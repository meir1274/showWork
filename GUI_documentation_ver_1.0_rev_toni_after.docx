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0EF" w:rsidRDefault="001348FE">
      <w:pPr>
        <w:pStyle w:val="TOCHeading"/>
        <w:shd w:val="clear" w:color="auto" w:fill="FFFFFF"/>
      </w:pPr>
      <w:r>
        <w:t>Table of Contents</w:t>
      </w:r>
    </w:p>
    <w:p w:rsidR="002030EF" w:rsidRDefault="001348FE">
      <w:pPr>
        <w:pStyle w:val="Cuerpo"/>
      </w:pPr>
      <w:r>
        <w:fldChar w:fldCharType="begin"/>
      </w:r>
      <w:r>
        <w:instrText>TOC \t "Encabezam.,1,Encabezam. 2,2,Encabezam. 3,3" \h</w:instrText>
      </w:r>
      <w:r>
        <w:fldChar w:fldCharType="end"/>
      </w:r>
    </w:p>
    <w:p w:rsidR="002030EF" w:rsidRDefault="001348FE">
      <w:pPr>
        <w:pStyle w:val="TOC1"/>
      </w:pPr>
      <w:r>
        <w:t>Introduction</w:t>
      </w:r>
      <w:r>
        <w:tab/>
        <w:t>3</w:t>
      </w:r>
    </w:p>
    <w:p w:rsidR="002030EF" w:rsidRDefault="001348FE">
      <w:pPr>
        <w:pStyle w:val="TOC1"/>
      </w:pPr>
      <w:r>
        <w:t xml:space="preserve">Objective </w:t>
      </w:r>
      <w:r>
        <w:tab/>
        <w:t>3</w:t>
      </w:r>
    </w:p>
    <w:p w:rsidR="002030EF" w:rsidRDefault="001348FE">
      <w:pPr>
        <w:pStyle w:val="TOC1"/>
      </w:pPr>
      <w:r>
        <w:t xml:space="preserve">The goal of the system is to make a computer simulator Easy8 as defined in FCO subject Grade Engineering Technology and Telecommunication Services </w:t>
      </w:r>
      <w:r>
        <w:t>ETSIT. It is also easy to use by the student and if possible platform to work with.</w:t>
      </w:r>
      <w:r>
        <w:tab/>
        <w:t>3</w:t>
      </w:r>
    </w:p>
    <w:p w:rsidR="002030EF" w:rsidRDefault="001348FE">
      <w:pPr>
        <w:pStyle w:val="TOC1"/>
      </w:pPr>
      <w:r>
        <w:t>Requirements</w:t>
      </w:r>
      <w:r>
        <w:tab/>
        <w:t>3</w:t>
      </w:r>
    </w:p>
    <w:p w:rsidR="002030EF" w:rsidRDefault="001348FE">
      <w:pPr>
        <w:pStyle w:val="TOC1"/>
      </w:pPr>
      <w:r>
        <w:t>Application design</w:t>
      </w:r>
      <w:r>
        <w:tab/>
        <w:t>3</w:t>
      </w:r>
    </w:p>
    <w:p w:rsidR="002030EF" w:rsidRDefault="001348FE">
      <w:pPr>
        <w:pStyle w:val="TOC3"/>
      </w:pPr>
      <w:r>
        <w:t>Extensions to swing classes</w:t>
      </w:r>
      <w:r>
        <w:tab/>
        <w:t>4</w:t>
      </w:r>
    </w:p>
    <w:p w:rsidR="002030EF" w:rsidRDefault="001348FE">
      <w:pPr>
        <w:pStyle w:val="TOC3"/>
        <w:numPr>
          <w:ilvl w:val="0"/>
          <w:numId w:val="1"/>
        </w:numPr>
        <w:shd w:val="clear" w:color="auto" w:fill="FFFFFF"/>
      </w:pPr>
      <w:r>
        <w:t>Seven digit implementation:</w:t>
      </w:r>
      <w:r>
        <w:tab/>
        <w:t>4</w:t>
      </w:r>
    </w:p>
    <w:p w:rsidR="002030EF" w:rsidRDefault="001348FE">
      <w:pPr>
        <w:pStyle w:val="TOC1"/>
      </w:pPr>
      <w:r>
        <w:t xml:space="preserve">Known Limitations-improvements that could be done </w:t>
      </w:r>
      <w:r>
        <w:tab/>
        <w:t>4</w:t>
      </w:r>
    </w:p>
    <w:p w:rsidR="002030EF" w:rsidRDefault="001348FE">
      <w:pPr>
        <w:pStyle w:val="TOC1"/>
      </w:pPr>
      <w:r>
        <w:t>Manual</w:t>
      </w:r>
      <w:r>
        <w:tab/>
        <w:t>5</w:t>
      </w:r>
    </w:p>
    <w:p w:rsidR="002030EF" w:rsidRDefault="001348FE">
      <w:pPr>
        <w:pStyle w:val="TOC2"/>
      </w:pPr>
      <w:r>
        <w:t>Execution of</w:t>
      </w:r>
      <w:r>
        <w:t xml:space="preserve"> Gui</w:t>
      </w:r>
      <w:r>
        <w:tab/>
        <w:t>5</w:t>
      </w:r>
    </w:p>
    <w:p w:rsidR="002030EF" w:rsidRDefault="001348FE">
      <w:pPr>
        <w:pStyle w:val="TOC2"/>
      </w:pPr>
      <w:r>
        <w:t>Execution of compiler</w:t>
      </w:r>
      <w:r>
        <w:tab/>
        <w:t>5</w:t>
      </w:r>
    </w:p>
    <w:p w:rsidR="002030EF" w:rsidRDefault="001348FE">
      <w:pPr>
        <w:pStyle w:val="TOC2"/>
      </w:pPr>
      <w:r>
        <w:t>Basic flow – output to the Seven digit</w:t>
      </w:r>
      <w:r>
        <w:tab/>
        <w:t>5</w:t>
      </w:r>
    </w:p>
    <w:p w:rsidR="002030EF" w:rsidRDefault="001348FE">
      <w:pPr>
        <w:pStyle w:val="TOC2"/>
      </w:pPr>
      <w:r>
        <w:t>Basic flow – Input from the seven switches battery</w:t>
      </w:r>
      <w:r>
        <w:tab/>
        <w:t>6</w:t>
      </w:r>
    </w:p>
    <w:p w:rsidR="002030EF" w:rsidRDefault="001348FE">
      <w:pPr>
        <w:pStyle w:val="TOC1"/>
      </w:pPr>
      <w:r>
        <w:t xml:space="preserve">Gui </w:t>
      </w:r>
      <w:r>
        <w:tab/>
        <w:t>7</w:t>
      </w:r>
    </w:p>
    <w:p w:rsidR="002030EF" w:rsidRDefault="001348FE">
      <w:pPr>
        <w:pStyle w:val="TOC2"/>
      </w:pPr>
      <w:r>
        <w:t>Parts view</w:t>
      </w:r>
      <w:r>
        <w:tab/>
        <w:t>7</w:t>
      </w:r>
    </w:p>
    <w:p w:rsidR="002030EF" w:rsidRDefault="001348FE">
      <w:pPr>
        <w:pStyle w:val="TOC2"/>
      </w:pPr>
      <w:r>
        <w:t>File types used in the simulator</w:t>
      </w:r>
      <w:r>
        <w:tab/>
        <w:t>7</w:t>
      </w:r>
    </w:p>
    <w:p w:rsidR="002030EF" w:rsidRDefault="001348FE">
      <w:pPr>
        <w:pStyle w:val="TOC2"/>
      </w:pPr>
      <w:r>
        <w:t>Editing/saving assembler</w:t>
      </w:r>
      <w:r>
        <w:tab/>
        <w:t>7</w:t>
      </w:r>
    </w:p>
    <w:p w:rsidR="002030EF" w:rsidRDefault="001348FE">
      <w:pPr>
        <w:pStyle w:val="TOC2"/>
      </w:pPr>
      <w:r>
        <w:t>Open assembler file</w:t>
      </w:r>
      <w:r>
        <w:tab/>
        <w:t>8</w:t>
      </w:r>
    </w:p>
    <w:p w:rsidR="002030EF" w:rsidRDefault="001348FE">
      <w:pPr>
        <w:pStyle w:val="TOC2"/>
      </w:pPr>
      <w:r>
        <w:t>Save assembler file</w:t>
      </w:r>
      <w:r>
        <w:tab/>
        <w:t>8</w:t>
      </w:r>
    </w:p>
    <w:p w:rsidR="002030EF" w:rsidRDefault="001348FE">
      <w:pPr>
        <w:pStyle w:val="TOC3"/>
      </w:pPr>
      <w:r>
        <w:t xml:space="preserve">Save </w:t>
      </w:r>
      <w:r>
        <w:t xml:space="preserve">file flow: </w:t>
      </w:r>
      <w:r>
        <w:tab/>
        <w:t>8</w:t>
      </w:r>
    </w:p>
    <w:p w:rsidR="002030EF" w:rsidRDefault="001348FE">
      <w:pPr>
        <w:pStyle w:val="TOC2"/>
      </w:pPr>
      <w:r>
        <w:t>Memory view</w:t>
      </w:r>
      <w:r>
        <w:tab/>
        <w:t>11</w:t>
      </w:r>
    </w:p>
    <w:p w:rsidR="002030EF" w:rsidRDefault="001348FE">
      <w:pPr>
        <w:pStyle w:val="TOC3"/>
      </w:pPr>
      <w:r>
        <w:t>Memory</w:t>
      </w:r>
      <w:r>
        <w:tab/>
        <w:t>11</w:t>
      </w:r>
    </w:p>
    <w:p w:rsidR="002030EF" w:rsidRDefault="001348FE">
      <w:pPr>
        <w:pStyle w:val="TOC3"/>
      </w:pPr>
      <w:r>
        <w:t xml:space="preserve">Instruction </w:t>
      </w:r>
      <w:proofErr w:type="spellStart"/>
      <w:r>
        <w:t>cpu</w:t>
      </w:r>
      <w:proofErr w:type="spellEnd"/>
      <w:r>
        <w:tab/>
        <w:t>11</w:t>
      </w:r>
    </w:p>
    <w:p w:rsidR="002030EF" w:rsidRDefault="001348FE">
      <w:pPr>
        <w:pStyle w:val="TOC3"/>
      </w:pPr>
      <w:r>
        <w:t>Stack</w:t>
      </w:r>
      <w:r>
        <w:tab/>
        <w:t>11</w:t>
      </w:r>
    </w:p>
    <w:p w:rsidR="002030EF" w:rsidRDefault="001348FE">
      <w:pPr>
        <w:pStyle w:val="TOC2"/>
      </w:pPr>
      <w:r>
        <w:t>Seven segment display</w:t>
      </w:r>
      <w:r>
        <w:tab/>
        <w:t>11</w:t>
      </w:r>
    </w:p>
    <w:p w:rsidR="002030EF" w:rsidRDefault="001348FE">
      <w:pPr>
        <w:pStyle w:val="TOC2"/>
      </w:pPr>
      <w:r>
        <w:t>Input battery of 8 switches</w:t>
      </w:r>
      <w:r>
        <w:tab/>
        <w:t>12</w:t>
      </w:r>
    </w:p>
    <w:p w:rsidR="002030EF" w:rsidRDefault="001348FE">
      <w:pPr>
        <w:pStyle w:val="TOC2"/>
      </w:pPr>
      <w:r>
        <w:t>Toolbar</w:t>
      </w:r>
      <w:r>
        <w:tab/>
        <w:t>13</w:t>
      </w:r>
    </w:p>
    <w:p w:rsidR="002030EF" w:rsidRDefault="001348FE">
      <w:pPr>
        <w:pStyle w:val="TOC2"/>
      </w:pPr>
      <w:r>
        <w:lastRenderedPageBreak/>
        <w:t>Gui Menu</w:t>
      </w:r>
      <w:r>
        <w:tab/>
        <w:t>14</w:t>
      </w:r>
    </w:p>
    <w:p w:rsidR="002030EF" w:rsidRDefault="001348FE">
      <w:pPr>
        <w:pStyle w:val="TOC1"/>
      </w:pPr>
      <w:r>
        <w:t xml:space="preserve">Gui </w:t>
      </w:r>
      <w:proofErr w:type="spellStart"/>
      <w:r>
        <w:t>behaviour</w:t>
      </w:r>
      <w:proofErr w:type="spellEnd"/>
      <w:r>
        <w:tab/>
        <w:t>14</w:t>
      </w:r>
    </w:p>
    <w:p w:rsidR="002030EF" w:rsidRDefault="001348FE">
      <w:pPr>
        <w:pStyle w:val="TOC1"/>
      </w:pPr>
      <w:r>
        <w:t>Debugger</w:t>
      </w:r>
      <w:r>
        <w:tab/>
        <w:t>14</w:t>
      </w:r>
    </w:p>
    <w:p w:rsidR="002030EF" w:rsidRDefault="001348FE">
      <w:pPr>
        <w:pStyle w:val="TOC2"/>
      </w:pPr>
      <w:r>
        <w:t>- Step Button</w:t>
      </w:r>
      <w:r>
        <w:tab/>
        <w:t>14</w:t>
      </w:r>
    </w:p>
    <w:p w:rsidR="002030EF" w:rsidRDefault="001348FE">
      <w:pPr>
        <w:pStyle w:val="TOC2"/>
      </w:pPr>
      <w:r>
        <w:t>- Breakpoint [Wasn’t part of the requirement]</w:t>
      </w:r>
      <w:r>
        <w:tab/>
        <w:t>14</w:t>
      </w:r>
    </w:p>
    <w:p w:rsidR="002030EF" w:rsidRDefault="001348FE">
      <w:pPr>
        <w:pStyle w:val="TOC2"/>
      </w:pPr>
      <w:r>
        <w:t>- Run Button</w:t>
      </w:r>
      <w:r>
        <w:tab/>
        <w:t>15</w:t>
      </w:r>
    </w:p>
    <w:p w:rsidR="002030EF" w:rsidRDefault="001348FE">
      <w:pPr>
        <w:pStyle w:val="TOC2"/>
      </w:pPr>
      <w:r>
        <w:t>- Stop Button</w:t>
      </w:r>
      <w:r>
        <w:tab/>
        <w:t>15</w:t>
      </w:r>
    </w:p>
    <w:p w:rsidR="002030EF" w:rsidRDefault="001348FE">
      <w:pPr>
        <w:pStyle w:val="TOC1"/>
      </w:pPr>
      <w:r>
        <w:t>TABLE 1</w:t>
      </w:r>
      <w:r>
        <w:tab/>
        <w:t>16</w:t>
      </w:r>
    </w:p>
    <w:p w:rsidR="002030EF" w:rsidRDefault="001348FE">
      <w:pPr>
        <w:pStyle w:val="TOC2"/>
      </w:pPr>
      <w:r>
        <w:t>EASY8 INSTRUCTION SET.</w:t>
      </w:r>
      <w:r>
        <w:tab/>
        <w:t>16</w:t>
      </w:r>
    </w:p>
    <w:p w:rsidR="002030EF" w:rsidRDefault="001348FE">
      <w:pPr>
        <w:pStyle w:val="TOC1"/>
      </w:pPr>
      <w:r>
        <w:t>CONCLUSIONS AND FUTURE WORK</w:t>
      </w:r>
      <w:r>
        <w:tab/>
        <w:t>18</w:t>
      </w:r>
    </w:p>
    <w:p w:rsidR="002030EF" w:rsidRDefault="001348FE">
      <w:pPr>
        <w:pStyle w:val="TOC1"/>
      </w:pPr>
      <w:r>
        <w:t>Index</w:t>
      </w:r>
      <w:r>
        <w:tab/>
        <w:t>18</w:t>
      </w:r>
    </w:p>
    <w:p w:rsidR="002030EF" w:rsidRDefault="002030EF">
      <w:pPr>
        <w:pStyle w:val="Cuerpo"/>
        <w:shd w:val="clear" w:color="auto" w:fill="FFFFFF"/>
        <w:rPr>
          <w:rStyle w:val="Ninguno"/>
          <w:rFonts w:ascii="Calibri" w:eastAsia="Calibri" w:hAnsi="Calibri" w:cs="Calibri"/>
        </w:rPr>
      </w:pPr>
    </w:p>
    <w:p w:rsidR="002030EF" w:rsidRDefault="002030EF">
      <w:pPr>
        <w:pStyle w:val="Cuerpo"/>
      </w:pPr>
    </w:p>
    <w:p w:rsidR="002030EF" w:rsidRDefault="001348FE">
      <w:pPr>
        <w:pStyle w:val="TableofFigures"/>
        <w:shd w:val="clear" w:color="auto" w:fill="FFFFFF"/>
        <w:tabs>
          <w:tab w:val="right" w:leader="dot" w:pos="8620"/>
        </w:tabs>
      </w:pPr>
      <w:hyperlink w:anchor="Toc452539751">
        <w:r>
          <w:rPr>
            <w:rStyle w:val="Hyperlink0"/>
          </w:rPr>
          <w:t>1Open file</w:t>
        </w:r>
        <w:r>
          <w:rPr>
            <w:rStyle w:val="EnlladInternet"/>
          </w:rPr>
          <w:tab/>
        </w:r>
      </w:hyperlink>
      <w:r>
        <w:t>2</w:t>
      </w:r>
    </w:p>
    <w:p w:rsidR="002030EF" w:rsidRDefault="001348FE">
      <w:pPr>
        <w:pStyle w:val="TableofFigures"/>
        <w:shd w:val="clear" w:color="auto" w:fill="FFFFFF"/>
        <w:tabs>
          <w:tab w:val="right" w:leader="dot" w:pos="8620"/>
        </w:tabs>
      </w:pPr>
      <w:hyperlink w:anchor="Toc452539752">
        <w:r>
          <w:rPr>
            <w:rStyle w:val="Hyperlink0"/>
          </w:rPr>
          <w:t>2Save as - menu item q Sub menu item</w:t>
        </w:r>
        <w:r>
          <w:rPr>
            <w:rStyle w:val="EnlladInternet"/>
          </w:rPr>
          <w:tab/>
        </w:r>
      </w:hyperlink>
      <w:r>
        <w:t>2</w:t>
      </w:r>
    </w:p>
    <w:p w:rsidR="002030EF" w:rsidRDefault="001348FE">
      <w:pPr>
        <w:pStyle w:val="TableofFigures"/>
        <w:shd w:val="clear" w:color="auto" w:fill="FFFFFF"/>
        <w:tabs>
          <w:tab w:val="right" w:leader="dot" w:pos="8620"/>
        </w:tabs>
      </w:pPr>
      <w:hyperlink w:anchor="Toc452539753">
        <w:r>
          <w:rPr>
            <w:rStyle w:val="Hyperlink0"/>
          </w:rPr>
          <w:t>3save asm file - test5 - with no extension</w:t>
        </w:r>
        <w:r>
          <w:rPr>
            <w:rStyle w:val="EnlladInternet"/>
          </w:rPr>
          <w:tab/>
        </w:r>
      </w:hyperlink>
      <w:r>
        <w:t>3</w:t>
      </w:r>
    </w:p>
    <w:p w:rsidR="002030EF" w:rsidRDefault="001348FE">
      <w:pPr>
        <w:pStyle w:val="TableofFigures"/>
        <w:shd w:val="clear" w:color="auto" w:fill="FFFFFF"/>
        <w:tabs>
          <w:tab w:val="right" w:leader="dot" w:pos="8620"/>
        </w:tabs>
      </w:pPr>
      <w:hyperlink w:anchor="Toc452539754">
        <w:r>
          <w:rPr>
            <w:rStyle w:val="Hyperlink0"/>
          </w:rPr>
          <w:t xml:space="preserve">4The file was saved </w:t>
        </w:r>
        <w:proofErr w:type="spellStart"/>
        <w:r>
          <w:rPr>
            <w:rStyle w:val="Hyperlink0"/>
          </w:rPr>
          <w:t>corectly</w:t>
        </w:r>
        <w:proofErr w:type="spellEnd"/>
        <w:r>
          <w:rPr>
            <w:rStyle w:val="Hyperlink0"/>
          </w:rPr>
          <w:t xml:space="preserve"> - as </w:t>
        </w:r>
        <w:proofErr w:type="gramStart"/>
        <w:r>
          <w:rPr>
            <w:rStyle w:val="Hyperlink0"/>
          </w:rPr>
          <w:t>test5.asm[</w:t>
        </w:r>
        <w:proofErr w:type="spellStart"/>
        <w:proofErr w:type="gramEnd"/>
        <w:r>
          <w:rPr>
            <w:rStyle w:val="Hyperlink0"/>
          </w:rPr>
          <w:t>Viewdlated</w:t>
        </w:r>
        <w:proofErr w:type="spellEnd"/>
        <w:r>
          <w:rPr>
            <w:rStyle w:val="Hyperlink0"/>
          </w:rPr>
          <w:t xml:space="preserve"> by the open file ]</w:t>
        </w:r>
        <w:r>
          <w:rPr>
            <w:rStyle w:val="EnlladInternet"/>
          </w:rPr>
          <w:tab/>
        </w:r>
      </w:hyperlink>
      <w:r>
        <w:t>3</w:t>
      </w:r>
    </w:p>
    <w:p w:rsidR="002030EF" w:rsidRDefault="001348FE">
      <w:pPr>
        <w:pStyle w:val="TableofFigures"/>
        <w:shd w:val="clear" w:color="auto" w:fill="FFFFFF"/>
        <w:tabs>
          <w:tab w:val="right" w:leader="dot" w:pos="8620"/>
        </w:tabs>
      </w:pPr>
      <w:hyperlink w:anchor="Toc452539755">
        <w:r>
          <w:rPr>
            <w:rStyle w:val="Hyperlink0"/>
          </w:rPr>
          <w:t>5Editor window</w:t>
        </w:r>
        <w:r>
          <w:rPr>
            <w:rStyle w:val="EnlladInternet"/>
          </w:rPr>
          <w:tab/>
        </w:r>
      </w:hyperlink>
      <w:r>
        <w:t>4</w:t>
      </w:r>
    </w:p>
    <w:p w:rsidR="002030EF" w:rsidRDefault="001348FE">
      <w:pPr>
        <w:pStyle w:val="TableofFigures"/>
        <w:shd w:val="clear" w:color="auto" w:fill="FFFFFF"/>
        <w:tabs>
          <w:tab w:val="right" w:leader="dot" w:pos="8620"/>
        </w:tabs>
      </w:pPr>
      <w:hyperlink w:anchor="Toc452539756">
        <w:r>
          <w:rPr>
            <w:rStyle w:val="Hyperlink0"/>
          </w:rPr>
          <w:t>6Processor re</w:t>
        </w:r>
        <w:r>
          <w:rPr>
            <w:rStyle w:val="Hyperlink0"/>
          </w:rPr>
          <w:t>gisters and outcome indicators.</w:t>
        </w:r>
        <w:r>
          <w:rPr>
            <w:rStyle w:val="EnlladInternet"/>
          </w:rPr>
          <w:tab/>
        </w:r>
      </w:hyperlink>
      <w:r>
        <w:t>4</w:t>
      </w:r>
    </w:p>
    <w:p w:rsidR="002030EF" w:rsidRDefault="001348FE">
      <w:pPr>
        <w:pStyle w:val="Encabezam"/>
      </w:pPr>
      <w:r>
        <w:br w:type="page"/>
      </w:r>
    </w:p>
    <w:p w:rsidR="002030EF" w:rsidRDefault="001348FE">
      <w:pPr>
        <w:pStyle w:val="Encabezam"/>
        <w:shd w:val="clear" w:color="auto" w:fill="FFFFFF"/>
        <w:rPr>
          <w:rStyle w:val="Ninguno"/>
          <w:rFonts w:ascii="Calibri" w:eastAsia="Calibri" w:hAnsi="Calibri" w:cs="Calibri"/>
          <w:sz w:val="28"/>
          <w:szCs w:val="28"/>
        </w:rPr>
      </w:pPr>
      <w:bookmarkStart w:id="0" w:name="_Toc"/>
      <w:bookmarkEnd w:id="0"/>
      <w:r>
        <w:rPr>
          <w:rStyle w:val="Ninguno"/>
          <w:rFonts w:ascii="Calibri" w:eastAsia="Calibri" w:hAnsi="Calibri" w:cs="Calibri"/>
          <w:sz w:val="28"/>
          <w:szCs w:val="28"/>
          <w:lang w:val="fr-FR"/>
        </w:rPr>
        <w:lastRenderedPageBreak/>
        <w:t>Introduction</w:t>
      </w:r>
    </w:p>
    <w:p w:rsidR="002030EF" w:rsidRDefault="001348FE">
      <w:pPr>
        <w:pStyle w:val="Cuerpo"/>
      </w:pPr>
      <w:r>
        <w:rPr>
          <w:rStyle w:val="Ninguno"/>
          <w:rFonts w:ascii="Calibri" w:eastAsia="Calibri" w:hAnsi="Calibri" w:cs="Calibri"/>
          <w:sz w:val="28"/>
          <w:szCs w:val="28"/>
        </w:rPr>
        <w:t xml:space="preserve">The study of the Instruction Set Architecture is </w:t>
      </w:r>
      <w:ins w:id="1" w:author="Autoria desconeguda" w:date="2016-06-07T18:27:00Z">
        <w:r>
          <w:rPr>
            <w:rStyle w:val="Ninguno"/>
            <w:rFonts w:ascii="Calibri" w:eastAsia="Calibri" w:hAnsi="Calibri" w:cs="Calibri"/>
            <w:sz w:val="28"/>
            <w:szCs w:val="28"/>
          </w:rPr>
          <w:t xml:space="preserve">a </w:t>
        </w:r>
      </w:ins>
      <w:r>
        <w:rPr>
          <w:rStyle w:val="Ninguno"/>
          <w:rFonts w:ascii="Calibri" w:eastAsia="Calibri" w:hAnsi="Calibri" w:cs="Calibri"/>
          <w:sz w:val="28"/>
          <w:szCs w:val="28"/>
        </w:rPr>
        <w:t xml:space="preserve">very important </w:t>
      </w:r>
      <w:ins w:id="2" w:author="Autoria desconeguda" w:date="2016-06-07T18:27:00Z">
        <w:r>
          <w:rPr>
            <w:rStyle w:val="Ninguno"/>
            <w:rFonts w:ascii="Calibri" w:eastAsia="Calibri" w:hAnsi="Calibri" w:cs="Calibri"/>
            <w:sz w:val="28"/>
            <w:szCs w:val="28"/>
          </w:rPr>
          <w:t xml:space="preserve">subject </w:t>
        </w:r>
      </w:ins>
      <w:r>
        <w:rPr>
          <w:rStyle w:val="Ninguno"/>
          <w:rFonts w:ascii="Calibri" w:eastAsia="Calibri" w:hAnsi="Calibri" w:cs="Calibri"/>
          <w:sz w:val="28"/>
          <w:szCs w:val="28"/>
        </w:rPr>
        <w:t>in studies of computer design and p</w:t>
      </w:r>
      <w:del w:id="3" w:author="Autoria desconeguda" w:date="2016-06-07T18:27:00Z">
        <w:r>
          <w:rPr>
            <w:rStyle w:val="Ninguno"/>
            <w:rFonts w:ascii="Calibri" w:eastAsia="Calibri" w:hAnsi="Calibri" w:cs="Calibri"/>
            <w:sz w:val="28"/>
            <w:szCs w:val="28"/>
          </w:rPr>
          <w:delText>r</w:delText>
        </w:r>
      </w:del>
      <w:r>
        <w:rPr>
          <w:rStyle w:val="Ninguno"/>
          <w:rFonts w:ascii="Calibri" w:eastAsia="Calibri" w:hAnsi="Calibri" w:cs="Calibri"/>
          <w:sz w:val="28"/>
          <w:szCs w:val="28"/>
        </w:rPr>
        <w:t>rograming.</w:t>
      </w:r>
    </w:p>
    <w:p w:rsidR="002030EF" w:rsidRDefault="001348FE">
      <w:pPr>
        <w:pStyle w:val="Cuerpo"/>
        <w:rPr>
          <w:rStyle w:val="Ninguno"/>
          <w:rFonts w:ascii="Calibri" w:eastAsia="Calibri" w:hAnsi="Calibri" w:cs="Calibri"/>
          <w:sz w:val="28"/>
          <w:szCs w:val="28"/>
        </w:rPr>
      </w:pPr>
      <w:r>
        <w:rPr>
          <w:rStyle w:val="Ninguno"/>
          <w:rFonts w:ascii="Calibri" w:eastAsia="Calibri" w:hAnsi="Calibri" w:cs="Calibri"/>
          <w:sz w:val="28"/>
          <w:szCs w:val="28"/>
        </w:rPr>
        <w:t xml:space="preserve">First </w:t>
      </w:r>
      <w:del w:id="4" w:author="Autoria desconeguda" w:date="2016-06-07T18:27:00Z">
        <w:r>
          <w:rPr>
            <w:rStyle w:val="Ninguno"/>
            <w:rFonts w:ascii="Calibri" w:eastAsia="Calibri" w:hAnsi="Calibri" w:cs="Calibri"/>
            <w:sz w:val="28"/>
            <w:szCs w:val="28"/>
          </w:rPr>
          <w:delText>course</w:delText>
        </w:r>
      </w:del>
      <w:ins w:id="5" w:author="Autoria desconeguda" w:date="2016-06-07T18:27:00Z">
        <w:r>
          <w:rPr>
            <w:rStyle w:val="Ninguno"/>
            <w:rFonts w:ascii="Calibri" w:eastAsia="Calibri" w:hAnsi="Calibri" w:cs="Calibri"/>
            <w:sz w:val="28"/>
            <w:szCs w:val="28"/>
          </w:rPr>
          <w:t>year stud</w:t>
        </w:r>
      </w:ins>
      <w:ins w:id="6" w:author="Autoria desconeguda" w:date="2016-06-07T18:28:00Z">
        <w:r>
          <w:rPr>
            <w:rStyle w:val="Ninguno"/>
            <w:rFonts w:ascii="Calibri" w:eastAsia="Calibri" w:hAnsi="Calibri" w:cs="Calibri"/>
            <w:sz w:val="28"/>
            <w:szCs w:val="28"/>
          </w:rPr>
          <w:t>ents</w:t>
        </w:r>
      </w:ins>
      <w:r>
        <w:rPr>
          <w:rStyle w:val="Ninguno"/>
          <w:rFonts w:ascii="Calibri" w:eastAsia="Calibri" w:hAnsi="Calibri" w:cs="Calibri"/>
          <w:sz w:val="28"/>
          <w:szCs w:val="28"/>
        </w:rPr>
        <w:t xml:space="preserve"> cannot address on real processor because of its complexity and therefore </w:t>
      </w:r>
      <w:ins w:id="7" w:author="Autoria desconeguda" w:date="2016-06-07T18:29:00Z">
        <w:r>
          <w:rPr>
            <w:rStyle w:val="Ninguno"/>
            <w:rFonts w:ascii="Calibri" w:eastAsia="Calibri" w:hAnsi="Calibri" w:cs="Calibri"/>
            <w:sz w:val="28"/>
            <w:szCs w:val="28"/>
          </w:rPr>
          <w:t xml:space="preserve">more simple computers should be used. This is the case of </w:t>
        </w:r>
      </w:ins>
      <w:r>
        <w:rPr>
          <w:rStyle w:val="Ninguno"/>
          <w:rFonts w:ascii="Calibri" w:eastAsia="Calibri" w:hAnsi="Calibri" w:cs="Calibri"/>
          <w:sz w:val="28"/>
          <w:szCs w:val="28"/>
        </w:rPr>
        <w:t xml:space="preserve">the Easy8 </w:t>
      </w:r>
      <w:del w:id="8" w:author="Autoria desconeguda" w:date="2016-06-07T18:29:00Z">
        <w:r>
          <w:rPr>
            <w:rStyle w:val="Ninguno"/>
            <w:rFonts w:ascii="Calibri" w:eastAsia="Calibri" w:hAnsi="Calibri" w:cs="Calibri"/>
            <w:sz w:val="28"/>
            <w:szCs w:val="28"/>
          </w:rPr>
          <w:delText>processor</w:delText>
        </w:r>
      </w:del>
      <w:ins w:id="9" w:author="Autoria desconeguda" w:date="2016-06-07T18:29:00Z">
        <w:r>
          <w:rPr>
            <w:rStyle w:val="Ninguno"/>
            <w:rFonts w:ascii="Calibri" w:eastAsia="Calibri" w:hAnsi="Calibri" w:cs="Calibri"/>
            <w:sz w:val="28"/>
            <w:szCs w:val="28"/>
          </w:rPr>
          <w:t>computer</w:t>
        </w:r>
      </w:ins>
      <w:del w:id="10" w:author="Autoria desconeguda" w:date="2016-06-07T18:29:00Z">
        <w:r>
          <w:rPr>
            <w:rStyle w:val="Ninguno"/>
            <w:rFonts w:ascii="Calibri" w:eastAsia="Calibri" w:hAnsi="Calibri" w:cs="Calibri"/>
            <w:sz w:val="28"/>
            <w:szCs w:val="28"/>
          </w:rPr>
          <w:delText xml:space="preserve"> is been used</w:delText>
        </w:r>
      </w:del>
      <w:ins w:id="11" w:author="Autoria desconeguda" w:date="2016-06-07T18:29:00Z">
        <w:r>
          <w:rPr>
            <w:rStyle w:val="Ninguno"/>
            <w:rFonts w:ascii="Calibri" w:eastAsia="Calibri" w:hAnsi="Calibri" w:cs="Calibri"/>
            <w:sz w:val="28"/>
            <w:szCs w:val="28"/>
          </w:rPr>
          <w:t xml:space="preserve"> </w:t>
        </w:r>
        <w:proofErr w:type="gramStart"/>
        <w:r>
          <w:rPr>
            <w:rStyle w:val="Ninguno"/>
            <w:rFonts w:ascii="Calibri" w:eastAsia="Calibri" w:hAnsi="Calibri" w:cs="Calibri"/>
            <w:sz w:val="28"/>
            <w:szCs w:val="28"/>
          </w:rPr>
          <w:t>Although</w:t>
        </w:r>
        <w:proofErr w:type="gramEnd"/>
        <w:r>
          <w:rPr>
            <w:rStyle w:val="Ninguno"/>
            <w:rFonts w:ascii="Calibri" w:eastAsia="Calibri" w:hAnsi="Calibri" w:cs="Calibri"/>
            <w:sz w:val="28"/>
            <w:szCs w:val="28"/>
          </w:rPr>
          <w:t xml:space="preserve"> it is an educational and very simple computer, it includes the same compon</w:t>
        </w:r>
        <w:r>
          <w:rPr>
            <w:rStyle w:val="Ninguno"/>
            <w:rFonts w:ascii="Calibri" w:eastAsia="Calibri" w:hAnsi="Calibri" w:cs="Calibri"/>
            <w:sz w:val="28"/>
            <w:szCs w:val="28"/>
          </w:rPr>
          <w:t xml:space="preserve">ents like real computers: CPU with registers, main memory, input/output system and a short but representative set of instructions.  </w:t>
        </w:r>
      </w:ins>
      <w:del w:id="12" w:author="Autoria desconeguda" w:date="2016-06-07T18:32:00Z">
        <w:r>
          <w:rPr>
            <w:rStyle w:val="Ninguno"/>
            <w:rFonts w:ascii="Calibri" w:eastAsia="Calibri" w:hAnsi="Calibri" w:cs="Calibri"/>
            <w:sz w:val="28"/>
            <w:szCs w:val="28"/>
          </w:rPr>
          <w:delText>. Main items, like input, assign/get values from the registers, memory exist in this simple CPU.</w:delText>
        </w:r>
      </w:del>
    </w:p>
    <w:p w:rsidR="002030EF" w:rsidRDefault="001348FE">
      <w:pPr>
        <w:pStyle w:val="Encabezam"/>
        <w:rPr>
          <w:rStyle w:val="Ninguno"/>
          <w:rFonts w:ascii="Calibri" w:eastAsia="Calibri" w:hAnsi="Calibri" w:cs="Calibri"/>
          <w:sz w:val="28"/>
          <w:szCs w:val="28"/>
        </w:rPr>
      </w:pPr>
      <w:bookmarkStart w:id="13" w:name="_Toc1"/>
      <w:bookmarkEnd w:id="13"/>
      <w:r>
        <w:rPr>
          <w:rStyle w:val="Ninguno"/>
          <w:rFonts w:ascii="Calibri" w:eastAsia="Calibri" w:hAnsi="Calibri" w:cs="Calibri"/>
          <w:sz w:val="28"/>
          <w:szCs w:val="28"/>
          <w:lang w:val="fr-FR"/>
        </w:rPr>
        <w:t xml:space="preserve">Objective </w:t>
      </w:r>
    </w:p>
    <w:p w:rsidR="002030EF" w:rsidRDefault="001348FE">
      <w:pPr>
        <w:pStyle w:val="Encabezam"/>
        <w:shd w:val="clear" w:color="auto" w:fill="FFFFFF"/>
      </w:pPr>
      <w:ins w:id="14" w:author="Autoria desconeguda" w:date="2016-06-07T18:34:00Z">
        <w:r>
          <w:rPr>
            <w:rStyle w:val="Ninguno"/>
            <w:rFonts w:ascii="Calibri" w:eastAsia="Calibri" w:hAnsi="Calibri" w:cs="Calibri"/>
            <w:b w:val="0"/>
            <w:bCs w:val="0"/>
            <w:sz w:val="28"/>
            <w:szCs w:val="28"/>
            <w:lang w:val="en-US"/>
          </w:rPr>
          <w:t>Como el Easy8 no</w:t>
        </w:r>
        <w:r>
          <w:rPr>
            <w:rStyle w:val="Ninguno"/>
            <w:rFonts w:ascii="Calibri" w:eastAsia="Calibri" w:hAnsi="Calibri" w:cs="Calibri"/>
            <w:b w:val="0"/>
            <w:bCs w:val="0"/>
            <w:sz w:val="28"/>
            <w:szCs w:val="28"/>
            <w:lang w:val="en-US"/>
          </w:rPr>
          <w:t xml:space="preserve"> </w:t>
        </w:r>
        <w:proofErr w:type="spellStart"/>
        <w:r>
          <w:rPr>
            <w:rStyle w:val="Ninguno"/>
            <w:rFonts w:ascii="Calibri" w:eastAsia="Calibri" w:hAnsi="Calibri" w:cs="Calibri"/>
            <w:b w:val="0"/>
            <w:bCs w:val="0"/>
            <w:sz w:val="28"/>
            <w:szCs w:val="28"/>
            <w:lang w:val="en-US"/>
          </w:rPr>
          <w:t>existe</w:t>
        </w:r>
        <w:proofErr w:type="spellEnd"/>
        <w:r>
          <w:rPr>
            <w:rStyle w:val="Ninguno"/>
            <w:rFonts w:ascii="Calibri" w:eastAsia="Calibri" w:hAnsi="Calibri" w:cs="Calibri"/>
            <w:b w:val="0"/>
            <w:bCs w:val="0"/>
            <w:sz w:val="28"/>
            <w:szCs w:val="28"/>
            <w:lang w:val="en-US"/>
          </w:rPr>
          <w:t xml:space="preserve"> </w:t>
        </w:r>
        <w:proofErr w:type="spellStart"/>
        <w:r>
          <w:rPr>
            <w:rStyle w:val="Ninguno"/>
            <w:rFonts w:ascii="Calibri" w:eastAsia="Calibri" w:hAnsi="Calibri" w:cs="Calibri"/>
            <w:b w:val="0"/>
            <w:bCs w:val="0"/>
            <w:sz w:val="28"/>
            <w:szCs w:val="28"/>
            <w:lang w:val="en-US"/>
          </w:rPr>
          <w:t>en</w:t>
        </w:r>
        <w:proofErr w:type="spellEnd"/>
        <w:r>
          <w:rPr>
            <w:rStyle w:val="Ninguno"/>
            <w:rFonts w:ascii="Calibri" w:eastAsia="Calibri" w:hAnsi="Calibri" w:cs="Calibri"/>
            <w:b w:val="0"/>
            <w:bCs w:val="0"/>
            <w:sz w:val="28"/>
            <w:szCs w:val="28"/>
            <w:lang w:val="en-US"/>
          </w:rPr>
          <w:t xml:space="preserve"> el </w:t>
        </w:r>
        <w:proofErr w:type="spellStart"/>
        <w:r>
          <w:rPr>
            <w:rStyle w:val="Ninguno"/>
            <w:rFonts w:ascii="Calibri" w:eastAsia="Calibri" w:hAnsi="Calibri" w:cs="Calibri"/>
            <w:b w:val="0"/>
            <w:bCs w:val="0"/>
            <w:sz w:val="28"/>
            <w:szCs w:val="28"/>
            <w:lang w:val="en-US"/>
          </w:rPr>
          <w:t>mundo</w:t>
        </w:r>
        <w:proofErr w:type="spellEnd"/>
        <w:r>
          <w:rPr>
            <w:rStyle w:val="Ninguno"/>
            <w:rFonts w:ascii="Calibri" w:eastAsia="Calibri" w:hAnsi="Calibri" w:cs="Calibri"/>
            <w:b w:val="0"/>
            <w:bCs w:val="0"/>
            <w:sz w:val="28"/>
            <w:szCs w:val="28"/>
            <w:lang w:val="en-US"/>
          </w:rPr>
          <w:t xml:space="preserve"> real, para </w:t>
        </w:r>
        <w:proofErr w:type="spellStart"/>
        <w:r>
          <w:rPr>
            <w:rStyle w:val="Ninguno"/>
            <w:rFonts w:ascii="Calibri" w:eastAsia="Calibri" w:hAnsi="Calibri" w:cs="Calibri"/>
            <w:b w:val="0"/>
            <w:bCs w:val="0"/>
            <w:sz w:val="28"/>
            <w:szCs w:val="28"/>
            <w:lang w:val="en-US"/>
          </w:rPr>
          <w:t>que</w:t>
        </w:r>
        <w:proofErr w:type="spellEnd"/>
        <w:r>
          <w:rPr>
            <w:rStyle w:val="Ninguno"/>
            <w:rFonts w:ascii="Calibri" w:eastAsia="Calibri" w:hAnsi="Calibri" w:cs="Calibri"/>
            <w:b w:val="0"/>
            <w:bCs w:val="0"/>
            <w:sz w:val="28"/>
            <w:szCs w:val="28"/>
            <w:lang w:val="en-US"/>
          </w:rPr>
          <w:t xml:space="preserve"> los </w:t>
        </w:r>
        <w:proofErr w:type="spellStart"/>
        <w:r>
          <w:rPr>
            <w:rStyle w:val="Ninguno"/>
            <w:rFonts w:ascii="Calibri" w:eastAsia="Calibri" w:hAnsi="Calibri" w:cs="Calibri"/>
            <w:b w:val="0"/>
            <w:bCs w:val="0"/>
            <w:sz w:val="28"/>
            <w:szCs w:val="28"/>
            <w:lang w:val="en-US"/>
          </w:rPr>
          <w:t>alumnos</w:t>
        </w:r>
        <w:proofErr w:type="spellEnd"/>
        <w:r>
          <w:rPr>
            <w:rStyle w:val="Ninguno"/>
            <w:rFonts w:ascii="Calibri" w:eastAsia="Calibri" w:hAnsi="Calibri" w:cs="Calibri"/>
            <w:b w:val="0"/>
            <w:bCs w:val="0"/>
            <w:sz w:val="28"/>
            <w:szCs w:val="28"/>
            <w:lang w:val="en-US"/>
          </w:rPr>
          <w:t xml:space="preserve"> </w:t>
        </w:r>
        <w:proofErr w:type="spellStart"/>
        <w:r>
          <w:rPr>
            <w:rStyle w:val="Ninguno"/>
            <w:rFonts w:ascii="Calibri" w:eastAsia="Calibri" w:hAnsi="Calibri" w:cs="Calibri"/>
            <w:b w:val="0"/>
            <w:bCs w:val="0"/>
            <w:sz w:val="28"/>
            <w:szCs w:val="28"/>
            <w:lang w:val="en-US"/>
          </w:rPr>
          <w:t>pue</w:t>
        </w:r>
      </w:ins>
      <w:ins w:id="15" w:author="Autoria desconeguda" w:date="2016-06-07T18:35:00Z">
        <w:r>
          <w:rPr>
            <w:rStyle w:val="Ninguno"/>
            <w:rFonts w:ascii="Calibri" w:eastAsia="Calibri" w:hAnsi="Calibri" w:cs="Calibri"/>
            <w:b w:val="0"/>
            <w:bCs w:val="0"/>
            <w:sz w:val="28"/>
            <w:szCs w:val="28"/>
            <w:lang w:val="en-US"/>
          </w:rPr>
          <w:t>dan</w:t>
        </w:r>
        <w:proofErr w:type="spellEnd"/>
        <w:r>
          <w:rPr>
            <w:rStyle w:val="Ninguno"/>
            <w:rFonts w:ascii="Calibri" w:eastAsia="Calibri" w:hAnsi="Calibri" w:cs="Calibri"/>
            <w:b w:val="0"/>
            <w:bCs w:val="0"/>
            <w:sz w:val="28"/>
            <w:szCs w:val="28"/>
            <w:lang w:val="en-US"/>
          </w:rPr>
          <w:t xml:space="preserve"> </w:t>
        </w:r>
        <w:proofErr w:type="spellStart"/>
        <w:r>
          <w:rPr>
            <w:rStyle w:val="Ninguno"/>
            <w:rFonts w:ascii="Calibri" w:eastAsia="Calibri" w:hAnsi="Calibri" w:cs="Calibri"/>
            <w:b w:val="0"/>
            <w:bCs w:val="0"/>
            <w:sz w:val="28"/>
            <w:szCs w:val="28"/>
            <w:lang w:val="en-US"/>
          </w:rPr>
          <w:t>hacer</w:t>
        </w:r>
        <w:proofErr w:type="spellEnd"/>
        <w:r>
          <w:rPr>
            <w:rStyle w:val="Ninguno"/>
            <w:rFonts w:ascii="Calibri" w:eastAsia="Calibri" w:hAnsi="Calibri" w:cs="Calibri"/>
            <w:b w:val="0"/>
            <w:bCs w:val="0"/>
            <w:sz w:val="28"/>
            <w:szCs w:val="28"/>
            <w:lang w:val="en-US"/>
          </w:rPr>
          <w:t xml:space="preserve"> </w:t>
        </w:r>
        <w:proofErr w:type="spellStart"/>
        <w:r>
          <w:rPr>
            <w:rStyle w:val="Ninguno"/>
            <w:rFonts w:ascii="Calibri" w:eastAsia="Calibri" w:hAnsi="Calibri" w:cs="Calibri"/>
            <w:b w:val="0"/>
            <w:bCs w:val="0"/>
            <w:sz w:val="28"/>
            <w:szCs w:val="28"/>
            <w:lang w:val="en-US"/>
          </w:rPr>
          <w:t>prácticas</w:t>
        </w:r>
        <w:proofErr w:type="spellEnd"/>
        <w:r>
          <w:rPr>
            <w:rStyle w:val="Ninguno"/>
            <w:rFonts w:ascii="Calibri" w:eastAsia="Calibri" w:hAnsi="Calibri" w:cs="Calibri"/>
            <w:b w:val="0"/>
            <w:bCs w:val="0"/>
            <w:sz w:val="28"/>
            <w:szCs w:val="28"/>
            <w:lang w:val="en-US"/>
          </w:rPr>
          <w:t xml:space="preserve"> y </w:t>
        </w:r>
        <w:proofErr w:type="spellStart"/>
        <w:r>
          <w:rPr>
            <w:rStyle w:val="Ninguno"/>
            <w:rFonts w:ascii="Calibri" w:eastAsia="Calibri" w:hAnsi="Calibri" w:cs="Calibri"/>
            <w:b w:val="0"/>
            <w:bCs w:val="0"/>
            <w:sz w:val="28"/>
            <w:szCs w:val="28"/>
            <w:lang w:val="en-US"/>
          </w:rPr>
          <w:t>experimentar</w:t>
        </w:r>
        <w:proofErr w:type="spellEnd"/>
        <w:r>
          <w:rPr>
            <w:rStyle w:val="Ninguno"/>
            <w:rFonts w:ascii="Calibri" w:eastAsia="Calibri" w:hAnsi="Calibri" w:cs="Calibri"/>
            <w:b w:val="0"/>
            <w:bCs w:val="0"/>
            <w:sz w:val="28"/>
            <w:szCs w:val="28"/>
            <w:lang w:val="en-US"/>
          </w:rPr>
          <w:t xml:space="preserve">, el </w:t>
        </w:r>
      </w:ins>
      <w:bookmarkStart w:id="16" w:name="_Toc2"/>
      <w:r>
        <w:rPr>
          <w:rStyle w:val="Ninguno"/>
          <w:rFonts w:ascii="Calibri" w:eastAsia="Calibri" w:hAnsi="Calibri" w:cs="Calibri"/>
          <w:b w:val="0"/>
          <w:bCs w:val="0"/>
          <w:sz w:val="28"/>
          <w:szCs w:val="28"/>
          <w:lang w:val="en-US"/>
        </w:rPr>
        <w:t xml:space="preserve">The goal of </w:t>
      </w:r>
      <w:ins w:id="17" w:author="Autoria desconeguda" w:date="2016-06-07T18:35:00Z">
        <w:r>
          <w:rPr>
            <w:rStyle w:val="Ninguno"/>
            <w:rFonts w:ascii="Calibri" w:eastAsia="Calibri" w:hAnsi="Calibri" w:cs="Calibri"/>
            <w:b w:val="0"/>
            <w:bCs w:val="0"/>
            <w:sz w:val="28"/>
            <w:szCs w:val="28"/>
            <w:lang w:val="en-US"/>
          </w:rPr>
          <w:t xml:space="preserve">this project </w:t>
        </w:r>
      </w:ins>
      <w:del w:id="18" w:author="Autoria desconeguda" w:date="2016-06-07T18:35:00Z">
        <w:r>
          <w:rPr>
            <w:rStyle w:val="Ninguno"/>
            <w:rFonts w:ascii="Calibri" w:eastAsia="Calibri" w:hAnsi="Calibri" w:cs="Calibri"/>
            <w:b w:val="0"/>
            <w:bCs w:val="0"/>
            <w:sz w:val="28"/>
            <w:szCs w:val="28"/>
            <w:lang w:val="en-US"/>
          </w:rPr>
          <w:delText>the system</w:delText>
        </w:r>
      </w:del>
      <w:r>
        <w:rPr>
          <w:rStyle w:val="Ninguno"/>
          <w:rFonts w:ascii="Calibri" w:eastAsia="Calibri" w:hAnsi="Calibri" w:cs="Calibri"/>
          <w:b w:val="0"/>
          <w:bCs w:val="0"/>
          <w:sz w:val="28"/>
          <w:szCs w:val="28"/>
          <w:lang w:val="en-US"/>
        </w:rPr>
        <w:t xml:space="preserve"> is to make a computer simulator</w:t>
      </w:r>
      <w:ins w:id="19" w:author="Autoria desconeguda" w:date="2016-06-07T18:38:00Z">
        <w:r>
          <w:rPr>
            <w:rStyle w:val="Ninguno"/>
            <w:rFonts w:ascii="Calibri" w:eastAsia="Calibri" w:hAnsi="Calibri" w:cs="Calibri"/>
            <w:b w:val="0"/>
            <w:bCs w:val="0"/>
            <w:sz w:val="28"/>
            <w:szCs w:val="28"/>
            <w:lang w:val="en-US"/>
          </w:rPr>
          <w:t xml:space="preserve"> of the</w:t>
        </w:r>
      </w:ins>
      <w:r>
        <w:rPr>
          <w:rStyle w:val="Ninguno"/>
          <w:rFonts w:ascii="Calibri" w:eastAsia="Calibri" w:hAnsi="Calibri" w:cs="Calibri"/>
          <w:b w:val="0"/>
          <w:bCs w:val="0"/>
          <w:sz w:val="28"/>
          <w:szCs w:val="28"/>
          <w:lang w:val="en-US"/>
        </w:rPr>
        <w:t xml:space="preserve"> Easy8 </w:t>
      </w:r>
      <w:ins w:id="20" w:author="Autoria desconeguda" w:date="2016-06-07T18:38:00Z">
        <w:r>
          <w:rPr>
            <w:rStyle w:val="Ninguno"/>
            <w:rFonts w:ascii="Calibri" w:eastAsia="Calibri" w:hAnsi="Calibri" w:cs="Calibri"/>
            <w:b w:val="0"/>
            <w:bCs w:val="0"/>
            <w:sz w:val="28"/>
            <w:szCs w:val="28"/>
            <w:lang w:val="en-US"/>
          </w:rPr>
          <w:t xml:space="preserve">computer </w:t>
        </w:r>
      </w:ins>
      <w:r>
        <w:rPr>
          <w:rStyle w:val="Ninguno"/>
          <w:rFonts w:ascii="Calibri" w:eastAsia="Calibri" w:hAnsi="Calibri" w:cs="Calibri"/>
          <w:b w:val="0"/>
          <w:bCs w:val="0"/>
          <w:sz w:val="28"/>
          <w:szCs w:val="28"/>
          <w:lang w:val="en-US"/>
        </w:rPr>
        <w:t xml:space="preserve">as defined in FCO subject Grade Engineering Technology and Telecommunication </w:t>
      </w:r>
      <w:r>
        <w:rPr>
          <w:rStyle w:val="Ninguno"/>
          <w:rFonts w:ascii="Calibri" w:eastAsia="Calibri" w:hAnsi="Calibri" w:cs="Calibri"/>
          <w:b w:val="0"/>
          <w:bCs w:val="0"/>
          <w:sz w:val="28"/>
          <w:szCs w:val="28"/>
          <w:lang w:val="en-US"/>
        </w:rPr>
        <w:t>Services ETSIT.</w:t>
      </w:r>
    </w:p>
    <w:p w:rsidR="002030EF" w:rsidRDefault="001348FE" w:rsidP="00B12575">
      <w:pPr>
        <w:pStyle w:val="Encabezam"/>
        <w:shd w:val="clear" w:color="auto" w:fill="FFFFFF"/>
      </w:pPr>
      <w:del w:id="21" w:author="Autoria desconeguda" w:date="2016-06-07T18:38:00Z">
        <w:r>
          <w:rPr>
            <w:rStyle w:val="Ninguno"/>
            <w:rFonts w:ascii="Calibri" w:eastAsia="Calibri" w:hAnsi="Calibri" w:cs="Calibri"/>
            <w:b w:val="0"/>
            <w:bCs w:val="0"/>
            <w:sz w:val="28"/>
            <w:szCs w:val="28"/>
            <w:lang w:val="en-US"/>
          </w:rPr>
          <w:delText xml:space="preserve"> </w:delText>
        </w:r>
      </w:del>
      <w:r>
        <w:rPr>
          <w:rStyle w:val="Ninguno"/>
          <w:rFonts w:ascii="Calibri" w:eastAsia="Calibri" w:hAnsi="Calibri" w:cs="Calibri"/>
          <w:b w:val="0"/>
          <w:bCs w:val="0"/>
          <w:sz w:val="28"/>
          <w:szCs w:val="28"/>
          <w:lang w:val="en-US"/>
        </w:rPr>
        <w:t xml:space="preserve">It </w:t>
      </w:r>
      <w:ins w:id="22" w:author="Autoria desconeguda" w:date="2016-06-07T18:39:00Z">
        <w:del w:id="23" w:author="Meir Kalter" w:date="2016-06-14T09:52:00Z">
          <w:r w:rsidDel="00B12575">
            <w:rPr>
              <w:rStyle w:val="Ninguno"/>
              <w:rFonts w:ascii="Calibri" w:eastAsia="Calibri" w:hAnsi="Calibri" w:cs="Calibri"/>
              <w:b w:val="0"/>
              <w:bCs w:val="0"/>
              <w:sz w:val="28"/>
              <w:szCs w:val="28"/>
              <w:lang w:val="en-US"/>
            </w:rPr>
            <w:delText>must</w:delText>
          </w:r>
        </w:del>
      </w:ins>
      <w:ins w:id="24" w:author="Meir Kalter" w:date="2016-06-14T09:52:00Z">
        <w:r w:rsidR="00B12575">
          <w:rPr>
            <w:rStyle w:val="Ninguno"/>
            <w:rFonts w:ascii="Calibri" w:eastAsia="Calibri" w:hAnsi="Calibri" w:cs="Calibri"/>
            <w:b w:val="0"/>
            <w:bCs w:val="0"/>
            <w:sz w:val="28"/>
            <w:szCs w:val="28"/>
            <w:lang w:val="en-US"/>
          </w:rPr>
          <w:t>should</w:t>
        </w:r>
      </w:ins>
      <w:ins w:id="25" w:author="Autoria desconeguda" w:date="2016-06-07T18:39:00Z">
        <w:r>
          <w:rPr>
            <w:rStyle w:val="Ninguno"/>
            <w:rFonts w:ascii="Calibri" w:eastAsia="Calibri" w:hAnsi="Calibri" w:cs="Calibri"/>
            <w:b w:val="0"/>
            <w:bCs w:val="0"/>
            <w:sz w:val="28"/>
            <w:szCs w:val="28"/>
            <w:lang w:val="en-US"/>
          </w:rPr>
          <w:t xml:space="preserve"> be </w:t>
        </w:r>
      </w:ins>
      <w:del w:id="26" w:author="Autoria desconeguda" w:date="2016-06-07T18:39:00Z">
        <w:r>
          <w:rPr>
            <w:rStyle w:val="Ninguno"/>
            <w:rFonts w:ascii="Calibri" w:eastAsia="Calibri" w:hAnsi="Calibri" w:cs="Calibri"/>
            <w:b w:val="0"/>
            <w:bCs w:val="0"/>
            <w:sz w:val="28"/>
            <w:szCs w:val="28"/>
            <w:lang w:val="en-US"/>
          </w:rPr>
          <w:delText xml:space="preserve">is also </w:delText>
        </w:r>
      </w:del>
      <w:r>
        <w:rPr>
          <w:rStyle w:val="Ninguno"/>
          <w:rFonts w:ascii="Calibri" w:eastAsia="Calibri" w:hAnsi="Calibri" w:cs="Calibri"/>
          <w:b w:val="0"/>
          <w:bCs w:val="0"/>
          <w:sz w:val="28"/>
          <w:szCs w:val="28"/>
          <w:lang w:val="en-US"/>
        </w:rPr>
        <w:t>easy to use by the student</w:t>
      </w:r>
      <w:ins w:id="27" w:author="Meir Kalter" w:date="2016-06-14T09:42:00Z">
        <w:r w:rsidR="00D63D50">
          <w:rPr>
            <w:rStyle w:val="Ninguno"/>
            <w:rFonts w:ascii="Calibri" w:eastAsia="Calibri" w:hAnsi="Calibri" w:cs="Calibri"/>
            <w:b w:val="0"/>
            <w:bCs w:val="0"/>
            <w:sz w:val="28"/>
            <w:szCs w:val="28"/>
            <w:lang w:val="en-US"/>
          </w:rPr>
          <w:t>.</w:t>
        </w:r>
      </w:ins>
      <w:del w:id="28" w:author="Meir Kalter" w:date="2016-06-14T09:42:00Z">
        <w:r w:rsidDel="00D63D50">
          <w:rPr>
            <w:rStyle w:val="Ninguno"/>
            <w:rFonts w:ascii="Calibri" w:eastAsia="Calibri" w:hAnsi="Calibri" w:cs="Calibri"/>
            <w:b w:val="0"/>
            <w:bCs w:val="0"/>
            <w:sz w:val="28"/>
            <w:szCs w:val="28"/>
            <w:lang w:val="en-US"/>
          </w:rPr>
          <w:delText xml:space="preserve"> and </w:delText>
        </w:r>
        <w:commentRangeStart w:id="29"/>
        <w:commentRangeStart w:id="30"/>
        <w:r w:rsidDel="00D63D50">
          <w:rPr>
            <w:rStyle w:val="Ninguno"/>
            <w:rFonts w:ascii="Calibri" w:eastAsia="Calibri" w:hAnsi="Calibri" w:cs="Calibri"/>
            <w:b w:val="0"/>
            <w:bCs w:val="0"/>
            <w:sz w:val="28"/>
            <w:szCs w:val="28"/>
            <w:lang w:val="en-US"/>
          </w:rPr>
          <w:delText>if possible platform to work with</w:delText>
        </w:r>
      </w:del>
      <w:bookmarkEnd w:id="16"/>
      <w:commentRangeEnd w:id="29"/>
      <w:r>
        <w:commentReference w:id="29"/>
      </w:r>
      <w:commentRangeEnd w:id="30"/>
      <w:r w:rsidR="004C24D0">
        <w:rPr>
          <w:rStyle w:val="CommentReference"/>
          <w:rFonts w:ascii="Times New Roman" w:eastAsia="Arial Unicode MS" w:hAnsi="Times New Roman" w:cs="Times New Roman"/>
          <w:b w:val="0"/>
          <w:bCs w:val="0"/>
          <w:color w:val="00000A"/>
          <w:u w:color="00000A"/>
          <w:lang w:val="en-US" w:eastAsia="en-US" w:bidi="ar-SA"/>
        </w:rPr>
        <w:commentReference w:id="30"/>
      </w:r>
      <w:r>
        <w:rPr>
          <w:rStyle w:val="Ninguno"/>
          <w:rFonts w:ascii="Calibri" w:eastAsia="Calibri" w:hAnsi="Calibri" w:cs="Calibri"/>
          <w:b w:val="0"/>
          <w:bCs w:val="0"/>
          <w:sz w:val="28"/>
          <w:szCs w:val="28"/>
          <w:lang w:val="en-US"/>
        </w:rPr>
        <w:t>.</w:t>
      </w:r>
    </w:p>
    <w:p w:rsidR="002030EF" w:rsidRDefault="008D6EEC" w:rsidP="000277A0">
      <w:pPr>
        <w:pStyle w:val="Cuerpo"/>
      </w:pPr>
      <w:ins w:id="31" w:author="Meir Kalter" w:date="2016-06-14T10:03:00Z">
        <w:r>
          <w:rPr>
            <w:rStyle w:val="Ninguno"/>
            <w:rFonts w:ascii="Calibri" w:eastAsia="Calibri" w:hAnsi="Calibri" w:cs="Calibri"/>
            <w:sz w:val="28"/>
            <w:szCs w:val="28"/>
          </w:rPr>
          <w:t xml:space="preserve">It was </w:t>
        </w:r>
      </w:ins>
      <w:ins w:id="32" w:author="Autoria desconeguda" w:date="2016-06-07T18:39:00Z">
        <w:del w:id="33" w:author="Meir Kalter" w:date="2016-06-14T10:03:00Z">
          <w:r w:rsidR="001348FE" w:rsidDel="008D6EEC">
            <w:rPr>
              <w:rStyle w:val="Ninguno"/>
              <w:rFonts w:ascii="Calibri" w:eastAsia="Calibri" w:hAnsi="Calibri" w:cs="Calibri"/>
              <w:sz w:val="28"/>
              <w:szCs w:val="28"/>
            </w:rPr>
            <w:delText xml:space="preserve">Also, </w:delText>
          </w:r>
        </w:del>
      </w:ins>
      <w:del w:id="34" w:author="Autoria desconeguda" w:date="2016-06-07T18:39:00Z">
        <w:r w:rsidR="001348FE">
          <w:rPr>
            <w:rStyle w:val="Ninguno"/>
            <w:rFonts w:ascii="Calibri" w:eastAsia="Calibri" w:hAnsi="Calibri" w:cs="Calibri"/>
            <w:sz w:val="28"/>
            <w:szCs w:val="28"/>
          </w:rPr>
          <w:delText xml:space="preserve">In this system </w:delText>
        </w:r>
      </w:del>
      <w:del w:id="35" w:author="Meir Kalter" w:date="2016-06-14T10:03:00Z">
        <w:r w:rsidR="001348FE" w:rsidDel="008D6EEC">
          <w:rPr>
            <w:rStyle w:val="Ninguno"/>
            <w:rFonts w:ascii="Calibri" w:eastAsia="Calibri" w:hAnsi="Calibri" w:cs="Calibri"/>
            <w:sz w:val="28"/>
            <w:szCs w:val="28"/>
          </w:rPr>
          <w:delText xml:space="preserve">we </w:delText>
        </w:r>
      </w:del>
      <w:r w:rsidR="001348FE">
        <w:rPr>
          <w:rStyle w:val="Ninguno"/>
          <w:rFonts w:ascii="Calibri" w:eastAsia="Calibri" w:hAnsi="Calibri" w:cs="Calibri"/>
          <w:sz w:val="28"/>
          <w:szCs w:val="28"/>
        </w:rPr>
        <w:t>built i</w:t>
      </w:r>
      <w:del w:id="36" w:author="Autoria desconeguda" w:date="2016-06-07T18:39:00Z">
        <w:r w:rsidR="001348FE">
          <w:rPr>
            <w:rStyle w:val="Ninguno"/>
            <w:rFonts w:ascii="Calibri" w:eastAsia="Calibri" w:hAnsi="Calibri" w:cs="Calibri"/>
            <w:sz w:val="28"/>
            <w:szCs w:val="28"/>
          </w:rPr>
          <w:delText>s</w:delText>
        </w:r>
      </w:del>
      <w:ins w:id="37" w:author="Autoria desconeguda" w:date="2016-06-07T18:39:00Z">
        <w:r w:rsidR="001348FE">
          <w:rPr>
            <w:rStyle w:val="Ninguno"/>
            <w:rFonts w:ascii="Calibri" w:eastAsia="Calibri" w:hAnsi="Calibri" w:cs="Calibri"/>
            <w:sz w:val="28"/>
            <w:szCs w:val="28"/>
          </w:rPr>
          <w:t>t</w:t>
        </w:r>
      </w:ins>
      <w:r w:rsidR="001348FE">
        <w:rPr>
          <w:rStyle w:val="Ninguno"/>
          <w:rFonts w:ascii="Calibri" w:eastAsia="Calibri" w:hAnsi="Calibri" w:cs="Calibri"/>
          <w:sz w:val="28"/>
          <w:szCs w:val="28"/>
        </w:rPr>
        <w:t xml:space="preserve"> with java, so it could be used in window/</w:t>
      </w:r>
      <w:proofErr w:type="spellStart"/>
      <w:r w:rsidR="001348FE">
        <w:rPr>
          <w:rStyle w:val="Ninguno"/>
          <w:rFonts w:ascii="Calibri" w:eastAsia="Calibri" w:hAnsi="Calibri" w:cs="Calibri"/>
          <w:sz w:val="28"/>
          <w:szCs w:val="28"/>
        </w:rPr>
        <w:t>linux</w:t>
      </w:r>
      <w:proofErr w:type="spellEnd"/>
      <w:r w:rsidR="001348FE">
        <w:rPr>
          <w:rStyle w:val="Ninguno"/>
          <w:rFonts w:ascii="Calibri" w:eastAsia="Calibri" w:hAnsi="Calibri" w:cs="Calibri"/>
          <w:sz w:val="28"/>
          <w:szCs w:val="28"/>
        </w:rPr>
        <w:t>/</w:t>
      </w:r>
      <w:proofErr w:type="spellStart"/>
      <w:r w:rsidR="001348FE">
        <w:rPr>
          <w:rStyle w:val="Ninguno"/>
          <w:rFonts w:ascii="Calibri" w:eastAsia="Calibri" w:hAnsi="Calibri" w:cs="Calibri"/>
          <w:sz w:val="28"/>
          <w:szCs w:val="28"/>
        </w:rPr>
        <w:t>unix</w:t>
      </w:r>
      <w:proofErr w:type="spellEnd"/>
      <w:ins w:id="38" w:author="Meir Kalter" w:date="2016-06-14T10:04:00Z">
        <w:r w:rsidR="000277A0">
          <w:rPr>
            <w:rStyle w:val="Ninguno"/>
            <w:rFonts w:ascii="Calibri" w:eastAsia="Calibri" w:hAnsi="Calibri" w:cs="Calibri"/>
            <w:sz w:val="28"/>
            <w:szCs w:val="28"/>
          </w:rPr>
          <w:t xml:space="preserve">. </w:t>
        </w:r>
        <w:proofErr w:type="spellStart"/>
        <w:r w:rsidR="000277A0">
          <w:rPr>
            <w:rStyle w:val="Ninguno"/>
            <w:rFonts w:ascii="Calibri" w:eastAsia="Calibri" w:hAnsi="Calibri" w:cs="Calibri"/>
            <w:sz w:val="28"/>
            <w:szCs w:val="28"/>
          </w:rPr>
          <w:t>For give</w:t>
        </w:r>
        <w:proofErr w:type="spellEnd"/>
        <w:r w:rsidR="000277A0">
          <w:rPr>
            <w:rStyle w:val="Ninguno"/>
            <w:rFonts w:ascii="Calibri" w:eastAsia="Calibri" w:hAnsi="Calibri" w:cs="Calibri"/>
            <w:sz w:val="28"/>
            <w:szCs w:val="28"/>
          </w:rPr>
          <w:t xml:space="preserve"> the simplicity of use – Graphical Interface was added.</w:t>
        </w:r>
      </w:ins>
      <w:ins w:id="39" w:author="Autoria desconeguda" w:date="2016-06-07T18:39:00Z">
        <w:del w:id="40" w:author="Meir Kalter" w:date="2016-06-14T10:04:00Z">
          <w:r w:rsidR="001348FE" w:rsidDel="000277A0">
            <w:rPr>
              <w:rStyle w:val="Ninguno"/>
              <w:rFonts w:ascii="Calibri" w:eastAsia="Calibri" w:hAnsi="Calibri" w:cs="Calibri"/>
              <w:sz w:val="28"/>
              <w:szCs w:val="28"/>
            </w:rPr>
            <w:delText>,</w:delText>
          </w:r>
        </w:del>
      </w:ins>
      <w:del w:id="41" w:author="Meir Kalter" w:date="2016-06-14T10:04:00Z">
        <w:r w:rsidR="001348FE" w:rsidDel="000277A0">
          <w:rPr>
            <w:rStyle w:val="Ninguno"/>
            <w:rFonts w:ascii="Calibri" w:eastAsia="Calibri" w:hAnsi="Calibri" w:cs="Calibri"/>
            <w:sz w:val="28"/>
            <w:szCs w:val="28"/>
          </w:rPr>
          <w:delText>.</w:delText>
        </w:r>
        <w:r w:rsidR="001348FE" w:rsidDel="000277A0">
          <w:rPr>
            <w:rStyle w:val="Ninguno"/>
            <w:rFonts w:ascii="Calibri" w:eastAsia="Calibri" w:hAnsi="Calibri" w:cs="Calibri"/>
            <w:sz w:val="28"/>
            <w:szCs w:val="28"/>
          </w:rPr>
          <w:delText xml:space="preserve"> </w:delText>
        </w:r>
      </w:del>
      <w:ins w:id="42" w:author="Autoria desconeguda" w:date="2016-06-07T18:40:00Z">
        <w:del w:id="43" w:author="Meir Kalter" w:date="2016-06-14T10:04:00Z">
          <w:r w:rsidR="001348FE" w:rsidDel="000277A0">
            <w:rPr>
              <w:rStyle w:val="Ninguno"/>
              <w:rFonts w:ascii="Calibri" w:eastAsia="Calibri" w:hAnsi="Calibri" w:cs="Calibri"/>
              <w:sz w:val="28"/>
              <w:szCs w:val="28"/>
            </w:rPr>
            <w:delText>a</w:delText>
          </w:r>
        </w:del>
      </w:ins>
      <w:ins w:id="44" w:author="Autoria desconeguda" w:date="2016-06-07T18:39:00Z">
        <w:del w:id="45" w:author="Meir Kalter" w:date="2016-06-14T10:04:00Z">
          <w:r w:rsidR="001348FE" w:rsidDel="000277A0">
            <w:rPr>
              <w:rStyle w:val="Ninguno"/>
              <w:rFonts w:ascii="Calibri" w:eastAsia="Calibri" w:hAnsi="Calibri" w:cs="Calibri"/>
              <w:sz w:val="28"/>
              <w:szCs w:val="28"/>
            </w:rPr>
            <w:delText xml:space="preserve">nd </w:delText>
          </w:r>
        </w:del>
      </w:ins>
      <w:ins w:id="46" w:author="Autoria desconeguda" w:date="2016-06-07T18:40:00Z">
        <w:del w:id="47" w:author="Meir Kalter" w:date="2016-06-14T10:04:00Z">
          <w:r w:rsidR="001348FE" w:rsidDel="000277A0">
            <w:rPr>
              <w:rStyle w:val="Ninguno"/>
              <w:rFonts w:ascii="Calibri" w:eastAsia="Calibri" w:hAnsi="Calibri" w:cs="Calibri"/>
              <w:sz w:val="28"/>
              <w:szCs w:val="28"/>
            </w:rPr>
            <w:delText>must include</w:delText>
          </w:r>
        </w:del>
      </w:ins>
      <w:del w:id="48" w:author="Meir Kalter" w:date="2016-06-14T10:04:00Z">
        <w:r w:rsidR="001348FE" w:rsidDel="000277A0">
          <w:rPr>
            <w:rStyle w:val="Ninguno"/>
            <w:rFonts w:ascii="Calibri" w:eastAsia="Calibri" w:hAnsi="Calibri" w:cs="Calibri"/>
            <w:sz w:val="28"/>
            <w:szCs w:val="28"/>
          </w:rPr>
          <w:delText xml:space="preserve"> The development of a Java application will be with</w:delText>
        </w:r>
      </w:del>
      <w:ins w:id="49" w:author="Autoria desconeguda" w:date="2016-06-07T18:40:00Z">
        <w:del w:id="50" w:author="Meir Kalter" w:date="2016-06-14T10:04:00Z">
          <w:r w:rsidR="001348FE" w:rsidDel="000277A0">
            <w:rPr>
              <w:rStyle w:val="Ninguno"/>
              <w:rFonts w:ascii="Calibri" w:eastAsia="Calibri" w:hAnsi="Calibri" w:cs="Calibri"/>
              <w:sz w:val="28"/>
              <w:szCs w:val="28"/>
            </w:rPr>
            <w:delText xml:space="preserve"> a</w:delText>
          </w:r>
        </w:del>
      </w:ins>
      <w:del w:id="51" w:author="Meir Kalter" w:date="2016-06-14T10:04:00Z">
        <w:r w:rsidR="001348FE" w:rsidDel="000277A0">
          <w:rPr>
            <w:rStyle w:val="Ninguno"/>
            <w:rFonts w:ascii="Calibri" w:eastAsia="Calibri" w:hAnsi="Calibri" w:cs="Calibri"/>
            <w:sz w:val="28"/>
            <w:szCs w:val="28"/>
          </w:rPr>
          <w:delText xml:space="preserve"> graphical interface</w:delText>
        </w:r>
      </w:del>
      <w:bookmarkStart w:id="52" w:name="_GoBack"/>
      <w:bookmarkEnd w:id="52"/>
      <w:r w:rsidR="001348FE">
        <w:rPr>
          <w:rStyle w:val="Ninguno"/>
          <w:rFonts w:ascii="Calibri" w:eastAsia="Calibri" w:hAnsi="Calibri" w:cs="Calibri"/>
          <w:sz w:val="28"/>
          <w:szCs w:val="28"/>
        </w:rPr>
        <w:t>.</w:t>
      </w:r>
    </w:p>
    <w:p w:rsidR="002030EF" w:rsidRDefault="001348FE">
      <w:pPr>
        <w:pStyle w:val="Encabezam"/>
      </w:pPr>
      <w:bookmarkStart w:id="53" w:name="_Toc3"/>
      <w:commentRangeStart w:id="54"/>
      <w:r>
        <w:rPr>
          <w:rStyle w:val="Ninguno"/>
          <w:rFonts w:ascii="Calibri" w:eastAsia="Calibri" w:hAnsi="Calibri" w:cs="Calibri"/>
          <w:sz w:val="28"/>
          <w:szCs w:val="28"/>
          <w:lang w:val="en-US"/>
        </w:rPr>
        <w:t>Requirements</w:t>
      </w:r>
      <w:bookmarkEnd w:id="53"/>
      <w:commentRangeEnd w:id="54"/>
      <w:ins w:id="55" w:author="Autoria desconeguda" w:date="2016-06-07T18:40:00Z">
        <w:r>
          <w:commentReference w:id="54"/>
        </w:r>
      </w:ins>
    </w:p>
    <w:p w:rsidR="002030EF" w:rsidRDefault="001348FE">
      <w:pPr>
        <w:pStyle w:val="ListParagraph"/>
        <w:numPr>
          <w:ilvl w:val="0"/>
          <w:numId w:val="2"/>
        </w:numPr>
        <w:shd w:val="clear" w:color="auto" w:fill="FFFFFF"/>
      </w:pPr>
      <w:r>
        <w:rPr>
          <w:rStyle w:val="Ninguno"/>
          <w:rFonts w:ascii="Calibri" w:eastAsia="Calibri" w:hAnsi="Calibri" w:cs="Calibri"/>
          <w:sz w:val="28"/>
          <w:szCs w:val="28"/>
        </w:rPr>
        <w:t xml:space="preserve">Execution of </w:t>
      </w:r>
      <w:del w:id="56" w:author="Autoria desconeguda" w:date="2016-06-07T18:43:00Z">
        <w:r>
          <w:rPr>
            <w:rStyle w:val="Ninguno"/>
            <w:rFonts w:ascii="Calibri" w:eastAsia="Calibri" w:hAnsi="Calibri" w:cs="Calibri"/>
            <w:sz w:val="28"/>
            <w:szCs w:val="28"/>
          </w:rPr>
          <w:delText>compiler</w:delText>
        </w:r>
      </w:del>
      <w:ins w:id="57" w:author="Autoria desconeguda" w:date="2016-06-07T18:43:00Z">
        <w:r>
          <w:rPr>
            <w:rStyle w:val="Ninguno"/>
            <w:rFonts w:ascii="Calibri" w:eastAsia="Calibri" w:hAnsi="Calibri" w:cs="Calibri"/>
            <w:sz w:val="28"/>
            <w:szCs w:val="28"/>
          </w:rPr>
          <w:t>assemb</w:t>
        </w:r>
        <w:r>
          <w:rPr>
            <w:rStyle w:val="Ninguno"/>
            <w:rFonts w:ascii="Calibri" w:eastAsia="Calibri" w:hAnsi="Calibri" w:cs="Calibri"/>
            <w:sz w:val="28"/>
            <w:szCs w:val="28"/>
          </w:rPr>
          <w:commentReference w:id="58"/>
        </w:r>
        <w:r>
          <w:rPr>
            <w:rStyle w:val="Ninguno"/>
            <w:rFonts w:ascii="Calibri" w:eastAsia="Calibri" w:hAnsi="Calibri" w:cs="Calibri"/>
            <w:sz w:val="28"/>
            <w:szCs w:val="28"/>
          </w:rPr>
          <w:t>ler</w:t>
        </w:r>
      </w:ins>
      <w:r>
        <w:rPr>
          <w:rStyle w:val="Ninguno"/>
          <w:rFonts w:ascii="Calibri" w:eastAsia="Calibri" w:hAnsi="Calibri" w:cs="Calibri"/>
          <w:sz w:val="28"/>
          <w:szCs w:val="28"/>
        </w:rPr>
        <w:t xml:space="preserve"> on basic assembler</w:t>
      </w:r>
      <w:ins w:id="59" w:author="Autoria desconeguda" w:date="2016-06-07T18:43:00Z">
        <w:r>
          <w:rPr>
            <w:rStyle w:val="Ninguno"/>
            <w:rFonts w:ascii="Calibri" w:eastAsia="Calibri" w:hAnsi="Calibri" w:cs="Calibri"/>
            <w:sz w:val="28"/>
            <w:szCs w:val="28"/>
          </w:rPr>
          <w:t xml:space="preserve"> language</w:t>
        </w:r>
      </w:ins>
      <w:r>
        <w:rPr>
          <w:rStyle w:val="Ninguno"/>
          <w:rFonts w:ascii="Calibri" w:eastAsia="Calibri" w:hAnsi="Calibri" w:cs="Calibri"/>
          <w:sz w:val="28"/>
          <w:szCs w:val="28"/>
        </w:rPr>
        <w:t xml:space="preserve"> with </w:t>
      </w:r>
      <w:ins w:id="60" w:author="Meir Kalter" w:date="2016-06-14T09:50:00Z">
        <w:r w:rsidR="006F0AF3">
          <w:rPr>
            <w:rStyle w:val="Ninguno"/>
            <w:rFonts w:ascii="Calibri" w:eastAsia="Calibri" w:hAnsi="Calibri" w:cs="Calibri"/>
            <w:sz w:val="28"/>
            <w:szCs w:val="28"/>
          </w:rPr>
          <w:t xml:space="preserve">almost </w:t>
        </w:r>
      </w:ins>
      <w:r>
        <w:rPr>
          <w:rStyle w:val="Ninguno"/>
          <w:rFonts w:ascii="Calibri" w:eastAsia="Calibri" w:hAnsi="Calibri" w:cs="Calibri"/>
          <w:sz w:val="28"/>
          <w:szCs w:val="28"/>
        </w:rPr>
        <w:t xml:space="preserve">minimal </w:t>
      </w:r>
      <w:r>
        <w:rPr>
          <w:rStyle w:val="Ninguno"/>
          <w:rFonts w:ascii="Calibri" w:eastAsia="Calibri" w:hAnsi="Calibri" w:cs="Calibri"/>
          <w:sz w:val="28"/>
          <w:szCs w:val="28"/>
        </w:rPr>
        <w:t>set of instruction list.</w:t>
      </w:r>
    </w:p>
    <w:p w:rsidR="002030EF" w:rsidRDefault="001348FE">
      <w:pPr>
        <w:pStyle w:val="ListParagraph"/>
        <w:numPr>
          <w:ilvl w:val="0"/>
          <w:numId w:val="2"/>
        </w:numPr>
        <w:shd w:val="clear" w:color="auto" w:fill="FFFFFF"/>
        <w:rPr>
          <w:rStyle w:val="Ninguno"/>
          <w:rFonts w:ascii="Calibri" w:eastAsia="Calibri" w:hAnsi="Calibri" w:cs="Calibri"/>
          <w:sz w:val="28"/>
          <w:szCs w:val="28"/>
        </w:rPr>
      </w:pPr>
      <w:r>
        <w:rPr>
          <w:rStyle w:val="Ninguno"/>
          <w:rFonts w:ascii="Calibri" w:eastAsia="Calibri" w:hAnsi="Calibri" w:cs="Calibri"/>
          <w:sz w:val="28"/>
          <w:szCs w:val="28"/>
        </w:rPr>
        <w:t xml:space="preserve">Work with ASM files, compile them and reload them from the </w:t>
      </w:r>
      <w:r>
        <w:rPr>
          <w:rStyle w:val="Ninguno"/>
          <w:rFonts w:ascii="Calibri" w:eastAsia="Calibri" w:hAnsi="Calibri" w:cs="Calibri"/>
          <w:sz w:val="28"/>
          <w:szCs w:val="28"/>
        </w:rPr>
        <w:t>memory.</w:t>
      </w:r>
    </w:p>
    <w:p w:rsidR="002030EF" w:rsidRDefault="001348FE">
      <w:pPr>
        <w:pStyle w:val="ListParagraph"/>
        <w:numPr>
          <w:ilvl w:val="0"/>
          <w:numId w:val="2"/>
        </w:numPr>
        <w:shd w:val="clear" w:color="auto" w:fill="FFFFFF"/>
        <w:rPr>
          <w:rStyle w:val="Ninguno"/>
          <w:rFonts w:ascii="Calibri" w:eastAsia="Calibri" w:hAnsi="Calibri" w:cs="Calibri"/>
          <w:sz w:val="28"/>
          <w:szCs w:val="28"/>
        </w:rPr>
      </w:pPr>
      <w:r>
        <w:rPr>
          <w:rStyle w:val="Ninguno"/>
          <w:rFonts w:ascii="Calibri" w:eastAsia="Calibri" w:hAnsi="Calibri" w:cs="Calibri"/>
          <w:sz w:val="28"/>
          <w:szCs w:val="28"/>
        </w:rPr>
        <w:t>Ability to stop/continue execution of the system.</w:t>
      </w:r>
    </w:p>
    <w:p w:rsidR="002030EF" w:rsidRDefault="001348FE">
      <w:pPr>
        <w:pStyle w:val="ListParagraph"/>
        <w:numPr>
          <w:ilvl w:val="0"/>
          <w:numId w:val="2"/>
        </w:numPr>
        <w:shd w:val="clear" w:color="auto" w:fill="FFFFFF"/>
        <w:rPr>
          <w:rStyle w:val="Ninguno"/>
          <w:rFonts w:ascii="Calibri" w:eastAsia="Calibri" w:hAnsi="Calibri" w:cs="Calibri"/>
          <w:sz w:val="28"/>
          <w:szCs w:val="28"/>
        </w:rPr>
      </w:pPr>
      <w:r>
        <w:rPr>
          <w:rStyle w:val="Ninguno"/>
          <w:rFonts w:ascii="Calibri" w:eastAsia="Calibri" w:hAnsi="Calibri" w:cs="Calibri"/>
          <w:sz w:val="28"/>
          <w:szCs w:val="28"/>
        </w:rPr>
        <w:t>Ability to add Breakpoints.</w:t>
      </w:r>
    </w:p>
    <w:p w:rsidR="002030EF" w:rsidRDefault="001348FE">
      <w:pPr>
        <w:pStyle w:val="ListParagraph"/>
        <w:numPr>
          <w:ilvl w:val="0"/>
          <w:numId w:val="2"/>
        </w:numPr>
        <w:shd w:val="clear" w:color="auto" w:fill="FFFFFF"/>
        <w:rPr>
          <w:rStyle w:val="Ninguno"/>
          <w:rFonts w:ascii="Calibri" w:eastAsia="Calibri" w:hAnsi="Calibri" w:cs="Calibri"/>
          <w:sz w:val="28"/>
          <w:szCs w:val="28"/>
        </w:rPr>
      </w:pPr>
      <w:r>
        <w:rPr>
          <w:rStyle w:val="Ninguno"/>
          <w:rFonts w:ascii="Calibri" w:eastAsia="Calibri" w:hAnsi="Calibri" w:cs="Calibri"/>
          <w:sz w:val="28"/>
          <w:szCs w:val="28"/>
        </w:rPr>
        <w:t>Ability to have input/output to display/external system.</w:t>
      </w:r>
    </w:p>
    <w:p w:rsidR="002030EF" w:rsidRDefault="001348FE">
      <w:pPr>
        <w:pStyle w:val="ListParagraph"/>
        <w:numPr>
          <w:ilvl w:val="0"/>
          <w:numId w:val="2"/>
        </w:numPr>
        <w:shd w:val="clear" w:color="auto" w:fill="FFFFFF"/>
        <w:rPr>
          <w:rStyle w:val="Ninguno"/>
          <w:rFonts w:ascii="Calibri" w:eastAsia="Calibri" w:hAnsi="Calibri" w:cs="Calibri"/>
          <w:sz w:val="28"/>
          <w:szCs w:val="28"/>
        </w:rPr>
      </w:pPr>
      <w:r>
        <w:rPr>
          <w:rStyle w:val="Ninguno"/>
          <w:rFonts w:ascii="Calibri" w:eastAsia="Calibri" w:hAnsi="Calibri" w:cs="Calibri"/>
          <w:sz w:val="28"/>
          <w:szCs w:val="28"/>
        </w:rPr>
        <w:t>User interface to change memory.</w:t>
      </w:r>
    </w:p>
    <w:p w:rsidR="002030EF" w:rsidRDefault="001348FE">
      <w:pPr>
        <w:pStyle w:val="ListParagraph"/>
        <w:numPr>
          <w:ilvl w:val="0"/>
          <w:numId w:val="2"/>
        </w:numPr>
        <w:shd w:val="clear" w:color="auto" w:fill="FFFFFF"/>
        <w:rPr>
          <w:rStyle w:val="Ninguno"/>
          <w:rFonts w:ascii="Calibri" w:eastAsia="Calibri" w:hAnsi="Calibri" w:cs="Calibri"/>
          <w:sz w:val="28"/>
          <w:szCs w:val="28"/>
        </w:rPr>
      </w:pPr>
      <w:r>
        <w:rPr>
          <w:rStyle w:val="Ninguno"/>
          <w:rFonts w:ascii="Calibri" w:eastAsia="Calibri" w:hAnsi="Calibri" w:cs="Calibri"/>
          <w:sz w:val="28"/>
          <w:szCs w:val="28"/>
        </w:rPr>
        <w:t>Load/save memory for working again on the same system.</w:t>
      </w:r>
    </w:p>
    <w:p w:rsidR="002030EF" w:rsidRDefault="001348FE">
      <w:pPr>
        <w:pStyle w:val="ListParagraph"/>
        <w:numPr>
          <w:ilvl w:val="0"/>
          <w:numId w:val="3"/>
        </w:numPr>
        <w:shd w:val="clear" w:color="auto" w:fill="FFFFFF"/>
      </w:pPr>
      <w:r>
        <w:t>Show to the user the impa</w:t>
      </w:r>
      <w:r>
        <w:t>ct of the memory</w:t>
      </w:r>
    </w:p>
    <w:p w:rsidR="002030EF" w:rsidRDefault="001348FE">
      <w:pPr>
        <w:pStyle w:val="ListParagraph"/>
        <w:numPr>
          <w:ilvl w:val="0"/>
          <w:numId w:val="3"/>
        </w:numPr>
        <w:shd w:val="clear" w:color="auto" w:fill="FFFFFF"/>
      </w:pPr>
      <w:r>
        <w:t>Working with hex decimal base</w:t>
      </w:r>
    </w:p>
    <w:p w:rsidR="002030EF" w:rsidRDefault="001348FE">
      <w:pPr>
        <w:pStyle w:val="Encabezam"/>
        <w:rPr>
          <w:rStyle w:val="Ninguno"/>
          <w:rFonts w:ascii="Roboto" w:eastAsia="Roboto" w:hAnsi="Roboto" w:cs="Roboto"/>
          <w:color w:val="333333"/>
          <w:sz w:val="20"/>
          <w:szCs w:val="20"/>
          <w:highlight w:val="white"/>
          <w:u w:color="333333"/>
        </w:rPr>
      </w:pPr>
      <w:bookmarkStart w:id="61" w:name="_Toc4"/>
      <w:bookmarkEnd w:id="61"/>
      <w:r>
        <w:rPr>
          <w:rStyle w:val="Ninguno"/>
          <w:rFonts w:ascii="Roboto" w:eastAsia="Roboto" w:hAnsi="Roboto" w:cs="Roboto"/>
          <w:color w:val="333333"/>
          <w:sz w:val="20"/>
          <w:szCs w:val="20"/>
          <w:u w:color="333333"/>
          <w:shd w:val="clear" w:color="auto" w:fill="FFFFFF"/>
          <w:lang w:val="fr-FR"/>
        </w:rPr>
        <w:lastRenderedPageBreak/>
        <w:t>Application design</w:t>
      </w:r>
    </w:p>
    <w:p w:rsidR="002030EF" w:rsidRDefault="001348FE">
      <w:pPr>
        <w:pStyle w:val="Cuerpo"/>
      </w:pPr>
      <w:r>
        <w:t xml:space="preserve">  The application was done with </w:t>
      </w:r>
      <w:proofErr w:type="gramStart"/>
      <w:r>
        <w:t>java ,</w:t>
      </w:r>
      <w:proofErr w:type="gramEnd"/>
      <w:r>
        <w:t xml:space="preserve"> while using the following design patterns:</w:t>
      </w:r>
    </w:p>
    <w:p w:rsidR="002030EF" w:rsidRDefault="001348FE">
      <w:pPr>
        <w:pStyle w:val="ListParagraph"/>
        <w:numPr>
          <w:ilvl w:val="0"/>
          <w:numId w:val="4"/>
        </w:numPr>
        <w:shd w:val="clear" w:color="auto" w:fill="FFFFFF"/>
        <w:rPr>
          <w:sz w:val="23"/>
          <w:szCs w:val="23"/>
        </w:rPr>
      </w:pPr>
      <w:r>
        <w:rPr>
          <w:rStyle w:val="Ninguno"/>
          <w:rFonts w:ascii="Verdana" w:hAnsi="Verdana"/>
          <w:sz w:val="23"/>
          <w:szCs w:val="23"/>
          <w:shd w:val="clear" w:color="auto" w:fill="FFFFFF"/>
        </w:rPr>
        <w:t>Singleton pattern – Mainly for handling just one occurrence of every member of the CPU.</w:t>
      </w:r>
    </w:p>
    <w:p w:rsidR="002030EF" w:rsidRDefault="002030EF">
      <w:pPr>
        <w:pStyle w:val="ListParagraph"/>
        <w:numPr>
          <w:ilvl w:val="0"/>
          <w:numId w:val="5"/>
        </w:numPr>
        <w:shd w:val="clear" w:color="auto" w:fill="FFFFFF"/>
      </w:pPr>
    </w:p>
    <w:p w:rsidR="002030EF" w:rsidRDefault="001348FE">
      <w:pPr>
        <w:pStyle w:val="Cuerpo"/>
      </w:pPr>
      <w:r>
        <w:t xml:space="preserve">The implementation </w:t>
      </w:r>
      <w:r>
        <w:t>of the handling of the instructions in the logic model – was done with TDD – Test driven development.</w:t>
      </w:r>
    </w:p>
    <w:p w:rsidR="002030EF" w:rsidRDefault="002030EF">
      <w:pPr>
        <w:pStyle w:val="Cuerpo"/>
        <w:shd w:val="clear" w:color="auto" w:fill="FFFFFF"/>
      </w:pPr>
    </w:p>
    <w:p w:rsidR="002030EF" w:rsidRDefault="001348FE">
      <w:pPr>
        <w:pStyle w:val="Encabezam3"/>
      </w:pPr>
      <w:bookmarkStart w:id="62" w:name="_Toc5"/>
      <w:bookmarkEnd w:id="62"/>
      <w:r>
        <w:rPr>
          <w:lang w:val="en-US"/>
        </w:rPr>
        <w:t>Extensions to swing classes</w:t>
      </w:r>
    </w:p>
    <w:p w:rsidR="002030EF" w:rsidRDefault="001348FE">
      <w:pPr>
        <w:pStyle w:val="Encabezam3"/>
        <w:numPr>
          <w:ilvl w:val="0"/>
          <w:numId w:val="6"/>
        </w:numPr>
        <w:shd w:val="clear" w:color="auto" w:fill="FFFFFF"/>
      </w:pPr>
      <w:bookmarkStart w:id="63" w:name="_Toc6"/>
      <w:bookmarkEnd w:id="63"/>
      <w:r>
        <w:rPr>
          <w:lang w:val="en-US"/>
        </w:rPr>
        <w:t>Seven digit implementation:</w:t>
      </w:r>
    </w:p>
    <w:p w:rsidR="002030EF" w:rsidRDefault="001348FE">
      <w:pPr>
        <w:pStyle w:val="Cuerpo"/>
        <w:shd w:val="clear" w:color="auto" w:fill="FFFFFF"/>
        <w:ind w:left="360"/>
      </w:pPr>
      <w:r>
        <w:t xml:space="preserve">The implementation of the seven digit display was done by extends the </w:t>
      </w:r>
      <w:proofErr w:type="spellStart"/>
      <w:r>
        <w:t>JPanel</w:t>
      </w:r>
      <w:proofErr w:type="spellEnd"/>
      <w:r>
        <w:t xml:space="preserve"> class of Swing. In t</w:t>
      </w:r>
      <w:r>
        <w:t xml:space="preserve">he constructor of the panel we created list of polygons, every piece of the display is one polygon. Every number has </w:t>
      </w:r>
      <w:proofErr w:type="gramStart"/>
      <w:r>
        <w:t>list</w:t>
      </w:r>
      <w:proofErr w:type="gramEnd"/>
      <w:r>
        <w:t xml:space="preserve"> of On/OFF for the polygons. Select one value </w:t>
      </w:r>
      <w:r>
        <w:t xml:space="preserve">– </w:t>
      </w:r>
      <w:r>
        <w:t>get the required pieces that should be on and display them.</w:t>
      </w:r>
    </w:p>
    <w:p w:rsidR="002030EF" w:rsidRDefault="001348FE">
      <w:pPr>
        <w:pStyle w:val="Cuerpo"/>
      </w:pPr>
      <w:r>
        <w:tab/>
      </w:r>
    </w:p>
    <w:p w:rsidR="002030EF" w:rsidRDefault="001348FE">
      <w:pPr>
        <w:pStyle w:val="Cuerpo"/>
      </w:pPr>
      <w:r>
        <w:rPr>
          <w:noProof/>
          <w:lang w:eastAsia="en-US" w:bidi="he-IL"/>
        </w:rPr>
        <w:drawing>
          <wp:inline distT="0" distB="0" distL="0" distR="0">
            <wp:extent cx="2428875" cy="1476375"/>
            <wp:effectExtent l="0" t="0" r="0" b="0"/>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noChangeArrowheads="1"/>
                    </pic:cNvPicPr>
                  </pic:nvPicPr>
                  <pic:blipFill>
                    <a:blip r:embed="rId9"/>
                    <a:stretch>
                      <a:fillRect/>
                    </a:stretch>
                  </pic:blipFill>
                  <pic:spPr bwMode="auto">
                    <a:xfrm>
                      <a:off x="0" y="0"/>
                      <a:ext cx="2428875" cy="1476375"/>
                    </a:xfrm>
                    <a:prstGeom prst="rect">
                      <a:avLst/>
                    </a:prstGeom>
                  </pic:spPr>
                </pic:pic>
              </a:graphicData>
            </a:graphic>
          </wp:inline>
        </w:drawing>
      </w:r>
    </w:p>
    <w:p w:rsidR="002030EF" w:rsidRDefault="002030EF">
      <w:pPr>
        <w:pStyle w:val="Cuerpo"/>
      </w:pPr>
    </w:p>
    <w:p w:rsidR="002030EF" w:rsidRDefault="001348FE">
      <w:pPr>
        <w:pStyle w:val="Cuerpo"/>
      </w:pPr>
      <w:r>
        <w:rPr>
          <w:lang w:val="de-DE"/>
        </w:rPr>
        <w:t xml:space="preserve">     getPreferredSize </w:t>
      </w:r>
      <w:r>
        <w:t>– used by the parent of the Seven digit panel to create the panel with the required Size.</w:t>
      </w:r>
    </w:p>
    <w:p w:rsidR="002030EF" w:rsidRDefault="001348FE">
      <w:pPr>
        <w:pStyle w:val="Cuerpo"/>
      </w:pPr>
      <w:r>
        <w:t xml:space="preserve">     </w:t>
      </w:r>
      <w:proofErr w:type="spellStart"/>
      <w:proofErr w:type="gramStart"/>
      <w:r>
        <w:t>paintComponent</w:t>
      </w:r>
      <w:proofErr w:type="spellEnd"/>
      <w:r>
        <w:t xml:space="preserve">  Pseudo</w:t>
      </w:r>
      <w:proofErr w:type="gramEnd"/>
      <w:r>
        <w:t xml:space="preserve"> code– does the creation of the display.</w:t>
      </w:r>
    </w:p>
    <w:p w:rsidR="002030EF" w:rsidRDefault="001348FE">
      <w:pPr>
        <w:pStyle w:val="Cuerpo"/>
      </w:pPr>
      <w:r>
        <w:t xml:space="preserve">     FOR INT </w:t>
      </w:r>
      <w:proofErr w:type="spellStart"/>
      <w:r>
        <w:t>numOfDigits</w:t>
      </w:r>
      <w:proofErr w:type="spellEnd"/>
      <w:r>
        <w:t xml:space="preserve"> &lt;=2</w:t>
      </w:r>
    </w:p>
    <w:p w:rsidR="002030EF" w:rsidRDefault="001348FE">
      <w:pPr>
        <w:pStyle w:val="Cuerpo"/>
      </w:pPr>
      <w:r>
        <w:t xml:space="preserve">            FOR int </w:t>
      </w:r>
      <w:proofErr w:type="spellStart"/>
      <w:r>
        <w:t>pieceNumber</w:t>
      </w:r>
      <w:proofErr w:type="spellEnd"/>
      <w:r>
        <w:t xml:space="preserve"> &lt;=7</w:t>
      </w:r>
    </w:p>
    <w:p w:rsidR="002030EF" w:rsidRDefault="001348FE">
      <w:pPr>
        <w:pStyle w:val="Cuerpo"/>
      </w:pPr>
      <w:r>
        <w:t xml:space="preserve">                   Draw the piece</w:t>
      </w:r>
      <w:r>
        <w:t xml:space="preserve"> ON/OFF [using the </w:t>
      </w:r>
      <w:proofErr w:type="spellStart"/>
      <w:r>
        <w:t>graphics.fillPolygon</w:t>
      </w:r>
      <w:proofErr w:type="spellEnd"/>
      <w:r>
        <w:t xml:space="preserve"> method]</w:t>
      </w:r>
    </w:p>
    <w:p w:rsidR="002030EF" w:rsidRDefault="001348FE">
      <w:pPr>
        <w:pStyle w:val="Cuerpo"/>
      </w:pPr>
      <w:r>
        <w:rPr>
          <w:lang w:val="de-DE"/>
        </w:rPr>
        <w:t>Interface:</w:t>
      </w:r>
    </w:p>
    <w:p w:rsidR="002030EF" w:rsidRDefault="001348FE">
      <w:pPr>
        <w:pStyle w:val="Cuerpo"/>
      </w:pPr>
      <w:r>
        <w:tab/>
        <w:t xml:space="preserve">Creation – as in the following line, </w:t>
      </w:r>
      <w:proofErr w:type="gramStart"/>
      <w:r>
        <w:t>In</w:t>
      </w:r>
      <w:proofErr w:type="gramEnd"/>
      <w:r>
        <w:t xml:space="preserve"> the generated code:</w:t>
      </w:r>
      <w:r>
        <w:rPr>
          <w:rStyle w:val="ncoradenotaalpeu"/>
        </w:rPr>
        <w:footnoteReference w:id="1"/>
      </w:r>
    </w:p>
    <w:p w:rsidR="002030EF" w:rsidRDefault="001348FE">
      <w:pPr>
        <w:pStyle w:val="Cuerpo"/>
      </w:pPr>
      <w:r>
        <w:t xml:space="preserve">                </w:t>
      </w:r>
      <w:proofErr w:type="spellStart"/>
      <w:proofErr w:type="gramStart"/>
      <w:r>
        <w:t>sdPanel</w:t>
      </w:r>
      <w:proofErr w:type="spellEnd"/>
      <w:proofErr w:type="gramEnd"/>
      <w:r>
        <w:t xml:space="preserve"> = new </w:t>
      </w:r>
      <w:proofErr w:type="spellStart"/>
      <w:r>
        <w:t>meirdev.simulator.gui.customized.panels.CPanelSevenDigit</w:t>
      </w:r>
      <w:proofErr w:type="spellEnd"/>
      <w:r>
        <w:t>();</w:t>
      </w:r>
    </w:p>
    <w:p w:rsidR="002030EF" w:rsidRDefault="001348FE">
      <w:pPr>
        <w:pStyle w:val="Cuerpo"/>
      </w:pPr>
      <w:r>
        <w:tab/>
        <w:t xml:space="preserve">Update value – using the method </w:t>
      </w:r>
      <w:proofErr w:type="spellStart"/>
      <w:r>
        <w:t>setNumber</w:t>
      </w:r>
      <w:proofErr w:type="spellEnd"/>
      <w:r>
        <w:t xml:space="preserve"> to</w:t>
      </w:r>
      <w:r>
        <w:t xml:space="preserve"> update the value.</w:t>
      </w:r>
    </w:p>
    <w:p w:rsidR="002030EF" w:rsidRDefault="002030EF">
      <w:pPr>
        <w:pStyle w:val="Cuerpo"/>
      </w:pPr>
    </w:p>
    <w:p w:rsidR="002030EF" w:rsidRDefault="001348FE">
      <w:pPr>
        <w:pStyle w:val="Encabezam"/>
      </w:pPr>
      <w:bookmarkStart w:id="64" w:name="_Toc7"/>
      <w:bookmarkEnd w:id="64"/>
      <w:r>
        <w:rPr>
          <w:lang w:val="en-US"/>
        </w:rPr>
        <w:t xml:space="preserve">Known Limitations-improvements that could be done </w:t>
      </w:r>
    </w:p>
    <w:p w:rsidR="002030EF" w:rsidRDefault="001348FE">
      <w:pPr>
        <w:pStyle w:val="ListParagraph"/>
        <w:numPr>
          <w:ilvl w:val="0"/>
          <w:numId w:val="7"/>
        </w:numPr>
        <w:shd w:val="clear" w:color="auto" w:fill="FFFFFF"/>
      </w:pPr>
      <w:r>
        <w:t>The compile process with good error viewing is done only with the console. Please see in the manual the steps which should be done for compile asm file.</w:t>
      </w:r>
    </w:p>
    <w:p w:rsidR="002030EF" w:rsidRDefault="001348FE">
      <w:pPr>
        <w:pStyle w:val="ListParagraph"/>
        <w:numPr>
          <w:ilvl w:val="0"/>
          <w:numId w:val="7"/>
        </w:numPr>
        <w:shd w:val="clear" w:color="auto" w:fill="FFFFFF"/>
      </w:pPr>
      <w:r>
        <w:lastRenderedPageBreak/>
        <w:t xml:space="preserve">The Seven-digit display regular </w:t>
      </w:r>
      <w:r>
        <w:t>definition exists only for regular decimal number. No display for the case that output value has one of the additional characters. Previous value will remain in case that RA contains value which has one character, instead of a number.</w:t>
      </w:r>
    </w:p>
    <w:p w:rsidR="002030EF" w:rsidRDefault="001348FE">
      <w:pPr>
        <w:pStyle w:val="Encabezam"/>
      </w:pPr>
      <w:bookmarkStart w:id="65" w:name="_Toc8"/>
      <w:bookmarkEnd w:id="65"/>
      <w:r>
        <w:t>Manual</w:t>
      </w:r>
    </w:p>
    <w:p w:rsidR="002030EF" w:rsidRDefault="001348FE">
      <w:pPr>
        <w:pStyle w:val="Encabezam2"/>
      </w:pPr>
      <w:bookmarkStart w:id="66" w:name="_Toc9"/>
      <w:bookmarkEnd w:id="66"/>
      <w:r>
        <w:rPr>
          <w:lang w:val="en-US"/>
        </w:rPr>
        <w:t xml:space="preserve">Execution of </w:t>
      </w:r>
      <w:proofErr w:type="gramStart"/>
      <w:r>
        <w:rPr>
          <w:lang w:val="en-US"/>
        </w:rPr>
        <w:t>G</w:t>
      </w:r>
      <w:r>
        <w:rPr>
          <w:lang w:val="en-US"/>
        </w:rPr>
        <w:t>ui</w:t>
      </w:r>
      <w:proofErr w:type="gramEnd"/>
    </w:p>
    <w:tbl>
      <w:tblPr>
        <w:tblW w:w="8856" w:type="dxa"/>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727"/>
        <w:gridCol w:w="7129"/>
      </w:tblGrid>
      <w:tr w:rsidR="002030EF">
        <w:trPr>
          <w:trHeight w:val="900"/>
        </w:trPr>
        <w:tc>
          <w:tcPr>
            <w:tcW w:w="172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pPr>
            <w:r>
              <w:rPr>
                <w:rStyle w:val="Ninguno"/>
              </w:rPr>
              <w:t>Windows</w:t>
            </w:r>
          </w:p>
        </w:tc>
        <w:tc>
          <w:tcPr>
            <w:tcW w:w="7128"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ListParagraph"/>
              <w:numPr>
                <w:ilvl w:val="0"/>
                <w:numId w:val="8"/>
              </w:numPr>
              <w:shd w:val="clear" w:color="auto" w:fill="FFFFFF"/>
            </w:pPr>
            <w:r>
              <w:rPr>
                <w:rStyle w:val="Ninguno"/>
              </w:rPr>
              <w:t>Extract the files to working directory.</w:t>
            </w:r>
          </w:p>
          <w:p w:rsidR="002030EF" w:rsidRDefault="001348FE">
            <w:pPr>
              <w:pStyle w:val="ListParagraph"/>
              <w:numPr>
                <w:ilvl w:val="0"/>
                <w:numId w:val="8"/>
              </w:numPr>
              <w:shd w:val="clear" w:color="auto" w:fill="FFFFFF"/>
            </w:pPr>
            <w:r>
              <w:rPr>
                <w:rStyle w:val="Ninguno"/>
              </w:rPr>
              <w:t>Execute the Gui.bat</w:t>
            </w:r>
          </w:p>
        </w:tc>
      </w:tr>
      <w:tr w:rsidR="002030EF">
        <w:trPr>
          <w:trHeight w:val="1390"/>
        </w:trPr>
        <w:tc>
          <w:tcPr>
            <w:tcW w:w="172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pPr>
            <w:r>
              <w:rPr>
                <w:rStyle w:val="Ninguno"/>
              </w:rPr>
              <w:t>Linux</w:t>
            </w:r>
          </w:p>
        </w:tc>
        <w:tc>
          <w:tcPr>
            <w:tcW w:w="7128"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rPr>
                <w:rStyle w:val="Ninguno"/>
              </w:rPr>
            </w:pPr>
            <w:r>
              <w:rPr>
                <w:rStyle w:val="Ninguno"/>
              </w:rPr>
              <w:t>Extract the file to local folder.</w:t>
            </w:r>
          </w:p>
          <w:p w:rsidR="002030EF" w:rsidRDefault="001348FE">
            <w:pPr>
              <w:pStyle w:val="Cuerpo"/>
              <w:rPr>
                <w:rStyle w:val="Ninguno"/>
              </w:rPr>
            </w:pPr>
            <w:r>
              <w:rPr>
                <w:rStyle w:val="Ninguno"/>
              </w:rPr>
              <w:t>Open the shell to this folder</w:t>
            </w:r>
          </w:p>
          <w:p w:rsidR="002030EF" w:rsidRDefault="001348FE">
            <w:pPr>
              <w:pStyle w:val="Cuerpo"/>
              <w:rPr>
                <w:rStyle w:val="Ninguno"/>
              </w:rPr>
            </w:pPr>
            <w:r>
              <w:rPr>
                <w:rStyle w:val="Ninguno"/>
              </w:rPr>
              <w:t>Execute the following java command:</w:t>
            </w:r>
          </w:p>
          <w:p w:rsidR="002030EF" w:rsidRDefault="001348FE">
            <w:pPr>
              <w:pStyle w:val="Cuerpo"/>
            </w:pPr>
            <w:r>
              <w:rPr>
                <w:rStyle w:val="Ninguno"/>
                <w:rFonts w:ascii="System" w:eastAsia="System" w:hAnsi="System" w:cs="System"/>
                <w:b/>
                <w:bCs/>
                <w:sz w:val="20"/>
                <w:szCs w:val="20"/>
              </w:rPr>
              <w:t>java -</w:t>
            </w:r>
            <w:proofErr w:type="spellStart"/>
            <w:r>
              <w:rPr>
                <w:rStyle w:val="Ninguno"/>
                <w:rFonts w:ascii="System" w:eastAsia="System" w:hAnsi="System" w:cs="System"/>
                <w:b/>
                <w:bCs/>
                <w:sz w:val="20"/>
                <w:szCs w:val="20"/>
              </w:rPr>
              <w:t>cp</w:t>
            </w:r>
            <w:proofErr w:type="spellEnd"/>
            <w:r>
              <w:rPr>
                <w:rStyle w:val="Ninguno"/>
                <w:rFonts w:ascii="System" w:eastAsia="System" w:hAnsi="System" w:cs="System"/>
                <w:b/>
                <w:bCs/>
                <w:sz w:val="20"/>
                <w:szCs w:val="20"/>
              </w:rPr>
              <w:t xml:space="preserve"> SimEasy8-jar-with-dependencies.jar </w:t>
            </w:r>
            <w:proofErr w:type="spellStart"/>
            <w:r>
              <w:rPr>
                <w:rStyle w:val="Ninguno"/>
                <w:rFonts w:ascii="System" w:eastAsia="System" w:hAnsi="System" w:cs="System"/>
                <w:b/>
                <w:bCs/>
                <w:sz w:val="20"/>
                <w:szCs w:val="20"/>
              </w:rPr>
              <w:t>meirdev.simulator.gui.frmae.GuiSimulator</w:t>
            </w:r>
            <w:proofErr w:type="spellEnd"/>
          </w:p>
        </w:tc>
      </w:tr>
    </w:tbl>
    <w:p w:rsidR="002030EF" w:rsidRDefault="002030EF">
      <w:pPr>
        <w:pStyle w:val="Encabezam2"/>
        <w:widowControl w:val="0"/>
        <w:shd w:val="clear" w:color="auto" w:fill="FFFFFF"/>
      </w:pPr>
    </w:p>
    <w:p w:rsidR="002030EF" w:rsidRDefault="001348FE">
      <w:pPr>
        <w:pStyle w:val="Encabezam2"/>
      </w:pPr>
      <w:bookmarkStart w:id="67" w:name="_Toc10"/>
      <w:bookmarkEnd w:id="67"/>
      <w:r>
        <w:rPr>
          <w:lang w:val="en-US"/>
        </w:rPr>
        <w:t>Execution of compiler</w:t>
      </w:r>
    </w:p>
    <w:tbl>
      <w:tblPr>
        <w:tblW w:w="8856" w:type="dxa"/>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727"/>
        <w:gridCol w:w="7129"/>
      </w:tblGrid>
      <w:tr w:rsidR="002030EF">
        <w:trPr>
          <w:trHeight w:val="900"/>
        </w:trPr>
        <w:tc>
          <w:tcPr>
            <w:tcW w:w="172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pPr>
            <w:r>
              <w:rPr>
                <w:rStyle w:val="Ninguno"/>
              </w:rPr>
              <w:t>Windows</w:t>
            </w:r>
          </w:p>
        </w:tc>
        <w:tc>
          <w:tcPr>
            <w:tcW w:w="7128"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ListParagraph"/>
              <w:numPr>
                <w:ilvl w:val="0"/>
                <w:numId w:val="9"/>
              </w:numPr>
              <w:shd w:val="clear" w:color="auto" w:fill="FFFFFF"/>
            </w:pPr>
            <w:r>
              <w:rPr>
                <w:rStyle w:val="Ninguno"/>
              </w:rPr>
              <w:t>Extract the files to working directory.</w:t>
            </w:r>
          </w:p>
          <w:p w:rsidR="002030EF" w:rsidRDefault="001348FE">
            <w:pPr>
              <w:pStyle w:val="ListParagraph"/>
              <w:numPr>
                <w:ilvl w:val="0"/>
                <w:numId w:val="9"/>
              </w:numPr>
              <w:shd w:val="clear" w:color="auto" w:fill="FFFFFF"/>
            </w:pPr>
            <w:r>
              <w:rPr>
                <w:rStyle w:val="Ninguno"/>
              </w:rPr>
              <w:t>Execute the Show.bat</w:t>
            </w:r>
          </w:p>
        </w:tc>
      </w:tr>
      <w:tr w:rsidR="002030EF">
        <w:trPr>
          <w:trHeight w:val="1390"/>
        </w:trPr>
        <w:tc>
          <w:tcPr>
            <w:tcW w:w="172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pPr>
            <w:r>
              <w:rPr>
                <w:rStyle w:val="Ninguno"/>
              </w:rPr>
              <w:t>Linux</w:t>
            </w:r>
          </w:p>
        </w:tc>
        <w:tc>
          <w:tcPr>
            <w:tcW w:w="7128"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rPr>
                <w:rStyle w:val="Ninguno"/>
              </w:rPr>
            </w:pPr>
            <w:r>
              <w:rPr>
                <w:rStyle w:val="Ninguno"/>
              </w:rPr>
              <w:t>Extract the file to local folder.</w:t>
            </w:r>
          </w:p>
          <w:p w:rsidR="002030EF" w:rsidRDefault="001348FE">
            <w:pPr>
              <w:pStyle w:val="Cuerpo"/>
              <w:rPr>
                <w:rStyle w:val="Ninguno"/>
              </w:rPr>
            </w:pPr>
            <w:r>
              <w:rPr>
                <w:rStyle w:val="Ninguno"/>
              </w:rPr>
              <w:t>Open the shell to this folder</w:t>
            </w:r>
          </w:p>
          <w:p w:rsidR="002030EF" w:rsidRDefault="001348FE">
            <w:pPr>
              <w:pStyle w:val="Cuerpo"/>
              <w:rPr>
                <w:rStyle w:val="Ninguno"/>
              </w:rPr>
            </w:pPr>
            <w:r>
              <w:rPr>
                <w:rStyle w:val="Ninguno"/>
              </w:rPr>
              <w:t>Execute the following java command:</w:t>
            </w:r>
          </w:p>
          <w:p w:rsidR="002030EF" w:rsidRDefault="001348FE">
            <w:pPr>
              <w:pStyle w:val="Cuerpo"/>
            </w:pPr>
            <w:r>
              <w:rPr>
                <w:rStyle w:val="Ninguno"/>
                <w:rFonts w:ascii="System" w:eastAsia="System" w:hAnsi="System" w:cs="System"/>
                <w:b/>
                <w:bCs/>
                <w:sz w:val="20"/>
                <w:szCs w:val="20"/>
              </w:rPr>
              <w:t>java -</w:t>
            </w:r>
            <w:proofErr w:type="spellStart"/>
            <w:r>
              <w:rPr>
                <w:rStyle w:val="Ninguno"/>
                <w:rFonts w:ascii="System" w:eastAsia="System" w:hAnsi="System" w:cs="System"/>
                <w:b/>
                <w:bCs/>
                <w:sz w:val="20"/>
                <w:szCs w:val="20"/>
              </w:rPr>
              <w:t>cp</w:t>
            </w:r>
            <w:proofErr w:type="spellEnd"/>
            <w:r>
              <w:rPr>
                <w:rStyle w:val="Ninguno"/>
                <w:rFonts w:ascii="System" w:eastAsia="System" w:hAnsi="System" w:cs="System"/>
                <w:b/>
                <w:bCs/>
                <w:sz w:val="20"/>
                <w:szCs w:val="20"/>
              </w:rPr>
              <w:t xml:space="preserve"> </w:t>
            </w:r>
            <w:r>
              <w:rPr>
                <w:rStyle w:val="Ninguno"/>
                <w:rFonts w:ascii="System" w:eastAsia="System" w:hAnsi="System" w:cs="System"/>
                <w:b/>
                <w:bCs/>
                <w:sz w:val="20"/>
                <w:szCs w:val="20"/>
              </w:rPr>
              <w:t>SimEasy8-jar-with-dependencies.jar  meirdev.simulator.simeasy8.AssemblerReader test.asm</w:t>
            </w:r>
          </w:p>
        </w:tc>
      </w:tr>
    </w:tbl>
    <w:p w:rsidR="002030EF" w:rsidRDefault="002030EF">
      <w:pPr>
        <w:pStyle w:val="Encabezam2"/>
        <w:widowControl w:val="0"/>
        <w:shd w:val="clear" w:color="auto" w:fill="FFFFFF"/>
      </w:pPr>
    </w:p>
    <w:p w:rsidR="002030EF" w:rsidRDefault="001348FE">
      <w:pPr>
        <w:pStyle w:val="Cuerpo"/>
      </w:pPr>
      <w:r>
        <w:t>The last parameter for the java is the assembler file to be assembled.</w:t>
      </w:r>
    </w:p>
    <w:p w:rsidR="002030EF" w:rsidRDefault="001348FE">
      <w:pPr>
        <w:pStyle w:val="Encabezam2"/>
      </w:pPr>
      <w:bookmarkStart w:id="68" w:name="_Toc11"/>
      <w:r>
        <w:rPr>
          <w:lang w:val="en-US"/>
        </w:rPr>
        <w:t xml:space="preserve">Basic flow </w:t>
      </w:r>
      <w:r>
        <w:t xml:space="preserve">– </w:t>
      </w:r>
      <w:bookmarkEnd w:id="68"/>
      <w:r>
        <w:rPr>
          <w:lang w:val="en-US"/>
        </w:rPr>
        <w:t xml:space="preserve">output to the </w:t>
      </w:r>
      <w:proofErr w:type="gramStart"/>
      <w:r>
        <w:rPr>
          <w:lang w:val="en-US"/>
        </w:rPr>
        <w:t>Seven</w:t>
      </w:r>
      <w:proofErr w:type="gramEnd"/>
      <w:r>
        <w:rPr>
          <w:lang w:val="en-US"/>
        </w:rPr>
        <w:t xml:space="preserve"> digit</w:t>
      </w:r>
    </w:p>
    <w:p w:rsidR="002030EF" w:rsidRDefault="001348FE">
      <w:pPr>
        <w:pStyle w:val="Cuerpo"/>
      </w:pPr>
      <w:r>
        <w:t xml:space="preserve">    </w:t>
      </w:r>
      <w:proofErr w:type="gramStart"/>
      <w:r>
        <w:t xml:space="preserve">Basic flow – execution of a program that will </w:t>
      </w:r>
      <w:r>
        <w:t>display hex value of 77.</w:t>
      </w:r>
      <w:proofErr w:type="gramEnd"/>
    </w:p>
    <w:p w:rsidR="002030EF" w:rsidRDefault="001348FE">
      <w:pPr>
        <w:pStyle w:val="Cuerpo"/>
      </w:pPr>
      <w:r>
        <w:t xml:space="preserve">    The following steps should be done to work with ASM file.</w:t>
      </w:r>
    </w:p>
    <w:p w:rsidR="002030EF" w:rsidRDefault="001348FE">
      <w:pPr>
        <w:pStyle w:val="Cuerpo"/>
      </w:pPr>
      <w:r>
        <w:tab/>
        <w:t xml:space="preserve">The display of the seven </w:t>
      </w:r>
      <w:proofErr w:type="gramStart"/>
      <w:r>
        <w:t>digit</w:t>
      </w:r>
      <w:proofErr w:type="gramEnd"/>
      <w:r>
        <w:t xml:space="preserve"> for the default value will be as in the following image: </w:t>
      </w:r>
    </w:p>
    <w:p w:rsidR="002030EF" w:rsidRDefault="001348FE">
      <w:pPr>
        <w:pStyle w:val="Cuerpo"/>
        <w:shd w:val="clear" w:color="auto" w:fill="FFFFFF"/>
      </w:pPr>
      <w:r>
        <w:rPr>
          <w:noProof/>
          <w:lang w:eastAsia="en-US" w:bidi="he-IL"/>
        </w:rPr>
        <w:lastRenderedPageBreak/>
        <w:drawing>
          <wp:inline distT="0" distB="0" distL="0" distR="0">
            <wp:extent cx="1276350" cy="1209675"/>
            <wp:effectExtent l="0" t="0" r="0" b="0"/>
            <wp:docPr id="2" name="Imat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1"/>
                    <pic:cNvPicPr>
                      <a:picLocks noChangeAspect="1" noChangeArrowheads="1"/>
                    </pic:cNvPicPr>
                  </pic:nvPicPr>
                  <pic:blipFill>
                    <a:blip r:embed="rId10"/>
                    <a:stretch>
                      <a:fillRect/>
                    </a:stretch>
                  </pic:blipFill>
                  <pic:spPr bwMode="auto">
                    <a:xfrm>
                      <a:off x="0" y="0"/>
                      <a:ext cx="1276350" cy="1209675"/>
                    </a:xfrm>
                    <a:prstGeom prst="rect">
                      <a:avLst/>
                    </a:prstGeom>
                  </pic:spPr>
                </pic:pic>
              </a:graphicData>
            </a:graphic>
          </wp:inline>
        </w:drawing>
      </w:r>
    </w:p>
    <w:p w:rsidR="002030EF" w:rsidRDefault="001348FE">
      <w:pPr>
        <w:pStyle w:val="Caption"/>
      </w:pPr>
      <w:r>
        <w:t>Figure 1Seven digit contain default value - 00</w:t>
      </w:r>
    </w:p>
    <w:p w:rsidR="002030EF" w:rsidRDefault="001348FE">
      <w:pPr>
        <w:pStyle w:val="ListParagraph"/>
        <w:numPr>
          <w:ilvl w:val="0"/>
          <w:numId w:val="10"/>
        </w:numPr>
        <w:shd w:val="clear" w:color="auto" w:fill="FFFFFF"/>
      </w:pPr>
      <w:r>
        <w:t>Load ASM file with Open file m</w:t>
      </w:r>
      <w:r>
        <w:t>enu/Sub menu</w:t>
      </w:r>
    </w:p>
    <w:p w:rsidR="002030EF" w:rsidRDefault="001348FE">
      <w:pPr>
        <w:pStyle w:val="ListParagraph"/>
        <w:numPr>
          <w:ilvl w:val="0"/>
          <w:numId w:val="10"/>
        </w:numPr>
        <w:shd w:val="clear" w:color="auto" w:fill="FFFFFF"/>
      </w:pPr>
      <w:r>
        <w:t>Edit the file in the Editor section</w:t>
      </w:r>
    </w:p>
    <w:p w:rsidR="002030EF" w:rsidRDefault="001348FE">
      <w:pPr>
        <w:pStyle w:val="ListParagraph"/>
        <w:numPr>
          <w:ilvl w:val="0"/>
          <w:numId w:val="10"/>
        </w:numPr>
        <w:shd w:val="clear" w:color="auto" w:fill="FFFFFF"/>
      </w:pPr>
      <w:r>
        <w:t>Clear the contents of the editor</w:t>
      </w:r>
    </w:p>
    <w:p w:rsidR="002030EF" w:rsidRDefault="001348FE">
      <w:pPr>
        <w:pStyle w:val="ListParagraph"/>
        <w:numPr>
          <w:ilvl w:val="0"/>
          <w:numId w:val="10"/>
        </w:numPr>
        <w:shd w:val="clear" w:color="auto" w:fill="FFFFFF"/>
      </w:pPr>
      <w:r>
        <w:t>Add the following lines:</w:t>
      </w:r>
    </w:p>
    <w:p w:rsidR="002030EF" w:rsidRDefault="001348FE">
      <w:pPr>
        <w:pStyle w:val="ListParagraph"/>
        <w:numPr>
          <w:ilvl w:val="1"/>
          <w:numId w:val="10"/>
        </w:numPr>
        <w:shd w:val="clear" w:color="auto" w:fill="FFFFFF"/>
      </w:pPr>
      <w:r>
        <w:t>OUT 77</w:t>
      </w:r>
    </w:p>
    <w:p w:rsidR="002030EF" w:rsidRDefault="001348FE">
      <w:pPr>
        <w:pStyle w:val="ListParagraph"/>
        <w:numPr>
          <w:ilvl w:val="1"/>
          <w:numId w:val="10"/>
        </w:numPr>
        <w:shd w:val="clear" w:color="auto" w:fill="FFFFFF"/>
      </w:pPr>
      <w:r>
        <w:t>STOP</w:t>
      </w:r>
    </w:p>
    <w:p w:rsidR="002030EF" w:rsidRDefault="001348FE">
      <w:pPr>
        <w:pStyle w:val="ListParagraph"/>
        <w:shd w:val="clear" w:color="auto" w:fill="FFFFFF"/>
        <w:ind w:left="1440"/>
      </w:pPr>
      <w:r>
        <w:rPr>
          <w:noProof/>
          <w:lang w:eastAsia="en-US" w:bidi="he-IL"/>
        </w:rPr>
        <w:drawing>
          <wp:inline distT="0" distB="0" distL="0" distR="0">
            <wp:extent cx="2552700" cy="1409700"/>
            <wp:effectExtent l="0" t="0" r="0" b="0"/>
            <wp:docPr id="3" name="Imat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2"/>
                    <pic:cNvPicPr>
                      <a:picLocks noChangeAspect="1" noChangeArrowheads="1"/>
                    </pic:cNvPicPr>
                  </pic:nvPicPr>
                  <pic:blipFill>
                    <a:blip r:embed="rId11"/>
                    <a:stretch>
                      <a:fillRect/>
                    </a:stretch>
                  </pic:blipFill>
                  <pic:spPr bwMode="auto">
                    <a:xfrm>
                      <a:off x="0" y="0"/>
                      <a:ext cx="2552700" cy="1409700"/>
                    </a:xfrm>
                    <a:prstGeom prst="rect">
                      <a:avLst/>
                    </a:prstGeom>
                  </pic:spPr>
                </pic:pic>
              </a:graphicData>
            </a:graphic>
          </wp:inline>
        </w:drawing>
      </w:r>
    </w:p>
    <w:p w:rsidR="002030EF" w:rsidRDefault="001348FE">
      <w:pPr>
        <w:pStyle w:val="Caption"/>
      </w:pPr>
      <w:r>
        <w:t xml:space="preserve">Figure 2Editie -ASM lines to display 77 in the seven </w:t>
      </w:r>
      <w:proofErr w:type="gramStart"/>
      <w:r>
        <w:t>digit</w:t>
      </w:r>
      <w:proofErr w:type="gramEnd"/>
    </w:p>
    <w:p w:rsidR="002030EF" w:rsidRDefault="002030EF">
      <w:pPr>
        <w:pStyle w:val="ListParagraph"/>
        <w:shd w:val="clear" w:color="auto" w:fill="FFFFFF"/>
        <w:ind w:left="1440"/>
      </w:pPr>
    </w:p>
    <w:p w:rsidR="002030EF" w:rsidRDefault="001348FE">
      <w:pPr>
        <w:pStyle w:val="ListParagraph"/>
        <w:numPr>
          <w:ilvl w:val="0"/>
          <w:numId w:val="10"/>
        </w:numPr>
        <w:shd w:val="clear" w:color="auto" w:fill="FFFFFF"/>
      </w:pPr>
      <w:r>
        <w:t>Assemble the file.</w:t>
      </w:r>
    </w:p>
    <w:p w:rsidR="002030EF" w:rsidRDefault="001348FE">
      <w:pPr>
        <w:pStyle w:val="ListParagraph"/>
        <w:numPr>
          <w:ilvl w:val="0"/>
          <w:numId w:val="10"/>
        </w:numPr>
        <w:shd w:val="clear" w:color="auto" w:fill="FFFFFF"/>
      </w:pPr>
      <w:r>
        <w:t>Run the assembled code.</w:t>
      </w:r>
    </w:p>
    <w:p w:rsidR="002030EF" w:rsidRDefault="001348FE">
      <w:pPr>
        <w:pStyle w:val="ListParagraph"/>
        <w:shd w:val="clear" w:color="auto" w:fill="FFFFFF"/>
      </w:pPr>
      <w:r>
        <w:rPr>
          <w:noProof/>
          <w:lang w:eastAsia="en-US" w:bidi="he-IL"/>
        </w:rPr>
        <w:drawing>
          <wp:inline distT="0" distB="0" distL="0" distR="0">
            <wp:extent cx="1276350" cy="1209675"/>
            <wp:effectExtent l="0" t="0" r="0" b="0"/>
            <wp:docPr id="4" name="Imat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3"/>
                    <pic:cNvPicPr>
                      <a:picLocks noChangeAspect="1" noChangeArrowheads="1"/>
                    </pic:cNvPicPr>
                  </pic:nvPicPr>
                  <pic:blipFill>
                    <a:blip r:embed="rId12"/>
                    <a:stretch>
                      <a:fillRect/>
                    </a:stretch>
                  </pic:blipFill>
                  <pic:spPr bwMode="auto">
                    <a:xfrm>
                      <a:off x="0" y="0"/>
                      <a:ext cx="1276350" cy="1209675"/>
                    </a:xfrm>
                    <a:prstGeom prst="rect">
                      <a:avLst/>
                    </a:prstGeom>
                  </pic:spPr>
                </pic:pic>
              </a:graphicData>
            </a:graphic>
          </wp:inline>
        </w:drawing>
      </w:r>
    </w:p>
    <w:p w:rsidR="002030EF" w:rsidRDefault="001348FE">
      <w:pPr>
        <w:pStyle w:val="Caption"/>
      </w:pPr>
      <w:r>
        <w:t xml:space="preserve">Figure 3Seven digit in the </w:t>
      </w:r>
      <w:r>
        <w:t>ending of the execution - hex 77</w:t>
      </w:r>
    </w:p>
    <w:p w:rsidR="002030EF" w:rsidRDefault="001348FE">
      <w:pPr>
        <w:pStyle w:val="Encabezam2"/>
      </w:pPr>
      <w:bookmarkStart w:id="69" w:name="_Toc12"/>
      <w:r>
        <w:rPr>
          <w:lang w:val="en-US"/>
        </w:rPr>
        <w:t xml:space="preserve">Basic flow </w:t>
      </w:r>
      <w:r>
        <w:t xml:space="preserve">– </w:t>
      </w:r>
      <w:bookmarkEnd w:id="69"/>
      <w:r>
        <w:rPr>
          <w:lang w:val="en-US"/>
        </w:rPr>
        <w:t>Input from the seven switches battery</w:t>
      </w:r>
    </w:p>
    <w:p w:rsidR="002030EF" w:rsidRDefault="001348FE">
      <w:pPr>
        <w:pStyle w:val="Cuerpo"/>
      </w:pPr>
      <w:r>
        <w:t>The following steps should be done to work with ASM file.</w:t>
      </w:r>
    </w:p>
    <w:p w:rsidR="002030EF" w:rsidRDefault="001348FE">
      <w:pPr>
        <w:pStyle w:val="Cuerpo"/>
      </w:pPr>
      <w:r>
        <w:tab/>
        <w:t xml:space="preserve">The display of the seven </w:t>
      </w:r>
      <w:proofErr w:type="gramStart"/>
      <w:r>
        <w:t>digit</w:t>
      </w:r>
      <w:proofErr w:type="gramEnd"/>
      <w:r>
        <w:t xml:space="preserve"> for the default value will be as in the following image: </w:t>
      </w:r>
    </w:p>
    <w:p w:rsidR="002030EF" w:rsidRDefault="001348FE">
      <w:pPr>
        <w:pStyle w:val="Cuerpo"/>
        <w:shd w:val="clear" w:color="auto" w:fill="FFFFFF"/>
      </w:pPr>
      <w:r>
        <w:rPr>
          <w:noProof/>
          <w:lang w:eastAsia="en-US" w:bidi="he-IL"/>
        </w:rPr>
        <w:drawing>
          <wp:inline distT="0" distB="0" distL="0" distR="0">
            <wp:extent cx="1276350" cy="1209675"/>
            <wp:effectExtent l="0" t="0" r="0" b="0"/>
            <wp:docPr id="5" name="Imat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4"/>
                    <pic:cNvPicPr>
                      <a:picLocks noChangeAspect="1" noChangeArrowheads="1"/>
                    </pic:cNvPicPr>
                  </pic:nvPicPr>
                  <pic:blipFill>
                    <a:blip r:embed="rId10"/>
                    <a:stretch>
                      <a:fillRect/>
                    </a:stretch>
                  </pic:blipFill>
                  <pic:spPr bwMode="auto">
                    <a:xfrm>
                      <a:off x="0" y="0"/>
                      <a:ext cx="1276350" cy="1209675"/>
                    </a:xfrm>
                    <a:prstGeom prst="rect">
                      <a:avLst/>
                    </a:prstGeom>
                  </pic:spPr>
                </pic:pic>
              </a:graphicData>
            </a:graphic>
          </wp:inline>
        </w:drawing>
      </w:r>
    </w:p>
    <w:p w:rsidR="002030EF" w:rsidRDefault="001348FE">
      <w:pPr>
        <w:pStyle w:val="Caption"/>
      </w:pPr>
      <w:r>
        <w:lastRenderedPageBreak/>
        <w:t>Figure 1Seven digit co</w:t>
      </w:r>
      <w:r>
        <w:t>ntain default value - 00</w:t>
      </w:r>
    </w:p>
    <w:p w:rsidR="002030EF" w:rsidRDefault="001348FE">
      <w:pPr>
        <w:pStyle w:val="ListParagraph"/>
        <w:numPr>
          <w:ilvl w:val="0"/>
          <w:numId w:val="10"/>
        </w:numPr>
        <w:shd w:val="clear" w:color="auto" w:fill="FFFFFF"/>
      </w:pPr>
      <w:r>
        <w:t>Load ASM file with Open file menu/Sub menu</w:t>
      </w:r>
    </w:p>
    <w:p w:rsidR="002030EF" w:rsidRDefault="001348FE">
      <w:pPr>
        <w:pStyle w:val="ListParagraph"/>
        <w:numPr>
          <w:ilvl w:val="0"/>
          <w:numId w:val="10"/>
        </w:numPr>
        <w:shd w:val="clear" w:color="auto" w:fill="FFFFFF"/>
      </w:pPr>
      <w:r>
        <w:t>Edit the file in the Editor section</w:t>
      </w:r>
    </w:p>
    <w:p w:rsidR="002030EF" w:rsidRDefault="001348FE">
      <w:pPr>
        <w:pStyle w:val="ListParagraph"/>
        <w:numPr>
          <w:ilvl w:val="0"/>
          <w:numId w:val="10"/>
        </w:numPr>
        <w:shd w:val="clear" w:color="auto" w:fill="FFFFFF"/>
      </w:pPr>
      <w:r>
        <w:t>Clear the contents of the editor</w:t>
      </w:r>
    </w:p>
    <w:p w:rsidR="002030EF" w:rsidRDefault="001348FE">
      <w:pPr>
        <w:pStyle w:val="ListParagraph"/>
        <w:numPr>
          <w:ilvl w:val="0"/>
          <w:numId w:val="10"/>
        </w:numPr>
        <w:shd w:val="clear" w:color="auto" w:fill="FFFFFF"/>
      </w:pPr>
      <w:r>
        <w:t>Add the following lines:</w:t>
      </w:r>
    </w:p>
    <w:p w:rsidR="002030EF" w:rsidRDefault="001348FE">
      <w:pPr>
        <w:pStyle w:val="ListParagraph"/>
        <w:numPr>
          <w:ilvl w:val="1"/>
          <w:numId w:val="10"/>
        </w:numPr>
        <w:shd w:val="clear" w:color="auto" w:fill="FFFFFF"/>
      </w:pPr>
      <w:r>
        <w:t>IN</w:t>
      </w:r>
    </w:p>
    <w:p w:rsidR="002030EF" w:rsidRDefault="001348FE">
      <w:pPr>
        <w:pStyle w:val="ListParagraph"/>
        <w:numPr>
          <w:ilvl w:val="1"/>
          <w:numId w:val="10"/>
        </w:numPr>
        <w:shd w:val="clear" w:color="auto" w:fill="FFFFFF"/>
      </w:pPr>
      <w:r>
        <w:t>OUT RA</w:t>
      </w:r>
    </w:p>
    <w:p w:rsidR="002030EF" w:rsidRDefault="001348FE">
      <w:pPr>
        <w:pStyle w:val="ListParagraph"/>
        <w:numPr>
          <w:ilvl w:val="1"/>
          <w:numId w:val="10"/>
        </w:numPr>
        <w:shd w:val="clear" w:color="auto" w:fill="FFFFFF"/>
      </w:pPr>
      <w:r>
        <w:t>STOP</w:t>
      </w:r>
    </w:p>
    <w:p w:rsidR="002030EF" w:rsidRDefault="002030EF">
      <w:pPr>
        <w:pStyle w:val="ListParagraph"/>
        <w:shd w:val="clear" w:color="auto" w:fill="FFFFFF"/>
        <w:ind w:left="1440"/>
      </w:pPr>
    </w:p>
    <w:p w:rsidR="002030EF" w:rsidRDefault="002030EF">
      <w:pPr>
        <w:pStyle w:val="ListParagraph"/>
        <w:shd w:val="clear" w:color="auto" w:fill="FFFFFF"/>
        <w:ind w:left="1440"/>
      </w:pPr>
    </w:p>
    <w:p w:rsidR="002030EF" w:rsidRDefault="001348FE">
      <w:pPr>
        <w:pStyle w:val="ListParagraph"/>
        <w:numPr>
          <w:ilvl w:val="0"/>
          <w:numId w:val="10"/>
        </w:numPr>
        <w:shd w:val="clear" w:color="auto" w:fill="FFFFFF"/>
      </w:pPr>
      <w:r>
        <w:t>Assemble the file.</w:t>
      </w:r>
    </w:p>
    <w:p w:rsidR="002030EF" w:rsidRDefault="001348FE">
      <w:pPr>
        <w:pStyle w:val="ListParagraph"/>
        <w:numPr>
          <w:ilvl w:val="0"/>
          <w:numId w:val="10"/>
        </w:numPr>
        <w:shd w:val="clear" w:color="auto" w:fill="FFFFFF"/>
      </w:pPr>
      <w:r>
        <w:t>Run the assembled code.</w:t>
      </w:r>
    </w:p>
    <w:p w:rsidR="002030EF" w:rsidRDefault="002030EF">
      <w:pPr>
        <w:pStyle w:val="ListParagraph"/>
        <w:shd w:val="clear" w:color="auto" w:fill="FFFFFF"/>
      </w:pPr>
    </w:p>
    <w:p w:rsidR="002030EF" w:rsidRDefault="001348FE">
      <w:pPr>
        <w:pStyle w:val="Caption"/>
      </w:pPr>
      <w:r>
        <w:t>Figure 3Seven digit in the ending</w:t>
      </w:r>
      <w:r>
        <w:t xml:space="preserve"> of the execution - hex 77</w:t>
      </w:r>
    </w:p>
    <w:p w:rsidR="002030EF" w:rsidRDefault="002030EF">
      <w:pPr>
        <w:pStyle w:val="Cuerpo"/>
      </w:pPr>
    </w:p>
    <w:p w:rsidR="002030EF" w:rsidRDefault="001348FE">
      <w:pPr>
        <w:pStyle w:val="Encabezam"/>
        <w:rPr>
          <w:rStyle w:val="Ninguno"/>
          <w:rFonts w:ascii="Calibri" w:eastAsia="Calibri" w:hAnsi="Calibri" w:cs="Calibri"/>
          <w:sz w:val="28"/>
          <w:szCs w:val="28"/>
        </w:rPr>
      </w:pPr>
      <w:bookmarkStart w:id="70" w:name="_Toc13"/>
      <w:bookmarkEnd w:id="70"/>
      <w:r>
        <w:rPr>
          <w:rStyle w:val="Ninguno"/>
          <w:rFonts w:ascii="Calibri" w:eastAsia="Calibri" w:hAnsi="Calibri" w:cs="Calibri"/>
          <w:sz w:val="28"/>
          <w:szCs w:val="28"/>
          <w:lang w:val="fr-FR"/>
        </w:rPr>
        <w:t xml:space="preserve">Gui </w:t>
      </w:r>
    </w:p>
    <w:p w:rsidR="002030EF" w:rsidRDefault="001348FE">
      <w:pPr>
        <w:pStyle w:val="Encabezam2"/>
      </w:pPr>
      <w:bookmarkStart w:id="71" w:name="_Toc14"/>
      <w:bookmarkEnd w:id="71"/>
      <w:r>
        <w:rPr>
          <w:lang w:val="en-US"/>
        </w:rPr>
        <w:t>Parts view</w:t>
      </w:r>
    </w:p>
    <w:p w:rsidR="002030EF" w:rsidRDefault="001348FE">
      <w:pPr>
        <w:pStyle w:val="Cuerpo"/>
        <w:shd w:val="clear" w:color="auto" w:fill="FFFFFF"/>
      </w:pPr>
      <w:r>
        <w:rPr>
          <w:noProof/>
          <w:lang w:eastAsia="en-US" w:bidi="he-IL"/>
        </w:rPr>
        <w:drawing>
          <wp:inline distT="0" distB="0" distL="0" distR="0">
            <wp:extent cx="5486400" cy="3148330"/>
            <wp:effectExtent l="0" t="0" r="0" b="0"/>
            <wp:docPr id="6" name="Imatge5" descr="C:\Users\Meirka\Documents\Snagit\prog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tge5" descr="C:\Users\Meirka\Documents\Snagit\prog_view.jpg"/>
                    <pic:cNvPicPr>
                      <a:picLocks noChangeAspect="1" noChangeArrowheads="1"/>
                    </pic:cNvPicPr>
                  </pic:nvPicPr>
                  <pic:blipFill>
                    <a:blip r:embed="rId13"/>
                    <a:stretch>
                      <a:fillRect/>
                    </a:stretch>
                  </pic:blipFill>
                  <pic:spPr bwMode="auto">
                    <a:xfrm>
                      <a:off x="0" y="0"/>
                      <a:ext cx="5486400" cy="3148330"/>
                    </a:xfrm>
                    <a:prstGeom prst="rect">
                      <a:avLst/>
                    </a:prstGeom>
                  </pic:spPr>
                </pic:pic>
              </a:graphicData>
            </a:graphic>
          </wp:inline>
        </w:drawing>
      </w:r>
    </w:p>
    <w:p w:rsidR="002030EF" w:rsidRDefault="001348FE">
      <w:pPr>
        <w:pStyle w:val="Caption"/>
        <w:rPr>
          <w:rStyle w:val="Ninguno"/>
          <w:rFonts w:ascii="Calibri" w:eastAsia="Calibri" w:hAnsi="Calibri" w:cs="Calibri"/>
          <w:sz w:val="28"/>
          <w:szCs w:val="28"/>
        </w:rPr>
      </w:pPr>
      <w:r>
        <w:t>Figure 4- Simulator parts</w:t>
      </w:r>
    </w:p>
    <w:p w:rsidR="002030EF" w:rsidRDefault="001348FE">
      <w:pPr>
        <w:pStyle w:val="Encabezam2"/>
        <w:rPr>
          <w:rStyle w:val="Ninguno"/>
          <w:rFonts w:ascii="Calibri" w:eastAsia="Calibri" w:hAnsi="Calibri" w:cs="Calibri"/>
        </w:rPr>
      </w:pPr>
      <w:bookmarkStart w:id="72" w:name="_Toc15"/>
      <w:bookmarkEnd w:id="72"/>
      <w:r>
        <w:rPr>
          <w:rStyle w:val="Ninguno"/>
          <w:rFonts w:ascii="Calibri" w:eastAsia="Calibri" w:hAnsi="Calibri" w:cs="Calibri"/>
          <w:lang w:val="en-US"/>
        </w:rPr>
        <w:t>File types used in the simulator</w:t>
      </w:r>
    </w:p>
    <w:p w:rsidR="002030EF" w:rsidRDefault="001348FE">
      <w:pPr>
        <w:pStyle w:val="Cuerpo"/>
        <w:rPr>
          <w:rStyle w:val="Ninguno"/>
          <w:rFonts w:ascii="Calibri" w:eastAsia="Calibri" w:hAnsi="Calibri" w:cs="Calibri"/>
          <w:sz w:val="28"/>
          <w:szCs w:val="28"/>
        </w:rPr>
      </w:pPr>
      <w:r>
        <w:rPr>
          <w:rStyle w:val="Ninguno"/>
          <w:rFonts w:ascii="Calibri" w:eastAsia="Calibri" w:hAnsi="Calibri" w:cs="Calibri"/>
          <w:sz w:val="28"/>
          <w:szCs w:val="28"/>
        </w:rPr>
        <w:t>There are two file types which are used in the simulator:</w:t>
      </w:r>
    </w:p>
    <w:p w:rsidR="002030EF" w:rsidRDefault="001348FE">
      <w:pPr>
        <w:pStyle w:val="Cuerpo"/>
        <w:rPr>
          <w:rStyle w:val="Ninguno"/>
          <w:rFonts w:ascii="Calibri" w:eastAsia="Calibri" w:hAnsi="Calibri" w:cs="Calibri"/>
          <w:sz w:val="28"/>
          <w:szCs w:val="28"/>
        </w:rPr>
      </w:pPr>
      <w:r>
        <w:rPr>
          <w:rStyle w:val="Ninguno"/>
          <w:rFonts w:ascii="Calibri" w:eastAsia="Calibri" w:hAnsi="Calibri" w:cs="Calibri"/>
          <w:sz w:val="28"/>
          <w:szCs w:val="28"/>
        </w:rPr>
        <w:t>ASM</w:t>
      </w:r>
      <w:r>
        <w:rPr>
          <w:rStyle w:val="Ninguno"/>
          <w:rFonts w:ascii="Calibri" w:eastAsia="Calibri" w:hAnsi="Calibri" w:cs="Calibri"/>
          <w:sz w:val="28"/>
          <w:szCs w:val="28"/>
        </w:rPr>
        <w:t xml:space="preserve"> – This type of file contains the assembler code.</w:t>
      </w:r>
    </w:p>
    <w:p w:rsidR="002030EF" w:rsidRDefault="001348FE">
      <w:pPr>
        <w:pStyle w:val="Cuerpo"/>
        <w:rPr>
          <w:rStyle w:val="Ninguno"/>
          <w:rFonts w:ascii="Calibri" w:eastAsia="Calibri" w:hAnsi="Calibri" w:cs="Calibri"/>
          <w:sz w:val="28"/>
          <w:szCs w:val="28"/>
        </w:rPr>
      </w:pPr>
      <w:r>
        <w:rPr>
          <w:rStyle w:val="Ninguno"/>
          <w:rFonts w:ascii="Calibri" w:eastAsia="Calibri" w:hAnsi="Calibri" w:cs="Calibri"/>
          <w:sz w:val="28"/>
          <w:szCs w:val="28"/>
        </w:rPr>
        <w:t xml:space="preserve">MEM </w:t>
      </w:r>
      <w:r>
        <w:rPr>
          <w:rStyle w:val="Ninguno"/>
          <w:rFonts w:ascii="Calibri" w:eastAsia="Calibri" w:hAnsi="Calibri" w:cs="Calibri"/>
          <w:sz w:val="28"/>
          <w:szCs w:val="28"/>
        </w:rPr>
        <w:t>– this type of file contains the mem</w:t>
      </w:r>
      <w:r>
        <w:rPr>
          <w:rStyle w:val="Ninguno"/>
          <w:rFonts w:ascii="Calibri" w:eastAsia="Calibri" w:hAnsi="Calibri" w:cs="Calibri"/>
          <w:sz w:val="28"/>
          <w:szCs w:val="28"/>
        </w:rPr>
        <w:t>ory code.</w:t>
      </w:r>
    </w:p>
    <w:p w:rsidR="002030EF" w:rsidRDefault="001348FE">
      <w:pPr>
        <w:pStyle w:val="Cuerpo"/>
        <w:rPr>
          <w:rStyle w:val="Ninguno"/>
          <w:rFonts w:ascii="Calibri" w:eastAsia="Calibri" w:hAnsi="Calibri" w:cs="Calibri"/>
          <w:sz w:val="28"/>
          <w:szCs w:val="28"/>
        </w:rPr>
      </w:pPr>
      <w:r>
        <w:rPr>
          <w:rStyle w:val="Ninguno"/>
          <w:rFonts w:ascii="Calibri" w:eastAsia="Calibri" w:hAnsi="Calibri" w:cs="Calibri"/>
          <w:sz w:val="28"/>
          <w:szCs w:val="28"/>
        </w:rPr>
        <w:t>The graphic interface must include the following elements:</w:t>
      </w:r>
    </w:p>
    <w:p w:rsidR="002030EF" w:rsidRDefault="001348FE">
      <w:pPr>
        <w:pStyle w:val="Encabezam2"/>
        <w:rPr>
          <w:rStyle w:val="Ninguno"/>
          <w:rFonts w:ascii="Calibri" w:eastAsia="Calibri" w:hAnsi="Calibri" w:cs="Calibri"/>
        </w:rPr>
      </w:pPr>
      <w:bookmarkStart w:id="73" w:name="_Toc16"/>
      <w:bookmarkEnd w:id="73"/>
      <w:r>
        <w:rPr>
          <w:rStyle w:val="Ninguno"/>
          <w:rFonts w:ascii="Calibri" w:eastAsia="Calibri" w:hAnsi="Calibri" w:cs="Calibri"/>
          <w:lang w:val="en-US"/>
        </w:rPr>
        <w:lastRenderedPageBreak/>
        <w:t>Editing/saving assembler</w:t>
      </w:r>
    </w:p>
    <w:p w:rsidR="002030EF" w:rsidRDefault="001348FE">
      <w:pPr>
        <w:pStyle w:val="Cuerpo"/>
        <w:rPr>
          <w:rStyle w:val="Ninguno"/>
          <w:rFonts w:ascii="Calibri" w:eastAsia="Calibri" w:hAnsi="Calibri" w:cs="Calibri"/>
          <w:sz w:val="28"/>
          <w:szCs w:val="28"/>
        </w:rPr>
      </w:pPr>
      <w:r>
        <w:rPr>
          <w:rStyle w:val="Ninguno"/>
          <w:rFonts w:ascii="Calibri" w:eastAsia="Calibri" w:hAnsi="Calibri" w:cs="Calibri"/>
          <w:sz w:val="28"/>
          <w:szCs w:val="28"/>
        </w:rPr>
        <w:t>- Window (or frame) editing to introduce programs in assembly language. Buttons to save disk drive or loaded from an assembly program.</w:t>
      </w:r>
    </w:p>
    <w:p w:rsidR="002030EF" w:rsidRDefault="001348FE">
      <w:pPr>
        <w:pStyle w:val="Encabezam2"/>
        <w:rPr>
          <w:rStyle w:val="Ninguno"/>
          <w:rFonts w:ascii="Calibri" w:eastAsia="Calibri" w:hAnsi="Calibri" w:cs="Calibri"/>
        </w:rPr>
      </w:pPr>
      <w:bookmarkStart w:id="74" w:name="_Toc17"/>
      <w:bookmarkEnd w:id="74"/>
      <w:r>
        <w:rPr>
          <w:rStyle w:val="Ninguno"/>
          <w:rFonts w:ascii="Calibri" w:eastAsia="Calibri" w:hAnsi="Calibri" w:cs="Calibri"/>
          <w:lang w:val="fr-FR"/>
        </w:rPr>
        <w:t>Open assembler file</w:t>
      </w:r>
    </w:p>
    <w:p w:rsidR="002030EF" w:rsidRDefault="001348FE">
      <w:pPr>
        <w:pStyle w:val="Cuerpo"/>
        <w:rPr>
          <w:rStyle w:val="Ninguno"/>
          <w:rFonts w:ascii="Calibri" w:eastAsia="Calibri" w:hAnsi="Calibri" w:cs="Calibri"/>
          <w:sz w:val="28"/>
          <w:szCs w:val="28"/>
        </w:rPr>
      </w:pPr>
      <w:r>
        <w:rPr>
          <w:rStyle w:val="Ninguno"/>
          <w:rFonts w:ascii="Calibri" w:eastAsia="Calibri" w:hAnsi="Calibri" w:cs="Calibri"/>
          <w:sz w:val="28"/>
          <w:szCs w:val="28"/>
        </w:rPr>
        <w:tab/>
        <w:t>The fi</w:t>
      </w:r>
      <w:r>
        <w:rPr>
          <w:rStyle w:val="Ninguno"/>
          <w:rFonts w:ascii="Calibri" w:eastAsia="Calibri" w:hAnsi="Calibri" w:cs="Calibri"/>
          <w:sz w:val="28"/>
          <w:szCs w:val="28"/>
        </w:rPr>
        <w:t xml:space="preserve">le will be opened as in the following image, using the </w:t>
      </w:r>
      <w:r>
        <w:rPr>
          <w:rStyle w:val="Ninguno"/>
          <w:b/>
          <w:bCs/>
          <w:i/>
          <w:iCs/>
          <w:sz w:val="22"/>
          <w:szCs w:val="22"/>
          <w:u w:val="single" w:color="00000A"/>
        </w:rPr>
        <w:t>File/Open</w:t>
      </w:r>
      <w:r>
        <w:rPr>
          <w:rStyle w:val="Ninguno"/>
          <w:rFonts w:ascii="Calibri" w:eastAsia="Calibri" w:hAnsi="Calibri" w:cs="Calibri"/>
          <w:sz w:val="28"/>
          <w:szCs w:val="28"/>
        </w:rPr>
        <w:t xml:space="preserve"> menu item /Sub menu item. Only </w:t>
      </w:r>
      <w:r>
        <w:rPr>
          <w:rStyle w:val="Ninguno"/>
          <w:b/>
          <w:bCs/>
          <w:i/>
          <w:iCs/>
          <w:sz w:val="28"/>
          <w:szCs w:val="28"/>
        </w:rPr>
        <w:t>asm</w:t>
      </w:r>
      <w:r>
        <w:rPr>
          <w:rStyle w:val="Ninguno"/>
          <w:rFonts w:ascii="Calibri" w:eastAsia="Calibri" w:hAnsi="Calibri" w:cs="Calibri"/>
          <w:sz w:val="28"/>
          <w:szCs w:val="28"/>
        </w:rPr>
        <w:t xml:space="preserve"> files will be viewed from this dialog window.</w:t>
      </w:r>
    </w:p>
    <w:p w:rsidR="002030EF" w:rsidRDefault="002030EF">
      <w:pPr>
        <w:pStyle w:val="Cuerpo"/>
        <w:shd w:val="clear" w:color="auto" w:fill="FFFFFF"/>
        <w:bidi/>
        <w:jc w:val="right"/>
        <w:rPr>
          <w:rFonts w:cs="Times New Roman"/>
          <w:rtl/>
          <w:lang w:val="he-IL" w:bidi="he-IL"/>
        </w:rPr>
      </w:pPr>
    </w:p>
    <w:p w:rsidR="002030EF" w:rsidRDefault="001348FE">
      <w:pPr>
        <w:pStyle w:val="Cuerpo"/>
        <w:shd w:val="clear" w:color="auto" w:fill="FFFFFF"/>
      </w:pPr>
      <w:r>
        <w:rPr>
          <w:noProof/>
          <w:lang w:eastAsia="en-US" w:bidi="he-IL"/>
        </w:rPr>
        <w:drawing>
          <wp:inline distT="0" distB="0" distL="0" distR="0">
            <wp:extent cx="2026920" cy="1466215"/>
            <wp:effectExtent l="0" t="0" r="0" b="0"/>
            <wp:docPr id="7" name="Imatge6" descr="C:\Users\Meirka\Documents\Snagit\open_file_2016-05-29_20-1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tge6" descr="C:\Users\Meirka\Documents\Snagit\open_file_2016-05-29_20-10-19.jpg"/>
                    <pic:cNvPicPr>
                      <a:picLocks noChangeAspect="1" noChangeArrowheads="1"/>
                    </pic:cNvPicPr>
                  </pic:nvPicPr>
                  <pic:blipFill>
                    <a:blip r:embed="rId14"/>
                    <a:srcRect r="62982" b="79760"/>
                    <a:stretch>
                      <a:fillRect/>
                    </a:stretch>
                  </pic:blipFill>
                  <pic:spPr bwMode="auto">
                    <a:xfrm>
                      <a:off x="0" y="0"/>
                      <a:ext cx="2026920" cy="1466215"/>
                    </a:xfrm>
                    <a:prstGeom prst="rect">
                      <a:avLst/>
                    </a:prstGeom>
                  </pic:spPr>
                </pic:pic>
              </a:graphicData>
            </a:graphic>
          </wp:inline>
        </w:drawing>
      </w:r>
    </w:p>
    <w:p w:rsidR="002030EF" w:rsidRDefault="001348FE">
      <w:pPr>
        <w:pStyle w:val="Caption"/>
      </w:pPr>
      <w:r>
        <w:t>5Open file</w:t>
      </w:r>
    </w:p>
    <w:p w:rsidR="002030EF" w:rsidRDefault="001348FE">
      <w:pPr>
        <w:pStyle w:val="Encabezam2"/>
        <w:rPr>
          <w:rStyle w:val="Ninguno"/>
          <w:rFonts w:ascii="Calibri" w:eastAsia="Calibri" w:hAnsi="Calibri" w:cs="Calibri"/>
        </w:rPr>
      </w:pPr>
      <w:bookmarkStart w:id="75" w:name="_Toc18"/>
      <w:bookmarkEnd w:id="75"/>
      <w:r>
        <w:rPr>
          <w:rStyle w:val="Ninguno"/>
          <w:rFonts w:ascii="Calibri" w:eastAsia="Calibri" w:hAnsi="Calibri" w:cs="Calibri"/>
          <w:lang w:val="fr-FR"/>
        </w:rPr>
        <w:t>Save assembler file</w:t>
      </w:r>
    </w:p>
    <w:p w:rsidR="002030EF" w:rsidRDefault="001348FE">
      <w:pPr>
        <w:pStyle w:val="Cuerpo"/>
      </w:pPr>
      <w:r>
        <w:t xml:space="preserve"> </w:t>
      </w:r>
    </w:p>
    <w:p w:rsidR="002030EF" w:rsidRDefault="001348FE">
      <w:pPr>
        <w:pStyle w:val="Cuerpo"/>
      </w:pPr>
      <w:r>
        <w:rPr>
          <w:lang w:val="de-DE"/>
        </w:rPr>
        <w:t xml:space="preserve">         2. Save file </w:t>
      </w:r>
      <w:r>
        <w:t xml:space="preserve">– Use the </w:t>
      </w:r>
      <w:r>
        <w:rPr>
          <w:rStyle w:val="Ninguno"/>
          <w:b/>
          <w:bCs/>
          <w:i/>
          <w:iCs/>
          <w:sz w:val="22"/>
          <w:szCs w:val="22"/>
          <w:u w:val="single" w:color="00000A"/>
        </w:rPr>
        <w:t>Save</w:t>
      </w:r>
      <w:r>
        <w:t xml:space="preserve"> / </w:t>
      </w:r>
      <w:r>
        <w:rPr>
          <w:rStyle w:val="Ninguno"/>
          <w:b/>
          <w:bCs/>
          <w:i/>
          <w:iCs/>
          <w:sz w:val="22"/>
          <w:szCs w:val="22"/>
          <w:u w:val="single" w:color="00000A"/>
        </w:rPr>
        <w:t>Save as</w:t>
      </w:r>
      <w:r>
        <w:t xml:space="preserve"> sub menu. </w:t>
      </w:r>
      <w:proofErr w:type="spellStart"/>
      <w:r>
        <w:t>Extention</w:t>
      </w:r>
      <w:proofErr w:type="spellEnd"/>
      <w:r>
        <w:t xml:space="preserve"> of the file name could be ignored in this activity. </w:t>
      </w:r>
    </w:p>
    <w:p w:rsidR="002030EF" w:rsidRDefault="001348FE">
      <w:pPr>
        <w:pStyle w:val="Cuerpo"/>
        <w:shd w:val="clear" w:color="auto" w:fill="FFFFFF"/>
      </w:pPr>
      <w:r>
        <w:tab/>
      </w:r>
      <w:r>
        <w:rPr>
          <w:noProof/>
          <w:lang w:eastAsia="en-US" w:bidi="he-IL"/>
        </w:rPr>
        <w:drawing>
          <wp:inline distT="0" distB="0" distL="0" distR="0">
            <wp:extent cx="2130425" cy="1354455"/>
            <wp:effectExtent l="0" t="0" r="0" b="0"/>
            <wp:docPr id="8" name="Imatge7" descr="C:\Users\Meirka\Documents\Snagit\save_as_2016-05-29_20-1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tge7" descr="C:\Users\Meirka\Documents\Snagit\save_as_2016-05-29_20-14-29.jpg"/>
                    <pic:cNvPicPr>
                      <a:picLocks noChangeAspect="1" noChangeArrowheads="1"/>
                    </pic:cNvPicPr>
                  </pic:nvPicPr>
                  <pic:blipFill>
                    <a:blip r:embed="rId15"/>
                    <a:srcRect l="2724" t="3801" r="12951" b="10862"/>
                    <a:stretch>
                      <a:fillRect/>
                    </a:stretch>
                  </pic:blipFill>
                  <pic:spPr bwMode="auto">
                    <a:xfrm>
                      <a:off x="0" y="0"/>
                      <a:ext cx="2130425" cy="1354455"/>
                    </a:xfrm>
                    <a:prstGeom prst="rect">
                      <a:avLst/>
                    </a:prstGeom>
                  </pic:spPr>
                </pic:pic>
              </a:graphicData>
            </a:graphic>
          </wp:inline>
        </w:drawing>
      </w:r>
    </w:p>
    <w:p w:rsidR="002030EF" w:rsidRDefault="001348FE">
      <w:pPr>
        <w:pStyle w:val="Caption"/>
      </w:pPr>
      <w:r>
        <w:t>6Save as - menu item q Sub menu item</w:t>
      </w:r>
    </w:p>
    <w:p w:rsidR="002030EF" w:rsidRDefault="001348FE">
      <w:pPr>
        <w:pStyle w:val="Encabezam3"/>
        <w:rPr>
          <w:rStyle w:val="Ninguno"/>
          <w:rFonts w:ascii="Calibri" w:eastAsia="Calibri" w:hAnsi="Calibri" w:cs="Calibri"/>
          <w:sz w:val="28"/>
          <w:szCs w:val="28"/>
        </w:rPr>
      </w:pPr>
      <w:bookmarkStart w:id="76" w:name="_Toc19"/>
      <w:r>
        <w:rPr>
          <w:lang w:val="en-US"/>
        </w:rPr>
        <w:tab/>
        <w:t>Save file flow:</w:t>
      </w:r>
      <w:bookmarkEnd w:id="76"/>
      <w:r>
        <w:rPr>
          <w:rStyle w:val="Ninguno"/>
          <w:rFonts w:ascii="Calibri" w:eastAsia="Calibri" w:hAnsi="Calibri" w:cs="Calibri"/>
          <w:sz w:val="28"/>
          <w:szCs w:val="28"/>
        </w:rPr>
        <w:t xml:space="preserve"> </w:t>
      </w:r>
    </w:p>
    <w:p w:rsidR="002030EF" w:rsidRDefault="001348FE">
      <w:pPr>
        <w:pStyle w:val="Cuerpo"/>
      </w:pPr>
      <w:r>
        <w:rPr>
          <w:rStyle w:val="Ninguno"/>
          <w:rFonts w:ascii="Calibri" w:eastAsia="Calibri" w:hAnsi="Calibri" w:cs="Calibri"/>
          <w:sz w:val="28"/>
          <w:szCs w:val="28"/>
        </w:rPr>
        <w:t xml:space="preserve">Saving the file name with no </w:t>
      </w:r>
      <w:proofErr w:type="spellStart"/>
      <w:r>
        <w:rPr>
          <w:rStyle w:val="Ninguno"/>
          <w:rFonts w:ascii="Calibri" w:eastAsia="Calibri" w:hAnsi="Calibri" w:cs="Calibri"/>
          <w:sz w:val="28"/>
          <w:szCs w:val="28"/>
        </w:rPr>
        <w:t>extention</w:t>
      </w:r>
      <w:proofErr w:type="spellEnd"/>
      <w:r>
        <w:rPr>
          <w:rStyle w:val="Ninguno"/>
          <w:rFonts w:ascii="Calibri" w:eastAsia="Calibri" w:hAnsi="Calibri" w:cs="Calibri"/>
          <w:sz w:val="28"/>
          <w:szCs w:val="28"/>
        </w:rPr>
        <w:t xml:space="preserve">, will save the file with the </w:t>
      </w:r>
      <w:proofErr w:type="spellStart"/>
      <w:r>
        <w:rPr>
          <w:rStyle w:val="Ninguno"/>
          <w:rFonts w:ascii="Calibri" w:eastAsia="Calibri" w:hAnsi="Calibri" w:cs="Calibri"/>
          <w:sz w:val="28"/>
          <w:szCs w:val="28"/>
        </w:rPr>
        <w:t>corect</w:t>
      </w:r>
      <w:proofErr w:type="spellEnd"/>
      <w:r>
        <w:rPr>
          <w:rStyle w:val="Ninguno"/>
          <w:rFonts w:ascii="Calibri" w:eastAsia="Calibri" w:hAnsi="Calibri" w:cs="Calibri"/>
          <w:sz w:val="28"/>
          <w:szCs w:val="28"/>
        </w:rPr>
        <w:t xml:space="preserve"> </w:t>
      </w:r>
      <w:proofErr w:type="spellStart"/>
      <w:r>
        <w:rPr>
          <w:rStyle w:val="Ninguno"/>
          <w:rFonts w:ascii="Calibri" w:eastAsia="Calibri" w:hAnsi="Calibri" w:cs="Calibri"/>
          <w:sz w:val="28"/>
          <w:szCs w:val="28"/>
        </w:rPr>
        <w:t>extention</w:t>
      </w:r>
      <w:proofErr w:type="spellEnd"/>
      <w:r>
        <w:rPr>
          <w:rStyle w:val="Ninguno"/>
          <w:rFonts w:ascii="Calibri" w:eastAsia="Calibri" w:hAnsi="Calibri" w:cs="Calibri"/>
          <w:sz w:val="28"/>
          <w:szCs w:val="28"/>
        </w:rPr>
        <w:t xml:space="preserve">, as in the </w:t>
      </w:r>
      <w:proofErr w:type="spellStart"/>
      <w:r>
        <w:rPr>
          <w:rStyle w:val="Ninguno"/>
          <w:rFonts w:ascii="Calibri" w:eastAsia="Calibri" w:hAnsi="Calibri" w:cs="Calibri"/>
          <w:sz w:val="28"/>
          <w:szCs w:val="28"/>
        </w:rPr>
        <w:t>folowing</w:t>
      </w:r>
      <w:proofErr w:type="spellEnd"/>
      <w:r>
        <w:rPr>
          <w:rStyle w:val="Ninguno"/>
          <w:rFonts w:ascii="Calibri" w:eastAsia="Calibri" w:hAnsi="Calibri" w:cs="Calibri"/>
          <w:sz w:val="28"/>
          <w:szCs w:val="28"/>
        </w:rPr>
        <w:t xml:space="preserve"> pictures. The resul</w:t>
      </w:r>
      <w:r>
        <w:rPr>
          <w:rStyle w:val="Ninguno"/>
          <w:rFonts w:ascii="Calibri" w:eastAsia="Calibri" w:hAnsi="Calibri" w:cs="Calibri"/>
          <w:sz w:val="28"/>
          <w:szCs w:val="28"/>
        </w:rPr>
        <w:t xml:space="preserve">t is </w:t>
      </w:r>
      <w:r>
        <w:rPr>
          <w:rStyle w:val="Ninguno"/>
          <w:rFonts w:ascii="Calibri" w:eastAsia="Calibri" w:hAnsi="Calibri" w:cs="Calibri"/>
          <w:sz w:val="28"/>
          <w:szCs w:val="28"/>
        </w:rPr>
        <w:t xml:space="preserve">– </w:t>
      </w:r>
      <w:r>
        <w:rPr>
          <w:rStyle w:val="Ninguno"/>
          <w:rFonts w:ascii="Calibri" w:eastAsia="Calibri" w:hAnsi="Calibri" w:cs="Calibri"/>
          <w:sz w:val="28"/>
          <w:szCs w:val="28"/>
        </w:rPr>
        <w:t>that open file will view the file and file will be opened with no issues:</w:t>
      </w:r>
    </w:p>
    <w:p w:rsidR="002030EF" w:rsidRDefault="001348FE">
      <w:pPr>
        <w:pStyle w:val="Cuerpo"/>
        <w:shd w:val="clear" w:color="auto" w:fill="FFFFFF"/>
      </w:pPr>
      <w:r>
        <w:rPr>
          <w:noProof/>
          <w:lang w:eastAsia="en-US" w:bidi="he-IL"/>
        </w:rPr>
        <w:lastRenderedPageBreak/>
        <w:drawing>
          <wp:inline distT="0" distB="0" distL="0" distR="0">
            <wp:extent cx="4692650" cy="3631565"/>
            <wp:effectExtent l="0" t="0" r="0" b="0"/>
            <wp:docPr id="9" name="Imatge8" descr="C:\Users\Meirka\Documents\Snagit\file_name_extention_will_be_filled_auto2016-05-29_20-1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tge8" descr="C:\Users\Meirka\Documents\Snagit\file_name_extention_will_be_filled_auto2016-05-29_20-17-43.jpg"/>
                    <pic:cNvPicPr>
                      <a:picLocks noChangeAspect="1" noChangeArrowheads="1"/>
                    </pic:cNvPicPr>
                  </pic:nvPicPr>
                  <pic:blipFill>
                    <a:blip r:embed="rId16"/>
                    <a:stretch>
                      <a:fillRect/>
                    </a:stretch>
                  </pic:blipFill>
                  <pic:spPr bwMode="auto">
                    <a:xfrm>
                      <a:off x="0" y="0"/>
                      <a:ext cx="4692650" cy="3631565"/>
                    </a:xfrm>
                    <a:prstGeom prst="rect">
                      <a:avLst/>
                    </a:prstGeom>
                  </pic:spPr>
                </pic:pic>
              </a:graphicData>
            </a:graphic>
          </wp:inline>
        </w:drawing>
      </w:r>
    </w:p>
    <w:p w:rsidR="002030EF" w:rsidRDefault="001348FE">
      <w:pPr>
        <w:pStyle w:val="Caption"/>
      </w:pPr>
      <w:r>
        <w:t>7save asm file - test5 - with no extension</w:t>
      </w:r>
    </w:p>
    <w:p w:rsidR="002030EF" w:rsidRDefault="001348FE">
      <w:pPr>
        <w:pStyle w:val="Cuerpo"/>
        <w:shd w:val="clear" w:color="auto" w:fill="FFFFFF"/>
      </w:pPr>
      <w:r>
        <w:rPr>
          <w:noProof/>
          <w:lang w:eastAsia="en-US" w:bidi="he-IL"/>
        </w:rPr>
        <w:drawing>
          <wp:inline distT="0" distB="0" distL="0" distR="0">
            <wp:extent cx="5477510" cy="3597275"/>
            <wp:effectExtent l="0" t="0" r="0" b="0"/>
            <wp:docPr id="10" name="Imatge9" descr="C:\Users\Meirka\Documents\Snagit\file_name_extention_auto_2016-05-29_20-1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tge9" descr="C:\Users\Meirka\Documents\Snagit\file_name_extention_auto_2016-05-29_20-19-33.jpg"/>
                    <pic:cNvPicPr>
                      <a:picLocks noChangeAspect="1" noChangeArrowheads="1"/>
                    </pic:cNvPicPr>
                  </pic:nvPicPr>
                  <pic:blipFill>
                    <a:blip r:embed="rId17"/>
                    <a:stretch>
                      <a:fillRect/>
                    </a:stretch>
                  </pic:blipFill>
                  <pic:spPr bwMode="auto">
                    <a:xfrm>
                      <a:off x="0" y="0"/>
                      <a:ext cx="5477510" cy="3597275"/>
                    </a:xfrm>
                    <a:prstGeom prst="rect">
                      <a:avLst/>
                    </a:prstGeom>
                  </pic:spPr>
                </pic:pic>
              </a:graphicData>
            </a:graphic>
          </wp:inline>
        </w:drawing>
      </w:r>
    </w:p>
    <w:p w:rsidR="002030EF" w:rsidRDefault="001348FE">
      <w:pPr>
        <w:pStyle w:val="Caption"/>
      </w:pPr>
      <w:r>
        <w:t xml:space="preserve">8The file was saved </w:t>
      </w:r>
      <w:proofErr w:type="spellStart"/>
      <w:r>
        <w:t>corectly</w:t>
      </w:r>
      <w:proofErr w:type="spellEnd"/>
      <w:r>
        <w:t xml:space="preserve"> - as </w:t>
      </w:r>
      <w:proofErr w:type="gramStart"/>
      <w:r>
        <w:t>test5.asm[</w:t>
      </w:r>
      <w:proofErr w:type="spellStart"/>
      <w:proofErr w:type="gramEnd"/>
      <w:r>
        <w:t>Viewdlated</w:t>
      </w:r>
      <w:proofErr w:type="spellEnd"/>
      <w:r>
        <w:t xml:space="preserve"> by the open file ]</w:t>
      </w:r>
    </w:p>
    <w:p w:rsidR="002030EF" w:rsidRDefault="002030EF">
      <w:pPr>
        <w:pStyle w:val="Cuerpo"/>
      </w:pPr>
    </w:p>
    <w:p w:rsidR="002030EF" w:rsidRDefault="001348FE">
      <w:pPr>
        <w:pStyle w:val="Cuerpo"/>
        <w:shd w:val="clear" w:color="auto" w:fill="FFFFFF"/>
      </w:pPr>
      <w:r>
        <w:rPr>
          <w:noProof/>
          <w:lang w:eastAsia="en-US" w:bidi="he-IL"/>
        </w:rPr>
        <w:lastRenderedPageBreak/>
        <w:drawing>
          <wp:inline distT="0" distB="0" distL="0" distR="0">
            <wp:extent cx="2156460" cy="1794510"/>
            <wp:effectExtent l="0" t="0" r="0" b="0"/>
            <wp:docPr id="11" name="Imat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tge10"/>
                    <pic:cNvPicPr>
                      <a:picLocks noChangeAspect="1" noChangeArrowheads="1"/>
                    </pic:cNvPicPr>
                  </pic:nvPicPr>
                  <pic:blipFill>
                    <a:blip r:embed="rId18"/>
                    <a:stretch>
                      <a:fillRect/>
                    </a:stretch>
                  </pic:blipFill>
                  <pic:spPr bwMode="auto">
                    <a:xfrm>
                      <a:off x="0" y="0"/>
                      <a:ext cx="2156460" cy="1794510"/>
                    </a:xfrm>
                    <a:prstGeom prst="rect">
                      <a:avLst/>
                    </a:prstGeom>
                  </pic:spPr>
                </pic:pic>
              </a:graphicData>
            </a:graphic>
          </wp:inline>
        </w:drawing>
      </w:r>
    </w:p>
    <w:p w:rsidR="002030EF" w:rsidRDefault="001348FE">
      <w:pPr>
        <w:pStyle w:val="Caption"/>
      </w:pPr>
      <w:r>
        <w:t>9Editor window</w:t>
      </w:r>
    </w:p>
    <w:p w:rsidR="002030EF" w:rsidRDefault="001348FE">
      <w:pPr>
        <w:pStyle w:val="Cuerpo"/>
      </w:pPr>
      <w:r>
        <w:t xml:space="preserve">The editor window – contains window </w:t>
      </w:r>
      <w:r>
        <w:t xml:space="preserve">with editor for the ASM code. </w:t>
      </w:r>
    </w:p>
    <w:p w:rsidR="002030EF" w:rsidRDefault="002030EF">
      <w:pPr>
        <w:pStyle w:val="Cuerpo"/>
      </w:pPr>
    </w:p>
    <w:p w:rsidR="002030EF" w:rsidRDefault="002030EF">
      <w:pPr>
        <w:pStyle w:val="Cuerpo"/>
      </w:pPr>
    </w:p>
    <w:p w:rsidR="002030EF" w:rsidRDefault="001348FE">
      <w:pPr>
        <w:pStyle w:val="Cuerpo"/>
      </w:pPr>
      <w:r>
        <w:t xml:space="preserve">Window (or frame) to display processor registers (PC, SP and RA) and outcome indicators (C, N, Z and V). These records will be updated either by the execution of the instructions or because the user modifies the content. </w:t>
      </w:r>
      <w:r>
        <w:rPr>
          <w:rStyle w:val="Ninguno"/>
          <w:shd w:val="clear" w:color="auto" w:fill="FFFF00"/>
        </w:rPr>
        <w:t>You should view / edit both binary and hexadecimal.</w:t>
      </w:r>
    </w:p>
    <w:p w:rsidR="002030EF" w:rsidRDefault="002030EF">
      <w:pPr>
        <w:pStyle w:val="Cuerpo"/>
      </w:pPr>
    </w:p>
    <w:p w:rsidR="002030EF" w:rsidRDefault="001348FE">
      <w:pPr>
        <w:pStyle w:val="Cuerpo"/>
      </w:pPr>
      <w:r>
        <w:t>In the current version – the edit of the values is done currently in hexadecimal.</w:t>
      </w:r>
    </w:p>
    <w:p w:rsidR="002030EF" w:rsidRDefault="002030EF">
      <w:pPr>
        <w:pStyle w:val="Cuerpo"/>
      </w:pPr>
    </w:p>
    <w:p w:rsidR="002030EF" w:rsidRDefault="001348FE">
      <w:pPr>
        <w:pStyle w:val="Cuerpo"/>
        <w:shd w:val="clear" w:color="auto" w:fill="FFFFFF"/>
      </w:pPr>
      <w:r>
        <w:rPr>
          <w:noProof/>
          <w:lang w:eastAsia="en-US" w:bidi="he-IL"/>
        </w:rPr>
        <w:drawing>
          <wp:inline distT="0" distB="0" distL="0" distR="0">
            <wp:extent cx="1319530" cy="2449830"/>
            <wp:effectExtent l="0" t="0" r="0" b="0"/>
            <wp:docPr id="12" name="Imat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tge11"/>
                    <pic:cNvPicPr>
                      <a:picLocks noChangeAspect="1" noChangeArrowheads="1"/>
                    </pic:cNvPicPr>
                  </pic:nvPicPr>
                  <pic:blipFill>
                    <a:blip r:embed="rId19"/>
                    <a:stretch>
                      <a:fillRect/>
                    </a:stretch>
                  </pic:blipFill>
                  <pic:spPr bwMode="auto">
                    <a:xfrm>
                      <a:off x="0" y="0"/>
                      <a:ext cx="1319530" cy="2449830"/>
                    </a:xfrm>
                    <a:prstGeom prst="rect">
                      <a:avLst/>
                    </a:prstGeom>
                  </pic:spPr>
                </pic:pic>
              </a:graphicData>
            </a:graphic>
          </wp:inline>
        </w:drawing>
      </w:r>
    </w:p>
    <w:p w:rsidR="002030EF" w:rsidRDefault="001348FE">
      <w:pPr>
        <w:pStyle w:val="Caption"/>
      </w:pPr>
      <w:r>
        <w:t>10Processor registers and outcome indicators.</w:t>
      </w:r>
    </w:p>
    <w:p w:rsidR="002030EF" w:rsidRDefault="001348FE">
      <w:pPr>
        <w:pStyle w:val="Cuerpo"/>
      </w:pPr>
      <w:r>
        <w:br w:type="page"/>
      </w:r>
    </w:p>
    <w:p w:rsidR="002030EF" w:rsidRDefault="001348FE">
      <w:pPr>
        <w:pStyle w:val="Encabezam2"/>
        <w:shd w:val="clear" w:color="auto" w:fill="FFFFFF"/>
      </w:pPr>
      <w:bookmarkStart w:id="77" w:name="_Toc20"/>
      <w:bookmarkEnd w:id="77"/>
      <w:r>
        <w:rPr>
          <w:lang w:val="en-US"/>
        </w:rPr>
        <w:lastRenderedPageBreak/>
        <w:t>Memory view</w:t>
      </w:r>
    </w:p>
    <w:p w:rsidR="002030EF" w:rsidRDefault="001348FE">
      <w:pPr>
        <w:pStyle w:val="Encabezam3"/>
      </w:pPr>
      <w:bookmarkStart w:id="78" w:name="_Toc21"/>
      <w:bookmarkEnd w:id="78"/>
      <w:r>
        <w:t>Memory</w:t>
      </w:r>
    </w:p>
    <w:p w:rsidR="002030EF" w:rsidRDefault="001348FE">
      <w:pPr>
        <w:pStyle w:val="Encabezam3"/>
      </w:pPr>
      <w:bookmarkStart w:id="79" w:name="_Toc22"/>
      <w:bookmarkEnd w:id="79"/>
      <w:r>
        <w:rPr>
          <w:lang w:val="fr-FR"/>
        </w:rPr>
        <w:t xml:space="preserve">Instruction </w:t>
      </w:r>
      <w:proofErr w:type="spellStart"/>
      <w:r>
        <w:rPr>
          <w:lang w:val="fr-FR"/>
        </w:rPr>
        <w:t>cpu</w:t>
      </w:r>
      <w:proofErr w:type="spellEnd"/>
    </w:p>
    <w:p w:rsidR="002030EF" w:rsidRDefault="001348FE">
      <w:pPr>
        <w:pStyle w:val="Encabezam3"/>
      </w:pPr>
      <w:bookmarkStart w:id="80" w:name="_Toc23"/>
      <w:bookmarkEnd w:id="80"/>
      <w:r>
        <w:t>Stack</w:t>
      </w:r>
    </w:p>
    <w:p w:rsidR="002030EF" w:rsidRDefault="001348FE">
      <w:pPr>
        <w:pStyle w:val="Cuerpo"/>
      </w:pPr>
      <w:r>
        <w:t xml:space="preserve">- Two windows (or frames) to </w:t>
      </w:r>
      <w:r>
        <w:t>display the computer's memory (256 bytes). This allows the student displayed at the same time the bottom of memory where your program into machine code, and in the other window another address range, which may have data or be the stack. Both memory address</w:t>
      </w:r>
      <w:r>
        <w:t>es and their contents are displayed in hexadecimal. It must be possible to modify the contents of a memory address. The way it is now does not quite like, but not if it is possible to make a memory location by clicking on its value and changing it is chang</w:t>
      </w:r>
      <w:r>
        <w:t>ed.</w:t>
      </w:r>
    </w:p>
    <w:p w:rsidR="002030EF" w:rsidRDefault="001348FE">
      <w:pPr>
        <w:pStyle w:val="Encabezam2"/>
      </w:pPr>
      <w:bookmarkStart w:id="81" w:name="_Toc24"/>
      <w:bookmarkEnd w:id="81"/>
      <w:r>
        <w:rPr>
          <w:lang w:val="en-US"/>
        </w:rPr>
        <w:t>Seven segment display</w:t>
      </w:r>
    </w:p>
    <w:p w:rsidR="002030EF" w:rsidRDefault="001348FE">
      <w:pPr>
        <w:pStyle w:val="Cuerpo"/>
      </w:pPr>
      <w:r>
        <w:t>- A seven-segment display two digits to display the output of 0x01 OUT instruction (is as it is in the current simulator)</w:t>
      </w:r>
    </w:p>
    <w:p w:rsidR="002030EF" w:rsidRDefault="002030EF">
      <w:pPr>
        <w:pStyle w:val="Cuerpo"/>
      </w:pPr>
    </w:p>
    <w:p w:rsidR="002030EF" w:rsidRDefault="001348FE">
      <w:pPr>
        <w:pStyle w:val="Cuerpo"/>
      </w:pPr>
      <w:r>
        <w:rPr>
          <w:rStyle w:val="Ninguno"/>
          <w:shd w:val="clear" w:color="auto" w:fill="FFFF00"/>
        </w:rPr>
        <w:t>- A peripheral output to your liking. Something chart, which will send a byte or two and change color, shap</w:t>
      </w:r>
      <w:r>
        <w:rPr>
          <w:rStyle w:val="Ninguno"/>
          <w:shd w:val="clear" w:color="auto" w:fill="FFFF00"/>
        </w:rPr>
        <w:t>e or position. For example, a needle that moves right or left depending on the value that you send it ...</w:t>
      </w:r>
      <w:r>
        <w:t xml:space="preserve"> – Only thing wasn’t implemented</w:t>
      </w:r>
      <w:r>
        <w:rPr>
          <w:noProof/>
          <w:lang w:eastAsia="en-US" w:bidi="he-IL"/>
        </w:rPr>
        <w:lastRenderedPageBreak/>
        <w:drawing>
          <wp:inline distT="0" distB="0" distL="0" distR="0">
            <wp:extent cx="5477510" cy="3148330"/>
            <wp:effectExtent l="0" t="0" r="0" b="0"/>
            <wp:docPr id="13" name="Imatge12" descr="C:\Users\Meirka\Documents\Snagit\prog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tge12" descr="C:\Users\Meirka\Documents\Snagit\prog_view.jpg"/>
                    <pic:cNvPicPr>
                      <a:picLocks noChangeAspect="1" noChangeArrowheads="1"/>
                    </pic:cNvPicPr>
                  </pic:nvPicPr>
                  <pic:blipFill>
                    <a:blip r:embed="rId13"/>
                    <a:stretch>
                      <a:fillRect/>
                    </a:stretch>
                  </pic:blipFill>
                  <pic:spPr bwMode="auto">
                    <a:xfrm>
                      <a:off x="0" y="0"/>
                      <a:ext cx="5477510" cy="3148330"/>
                    </a:xfrm>
                    <a:prstGeom prst="rect">
                      <a:avLst/>
                    </a:prstGeom>
                  </pic:spPr>
                </pic:pic>
              </a:graphicData>
            </a:graphic>
          </wp:inline>
        </w:drawing>
      </w:r>
      <w:r>
        <w:rPr>
          <w:noProof/>
          <w:lang w:eastAsia="en-US" w:bidi="he-IL"/>
        </w:rPr>
        <w:drawing>
          <wp:inline distT="0" distB="0" distL="0" distR="0">
            <wp:extent cx="5477510" cy="3148330"/>
            <wp:effectExtent l="0" t="0" r="0" b="0"/>
            <wp:docPr id="14" name="Imatge13" descr="C:\Users\Meirka\Documents\Snagit\prog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tge13" descr="C:\Users\Meirka\Documents\Snagit\prog_view.jpg"/>
                    <pic:cNvPicPr>
                      <a:picLocks noChangeAspect="1" noChangeArrowheads="1"/>
                    </pic:cNvPicPr>
                  </pic:nvPicPr>
                  <pic:blipFill>
                    <a:blip r:embed="rId13"/>
                    <a:stretch>
                      <a:fillRect/>
                    </a:stretch>
                  </pic:blipFill>
                  <pic:spPr bwMode="auto">
                    <a:xfrm>
                      <a:off x="0" y="0"/>
                      <a:ext cx="5477510" cy="3148330"/>
                    </a:xfrm>
                    <a:prstGeom prst="rect">
                      <a:avLst/>
                    </a:prstGeom>
                  </pic:spPr>
                </pic:pic>
              </a:graphicData>
            </a:graphic>
          </wp:inline>
        </w:drawing>
      </w:r>
    </w:p>
    <w:p w:rsidR="002030EF" w:rsidRDefault="001348FE">
      <w:pPr>
        <w:pStyle w:val="Encabezam2"/>
      </w:pPr>
      <w:bookmarkStart w:id="82" w:name="_Toc25"/>
      <w:bookmarkEnd w:id="82"/>
      <w:r>
        <w:rPr>
          <w:lang w:val="en-US"/>
        </w:rPr>
        <w:t>Input battery of 8 switches</w:t>
      </w:r>
    </w:p>
    <w:p w:rsidR="002030EF" w:rsidRDefault="001348FE">
      <w:pPr>
        <w:pStyle w:val="Cuerpo"/>
      </w:pPr>
      <w:r>
        <w:t>- A battery of 8 switches, to generate the input to the instruction IN 0x00. The user mu</w:t>
      </w:r>
      <w:r>
        <w:t>st be able to change the position of each of the switches (on / off) with the mouse.</w:t>
      </w:r>
    </w:p>
    <w:p w:rsidR="002030EF" w:rsidRDefault="001348FE">
      <w:pPr>
        <w:pStyle w:val="Cuerpo"/>
      </w:pPr>
      <w:r>
        <w:t xml:space="preserve">From the high bit at the top to the lower </w:t>
      </w:r>
      <w:proofErr w:type="gramStart"/>
      <w:r>
        <w:t>bit .</w:t>
      </w:r>
      <w:proofErr w:type="gramEnd"/>
    </w:p>
    <w:p w:rsidR="002030EF" w:rsidRDefault="001348FE">
      <w:pPr>
        <w:pStyle w:val="Cuerpo"/>
      </w:pPr>
      <w:r>
        <w:t>For example:</w:t>
      </w:r>
    </w:p>
    <w:tbl>
      <w:tblPr>
        <w:tblW w:w="8856" w:type="dxa"/>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4429"/>
        <w:gridCol w:w="4427"/>
      </w:tblGrid>
      <w:tr w:rsidR="002030EF">
        <w:trPr>
          <w:trHeight w:val="4781"/>
        </w:trPr>
        <w:tc>
          <w:tcPr>
            <w:tcW w:w="4428"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shd w:val="clear" w:color="auto" w:fill="FFFFFF"/>
              <w:rPr>
                <w:rStyle w:val="Ninguno"/>
              </w:rPr>
            </w:pPr>
            <w:r>
              <w:rPr>
                <w:noProof/>
                <w:lang w:eastAsia="en-US" w:bidi="he-IL"/>
              </w:rPr>
              <w:lastRenderedPageBreak/>
              <w:drawing>
                <wp:inline distT="0" distB="0" distL="0" distR="0">
                  <wp:extent cx="1009650" cy="2552700"/>
                  <wp:effectExtent l="0" t="0" r="0" b="0"/>
                  <wp:docPr id="15" name="Imat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tge14"/>
                          <pic:cNvPicPr>
                            <a:picLocks noChangeAspect="1" noChangeArrowheads="1"/>
                          </pic:cNvPicPr>
                        </pic:nvPicPr>
                        <pic:blipFill>
                          <a:blip r:embed="rId20"/>
                          <a:stretch>
                            <a:fillRect/>
                          </a:stretch>
                        </pic:blipFill>
                        <pic:spPr bwMode="auto">
                          <a:xfrm>
                            <a:off x="0" y="0"/>
                            <a:ext cx="1009650" cy="2552700"/>
                          </a:xfrm>
                          <a:prstGeom prst="rect">
                            <a:avLst/>
                          </a:prstGeom>
                        </pic:spPr>
                      </pic:pic>
                    </a:graphicData>
                  </a:graphic>
                </wp:inline>
              </w:drawing>
            </w:r>
          </w:p>
          <w:p w:rsidR="002030EF" w:rsidRDefault="001348FE">
            <w:pPr>
              <w:pStyle w:val="Caption"/>
            </w:pPr>
            <w:r>
              <w:rPr>
                <w:rStyle w:val="Ninguno"/>
              </w:rPr>
              <w:t xml:space="preserve">Figure </w:t>
            </w:r>
            <w:r>
              <w:t>11</w:t>
            </w:r>
            <w:r>
              <w:rPr>
                <w:rStyle w:val="Ninguno"/>
              </w:rPr>
              <w:t xml:space="preserve"> battery of 8 switches - 4B value</w:t>
            </w:r>
          </w:p>
        </w:tc>
        <w:tc>
          <w:tcPr>
            <w:tcW w:w="442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shd w:val="clear" w:color="auto" w:fill="FFFFFF"/>
              <w:rPr>
                <w:rStyle w:val="Ninguno"/>
              </w:rPr>
            </w:pPr>
            <w:r>
              <w:rPr>
                <w:noProof/>
                <w:lang w:eastAsia="en-US" w:bidi="he-IL"/>
              </w:rPr>
              <w:drawing>
                <wp:inline distT="0" distB="0" distL="0" distR="0">
                  <wp:extent cx="1000125" cy="2524125"/>
                  <wp:effectExtent l="0" t="0" r="0" b="0"/>
                  <wp:docPr id="16" name="Imat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tge15"/>
                          <pic:cNvPicPr>
                            <a:picLocks noChangeAspect="1" noChangeArrowheads="1"/>
                          </pic:cNvPicPr>
                        </pic:nvPicPr>
                        <pic:blipFill>
                          <a:blip r:embed="rId21"/>
                          <a:stretch>
                            <a:fillRect/>
                          </a:stretch>
                        </pic:blipFill>
                        <pic:spPr bwMode="auto">
                          <a:xfrm>
                            <a:off x="0" y="0"/>
                            <a:ext cx="1000125" cy="2524125"/>
                          </a:xfrm>
                          <a:prstGeom prst="rect">
                            <a:avLst/>
                          </a:prstGeom>
                        </pic:spPr>
                      </pic:pic>
                    </a:graphicData>
                  </a:graphic>
                </wp:inline>
              </w:drawing>
            </w:r>
          </w:p>
          <w:p w:rsidR="002030EF" w:rsidRDefault="001348FE">
            <w:pPr>
              <w:pStyle w:val="Caption"/>
            </w:pPr>
            <w:r>
              <w:rPr>
                <w:rStyle w:val="Ninguno"/>
              </w:rPr>
              <w:t xml:space="preserve">Figure </w:t>
            </w:r>
            <w:r>
              <w:t>12</w:t>
            </w:r>
            <w:r>
              <w:rPr>
                <w:rStyle w:val="Ninguno"/>
              </w:rPr>
              <w:t xml:space="preserve"> 0F</w:t>
            </w:r>
            <w:r>
              <w:t xml:space="preserve"> value</w:t>
            </w:r>
          </w:p>
        </w:tc>
      </w:tr>
    </w:tbl>
    <w:p w:rsidR="002030EF" w:rsidRDefault="002030EF">
      <w:pPr>
        <w:pStyle w:val="Cuerpo"/>
        <w:widowControl w:val="0"/>
        <w:shd w:val="clear" w:color="auto" w:fill="FFFFFF"/>
      </w:pPr>
    </w:p>
    <w:p w:rsidR="002030EF" w:rsidRDefault="002030EF">
      <w:pPr>
        <w:pStyle w:val="Cuerpo"/>
      </w:pPr>
    </w:p>
    <w:p w:rsidR="002030EF" w:rsidRDefault="002030EF">
      <w:pPr>
        <w:pStyle w:val="Cuerpo"/>
        <w:shd w:val="clear" w:color="auto" w:fill="FFFFFF"/>
      </w:pPr>
    </w:p>
    <w:p w:rsidR="002030EF" w:rsidRDefault="001348FE">
      <w:pPr>
        <w:pStyle w:val="Caption"/>
      </w:pPr>
      <w:r>
        <w:t xml:space="preserve">Figure 13 </w:t>
      </w:r>
      <w:proofErr w:type="gramStart"/>
      <w:r>
        <w:t>battery</w:t>
      </w:r>
      <w:proofErr w:type="gramEnd"/>
      <w:r>
        <w:t xml:space="preserve"> of 8 switches - 4B </w:t>
      </w:r>
      <w:r>
        <w:t>value</w:t>
      </w:r>
    </w:p>
    <w:p w:rsidR="002030EF" w:rsidRDefault="002030EF">
      <w:pPr>
        <w:pStyle w:val="Cuerpo"/>
      </w:pPr>
    </w:p>
    <w:p w:rsidR="002030EF" w:rsidRDefault="001348FE">
      <w:pPr>
        <w:pStyle w:val="Cuerpo"/>
      </w:pPr>
      <w:r>
        <w:t>- A hexadecimal as having the current simulator keyboard, but instead of an OK button, you will have something like a push button (https://electrosome.com/wp-content/uploads/2012/12/Push-Button -Switch.jpg).</w:t>
      </w:r>
    </w:p>
    <w:p w:rsidR="002030EF" w:rsidRDefault="001348FE">
      <w:pPr>
        <w:pStyle w:val="Cuerpo"/>
      </w:pPr>
      <w:r>
        <w:rPr>
          <w:noProof/>
          <w:lang w:eastAsia="en-US" w:bidi="he-IL"/>
        </w:rPr>
        <w:drawing>
          <wp:inline distT="0" distB="0" distL="0" distR="0">
            <wp:extent cx="1009650" cy="2552700"/>
            <wp:effectExtent l="0" t="0" r="0" b="0"/>
            <wp:docPr id="17" name="Imat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tge16"/>
                    <pic:cNvPicPr>
                      <a:picLocks noChangeAspect="1" noChangeArrowheads="1"/>
                    </pic:cNvPicPr>
                  </pic:nvPicPr>
                  <pic:blipFill>
                    <a:blip r:embed="rId20"/>
                    <a:stretch>
                      <a:fillRect/>
                    </a:stretch>
                  </pic:blipFill>
                  <pic:spPr bwMode="auto">
                    <a:xfrm>
                      <a:off x="0" y="0"/>
                      <a:ext cx="1009650" cy="2552700"/>
                    </a:xfrm>
                    <a:prstGeom prst="rect">
                      <a:avLst/>
                    </a:prstGeom>
                  </pic:spPr>
                </pic:pic>
              </a:graphicData>
            </a:graphic>
          </wp:inline>
        </w:drawing>
      </w:r>
    </w:p>
    <w:p w:rsidR="002030EF" w:rsidRDefault="001348FE">
      <w:pPr>
        <w:pStyle w:val="Encabezam2"/>
      </w:pPr>
      <w:bookmarkStart w:id="83" w:name="_Toc26"/>
      <w:bookmarkEnd w:id="83"/>
      <w:r>
        <w:rPr>
          <w:lang w:val="nl-NL"/>
        </w:rPr>
        <w:t>Toolbar</w:t>
      </w:r>
    </w:p>
    <w:p w:rsidR="002030EF" w:rsidRDefault="001348FE">
      <w:pPr>
        <w:pStyle w:val="Cuerpo"/>
      </w:pPr>
      <w:r>
        <w:t>- A panel with buttons (or bar,</w:t>
      </w:r>
      <w:r>
        <w:t xml:space="preserve"> although I prefer panel with large buttons so you can read the function of each button) with the following buttons:</w:t>
      </w:r>
    </w:p>
    <w:p w:rsidR="002030EF" w:rsidRDefault="001348FE">
      <w:pPr>
        <w:pStyle w:val="Cuerpo"/>
      </w:pPr>
      <w:r>
        <w:lastRenderedPageBreak/>
        <w:t>Assemble, Step (Step by Step Run) Run (Uninterruptible Execution), Reset PC (Set to 0 the PC), Reset RA (Reset the RA), Reset SP (Reset the</w:t>
      </w:r>
      <w:r>
        <w:t xml:space="preserve"> SP), Reset memory </w:t>
      </w:r>
      <w:proofErr w:type="gramStart"/>
      <w:r>
        <w:t>( Reset</w:t>
      </w:r>
      <w:proofErr w:type="gramEnd"/>
      <w:r>
        <w:t xml:space="preserve"> all memory) and RESET (Resets all of the above).</w:t>
      </w:r>
    </w:p>
    <w:p w:rsidR="002030EF" w:rsidRDefault="001348FE">
      <w:pPr>
        <w:pStyle w:val="Cuerpo"/>
      </w:pPr>
      <w:r>
        <w:t>The RESET button in the tool bar will have confirmation, to prevent from reset by mistake.</w:t>
      </w:r>
      <w:r>
        <w:rPr>
          <w:rStyle w:val="ncoradenotaalpeu"/>
        </w:rPr>
        <w:footnoteReference w:id="2"/>
      </w:r>
      <w:r>
        <w:t xml:space="preserve"> </w:t>
      </w:r>
    </w:p>
    <w:p w:rsidR="002030EF" w:rsidRDefault="001348FE">
      <w:pPr>
        <w:pStyle w:val="Cuerpo"/>
      </w:pPr>
      <w:r>
        <w:rPr>
          <w:lang w:val="it-IT"/>
        </w:rPr>
        <w:t>STOP button</w:t>
      </w:r>
    </w:p>
    <w:p w:rsidR="002030EF" w:rsidRDefault="002030EF">
      <w:pPr>
        <w:pStyle w:val="Cuerpo"/>
      </w:pPr>
    </w:p>
    <w:p w:rsidR="002030EF" w:rsidRDefault="001348FE">
      <w:pPr>
        <w:pStyle w:val="Encabezam2"/>
      </w:pPr>
      <w:bookmarkStart w:id="84" w:name="_Toc27"/>
      <w:bookmarkEnd w:id="84"/>
      <w:r>
        <w:rPr>
          <w:lang w:val="fr-FR"/>
        </w:rPr>
        <w:t>Gui Menu</w:t>
      </w:r>
    </w:p>
    <w:p w:rsidR="002030EF" w:rsidRDefault="001348FE">
      <w:pPr>
        <w:pStyle w:val="Cuerpo"/>
      </w:pPr>
      <w:r>
        <w:tab/>
        <w:t>Reset menu – all the reset options.</w:t>
      </w:r>
    </w:p>
    <w:p w:rsidR="002030EF" w:rsidRDefault="001348FE">
      <w:pPr>
        <w:pStyle w:val="Encabezam"/>
      </w:pPr>
      <w:bookmarkStart w:id="85" w:name="_Toc28"/>
      <w:bookmarkEnd w:id="85"/>
      <w:proofErr w:type="gramStart"/>
      <w:r>
        <w:rPr>
          <w:lang w:val="en-US"/>
        </w:rPr>
        <w:t>Gui</w:t>
      </w:r>
      <w:proofErr w:type="gramEnd"/>
      <w:r>
        <w:rPr>
          <w:lang w:val="en-US"/>
        </w:rPr>
        <w:t xml:space="preserve"> </w:t>
      </w:r>
      <w:proofErr w:type="spellStart"/>
      <w:r>
        <w:rPr>
          <w:lang w:val="en-US"/>
        </w:rPr>
        <w:t>behaviour</w:t>
      </w:r>
      <w:proofErr w:type="spellEnd"/>
    </w:p>
    <w:p w:rsidR="002030EF" w:rsidRDefault="001348FE">
      <w:pPr>
        <w:pStyle w:val="Cuerpo"/>
      </w:pPr>
      <w:r>
        <w:t xml:space="preserve">Behavior of </w:t>
      </w:r>
      <w:r>
        <w:t>the different elements:</w:t>
      </w:r>
    </w:p>
    <w:p w:rsidR="002030EF" w:rsidRDefault="002030EF">
      <w:pPr>
        <w:pStyle w:val="Cuerpo"/>
      </w:pPr>
    </w:p>
    <w:p w:rsidR="002030EF" w:rsidRDefault="001348FE">
      <w:pPr>
        <w:pStyle w:val="Cuerpo"/>
      </w:pPr>
      <w:proofErr w:type="gramStart"/>
      <w:r>
        <w:t>-buttons Reset PC, RA, SP and memory.</w:t>
      </w:r>
      <w:proofErr w:type="gramEnd"/>
    </w:p>
    <w:p w:rsidR="002030EF" w:rsidRDefault="001348FE">
      <w:pPr>
        <w:pStyle w:val="Cuerpo"/>
      </w:pPr>
      <w:r>
        <w:t>These buttons should reset the corresponding record (or all memory). The outcome indicators are reset in conjunction with RA or when reset everything.</w:t>
      </w:r>
    </w:p>
    <w:p w:rsidR="002030EF" w:rsidRDefault="002030EF">
      <w:pPr>
        <w:pStyle w:val="Cuerpo"/>
      </w:pPr>
    </w:p>
    <w:p w:rsidR="002030EF" w:rsidRDefault="001348FE">
      <w:pPr>
        <w:pStyle w:val="Cuerpo"/>
      </w:pPr>
      <w:r>
        <w:t>Joining -button</w:t>
      </w:r>
    </w:p>
    <w:p w:rsidR="002030EF" w:rsidRDefault="001348FE">
      <w:pPr>
        <w:pStyle w:val="Cuerpo"/>
      </w:pPr>
      <w:r>
        <w:t xml:space="preserve">Once introduced into an </w:t>
      </w:r>
      <w:r>
        <w:t>assembly program editor, the simulator must analyze it to translate into machine code. If an error is detected, for example, the instruction does not exist or is missing an operand, display an error message and indicate where the error occurred. It takes n</w:t>
      </w:r>
      <w:r>
        <w:t>o great sophistication, as the language is simple and regular.</w:t>
      </w:r>
    </w:p>
    <w:p w:rsidR="002030EF" w:rsidRDefault="001348FE">
      <w:pPr>
        <w:pStyle w:val="Cuerpo"/>
      </w:pPr>
      <w:r>
        <w:t>If no errors are loaded into memory the result of code the program into machine code.</w:t>
      </w:r>
    </w:p>
    <w:p w:rsidR="002030EF" w:rsidRDefault="002030EF">
      <w:pPr>
        <w:pStyle w:val="Cuerpo"/>
      </w:pPr>
    </w:p>
    <w:p w:rsidR="002030EF" w:rsidRDefault="001348FE">
      <w:pPr>
        <w:pStyle w:val="Encabezam"/>
      </w:pPr>
      <w:bookmarkStart w:id="86" w:name="_Toc29"/>
      <w:bookmarkEnd w:id="86"/>
      <w:r>
        <w:t>Debugger</w:t>
      </w:r>
    </w:p>
    <w:p w:rsidR="002030EF" w:rsidRDefault="001348FE">
      <w:pPr>
        <w:pStyle w:val="Encabezam2"/>
      </w:pPr>
      <w:bookmarkStart w:id="87" w:name="_Toc30"/>
      <w:bookmarkEnd w:id="87"/>
      <w:r>
        <w:rPr>
          <w:lang w:val="it-IT"/>
        </w:rPr>
        <w:t>- Step Button</w:t>
      </w:r>
    </w:p>
    <w:p w:rsidR="002030EF" w:rsidRDefault="001348FE">
      <w:pPr>
        <w:pStyle w:val="Cuerpo"/>
      </w:pPr>
      <w:r>
        <w:t>Execute the instruction pointed to by the PC and stop updating all the graphics and</w:t>
      </w:r>
      <w:r>
        <w:t xml:space="preserve"> state of the computer elements.</w:t>
      </w:r>
    </w:p>
    <w:p w:rsidR="002030EF" w:rsidRDefault="001348FE">
      <w:pPr>
        <w:pStyle w:val="Encabezam2"/>
      </w:pPr>
      <w:bookmarkStart w:id="88" w:name="_Toc31"/>
      <w:r>
        <w:rPr>
          <w:lang w:val="en-US"/>
        </w:rPr>
        <w:t>- Breakpoint [</w:t>
      </w:r>
      <w:proofErr w:type="spellStart"/>
      <w:r>
        <w:rPr>
          <w:lang w:val="en-US"/>
        </w:rPr>
        <w:t>Wasn</w:t>
      </w:r>
      <w:proofErr w:type="spellEnd"/>
      <w:r>
        <w:t>’</w:t>
      </w:r>
      <w:bookmarkEnd w:id="88"/>
      <w:r>
        <w:rPr>
          <w:lang w:val="en-US"/>
        </w:rPr>
        <w:t>t part of the requirement]</w:t>
      </w:r>
    </w:p>
    <w:p w:rsidR="002030EF" w:rsidRDefault="001348FE">
      <w:pPr>
        <w:pStyle w:val="Cuerpo"/>
      </w:pPr>
      <w:r>
        <w:t xml:space="preserve">   The user could add break point in the required address.</w:t>
      </w:r>
    </w:p>
    <w:p w:rsidR="002030EF" w:rsidRDefault="001348FE">
      <w:pPr>
        <w:pStyle w:val="Cuerpo"/>
      </w:pPr>
      <w:r>
        <w:t xml:space="preserve">This activity could be done only after successfully </w:t>
      </w:r>
      <w:proofErr w:type="spellStart"/>
      <w:r>
        <w:t>assebeled</w:t>
      </w:r>
      <w:proofErr w:type="spellEnd"/>
      <w:r>
        <w:t xml:space="preserve"> activity.</w:t>
      </w:r>
    </w:p>
    <w:p w:rsidR="002030EF" w:rsidRDefault="001348FE">
      <w:pPr>
        <w:pStyle w:val="Cuerpo"/>
      </w:pPr>
      <w:r>
        <w:rPr>
          <w:noProof/>
          <w:lang w:eastAsia="en-US" w:bidi="he-IL"/>
        </w:rPr>
        <w:drawing>
          <wp:inline distT="0" distB="0" distL="0" distR="0">
            <wp:extent cx="3968115" cy="1164590"/>
            <wp:effectExtent l="0" t="0" r="0" b="0"/>
            <wp:docPr id="18" name="Imatge17" descr="C:\Users\Meirka\AppData\Local\Temp\SNAGHTML779a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tge17" descr="C:\Users\Meirka\AppData\Local\Temp\SNAGHTML779a682.PNG"/>
                    <pic:cNvPicPr>
                      <a:picLocks noChangeAspect="1" noChangeArrowheads="1"/>
                    </pic:cNvPicPr>
                  </pic:nvPicPr>
                  <pic:blipFill>
                    <a:blip r:embed="rId22"/>
                    <a:stretch>
                      <a:fillRect/>
                    </a:stretch>
                  </pic:blipFill>
                  <pic:spPr bwMode="auto">
                    <a:xfrm>
                      <a:off x="0" y="0"/>
                      <a:ext cx="3968115" cy="1164590"/>
                    </a:xfrm>
                    <a:prstGeom prst="rect">
                      <a:avLst/>
                    </a:prstGeom>
                  </pic:spPr>
                </pic:pic>
              </a:graphicData>
            </a:graphic>
          </wp:inline>
        </w:drawing>
      </w:r>
    </w:p>
    <w:p w:rsidR="002030EF" w:rsidRDefault="001348FE">
      <w:pPr>
        <w:pStyle w:val="Encabezam2"/>
      </w:pPr>
      <w:bookmarkStart w:id="89" w:name="_Toc32"/>
      <w:bookmarkEnd w:id="89"/>
      <w:r>
        <w:rPr>
          <w:lang w:val="it-IT"/>
        </w:rPr>
        <w:lastRenderedPageBreak/>
        <w:t>- Run Button</w:t>
      </w:r>
    </w:p>
    <w:p w:rsidR="002030EF" w:rsidRDefault="001348FE">
      <w:pPr>
        <w:pStyle w:val="Cuerpo"/>
      </w:pPr>
      <w:r>
        <w:t>Execute the instruction pointed</w:t>
      </w:r>
      <w:r>
        <w:t xml:space="preserve"> to by the PC, update the machine status and graphic elements, and continue with the next instruction. The execution will stop when it reaches the Stop button or press the STOP instruction.</w:t>
      </w:r>
    </w:p>
    <w:p w:rsidR="002030EF" w:rsidRDefault="001348FE">
      <w:pPr>
        <w:pStyle w:val="Encabezam2"/>
      </w:pPr>
      <w:bookmarkStart w:id="90" w:name="_Toc33"/>
      <w:bookmarkEnd w:id="90"/>
      <w:r>
        <w:rPr>
          <w:lang w:val="en-US"/>
        </w:rPr>
        <w:t>- Stop Button</w:t>
      </w:r>
    </w:p>
    <w:p w:rsidR="002030EF" w:rsidRDefault="001348FE">
      <w:pPr>
        <w:pStyle w:val="Cuerpo"/>
      </w:pPr>
      <w:r>
        <w:rPr>
          <w:lang w:val="pt-PT"/>
        </w:rPr>
        <w:t>Stops program execution.</w:t>
      </w:r>
    </w:p>
    <w:p w:rsidR="002030EF" w:rsidRDefault="002030EF">
      <w:pPr>
        <w:pStyle w:val="Cuerpo"/>
      </w:pPr>
    </w:p>
    <w:p w:rsidR="002030EF" w:rsidRDefault="002030EF">
      <w:pPr>
        <w:pStyle w:val="Cuerpo"/>
      </w:pPr>
    </w:p>
    <w:p w:rsidR="002030EF" w:rsidRDefault="001348FE">
      <w:pPr>
        <w:pStyle w:val="Cuerpo"/>
      </w:pPr>
      <w:r>
        <w:t>- Records and memory must</w:t>
      </w:r>
      <w:r>
        <w:t xml:space="preserve"> change according to the execution of instructions (and if the user forces a value, of course)</w:t>
      </w:r>
    </w:p>
    <w:p w:rsidR="002030EF" w:rsidRDefault="002030EF">
      <w:pPr>
        <w:pStyle w:val="Cuerpo"/>
      </w:pPr>
    </w:p>
    <w:p w:rsidR="002030EF" w:rsidRDefault="001348FE">
      <w:pPr>
        <w:pStyle w:val="Cuerpo"/>
      </w:pPr>
      <w:r>
        <w:t>- It would be very interesting that when a memory location is changed in the second window that shows the memory will be displayed, if it is not already, the me</w:t>
      </w:r>
      <w:r>
        <w:t>mory area around the modified position.</w:t>
      </w:r>
    </w:p>
    <w:p w:rsidR="002030EF" w:rsidRDefault="002030EF">
      <w:pPr>
        <w:pStyle w:val="Cuerpo"/>
      </w:pPr>
    </w:p>
    <w:p w:rsidR="002030EF" w:rsidRDefault="001348FE">
      <w:pPr>
        <w:pStyle w:val="Cuerpo"/>
      </w:pPr>
      <w:r>
        <w:t>- When a step execution is done, it should light or at least an arrow pointing instruction to be executed. If you can do both in the assembly code and source code would be fine.</w:t>
      </w:r>
    </w:p>
    <w:p w:rsidR="002030EF" w:rsidRDefault="002030EF">
      <w:pPr>
        <w:pStyle w:val="Cuerpo"/>
      </w:pPr>
    </w:p>
    <w:p w:rsidR="002030EF" w:rsidRDefault="001348FE">
      <w:pPr>
        <w:pStyle w:val="Cuerpo"/>
      </w:pPr>
      <w:r>
        <w:t>Instructions to run:</w:t>
      </w:r>
    </w:p>
    <w:p w:rsidR="002030EF" w:rsidRDefault="002030EF">
      <w:pPr>
        <w:pStyle w:val="Cuerpo"/>
      </w:pPr>
    </w:p>
    <w:p w:rsidR="002030EF" w:rsidRDefault="001348FE">
      <w:pPr>
        <w:pStyle w:val="Cuerpo"/>
      </w:pPr>
      <w:r>
        <w:t>In addition to</w:t>
      </w:r>
      <w:r>
        <w:t xml:space="preserve"> the instructions in the documentation, including byte (which is not an instruction, is a thing of assembler) are two more who would want will implement instructions. And CLEAR are COMPAREP PORT </w:t>
      </w:r>
      <w:proofErr w:type="spellStart"/>
      <w:r>
        <w:t>PORT</w:t>
      </w:r>
      <w:proofErr w:type="spellEnd"/>
      <w:r>
        <w:t xml:space="preserve">, but these'll talk later, when you start scheduling the </w:t>
      </w:r>
      <w:r>
        <w:t>execution of instructions.</w:t>
      </w:r>
    </w:p>
    <w:p w:rsidR="002030EF" w:rsidRDefault="002030EF">
      <w:pPr>
        <w:pStyle w:val="Cuerpo"/>
      </w:pPr>
    </w:p>
    <w:p w:rsidR="002030EF" w:rsidRDefault="002030EF">
      <w:pPr>
        <w:pStyle w:val="Cuerpo"/>
      </w:pPr>
    </w:p>
    <w:p w:rsidR="002030EF" w:rsidRDefault="001348FE">
      <w:pPr>
        <w:pStyle w:val="Cuerpo"/>
      </w:pPr>
      <w:r>
        <w:t>The code to update indicators C, N, Z and V you'll pass, because although it is not complex is not trivial.</w:t>
      </w:r>
    </w:p>
    <w:p w:rsidR="002030EF" w:rsidRDefault="001348FE">
      <w:pPr>
        <w:pStyle w:val="Encabezam"/>
        <w:rPr>
          <w:rStyle w:val="Ninguno"/>
          <w:sz w:val="20"/>
          <w:szCs w:val="20"/>
        </w:rPr>
      </w:pPr>
      <w:bookmarkStart w:id="91" w:name="_Toc34"/>
      <w:bookmarkEnd w:id="91"/>
      <w:r>
        <w:rPr>
          <w:rStyle w:val="Ninguno"/>
          <w:sz w:val="20"/>
          <w:szCs w:val="20"/>
          <w:lang w:val="da-DK"/>
        </w:rPr>
        <w:t>TABLE 1</w:t>
      </w:r>
    </w:p>
    <w:p w:rsidR="002030EF" w:rsidRDefault="001348FE">
      <w:pPr>
        <w:pStyle w:val="Encabezam2"/>
        <w:rPr>
          <w:rStyle w:val="Ninguno"/>
        </w:rPr>
      </w:pPr>
      <w:bookmarkStart w:id="92" w:name="_Toc35"/>
      <w:r>
        <w:rPr>
          <w:rStyle w:val="Ninguno"/>
          <w:sz w:val="16"/>
          <w:szCs w:val="16"/>
        </w:rPr>
        <w:t>E</w:t>
      </w:r>
      <w:r>
        <w:rPr>
          <w:rStyle w:val="Ninguno"/>
          <w:sz w:val="13"/>
          <w:szCs w:val="13"/>
        </w:rPr>
        <w:t>ASY</w:t>
      </w:r>
      <w:r>
        <w:rPr>
          <w:rStyle w:val="Ninguno"/>
          <w:sz w:val="16"/>
          <w:szCs w:val="16"/>
        </w:rPr>
        <w:t xml:space="preserve">8 </w:t>
      </w:r>
      <w:r>
        <w:rPr>
          <w:rStyle w:val="Ninguno"/>
          <w:sz w:val="13"/>
          <w:szCs w:val="13"/>
          <w:lang w:val="de-DE"/>
        </w:rPr>
        <w:t>INSTRUCTION SET</w:t>
      </w:r>
      <w:bookmarkEnd w:id="92"/>
      <w:r>
        <w:rPr>
          <w:rStyle w:val="Ninguno"/>
          <w:sz w:val="16"/>
          <w:szCs w:val="16"/>
        </w:rPr>
        <w:t>.</w:t>
      </w:r>
    </w:p>
    <w:tbl>
      <w:tblPr>
        <w:tblW w:w="9108" w:type="dxa"/>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2807"/>
        <w:gridCol w:w="3150"/>
        <w:gridCol w:w="3151"/>
      </w:tblGrid>
      <w:tr w:rsidR="002030EF">
        <w:trPr>
          <w:trHeight w:val="35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Encabezam"/>
            </w:pPr>
            <w:r>
              <w:rPr>
                <w:rStyle w:val="Ninguno"/>
                <w:lang w:val="en-US"/>
              </w:rPr>
              <w:t>Instruction</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Encabezam"/>
            </w:pPr>
            <w:r>
              <w:rPr>
                <w:rStyle w:val="Ninguno"/>
                <w:lang w:val="en-US"/>
              </w:rPr>
              <w:t>Operation code</w:t>
            </w:r>
          </w:p>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Encabezam"/>
            </w:pPr>
            <w:r>
              <w:rPr>
                <w:rStyle w:val="Ninguno"/>
                <w:lang w:val="en-US"/>
              </w:rPr>
              <w:t>Description</w:t>
            </w:r>
          </w:p>
        </w:tc>
      </w:tr>
      <w:tr w:rsidR="002030EF">
        <w:trPr>
          <w:trHeight w:val="35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Encabezam"/>
            </w:pPr>
            <w:r>
              <w:rPr>
                <w:rStyle w:val="Ninguno"/>
                <w:sz w:val="16"/>
                <w:szCs w:val="16"/>
                <w:lang w:val="en-US"/>
              </w:rPr>
              <w:t>MOVEI RA, VALUE</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35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Encabezam"/>
            </w:pPr>
            <w:r>
              <w:rPr>
                <w:rStyle w:val="Ninguno"/>
                <w:sz w:val="16"/>
                <w:szCs w:val="16"/>
                <w:lang w:val="en-US"/>
              </w:rPr>
              <w:t>MOVE RA, [ADDRESS]</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35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Encabezam"/>
            </w:pPr>
            <w:r>
              <w:rPr>
                <w:rStyle w:val="Ninguno"/>
                <w:sz w:val="16"/>
                <w:szCs w:val="16"/>
                <w:lang w:val="en-US"/>
              </w:rPr>
              <w:t xml:space="preserve">MOVE </w:t>
            </w:r>
            <w:r>
              <w:rPr>
                <w:rStyle w:val="Ninguno"/>
                <w:sz w:val="16"/>
                <w:szCs w:val="16"/>
                <w:lang w:val="en-US"/>
              </w:rPr>
              <w:t>[ADDRESS], RA</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35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Encabezam"/>
            </w:pPr>
            <w:r>
              <w:rPr>
                <w:rStyle w:val="Ninguno"/>
                <w:sz w:val="16"/>
                <w:szCs w:val="16"/>
                <w:lang w:val="en-US"/>
              </w:rPr>
              <w:t>ADDI RA, VALUE</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77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pPr>
            <w:r>
              <w:rPr>
                <w:rStyle w:val="Ninguno"/>
                <w:sz w:val="16"/>
                <w:szCs w:val="16"/>
              </w:rPr>
              <w:lastRenderedPageBreak/>
              <w:t>ADD RA, [ADDRESS]</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77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pPr>
            <w:r>
              <w:rPr>
                <w:rStyle w:val="Ninguno"/>
                <w:sz w:val="16"/>
                <w:szCs w:val="16"/>
              </w:rPr>
              <w:t>SUBI RA,VALUE</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77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pPr>
            <w:r>
              <w:rPr>
                <w:rStyle w:val="Ninguno"/>
                <w:sz w:val="16"/>
                <w:szCs w:val="16"/>
              </w:rPr>
              <w:t>SUB RA, [ADDRESS]</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77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pPr>
            <w:r>
              <w:rPr>
                <w:rStyle w:val="Ninguno"/>
                <w:sz w:val="16"/>
                <w:szCs w:val="16"/>
              </w:rPr>
              <w:t>INC RA</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35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Encabezam"/>
            </w:pPr>
            <w:r>
              <w:rPr>
                <w:rStyle w:val="Ninguno"/>
                <w:sz w:val="16"/>
                <w:szCs w:val="16"/>
                <w:lang w:val="en-US"/>
              </w:rPr>
              <w:t>DEC RA</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35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pPr>
            <w:r>
              <w:rPr>
                <w:rStyle w:val="Ninguno"/>
                <w:sz w:val="16"/>
                <w:szCs w:val="16"/>
              </w:rPr>
              <w:t>COMPAREI RA, VALUE</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35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Encabezam"/>
            </w:pPr>
            <w:r>
              <w:rPr>
                <w:rStyle w:val="Ninguno"/>
                <w:sz w:val="16"/>
                <w:szCs w:val="16"/>
                <w:lang w:val="en-US"/>
              </w:rPr>
              <w:t>COMPARE RA, [ADDRESS]</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77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pPr>
            <w:r>
              <w:rPr>
                <w:rStyle w:val="Ninguno"/>
                <w:sz w:val="16"/>
                <w:szCs w:val="16"/>
              </w:rPr>
              <w:t>JUMP ADDRESS</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77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pPr>
            <w:r>
              <w:rPr>
                <w:rStyle w:val="Ninguno"/>
                <w:sz w:val="16"/>
                <w:szCs w:val="16"/>
              </w:rPr>
              <w:t>JLESS ADDRESS</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77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pPr>
            <w:r>
              <w:rPr>
                <w:rStyle w:val="Ninguno"/>
                <w:sz w:val="16"/>
                <w:szCs w:val="16"/>
              </w:rPr>
              <w:t>JGREATER ADDRESS</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35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Encabezam"/>
            </w:pPr>
            <w:r>
              <w:rPr>
                <w:rStyle w:val="Ninguno"/>
                <w:sz w:val="16"/>
                <w:szCs w:val="16"/>
                <w:lang w:val="en-US"/>
              </w:rPr>
              <w:t>JEQUAL ADDRESS</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77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pPr>
            <w:r>
              <w:rPr>
                <w:rStyle w:val="Ninguno"/>
                <w:sz w:val="16"/>
                <w:szCs w:val="16"/>
              </w:rPr>
              <w:t>PUSH RA</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35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Encabezam"/>
            </w:pPr>
            <w:r>
              <w:rPr>
                <w:rStyle w:val="Ninguno"/>
                <w:sz w:val="16"/>
                <w:szCs w:val="16"/>
                <w:lang w:val="en-US"/>
              </w:rPr>
              <w:t>POP RA</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35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Cuerpo"/>
            </w:pPr>
            <w:r>
              <w:rPr>
                <w:rStyle w:val="Ninguno"/>
                <w:sz w:val="16"/>
                <w:szCs w:val="16"/>
              </w:rPr>
              <w:t>CALL ADDRES</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35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1348FE">
            <w:pPr>
              <w:pStyle w:val="Encabezam"/>
            </w:pPr>
            <w:r>
              <w:rPr>
                <w:rStyle w:val="Ninguno"/>
                <w:sz w:val="16"/>
                <w:szCs w:val="16"/>
                <w:lang w:val="en-US"/>
              </w:rPr>
              <w:t>RET</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r w:rsidR="002030EF">
        <w:trPr>
          <w:trHeight w:val="356"/>
        </w:trPr>
        <w:tc>
          <w:tcPr>
            <w:tcW w:w="280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c>
          <w:tcPr>
            <w:tcW w:w="315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2030EF" w:rsidRDefault="002030EF"/>
        </w:tc>
      </w:tr>
    </w:tbl>
    <w:p w:rsidR="002030EF" w:rsidRDefault="002030EF">
      <w:pPr>
        <w:pStyle w:val="Encabezam2"/>
        <w:widowControl w:val="0"/>
        <w:shd w:val="clear" w:color="auto" w:fill="FFFFFF"/>
        <w:rPr>
          <w:rStyle w:val="Ninguno"/>
        </w:rPr>
      </w:pPr>
    </w:p>
    <w:p w:rsidR="002030EF" w:rsidRDefault="001348FE">
      <w:pPr>
        <w:pStyle w:val="Encabezam"/>
        <w:rPr>
          <w:rStyle w:val="Ninguno"/>
          <w:sz w:val="19"/>
          <w:szCs w:val="19"/>
        </w:rPr>
      </w:pPr>
      <w:bookmarkStart w:id="93" w:name="_Toc36"/>
      <w:r>
        <w:rPr>
          <w:rStyle w:val="Ninguno"/>
        </w:rPr>
        <w:t>C</w:t>
      </w:r>
      <w:bookmarkEnd w:id="93"/>
      <w:r>
        <w:rPr>
          <w:rStyle w:val="Ninguno"/>
          <w:sz w:val="19"/>
          <w:szCs w:val="19"/>
        </w:rPr>
        <w:t>ONCLUSIONS AND FUTURE WORK</w:t>
      </w:r>
    </w:p>
    <w:p w:rsidR="002030EF" w:rsidRDefault="001348FE">
      <w:pPr>
        <w:pStyle w:val="Cuerpo"/>
      </w:pPr>
      <w:r>
        <w:t>This work is basic simulator with very simple input/output.</w:t>
      </w:r>
    </w:p>
    <w:p w:rsidR="002030EF" w:rsidRDefault="001348FE">
      <w:pPr>
        <w:pStyle w:val="Cuerpo"/>
      </w:pPr>
      <w:r>
        <w:t>Additional improvements - already exist in another section. New features could be storing the asm file in the internet, grouped by classes.</w:t>
      </w:r>
    </w:p>
    <w:p w:rsidR="002030EF" w:rsidRDefault="001348FE">
      <w:pPr>
        <w:pStyle w:val="Cuerpo"/>
      </w:pPr>
      <w:r>
        <w:t xml:space="preserve">Programing improvements – could be </w:t>
      </w:r>
      <w:proofErr w:type="gramStart"/>
      <w:r>
        <w:t>do</w:t>
      </w:r>
      <w:proofErr w:type="gramEnd"/>
      <w:r>
        <w:t xml:space="preserve"> the next step and split the code of the logical model and the GUI itself, so another model could be used.</w:t>
      </w:r>
    </w:p>
    <w:p w:rsidR="002030EF" w:rsidRDefault="002030EF">
      <w:pPr>
        <w:pStyle w:val="Cuerpo"/>
      </w:pPr>
    </w:p>
    <w:p w:rsidR="002030EF" w:rsidRDefault="001348FE">
      <w:pPr>
        <w:pStyle w:val="Encabezam"/>
      </w:pPr>
      <w:bookmarkStart w:id="94" w:name="_Toc37"/>
      <w:bookmarkEnd w:id="94"/>
      <w:r>
        <w:rPr>
          <w:rStyle w:val="Ninguno"/>
          <w:b w:val="0"/>
          <w:bCs w:val="0"/>
        </w:rPr>
        <w:t>Index</w:t>
      </w:r>
    </w:p>
    <w:p w:rsidR="002030EF" w:rsidRDefault="001348FE">
      <w:pPr>
        <w:pStyle w:val="Index1"/>
        <w:shd w:val="clear" w:color="auto" w:fill="FFFFFF"/>
        <w:tabs>
          <w:tab w:val="right" w:leader="dot" w:pos="3950"/>
        </w:tabs>
      </w:pPr>
      <w:proofErr w:type="gramStart"/>
      <w:r>
        <w:rPr>
          <w:rStyle w:val="Ninguno"/>
          <w:rFonts w:ascii="Calibri" w:eastAsia="Calibri" w:hAnsi="Calibri" w:cs="Calibri"/>
        </w:rPr>
        <w:t>ASM</w:t>
      </w:r>
      <w:r>
        <w:t>.</w:t>
      </w:r>
      <w:proofErr w:type="gramEnd"/>
      <w:r>
        <w:t xml:space="preserve"> </w:t>
      </w:r>
      <w:r>
        <w:rPr>
          <w:rStyle w:val="Ninguno"/>
          <w:i/>
          <w:iCs/>
        </w:rPr>
        <w:t>See</w:t>
      </w:r>
    </w:p>
    <w:p w:rsidR="002030EF" w:rsidRDefault="001348FE">
      <w:pPr>
        <w:pStyle w:val="Index1"/>
        <w:shd w:val="clear" w:color="auto" w:fill="FFFFFF"/>
        <w:tabs>
          <w:tab w:val="right" w:leader="dot" w:pos="3950"/>
        </w:tabs>
      </w:pPr>
      <w:proofErr w:type="gramStart"/>
      <w:r>
        <w:t>seven-segment</w:t>
      </w:r>
      <w:proofErr w:type="gramEnd"/>
      <w:r>
        <w:t xml:space="preserve">, 6, </w:t>
      </w:r>
      <w:r>
        <w:rPr>
          <w:rStyle w:val="Ninguno"/>
          <w:i/>
          <w:iCs/>
        </w:rPr>
        <w:t>See</w:t>
      </w:r>
    </w:p>
    <w:p w:rsidR="002030EF" w:rsidRDefault="002030EF">
      <w:pPr>
        <w:pStyle w:val="Encabezam"/>
        <w:shd w:val="clear" w:color="auto" w:fill="FFFFFF"/>
      </w:pPr>
    </w:p>
    <w:p w:rsidR="002030EF" w:rsidRDefault="002030EF">
      <w:pPr>
        <w:pStyle w:val="Cuerpo"/>
      </w:pPr>
    </w:p>
    <w:p w:rsidR="002030EF" w:rsidRDefault="002030EF">
      <w:pPr>
        <w:pStyle w:val="Cuerpo"/>
      </w:pPr>
    </w:p>
    <w:p w:rsidR="002030EF" w:rsidRDefault="002030EF">
      <w:pPr>
        <w:pStyle w:val="Cuerpo"/>
      </w:pPr>
    </w:p>
    <w:p w:rsidR="002030EF" w:rsidRDefault="001348FE">
      <w:pPr>
        <w:pStyle w:val="Cuerpo"/>
      </w:pPr>
      <w:r>
        <w:t>/*</w:t>
      </w:r>
    </w:p>
    <w:p w:rsidR="002030EF" w:rsidRDefault="002030EF">
      <w:pPr>
        <w:pStyle w:val="Cuerpo"/>
      </w:pPr>
    </w:p>
    <w:p w:rsidR="002030EF" w:rsidRDefault="001348FE">
      <w:pPr>
        <w:pStyle w:val="Cuerpo"/>
      </w:pPr>
      <w:r>
        <w:rPr>
          <w:rStyle w:val="Ninguno"/>
          <w:rFonts w:ascii="Roboto" w:eastAsia="Roboto" w:hAnsi="Roboto" w:cs="Roboto"/>
          <w:color w:val="333333"/>
          <w:sz w:val="20"/>
          <w:szCs w:val="20"/>
          <w:u w:color="333333"/>
          <w:shd w:val="clear" w:color="auto" w:fill="FFFFFF"/>
        </w:rPr>
        <w:t xml:space="preserve">1. Introduction 2. </w:t>
      </w:r>
      <w:proofErr w:type="gramStart"/>
      <w:r>
        <w:rPr>
          <w:rStyle w:val="Ninguno"/>
          <w:rFonts w:ascii="Roboto" w:eastAsia="Roboto" w:hAnsi="Roboto" w:cs="Roboto"/>
          <w:color w:val="333333"/>
          <w:sz w:val="20"/>
          <w:szCs w:val="20"/>
          <w:u w:color="333333"/>
          <w:shd w:val="clear" w:color="auto" w:fill="FFFFFF"/>
        </w:rPr>
        <w:t>Objective 3.</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Requirements 4.</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 xml:space="preserve">Design of the </w:t>
      </w:r>
      <w:r>
        <w:rPr>
          <w:rStyle w:val="Ninguno"/>
          <w:rFonts w:ascii="Roboto" w:eastAsia="Roboto" w:hAnsi="Roboto" w:cs="Roboto"/>
          <w:color w:val="333333"/>
          <w:sz w:val="20"/>
          <w:szCs w:val="20"/>
          <w:u w:color="333333"/>
          <w:shd w:val="clear" w:color="auto" w:fill="FFFFFF"/>
        </w:rPr>
        <w:t>application 5.</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Implementation 6.</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User Manual 7.</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Conclusions 8.</w:t>
      </w:r>
      <w:proofErr w:type="gramEnd"/>
      <w:r>
        <w:rPr>
          <w:rStyle w:val="Ninguno"/>
          <w:rFonts w:ascii="Roboto" w:eastAsia="Roboto" w:hAnsi="Roboto" w:cs="Roboto"/>
          <w:color w:val="333333"/>
          <w:sz w:val="20"/>
          <w:szCs w:val="20"/>
          <w:u w:color="333333"/>
          <w:shd w:val="clear" w:color="auto" w:fill="FFFFFF"/>
        </w:rPr>
        <w:t xml:space="preserve"> Bibliography I mention what I would each of these sections. 1. Introduction: where you say that the study of the Instruction Set Architecture is very important in </w:t>
      </w:r>
      <w:proofErr w:type="gramStart"/>
      <w:r>
        <w:rPr>
          <w:rStyle w:val="Ninguno"/>
          <w:rFonts w:ascii="Roboto" w:eastAsia="Roboto" w:hAnsi="Roboto" w:cs="Roboto"/>
          <w:color w:val="333333"/>
          <w:sz w:val="20"/>
          <w:szCs w:val="20"/>
          <w:u w:color="333333"/>
          <w:shd w:val="clear" w:color="auto" w:fill="FFFFFF"/>
        </w:rPr>
        <w:t>studies ....</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but</w:t>
      </w:r>
      <w:proofErr w:type="gramEnd"/>
      <w:r>
        <w:rPr>
          <w:rStyle w:val="Ninguno"/>
          <w:rFonts w:ascii="Roboto" w:eastAsia="Roboto" w:hAnsi="Roboto" w:cs="Roboto"/>
          <w:color w:val="333333"/>
          <w:sz w:val="20"/>
          <w:szCs w:val="20"/>
          <w:u w:color="333333"/>
          <w:shd w:val="clear" w:color="auto" w:fill="FFFFFF"/>
        </w:rPr>
        <w:t xml:space="preserve"> first course </w:t>
      </w:r>
      <w:proofErr w:type="spellStart"/>
      <w:r>
        <w:rPr>
          <w:rStyle w:val="Ninguno"/>
          <w:rFonts w:ascii="Roboto" w:eastAsia="Roboto" w:hAnsi="Roboto" w:cs="Roboto"/>
          <w:color w:val="333333"/>
          <w:sz w:val="20"/>
          <w:szCs w:val="20"/>
          <w:u w:color="333333"/>
          <w:shd w:val="clear" w:color="auto" w:fill="FFFFFF"/>
        </w:rPr>
        <w:t>can not</w:t>
      </w:r>
      <w:proofErr w:type="spellEnd"/>
      <w:r>
        <w:rPr>
          <w:rStyle w:val="Ninguno"/>
          <w:rFonts w:ascii="Roboto" w:eastAsia="Roboto" w:hAnsi="Roboto" w:cs="Roboto"/>
          <w:color w:val="333333"/>
          <w:sz w:val="20"/>
          <w:szCs w:val="20"/>
          <w:u w:color="333333"/>
          <w:shd w:val="clear" w:color="auto" w:fill="FFFFFF"/>
        </w:rPr>
        <w:t xml:space="preserve"> address a real processor because of its complexity and therefore ... use simplifications, educational systems that do not really exist ... ... and to do simulators. 2. Objective: To say that the goal is to make a computer simulator Easy8 as defined</w:t>
      </w:r>
      <w:r>
        <w:rPr>
          <w:rStyle w:val="Ninguno"/>
          <w:rFonts w:ascii="Roboto" w:eastAsia="Roboto" w:hAnsi="Roboto" w:cs="Roboto"/>
          <w:color w:val="333333"/>
          <w:sz w:val="20"/>
          <w:szCs w:val="20"/>
          <w:u w:color="333333"/>
          <w:shd w:val="clear" w:color="auto" w:fill="FFFFFF"/>
        </w:rPr>
        <w:t xml:space="preserve"> in FCO subject Grade Engineering Technology and Telecommunication Services ETSIT. It is also easy to use by the student and if possible platform. And for that you propose the development of a Java application with graphical interface. 3. Requirement: You </w:t>
      </w:r>
      <w:r>
        <w:rPr>
          <w:rStyle w:val="Ninguno"/>
          <w:rFonts w:ascii="Roboto" w:eastAsia="Roboto" w:hAnsi="Roboto" w:cs="Roboto"/>
          <w:color w:val="333333"/>
          <w:sz w:val="20"/>
          <w:szCs w:val="20"/>
          <w:u w:color="333333"/>
          <w:shd w:val="clear" w:color="auto" w:fill="FFFFFF"/>
        </w:rPr>
        <w:t xml:space="preserve">put a list of what you want to do the application, in all its facets: edit, assemble, </w:t>
      </w:r>
      <w:proofErr w:type="gramStart"/>
      <w:r>
        <w:rPr>
          <w:rStyle w:val="Ninguno"/>
          <w:rFonts w:ascii="Roboto" w:eastAsia="Roboto" w:hAnsi="Roboto" w:cs="Roboto"/>
          <w:color w:val="333333"/>
          <w:sz w:val="20"/>
          <w:szCs w:val="20"/>
          <w:u w:color="333333"/>
          <w:shd w:val="clear" w:color="auto" w:fill="FFFFFF"/>
        </w:rPr>
        <w:t>execute</w:t>
      </w:r>
      <w:proofErr w:type="gramEnd"/>
      <w:r>
        <w:rPr>
          <w:rStyle w:val="Ninguno"/>
          <w:rFonts w:ascii="Roboto" w:eastAsia="Roboto" w:hAnsi="Roboto" w:cs="Roboto"/>
          <w:color w:val="333333"/>
          <w:sz w:val="20"/>
          <w:szCs w:val="20"/>
          <w:u w:color="333333"/>
          <w:shd w:val="clear" w:color="auto" w:fill="FFFFFF"/>
        </w:rPr>
        <w:t xml:space="preserve"> step by step graphical interface, input and output ... 4. Application design: more or less what has commanded me, but divided into sections. An introduction with </w:t>
      </w:r>
      <w:r>
        <w:rPr>
          <w:rStyle w:val="Ninguno"/>
          <w:rFonts w:ascii="Roboto" w:eastAsia="Roboto" w:hAnsi="Roboto" w:cs="Roboto"/>
          <w:color w:val="333333"/>
          <w:sz w:val="20"/>
          <w:szCs w:val="20"/>
          <w:u w:color="333333"/>
          <w:shd w:val="clear" w:color="auto" w:fill="FFFFFF"/>
        </w:rPr>
        <w:t xml:space="preserve">an image of the different elements of the interface, and then a section for each of them: editor, view memory, I / O, </w:t>
      </w:r>
      <w:proofErr w:type="spellStart"/>
      <w:proofErr w:type="gramStart"/>
      <w:r>
        <w:rPr>
          <w:rStyle w:val="Ninguno"/>
          <w:rFonts w:ascii="Roboto" w:eastAsia="Roboto" w:hAnsi="Roboto" w:cs="Roboto"/>
          <w:color w:val="333333"/>
          <w:sz w:val="20"/>
          <w:szCs w:val="20"/>
          <w:u w:color="333333"/>
          <w:shd w:val="clear" w:color="auto" w:fill="FFFFFF"/>
        </w:rPr>
        <w:t>etc</w:t>
      </w:r>
      <w:proofErr w:type="spellEnd"/>
      <w:r>
        <w:rPr>
          <w:rStyle w:val="Ninguno"/>
          <w:rFonts w:ascii="Roboto" w:eastAsia="Roboto" w:hAnsi="Roboto" w:cs="Roboto"/>
          <w:color w:val="333333"/>
          <w:sz w:val="20"/>
          <w:szCs w:val="20"/>
          <w:u w:color="333333"/>
          <w:shd w:val="clear" w:color="auto" w:fill="FFFFFF"/>
        </w:rPr>
        <w:t xml:space="preserve"> ..</w:t>
      </w:r>
      <w:proofErr w:type="gramEnd"/>
      <w:r>
        <w:rPr>
          <w:rStyle w:val="Ninguno"/>
          <w:rFonts w:ascii="Roboto" w:eastAsia="Roboto" w:hAnsi="Roboto" w:cs="Roboto"/>
          <w:color w:val="333333"/>
          <w:sz w:val="20"/>
          <w:szCs w:val="20"/>
          <w:u w:color="333333"/>
          <w:shd w:val="clear" w:color="auto" w:fill="FFFFFF"/>
        </w:rPr>
        <w:t xml:space="preserve"> 5. Implementation: explains the language and tools used for implementation. If you have made modular programming you put the differ</w:t>
      </w:r>
      <w:r>
        <w:rPr>
          <w:rStyle w:val="Ninguno"/>
          <w:rFonts w:ascii="Roboto" w:eastAsia="Roboto" w:hAnsi="Roboto" w:cs="Roboto"/>
          <w:color w:val="333333"/>
          <w:sz w:val="20"/>
          <w:szCs w:val="20"/>
          <w:u w:color="333333"/>
          <w:shd w:val="clear" w:color="auto" w:fill="FFFFFF"/>
        </w:rPr>
        <w:t>ent files that have organized the source code. And usually put a list of the functions that you created. Not put the code, only the prototype of the functions and a short description of the function. This list of functions you leave for last. 6. Manual: fo</w:t>
      </w:r>
      <w:r>
        <w:rPr>
          <w:rStyle w:val="Ninguno"/>
          <w:rFonts w:ascii="Roboto" w:eastAsia="Roboto" w:hAnsi="Roboto" w:cs="Roboto"/>
          <w:color w:val="333333"/>
          <w:sz w:val="20"/>
          <w:szCs w:val="20"/>
          <w:u w:color="333333"/>
          <w:shd w:val="clear" w:color="auto" w:fill="FFFFFF"/>
        </w:rPr>
        <w:t>r that, a short manual with steps to use the simulator. 7. Conclusions 8. Bibliography</w:t>
      </w:r>
    </w:p>
    <w:p w:rsidR="002030EF" w:rsidRDefault="002030EF">
      <w:pPr>
        <w:pStyle w:val="Cuerpo"/>
      </w:pPr>
    </w:p>
    <w:p w:rsidR="002030EF" w:rsidRDefault="001348FE">
      <w:pPr>
        <w:pStyle w:val="Cuerpo"/>
      </w:pPr>
      <w:r>
        <w:t>*/</w:t>
      </w:r>
    </w:p>
    <w:sectPr w:rsidR="002030EF">
      <w:headerReference w:type="default" r:id="rId23"/>
      <w:footerReference w:type="default" r:id="rId24"/>
      <w:pgSz w:w="12240" w:h="15840"/>
      <w:pgMar w:top="1440" w:right="1800" w:bottom="1440" w:left="1800" w:header="720" w:footer="720" w:gutter="0"/>
      <w:cols w:space="720"/>
      <w:formProt w:val="0"/>
      <w:bidi/>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Autoria desconeguda" w:date="2016-06-07T18:37:00Z" w:initials="">
    <w:p w:rsidR="002030EF" w:rsidRDefault="001348FE">
      <w:r>
        <w:rPr>
          <w:sz w:val="20"/>
          <w:szCs w:val="20"/>
          <w:lang w:eastAsia="zh-CN" w:bidi="hi-IN"/>
        </w:rPr>
        <w:t xml:space="preserve">No </w:t>
      </w:r>
      <w:proofErr w:type="spellStart"/>
      <w:r>
        <w:rPr>
          <w:sz w:val="20"/>
          <w:szCs w:val="20"/>
          <w:lang w:eastAsia="zh-CN" w:bidi="hi-IN"/>
        </w:rPr>
        <w:t>entiendo</w:t>
      </w:r>
      <w:proofErr w:type="spellEnd"/>
      <w:r>
        <w:rPr>
          <w:sz w:val="20"/>
          <w:szCs w:val="20"/>
          <w:lang w:eastAsia="zh-CN" w:bidi="hi-IN"/>
        </w:rPr>
        <w:t xml:space="preserve"> </w:t>
      </w:r>
      <w:proofErr w:type="spellStart"/>
      <w:r>
        <w:rPr>
          <w:sz w:val="20"/>
          <w:szCs w:val="20"/>
          <w:lang w:eastAsia="zh-CN" w:bidi="hi-IN"/>
        </w:rPr>
        <w:t>que</w:t>
      </w:r>
      <w:proofErr w:type="spellEnd"/>
      <w:r>
        <w:rPr>
          <w:sz w:val="20"/>
          <w:szCs w:val="20"/>
          <w:lang w:eastAsia="zh-CN" w:bidi="hi-IN"/>
        </w:rPr>
        <w:t xml:space="preserve"> </w:t>
      </w:r>
      <w:proofErr w:type="spellStart"/>
      <w:r>
        <w:rPr>
          <w:sz w:val="20"/>
          <w:szCs w:val="20"/>
          <w:lang w:eastAsia="zh-CN" w:bidi="hi-IN"/>
        </w:rPr>
        <w:t>quieres</w:t>
      </w:r>
      <w:proofErr w:type="spellEnd"/>
      <w:r>
        <w:rPr>
          <w:sz w:val="20"/>
          <w:szCs w:val="20"/>
          <w:lang w:eastAsia="zh-CN" w:bidi="hi-IN"/>
        </w:rPr>
        <w:t xml:space="preserve"> </w:t>
      </w:r>
      <w:proofErr w:type="spellStart"/>
      <w:r>
        <w:rPr>
          <w:sz w:val="20"/>
          <w:szCs w:val="20"/>
          <w:lang w:eastAsia="zh-CN" w:bidi="hi-IN"/>
        </w:rPr>
        <w:t>decir</w:t>
      </w:r>
      <w:proofErr w:type="spellEnd"/>
      <w:r>
        <w:rPr>
          <w:sz w:val="20"/>
          <w:szCs w:val="20"/>
          <w:lang w:eastAsia="zh-CN" w:bidi="hi-IN"/>
        </w:rPr>
        <w:t xml:space="preserve"> con </w:t>
      </w:r>
      <w:proofErr w:type="spellStart"/>
      <w:r>
        <w:rPr>
          <w:sz w:val="20"/>
          <w:szCs w:val="20"/>
          <w:lang w:eastAsia="zh-CN" w:bidi="hi-IN"/>
        </w:rPr>
        <w:t>esta</w:t>
      </w:r>
      <w:proofErr w:type="spellEnd"/>
      <w:r>
        <w:rPr>
          <w:sz w:val="20"/>
          <w:szCs w:val="20"/>
          <w:lang w:eastAsia="zh-CN" w:bidi="hi-IN"/>
        </w:rPr>
        <w:t xml:space="preserve"> </w:t>
      </w:r>
      <w:proofErr w:type="spellStart"/>
      <w:r>
        <w:rPr>
          <w:sz w:val="20"/>
          <w:szCs w:val="20"/>
          <w:lang w:eastAsia="zh-CN" w:bidi="hi-IN"/>
        </w:rPr>
        <w:t>frase</w:t>
      </w:r>
      <w:proofErr w:type="spellEnd"/>
    </w:p>
  </w:comment>
  <w:comment w:id="30" w:author="Meir Kalter" w:date="2016-06-14T09:53:00Z" w:initials="MK">
    <w:p w:rsidR="004C24D0" w:rsidRDefault="004C24D0">
      <w:pPr>
        <w:pStyle w:val="CommentText"/>
      </w:pPr>
      <w:r>
        <w:rPr>
          <w:rStyle w:val="CommentReference"/>
        </w:rPr>
        <w:annotationRef/>
      </w:r>
      <w:r>
        <w:t>Section was removed.</w:t>
      </w:r>
    </w:p>
  </w:comment>
  <w:comment w:id="54" w:author="Autoria desconeguda" w:date="2016-06-07T18:40:00Z" w:initials="">
    <w:p w:rsidR="002030EF" w:rsidRDefault="001348FE">
      <w:proofErr w:type="spellStart"/>
      <w:r>
        <w:rPr>
          <w:sz w:val="20"/>
          <w:szCs w:val="20"/>
          <w:lang w:eastAsia="zh-CN" w:bidi="hi-IN"/>
        </w:rPr>
        <w:t>Aunque</w:t>
      </w:r>
      <w:proofErr w:type="spellEnd"/>
      <w:r>
        <w:rPr>
          <w:sz w:val="20"/>
          <w:szCs w:val="20"/>
          <w:lang w:eastAsia="zh-CN" w:bidi="hi-IN"/>
        </w:rPr>
        <w:t xml:space="preserve"> </w:t>
      </w:r>
      <w:proofErr w:type="spellStart"/>
      <w:r>
        <w:rPr>
          <w:sz w:val="20"/>
          <w:szCs w:val="20"/>
          <w:lang w:eastAsia="zh-CN" w:bidi="hi-IN"/>
        </w:rPr>
        <w:t>ya</w:t>
      </w:r>
      <w:proofErr w:type="spellEnd"/>
      <w:r>
        <w:rPr>
          <w:sz w:val="20"/>
          <w:szCs w:val="20"/>
          <w:lang w:eastAsia="zh-CN" w:bidi="hi-IN"/>
        </w:rPr>
        <w:t xml:space="preserve"> lo has </w:t>
      </w:r>
      <w:proofErr w:type="spellStart"/>
      <w:r>
        <w:rPr>
          <w:sz w:val="20"/>
          <w:szCs w:val="20"/>
          <w:lang w:eastAsia="zh-CN" w:bidi="hi-IN"/>
        </w:rPr>
        <w:t>dicho</w:t>
      </w:r>
      <w:proofErr w:type="spellEnd"/>
      <w:r>
        <w:rPr>
          <w:sz w:val="20"/>
          <w:szCs w:val="20"/>
          <w:lang w:eastAsia="zh-CN" w:bidi="hi-IN"/>
        </w:rPr>
        <w:t xml:space="preserve"> antes, </w:t>
      </w:r>
      <w:proofErr w:type="spellStart"/>
      <w:r>
        <w:rPr>
          <w:sz w:val="20"/>
          <w:szCs w:val="20"/>
          <w:lang w:eastAsia="zh-CN" w:bidi="hi-IN"/>
        </w:rPr>
        <w:t>también</w:t>
      </w:r>
      <w:proofErr w:type="spellEnd"/>
      <w:r>
        <w:rPr>
          <w:sz w:val="20"/>
          <w:szCs w:val="20"/>
          <w:lang w:eastAsia="zh-CN" w:bidi="hi-IN"/>
        </w:rPr>
        <w:t xml:space="preserve"> son </w:t>
      </w:r>
      <w:proofErr w:type="spellStart"/>
      <w:r>
        <w:rPr>
          <w:sz w:val="20"/>
          <w:szCs w:val="20"/>
          <w:lang w:eastAsia="zh-CN" w:bidi="hi-IN"/>
        </w:rPr>
        <w:t>requirimientos</w:t>
      </w:r>
      <w:proofErr w:type="spellEnd"/>
      <w:r>
        <w:rPr>
          <w:sz w:val="20"/>
          <w:szCs w:val="20"/>
          <w:lang w:eastAsia="zh-CN" w:bidi="hi-IN"/>
        </w:rPr>
        <w:t xml:space="preserve"> y </w:t>
      </w:r>
      <w:proofErr w:type="spellStart"/>
      <w:r>
        <w:rPr>
          <w:sz w:val="20"/>
          <w:szCs w:val="20"/>
          <w:lang w:eastAsia="zh-CN" w:bidi="hi-IN"/>
        </w:rPr>
        <w:t>debes</w:t>
      </w:r>
      <w:proofErr w:type="spellEnd"/>
      <w:r>
        <w:rPr>
          <w:sz w:val="20"/>
          <w:szCs w:val="20"/>
          <w:lang w:eastAsia="zh-CN" w:bidi="hi-IN"/>
        </w:rPr>
        <w:t xml:space="preserve"> </w:t>
      </w:r>
      <w:proofErr w:type="spellStart"/>
      <w:r>
        <w:rPr>
          <w:sz w:val="20"/>
          <w:szCs w:val="20"/>
          <w:lang w:eastAsia="zh-CN" w:bidi="hi-IN"/>
        </w:rPr>
        <w:t>ponerlos</w:t>
      </w:r>
      <w:proofErr w:type="spellEnd"/>
      <w:r>
        <w:rPr>
          <w:sz w:val="20"/>
          <w:szCs w:val="20"/>
          <w:lang w:eastAsia="zh-CN" w:bidi="hi-IN"/>
        </w:rPr>
        <w:t xml:space="preserve"> </w:t>
      </w:r>
      <w:proofErr w:type="spellStart"/>
      <w:r>
        <w:rPr>
          <w:sz w:val="20"/>
          <w:szCs w:val="20"/>
          <w:lang w:eastAsia="zh-CN" w:bidi="hi-IN"/>
        </w:rPr>
        <w:t>aquí</w:t>
      </w:r>
      <w:proofErr w:type="spellEnd"/>
      <w:r>
        <w:rPr>
          <w:sz w:val="20"/>
          <w:szCs w:val="20"/>
          <w:lang w:eastAsia="zh-CN" w:bidi="hi-IN"/>
        </w:rPr>
        <w:t xml:space="preserve">, </w:t>
      </w:r>
      <w:proofErr w:type="spellStart"/>
      <w:r>
        <w:rPr>
          <w:sz w:val="20"/>
          <w:szCs w:val="20"/>
          <w:lang w:eastAsia="zh-CN" w:bidi="hi-IN"/>
        </w:rPr>
        <w:t>que</w:t>
      </w:r>
      <w:proofErr w:type="spellEnd"/>
      <w:r>
        <w:rPr>
          <w:sz w:val="20"/>
          <w:szCs w:val="20"/>
          <w:lang w:eastAsia="zh-CN" w:bidi="hi-IN"/>
        </w:rPr>
        <w:t xml:space="preserve"> </w:t>
      </w:r>
      <w:proofErr w:type="spellStart"/>
      <w:r>
        <w:rPr>
          <w:sz w:val="20"/>
          <w:szCs w:val="20"/>
          <w:lang w:eastAsia="zh-CN" w:bidi="hi-IN"/>
        </w:rPr>
        <w:t>tenga</w:t>
      </w:r>
      <w:proofErr w:type="spellEnd"/>
      <w:r>
        <w:rPr>
          <w:sz w:val="20"/>
          <w:szCs w:val="20"/>
          <w:lang w:eastAsia="zh-CN" w:bidi="hi-IN"/>
        </w:rPr>
        <w:t xml:space="preserve"> un </w:t>
      </w:r>
      <w:proofErr w:type="spellStart"/>
      <w:r>
        <w:rPr>
          <w:sz w:val="20"/>
          <w:szCs w:val="20"/>
          <w:lang w:eastAsia="zh-CN" w:bidi="hi-IN"/>
        </w:rPr>
        <w:t>interfaz</w:t>
      </w:r>
      <w:proofErr w:type="spellEnd"/>
      <w:r>
        <w:rPr>
          <w:sz w:val="20"/>
          <w:szCs w:val="20"/>
          <w:lang w:eastAsia="zh-CN" w:bidi="hi-IN"/>
        </w:rPr>
        <w:t xml:space="preserve"> </w:t>
      </w:r>
      <w:proofErr w:type="spellStart"/>
      <w:r>
        <w:rPr>
          <w:sz w:val="20"/>
          <w:szCs w:val="20"/>
          <w:lang w:eastAsia="zh-CN" w:bidi="hi-IN"/>
        </w:rPr>
        <w:t>gráfico</w:t>
      </w:r>
      <w:proofErr w:type="spellEnd"/>
      <w:r>
        <w:rPr>
          <w:sz w:val="20"/>
          <w:szCs w:val="20"/>
          <w:lang w:eastAsia="zh-CN" w:bidi="hi-IN"/>
        </w:rPr>
        <w:t xml:space="preserve"> y </w:t>
      </w:r>
      <w:proofErr w:type="spellStart"/>
      <w:r>
        <w:rPr>
          <w:sz w:val="20"/>
          <w:szCs w:val="20"/>
          <w:lang w:eastAsia="zh-CN" w:bidi="hi-IN"/>
        </w:rPr>
        <w:t>que</w:t>
      </w:r>
      <w:proofErr w:type="spellEnd"/>
      <w:r>
        <w:rPr>
          <w:sz w:val="20"/>
          <w:szCs w:val="20"/>
          <w:lang w:eastAsia="zh-CN" w:bidi="hi-IN"/>
        </w:rPr>
        <w:t xml:space="preserve"> sea </w:t>
      </w:r>
      <w:proofErr w:type="spellStart"/>
      <w:r>
        <w:rPr>
          <w:sz w:val="20"/>
          <w:szCs w:val="20"/>
          <w:lang w:eastAsia="zh-CN" w:bidi="hi-IN"/>
        </w:rPr>
        <w:t>multiplataforma</w:t>
      </w:r>
      <w:proofErr w:type="spellEnd"/>
      <w:r>
        <w:rPr>
          <w:sz w:val="20"/>
          <w:szCs w:val="20"/>
          <w:lang w:eastAsia="zh-CN" w:bidi="hi-IN"/>
        </w:rPr>
        <w:t>.</w:t>
      </w:r>
    </w:p>
  </w:comment>
  <w:comment w:id="58" w:author="Autoria desconeguda" w:date="2016-06-07T18:43:00Z" w:initials="">
    <w:p w:rsidR="002030EF" w:rsidRDefault="001348FE">
      <w:proofErr w:type="spellStart"/>
      <w:r>
        <w:rPr>
          <w:sz w:val="20"/>
          <w:szCs w:val="20"/>
          <w:lang w:eastAsia="zh-CN" w:bidi="hi-IN"/>
        </w:rPr>
        <w:t>En</w:t>
      </w:r>
      <w:proofErr w:type="spellEnd"/>
      <w:r>
        <w:rPr>
          <w:sz w:val="20"/>
          <w:szCs w:val="20"/>
          <w:lang w:eastAsia="zh-CN" w:bidi="hi-IN"/>
        </w:rPr>
        <w:t xml:space="preserve"> </w:t>
      </w:r>
      <w:proofErr w:type="spellStart"/>
      <w:r>
        <w:rPr>
          <w:sz w:val="20"/>
          <w:szCs w:val="20"/>
          <w:lang w:eastAsia="zh-CN" w:bidi="hi-IN"/>
        </w:rPr>
        <w:t>lenguaje</w:t>
      </w:r>
      <w:proofErr w:type="spellEnd"/>
      <w:r>
        <w:rPr>
          <w:sz w:val="20"/>
          <w:szCs w:val="20"/>
          <w:lang w:eastAsia="zh-CN" w:bidi="hi-IN"/>
        </w:rPr>
        <w:t xml:space="preserve"> </w:t>
      </w:r>
      <w:proofErr w:type="spellStart"/>
      <w:r>
        <w:rPr>
          <w:sz w:val="20"/>
          <w:szCs w:val="20"/>
          <w:lang w:eastAsia="zh-CN" w:bidi="hi-IN"/>
        </w:rPr>
        <w:t>ensamblador</w:t>
      </w:r>
      <w:proofErr w:type="spellEnd"/>
      <w:r>
        <w:rPr>
          <w:sz w:val="20"/>
          <w:szCs w:val="20"/>
          <w:lang w:eastAsia="zh-CN" w:bidi="hi-IN"/>
        </w:rPr>
        <w:t xml:space="preserve">, el </w:t>
      </w:r>
      <w:proofErr w:type="spellStart"/>
      <w:r>
        <w:rPr>
          <w:sz w:val="20"/>
          <w:szCs w:val="20"/>
          <w:lang w:eastAsia="zh-CN" w:bidi="hi-IN"/>
        </w:rPr>
        <w:t>compilador</w:t>
      </w:r>
      <w:proofErr w:type="spellEnd"/>
      <w:r>
        <w:rPr>
          <w:sz w:val="20"/>
          <w:szCs w:val="20"/>
          <w:lang w:eastAsia="zh-CN" w:bidi="hi-IN"/>
        </w:rPr>
        <w:t xml:space="preserve"> se llama </w:t>
      </w:r>
      <w:proofErr w:type="spellStart"/>
      <w:r>
        <w:rPr>
          <w:sz w:val="20"/>
          <w:szCs w:val="20"/>
          <w:lang w:eastAsia="zh-CN" w:bidi="hi-IN"/>
        </w:rPr>
        <w:t>ensamblador</w:t>
      </w:r>
      <w:proofErr w:type="spellEnd"/>
      <w:r>
        <w:rPr>
          <w:sz w:val="20"/>
          <w:szCs w:val="20"/>
          <w:lang w:eastAsia="zh-CN" w:bidi="hi-IN"/>
        </w:rPr>
        <w:t xml:space="preserve">, </w:t>
      </w:r>
      <w:proofErr w:type="spellStart"/>
      <w:r>
        <w:rPr>
          <w:sz w:val="20"/>
          <w:szCs w:val="20"/>
          <w:lang w:eastAsia="zh-CN" w:bidi="hi-IN"/>
        </w:rPr>
        <w:t>igual</w:t>
      </w:r>
      <w:proofErr w:type="spellEnd"/>
      <w:r>
        <w:rPr>
          <w:sz w:val="20"/>
          <w:szCs w:val="20"/>
          <w:lang w:eastAsia="zh-CN" w:bidi="hi-IN"/>
        </w:rPr>
        <w:t xml:space="preserve"> </w:t>
      </w:r>
      <w:proofErr w:type="spellStart"/>
      <w:r>
        <w:rPr>
          <w:sz w:val="20"/>
          <w:szCs w:val="20"/>
          <w:lang w:eastAsia="zh-CN" w:bidi="hi-IN"/>
        </w:rPr>
        <w:t>que</w:t>
      </w:r>
      <w:proofErr w:type="spellEnd"/>
      <w:r>
        <w:rPr>
          <w:sz w:val="20"/>
          <w:szCs w:val="20"/>
          <w:lang w:eastAsia="zh-CN" w:bidi="hi-IN"/>
        </w:rPr>
        <w:t xml:space="preserve"> el </w:t>
      </w:r>
      <w:proofErr w:type="spellStart"/>
      <w:r>
        <w:rPr>
          <w:sz w:val="20"/>
          <w:szCs w:val="20"/>
          <w:lang w:eastAsia="zh-CN" w:bidi="hi-IN"/>
        </w:rPr>
        <w:t>lenguaje</w:t>
      </w:r>
      <w:proofErr w:type="spellEnd"/>
      <w:r>
        <w:rPr>
          <w:sz w:val="20"/>
          <w:szCs w:val="20"/>
          <w:lang w:eastAsia="zh-CN" w:bidi="hi-IN"/>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8FE" w:rsidRDefault="001348FE">
      <w:r>
        <w:separator/>
      </w:r>
    </w:p>
  </w:endnote>
  <w:endnote w:type="continuationSeparator" w:id="0">
    <w:p w:rsidR="001348FE" w:rsidRDefault="0013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10006FF" w:usb1="4000205B" w:usb2="00000010" w:usb3="00000000" w:csb0="0000019F"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0EF" w:rsidRDefault="002030EF">
    <w:pPr>
      <w:pStyle w:val="Cabeceraypie"/>
      <w:shd w:val="clear" w:color="auto" w:fill="FFFF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8FE" w:rsidRDefault="001348FE">
      <w:r>
        <w:separator/>
      </w:r>
    </w:p>
  </w:footnote>
  <w:footnote w:type="continuationSeparator" w:id="0">
    <w:p w:rsidR="001348FE" w:rsidRDefault="001348FE">
      <w:r>
        <w:continuationSeparator/>
      </w:r>
    </w:p>
  </w:footnote>
  <w:footnote w:id="1">
    <w:p w:rsidR="002030EF" w:rsidRDefault="001348FE">
      <w:pPr>
        <w:pStyle w:val="FootnoteText"/>
        <w:shd w:val="clear" w:color="auto" w:fill="FFFFFF"/>
      </w:pPr>
      <w:r>
        <w:rPr>
          <w:rStyle w:val="EndnoteReference"/>
        </w:rPr>
        <w:footnoteRef/>
      </w:r>
      <w:r>
        <w:rPr>
          <w:rStyle w:val="EndnoteReference"/>
        </w:rPr>
        <w:tab/>
      </w:r>
      <w:r>
        <w:rPr>
          <w:rFonts w:cs="Arial Unicode MS"/>
        </w:rPr>
        <w:t xml:space="preserve"> </w:t>
      </w:r>
      <w:proofErr w:type="spellStart"/>
      <w:r>
        <w:rPr>
          <w:rFonts w:cs="Arial Unicode MS"/>
        </w:rPr>
        <w:t>Netbeans</w:t>
      </w:r>
      <w:proofErr w:type="spellEnd"/>
      <w:r>
        <w:rPr>
          <w:rFonts w:cs="Arial Unicode MS"/>
        </w:rPr>
        <w:t xml:space="preserve"> add the customized creation code. The component has </w:t>
      </w:r>
      <w:r>
        <w:rPr>
          <w:rStyle w:val="Ninguno"/>
          <w:rFonts w:cs="Arial Unicode MS"/>
          <w:b/>
          <w:bCs/>
          <w:i/>
          <w:iCs/>
          <w:sz w:val="18"/>
          <w:szCs w:val="18"/>
        </w:rPr>
        <w:t>Custom cr</w:t>
      </w:r>
      <w:r>
        <w:rPr>
          <w:rStyle w:val="Ninguno"/>
          <w:rFonts w:cs="Arial Unicode MS"/>
          <w:b/>
          <w:bCs/>
          <w:i/>
          <w:iCs/>
          <w:sz w:val="18"/>
          <w:szCs w:val="18"/>
        </w:rPr>
        <w:t>eation code</w:t>
      </w:r>
      <w:r>
        <w:rPr>
          <w:rFonts w:cs="Arial Unicode MS"/>
        </w:rPr>
        <w:t xml:space="preserve"> in the Code properties tab.</w:t>
      </w:r>
    </w:p>
  </w:footnote>
  <w:footnote w:id="2">
    <w:p w:rsidR="002030EF" w:rsidRDefault="001348FE">
      <w:pPr>
        <w:pStyle w:val="EndnoteText"/>
        <w:shd w:val="clear" w:color="auto" w:fill="FFFFFF"/>
      </w:pPr>
      <w:r>
        <w:rPr>
          <w:rStyle w:val="EndnoteReference"/>
        </w:rPr>
        <w:footnoteRef/>
      </w:r>
      <w:r>
        <w:rPr>
          <w:rStyle w:val="EndnoteReference"/>
        </w:rPr>
        <w:tab/>
      </w:r>
      <w:r>
        <w:rPr>
          <w:rFonts w:eastAsia="Arial Unicode MS" w:cs="Arial Unicode MS"/>
        </w:rPr>
        <w:t xml:space="preserve"> The reset menu – do not have this option. 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0EF" w:rsidRDefault="002030EF">
    <w:pPr>
      <w:pStyle w:val="Cabeceraypie"/>
      <w:shd w:val="clear" w:color="auto" w:fill="FFFFF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7D72"/>
    <w:multiLevelType w:val="multilevel"/>
    <w:tmpl w:val="836A15E4"/>
    <w:lvl w:ilvl="0">
      <w:start w:val="1"/>
      <w:numFmt w:val="decimal"/>
      <w:lvlText w:val="%1."/>
      <w:lvlJc w:val="left"/>
      <w:pPr>
        <w:ind w:left="720" w:hanging="360"/>
      </w:pPr>
      <w:rPr>
        <w:caps w:val="0"/>
        <w:smallCaps w:val="0"/>
        <w:strike w:val="0"/>
        <w:dstrike w:val="0"/>
        <w:outline w:val="0"/>
        <w:emboss w:val="0"/>
        <w:imprint w:val="0"/>
        <w:spacing w:val="0"/>
        <w:w w:val="100"/>
        <w:position w:val="0"/>
        <w:sz w:val="24"/>
        <w:vertAlign w:val="baseline"/>
      </w:rPr>
    </w:lvl>
    <w:lvl w:ilvl="1">
      <w:start w:val="1"/>
      <w:numFmt w:val="lowerLetter"/>
      <w:lvlText w:val="%2."/>
      <w:lvlJc w:val="left"/>
      <w:pPr>
        <w:ind w:left="1440" w:hanging="360"/>
      </w:pPr>
      <w:rPr>
        <w:caps w:val="0"/>
        <w:smallCaps w:val="0"/>
        <w:strike w:val="0"/>
        <w:dstrike w:val="0"/>
        <w:outline w:val="0"/>
        <w:emboss w:val="0"/>
        <w:imprint w:val="0"/>
        <w:spacing w:val="0"/>
        <w:w w:val="100"/>
        <w:position w:val="0"/>
        <w:sz w:val="24"/>
        <w:vertAlign w:val="baseline"/>
      </w:rPr>
    </w:lvl>
    <w:lvl w:ilvl="2">
      <w:start w:val="1"/>
      <w:numFmt w:val="lowerRoman"/>
      <w:lvlText w:val="%3."/>
      <w:lvlJc w:val="left"/>
      <w:pPr>
        <w:ind w:left="2160" w:hanging="285"/>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880" w:hanging="360"/>
      </w:pPr>
      <w:rPr>
        <w:caps w:val="0"/>
        <w:smallCaps w:val="0"/>
        <w:strike w:val="0"/>
        <w:dstrike w:val="0"/>
        <w:outline w:val="0"/>
        <w:emboss w:val="0"/>
        <w:imprint w:val="0"/>
        <w:spacing w:val="0"/>
        <w:w w:val="100"/>
        <w:position w:val="0"/>
        <w:sz w:val="24"/>
        <w:vertAlign w:val="baseline"/>
      </w:rPr>
    </w:lvl>
    <w:lvl w:ilvl="4">
      <w:start w:val="1"/>
      <w:numFmt w:val="lowerLetter"/>
      <w:lvlText w:val="%5."/>
      <w:lvlJc w:val="left"/>
      <w:pPr>
        <w:ind w:left="3600" w:hanging="360"/>
      </w:pPr>
      <w:rPr>
        <w:caps w:val="0"/>
        <w:smallCaps w:val="0"/>
        <w:strike w:val="0"/>
        <w:dstrike w:val="0"/>
        <w:outline w:val="0"/>
        <w:emboss w:val="0"/>
        <w:imprint w:val="0"/>
        <w:spacing w:val="0"/>
        <w:w w:val="100"/>
        <w:position w:val="0"/>
        <w:sz w:val="24"/>
        <w:vertAlign w:val="baseline"/>
      </w:rPr>
    </w:lvl>
    <w:lvl w:ilvl="5">
      <w:start w:val="1"/>
      <w:numFmt w:val="lowerRoman"/>
      <w:lvlText w:val="%6."/>
      <w:lvlJc w:val="left"/>
      <w:pPr>
        <w:ind w:left="4320" w:hanging="285"/>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5040" w:hanging="360"/>
      </w:pPr>
      <w:rPr>
        <w:caps w:val="0"/>
        <w:smallCaps w:val="0"/>
        <w:strike w:val="0"/>
        <w:dstrike w:val="0"/>
        <w:outline w:val="0"/>
        <w:emboss w:val="0"/>
        <w:imprint w:val="0"/>
        <w:spacing w:val="0"/>
        <w:w w:val="100"/>
        <w:position w:val="0"/>
        <w:sz w:val="24"/>
        <w:vertAlign w:val="baseline"/>
      </w:rPr>
    </w:lvl>
    <w:lvl w:ilvl="7">
      <w:start w:val="1"/>
      <w:numFmt w:val="lowerLetter"/>
      <w:lvlText w:val="%8."/>
      <w:lvlJc w:val="left"/>
      <w:pPr>
        <w:ind w:left="5760" w:hanging="360"/>
      </w:pPr>
      <w:rPr>
        <w:caps w:val="0"/>
        <w:smallCaps w:val="0"/>
        <w:strike w:val="0"/>
        <w:dstrike w:val="0"/>
        <w:outline w:val="0"/>
        <w:emboss w:val="0"/>
        <w:imprint w:val="0"/>
        <w:spacing w:val="0"/>
        <w:w w:val="100"/>
        <w:position w:val="0"/>
        <w:sz w:val="24"/>
        <w:vertAlign w:val="baseline"/>
      </w:rPr>
    </w:lvl>
    <w:lvl w:ilvl="8">
      <w:start w:val="1"/>
      <w:numFmt w:val="lowerRoman"/>
      <w:lvlText w:val="%9."/>
      <w:lvlJc w:val="left"/>
      <w:pPr>
        <w:ind w:left="6480" w:hanging="285"/>
      </w:pPr>
      <w:rPr>
        <w:caps w:val="0"/>
        <w:smallCaps w:val="0"/>
        <w:strike w:val="0"/>
        <w:dstrike w:val="0"/>
        <w:outline w:val="0"/>
        <w:emboss w:val="0"/>
        <w:imprint w:val="0"/>
        <w:spacing w:val="0"/>
        <w:w w:val="100"/>
        <w:position w:val="0"/>
        <w:sz w:val="24"/>
        <w:vertAlign w:val="baseline"/>
      </w:rPr>
    </w:lvl>
  </w:abstractNum>
  <w:abstractNum w:abstractNumId="1">
    <w:nsid w:val="0911110C"/>
    <w:multiLevelType w:val="multilevel"/>
    <w:tmpl w:val="5C8C013E"/>
    <w:lvl w:ilvl="0">
      <w:start w:val="1"/>
      <w:numFmt w:val="decimal"/>
      <w:lvlText w:val="%1."/>
      <w:lvlJc w:val="left"/>
      <w:pPr>
        <w:ind w:left="736" w:hanging="376"/>
      </w:pPr>
      <w:rPr>
        <w:caps w:val="0"/>
        <w:smallCaps w:val="0"/>
        <w:strike w:val="0"/>
        <w:dstrike w:val="0"/>
        <w:outline w:val="0"/>
        <w:emboss w:val="0"/>
        <w:imprint w:val="0"/>
        <w:spacing w:val="0"/>
        <w:w w:val="100"/>
        <w:position w:val="0"/>
        <w:sz w:val="23"/>
        <w:vertAlign w:val="baseline"/>
      </w:rPr>
    </w:lvl>
    <w:lvl w:ilvl="1">
      <w:start w:val="1"/>
      <w:numFmt w:val="lowerLetter"/>
      <w:lvlText w:val="%2."/>
      <w:lvlJc w:val="left"/>
      <w:pPr>
        <w:ind w:left="1456" w:hanging="376"/>
      </w:pPr>
      <w:rPr>
        <w:caps w:val="0"/>
        <w:smallCaps w:val="0"/>
        <w:strike w:val="0"/>
        <w:dstrike w:val="0"/>
        <w:outline w:val="0"/>
        <w:emboss w:val="0"/>
        <w:imprint w:val="0"/>
        <w:spacing w:val="0"/>
        <w:w w:val="100"/>
        <w:position w:val="0"/>
        <w:sz w:val="24"/>
        <w:vertAlign w:val="baseline"/>
      </w:rPr>
    </w:lvl>
    <w:lvl w:ilvl="2">
      <w:start w:val="1"/>
      <w:numFmt w:val="lowerRoman"/>
      <w:lvlText w:val="%3."/>
      <w:lvlJc w:val="left"/>
      <w:pPr>
        <w:ind w:left="2172" w:hanging="297"/>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896" w:hanging="376"/>
      </w:pPr>
      <w:rPr>
        <w:caps w:val="0"/>
        <w:smallCaps w:val="0"/>
        <w:strike w:val="0"/>
        <w:dstrike w:val="0"/>
        <w:outline w:val="0"/>
        <w:emboss w:val="0"/>
        <w:imprint w:val="0"/>
        <w:spacing w:val="0"/>
        <w:w w:val="100"/>
        <w:position w:val="0"/>
        <w:sz w:val="24"/>
        <w:vertAlign w:val="baseline"/>
      </w:rPr>
    </w:lvl>
    <w:lvl w:ilvl="4">
      <w:start w:val="1"/>
      <w:numFmt w:val="lowerLetter"/>
      <w:lvlText w:val="%5."/>
      <w:lvlJc w:val="left"/>
      <w:pPr>
        <w:ind w:left="3616" w:hanging="376"/>
      </w:pPr>
      <w:rPr>
        <w:caps w:val="0"/>
        <w:smallCaps w:val="0"/>
        <w:strike w:val="0"/>
        <w:dstrike w:val="0"/>
        <w:outline w:val="0"/>
        <w:emboss w:val="0"/>
        <w:imprint w:val="0"/>
        <w:spacing w:val="0"/>
        <w:w w:val="100"/>
        <w:position w:val="0"/>
        <w:sz w:val="24"/>
        <w:vertAlign w:val="baseline"/>
      </w:rPr>
    </w:lvl>
    <w:lvl w:ilvl="5">
      <w:start w:val="1"/>
      <w:numFmt w:val="lowerRoman"/>
      <w:lvlText w:val="%6."/>
      <w:lvlJc w:val="left"/>
      <w:pPr>
        <w:ind w:left="4332" w:hanging="297"/>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5056" w:hanging="376"/>
      </w:pPr>
      <w:rPr>
        <w:caps w:val="0"/>
        <w:smallCaps w:val="0"/>
        <w:strike w:val="0"/>
        <w:dstrike w:val="0"/>
        <w:outline w:val="0"/>
        <w:emboss w:val="0"/>
        <w:imprint w:val="0"/>
        <w:spacing w:val="0"/>
        <w:w w:val="100"/>
        <w:position w:val="0"/>
        <w:sz w:val="24"/>
        <w:vertAlign w:val="baseline"/>
      </w:rPr>
    </w:lvl>
    <w:lvl w:ilvl="7">
      <w:start w:val="1"/>
      <w:numFmt w:val="lowerLetter"/>
      <w:lvlText w:val="%8."/>
      <w:lvlJc w:val="left"/>
      <w:pPr>
        <w:ind w:left="5776" w:hanging="376"/>
      </w:pPr>
      <w:rPr>
        <w:caps w:val="0"/>
        <w:smallCaps w:val="0"/>
        <w:strike w:val="0"/>
        <w:dstrike w:val="0"/>
        <w:outline w:val="0"/>
        <w:emboss w:val="0"/>
        <w:imprint w:val="0"/>
        <w:spacing w:val="0"/>
        <w:w w:val="100"/>
        <w:position w:val="0"/>
        <w:sz w:val="24"/>
        <w:vertAlign w:val="baseline"/>
      </w:rPr>
    </w:lvl>
    <w:lvl w:ilvl="8">
      <w:start w:val="1"/>
      <w:numFmt w:val="lowerRoman"/>
      <w:lvlText w:val="%9."/>
      <w:lvlJc w:val="left"/>
      <w:pPr>
        <w:ind w:left="6492" w:hanging="297"/>
      </w:pPr>
      <w:rPr>
        <w:caps w:val="0"/>
        <w:smallCaps w:val="0"/>
        <w:strike w:val="0"/>
        <w:dstrike w:val="0"/>
        <w:outline w:val="0"/>
        <w:emboss w:val="0"/>
        <w:imprint w:val="0"/>
        <w:spacing w:val="0"/>
        <w:w w:val="100"/>
        <w:position w:val="0"/>
        <w:sz w:val="24"/>
        <w:vertAlign w:val="baseline"/>
      </w:rPr>
    </w:lvl>
  </w:abstractNum>
  <w:abstractNum w:abstractNumId="2">
    <w:nsid w:val="1C180B41"/>
    <w:multiLevelType w:val="multilevel"/>
    <w:tmpl w:val="D5604E86"/>
    <w:lvl w:ilvl="0">
      <w:start w:val="1"/>
      <w:numFmt w:val="decimal"/>
      <w:lvlText w:val="%1."/>
      <w:lvlJc w:val="left"/>
      <w:pPr>
        <w:ind w:left="720" w:hanging="360"/>
      </w:pPr>
      <w:rPr>
        <w:rFonts w:ascii="Calibri" w:hAnsi="Calibri"/>
        <w:caps w:val="0"/>
        <w:smallCaps w:val="0"/>
        <w:strike w:val="0"/>
        <w:dstrike w:val="0"/>
        <w:outline w:val="0"/>
        <w:emboss w:val="0"/>
        <w:imprint w:val="0"/>
        <w:spacing w:val="0"/>
        <w:w w:val="100"/>
        <w:position w:val="0"/>
        <w:sz w:val="28"/>
        <w:vertAlign w:val="baseline"/>
      </w:rPr>
    </w:lvl>
    <w:lvl w:ilvl="1">
      <w:start w:val="1"/>
      <w:numFmt w:val="lowerLetter"/>
      <w:lvlText w:val="%2."/>
      <w:lvlJc w:val="left"/>
      <w:pPr>
        <w:ind w:left="1440" w:hanging="360"/>
      </w:pPr>
      <w:rPr>
        <w:caps w:val="0"/>
        <w:smallCaps w:val="0"/>
        <w:strike w:val="0"/>
        <w:dstrike w:val="0"/>
        <w:outline w:val="0"/>
        <w:emboss w:val="0"/>
        <w:imprint w:val="0"/>
        <w:spacing w:val="0"/>
        <w:w w:val="100"/>
        <w:position w:val="0"/>
        <w:sz w:val="24"/>
        <w:vertAlign w:val="baseline"/>
      </w:rPr>
    </w:lvl>
    <w:lvl w:ilvl="2">
      <w:start w:val="1"/>
      <w:numFmt w:val="lowerRoman"/>
      <w:lvlText w:val="%3."/>
      <w:lvlJc w:val="left"/>
      <w:pPr>
        <w:ind w:left="2160" w:hanging="304"/>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880" w:hanging="360"/>
      </w:pPr>
      <w:rPr>
        <w:caps w:val="0"/>
        <w:smallCaps w:val="0"/>
        <w:strike w:val="0"/>
        <w:dstrike w:val="0"/>
        <w:outline w:val="0"/>
        <w:emboss w:val="0"/>
        <w:imprint w:val="0"/>
        <w:spacing w:val="0"/>
        <w:w w:val="100"/>
        <w:position w:val="0"/>
        <w:sz w:val="24"/>
        <w:vertAlign w:val="baseline"/>
      </w:rPr>
    </w:lvl>
    <w:lvl w:ilvl="4">
      <w:start w:val="1"/>
      <w:numFmt w:val="lowerLetter"/>
      <w:lvlText w:val="%5."/>
      <w:lvlJc w:val="left"/>
      <w:pPr>
        <w:ind w:left="3600" w:hanging="360"/>
      </w:pPr>
      <w:rPr>
        <w:caps w:val="0"/>
        <w:smallCaps w:val="0"/>
        <w:strike w:val="0"/>
        <w:dstrike w:val="0"/>
        <w:outline w:val="0"/>
        <w:emboss w:val="0"/>
        <w:imprint w:val="0"/>
        <w:spacing w:val="0"/>
        <w:w w:val="100"/>
        <w:position w:val="0"/>
        <w:sz w:val="24"/>
        <w:vertAlign w:val="baseline"/>
      </w:rPr>
    </w:lvl>
    <w:lvl w:ilvl="5">
      <w:start w:val="1"/>
      <w:numFmt w:val="lowerRoman"/>
      <w:lvlText w:val="%6."/>
      <w:lvlJc w:val="left"/>
      <w:pPr>
        <w:ind w:left="4320" w:hanging="304"/>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5040" w:hanging="360"/>
      </w:pPr>
      <w:rPr>
        <w:caps w:val="0"/>
        <w:smallCaps w:val="0"/>
        <w:strike w:val="0"/>
        <w:dstrike w:val="0"/>
        <w:outline w:val="0"/>
        <w:emboss w:val="0"/>
        <w:imprint w:val="0"/>
        <w:spacing w:val="0"/>
        <w:w w:val="100"/>
        <w:position w:val="0"/>
        <w:sz w:val="24"/>
        <w:vertAlign w:val="baseline"/>
      </w:rPr>
    </w:lvl>
    <w:lvl w:ilvl="7">
      <w:start w:val="1"/>
      <w:numFmt w:val="lowerLetter"/>
      <w:lvlText w:val="%8."/>
      <w:lvlJc w:val="left"/>
      <w:pPr>
        <w:ind w:left="5760" w:hanging="360"/>
      </w:pPr>
      <w:rPr>
        <w:caps w:val="0"/>
        <w:smallCaps w:val="0"/>
        <w:strike w:val="0"/>
        <w:dstrike w:val="0"/>
        <w:outline w:val="0"/>
        <w:emboss w:val="0"/>
        <w:imprint w:val="0"/>
        <w:spacing w:val="0"/>
        <w:w w:val="100"/>
        <w:position w:val="0"/>
        <w:sz w:val="24"/>
        <w:vertAlign w:val="baseline"/>
      </w:rPr>
    </w:lvl>
    <w:lvl w:ilvl="8">
      <w:start w:val="1"/>
      <w:numFmt w:val="lowerRoman"/>
      <w:lvlText w:val="%9."/>
      <w:lvlJc w:val="left"/>
      <w:pPr>
        <w:ind w:left="6480" w:hanging="304"/>
      </w:pPr>
      <w:rPr>
        <w:caps w:val="0"/>
        <w:smallCaps w:val="0"/>
        <w:strike w:val="0"/>
        <w:dstrike w:val="0"/>
        <w:outline w:val="0"/>
        <w:emboss w:val="0"/>
        <w:imprint w:val="0"/>
        <w:spacing w:val="0"/>
        <w:w w:val="100"/>
        <w:position w:val="0"/>
        <w:sz w:val="24"/>
        <w:vertAlign w:val="baseline"/>
      </w:rPr>
    </w:lvl>
  </w:abstractNum>
  <w:abstractNum w:abstractNumId="3">
    <w:nsid w:val="286859BA"/>
    <w:multiLevelType w:val="multilevel"/>
    <w:tmpl w:val="F62A56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7C24828"/>
    <w:multiLevelType w:val="multilevel"/>
    <w:tmpl w:val="BA586A2E"/>
    <w:lvl w:ilvl="0">
      <w:start w:val="1"/>
      <w:numFmt w:val="decimal"/>
      <w:lvlText w:val="%1."/>
      <w:lvlJc w:val="left"/>
      <w:pPr>
        <w:ind w:left="420" w:hanging="360"/>
      </w:pPr>
      <w:rPr>
        <w:caps w:val="0"/>
        <w:smallCaps w:val="0"/>
        <w:strike w:val="0"/>
        <w:dstrike w:val="0"/>
        <w:outline w:val="0"/>
        <w:emboss w:val="0"/>
        <w:imprint w:val="0"/>
        <w:spacing w:val="0"/>
        <w:w w:val="100"/>
        <w:position w:val="0"/>
        <w:sz w:val="24"/>
        <w:vertAlign w:val="baseline"/>
      </w:rPr>
    </w:lvl>
    <w:lvl w:ilvl="1">
      <w:start w:val="1"/>
      <w:numFmt w:val="lowerLetter"/>
      <w:lvlText w:val="%2."/>
      <w:lvlJc w:val="left"/>
      <w:pPr>
        <w:ind w:left="1140" w:hanging="360"/>
      </w:pPr>
      <w:rPr>
        <w:caps w:val="0"/>
        <w:smallCaps w:val="0"/>
        <w:strike w:val="0"/>
        <w:dstrike w:val="0"/>
        <w:outline w:val="0"/>
        <w:emboss w:val="0"/>
        <w:imprint w:val="0"/>
        <w:spacing w:val="0"/>
        <w:w w:val="100"/>
        <w:position w:val="0"/>
        <w:sz w:val="24"/>
        <w:vertAlign w:val="baseline"/>
      </w:rPr>
    </w:lvl>
    <w:lvl w:ilvl="2">
      <w:start w:val="1"/>
      <w:numFmt w:val="lowerRoman"/>
      <w:lvlText w:val="%3."/>
      <w:lvlJc w:val="left"/>
      <w:pPr>
        <w:ind w:left="1860" w:hanging="285"/>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580" w:hanging="360"/>
      </w:pPr>
      <w:rPr>
        <w:caps w:val="0"/>
        <w:smallCaps w:val="0"/>
        <w:strike w:val="0"/>
        <w:dstrike w:val="0"/>
        <w:outline w:val="0"/>
        <w:emboss w:val="0"/>
        <w:imprint w:val="0"/>
        <w:spacing w:val="0"/>
        <w:w w:val="100"/>
        <w:position w:val="0"/>
        <w:sz w:val="24"/>
        <w:vertAlign w:val="baseline"/>
      </w:rPr>
    </w:lvl>
    <w:lvl w:ilvl="4">
      <w:start w:val="1"/>
      <w:numFmt w:val="lowerLetter"/>
      <w:lvlText w:val="%5."/>
      <w:lvlJc w:val="left"/>
      <w:pPr>
        <w:ind w:left="3300" w:hanging="360"/>
      </w:pPr>
      <w:rPr>
        <w:caps w:val="0"/>
        <w:smallCaps w:val="0"/>
        <w:strike w:val="0"/>
        <w:dstrike w:val="0"/>
        <w:outline w:val="0"/>
        <w:emboss w:val="0"/>
        <w:imprint w:val="0"/>
        <w:spacing w:val="0"/>
        <w:w w:val="100"/>
        <w:position w:val="0"/>
        <w:sz w:val="24"/>
        <w:vertAlign w:val="baseline"/>
      </w:rPr>
    </w:lvl>
    <w:lvl w:ilvl="5">
      <w:start w:val="1"/>
      <w:numFmt w:val="lowerRoman"/>
      <w:lvlText w:val="%6."/>
      <w:lvlJc w:val="left"/>
      <w:pPr>
        <w:ind w:left="4020" w:hanging="285"/>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4740" w:hanging="360"/>
      </w:pPr>
      <w:rPr>
        <w:caps w:val="0"/>
        <w:smallCaps w:val="0"/>
        <w:strike w:val="0"/>
        <w:dstrike w:val="0"/>
        <w:outline w:val="0"/>
        <w:emboss w:val="0"/>
        <w:imprint w:val="0"/>
        <w:spacing w:val="0"/>
        <w:w w:val="100"/>
        <w:position w:val="0"/>
        <w:sz w:val="24"/>
        <w:vertAlign w:val="baseline"/>
      </w:rPr>
    </w:lvl>
    <w:lvl w:ilvl="7">
      <w:start w:val="1"/>
      <w:numFmt w:val="lowerLetter"/>
      <w:lvlText w:val="%8."/>
      <w:lvlJc w:val="left"/>
      <w:pPr>
        <w:ind w:left="5460" w:hanging="360"/>
      </w:pPr>
      <w:rPr>
        <w:caps w:val="0"/>
        <w:smallCaps w:val="0"/>
        <w:strike w:val="0"/>
        <w:dstrike w:val="0"/>
        <w:outline w:val="0"/>
        <w:emboss w:val="0"/>
        <w:imprint w:val="0"/>
        <w:spacing w:val="0"/>
        <w:w w:val="100"/>
        <w:position w:val="0"/>
        <w:sz w:val="24"/>
        <w:vertAlign w:val="baseline"/>
      </w:rPr>
    </w:lvl>
    <w:lvl w:ilvl="8">
      <w:start w:val="1"/>
      <w:numFmt w:val="lowerRoman"/>
      <w:lvlText w:val="%9."/>
      <w:lvlJc w:val="left"/>
      <w:pPr>
        <w:ind w:left="6180" w:hanging="285"/>
      </w:pPr>
      <w:rPr>
        <w:caps w:val="0"/>
        <w:smallCaps w:val="0"/>
        <w:strike w:val="0"/>
        <w:dstrike w:val="0"/>
        <w:outline w:val="0"/>
        <w:emboss w:val="0"/>
        <w:imprint w:val="0"/>
        <w:spacing w:val="0"/>
        <w:w w:val="100"/>
        <w:position w:val="0"/>
        <w:sz w:val="24"/>
        <w:vertAlign w:val="baseline"/>
      </w:rPr>
    </w:lvl>
  </w:abstractNum>
  <w:abstractNum w:abstractNumId="5">
    <w:nsid w:val="52846965"/>
    <w:multiLevelType w:val="multilevel"/>
    <w:tmpl w:val="0D8E3EAA"/>
    <w:lvl w:ilvl="0">
      <w:start w:val="1"/>
      <w:numFmt w:val="decimal"/>
      <w:lvlText w:val="%1."/>
      <w:lvlJc w:val="left"/>
      <w:pPr>
        <w:ind w:left="720" w:hanging="360"/>
      </w:pPr>
      <w:rPr>
        <w:b/>
        <w:bCs/>
        <w:caps w:val="0"/>
        <w:smallCaps w:val="0"/>
        <w:strike w:val="0"/>
        <w:dstrike w:val="0"/>
        <w:outline w:val="0"/>
        <w:emboss w:val="0"/>
        <w:imprint w:val="0"/>
        <w:spacing w:val="0"/>
        <w:w w:val="100"/>
        <w:position w:val="0"/>
        <w:sz w:val="24"/>
        <w:vertAlign w:val="baseline"/>
      </w:rPr>
    </w:lvl>
    <w:lvl w:ilvl="1">
      <w:start w:val="1"/>
      <w:numFmt w:val="lowerLetter"/>
      <w:lvlText w:val="%2."/>
      <w:lvlJc w:val="left"/>
      <w:pPr>
        <w:ind w:left="1440" w:hanging="360"/>
      </w:pPr>
      <w:rPr>
        <w:b/>
        <w:bCs/>
        <w:caps w:val="0"/>
        <w:smallCaps w:val="0"/>
        <w:strike w:val="0"/>
        <w:dstrike w:val="0"/>
        <w:outline w:val="0"/>
        <w:emboss w:val="0"/>
        <w:imprint w:val="0"/>
        <w:spacing w:val="0"/>
        <w:w w:val="100"/>
        <w:position w:val="0"/>
        <w:sz w:val="24"/>
        <w:vertAlign w:val="baseline"/>
      </w:rPr>
    </w:lvl>
    <w:lvl w:ilvl="2">
      <w:start w:val="1"/>
      <w:numFmt w:val="lowerRoman"/>
      <w:lvlText w:val="%3."/>
      <w:lvlJc w:val="left"/>
      <w:pPr>
        <w:ind w:left="2160" w:hanging="291"/>
      </w:pPr>
      <w:rPr>
        <w:b/>
        <w:bCs/>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880" w:hanging="360"/>
      </w:pPr>
      <w:rPr>
        <w:b/>
        <w:bCs/>
        <w:caps w:val="0"/>
        <w:smallCaps w:val="0"/>
        <w:strike w:val="0"/>
        <w:dstrike w:val="0"/>
        <w:outline w:val="0"/>
        <w:emboss w:val="0"/>
        <w:imprint w:val="0"/>
        <w:spacing w:val="0"/>
        <w:w w:val="100"/>
        <w:position w:val="0"/>
        <w:sz w:val="24"/>
        <w:vertAlign w:val="baseline"/>
      </w:rPr>
    </w:lvl>
    <w:lvl w:ilvl="4">
      <w:start w:val="1"/>
      <w:numFmt w:val="lowerLetter"/>
      <w:lvlText w:val="%5."/>
      <w:lvlJc w:val="left"/>
      <w:pPr>
        <w:ind w:left="3600" w:hanging="360"/>
      </w:pPr>
      <w:rPr>
        <w:b/>
        <w:bCs/>
        <w:caps w:val="0"/>
        <w:smallCaps w:val="0"/>
        <w:strike w:val="0"/>
        <w:dstrike w:val="0"/>
        <w:outline w:val="0"/>
        <w:emboss w:val="0"/>
        <w:imprint w:val="0"/>
        <w:spacing w:val="0"/>
        <w:w w:val="100"/>
        <w:position w:val="0"/>
        <w:sz w:val="24"/>
        <w:vertAlign w:val="baseline"/>
      </w:rPr>
    </w:lvl>
    <w:lvl w:ilvl="5">
      <w:start w:val="1"/>
      <w:numFmt w:val="lowerRoman"/>
      <w:lvlText w:val="%6."/>
      <w:lvlJc w:val="left"/>
      <w:pPr>
        <w:ind w:left="4320" w:hanging="291"/>
      </w:pPr>
      <w:rPr>
        <w:b/>
        <w:bCs/>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5040" w:hanging="360"/>
      </w:pPr>
      <w:rPr>
        <w:b/>
        <w:bCs/>
        <w:caps w:val="0"/>
        <w:smallCaps w:val="0"/>
        <w:strike w:val="0"/>
        <w:dstrike w:val="0"/>
        <w:outline w:val="0"/>
        <w:emboss w:val="0"/>
        <w:imprint w:val="0"/>
        <w:spacing w:val="0"/>
        <w:w w:val="100"/>
        <w:position w:val="0"/>
        <w:sz w:val="24"/>
        <w:vertAlign w:val="baseline"/>
      </w:rPr>
    </w:lvl>
    <w:lvl w:ilvl="7">
      <w:start w:val="1"/>
      <w:numFmt w:val="lowerLetter"/>
      <w:lvlText w:val="%8."/>
      <w:lvlJc w:val="left"/>
      <w:pPr>
        <w:ind w:left="5760" w:hanging="360"/>
      </w:pPr>
      <w:rPr>
        <w:b/>
        <w:bCs/>
        <w:caps w:val="0"/>
        <w:smallCaps w:val="0"/>
        <w:strike w:val="0"/>
        <w:dstrike w:val="0"/>
        <w:outline w:val="0"/>
        <w:emboss w:val="0"/>
        <w:imprint w:val="0"/>
        <w:spacing w:val="0"/>
        <w:w w:val="100"/>
        <w:position w:val="0"/>
        <w:sz w:val="24"/>
        <w:vertAlign w:val="baseline"/>
      </w:rPr>
    </w:lvl>
    <w:lvl w:ilvl="8">
      <w:start w:val="1"/>
      <w:numFmt w:val="lowerRoman"/>
      <w:lvlText w:val="%9."/>
      <w:lvlJc w:val="left"/>
      <w:pPr>
        <w:ind w:left="6480" w:hanging="291"/>
      </w:pPr>
      <w:rPr>
        <w:b/>
        <w:bCs/>
        <w:caps w:val="0"/>
        <w:smallCaps w:val="0"/>
        <w:strike w:val="0"/>
        <w:dstrike w:val="0"/>
        <w:outline w:val="0"/>
        <w:emboss w:val="0"/>
        <w:imprint w:val="0"/>
        <w:spacing w:val="0"/>
        <w:w w:val="100"/>
        <w:position w:val="0"/>
        <w:sz w:val="24"/>
        <w:vertAlign w:val="baseline"/>
      </w:rPr>
    </w:lvl>
  </w:abstractNum>
  <w:abstractNum w:abstractNumId="6">
    <w:nsid w:val="5E577657"/>
    <w:multiLevelType w:val="multilevel"/>
    <w:tmpl w:val="5B180460"/>
    <w:lvl w:ilvl="0">
      <w:start w:val="1"/>
      <w:numFmt w:val="decimal"/>
      <w:lvlText w:val="%1."/>
      <w:lvlJc w:val="left"/>
      <w:pPr>
        <w:ind w:left="720" w:hanging="360"/>
      </w:pPr>
      <w:rPr>
        <w:caps w:val="0"/>
        <w:smallCaps w:val="0"/>
        <w:strike w:val="0"/>
        <w:dstrike w:val="0"/>
        <w:outline w:val="0"/>
        <w:emboss w:val="0"/>
        <w:imprint w:val="0"/>
        <w:spacing w:val="0"/>
        <w:w w:val="100"/>
        <w:position w:val="0"/>
        <w:sz w:val="24"/>
        <w:vertAlign w:val="baseline"/>
      </w:rPr>
    </w:lvl>
    <w:lvl w:ilvl="1">
      <w:start w:val="1"/>
      <w:numFmt w:val="lowerLetter"/>
      <w:lvlText w:val="%2."/>
      <w:lvlJc w:val="left"/>
      <w:pPr>
        <w:ind w:left="1440" w:hanging="360"/>
      </w:pPr>
      <w:rPr>
        <w:caps w:val="0"/>
        <w:smallCaps w:val="0"/>
        <w:strike w:val="0"/>
        <w:dstrike w:val="0"/>
        <w:outline w:val="0"/>
        <w:emboss w:val="0"/>
        <w:imprint w:val="0"/>
        <w:spacing w:val="0"/>
        <w:w w:val="100"/>
        <w:position w:val="0"/>
        <w:sz w:val="24"/>
        <w:vertAlign w:val="baseline"/>
      </w:rPr>
    </w:lvl>
    <w:lvl w:ilvl="2">
      <w:start w:val="1"/>
      <w:numFmt w:val="lowerRoman"/>
      <w:lvlText w:val="%3."/>
      <w:lvlJc w:val="left"/>
      <w:pPr>
        <w:ind w:left="2160" w:hanging="285"/>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880" w:hanging="360"/>
      </w:pPr>
      <w:rPr>
        <w:caps w:val="0"/>
        <w:smallCaps w:val="0"/>
        <w:strike w:val="0"/>
        <w:dstrike w:val="0"/>
        <w:outline w:val="0"/>
        <w:emboss w:val="0"/>
        <w:imprint w:val="0"/>
        <w:spacing w:val="0"/>
        <w:w w:val="100"/>
        <w:position w:val="0"/>
        <w:sz w:val="24"/>
        <w:vertAlign w:val="baseline"/>
      </w:rPr>
    </w:lvl>
    <w:lvl w:ilvl="4">
      <w:start w:val="1"/>
      <w:numFmt w:val="lowerLetter"/>
      <w:lvlText w:val="%5."/>
      <w:lvlJc w:val="left"/>
      <w:pPr>
        <w:ind w:left="3600" w:hanging="360"/>
      </w:pPr>
      <w:rPr>
        <w:caps w:val="0"/>
        <w:smallCaps w:val="0"/>
        <w:strike w:val="0"/>
        <w:dstrike w:val="0"/>
        <w:outline w:val="0"/>
        <w:emboss w:val="0"/>
        <w:imprint w:val="0"/>
        <w:spacing w:val="0"/>
        <w:w w:val="100"/>
        <w:position w:val="0"/>
        <w:sz w:val="24"/>
        <w:vertAlign w:val="baseline"/>
      </w:rPr>
    </w:lvl>
    <w:lvl w:ilvl="5">
      <w:start w:val="1"/>
      <w:numFmt w:val="lowerRoman"/>
      <w:lvlText w:val="%6."/>
      <w:lvlJc w:val="left"/>
      <w:pPr>
        <w:ind w:left="4320" w:hanging="285"/>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5040" w:hanging="360"/>
      </w:pPr>
      <w:rPr>
        <w:caps w:val="0"/>
        <w:smallCaps w:val="0"/>
        <w:strike w:val="0"/>
        <w:dstrike w:val="0"/>
        <w:outline w:val="0"/>
        <w:emboss w:val="0"/>
        <w:imprint w:val="0"/>
        <w:spacing w:val="0"/>
        <w:w w:val="100"/>
        <w:position w:val="0"/>
        <w:sz w:val="24"/>
        <w:vertAlign w:val="baseline"/>
      </w:rPr>
    </w:lvl>
    <w:lvl w:ilvl="7">
      <w:start w:val="1"/>
      <w:numFmt w:val="lowerLetter"/>
      <w:lvlText w:val="%8."/>
      <w:lvlJc w:val="left"/>
      <w:pPr>
        <w:ind w:left="5760" w:hanging="360"/>
      </w:pPr>
      <w:rPr>
        <w:caps w:val="0"/>
        <w:smallCaps w:val="0"/>
        <w:strike w:val="0"/>
        <w:dstrike w:val="0"/>
        <w:outline w:val="0"/>
        <w:emboss w:val="0"/>
        <w:imprint w:val="0"/>
        <w:spacing w:val="0"/>
        <w:w w:val="100"/>
        <w:position w:val="0"/>
        <w:sz w:val="24"/>
        <w:vertAlign w:val="baseline"/>
      </w:rPr>
    </w:lvl>
    <w:lvl w:ilvl="8">
      <w:start w:val="1"/>
      <w:numFmt w:val="lowerRoman"/>
      <w:lvlText w:val="%9."/>
      <w:lvlJc w:val="left"/>
      <w:pPr>
        <w:ind w:left="6480" w:hanging="285"/>
      </w:pPr>
      <w:rPr>
        <w:caps w:val="0"/>
        <w:smallCaps w:val="0"/>
        <w:strike w:val="0"/>
        <w:dstrike w:val="0"/>
        <w:outline w:val="0"/>
        <w:emboss w:val="0"/>
        <w:imprint w:val="0"/>
        <w:spacing w:val="0"/>
        <w:w w:val="100"/>
        <w:position w:val="0"/>
        <w:sz w:val="24"/>
        <w:vertAlign w:val="baseline"/>
      </w:rPr>
    </w:lvl>
  </w:abstractNum>
  <w:abstractNum w:abstractNumId="7">
    <w:nsid w:val="60474BC4"/>
    <w:multiLevelType w:val="multilevel"/>
    <w:tmpl w:val="C226A50A"/>
    <w:lvl w:ilvl="0">
      <w:start w:val="1"/>
      <w:numFmt w:val="decimal"/>
      <w:lvlText w:val="%1."/>
      <w:lvlJc w:val="left"/>
      <w:pPr>
        <w:ind w:left="720" w:hanging="360"/>
      </w:pPr>
      <w:rPr>
        <w:caps w:val="0"/>
        <w:smallCaps w:val="0"/>
        <w:strike w:val="0"/>
        <w:dstrike w:val="0"/>
        <w:outline w:val="0"/>
        <w:emboss w:val="0"/>
        <w:imprint w:val="0"/>
        <w:spacing w:val="0"/>
        <w:w w:val="100"/>
        <w:position w:val="0"/>
        <w:sz w:val="24"/>
        <w:vertAlign w:val="baseline"/>
      </w:rPr>
    </w:lvl>
    <w:lvl w:ilvl="1">
      <w:start w:val="1"/>
      <w:numFmt w:val="lowerLetter"/>
      <w:lvlText w:val="%2."/>
      <w:lvlJc w:val="left"/>
      <w:pPr>
        <w:ind w:left="1440" w:hanging="360"/>
      </w:pPr>
      <w:rPr>
        <w:caps w:val="0"/>
        <w:smallCaps w:val="0"/>
        <w:strike w:val="0"/>
        <w:dstrike w:val="0"/>
        <w:outline w:val="0"/>
        <w:emboss w:val="0"/>
        <w:imprint w:val="0"/>
        <w:spacing w:val="0"/>
        <w:w w:val="100"/>
        <w:position w:val="0"/>
        <w:sz w:val="24"/>
        <w:vertAlign w:val="baseline"/>
      </w:rPr>
    </w:lvl>
    <w:lvl w:ilvl="2">
      <w:start w:val="1"/>
      <w:numFmt w:val="lowerRoman"/>
      <w:lvlText w:val="%3."/>
      <w:lvlJc w:val="left"/>
      <w:pPr>
        <w:ind w:left="2160" w:hanging="285"/>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880" w:hanging="360"/>
      </w:pPr>
      <w:rPr>
        <w:caps w:val="0"/>
        <w:smallCaps w:val="0"/>
        <w:strike w:val="0"/>
        <w:dstrike w:val="0"/>
        <w:outline w:val="0"/>
        <w:emboss w:val="0"/>
        <w:imprint w:val="0"/>
        <w:spacing w:val="0"/>
        <w:w w:val="100"/>
        <w:position w:val="0"/>
        <w:sz w:val="24"/>
        <w:vertAlign w:val="baseline"/>
      </w:rPr>
    </w:lvl>
    <w:lvl w:ilvl="4">
      <w:start w:val="1"/>
      <w:numFmt w:val="lowerLetter"/>
      <w:lvlText w:val="%5."/>
      <w:lvlJc w:val="left"/>
      <w:pPr>
        <w:ind w:left="3600" w:hanging="360"/>
      </w:pPr>
      <w:rPr>
        <w:caps w:val="0"/>
        <w:smallCaps w:val="0"/>
        <w:strike w:val="0"/>
        <w:dstrike w:val="0"/>
        <w:outline w:val="0"/>
        <w:emboss w:val="0"/>
        <w:imprint w:val="0"/>
        <w:spacing w:val="0"/>
        <w:w w:val="100"/>
        <w:position w:val="0"/>
        <w:sz w:val="24"/>
        <w:vertAlign w:val="baseline"/>
      </w:rPr>
    </w:lvl>
    <w:lvl w:ilvl="5">
      <w:start w:val="1"/>
      <w:numFmt w:val="lowerRoman"/>
      <w:lvlText w:val="%6."/>
      <w:lvlJc w:val="left"/>
      <w:pPr>
        <w:ind w:left="4320" w:hanging="285"/>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5040" w:hanging="360"/>
      </w:pPr>
      <w:rPr>
        <w:caps w:val="0"/>
        <w:smallCaps w:val="0"/>
        <w:strike w:val="0"/>
        <w:dstrike w:val="0"/>
        <w:outline w:val="0"/>
        <w:emboss w:val="0"/>
        <w:imprint w:val="0"/>
        <w:spacing w:val="0"/>
        <w:w w:val="100"/>
        <w:position w:val="0"/>
        <w:sz w:val="24"/>
        <w:vertAlign w:val="baseline"/>
      </w:rPr>
    </w:lvl>
    <w:lvl w:ilvl="7">
      <w:start w:val="1"/>
      <w:numFmt w:val="lowerLetter"/>
      <w:lvlText w:val="%8."/>
      <w:lvlJc w:val="left"/>
      <w:pPr>
        <w:ind w:left="5760" w:hanging="360"/>
      </w:pPr>
      <w:rPr>
        <w:caps w:val="0"/>
        <w:smallCaps w:val="0"/>
        <w:strike w:val="0"/>
        <w:dstrike w:val="0"/>
        <w:outline w:val="0"/>
        <w:emboss w:val="0"/>
        <w:imprint w:val="0"/>
        <w:spacing w:val="0"/>
        <w:w w:val="100"/>
        <w:position w:val="0"/>
        <w:sz w:val="24"/>
        <w:vertAlign w:val="baseline"/>
      </w:rPr>
    </w:lvl>
    <w:lvl w:ilvl="8">
      <w:start w:val="1"/>
      <w:numFmt w:val="lowerRoman"/>
      <w:lvlText w:val="%9."/>
      <w:lvlJc w:val="left"/>
      <w:pPr>
        <w:ind w:left="6480" w:hanging="285"/>
      </w:pPr>
      <w:rPr>
        <w:caps w:val="0"/>
        <w:smallCaps w:val="0"/>
        <w:strike w:val="0"/>
        <w:dstrike w:val="0"/>
        <w:outline w:val="0"/>
        <w:emboss w:val="0"/>
        <w:imprint w:val="0"/>
        <w:spacing w:val="0"/>
        <w:w w:val="100"/>
        <w:position w:val="0"/>
        <w:sz w:val="24"/>
        <w:vertAlign w:val="baseline"/>
      </w:rPr>
    </w:lvl>
  </w:abstractNum>
  <w:abstractNum w:abstractNumId="8">
    <w:nsid w:val="75E812AF"/>
    <w:multiLevelType w:val="multilevel"/>
    <w:tmpl w:val="EB0844F8"/>
    <w:lvl w:ilvl="0">
      <w:start w:val="1"/>
      <w:numFmt w:val="decimal"/>
      <w:lvlText w:val="%1."/>
      <w:lvlJc w:val="left"/>
      <w:pPr>
        <w:ind w:left="1105" w:hanging="305"/>
      </w:pPr>
      <w:rPr>
        <w:caps w:val="0"/>
        <w:smallCaps w:val="0"/>
        <w:strike w:val="0"/>
        <w:dstrike w:val="0"/>
        <w:outline w:val="0"/>
        <w:emboss w:val="0"/>
        <w:imprint w:val="0"/>
        <w:spacing w:val="0"/>
        <w:w w:val="100"/>
        <w:position w:val="0"/>
        <w:sz w:val="24"/>
        <w:vertAlign w:val="baseline"/>
      </w:rPr>
    </w:lvl>
    <w:lvl w:ilvl="1">
      <w:start w:val="1"/>
      <w:numFmt w:val="lowerLetter"/>
      <w:lvlText w:val="%2."/>
      <w:lvlJc w:val="left"/>
      <w:pPr>
        <w:ind w:left="1825" w:hanging="305"/>
      </w:pPr>
      <w:rPr>
        <w:caps w:val="0"/>
        <w:smallCaps w:val="0"/>
        <w:strike w:val="0"/>
        <w:dstrike w:val="0"/>
        <w:outline w:val="0"/>
        <w:emboss w:val="0"/>
        <w:imprint w:val="0"/>
        <w:spacing w:val="0"/>
        <w:w w:val="100"/>
        <w:position w:val="0"/>
        <w:sz w:val="24"/>
        <w:vertAlign w:val="baseline"/>
      </w:rPr>
    </w:lvl>
    <w:lvl w:ilvl="2">
      <w:start w:val="1"/>
      <w:numFmt w:val="lowerRoman"/>
      <w:lvlText w:val="%3."/>
      <w:lvlJc w:val="left"/>
      <w:pPr>
        <w:ind w:left="2555" w:hanging="246"/>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3265" w:hanging="305"/>
      </w:pPr>
      <w:rPr>
        <w:caps w:val="0"/>
        <w:smallCaps w:val="0"/>
        <w:strike w:val="0"/>
        <w:dstrike w:val="0"/>
        <w:outline w:val="0"/>
        <w:emboss w:val="0"/>
        <w:imprint w:val="0"/>
        <w:spacing w:val="0"/>
        <w:w w:val="100"/>
        <w:position w:val="0"/>
        <w:sz w:val="24"/>
        <w:vertAlign w:val="baseline"/>
      </w:rPr>
    </w:lvl>
    <w:lvl w:ilvl="4">
      <w:start w:val="1"/>
      <w:numFmt w:val="lowerLetter"/>
      <w:lvlText w:val="%5."/>
      <w:lvlJc w:val="left"/>
      <w:pPr>
        <w:ind w:left="3985" w:hanging="305"/>
      </w:pPr>
      <w:rPr>
        <w:caps w:val="0"/>
        <w:smallCaps w:val="0"/>
        <w:strike w:val="0"/>
        <w:dstrike w:val="0"/>
        <w:outline w:val="0"/>
        <w:emboss w:val="0"/>
        <w:imprint w:val="0"/>
        <w:spacing w:val="0"/>
        <w:w w:val="100"/>
        <w:position w:val="0"/>
        <w:sz w:val="24"/>
        <w:vertAlign w:val="baseline"/>
      </w:rPr>
    </w:lvl>
    <w:lvl w:ilvl="5">
      <w:start w:val="1"/>
      <w:numFmt w:val="lowerRoman"/>
      <w:lvlText w:val="%6."/>
      <w:lvlJc w:val="left"/>
      <w:pPr>
        <w:ind w:left="4715" w:hanging="246"/>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5425" w:hanging="305"/>
      </w:pPr>
      <w:rPr>
        <w:caps w:val="0"/>
        <w:smallCaps w:val="0"/>
        <w:strike w:val="0"/>
        <w:dstrike w:val="0"/>
        <w:outline w:val="0"/>
        <w:emboss w:val="0"/>
        <w:imprint w:val="0"/>
        <w:spacing w:val="0"/>
        <w:w w:val="100"/>
        <w:position w:val="0"/>
        <w:sz w:val="24"/>
        <w:vertAlign w:val="baseline"/>
      </w:rPr>
    </w:lvl>
    <w:lvl w:ilvl="7">
      <w:start w:val="1"/>
      <w:numFmt w:val="lowerLetter"/>
      <w:lvlText w:val="%8."/>
      <w:lvlJc w:val="left"/>
      <w:pPr>
        <w:ind w:left="6145" w:hanging="305"/>
      </w:pPr>
      <w:rPr>
        <w:caps w:val="0"/>
        <w:smallCaps w:val="0"/>
        <w:strike w:val="0"/>
        <w:dstrike w:val="0"/>
        <w:outline w:val="0"/>
        <w:emboss w:val="0"/>
        <w:imprint w:val="0"/>
        <w:spacing w:val="0"/>
        <w:w w:val="100"/>
        <w:position w:val="0"/>
        <w:sz w:val="24"/>
        <w:vertAlign w:val="baseline"/>
      </w:rPr>
    </w:lvl>
    <w:lvl w:ilvl="8">
      <w:start w:val="1"/>
      <w:numFmt w:val="lowerRoman"/>
      <w:lvlText w:val="%9."/>
      <w:lvlJc w:val="left"/>
      <w:pPr>
        <w:ind w:left="6875" w:hanging="246"/>
      </w:pPr>
      <w:rPr>
        <w:caps w:val="0"/>
        <w:smallCaps w:val="0"/>
        <w:strike w:val="0"/>
        <w:dstrike w:val="0"/>
        <w:outline w:val="0"/>
        <w:emboss w:val="0"/>
        <w:imprint w:val="0"/>
        <w:spacing w:val="0"/>
        <w:w w:val="100"/>
        <w:position w:val="0"/>
        <w:sz w:val="24"/>
        <w:vertAlign w:val="baseline"/>
      </w:rPr>
    </w:lvl>
  </w:abstractNum>
  <w:abstractNum w:abstractNumId="9">
    <w:nsid w:val="7717796B"/>
    <w:multiLevelType w:val="multilevel"/>
    <w:tmpl w:val="A92C9BD6"/>
    <w:lvl w:ilvl="0">
      <w:start w:val="1"/>
      <w:numFmt w:val="decimal"/>
      <w:lvlText w:val="%1."/>
      <w:lvlJc w:val="left"/>
      <w:pPr>
        <w:ind w:left="720" w:hanging="360"/>
      </w:pPr>
      <w:rPr>
        <w:caps w:val="0"/>
        <w:smallCaps w:val="0"/>
        <w:strike w:val="0"/>
        <w:dstrike w:val="0"/>
        <w:outline w:val="0"/>
        <w:emboss w:val="0"/>
        <w:imprint w:val="0"/>
        <w:spacing w:val="0"/>
        <w:w w:val="100"/>
        <w:position w:val="0"/>
        <w:sz w:val="24"/>
        <w:vertAlign w:val="baseline"/>
      </w:rPr>
    </w:lvl>
    <w:lvl w:ilvl="1">
      <w:start w:val="1"/>
      <w:numFmt w:val="lowerLetter"/>
      <w:lvlText w:val="%2."/>
      <w:lvlJc w:val="left"/>
      <w:pPr>
        <w:ind w:left="1440" w:hanging="360"/>
      </w:pPr>
      <w:rPr>
        <w:caps w:val="0"/>
        <w:smallCaps w:val="0"/>
        <w:strike w:val="0"/>
        <w:dstrike w:val="0"/>
        <w:outline w:val="0"/>
        <w:emboss w:val="0"/>
        <w:imprint w:val="0"/>
        <w:spacing w:val="0"/>
        <w:w w:val="100"/>
        <w:position w:val="0"/>
        <w:sz w:val="24"/>
        <w:vertAlign w:val="baseline"/>
      </w:rPr>
    </w:lvl>
    <w:lvl w:ilvl="2">
      <w:start w:val="1"/>
      <w:numFmt w:val="lowerRoman"/>
      <w:lvlText w:val="%3."/>
      <w:lvlJc w:val="left"/>
      <w:pPr>
        <w:ind w:left="2160" w:hanging="285"/>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880" w:hanging="360"/>
      </w:pPr>
      <w:rPr>
        <w:caps w:val="0"/>
        <w:smallCaps w:val="0"/>
        <w:strike w:val="0"/>
        <w:dstrike w:val="0"/>
        <w:outline w:val="0"/>
        <w:emboss w:val="0"/>
        <w:imprint w:val="0"/>
        <w:spacing w:val="0"/>
        <w:w w:val="100"/>
        <w:position w:val="0"/>
        <w:sz w:val="24"/>
        <w:vertAlign w:val="baseline"/>
      </w:rPr>
    </w:lvl>
    <w:lvl w:ilvl="4">
      <w:start w:val="1"/>
      <w:numFmt w:val="lowerLetter"/>
      <w:lvlText w:val="%5."/>
      <w:lvlJc w:val="left"/>
      <w:pPr>
        <w:ind w:left="3600" w:hanging="360"/>
      </w:pPr>
      <w:rPr>
        <w:caps w:val="0"/>
        <w:smallCaps w:val="0"/>
        <w:strike w:val="0"/>
        <w:dstrike w:val="0"/>
        <w:outline w:val="0"/>
        <w:emboss w:val="0"/>
        <w:imprint w:val="0"/>
        <w:spacing w:val="0"/>
        <w:w w:val="100"/>
        <w:position w:val="0"/>
        <w:sz w:val="24"/>
        <w:vertAlign w:val="baseline"/>
      </w:rPr>
    </w:lvl>
    <w:lvl w:ilvl="5">
      <w:start w:val="1"/>
      <w:numFmt w:val="lowerRoman"/>
      <w:lvlText w:val="%6."/>
      <w:lvlJc w:val="left"/>
      <w:pPr>
        <w:ind w:left="4320" w:hanging="285"/>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5040" w:hanging="360"/>
      </w:pPr>
      <w:rPr>
        <w:caps w:val="0"/>
        <w:smallCaps w:val="0"/>
        <w:strike w:val="0"/>
        <w:dstrike w:val="0"/>
        <w:outline w:val="0"/>
        <w:emboss w:val="0"/>
        <w:imprint w:val="0"/>
        <w:spacing w:val="0"/>
        <w:w w:val="100"/>
        <w:position w:val="0"/>
        <w:sz w:val="24"/>
        <w:vertAlign w:val="baseline"/>
      </w:rPr>
    </w:lvl>
    <w:lvl w:ilvl="7">
      <w:start w:val="1"/>
      <w:numFmt w:val="lowerLetter"/>
      <w:lvlText w:val="%8."/>
      <w:lvlJc w:val="left"/>
      <w:pPr>
        <w:ind w:left="5760" w:hanging="360"/>
      </w:pPr>
      <w:rPr>
        <w:caps w:val="0"/>
        <w:smallCaps w:val="0"/>
        <w:strike w:val="0"/>
        <w:dstrike w:val="0"/>
        <w:outline w:val="0"/>
        <w:emboss w:val="0"/>
        <w:imprint w:val="0"/>
        <w:spacing w:val="0"/>
        <w:w w:val="100"/>
        <w:position w:val="0"/>
        <w:sz w:val="24"/>
        <w:vertAlign w:val="baseline"/>
      </w:rPr>
    </w:lvl>
    <w:lvl w:ilvl="8">
      <w:start w:val="1"/>
      <w:numFmt w:val="lowerRoman"/>
      <w:lvlText w:val="%9."/>
      <w:lvlJc w:val="left"/>
      <w:pPr>
        <w:ind w:left="6480" w:hanging="285"/>
      </w:pPr>
      <w:rPr>
        <w:caps w:val="0"/>
        <w:smallCaps w:val="0"/>
        <w:strike w:val="0"/>
        <w:dstrike w:val="0"/>
        <w:outline w:val="0"/>
        <w:emboss w:val="0"/>
        <w:imprint w:val="0"/>
        <w:spacing w:val="0"/>
        <w:w w:val="100"/>
        <w:position w:val="0"/>
        <w:sz w:val="24"/>
        <w:vertAlign w:val="baseline"/>
      </w:rPr>
    </w:lvl>
  </w:abstractNum>
  <w:abstractNum w:abstractNumId="10">
    <w:nsid w:val="7F6772A0"/>
    <w:multiLevelType w:val="multilevel"/>
    <w:tmpl w:val="68BC8E96"/>
    <w:lvl w:ilvl="0">
      <w:start w:val="1"/>
      <w:numFmt w:val="decimal"/>
      <w:lvlText w:val="%1."/>
      <w:lvlJc w:val="left"/>
      <w:pPr>
        <w:ind w:left="736" w:hanging="376"/>
      </w:pPr>
      <w:rPr>
        <w:caps w:val="0"/>
        <w:smallCaps w:val="0"/>
        <w:strike w:val="0"/>
        <w:dstrike w:val="0"/>
        <w:outline w:val="0"/>
        <w:emboss w:val="0"/>
        <w:imprint w:val="0"/>
        <w:spacing w:val="0"/>
        <w:w w:val="100"/>
        <w:position w:val="0"/>
        <w:sz w:val="24"/>
        <w:vertAlign w:val="baseline"/>
      </w:rPr>
    </w:lvl>
    <w:lvl w:ilvl="1">
      <w:start w:val="1"/>
      <w:numFmt w:val="lowerLetter"/>
      <w:lvlText w:val="%2."/>
      <w:lvlJc w:val="left"/>
      <w:pPr>
        <w:ind w:left="1456" w:hanging="376"/>
      </w:pPr>
      <w:rPr>
        <w:caps w:val="0"/>
        <w:smallCaps w:val="0"/>
        <w:strike w:val="0"/>
        <w:dstrike w:val="0"/>
        <w:outline w:val="0"/>
        <w:emboss w:val="0"/>
        <w:imprint w:val="0"/>
        <w:spacing w:val="0"/>
        <w:w w:val="100"/>
        <w:position w:val="0"/>
        <w:sz w:val="24"/>
        <w:vertAlign w:val="baseline"/>
      </w:rPr>
    </w:lvl>
    <w:lvl w:ilvl="2">
      <w:start w:val="1"/>
      <w:numFmt w:val="lowerRoman"/>
      <w:lvlText w:val="%3."/>
      <w:lvlJc w:val="left"/>
      <w:pPr>
        <w:ind w:left="2172" w:hanging="297"/>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896" w:hanging="376"/>
      </w:pPr>
      <w:rPr>
        <w:caps w:val="0"/>
        <w:smallCaps w:val="0"/>
        <w:strike w:val="0"/>
        <w:dstrike w:val="0"/>
        <w:outline w:val="0"/>
        <w:emboss w:val="0"/>
        <w:imprint w:val="0"/>
        <w:spacing w:val="0"/>
        <w:w w:val="100"/>
        <w:position w:val="0"/>
        <w:sz w:val="24"/>
        <w:vertAlign w:val="baseline"/>
      </w:rPr>
    </w:lvl>
    <w:lvl w:ilvl="4">
      <w:start w:val="1"/>
      <w:numFmt w:val="lowerLetter"/>
      <w:lvlText w:val="%5."/>
      <w:lvlJc w:val="left"/>
      <w:pPr>
        <w:ind w:left="3616" w:hanging="376"/>
      </w:pPr>
      <w:rPr>
        <w:caps w:val="0"/>
        <w:smallCaps w:val="0"/>
        <w:strike w:val="0"/>
        <w:dstrike w:val="0"/>
        <w:outline w:val="0"/>
        <w:emboss w:val="0"/>
        <w:imprint w:val="0"/>
        <w:spacing w:val="0"/>
        <w:w w:val="100"/>
        <w:position w:val="0"/>
        <w:sz w:val="24"/>
        <w:vertAlign w:val="baseline"/>
      </w:rPr>
    </w:lvl>
    <w:lvl w:ilvl="5">
      <w:start w:val="1"/>
      <w:numFmt w:val="lowerRoman"/>
      <w:lvlText w:val="%6."/>
      <w:lvlJc w:val="left"/>
      <w:pPr>
        <w:ind w:left="4332" w:hanging="297"/>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5056" w:hanging="376"/>
      </w:pPr>
      <w:rPr>
        <w:caps w:val="0"/>
        <w:smallCaps w:val="0"/>
        <w:strike w:val="0"/>
        <w:dstrike w:val="0"/>
        <w:outline w:val="0"/>
        <w:emboss w:val="0"/>
        <w:imprint w:val="0"/>
        <w:spacing w:val="0"/>
        <w:w w:val="100"/>
        <w:position w:val="0"/>
        <w:sz w:val="24"/>
        <w:vertAlign w:val="baseline"/>
      </w:rPr>
    </w:lvl>
    <w:lvl w:ilvl="7">
      <w:start w:val="1"/>
      <w:numFmt w:val="lowerLetter"/>
      <w:lvlText w:val="%8."/>
      <w:lvlJc w:val="left"/>
      <w:pPr>
        <w:ind w:left="5776" w:hanging="376"/>
      </w:pPr>
      <w:rPr>
        <w:caps w:val="0"/>
        <w:smallCaps w:val="0"/>
        <w:strike w:val="0"/>
        <w:dstrike w:val="0"/>
        <w:outline w:val="0"/>
        <w:emboss w:val="0"/>
        <w:imprint w:val="0"/>
        <w:spacing w:val="0"/>
        <w:w w:val="100"/>
        <w:position w:val="0"/>
        <w:sz w:val="24"/>
        <w:vertAlign w:val="baseline"/>
      </w:rPr>
    </w:lvl>
    <w:lvl w:ilvl="8">
      <w:start w:val="1"/>
      <w:numFmt w:val="lowerRoman"/>
      <w:lvlText w:val="%9."/>
      <w:lvlJc w:val="left"/>
      <w:pPr>
        <w:ind w:left="6492" w:hanging="297"/>
      </w:pPr>
      <w:rPr>
        <w:caps w:val="0"/>
        <w:smallCaps w:val="0"/>
        <w:strike w:val="0"/>
        <w:dstrike w:val="0"/>
        <w:outline w:val="0"/>
        <w:emboss w:val="0"/>
        <w:imprint w:val="0"/>
        <w:spacing w:val="0"/>
        <w:w w:val="100"/>
        <w:position w:val="0"/>
        <w:sz w:val="24"/>
        <w:vertAlign w:val="baseline"/>
      </w:rPr>
    </w:lvl>
  </w:abstractNum>
  <w:num w:numId="1">
    <w:abstractNumId w:val="8"/>
  </w:num>
  <w:num w:numId="2">
    <w:abstractNumId w:val="2"/>
  </w:num>
  <w:num w:numId="3">
    <w:abstractNumId w:val="6"/>
  </w:num>
  <w:num w:numId="4">
    <w:abstractNumId w:val="1"/>
  </w:num>
  <w:num w:numId="5">
    <w:abstractNumId w:val="10"/>
  </w:num>
  <w:num w:numId="6">
    <w:abstractNumId w:val="5"/>
  </w:num>
  <w:num w:numId="7">
    <w:abstractNumId w:val="4"/>
  </w:num>
  <w:num w:numId="8">
    <w:abstractNumId w:val="7"/>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030EF"/>
    <w:rsid w:val="000277A0"/>
    <w:rsid w:val="001348FE"/>
    <w:rsid w:val="002030EF"/>
    <w:rsid w:val="00454DA3"/>
    <w:rsid w:val="004C24D0"/>
    <w:rsid w:val="006F0AF3"/>
    <w:rsid w:val="008D6EEC"/>
    <w:rsid w:val="00B12575"/>
    <w:rsid w:val="00D63D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color w:val="00000A"/>
        <w:lang w:val="ca-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rPr>
      <w:sz w:val="24"/>
      <w:szCs w:val="24"/>
      <w:u w:color="00000A"/>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ladInternet">
    <w:name w:val="Enllaç d'Internet"/>
    <w:rPr>
      <w:u w:val="single" w:color="00000A"/>
    </w:rPr>
  </w:style>
  <w:style w:type="character" w:customStyle="1" w:styleId="Ninguno">
    <w:name w:val="Ninguno"/>
    <w:qFormat/>
  </w:style>
  <w:style w:type="character" w:customStyle="1" w:styleId="Hyperlink0">
    <w:name w:val="Hyperlink.0"/>
    <w:basedOn w:val="EnlladInternet"/>
    <w:qFormat/>
    <w:rPr>
      <w:color w:val="0000FF"/>
      <w:u w:val="single" w:color="0000FF"/>
    </w:rPr>
  </w:style>
  <w:style w:type="character" w:styleId="EndnoteReference">
    <w:name w:val="endnote reference"/>
    <w:basedOn w:val="Ninguno"/>
    <w:qFormat/>
    <w:rPr>
      <w:vertAlign w:val="superscript"/>
    </w:rPr>
  </w:style>
  <w:style w:type="character" w:customStyle="1" w:styleId="ListLabel1">
    <w:name w:val="ListLabel 1"/>
    <w:qFormat/>
    <w:rPr>
      <w:caps w:val="0"/>
      <w:smallCaps w:val="0"/>
      <w:strike w:val="0"/>
      <w:dstrike w:val="0"/>
      <w:outline w:val="0"/>
      <w:emboss w:val="0"/>
      <w:imprint w:val="0"/>
      <w:spacing w:val="0"/>
      <w:w w:val="10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position w:val="0"/>
      <w:sz w:val="24"/>
      <w:vertAlign w:val="baseline"/>
    </w:rPr>
  </w:style>
  <w:style w:type="character" w:customStyle="1" w:styleId="ListLabel10">
    <w:name w:val="ListLabel 10"/>
    <w:qFormat/>
    <w:rPr>
      <w:caps w:val="0"/>
      <w:smallCaps w:val="0"/>
      <w:strike w:val="0"/>
      <w:dstrike w:val="0"/>
      <w:outline w:val="0"/>
      <w:emboss w:val="0"/>
      <w:imprint w:val="0"/>
      <w:spacing w:val="0"/>
      <w:w w:val="100"/>
      <w:position w:val="0"/>
      <w:sz w:val="24"/>
      <w:vertAlign w:val="baseline"/>
    </w:rPr>
  </w:style>
  <w:style w:type="character" w:customStyle="1" w:styleId="ListLabel11">
    <w:name w:val="ListLabel 11"/>
    <w:qFormat/>
    <w:rPr>
      <w:caps w:val="0"/>
      <w:smallCaps w:val="0"/>
      <w:strike w:val="0"/>
      <w:dstrike w:val="0"/>
      <w:outline w:val="0"/>
      <w:emboss w:val="0"/>
      <w:imprint w:val="0"/>
      <w:spacing w:val="0"/>
      <w:w w:val="10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position w:val="0"/>
      <w:sz w:val="24"/>
      <w:vertAlign w:val="baseline"/>
    </w:rPr>
  </w:style>
  <w:style w:type="character" w:customStyle="1" w:styleId="ListLabel19">
    <w:name w:val="ListLabel 19"/>
    <w:qFormat/>
    <w:rPr>
      <w:rFonts w:ascii="Calibri" w:hAnsi="Calibri"/>
      <w:caps w:val="0"/>
      <w:smallCaps w:val="0"/>
      <w:strike w:val="0"/>
      <w:dstrike w:val="0"/>
      <w:outline w:val="0"/>
      <w:emboss w:val="0"/>
      <w:imprint w:val="0"/>
      <w:spacing w:val="0"/>
      <w:w w:val="100"/>
      <w:position w:val="0"/>
      <w:sz w:val="28"/>
      <w:vertAlign w:val="baseline"/>
    </w:rPr>
  </w:style>
  <w:style w:type="character" w:customStyle="1" w:styleId="ListLabel20">
    <w:name w:val="ListLabel 20"/>
    <w:qFormat/>
    <w:rPr>
      <w:caps w:val="0"/>
      <w:smallCaps w:val="0"/>
      <w:strike w:val="0"/>
      <w:dstrike w:val="0"/>
      <w:outline w:val="0"/>
      <w:emboss w:val="0"/>
      <w:imprint w:val="0"/>
      <w:spacing w:val="0"/>
      <w:w w:val="100"/>
      <w:position w:val="0"/>
      <w:sz w:val="24"/>
      <w:vertAlign w:val="baseline"/>
    </w:rPr>
  </w:style>
  <w:style w:type="character" w:customStyle="1" w:styleId="ListLabel21">
    <w:name w:val="ListLabel 21"/>
    <w:qFormat/>
    <w:rPr>
      <w:caps w:val="0"/>
      <w:smallCaps w:val="0"/>
      <w:strike w:val="0"/>
      <w:dstrike w:val="0"/>
      <w:outline w:val="0"/>
      <w:emboss w:val="0"/>
      <w:imprint w:val="0"/>
      <w:spacing w:val="0"/>
      <w:w w:val="100"/>
      <w:position w:val="0"/>
      <w:sz w:val="24"/>
      <w:vertAlign w:val="baseline"/>
    </w:rPr>
  </w:style>
  <w:style w:type="character" w:customStyle="1" w:styleId="ListLabel22">
    <w:name w:val="ListLabel 22"/>
    <w:qFormat/>
    <w:rPr>
      <w:caps w:val="0"/>
      <w:smallCaps w:val="0"/>
      <w:strike w:val="0"/>
      <w:dstrike w:val="0"/>
      <w:outline w:val="0"/>
      <w:emboss w:val="0"/>
      <w:imprint w:val="0"/>
      <w:spacing w:val="0"/>
      <w:w w:val="100"/>
      <w:position w:val="0"/>
      <w:sz w:val="24"/>
      <w:vertAlign w:val="baseline"/>
    </w:rPr>
  </w:style>
  <w:style w:type="character" w:customStyle="1" w:styleId="ListLabel23">
    <w:name w:val="ListLabel 23"/>
    <w:qFormat/>
    <w:rPr>
      <w:caps w:val="0"/>
      <w:smallCaps w:val="0"/>
      <w:strike w:val="0"/>
      <w:dstrike w:val="0"/>
      <w:outline w:val="0"/>
      <w:emboss w:val="0"/>
      <w:imprint w:val="0"/>
      <w:spacing w:val="0"/>
      <w:w w:val="100"/>
      <w:position w:val="0"/>
      <w:sz w:val="24"/>
      <w:vertAlign w:val="baseline"/>
    </w:rPr>
  </w:style>
  <w:style w:type="character" w:customStyle="1" w:styleId="ListLabel24">
    <w:name w:val="ListLabel 24"/>
    <w:qFormat/>
    <w:rPr>
      <w:caps w:val="0"/>
      <w:smallCaps w:val="0"/>
      <w:strike w:val="0"/>
      <w:dstrike w:val="0"/>
      <w:outline w:val="0"/>
      <w:emboss w:val="0"/>
      <w:imprint w:val="0"/>
      <w:spacing w:val="0"/>
      <w:w w:val="100"/>
      <w:position w:val="0"/>
      <w:sz w:val="24"/>
      <w:vertAlign w:val="baseline"/>
    </w:rPr>
  </w:style>
  <w:style w:type="character" w:customStyle="1" w:styleId="ListLabel25">
    <w:name w:val="ListLabel 25"/>
    <w:qFormat/>
    <w:rPr>
      <w:caps w:val="0"/>
      <w:smallCaps w:val="0"/>
      <w:strike w:val="0"/>
      <w:dstrike w:val="0"/>
      <w:outline w:val="0"/>
      <w:emboss w:val="0"/>
      <w:imprint w:val="0"/>
      <w:spacing w:val="0"/>
      <w:w w:val="100"/>
      <w:position w:val="0"/>
      <w:sz w:val="24"/>
      <w:vertAlign w:val="baseline"/>
    </w:rPr>
  </w:style>
  <w:style w:type="character" w:customStyle="1" w:styleId="ListLabel26">
    <w:name w:val="ListLabel 26"/>
    <w:qFormat/>
    <w:rPr>
      <w:caps w:val="0"/>
      <w:smallCaps w:val="0"/>
      <w:strike w:val="0"/>
      <w:dstrike w:val="0"/>
      <w:outline w:val="0"/>
      <w:emboss w:val="0"/>
      <w:imprint w:val="0"/>
      <w:spacing w:val="0"/>
      <w:w w:val="100"/>
      <w:position w:val="0"/>
      <w:sz w:val="24"/>
      <w:vertAlign w:val="baseline"/>
    </w:rPr>
  </w:style>
  <w:style w:type="character" w:customStyle="1" w:styleId="ListLabel27">
    <w:name w:val="ListLabel 27"/>
    <w:qFormat/>
    <w:rPr>
      <w:caps w:val="0"/>
      <w:smallCaps w:val="0"/>
      <w:strike w:val="0"/>
      <w:dstrike w:val="0"/>
      <w:outline w:val="0"/>
      <w:emboss w:val="0"/>
      <w:imprint w:val="0"/>
      <w:spacing w:val="0"/>
      <w:w w:val="100"/>
      <w:position w:val="0"/>
      <w:sz w:val="24"/>
      <w:vertAlign w:val="baseline"/>
    </w:rPr>
  </w:style>
  <w:style w:type="character" w:customStyle="1" w:styleId="ListLabel28">
    <w:name w:val="ListLabel 28"/>
    <w:qFormat/>
    <w:rPr>
      <w:caps w:val="0"/>
      <w:smallCaps w:val="0"/>
      <w:strike w:val="0"/>
      <w:dstrike w:val="0"/>
      <w:outline w:val="0"/>
      <w:emboss w:val="0"/>
      <w:imprint w:val="0"/>
      <w:spacing w:val="0"/>
      <w:w w:val="100"/>
      <w:position w:val="0"/>
      <w:sz w:val="24"/>
      <w:vertAlign w:val="baseline"/>
    </w:rPr>
  </w:style>
  <w:style w:type="character" w:customStyle="1" w:styleId="ListLabel29">
    <w:name w:val="ListLabel 29"/>
    <w:qFormat/>
    <w:rPr>
      <w:caps w:val="0"/>
      <w:smallCaps w:val="0"/>
      <w:strike w:val="0"/>
      <w:dstrike w:val="0"/>
      <w:outline w:val="0"/>
      <w:emboss w:val="0"/>
      <w:imprint w:val="0"/>
      <w:spacing w:val="0"/>
      <w:w w:val="100"/>
      <w:position w:val="0"/>
      <w:sz w:val="24"/>
      <w:vertAlign w:val="baseline"/>
    </w:rPr>
  </w:style>
  <w:style w:type="character" w:customStyle="1" w:styleId="ListLabel30">
    <w:name w:val="ListLabel 30"/>
    <w:qFormat/>
    <w:rPr>
      <w:caps w:val="0"/>
      <w:smallCaps w:val="0"/>
      <w:strike w:val="0"/>
      <w:dstrike w:val="0"/>
      <w:outline w:val="0"/>
      <w:emboss w:val="0"/>
      <w:imprint w:val="0"/>
      <w:spacing w:val="0"/>
      <w:w w:val="100"/>
      <w:position w:val="0"/>
      <w:sz w:val="24"/>
      <w:vertAlign w:val="baseline"/>
    </w:rPr>
  </w:style>
  <w:style w:type="character" w:customStyle="1" w:styleId="ListLabel31">
    <w:name w:val="ListLabel 31"/>
    <w:qFormat/>
    <w:rPr>
      <w:caps w:val="0"/>
      <w:smallCaps w:val="0"/>
      <w:strike w:val="0"/>
      <w:dstrike w:val="0"/>
      <w:outline w:val="0"/>
      <w:emboss w:val="0"/>
      <w:imprint w:val="0"/>
      <w:spacing w:val="0"/>
      <w:w w:val="100"/>
      <w:position w:val="0"/>
      <w:sz w:val="24"/>
      <w:vertAlign w:val="baseline"/>
    </w:rPr>
  </w:style>
  <w:style w:type="character" w:customStyle="1" w:styleId="ListLabel32">
    <w:name w:val="ListLabel 32"/>
    <w:qFormat/>
    <w:rPr>
      <w:caps w:val="0"/>
      <w:smallCaps w:val="0"/>
      <w:strike w:val="0"/>
      <w:dstrike w:val="0"/>
      <w:outline w:val="0"/>
      <w:emboss w:val="0"/>
      <w:imprint w:val="0"/>
      <w:spacing w:val="0"/>
      <w:w w:val="100"/>
      <w:position w:val="0"/>
      <w:sz w:val="24"/>
      <w:vertAlign w:val="baseline"/>
    </w:rPr>
  </w:style>
  <w:style w:type="character" w:customStyle="1" w:styleId="ListLabel33">
    <w:name w:val="ListLabel 33"/>
    <w:qFormat/>
    <w:rPr>
      <w:caps w:val="0"/>
      <w:smallCaps w:val="0"/>
      <w:strike w:val="0"/>
      <w:dstrike w:val="0"/>
      <w:outline w:val="0"/>
      <w:emboss w:val="0"/>
      <w:imprint w:val="0"/>
      <w:spacing w:val="0"/>
      <w:w w:val="100"/>
      <w:position w:val="0"/>
      <w:sz w:val="24"/>
      <w:vertAlign w:val="baseline"/>
    </w:rPr>
  </w:style>
  <w:style w:type="character" w:customStyle="1" w:styleId="ListLabel34">
    <w:name w:val="ListLabel 34"/>
    <w:qFormat/>
    <w:rPr>
      <w:caps w:val="0"/>
      <w:smallCaps w:val="0"/>
      <w:strike w:val="0"/>
      <w:dstrike w:val="0"/>
      <w:outline w:val="0"/>
      <w:emboss w:val="0"/>
      <w:imprint w:val="0"/>
      <w:spacing w:val="0"/>
      <w:w w:val="100"/>
      <w:position w:val="0"/>
      <w:sz w:val="24"/>
      <w:vertAlign w:val="baseline"/>
    </w:rPr>
  </w:style>
  <w:style w:type="character" w:customStyle="1" w:styleId="ListLabel35">
    <w:name w:val="ListLabel 35"/>
    <w:qFormat/>
    <w:rPr>
      <w:caps w:val="0"/>
      <w:smallCaps w:val="0"/>
      <w:strike w:val="0"/>
      <w:dstrike w:val="0"/>
      <w:outline w:val="0"/>
      <w:emboss w:val="0"/>
      <w:imprint w:val="0"/>
      <w:spacing w:val="0"/>
      <w:w w:val="100"/>
      <w:position w:val="0"/>
      <w:sz w:val="24"/>
      <w:vertAlign w:val="baseline"/>
    </w:rPr>
  </w:style>
  <w:style w:type="character" w:customStyle="1" w:styleId="ListLabel36">
    <w:name w:val="ListLabel 36"/>
    <w:qFormat/>
    <w:rPr>
      <w:caps w:val="0"/>
      <w:smallCaps w:val="0"/>
      <w:strike w:val="0"/>
      <w:dstrike w:val="0"/>
      <w:outline w:val="0"/>
      <w:emboss w:val="0"/>
      <w:imprint w:val="0"/>
      <w:spacing w:val="0"/>
      <w:w w:val="100"/>
      <w:position w:val="0"/>
      <w:sz w:val="24"/>
      <w:vertAlign w:val="baseline"/>
    </w:rPr>
  </w:style>
  <w:style w:type="character" w:customStyle="1" w:styleId="ListLabel37">
    <w:name w:val="ListLabel 37"/>
    <w:qFormat/>
    <w:rPr>
      <w:caps w:val="0"/>
      <w:smallCaps w:val="0"/>
      <w:strike w:val="0"/>
      <w:dstrike w:val="0"/>
      <w:outline w:val="0"/>
      <w:emboss w:val="0"/>
      <w:imprint w:val="0"/>
      <w:spacing w:val="0"/>
      <w:w w:val="100"/>
      <w:position w:val="0"/>
      <w:sz w:val="24"/>
      <w:vertAlign w:val="baseline"/>
    </w:rPr>
  </w:style>
  <w:style w:type="character" w:customStyle="1" w:styleId="ListLabel38">
    <w:name w:val="ListLabel 38"/>
    <w:qFormat/>
    <w:rPr>
      <w:caps w:val="0"/>
      <w:smallCaps w:val="0"/>
      <w:strike w:val="0"/>
      <w:dstrike w:val="0"/>
      <w:outline w:val="0"/>
      <w:emboss w:val="0"/>
      <w:imprint w:val="0"/>
      <w:spacing w:val="0"/>
      <w:w w:val="100"/>
      <w:position w:val="0"/>
      <w:sz w:val="24"/>
      <w:vertAlign w:val="baseline"/>
    </w:rPr>
  </w:style>
  <w:style w:type="character" w:customStyle="1" w:styleId="ListLabel39">
    <w:name w:val="ListLabel 39"/>
    <w:qFormat/>
    <w:rPr>
      <w:caps w:val="0"/>
      <w:smallCaps w:val="0"/>
      <w:strike w:val="0"/>
      <w:dstrike w:val="0"/>
      <w:outline w:val="0"/>
      <w:emboss w:val="0"/>
      <w:imprint w:val="0"/>
      <w:spacing w:val="0"/>
      <w:w w:val="100"/>
      <w:position w:val="0"/>
      <w:sz w:val="24"/>
      <w:vertAlign w:val="baseline"/>
    </w:rPr>
  </w:style>
  <w:style w:type="character" w:customStyle="1" w:styleId="ListLabel40">
    <w:name w:val="ListLabel 40"/>
    <w:qFormat/>
    <w:rPr>
      <w:caps w:val="0"/>
      <w:smallCaps w:val="0"/>
      <w:strike w:val="0"/>
      <w:dstrike w:val="0"/>
      <w:outline w:val="0"/>
      <w:emboss w:val="0"/>
      <w:imprint w:val="0"/>
      <w:spacing w:val="0"/>
      <w:w w:val="100"/>
      <w:position w:val="0"/>
      <w:sz w:val="24"/>
      <w:vertAlign w:val="baseline"/>
    </w:rPr>
  </w:style>
  <w:style w:type="character" w:customStyle="1" w:styleId="ListLabel41">
    <w:name w:val="ListLabel 41"/>
    <w:qFormat/>
    <w:rPr>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caps w:val="0"/>
      <w:smallCaps w:val="0"/>
      <w:strike w:val="0"/>
      <w:dstrike w:val="0"/>
      <w:outline w:val="0"/>
      <w:emboss w:val="0"/>
      <w:imprint w:val="0"/>
      <w:spacing w:val="0"/>
      <w:w w:val="100"/>
      <w:position w:val="0"/>
      <w:sz w:val="24"/>
      <w:vertAlign w:val="baseline"/>
    </w:rPr>
  </w:style>
  <w:style w:type="character" w:customStyle="1" w:styleId="ListLabel43">
    <w:name w:val="ListLabel 43"/>
    <w:qFormat/>
    <w:rPr>
      <w:caps w:val="0"/>
      <w:smallCaps w:val="0"/>
      <w:strike w:val="0"/>
      <w:dstrike w:val="0"/>
      <w:outline w:val="0"/>
      <w:emboss w:val="0"/>
      <w:imprint w:val="0"/>
      <w:spacing w:val="0"/>
      <w:w w:val="100"/>
      <w:position w:val="0"/>
      <w:sz w:val="24"/>
      <w:vertAlign w:val="baseline"/>
    </w:rPr>
  </w:style>
  <w:style w:type="character" w:customStyle="1" w:styleId="ListLabel44">
    <w:name w:val="ListLabel 44"/>
    <w:qFormat/>
    <w:rPr>
      <w:caps w:val="0"/>
      <w:smallCaps w:val="0"/>
      <w:strike w:val="0"/>
      <w:dstrike w:val="0"/>
      <w:outline w:val="0"/>
      <w:emboss w:val="0"/>
      <w:imprint w:val="0"/>
      <w:spacing w:val="0"/>
      <w:w w:val="100"/>
      <w:position w:val="0"/>
      <w:sz w:val="24"/>
      <w:vertAlign w:val="baseline"/>
    </w:rPr>
  </w:style>
  <w:style w:type="character" w:customStyle="1" w:styleId="ListLabel45">
    <w:name w:val="ListLabel 45"/>
    <w:qFormat/>
    <w:rPr>
      <w:caps w:val="0"/>
      <w:smallCaps w:val="0"/>
      <w:strike w:val="0"/>
      <w:dstrike w:val="0"/>
      <w:outline w:val="0"/>
      <w:emboss w:val="0"/>
      <w:imprint w:val="0"/>
      <w:spacing w:val="0"/>
      <w:w w:val="100"/>
      <w:position w:val="0"/>
      <w:sz w:val="24"/>
      <w:vertAlign w:val="baseline"/>
    </w:rPr>
  </w:style>
  <w:style w:type="character" w:customStyle="1" w:styleId="ListLabel46">
    <w:name w:val="ListLabel 46"/>
    <w:qFormat/>
    <w:rPr>
      <w:caps w:val="0"/>
      <w:smallCaps w:val="0"/>
      <w:strike w:val="0"/>
      <w:dstrike w:val="0"/>
      <w:outline w:val="0"/>
      <w:emboss w:val="0"/>
      <w:imprint w:val="0"/>
      <w:spacing w:val="0"/>
      <w:w w:val="100"/>
      <w:position w:val="0"/>
      <w:sz w:val="23"/>
      <w:vertAlign w:val="baseline"/>
    </w:rPr>
  </w:style>
  <w:style w:type="character" w:customStyle="1" w:styleId="ListLabel47">
    <w:name w:val="ListLabel 47"/>
    <w:qFormat/>
    <w:rPr>
      <w:caps w:val="0"/>
      <w:smallCaps w:val="0"/>
      <w:strike w:val="0"/>
      <w:dstrike w:val="0"/>
      <w:outline w:val="0"/>
      <w:emboss w:val="0"/>
      <w:imprint w:val="0"/>
      <w:spacing w:val="0"/>
      <w:w w:val="100"/>
      <w:position w:val="0"/>
      <w:sz w:val="24"/>
      <w:vertAlign w:val="baseline"/>
    </w:rPr>
  </w:style>
  <w:style w:type="character" w:customStyle="1" w:styleId="ListLabel48">
    <w:name w:val="ListLabel 48"/>
    <w:qFormat/>
    <w:rPr>
      <w:caps w:val="0"/>
      <w:smallCaps w:val="0"/>
      <w:strike w:val="0"/>
      <w:dstrike w:val="0"/>
      <w:outline w:val="0"/>
      <w:emboss w:val="0"/>
      <w:imprint w:val="0"/>
      <w:spacing w:val="0"/>
      <w:w w:val="100"/>
      <w:position w:val="0"/>
      <w:sz w:val="24"/>
      <w:vertAlign w:val="baseline"/>
    </w:rPr>
  </w:style>
  <w:style w:type="character" w:customStyle="1" w:styleId="ListLabel49">
    <w:name w:val="ListLabel 49"/>
    <w:qFormat/>
    <w:rPr>
      <w:caps w:val="0"/>
      <w:smallCaps w:val="0"/>
      <w:strike w:val="0"/>
      <w:dstrike w:val="0"/>
      <w:outline w:val="0"/>
      <w:emboss w:val="0"/>
      <w:imprint w:val="0"/>
      <w:spacing w:val="0"/>
      <w:w w:val="100"/>
      <w:position w:val="0"/>
      <w:sz w:val="24"/>
      <w:vertAlign w:val="baseline"/>
    </w:rPr>
  </w:style>
  <w:style w:type="character" w:customStyle="1" w:styleId="ListLabel50">
    <w:name w:val="ListLabel 50"/>
    <w:qFormat/>
    <w:rPr>
      <w:caps w:val="0"/>
      <w:smallCaps w:val="0"/>
      <w:strike w:val="0"/>
      <w:dstrike w:val="0"/>
      <w:outline w:val="0"/>
      <w:emboss w:val="0"/>
      <w:imprint w:val="0"/>
      <w:spacing w:val="0"/>
      <w:w w:val="100"/>
      <w:position w:val="0"/>
      <w:sz w:val="24"/>
      <w:vertAlign w:val="baseline"/>
    </w:rPr>
  </w:style>
  <w:style w:type="character" w:customStyle="1" w:styleId="ListLabel51">
    <w:name w:val="ListLabel 51"/>
    <w:qFormat/>
    <w:rPr>
      <w:caps w:val="0"/>
      <w:smallCaps w:val="0"/>
      <w:strike w:val="0"/>
      <w:dstrike w:val="0"/>
      <w:outline w:val="0"/>
      <w:emboss w:val="0"/>
      <w:imprint w:val="0"/>
      <w:spacing w:val="0"/>
      <w:w w:val="100"/>
      <w:position w:val="0"/>
      <w:sz w:val="24"/>
      <w:vertAlign w:val="baseline"/>
    </w:rPr>
  </w:style>
  <w:style w:type="character" w:customStyle="1" w:styleId="ListLabel52">
    <w:name w:val="ListLabel 52"/>
    <w:qFormat/>
    <w:rPr>
      <w:caps w:val="0"/>
      <w:smallCaps w:val="0"/>
      <w:strike w:val="0"/>
      <w:dstrike w:val="0"/>
      <w:outline w:val="0"/>
      <w:emboss w:val="0"/>
      <w:imprint w:val="0"/>
      <w:spacing w:val="0"/>
      <w:w w:val="100"/>
      <w:position w:val="0"/>
      <w:sz w:val="24"/>
      <w:vertAlign w:val="baseline"/>
    </w:rPr>
  </w:style>
  <w:style w:type="character" w:customStyle="1" w:styleId="ListLabel53">
    <w:name w:val="ListLabel 53"/>
    <w:qFormat/>
    <w:rPr>
      <w:caps w:val="0"/>
      <w:smallCaps w:val="0"/>
      <w:strike w:val="0"/>
      <w:dstrike w:val="0"/>
      <w:outline w:val="0"/>
      <w:emboss w:val="0"/>
      <w:imprint w:val="0"/>
      <w:spacing w:val="0"/>
      <w:w w:val="100"/>
      <w:position w:val="0"/>
      <w:sz w:val="24"/>
      <w:vertAlign w:val="baseline"/>
    </w:rPr>
  </w:style>
  <w:style w:type="character" w:customStyle="1" w:styleId="ListLabel54">
    <w:name w:val="ListLabel 54"/>
    <w:qFormat/>
    <w:rPr>
      <w:caps w:val="0"/>
      <w:smallCaps w:val="0"/>
      <w:strike w:val="0"/>
      <w:dstrike w:val="0"/>
      <w:outline w:val="0"/>
      <w:emboss w:val="0"/>
      <w:imprint w:val="0"/>
      <w:spacing w:val="0"/>
      <w:w w:val="100"/>
      <w:position w:val="0"/>
      <w:sz w:val="24"/>
      <w:vertAlign w:val="baseline"/>
    </w:rPr>
  </w:style>
  <w:style w:type="character" w:customStyle="1" w:styleId="ListLabel55">
    <w:name w:val="ListLabel 55"/>
    <w:qFormat/>
    <w:rPr>
      <w:caps w:val="0"/>
      <w:smallCaps w:val="0"/>
      <w:strike w:val="0"/>
      <w:dstrike w:val="0"/>
      <w:outline w:val="0"/>
      <w:emboss w:val="0"/>
      <w:imprint w:val="0"/>
      <w:spacing w:val="0"/>
      <w:w w:val="100"/>
      <w:position w:val="0"/>
      <w:sz w:val="24"/>
      <w:vertAlign w:val="baseline"/>
    </w:rPr>
  </w:style>
  <w:style w:type="character" w:customStyle="1" w:styleId="ListLabel56">
    <w:name w:val="ListLabel 56"/>
    <w:qFormat/>
    <w:rPr>
      <w:caps w:val="0"/>
      <w:smallCaps w:val="0"/>
      <w:strike w:val="0"/>
      <w:dstrike w:val="0"/>
      <w:outline w:val="0"/>
      <w:emboss w:val="0"/>
      <w:imprint w:val="0"/>
      <w:spacing w:val="0"/>
      <w:w w:val="100"/>
      <w:position w:val="0"/>
      <w:sz w:val="24"/>
      <w:vertAlign w:val="baseline"/>
    </w:rPr>
  </w:style>
  <w:style w:type="character" w:customStyle="1" w:styleId="ListLabel57">
    <w:name w:val="ListLabel 57"/>
    <w:qFormat/>
    <w:rPr>
      <w:caps w:val="0"/>
      <w:smallCaps w:val="0"/>
      <w:strike w:val="0"/>
      <w:dstrike w:val="0"/>
      <w:outline w:val="0"/>
      <w:emboss w:val="0"/>
      <w:imprint w:val="0"/>
      <w:spacing w:val="0"/>
      <w:w w:val="100"/>
      <w:position w:val="0"/>
      <w:sz w:val="24"/>
      <w:vertAlign w:val="baseline"/>
    </w:rPr>
  </w:style>
  <w:style w:type="character" w:customStyle="1" w:styleId="ListLabel58">
    <w:name w:val="ListLabel 58"/>
    <w:qFormat/>
    <w:rPr>
      <w:caps w:val="0"/>
      <w:smallCaps w:val="0"/>
      <w:strike w:val="0"/>
      <w:dstrike w:val="0"/>
      <w:outline w:val="0"/>
      <w:emboss w:val="0"/>
      <w:imprint w:val="0"/>
      <w:spacing w:val="0"/>
      <w:w w:val="100"/>
      <w:position w:val="0"/>
      <w:sz w:val="24"/>
      <w:vertAlign w:val="baseline"/>
    </w:rPr>
  </w:style>
  <w:style w:type="character" w:customStyle="1" w:styleId="ListLabel59">
    <w:name w:val="ListLabel 59"/>
    <w:qFormat/>
    <w:rPr>
      <w:caps w:val="0"/>
      <w:smallCaps w:val="0"/>
      <w:strike w:val="0"/>
      <w:dstrike w:val="0"/>
      <w:outline w:val="0"/>
      <w:emboss w:val="0"/>
      <w:imprint w:val="0"/>
      <w:spacing w:val="0"/>
      <w:w w:val="100"/>
      <w:position w:val="0"/>
      <w:sz w:val="24"/>
      <w:vertAlign w:val="baseline"/>
    </w:rPr>
  </w:style>
  <w:style w:type="character" w:customStyle="1" w:styleId="ListLabel60">
    <w:name w:val="ListLabel 60"/>
    <w:qFormat/>
    <w:rPr>
      <w:caps w:val="0"/>
      <w:smallCaps w:val="0"/>
      <w:strike w:val="0"/>
      <w:dstrike w:val="0"/>
      <w:outline w:val="0"/>
      <w:emboss w:val="0"/>
      <w:imprint w:val="0"/>
      <w:spacing w:val="0"/>
      <w:w w:val="100"/>
      <w:position w:val="0"/>
      <w:sz w:val="24"/>
      <w:vertAlign w:val="baseline"/>
    </w:rPr>
  </w:style>
  <w:style w:type="character" w:customStyle="1" w:styleId="ListLabel61">
    <w:name w:val="ListLabel 61"/>
    <w:qFormat/>
    <w:rPr>
      <w:caps w:val="0"/>
      <w:smallCaps w:val="0"/>
      <w:strike w:val="0"/>
      <w:dstrike w:val="0"/>
      <w:outline w:val="0"/>
      <w:emboss w:val="0"/>
      <w:imprint w:val="0"/>
      <w:spacing w:val="0"/>
      <w:w w:val="100"/>
      <w:position w:val="0"/>
      <w:sz w:val="24"/>
      <w:vertAlign w:val="baseline"/>
    </w:rPr>
  </w:style>
  <w:style w:type="character" w:customStyle="1" w:styleId="ListLabel62">
    <w:name w:val="ListLabel 62"/>
    <w:qFormat/>
    <w:rPr>
      <w:caps w:val="0"/>
      <w:smallCaps w:val="0"/>
      <w:strike w:val="0"/>
      <w:dstrike w:val="0"/>
      <w:outline w:val="0"/>
      <w:emboss w:val="0"/>
      <w:imprint w:val="0"/>
      <w:spacing w:val="0"/>
      <w:w w:val="100"/>
      <w:position w:val="0"/>
      <w:sz w:val="24"/>
      <w:vertAlign w:val="baseline"/>
    </w:rPr>
  </w:style>
  <w:style w:type="character" w:customStyle="1" w:styleId="ListLabel63">
    <w:name w:val="ListLabel 63"/>
    <w:qFormat/>
    <w:rPr>
      <w:caps w:val="0"/>
      <w:smallCaps w:val="0"/>
      <w:strike w:val="0"/>
      <w:dstrike w:val="0"/>
      <w:outline w:val="0"/>
      <w:emboss w:val="0"/>
      <w:imprint w:val="0"/>
      <w:spacing w:val="0"/>
      <w:w w:val="100"/>
      <w:position w:val="0"/>
      <w:sz w:val="24"/>
      <w:vertAlign w:val="baseline"/>
    </w:rPr>
  </w:style>
  <w:style w:type="character" w:customStyle="1" w:styleId="ListLabel64">
    <w:name w:val="ListLabel 64"/>
    <w:qFormat/>
    <w:rPr>
      <w:b/>
      <w:bCs/>
      <w:caps w:val="0"/>
      <w:smallCaps w:val="0"/>
      <w:strike w:val="0"/>
      <w:dstrike w:val="0"/>
      <w:outline w:val="0"/>
      <w:emboss w:val="0"/>
      <w:imprint w:val="0"/>
      <w:spacing w:val="0"/>
      <w:w w:val="100"/>
      <w:position w:val="0"/>
      <w:sz w:val="24"/>
      <w:vertAlign w:val="baseline"/>
    </w:rPr>
  </w:style>
  <w:style w:type="character" w:customStyle="1" w:styleId="ListLabel65">
    <w:name w:val="ListLabel 65"/>
    <w:qFormat/>
    <w:rPr>
      <w:b/>
      <w:bCs/>
      <w:caps w:val="0"/>
      <w:smallCaps w:val="0"/>
      <w:strike w:val="0"/>
      <w:dstrike w:val="0"/>
      <w:outline w:val="0"/>
      <w:emboss w:val="0"/>
      <w:imprint w:val="0"/>
      <w:spacing w:val="0"/>
      <w:w w:val="100"/>
      <w:position w:val="0"/>
      <w:sz w:val="24"/>
      <w:vertAlign w:val="baseline"/>
    </w:rPr>
  </w:style>
  <w:style w:type="character" w:customStyle="1" w:styleId="ListLabel66">
    <w:name w:val="ListLabel 66"/>
    <w:qFormat/>
    <w:rPr>
      <w:b/>
      <w:bCs/>
      <w:caps w:val="0"/>
      <w:smallCaps w:val="0"/>
      <w:strike w:val="0"/>
      <w:dstrike w:val="0"/>
      <w:outline w:val="0"/>
      <w:emboss w:val="0"/>
      <w:imprint w:val="0"/>
      <w:spacing w:val="0"/>
      <w:w w:val="100"/>
      <w:position w:val="0"/>
      <w:sz w:val="24"/>
      <w:vertAlign w:val="baseline"/>
    </w:rPr>
  </w:style>
  <w:style w:type="character" w:customStyle="1" w:styleId="ListLabel67">
    <w:name w:val="ListLabel 67"/>
    <w:qFormat/>
    <w:rPr>
      <w:b/>
      <w:bCs/>
      <w:caps w:val="0"/>
      <w:smallCaps w:val="0"/>
      <w:strike w:val="0"/>
      <w:dstrike w:val="0"/>
      <w:outline w:val="0"/>
      <w:emboss w:val="0"/>
      <w:imprint w:val="0"/>
      <w:spacing w:val="0"/>
      <w:w w:val="100"/>
      <w:position w:val="0"/>
      <w:sz w:val="24"/>
      <w:vertAlign w:val="baseline"/>
    </w:rPr>
  </w:style>
  <w:style w:type="character" w:customStyle="1" w:styleId="ListLabel68">
    <w:name w:val="ListLabel 68"/>
    <w:qFormat/>
    <w:rPr>
      <w:b/>
      <w:bCs/>
      <w:caps w:val="0"/>
      <w:smallCaps w:val="0"/>
      <w:strike w:val="0"/>
      <w:dstrike w:val="0"/>
      <w:outline w:val="0"/>
      <w:emboss w:val="0"/>
      <w:imprint w:val="0"/>
      <w:spacing w:val="0"/>
      <w:w w:val="100"/>
      <w:position w:val="0"/>
      <w:sz w:val="24"/>
      <w:vertAlign w:val="baseline"/>
    </w:rPr>
  </w:style>
  <w:style w:type="character" w:customStyle="1" w:styleId="ListLabel69">
    <w:name w:val="ListLabel 69"/>
    <w:qFormat/>
    <w:rPr>
      <w:b/>
      <w:bCs/>
      <w:caps w:val="0"/>
      <w:smallCaps w:val="0"/>
      <w:strike w:val="0"/>
      <w:dstrike w:val="0"/>
      <w:outline w:val="0"/>
      <w:emboss w:val="0"/>
      <w:imprint w:val="0"/>
      <w:spacing w:val="0"/>
      <w:w w:val="100"/>
      <w:position w:val="0"/>
      <w:sz w:val="24"/>
      <w:vertAlign w:val="baseline"/>
    </w:rPr>
  </w:style>
  <w:style w:type="character" w:customStyle="1" w:styleId="ListLabel70">
    <w:name w:val="ListLabel 70"/>
    <w:qFormat/>
    <w:rPr>
      <w:b/>
      <w:bCs/>
      <w:caps w:val="0"/>
      <w:smallCaps w:val="0"/>
      <w:strike w:val="0"/>
      <w:dstrike w:val="0"/>
      <w:outline w:val="0"/>
      <w:emboss w:val="0"/>
      <w:imprint w:val="0"/>
      <w:spacing w:val="0"/>
      <w:w w:val="100"/>
      <w:position w:val="0"/>
      <w:sz w:val="24"/>
      <w:vertAlign w:val="baseline"/>
    </w:rPr>
  </w:style>
  <w:style w:type="character" w:customStyle="1" w:styleId="ListLabel71">
    <w:name w:val="ListLabel 71"/>
    <w:qFormat/>
    <w:rPr>
      <w:b/>
      <w:bCs/>
      <w:caps w:val="0"/>
      <w:smallCaps w:val="0"/>
      <w:strike w:val="0"/>
      <w:dstrike w:val="0"/>
      <w:outline w:val="0"/>
      <w:emboss w:val="0"/>
      <w:imprint w:val="0"/>
      <w:spacing w:val="0"/>
      <w:w w:val="100"/>
      <w:position w:val="0"/>
      <w:sz w:val="24"/>
      <w:vertAlign w:val="baseline"/>
    </w:rPr>
  </w:style>
  <w:style w:type="character" w:customStyle="1" w:styleId="ListLabel72">
    <w:name w:val="ListLabel 72"/>
    <w:qFormat/>
    <w:rPr>
      <w:b/>
      <w:bCs/>
      <w:caps w:val="0"/>
      <w:smallCaps w:val="0"/>
      <w:strike w:val="0"/>
      <w:dstrike w:val="0"/>
      <w:outline w:val="0"/>
      <w:emboss w:val="0"/>
      <w:imprint w:val="0"/>
      <w:spacing w:val="0"/>
      <w:w w:val="100"/>
      <w:position w:val="0"/>
      <w:sz w:val="24"/>
      <w:vertAlign w:val="baseline"/>
    </w:rPr>
  </w:style>
  <w:style w:type="character" w:customStyle="1" w:styleId="ListLabel73">
    <w:name w:val="ListLabel 73"/>
    <w:qFormat/>
    <w:rPr>
      <w:b/>
      <w:bCs/>
      <w:caps w:val="0"/>
      <w:smallCaps w:val="0"/>
      <w:strike w:val="0"/>
      <w:dstrike w:val="0"/>
      <w:outline w:val="0"/>
      <w:emboss w:val="0"/>
      <w:imprint w:val="0"/>
      <w:spacing w:val="0"/>
      <w:w w:val="100"/>
      <w:position w:val="0"/>
      <w:sz w:val="24"/>
      <w:vertAlign w:val="baseline"/>
    </w:rPr>
  </w:style>
  <w:style w:type="character" w:customStyle="1" w:styleId="ListLabel74">
    <w:name w:val="ListLabel 74"/>
    <w:qFormat/>
    <w:rPr>
      <w:b/>
      <w:bCs/>
      <w:caps w:val="0"/>
      <w:smallCaps w:val="0"/>
      <w:strike w:val="0"/>
      <w:dstrike w:val="0"/>
      <w:outline w:val="0"/>
      <w:emboss w:val="0"/>
      <w:imprint w:val="0"/>
      <w:spacing w:val="0"/>
      <w:w w:val="100"/>
      <w:position w:val="0"/>
      <w:sz w:val="24"/>
      <w:vertAlign w:val="baseline"/>
    </w:rPr>
  </w:style>
  <w:style w:type="character" w:customStyle="1" w:styleId="ListLabel75">
    <w:name w:val="ListLabel 75"/>
    <w:qFormat/>
    <w:rPr>
      <w:b/>
      <w:bCs/>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b/>
      <w:bCs/>
      <w:caps w:val="0"/>
      <w:smallCaps w:val="0"/>
      <w:strike w:val="0"/>
      <w:dstrike w:val="0"/>
      <w:outline w:val="0"/>
      <w:emboss w:val="0"/>
      <w:imprint w:val="0"/>
      <w:spacing w:val="0"/>
      <w:w w:val="100"/>
      <w:position w:val="0"/>
      <w:sz w:val="24"/>
      <w:vertAlign w:val="baseline"/>
    </w:rPr>
  </w:style>
  <w:style w:type="character" w:customStyle="1" w:styleId="ListLabel77">
    <w:name w:val="ListLabel 77"/>
    <w:qFormat/>
    <w:rPr>
      <w:b/>
      <w:bCs/>
      <w:caps w:val="0"/>
      <w:smallCaps w:val="0"/>
      <w:strike w:val="0"/>
      <w:dstrike w:val="0"/>
      <w:outline w:val="0"/>
      <w:emboss w:val="0"/>
      <w:imprint w:val="0"/>
      <w:spacing w:val="0"/>
      <w:w w:val="100"/>
      <w:position w:val="0"/>
      <w:sz w:val="24"/>
      <w:vertAlign w:val="baseline"/>
    </w:rPr>
  </w:style>
  <w:style w:type="character" w:customStyle="1" w:styleId="ListLabel78">
    <w:name w:val="ListLabel 78"/>
    <w:qFormat/>
    <w:rPr>
      <w:b/>
      <w:bCs/>
      <w:caps w:val="0"/>
      <w:smallCaps w:val="0"/>
      <w:strike w:val="0"/>
      <w:dstrike w:val="0"/>
      <w:outline w:val="0"/>
      <w:emboss w:val="0"/>
      <w:imprint w:val="0"/>
      <w:spacing w:val="0"/>
      <w:w w:val="100"/>
      <w:position w:val="0"/>
      <w:sz w:val="24"/>
      <w:vertAlign w:val="baseline"/>
    </w:rPr>
  </w:style>
  <w:style w:type="character" w:customStyle="1" w:styleId="ListLabel79">
    <w:name w:val="ListLabel 79"/>
    <w:qFormat/>
    <w:rPr>
      <w:b/>
      <w:bCs/>
      <w:caps w:val="0"/>
      <w:smallCaps w:val="0"/>
      <w:strike w:val="0"/>
      <w:dstrike w:val="0"/>
      <w:outline w:val="0"/>
      <w:emboss w:val="0"/>
      <w:imprint w:val="0"/>
      <w:spacing w:val="0"/>
      <w:w w:val="100"/>
      <w:position w:val="0"/>
      <w:sz w:val="24"/>
      <w:vertAlign w:val="baseline"/>
    </w:rPr>
  </w:style>
  <w:style w:type="character" w:customStyle="1" w:styleId="ListLabel80">
    <w:name w:val="ListLabel 80"/>
    <w:qFormat/>
    <w:rPr>
      <w:b/>
      <w:bCs/>
      <w:caps w:val="0"/>
      <w:smallCaps w:val="0"/>
      <w:strike w:val="0"/>
      <w:dstrike w:val="0"/>
      <w:outline w:val="0"/>
      <w:emboss w:val="0"/>
      <w:imprint w:val="0"/>
      <w:spacing w:val="0"/>
      <w:w w:val="100"/>
      <w:position w:val="0"/>
      <w:sz w:val="24"/>
      <w:vertAlign w:val="baseline"/>
    </w:rPr>
  </w:style>
  <w:style w:type="character" w:customStyle="1" w:styleId="ListLabel81">
    <w:name w:val="ListLabel 81"/>
    <w:qFormat/>
    <w:rPr>
      <w:b/>
      <w:bCs/>
      <w:caps w:val="0"/>
      <w:smallCaps w:val="0"/>
      <w:strike w:val="0"/>
      <w:dstrike w:val="0"/>
      <w:outline w:val="0"/>
      <w:emboss w:val="0"/>
      <w:imprint w:val="0"/>
      <w:spacing w:val="0"/>
      <w:w w:val="100"/>
      <w:position w:val="0"/>
      <w:sz w:val="24"/>
      <w:vertAlign w:val="baseline"/>
    </w:rPr>
  </w:style>
  <w:style w:type="character" w:customStyle="1" w:styleId="ListLabel82">
    <w:name w:val="ListLabel 82"/>
    <w:qFormat/>
    <w:rPr>
      <w:caps w:val="0"/>
      <w:smallCaps w:val="0"/>
      <w:strike w:val="0"/>
      <w:dstrike w:val="0"/>
      <w:outline w:val="0"/>
      <w:emboss w:val="0"/>
      <w:imprint w:val="0"/>
      <w:spacing w:val="0"/>
      <w:w w:val="100"/>
      <w:position w:val="0"/>
      <w:sz w:val="24"/>
      <w:vertAlign w:val="baseline"/>
    </w:rPr>
  </w:style>
  <w:style w:type="character" w:customStyle="1" w:styleId="ListLabel83">
    <w:name w:val="ListLabel 83"/>
    <w:qFormat/>
    <w:rPr>
      <w:caps w:val="0"/>
      <w:smallCaps w:val="0"/>
      <w:strike w:val="0"/>
      <w:dstrike w:val="0"/>
      <w:outline w:val="0"/>
      <w:emboss w:val="0"/>
      <w:imprint w:val="0"/>
      <w:spacing w:val="0"/>
      <w:w w:val="100"/>
      <w:position w:val="0"/>
      <w:sz w:val="24"/>
      <w:vertAlign w:val="baseline"/>
    </w:rPr>
  </w:style>
  <w:style w:type="character" w:customStyle="1" w:styleId="ListLabel84">
    <w:name w:val="ListLabel 84"/>
    <w:qFormat/>
    <w:rPr>
      <w:caps w:val="0"/>
      <w:smallCaps w:val="0"/>
      <w:strike w:val="0"/>
      <w:dstrike w:val="0"/>
      <w:outline w:val="0"/>
      <w:emboss w:val="0"/>
      <w:imprint w:val="0"/>
      <w:spacing w:val="0"/>
      <w:w w:val="100"/>
      <w:position w:val="0"/>
      <w:sz w:val="24"/>
      <w:vertAlign w:val="baseline"/>
    </w:rPr>
  </w:style>
  <w:style w:type="character" w:customStyle="1" w:styleId="ListLabel85">
    <w:name w:val="ListLabel 85"/>
    <w:qFormat/>
    <w:rPr>
      <w:caps w:val="0"/>
      <w:smallCaps w:val="0"/>
      <w:strike w:val="0"/>
      <w:dstrike w:val="0"/>
      <w:outline w:val="0"/>
      <w:emboss w:val="0"/>
      <w:imprint w:val="0"/>
      <w:spacing w:val="0"/>
      <w:w w:val="100"/>
      <w:position w:val="0"/>
      <w:sz w:val="24"/>
      <w:vertAlign w:val="baseline"/>
    </w:rPr>
  </w:style>
  <w:style w:type="character" w:customStyle="1" w:styleId="ListLabel86">
    <w:name w:val="ListLabel 86"/>
    <w:qFormat/>
    <w:rPr>
      <w:caps w:val="0"/>
      <w:smallCaps w:val="0"/>
      <w:strike w:val="0"/>
      <w:dstrike w:val="0"/>
      <w:outline w:val="0"/>
      <w:emboss w:val="0"/>
      <w:imprint w:val="0"/>
      <w:spacing w:val="0"/>
      <w:w w:val="100"/>
      <w:position w:val="0"/>
      <w:sz w:val="24"/>
      <w:vertAlign w:val="baseline"/>
    </w:rPr>
  </w:style>
  <w:style w:type="character" w:customStyle="1" w:styleId="ListLabel87">
    <w:name w:val="ListLabel 87"/>
    <w:qFormat/>
    <w:rPr>
      <w:caps w:val="0"/>
      <w:smallCaps w:val="0"/>
      <w:strike w:val="0"/>
      <w:dstrike w:val="0"/>
      <w:outline w:val="0"/>
      <w:emboss w:val="0"/>
      <w:imprint w:val="0"/>
      <w:spacing w:val="0"/>
      <w:w w:val="100"/>
      <w:position w:val="0"/>
      <w:sz w:val="24"/>
      <w:vertAlign w:val="baseline"/>
    </w:rPr>
  </w:style>
  <w:style w:type="character" w:customStyle="1" w:styleId="ListLabel88">
    <w:name w:val="ListLabel 88"/>
    <w:qFormat/>
    <w:rPr>
      <w:caps w:val="0"/>
      <w:smallCaps w:val="0"/>
      <w:strike w:val="0"/>
      <w:dstrike w:val="0"/>
      <w:outline w:val="0"/>
      <w:emboss w:val="0"/>
      <w:imprint w:val="0"/>
      <w:spacing w:val="0"/>
      <w:w w:val="100"/>
      <w:position w:val="0"/>
      <w:sz w:val="24"/>
      <w:vertAlign w:val="baseline"/>
    </w:rPr>
  </w:style>
  <w:style w:type="character" w:customStyle="1" w:styleId="ListLabel89">
    <w:name w:val="ListLabel 89"/>
    <w:qFormat/>
    <w:rPr>
      <w:caps w:val="0"/>
      <w:smallCaps w:val="0"/>
      <w:strike w:val="0"/>
      <w:dstrike w:val="0"/>
      <w:outline w:val="0"/>
      <w:emboss w:val="0"/>
      <w:imprint w:val="0"/>
      <w:spacing w:val="0"/>
      <w:w w:val="100"/>
      <w:position w:val="0"/>
      <w:sz w:val="24"/>
      <w:vertAlign w:val="baseline"/>
    </w:rPr>
  </w:style>
  <w:style w:type="character" w:customStyle="1" w:styleId="ListLabel90">
    <w:name w:val="ListLabel 90"/>
    <w:qFormat/>
    <w:rPr>
      <w:caps w:val="0"/>
      <w:smallCaps w:val="0"/>
      <w:strike w:val="0"/>
      <w:dstrike w:val="0"/>
      <w:outline w:val="0"/>
      <w:emboss w:val="0"/>
      <w:imprint w:val="0"/>
      <w:spacing w:val="0"/>
      <w:w w:val="100"/>
      <w:position w:val="0"/>
      <w:sz w:val="24"/>
      <w:vertAlign w:val="baseline"/>
    </w:rPr>
  </w:style>
  <w:style w:type="character" w:customStyle="1" w:styleId="ListLabel91">
    <w:name w:val="ListLabel 91"/>
    <w:qFormat/>
    <w:rPr>
      <w:caps w:val="0"/>
      <w:smallCaps w:val="0"/>
      <w:strike w:val="0"/>
      <w:dstrike w:val="0"/>
      <w:outline w:val="0"/>
      <w:emboss w:val="0"/>
      <w:imprint w:val="0"/>
      <w:spacing w:val="0"/>
      <w:w w:val="100"/>
      <w:position w:val="0"/>
      <w:sz w:val="24"/>
      <w:vertAlign w:val="baseline"/>
    </w:rPr>
  </w:style>
  <w:style w:type="character" w:customStyle="1" w:styleId="ListLabel92">
    <w:name w:val="ListLabel 92"/>
    <w:qFormat/>
    <w:rPr>
      <w:caps w:val="0"/>
      <w:smallCaps w:val="0"/>
      <w:strike w:val="0"/>
      <w:dstrike w:val="0"/>
      <w:outline w:val="0"/>
      <w:emboss w:val="0"/>
      <w:imprint w:val="0"/>
      <w:spacing w:val="0"/>
      <w:w w:val="100"/>
      <w:position w:val="0"/>
      <w:sz w:val="24"/>
      <w:vertAlign w:val="baseline"/>
    </w:rPr>
  </w:style>
  <w:style w:type="character" w:customStyle="1" w:styleId="ListLabel93">
    <w:name w:val="ListLabel 93"/>
    <w:qFormat/>
    <w:rPr>
      <w:caps w:val="0"/>
      <w:smallCaps w:val="0"/>
      <w:strike w:val="0"/>
      <w:dstrike w:val="0"/>
      <w:outline w:val="0"/>
      <w:emboss w:val="0"/>
      <w:imprint w:val="0"/>
      <w:spacing w:val="0"/>
      <w:w w:val="100"/>
      <w:position w:val="0"/>
      <w:sz w:val="24"/>
      <w:vertAlign w:val="baseline"/>
    </w:rPr>
  </w:style>
  <w:style w:type="character" w:customStyle="1" w:styleId="ListLabel94">
    <w:name w:val="ListLabel 94"/>
    <w:qFormat/>
    <w:rPr>
      <w:caps w:val="0"/>
      <w:smallCaps w:val="0"/>
      <w:strike w:val="0"/>
      <w:dstrike w:val="0"/>
      <w:outline w:val="0"/>
      <w:emboss w:val="0"/>
      <w:imprint w:val="0"/>
      <w:spacing w:val="0"/>
      <w:w w:val="100"/>
      <w:position w:val="0"/>
      <w:sz w:val="24"/>
      <w:vertAlign w:val="baseline"/>
    </w:rPr>
  </w:style>
  <w:style w:type="character" w:customStyle="1" w:styleId="ListLabel95">
    <w:name w:val="ListLabel 95"/>
    <w:qFormat/>
    <w:rPr>
      <w:caps w:val="0"/>
      <w:smallCaps w:val="0"/>
      <w:strike w:val="0"/>
      <w:dstrike w:val="0"/>
      <w:outline w:val="0"/>
      <w:emboss w:val="0"/>
      <w:imprint w:val="0"/>
      <w:spacing w:val="0"/>
      <w:w w:val="100"/>
      <w:position w:val="0"/>
      <w:sz w:val="24"/>
      <w:vertAlign w:val="baseline"/>
    </w:rPr>
  </w:style>
  <w:style w:type="character" w:customStyle="1" w:styleId="ListLabel96">
    <w:name w:val="ListLabel 96"/>
    <w:qFormat/>
    <w:rPr>
      <w:caps w:val="0"/>
      <w:smallCaps w:val="0"/>
      <w:strike w:val="0"/>
      <w:dstrike w:val="0"/>
      <w:outline w:val="0"/>
      <w:emboss w:val="0"/>
      <w:imprint w:val="0"/>
      <w:spacing w:val="0"/>
      <w:w w:val="100"/>
      <w:position w:val="0"/>
      <w:sz w:val="24"/>
      <w:vertAlign w:val="baseline"/>
    </w:rPr>
  </w:style>
  <w:style w:type="character" w:customStyle="1" w:styleId="ListLabel97">
    <w:name w:val="ListLabel 97"/>
    <w:qFormat/>
    <w:rPr>
      <w:caps w:val="0"/>
      <w:smallCaps w:val="0"/>
      <w:strike w:val="0"/>
      <w:dstrike w:val="0"/>
      <w:outline w:val="0"/>
      <w:emboss w:val="0"/>
      <w:imprint w:val="0"/>
      <w:spacing w:val="0"/>
      <w:w w:val="100"/>
      <w:position w:val="0"/>
      <w:sz w:val="24"/>
      <w:vertAlign w:val="baseline"/>
    </w:rPr>
  </w:style>
  <w:style w:type="character" w:customStyle="1" w:styleId="ListLabel98">
    <w:name w:val="ListLabel 98"/>
    <w:qFormat/>
    <w:rPr>
      <w:caps w:val="0"/>
      <w:smallCaps w:val="0"/>
      <w:strike w:val="0"/>
      <w:dstrike w:val="0"/>
      <w:outline w:val="0"/>
      <w:emboss w:val="0"/>
      <w:imprint w:val="0"/>
      <w:spacing w:val="0"/>
      <w:w w:val="100"/>
      <w:position w:val="0"/>
      <w:sz w:val="24"/>
      <w:vertAlign w:val="baseline"/>
    </w:rPr>
  </w:style>
  <w:style w:type="character" w:customStyle="1" w:styleId="ListLabel99">
    <w:name w:val="ListLabel 99"/>
    <w:qFormat/>
    <w:rPr>
      <w:caps w:val="0"/>
      <w:smallCaps w:val="0"/>
      <w:strike w:val="0"/>
      <w:dstrike w:val="0"/>
      <w:outline w:val="0"/>
      <w:emboss w:val="0"/>
      <w:imprint w:val="0"/>
      <w:spacing w:val="0"/>
      <w:w w:val="100"/>
      <w:position w:val="0"/>
      <w:sz w:val="24"/>
      <w:vertAlign w:val="baseline"/>
    </w:rPr>
  </w:style>
  <w:style w:type="character" w:customStyle="1" w:styleId="ListLabel100">
    <w:name w:val="ListLabel 100"/>
    <w:qFormat/>
    <w:rPr>
      <w:caps w:val="0"/>
      <w:smallCaps w:val="0"/>
      <w:strike w:val="0"/>
      <w:dstrike w:val="0"/>
      <w:outline w:val="0"/>
      <w:emboss w:val="0"/>
      <w:imprint w:val="0"/>
      <w:spacing w:val="0"/>
      <w:w w:val="100"/>
      <w:position w:val="0"/>
      <w:sz w:val="24"/>
      <w:vertAlign w:val="baseline"/>
    </w:rPr>
  </w:style>
  <w:style w:type="character" w:customStyle="1" w:styleId="ListLabel101">
    <w:name w:val="ListLabel 101"/>
    <w:qFormat/>
    <w:rPr>
      <w:caps w:val="0"/>
      <w:smallCaps w:val="0"/>
      <w:strike w:val="0"/>
      <w:dstrike w:val="0"/>
      <w:outline w:val="0"/>
      <w:emboss w:val="0"/>
      <w:imprint w:val="0"/>
      <w:spacing w:val="0"/>
      <w:w w:val="100"/>
      <w:position w:val="0"/>
      <w:sz w:val="24"/>
      <w:vertAlign w:val="baseline"/>
    </w:rPr>
  </w:style>
  <w:style w:type="character" w:customStyle="1" w:styleId="ListLabel102">
    <w:name w:val="ListLabel 102"/>
    <w:qFormat/>
    <w:rPr>
      <w:caps w:val="0"/>
      <w:smallCaps w:val="0"/>
      <w:strike w:val="0"/>
      <w:dstrike w:val="0"/>
      <w:outline w:val="0"/>
      <w:emboss w:val="0"/>
      <w:imprint w:val="0"/>
      <w:spacing w:val="0"/>
      <w:w w:val="100"/>
      <w:position w:val="0"/>
      <w:sz w:val="24"/>
      <w:vertAlign w:val="baseline"/>
    </w:rPr>
  </w:style>
  <w:style w:type="character" w:customStyle="1" w:styleId="ListLabel103">
    <w:name w:val="ListLabel 103"/>
    <w:qFormat/>
    <w:rPr>
      <w:caps w:val="0"/>
      <w:smallCaps w:val="0"/>
      <w:strike w:val="0"/>
      <w:dstrike w:val="0"/>
      <w:outline w:val="0"/>
      <w:emboss w:val="0"/>
      <w:imprint w:val="0"/>
      <w:spacing w:val="0"/>
      <w:w w:val="100"/>
      <w:position w:val="0"/>
      <w:sz w:val="24"/>
      <w:vertAlign w:val="baseline"/>
    </w:rPr>
  </w:style>
  <w:style w:type="character" w:customStyle="1" w:styleId="ListLabel104">
    <w:name w:val="ListLabel 104"/>
    <w:qFormat/>
    <w:rPr>
      <w:caps w:val="0"/>
      <w:smallCaps w:val="0"/>
      <w:strike w:val="0"/>
      <w:dstrike w:val="0"/>
      <w:outline w:val="0"/>
      <w:emboss w:val="0"/>
      <w:imprint w:val="0"/>
      <w:spacing w:val="0"/>
      <w:w w:val="100"/>
      <w:position w:val="0"/>
      <w:sz w:val="24"/>
      <w:vertAlign w:val="baseline"/>
    </w:rPr>
  </w:style>
  <w:style w:type="character" w:customStyle="1" w:styleId="ListLabel105">
    <w:name w:val="ListLabel 105"/>
    <w:qFormat/>
    <w:rPr>
      <w:caps w:val="0"/>
      <w:smallCaps w:val="0"/>
      <w:strike w:val="0"/>
      <w:dstrike w:val="0"/>
      <w:outline w:val="0"/>
      <w:emboss w:val="0"/>
      <w:imprint w:val="0"/>
      <w:spacing w:val="0"/>
      <w:w w:val="100"/>
      <w:position w:val="0"/>
      <w:sz w:val="24"/>
      <w:vertAlign w:val="baseline"/>
    </w:rPr>
  </w:style>
  <w:style w:type="character" w:customStyle="1" w:styleId="ListLabel106">
    <w:name w:val="ListLabel 106"/>
    <w:qFormat/>
    <w:rPr>
      <w:caps w:val="0"/>
      <w:smallCaps w:val="0"/>
      <w:strike w:val="0"/>
      <w:dstrike w:val="0"/>
      <w:outline w:val="0"/>
      <w:emboss w:val="0"/>
      <w:imprint w:val="0"/>
      <w:spacing w:val="0"/>
      <w:w w:val="100"/>
      <w:position w:val="0"/>
      <w:sz w:val="24"/>
      <w:vertAlign w:val="baseline"/>
    </w:rPr>
  </w:style>
  <w:style w:type="character" w:customStyle="1" w:styleId="ListLabel107">
    <w:name w:val="ListLabel 107"/>
    <w:qFormat/>
    <w:rPr>
      <w:caps w:val="0"/>
      <w:smallCaps w:val="0"/>
      <w:strike w:val="0"/>
      <w:dstrike w:val="0"/>
      <w:outline w:val="0"/>
      <w:emboss w:val="0"/>
      <w:imprint w:val="0"/>
      <w:spacing w:val="0"/>
      <w:w w:val="100"/>
      <w:position w:val="0"/>
      <w:sz w:val="24"/>
      <w:vertAlign w:val="baseline"/>
    </w:rPr>
  </w:style>
  <w:style w:type="character" w:customStyle="1" w:styleId="ListLabel108">
    <w:name w:val="ListLabel 108"/>
    <w:qFormat/>
    <w:rPr>
      <w:caps w:val="0"/>
      <w:smallCaps w:val="0"/>
      <w:strike w:val="0"/>
      <w:dstrike w:val="0"/>
      <w:outline w:val="0"/>
      <w:emboss w:val="0"/>
      <w:imprint w:val="0"/>
      <w:spacing w:val="0"/>
      <w:w w:val="100"/>
      <w:position w:val="0"/>
      <w:sz w:val="24"/>
      <w:vertAlign w:val="baseline"/>
    </w:rPr>
  </w:style>
  <w:style w:type="character" w:customStyle="1" w:styleId="ListLabel109">
    <w:name w:val="ListLabel 109"/>
    <w:qFormat/>
    <w:rPr>
      <w:caps w:val="0"/>
      <w:smallCaps w:val="0"/>
      <w:strike w:val="0"/>
      <w:dstrike w:val="0"/>
      <w:outline w:val="0"/>
      <w:emboss w:val="0"/>
      <w:imprint w:val="0"/>
      <w:spacing w:val="0"/>
      <w:w w:val="100"/>
      <w:position w:val="0"/>
      <w:sz w:val="24"/>
      <w:vertAlign w:val="baseline"/>
    </w:rPr>
  </w:style>
  <w:style w:type="character" w:customStyle="1" w:styleId="ListLabel110">
    <w:name w:val="ListLabel 110"/>
    <w:qFormat/>
    <w:rPr>
      <w:caps w:val="0"/>
      <w:smallCaps w:val="0"/>
      <w:strike w:val="0"/>
      <w:dstrike w:val="0"/>
      <w:outline w:val="0"/>
      <w:emboss w:val="0"/>
      <w:imprint w:val="0"/>
      <w:spacing w:val="0"/>
      <w:w w:val="100"/>
      <w:position w:val="0"/>
      <w:sz w:val="24"/>
      <w:vertAlign w:val="baseline"/>
    </w:rPr>
  </w:style>
  <w:style w:type="character" w:customStyle="1" w:styleId="ListLabel111">
    <w:name w:val="ListLabel 111"/>
    <w:qFormat/>
    <w:rPr>
      <w:caps w:val="0"/>
      <w:smallCaps w:val="0"/>
      <w:strike w:val="0"/>
      <w:dstrike w:val="0"/>
      <w:outline w:val="0"/>
      <w:emboss w:val="0"/>
      <w:imprint w:val="0"/>
      <w:spacing w:val="0"/>
      <w:w w:val="100"/>
      <w:position w:val="0"/>
      <w:sz w:val="24"/>
      <w:vertAlign w:val="baseline"/>
    </w:rPr>
  </w:style>
  <w:style w:type="character" w:customStyle="1" w:styleId="ListLabel112">
    <w:name w:val="ListLabel 112"/>
    <w:qFormat/>
    <w:rPr>
      <w:caps w:val="0"/>
      <w:smallCaps w:val="0"/>
      <w:strike w:val="0"/>
      <w:dstrike w:val="0"/>
      <w:outline w:val="0"/>
      <w:emboss w:val="0"/>
      <w:imprint w:val="0"/>
      <w:spacing w:val="0"/>
      <w:w w:val="100"/>
      <w:position w:val="0"/>
      <w:sz w:val="24"/>
      <w:vertAlign w:val="baseline"/>
    </w:rPr>
  </w:style>
  <w:style w:type="character" w:customStyle="1" w:styleId="ListLabel113">
    <w:name w:val="ListLabel 113"/>
    <w:qFormat/>
    <w:rPr>
      <w:caps w:val="0"/>
      <w:smallCaps w:val="0"/>
      <w:strike w:val="0"/>
      <w:dstrike w:val="0"/>
      <w:outline w:val="0"/>
      <w:emboss w:val="0"/>
      <w:imprint w:val="0"/>
      <w:spacing w:val="0"/>
      <w:w w:val="100"/>
      <w:position w:val="0"/>
      <w:sz w:val="24"/>
      <w:vertAlign w:val="baseline"/>
    </w:rPr>
  </w:style>
  <w:style w:type="character" w:customStyle="1" w:styleId="ListLabel114">
    <w:name w:val="ListLabel 114"/>
    <w:qFormat/>
    <w:rPr>
      <w:caps w:val="0"/>
      <w:smallCaps w:val="0"/>
      <w:strike w:val="0"/>
      <w:dstrike w:val="0"/>
      <w:outline w:val="0"/>
      <w:emboss w:val="0"/>
      <w:imprint w:val="0"/>
      <w:spacing w:val="0"/>
      <w:w w:val="100"/>
      <w:position w:val="0"/>
      <w:sz w:val="24"/>
      <w:vertAlign w:val="baseline"/>
    </w:rPr>
  </w:style>
  <w:style w:type="character" w:customStyle="1" w:styleId="ListLabel115">
    <w:name w:val="ListLabel 115"/>
    <w:qFormat/>
    <w:rPr>
      <w:caps w:val="0"/>
      <w:smallCaps w:val="0"/>
      <w:strike w:val="0"/>
      <w:dstrike w:val="0"/>
      <w:outline w:val="0"/>
      <w:emboss w:val="0"/>
      <w:imprint w:val="0"/>
      <w:spacing w:val="0"/>
      <w:w w:val="100"/>
      <w:position w:val="0"/>
      <w:sz w:val="24"/>
      <w:vertAlign w:val="baseline"/>
    </w:rPr>
  </w:style>
  <w:style w:type="character" w:customStyle="1" w:styleId="ListLabel116">
    <w:name w:val="ListLabel 116"/>
    <w:qFormat/>
    <w:rPr>
      <w:caps w:val="0"/>
      <w:smallCaps w:val="0"/>
      <w:strike w:val="0"/>
      <w:dstrike w:val="0"/>
      <w:outline w:val="0"/>
      <w:emboss w:val="0"/>
      <w:imprint w:val="0"/>
      <w:spacing w:val="0"/>
      <w:w w:val="100"/>
      <w:position w:val="0"/>
      <w:sz w:val="24"/>
      <w:vertAlign w:val="baseline"/>
    </w:rPr>
  </w:style>
  <w:style w:type="character" w:customStyle="1" w:styleId="ListLabel117">
    <w:name w:val="ListLabel 117"/>
    <w:qFormat/>
    <w:rPr>
      <w:caps w:val="0"/>
      <w:smallCaps w:val="0"/>
      <w:strike w:val="0"/>
      <w:dstrike w:val="0"/>
      <w:outline w:val="0"/>
      <w:emboss w:val="0"/>
      <w:imprint w:val="0"/>
      <w:spacing w:val="0"/>
      <w:w w:val="100"/>
      <w:position w:val="0"/>
      <w:sz w:val="24"/>
      <w:vertAlign w:val="baseline"/>
    </w:rPr>
  </w:style>
  <w:style w:type="character" w:customStyle="1" w:styleId="ListLabel118">
    <w:name w:val="ListLabel 118"/>
    <w:qFormat/>
    <w:rPr>
      <w:caps w:val="0"/>
      <w:smallCaps w:val="0"/>
      <w:strike w:val="0"/>
      <w:dstrike w:val="0"/>
      <w:outline w:val="0"/>
      <w:emboss w:val="0"/>
      <w:imprint w:val="0"/>
      <w:spacing w:val="0"/>
      <w:w w:val="100"/>
      <w:position w:val="0"/>
      <w:sz w:val="24"/>
      <w:vertAlign w:val="baseline"/>
    </w:rPr>
  </w:style>
  <w:style w:type="character" w:customStyle="1" w:styleId="ListLabel119">
    <w:name w:val="ListLabel 119"/>
    <w:qFormat/>
    <w:rPr>
      <w:caps w:val="0"/>
      <w:smallCaps w:val="0"/>
      <w:strike w:val="0"/>
      <w:dstrike w:val="0"/>
      <w:outline w:val="0"/>
      <w:emboss w:val="0"/>
      <w:imprint w:val="0"/>
      <w:spacing w:val="0"/>
      <w:w w:val="100"/>
      <w:position w:val="0"/>
      <w:sz w:val="24"/>
      <w:vertAlign w:val="baseline"/>
    </w:rPr>
  </w:style>
  <w:style w:type="character" w:customStyle="1" w:styleId="ListLabel120">
    <w:name w:val="ListLabel 120"/>
    <w:qFormat/>
    <w:rPr>
      <w:caps w:val="0"/>
      <w:smallCaps w:val="0"/>
      <w:strike w:val="0"/>
      <w:dstrike w:val="0"/>
      <w:outline w:val="0"/>
      <w:emboss w:val="0"/>
      <w:imprint w:val="0"/>
      <w:spacing w:val="0"/>
      <w:w w:val="100"/>
      <w:position w:val="0"/>
      <w:sz w:val="24"/>
      <w:vertAlign w:val="baseline"/>
    </w:rPr>
  </w:style>
  <w:style w:type="character" w:customStyle="1" w:styleId="ListLabel121">
    <w:name w:val="ListLabel 121"/>
    <w:qFormat/>
    <w:rPr>
      <w:caps w:val="0"/>
      <w:smallCaps w:val="0"/>
      <w:strike w:val="0"/>
      <w:dstrike w:val="0"/>
      <w:outline w:val="0"/>
      <w:emboss w:val="0"/>
      <w:imprint w:val="0"/>
      <w:spacing w:val="0"/>
      <w:w w:val="100"/>
      <w:position w:val="0"/>
      <w:sz w:val="24"/>
      <w:vertAlign w:val="baseline"/>
    </w:rPr>
  </w:style>
  <w:style w:type="character" w:customStyle="1" w:styleId="ListLabel122">
    <w:name w:val="ListLabel 122"/>
    <w:qFormat/>
    <w:rPr>
      <w:caps w:val="0"/>
      <w:smallCaps w:val="0"/>
      <w:strike w:val="0"/>
      <w:dstrike w:val="0"/>
      <w:outline w:val="0"/>
      <w:emboss w:val="0"/>
      <w:imprint w:val="0"/>
      <w:spacing w:val="0"/>
      <w:w w:val="100"/>
      <w:position w:val="0"/>
      <w:sz w:val="24"/>
      <w:vertAlign w:val="baseline"/>
    </w:rPr>
  </w:style>
  <w:style w:type="character" w:customStyle="1" w:styleId="ListLabel123">
    <w:name w:val="ListLabel 123"/>
    <w:qFormat/>
    <w:rPr>
      <w:caps w:val="0"/>
      <w:smallCaps w:val="0"/>
      <w:strike w:val="0"/>
      <w:dstrike w:val="0"/>
      <w:outline w:val="0"/>
      <w:emboss w:val="0"/>
      <w:imprint w:val="0"/>
      <w:spacing w:val="0"/>
      <w:w w:val="100"/>
      <w:position w:val="0"/>
      <w:sz w:val="24"/>
      <w:vertAlign w:val="baseline"/>
    </w:rPr>
  </w:style>
  <w:style w:type="character" w:customStyle="1" w:styleId="ListLabel124">
    <w:name w:val="ListLabel 124"/>
    <w:qFormat/>
    <w:rPr>
      <w:caps w:val="0"/>
      <w:smallCaps w:val="0"/>
      <w:strike w:val="0"/>
      <w:dstrike w:val="0"/>
      <w:outline w:val="0"/>
      <w:emboss w:val="0"/>
      <w:imprint w:val="0"/>
      <w:spacing w:val="0"/>
      <w:w w:val="100"/>
      <w:position w:val="0"/>
      <w:sz w:val="24"/>
      <w:vertAlign w:val="baseline"/>
    </w:rPr>
  </w:style>
  <w:style w:type="character" w:customStyle="1" w:styleId="ListLabel125">
    <w:name w:val="ListLabel 125"/>
    <w:qFormat/>
    <w:rPr>
      <w:caps w:val="0"/>
      <w:smallCaps w:val="0"/>
      <w:strike w:val="0"/>
      <w:dstrike w:val="0"/>
      <w:outline w:val="0"/>
      <w:emboss w:val="0"/>
      <w:imprint w:val="0"/>
      <w:spacing w:val="0"/>
      <w:w w:val="100"/>
      <w:position w:val="0"/>
      <w:sz w:val="24"/>
      <w:vertAlign w:val="baseline"/>
    </w:rPr>
  </w:style>
  <w:style w:type="character" w:customStyle="1" w:styleId="ListLabel126">
    <w:name w:val="ListLabel 126"/>
    <w:qFormat/>
    <w:rPr>
      <w:caps w:val="0"/>
      <w:smallCaps w:val="0"/>
      <w:strike w:val="0"/>
      <w:dstrike w:val="0"/>
      <w:outline w:val="0"/>
      <w:emboss w:val="0"/>
      <w:imprint w:val="0"/>
      <w:spacing w:val="0"/>
      <w:w w:val="100"/>
      <w:position w:val="0"/>
      <w:sz w:val="24"/>
      <w:vertAlign w:val="baseline"/>
    </w:rPr>
  </w:style>
  <w:style w:type="character" w:customStyle="1" w:styleId="ListLabel127">
    <w:name w:val="ListLabel 127"/>
    <w:qFormat/>
    <w:rPr>
      <w:caps w:val="0"/>
      <w:smallCaps w:val="0"/>
      <w:strike w:val="0"/>
      <w:dstrike w:val="0"/>
      <w:outline w:val="0"/>
      <w:emboss w:val="0"/>
      <w:imprint w:val="0"/>
      <w:spacing w:val="0"/>
      <w:w w:val="100"/>
      <w:position w:val="0"/>
      <w:sz w:val="24"/>
      <w:vertAlign w:val="baseline"/>
    </w:rPr>
  </w:style>
  <w:style w:type="character" w:customStyle="1" w:styleId="ListLabel128">
    <w:name w:val="ListLabel 128"/>
    <w:qFormat/>
    <w:rPr>
      <w:caps w:val="0"/>
      <w:smallCaps w:val="0"/>
      <w:strike w:val="0"/>
      <w:dstrike w:val="0"/>
      <w:outline w:val="0"/>
      <w:emboss w:val="0"/>
      <w:imprint w:val="0"/>
      <w:spacing w:val="0"/>
      <w:w w:val="100"/>
      <w:position w:val="0"/>
      <w:sz w:val="24"/>
      <w:vertAlign w:val="baseline"/>
    </w:rPr>
  </w:style>
  <w:style w:type="character" w:customStyle="1" w:styleId="ListLabel129">
    <w:name w:val="ListLabel 129"/>
    <w:qFormat/>
    <w:rPr>
      <w:caps w:val="0"/>
      <w:smallCaps w:val="0"/>
      <w:strike w:val="0"/>
      <w:dstrike w:val="0"/>
      <w:outline w:val="0"/>
      <w:emboss w:val="0"/>
      <w:imprint w:val="0"/>
      <w:spacing w:val="0"/>
      <w:w w:val="100"/>
      <w:position w:val="0"/>
      <w:sz w:val="24"/>
      <w:vertAlign w:val="baseline"/>
    </w:rPr>
  </w:style>
  <w:style w:type="character" w:customStyle="1" w:styleId="ListLabel130">
    <w:name w:val="ListLabel 130"/>
    <w:qFormat/>
    <w:rPr>
      <w:caps w:val="0"/>
      <w:smallCaps w:val="0"/>
      <w:strike w:val="0"/>
      <w:dstrike w:val="0"/>
      <w:outline w:val="0"/>
      <w:emboss w:val="0"/>
      <w:imprint w:val="0"/>
      <w:spacing w:val="0"/>
      <w:w w:val="100"/>
      <w:position w:val="0"/>
      <w:sz w:val="24"/>
      <w:vertAlign w:val="baseline"/>
    </w:rPr>
  </w:style>
  <w:style w:type="character" w:customStyle="1" w:styleId="ListLabel131">
    <w:name w:val="ListLabel 131"/>
    <w:qFormat/>
    <w:rPr>
      <w:caps w:val="0"/>
      <w:smallCaps w:val="0"/>
      <w:strike w:val="0"/>
      <w:dstrike w:val="0"/>
      <w:outline w:val="0"/>
      <w:emboss w:val="0"/>
      <w:imprint w:val="0"/>
      <w:spacing w:val="0"/>
      <w:w w:val="100"/>
      <w:position w:val="0"/>
      <w:sz w:val="24"/>
      <w:vertAlign w:val="baseline"/>
    </w:rPr>
  </w:style>
  <w:style w:type="character" w:customStyle="1" w:styleId="ListLabel132">
    <w:name w:val="ListLabel 132"/>
    <w:qFormat/>
    <w:rPr>
      <w:caps w:val="0"/>
      <w:smallCaps w:val="0"/>
      <w:strike w:val="0"/>
      <w:dstrike w:val="0"/>
      <w:outline w:val="0"/>
      <w:emboss w:val="0"/>
      <w:imprint w:val="0"/>
      <w:spacing w:val="0"/>
      <w:w w:val="100"/>
      <w:position w:val="0"/>
      <w:sz w:val="24"/>
      <w:vertAlign w:val="baseline"/>
    </w:rPr>
  </w:style>
  <w:style w:type="character" w:customStyle="1" w:styleId="ListLabel133">
    <w:name w:val="ListLabel 133"/>
    <w:qFormat/>
    <w:rPr>
      <w:caps w:val="0"/>
      <w:smallCaps w:val="0"/>
      <w:strike w:val="0"/>
      <w:dstrike w:val="0"/>
      <w:outline w:val="0"/>
      <w:emboss w:val="0"/>
      <w:imprint w:val="0"/>
      <w:spacing w:val="0"/>
      <w:w w:val="100"/>
      <w:position w:val="0"/>
      <w:sz w:val="24"/>
      <w:vertAlign w:val="baseline"/>
    </w:rPr>
  </w:style>
  <w:style w:type="character" w:customStyle="1" w:styleId="ListLabel134">
    <w:name w:val="ListLabel 134"/>
    <w:qFormat/>
    <w:rPr>
      <w:caps w:val="0"/>
      <w:smallCaps w:val="0"/>
      <w:strike w:val="0"/>
      <w:dstrike w:val="0"/>
      <w:outline w:val="0"/>
      <w:emboss w:val="0"/>
      <w:imprint w:val="0"/>
      <w:spacing w:val="0"/>
      <w:w w:val="100"/>
      <w:position w:val="0"/>
      <w:sz w:val="24"/>
      <w:vertAlign w:val="baseline"/>
    </w:rPr>
  </w:style>
  <w:style w:type="character" w:customStyle="1" w:styleId="ListLabel135">
    <w:name w:val="ListLabel 135"/>
    <w:qFormat/>
    <w:rPr>
      <w:caps w:val="0"/>
      <w:smallCaps w:val="0"/>
      <w:strike w:val="0"/>
      <w:dstrike w:val="0"/>
      <w:outline w:val="0"/>
      <w:emboss w:val="0"/>
      <w:imprint w:val="0"/>
      <w:spacing w:val="0"/>
      <w:w w:val="100"/>
      <w:position w:val="0"/>
      <w:sz w:val="24"/>
      <w:vertAlign w:val="baseline"/>
    </w:rPr>
  </w:style>
  <w:style w:type="character" w:customStyle="1" w:styleId="Carctersdenotaalpeu">
    <w:name w:val="Caràcters de nota al peu"/>
    <w:qFormat/>
  </w:style>
  <w:style w:type="character" w:customStyle="1" w:styleId="ncoradenotaalpeu">
    <w:name w:val="Àncora de nota al peu"/>
    <w:rPr>
      <w:vertAlign w:val="superscript"/>
    </w:rPr>
  </w:style>
  <w:style w:type="character" w:customStyle="1" w:styleId="ncoradenotafinal">
    <w:name w:val="Àncora de nota final"/>
    <w:rPr>
      <w:vertAlign w:val="superscript"/>
    </w:rPr>
  </w:style>
  <w:style w:type="character" w:customStyle="1" w:styleId="Carctersdenotafinal">
    <w:name w:val="Caràcters de nota final"/>
    <w:qFormat/>
  </w:style>
  <w:style w:type="paragraph" w:customStyle="1" w:styleId="Encapalament">
    <w:name w:val="Encapçalament"/>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next w:val="Cuerpo"/>
    <w:qFormat/>
    <w:pPr>
      <w:keepNext/>
      <w:spacing w:after="200"/>
    </w:pPr>
    <w:rPr>
      <w:rFonts w:cs="Arial Unicode MS"/>
      <w:b/>
      <w:bCs/>
      <w:color w:val="4F81BD"/>
      <w:sz w:val="18"/>
      <w:szCs w:val="18"/>
      <w:u w:color="4F81BD"/>
      <w:lang w:val="en-US"/>
    </w:rPr>
  </w:style>
  <w:style w:type="paragraph" w:customStyle="1" w:styleId="ndex">
    <w:name w:val="Índex"/>
    <w:basedOn w:val="Normal"/>
    <w:qFormat/>
    <w:pPr>
      <w:suppressLineNumbers/>
    </w:pPr>
    <w:rPr>
      <w:rFonts w:cs="FreeSans"/>
    </w:rPr>
  </w:style>
  <w:style w:type="paragraph" w:customStyle="1" w:styleId="Cabeceraypie">
    <w:name w:val="Cabecera y pie"/>
    <w:qFormat/>
    <w:pPr>
      <w:keepNext/>
      <w:tabs>
        <w:tab w:val="right" w:pos="9020"/>
      </w:tabs>
    </w:pPr>
    <w:rPr>
      <w:rFonts w:ascii="Helvetica" w:hAnsi="Helvetica" w:cs="Arial Unicode MS"/>
      <w:color w:val="000000"/>
      <w:sz w:val="24"/>
      <w:szCs w:val="24"/>
      <w:u w:color="00000A"/>
    </w:rPr>
  </w:style>
  <w:style w:type="paragraph" w:styleId="TOCHeading">
    <w:name w:val="TOC Heading"/>
    <w:qFormat/>
    <w:pPr>
      <w:keepNext/>
      <w:keepLines/>
      <w:spacing w:before="480" w:line="276" w:lineRule="auto"/>
    </w:pPr>
    <w:rPr>
      <w:rFonts w:ascii="Cambria" w:eastAsia="Cambria" w:hAnsi="Cambria" w:cs="Cambria"/>
      <w:b/>
      <w:bCs/>
      <w:color w:val="365F91"/>
      <w:sz w:val="28"/>
      <w:szCs w:val="28"/>
      <w:u w:color="365F91"/>
      <w:lang w:val="en-US"/>
    </w:rPr>
  </w:style>
  <w:style w:type="paragraph" w:customStyle="1" w:styleId="Cuerpo">
    <w:name w:val="Cuerpo"/>
    <w:qFormat/>
    <w:pPr>
      <w:keepNext/>
    </w:pPr>
    <w:rPr>
      <w:rFonts w:cs="Arial Unicode MS"/>
      <w:color w:val="000000"/>
      <w:sz w:val="24"/>
      <w:szCs w:val="24"/>
      <w:u w:color="000000"/>
      <w:lang w:val="en-US"/>
    </w:rPr>
  </w:style>
  <w:style w:type="paragraph" w:styleId="TOC1">
    <w:name w:val="toc 1"/>
    <w:basedOn w:val="ndex"/>
    <w:pPr>
      <w:tabs>
        <w:tab w:val="right" w:leader="dot" w:pos="8620"/>
      </w:tabs>
      <w:spacing w:after="100" w:line="276" w:lineRule="auto"/>
    </w:pPr>
    <w:rPr>
      <w:rFonts w:ascii="Calibri" w:eastAsia="Calibri" w:hAnsi="Calibri" w:cs="Calibri"/>
      <w:color w:val="000000"/>
      <w:sz w:val="22"/>
      <w:szCs w:val="22"/>
      <w:u w:color="000000"/>
    </w:rPr>
  </w:style>
  <w:style w:type="paragraph" w:customStyle="1" w:styleId="Encabezam">
    <w:name w:val="Encabezam."/>
    <w:next w:val="Cuerpo"/>
    <w:qFormat/>
    <w:pPr>
      <w:keepNext/>
      <w:spacing w:before="240" w:after="60"/>
      <w:outlineLvl w:val="0"/>
    </w:pPr>
    <w:rPr>
      <w:rFonts w:ascii="Cambria" w:eastAsia="Cambria" w:hAnsi="Cambria" w:cs="Cambria"/>
      <w:b/>
      <w:bCs/>
      <w:color w:val="000000"/>
      <w:sz w:val="32"/>
      <w:szCs w:val="32"/>
      <w:u w:color="000000"/>
    </w:rPr>
  </w:style>
  <w:style w:type="paragraph" w:styleId="TOC2">
    <w:name w:val="toc 2"/>
    <w:basedOn w:val="ndex"/>
    <w:pPr>
      <w:tabs>
        <w:tab w:val="right" w:leader="dot" w:pos="8620"/>
      </w:tabs>
      <w:spacing w:after="100" w:line="276" w:lineRule="auto"/>
      <w:ind w:left="220"/>
    </w:pPr>
    <w:rPr>
      <w:rFonts w:ascii="Calibri" w:eastAsia="Calibri" w:hAnsi="Calibri" w:cs="Calibri"/>
      <w:color w:val="000000"/>
      <w:sz w:val="22"/>
      <w:szCs w:val="22"/>
      <w:u w:color="000000"/>
    </w:rPr>
  </w:style>
  <w:style w:type="paragraph" w:customStyle="1" w:styleId="Encabezam2">
    <w:name w:val="Encabezam. 2"/>
    <w:next w:val="Cuerpo"/>
    <w:qFormat/>
    <w:pPr>
      <w:keepNext/>
      <w:spacing w:before="240" w:after="60"/>
      <w:outlineLvl w:val="1"/>
    </w:pPr>
    <w:rPr>
      <w:rFonts w:ascii="Cambria" w:eastAsia="Cambria" w:hAnsi="Cambria" w:cs="Cambria"/>
      <w:b/>
      <w:bCs/>
      <w:i/>
      <w:iCs/>
      <w:color w:val="000000"/>
      <w:sz w:val="28"/>
      <w:szCs w:val="28"/>
      <w:u w:color="000000"/>
    </w:rPr>
  </w:style>
  <w:style w:type="paragraph" w:styleId="TOC3">
    <w:name w:val="toc 3"/>
    <w:basedOn w:val="ndex"/>
    <w:pPr>
      <w:tabs>
        <w:tab w:val="right" w:leader="dot" w:pos="8620"/>
      </w:tabs>
      <w:spacing w:after="100" w:line="276" w:lineRule="auto"/>
      <w:ind w:left="440"/>
    </w:pPr>
    <w:rPr>
      <w:rFonts w:ascii="Calibri" w:eastAsia="Calibri" w:hAnsi="Calibri" w:cs="Calibri"/>
      <w:color w:val="000000"/>
      <w:sz w:val="22"/>
      <w:szCs w:val="22"/>
      <w:u w:color="000000"/>
    </w:rPr>
  </w:style>
  <w:style w:type="paragraph" w:customStyle="1" w:styleId="Encabezam3">
    <w:name w:val="Encabezam. 3"/>
    <w:next w:val="Cuerpo"/>
    <w:qFormat/>
    <w:pPr>
      <w:keepNext/>
      <w:spacing w:before="240" w:after="60"/>
      <w:outlineLvl w:val="2"/>
    </w:pPr>
    <w:rPr>
      <w:rFonts w:ascii="Cambria" w:eastAsia="Cambria" w:hAnsi="Cambria" w:cs="Cambria"/>
      <w:b/>
      <w:bCs/>
      <w:color w:val="000000"/>
      <w:sz w:val="26"/>
      <w:szCs w:val="26"/>
      <w:u w:color="000000"/>
    </w:rPr>
  </w:style>
  <w:style w:type="paragraph" w:styleId="TableofFigures">
    <w:name w:val="table of figures"/>
    <w:next w:val="Cuerpo"/>
    <w:qFormat/>
    <w:pPr>
      <w:keepNext/>
    </w:pPr>
    <w:rPr>
      <w:rFonts w:eastAsia="Times New Roman"/>
      <w:color w:val="000000"/>
      <w:sz w:val="24"/>
      <w:szCs w:val="24"/>
      <w:u w:color="000000"/>
      <w:lang w:val="en-US"/>
    </w:rPr>
  </w:style>
  <w:style w:type="paragraph" w:styleId="ListParagraph">
    <w:name w:val="List Paragraph"/>
    <w:qFormat/>
    <w:pPr>
      <w:keepNext/>
      <w:ind w:left="720"/>
    </w:pPr>
    <w:rPr>
      <w:rFonts w:cs="Arial Unicode MS"/>
      <w:color w:val="000000"/>
      <w:sz w:val="24"/>
      <w:szCs w:val="24"/>
      <w:u w:color="000000"/>
      <w:lang w:val="en-US"/>
    </w:rPr>
  </w:style>
  <w:style w:type="paragraph" w:styleId="FootnoteText">
    <w:name w:val="footnote text"/>
    <w:basedOn w:val="Normal"/>
  </w:style>
  <w:style w:type="paragraph" w:styleId="EndnoteText">
    <w:name w:val="endnote text"/>
    <w:qFormat/>
    <w:pPr>
      <w:keepNext/>
    </w:pPr>
    <w:rPr>
      <w:rFonts w:eastAsia="Times New Roman"/>
      <w:color w:val="000000"/>
      <w:u w:color="000000"/>
      <w:lang w:val="en-US"/>
    </w:rPr>
  </w:style>
  <w:style w:type="paragraph" w:styleId="Index1">
    <w:name w:val="index 1"/>
    <w:next w:val="Cuerpo"/>
    <w:qFormat/>
    <w:pPr>
      <w:keepNext/>
      <w:ind w:left="240" w:hanging="240"/>
    </w:pPr>
    <w:rPr>
      <w:rFonts w:cs="Arial Unicode MS"/>
      <w:color w:val="000000"/>
      <w:sz w:val="24"/>
      <w:szCs w:val="24"/>
      <w:u w:color="000000"/>
      <w:lang w:val="en-US"/>
    </w:rPr>
  </w:style>
  <w:style w:type="paragraph" w:styleId="Header">
    <w:name w:val="header"/>
    <w:basedOn w:val="Normal"/>
  </w:style>
  <w:style w:type="paragraph" w:styleId="Footer">
    <w:name w:val="footer"/>
    <w:basedOn w:val="Normal"/>
  </w:style>
  <w:style w:type="numbering" w:customStyle="1" w:styleId="Estiloimportado1">
    <w:name w:val="Estilo importado 1"/>
    <w:qFormat/>
  </w:style>
  <w:style w:type="numbering" w:customStyle="1" w:styleId="Estiloimportado2">
    <w:name w:val="Estilo importado 2"/>
    <w:qFormat/>
  </w:style>
  <w:style w:type="numbering" w:customStyle="1" w:styleId="Estiloimportado3">
    <w:name w:val="Estilo importado 3"/>
    <w:qFormat/>
  </w:style>
  <w:style w:type="numbering" w:customStyle="1" w:styleId="Estiloimportado4">
    <w:name w:val="Estilo importado 4"/>
    <w:qFormat/>
  </w:style>
  <w:style w:type="numbering" w:customStyle="1" w:styleId="Estiloimportado7">
    <w:name w:val="Estilo importado 7"/>
    <w:qFormat/>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00000A"/>
      <w:lang w:val="en-US" w:eastAsia="en-US" w:bidi="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54DA3"/>
    <w:rPr>
      <w:rFonts w:ascii="Tahoma" w:hAnsi="Tahoma" w:cs="Tahoma"/>
      <w:sz w:val="16"/>
      <w:szCs w:val="16"/>
    </w:rPr>
  </w:style>
  <w:style w:type="character" w:customStyle="1" w:styleId="BalloonTextChar">
    <w:name w:val="Balloon Text Char"/>
    <w:basedOn w:val="DefaultParagraphFont"/>
    <w:link w:val="BalloonText"/>
    <w:uiPriority w:val="99"/>
    <w:semiHidden/>
    <w:rsid w:val="00454DA3"/>
    <w:rPr>
      <w:rFonts w:ascii="Tahoma" w:hAnsi="Tahoma" w:cs="Tahoma"/>
      <w:sz w:val="16"/>
      <w:szCs w:val="16"/>
      <w:u w:color="00000A"/>
      <w:lang w:val="en-US" w:eastAsia="en-US" w:bidi="ar-SA"/>
    </w:rPr>
  </w:style>
  <w:style w:type="paragraph" w:styleId="CommentSubject">
    <w:name w:val="annotation subject"/>
    <w:basedOn w:val="CommentText"/>
    <w:next w:val="CommentText"/>
    <w:link w:val="CommentSubjectChar"/>
    <w:uiPriority w:val="99"/>
    <w:semiHidden/>
    <w:unhideWhenUsed/>
    <w:rsid w:val="004C24D0"/>
    <w:rPr>
      <w:b/>
      <w:bCs/>
    </w:rPr>
  </w:style>
  <w:style w:type="character" w:customStyle="1" w:styleId="CommentSubjectChar">
    <w:name w:val="Comment Subject Char"/>
    <w:basedOn w:val="CommentTextChar"/>
    <w:link w:val="CommentSubject"/>
    <w:uiPriority w:val="99"/>
    <w:semiHidden/>
    <w:rsid w:val="004C24D0"/>
    <w:rPr>
      <w:b/>
      <w:bCs/>
      <w:u w:color="00000A"/>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color w:val="00000A"/>
        <w:lang w:val="ca-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rPr>
      <w:sz w:val="24"/>
      <w:szCs w:val="24"/>
      <w:u w:color="00000A"/>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ladInternet">
    <w:name w:val="Enllaç d'Internet"/>
    <w:rPr>
      <w:u w:val="single" w:color="00000A"/>
    </w:rPr>
  </w:style>
  <w:style w:type="character" w:customStyle="1" w:styleId="Ninguno">
    <w:name w:val="Ninguno"/>
    <w:qFormat/>
  </w:style>
  <w:style w:type="character" w:customStyle="1" w:styleId="Hyperlink0">
    <w:name w:val="Hyperlink.0"/>
    <w:basedOn w:val="EnlladInternet"/>
    <w:qFormat/>
    <w:rPr>
      <w:color w:val="0000FF"/>
      <w:u w:val="single" w:color="0000FF"/>
    </w:rPr>
  </w:style>
  <w:style w:type="character" w:styleId="EndnoteReference">
    <w:name w:val="endnote reference"/>
    <w:basedOn w:val="Ninguno"/>
    <w:qFormat/>
    <w:rPr>
      <w:vertAlign w:val="superscript"/>
    </w:rPr>
  </w:style>
  <w:style w:type="character" w:customStyle="1" w:styleId="ListLabel1">
    <w:name w:val="ListLabel 1"/>
    <w:qFormat/>
    <w:rPr>
      <w:caps w:val="0"/>
      <w:smallCaps w:val="0"/>
      <w:strike w:val="0"/>
      <w:dstrike w:val="0"/>
      <w:outline w:val="0"/>
      <w:emboss w:val="0"/>
      <w:imprint w:val="0"/>
      <w:spacing w:val="0"/>
      <w:w w:val="10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position w:val="0"/>
      <w:sz w:val="24"/>
      <w:vertAlign w:val="baseline"/>
    </w:rPr>
  </w:style>
  <w:style w:type="character" w:customStyle="1" w:styleId="ListLabel10">
    <w:name w:val="ListLabel 10"/>
    <w:qFormat/>
    <w:rPr>
      <w:caps w:val="0"/>
      <w:smallCaps w:val="0"/>
      <w:strike w:val="0"/>
      <w:dstrike w:val="0"/>
      <w:outline w:val="0"/>
      <w:emboss w:val="0"/>
      <w:imprint w:val="0"/>
      <w:spacing w:val="0"/>
      <w:w w:val="100"/>
      <w:position w:val="0"/>
      <w:sz w:val="24"/>
      <w:vertAlign w:val="baseline"/>
    </w:rPr>
  </w:style>
  <w:style w:type="character" w:customStyle="1" w:styleId="ListLabel11">
    <w:name w:val="ListLabel 11"/>
    <w:qFormat/>
    <w:rPr>
      <w:caps w:val="0"/>
      <w:smallCaps w:val="0"/>
      <w:strike w:val="0"/>
      <w:dstrike w:val="0"/>
      <w:outline w:val="0"/>
      <w:emboss w:val="0"/>
      <w:imprint w:val="0"/>
      <w:spacing w:val="0"/>
      <w:w w:val="10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position w:val="0"/>
      <w:sz w:val="24"/>
      <w:vertAlign w:val="baseline"/>
    </w:rPr>
  </w:style>
  <w:style w:type="character" w:customStyle="1" w:styleId="ListLabel19">
    <w:name w:val="ListLabel 19"/>
    <w:qFormat/>
    <w:rPr>
      <w:rFonts w:ascii="Calibri" w:hAnsi="Calibri"/>
      <w:caps w:val="0"/>
      <w:smallCaps w:val="0"/>
      <w:strike w:val="0"/>
      <w:dstrike w:val="0"/>
      <w:outline w:val="0"/>
      <w:emboss w:val="0"/>
      <w:imprint w:val="0"/>
      <w:spacing w:val="0"/>
      <w:w w:val="100"/>
      <w:position w:val="0"/>
      <w:sz w:val="28"/>
      <w:vertAlign w:val="baseline"/>
    </w:rPr>
  </w:style>
  <w:style w:type="character" w:customStyle="1" w:styleId="ListLabel20">
    <w:name w:val="ListLabel 20"/>
    <w:qFormat/>
    <w:rPr>
      <w:caps w:val="0"/>
      <w:smallCaps w:val="0"/>
      <w:strike w:val="0"/>
      <w:dstrike w:val="0"/>
      <w:outline w:val="0"/>
      <w:emboss w:val="0"/>
      <w:imprint w:val="0"/>
      <w:spacing w:val="0"/>
      <w:w w:val="100"/>
      <w:position w:val="0"/>
      <w:sz w:val="24"/>
      <w:vertAlign w:val="baseline"/>
    </w:rPr>
  </w:style>
  <w:style w:type="character" w:customStyle="1" w:styleId="ListLabel21">
    <w:name w:val="ListLabel 21"/>
    <w:qFormat/>
    <w:rPr>
      <w:caps w:val="0"/>
      <w:smallCaps w:val="0"/>
      <w:strike w:val="0"/>
      <w:dstrike w:val="0"/>
      <w:outline w:val="0"/>
      <w:emboss w:val="0"/>
      <w:imprint w:val="0"/>
      <w:spacing w:val="0"/>
      <w:w w:val="100"/>
      <w:position w:val="0"/>
      <w:sz w:val="24"/>
      <w:vertAlign w:val="baseline"/>
    </w:rPr>
  </w:style>
  <w:style w:type="character" w:customStyle="1" w:styleId="ListLabel22">
    <w:name w:val="ListLabel 22"/>
    <w:qFormat/>
    <w:rPr>
      <w:caps w:val="0"/>
      <w:smallCaps w:val="0"/>
      <w:strike w:val="0"/>
      <w:dstrike w:val="0"/>
      <w:outline w:val="0"/>
      <w:emboss w:val="0"/>
      <w:imprint w:val="0"/>
      <w:spacing w:val="0"/>
      <w:w w:val="100"/>
      <w:position w:val="0"/>
      <w:sz w:val="24"/>
      <w:vertAlign w:val="baseline"/>
    </w:rPr>
  </w:style>
  <w:style w:type="character" w:customStyle="1" w:styleId="ListLabel23">
    <w:name w:val="ListLabel 23"/>
    <w:qFormat/>
    <w:rPr>
      <w:caps w:val="0"/>
      <w:smallCaps w:val="0"/>
      <w:strike w:val="0"/>
      <w:dstrike w:val="0"/>
      <w:outline w:val="0"/>
      <w:emboss w:val="0"/>
      <w:imprint w:val="0"/>
      <w:spacing w:val="0"/>
      <w:w w:val="100"/>
      <w:position w:val="0"/>
      <w:sz w:val="24"/>
      <w:vertAlign w:val="baseline"/>
    </w:rPr>
  </w:style>
  <w:style w:type="character" w:customStyle="1" w:styleId="ListLabel24">
    <w:name w:val="ListLabel 24"/>
    <w:qFormat/>
    <w:rPr>
      <w:caps w:val="0"/>
      <w:smallCaps w:val="0"/>
      <w:strike w:val="0"/>
      <w:dstrike w:val="0"/>
      <w:outline w:val="0"/>
      <w:emboss w:val="0"/>
      <w:imprint w:val="0"/>
      <w:spacing w:val="0"/>
      <w:w w:val="100"/>
      <w:position w:val="0"/>
      <w:sz w:val="24"/>
      <w:vertAlign w:val="baseline"/>
    </w:rPr>
  </w:style>
  <w:style w:type="character" w:customStyle="1" w:styleId="ListLabel25">
    <w:name w:val="ListLabel 25"/>
    <w:qFormat/>
    <w:rPr>
      <w:caps w:val="0"/>
      <w:smallCaps w:val="0"/>
      <w:strike w:val="0"/>
      <w:dstrike w:val="0"/>
      <w:outline w:val="0"/>
      <w:emboss w:val="0"/>
      <w:imprint w:val="0"/>
      <w:spacing w:val="0"/>
      <w:w w:val="100"/>
      <w:position w:val="0"/>
      <w:sz w:val="24"/>
      <w:vertAlign w:val="baseline"/>
    </w:rPr>
  </w:style>
  <w:style w:type="character" w:customStyle="1" w:styleId="ListLabel26">
    <w:name w:val="ListLabel 26"/>
    <w:qFormat/>
    <w:rPr>
      <w:caps w:val="0"/>
      <w:smallCaps w:val="0"/>
      <w:strike w:val="0"/>
      <w:dstrike w:val="0"/>
      <w:outline w:val="0"/>
      <w:emboss w:val="0"/>
      <w:imprint w:val="0"/>
      <w:spacing w:val="0"/>
      <w:w w:val="100"/>
      <w:position w:val="0"/>
      <w:sz w:val="24"/>
      <w:vertAlign w:val="baseline"/>
    </w:rPr>
  </w:style>
  <w:style w:type="character" w:customStyle="1" w:styleId="ListLabel27">
    <w:name w:val="ListLabel 27"/>
    <w:qFormat/>
    <w:rPr>
      <w:caps w:val="0"/>
      <w:smallCaps w:val="0"/>
      <w:strike w:val="0"/>
      <w:dstrike w:val="0"/>
      <w:outline w:val="0"/>
      <w:emboss w:val="0"/>
      <w:imprint w:val="0"/>
      <w:spacing w:val="0"/>
      <w:w w:val="100"/>
      <w:position w:val="0"/>
      <w:sz w:val="24"/>
      <w:vertAlign w:val="baseline"/>
    </w:rPr>
  </w:style>
  <w:style w:type="character" w:customStyle="1" w:styleId="ListLabel28">
    <w:name w:val="ListLabel 28"/>
    <w:qFormat/>
    <w:rPr>
      <w:caps w:val="0"/>
      <w:smallCaps w:val="0"/>
      <w:strike w:val="0"/>
      <w:dstrike w:val="0"/>
      <w:outline w:val="0"/>
      <w:emboss w:val="0"/>
      <w:imprint w:val="0"/>
      <w:spacing w:val="0"/>
      <w:w w:val="100"/>
      <w:position w:val="0"/>
      <w:sz w:val="24"/>
      <w:vertAlign w:val="baseline"/>
    </w:rPr>
  </w:style>
  <w:style w:type="character" w:customStyle="1" w:styleId="ListLabel29">
    <w:name w:val="ListLabel 29"/>
    <w:qFormat/>
    <w:rPr>
      <w:caps w:val="0"/>
      <w:smallCaps w:val="0"/>
      <w:strike w:val="0"/>
      <w:dstrike w:val="0"/>
      <w:outline w:val="0"/>
      <w:emboss w:val="0"/>
      <w:imprint w:val="0"/>
      <w:spacing w:val="0"/>
      <w:w w:val="100"/>
      <w:position w:val="0"/>
      <w:sz w:val="24"/>
      <w:vertAlign w:val="baseline"/>
    </w:rPr>
  </w:style>
  <w:style w:type="character" w:customStyle="1" w:styleId="ListLabel30">
    <w:name w:val="ListLabel 30"/>
    <w:qFormat/>
    <w:rPr>
      <w:caps w:val="0"/>
      <w:smallCaps w:val="0"/>
      <w:strike w:val="0"/>
      <w:dstrike w:val="0"/>
      <w:outline w:val="0"/>
      <w:emboss w:val="0"/>
      <w:imprint w:val="0"/>
      <w:spacing w:val="0"/>
      <w:w w:val="100"/>
      <w:position w:val="0"/>
      <w:sz w:val="24"/>
      <w:vertAlign w:val="baseline"/>
    </w:rPr>
  </w:style>
  <w:style w:type="character" w:customStyle="1" w:styleId="ListLabel31">
    <w:name w:val="ListLabel 31"/>
    <w:qFormat/>
    <w:rPr>
      <w:caps w:val="0"/>
      <w:smallCaps w:val="0"/>
      <w:strike w:val="0"/>
      <w:dstrike w:val="0"/>
      <w:outline w:val="0"/>
      <w:emboss w:val="0"/>
      <w:imprint w:val="0"/>
      <w:spacing w:val="0"/>
      <w:w w:val="100"/>
      <w:position w:val="0"/>
      <w:sz w:val="24"/>
      <w:vertAlign w:val="baseline"/>
    </w:rPr>
  </w:style>
  <w:style w:type="character" w:customStyle="1" w:styleId="ListLabel32">
    <w:name w:val="ListLabel 32"/>
    <w:qFormat/>
    <w:rPr>
      <w:caps w:val="0"/>
      <w:smallCaps w:val="0"/>
      <w:strike w:val="0"/>
      <w:dstrike w:val="0"/>
      <w:outline w:val="0"/>
      <w:emboss w:val="0"/>
      <w:imprint w:val="0"/>
      <w:spacing w:val="0"/>
      <w:w w:val="100"/>
      <w:position w:val="0"/>
      <w:sz w:val="24"/>
      <w:vertAlign w:val="baseline"/>
    </w:rPr>
  </w:style>
  <w:style w:type="character" w:customStyle="1" w:styleId="ListLabel33">
    <w:name w:val="ListLabel 33"/>
    <w:qFormat/>
    <w:rPr>
      <w:caps w:val="0"/>
      <w:smallCaps w:val="0"/>
      <w:strike w:val="0"/>
      <w:dstrike w:val="0"/>
      <w:outline w:val="0"/>
      <w:emboss w:val="0"/>
      <w:imprint w:val="0"/>
      <w:spacing w:val="0"/>
      <w:w w:val="100"/>
      <w:position w:val="0"/>
      <w:sz w:val="24"/>
      <w:vertAlign w:val="baseline"/>
    </w:rPr>
  </w:style>
  <w:style w:type="character" w:customStyle="1" w:styleId="ListLabel34">
    <w:name w:val="ListLabel 34"/>
    <w:qFormat/>
    <w:rPr>
      <w:caps w:val="0"/>
      <w:smallCaps w:val="0"/>
      <w:strike w:val="0"/>
      <w:dstrike w:val="0"/>
      <w:outline w:val="0"/>
      <w:emboss w:val="0"/>
      <w:imprint w:val="0"/>
      <w:spacing w:val="0"/>
      <w:w w:val="100"/>
      <w:position w:val="0"/>
      <w:sz w:val="24"/>
      <w:vertAlign w:val="baseline"/>
    </w:rPr>
  </w:style>
  <w:style w:type="character" w:customStyle="1" w:styleId="ListLabel35">
    <w:name w:val="ListLabel 35"/>
    <w:qFormat/>
    <w:rPr>
      <w:caps w:val="0"/>
      <w:smallCaps w:val="0"/>
      <w:strike w:val="0"/>
      <w:dstrike w:val="0"/>
      <w:outline w:val="0"/>
      <w:emboss w:val="0"/>
      <w:imprint w:val="0"/>
      <w:spacing w:val="0"/>
      <w:w w:val="100"/>
      <w:position w:val="0"/>
      <w:sz w:val="24"/>
      <w:vertAlign w:val="baseline"/>
    </w:rPr>
  </w:style>
  <w:style w:type="character" w:customStyle="1" w:styleId="ListLabel36">
    <w:name w:val="ListLabel 36"/>
    <w:qFormat/>
    <w:rPr>
      <w:caps w:val="0"/>
      <w:smallCaps w:val="0"/>
      <w:strike w:val="0"/>
      <w:dstrike w:val="0"/>
      <w:outline w:val="0"/>
      <w:emboss w:val="0"/>
      <w:imprint w:val="0"/>
      <w:spacing w:val="0"/>
      <w:w w:val="100"/>
      <w:position w:val="0"/>
      <w:sz w:val="24"/>
      <w:vertAlign w:val="baseline"/>
    </w:rPr>
  </w:style>
  <w:style w:type="character" w:customStyle="1" w:styleId="ListLabel37">
    <w:name w:val="ListLabel 37"/>
    <w:qFormat/>
    <w:rPr>
      <w:caps w:val="0"/>
      <w:smallCaps w:val="0"/>
      <w:strike w:val="0"/>
      <w:dstrike w:val="0"/>
      <w:outline w:val="0"/>
      <w:emboss w:val="0"/>
      <w:imprint w:val="0"/>
      <w:spacing w:val="0"/>
      <w:w w:val="100"/>
      <w:position w:val="0"/>
      <w:sz w:val="24"/>
      <w:vertAlign w:val="baseline"/>
    </w:rPr>
  </w:style>
  <w:style w:type="character" w:customStyle="1" w:styleId="ListLabel38">
    <w:name w:val="ListLabel 38"/>
    <w:qFormat/>
    <w:rPr>
      <w:caps w:val="0"/>
      <w:smallCaps w:val="0"/>
      <w:strike w:val="0"/>
      <w:dstrike w:val="0"/>
      <w:outline w:val="0"/>
      <w:emboss w:val="0"/>
      <w:imprint w:val="0"/>
      <w:spacing w:val="0"/>
      <w:w w:val="100"/>
      <w:position w:val="0"/>
      <w:sz w:val="24"/>
      <w:vertAlign w:val="baseline"/>
    </w:rPr>
  </w:style>
  <w:style w:type="character" w:customStyle="1" w:styleId="ListLabel39">
    <w:name w:val="ListLabel 39"/>
    <w:qFormat/>
    <w:rPr>
      <w:caps w:val="0"/>
      <w:smallCaps w:val="0"/>
      <w:strike w:val="0"/>
      <w:dstrike w:val="0"/>
      <w:outline w:val="0"/>
      <w:emboss w:val="0"/>
      <w:imprint w:val="0"/>
      <w:spacing w:val="0"/>
      <w:w w:val="100"/>
      <w:position w:val="0"/>
      <w:sz w:val="24"/>
      <w:vertAlign w:val="baseline"/>
    </w:rPr>
  </w:style>
  <w:style w:type="character" w:customStyle="1" w:styleId="ListLabel40">
    <w:name w:val="ListLabel 40"/>
    <w:qFormat/>
    <w:rPr>
      <w:caps w:val="0"/>
      <w:smallCaps w:val="0"/>
      <w:strike w:val="0"/>
      <w:dstrike w:val="0"/>
      <w:outline w:val="0"/>
      <w:emboss w:val="0"/>
      <w:imprint w:val="0"/>
      <w:spacing w:val="0"/>
      <w:w w:val="100"/>
      <w:position w:val="0"/>
      <w:sz w:val="24"/>
      <w:vertAlign w:val="baseline"/>
    </w:rPr>
  </w:style>
  <w:style w:type="character" w:customStyle="1" w:styleId="ListLabel41">
    <w:name w:val="ListLabel 41"/>
    <w:qFormat/>
    <w:rPr>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caps w:val="0"/>
      <w:smallCaps w:val="0"/>
      <w:strike w:val="0"/>
      <w:dstrike w:val="0"/>
      <w:outline w:val="0"/>
      <w:emboss w:val="0"/>
      <w:imprint w:val="0"/>
      <w:spacing w:val="0"/>
      <w:w w:val="100"/>
      <w:position w:val="0"/>
      <w:sz w:val="24"/>
      <w:vertAlign w:val="baseline"/>
    </w:rPr>
  </w:style>
  <w:style w:type="character" w:customStyle="1" w:styleId="ListLabel43">
    <w:name w:val="ListLabel 43"/>
    <w:qFormat/>
    <w:rPr>
      <w:caps w:val="0"/>
      <w:smallCaps w:val="0"/>
      <w:strike w:val="0"/>
      <w:dstrike w:val="0"/>
      <w:outline w:val="0"/>
      <w:emboss w:val="0"/>
      <w:imprint w:val="0"/>
      <w:spacing w:val="0"/>
      <w:w w:val="100"/>
      <w:position w:val="0"/>
      <w:sz w:val="24"/>
      <w:vertAlign w:val="baseline"/>
    </w:rPr>
  </w:style>
  <w:style w:type="character" w:customStyle="1" w:styleId="ListLabel44">
    <w:name w:val="ListLabel 44"/>
    <w:qFormat/>
    <w:rPr>
      <w:caps w:val="0"/>
      <w:smallCaps w:val="0"/>
      <w:strike w:val="0"/>
      <w:dstrike w:val="0"/>
      <w:outline w:val="0"/>
      <w:emboss w:val="0"/>
      <w:imprint w:val="0"/>
      <w:spacing w:val="0"/>
      <w:w w:val="100"/>
      <w:position w:val="0"/>
      <w:sz w:val="24"/>
      <w:vertAlign w:val="baseline"/>
    </w:rPr>
  </w:style>
  <w:style w:type="character" w:customStyle="1" w:styleId="ListLabel45">
    <w:name w:val="ListLabel 45"/>
    <w:qFormat/>
    <w:rPr>
      <w:caps w:val="0"/>
      <w:smallCaps w:val="0"/>
      <w:strike w:val="0"/>
      <w:dstrike w:val="0"/>
      <w:outline w:val="0"/>
      <w:emboss w:val="0"/>
      <w:imprint w:val="0"/>
      <w:spacing w:val="0"/>
      <w:w w:val="100"/>
      <w:position w:val="0"/>
      <w:sz w:val="24"/>
      <w:vertAlign w:val="baseline"/>
    </w:rPr>
  </w:style>
  <w:style w:type="character" w:customStyle="1" w:styleId="ListLabel46">
    <w:name w:val="ListLabel 46"/>
    <w:qFormat/>
    <w:rPr>
      <w:caps w:val="0"/>
      <w:smallCaps w:val="0"/>
      <w:strike w:val="0"/>
      <w:dstrike w:val="0"/>
      <w:outline w:val="0"/>
      <w:emboss w:val="0"/>
      <w:imprint w:val="0"/>
      <w:spacing w:val="0"/>
      <w:w w:val="100"/>
      <w:position w:val="0"/>
      <w:sz w:val="23"/>
      <w:vertAlign w:val="baseline"/>
    </w:rPr>
  </w:style>
  <w:style w:type="character" w:customStyle="1" w:styleId="ListLabel47">
    <w:name w:val="ListLabel 47"/>
    <w:qFormat/>
    <w:rPr>
      <w:caps w:val="0"/>
      <w:smallCaps w:val="0"/>
      <w:strike w:val="0"/>
      <w:dstrike w:val="0"/>
      <w:outline w:val="0"/>
      <w:emboss w:val="0"/>
      <w:imprint w:val="0"/>
      <w:spacing w:val="0"/>
      <w:w w:val="100"/>
      <w:position w:val="0"/>
      <w:sz w:val="24"/>
      <w:vertAlign w:val="baseline"/>
    </w:rPr>
  </w:style>
  <w:style w:type="character" w:customStyle="1" w:styleId="ListLabel48">
    <w:name w:val="ListLabel 48"/>
    <w:qFormat/>
    <w:rPr>
      <w:caps w:val="0"/>
      <w:smallCaps w:val="0"/>
      <w:strike w:val="0"/>
      <w:dstrike w:val="0"/>
      <w:outline w:val="0"/>
      <w:emboss w:val="0"/>
      <w:imprint w:val="0"/>
      <w:spacing w:val="0"/>
      <w:w w:val="100"/>
      <w:position w:val="0"/>
      <w:sz w:val="24"/>
      <w:vertAlign w:val="baseline"/>
    </w:rPr>
  </w:style>
  <w:style w:type="character" w:customStyle="1" w:styleId="ListLabel49">
    <w:name w:val="ListLabel 49"/>
    <w:qFormat/>
    <w:rPr>
      <w:caps w:val="0"/>
      <w:smallCaps w:val="0"/>
      <w:strike w:val="0"/>
      <w:dstrike w:val="0"/>
      <w:outline w:val="0"/>
      <w:emboss w:val="0"/>
      <w:imprint w:val="0"/>
      <w:spacing w:val="0"/>
      <w:w w:val="100"/>
      <w:position w:val="0"/>
      <w:sz w:val="24"/>
      <w:vertAlign w:val="baseline"/>
    </w:rPr>
  </w:style>
  <w:style w:type="character" w:customStyle="1" w:styleId="ListLabel50">
    <w:name w:val="ListLabel 50"/>
    <w:qFormat/>
    <w:rPr>
      <w:caps w:val="0"/>
      <w:smallCaps w:val="0"/>
      <w:strike w:val="0"/>
      <w:dstrike w:val="0"/>
      <w:outline w:val="0"/>
      <w:emboss w:val="0"/>
      <w:imprint w:val="0"/>
      <w:spacing w:val="0"/>
      <w:w w:val="100"/>
      <w:position w:val="0"/>
      <w:sz w:val="24"/>
      <w:vertAlign w:val="baseline"/>
    </w:rPr>
  </w:style>
  <w:style w:type="character" w:customStyle="1" w:styleId="ListLabel51">
    <w:name w:val="ListLabel 51"/>
    <w:qFormat/>
    <w:rPr>
      <w:caps w:val="0"/>
      <w:smallCaps w:val="0"/>
      <w:strike w:val="0"/>
      <w:dstrike w:val="0"/>
      <w:outline w:val="0"/>
      <w:emboss w:val="0"/>
      <w:imprint w:val="0"/>
      <w:spacing w:val="0"/>
      <w:w w:val="100"/>
      <w:position w:val="0"/>
      <w:sz w:val="24"/>
      <w:vertAlign w:val="baseline"/>
    </w:rPr>
  </w:style>
  <w:style w:type="character" w:customStyle="1" w:styleId="ListLabel52">
    <w:name w:val="ListLabel 52"/>
    <w:qFormat/>
    <w:rPr>
      <w:caps w:val="0"/>
      <w:smallCaps w:val="0"/>
      <w:strike w:val="0"/>
      <w:dstrike w:val="0"/>
      <w:outline w:val="0"/>
      <w:emboss w:val="0"/>
      <w:imprint w:val="0"/>
      <w:spacing w:val="0"/>
      <w:w w:val="100"/>
      <w:position w:val="0"/>
      <w:sz w:val="24"/>
      <w:vertAlign w:val="baseline"/>
    </w:rPr>
  </w:style>
  <w:style w:type="character" w:customStyle="1" w:styleId="ListLabel53">
    <w:name w:val="ListLabel 53"/>
    <w:qFormat/>
    <w:rPr>
      <w:caps w:val="0"/>
      <w:smallCaps w:val="0"/>
      <w:strike w:val="0"/>
      <w:dstrike w:val="0"/>
      <w:outline w:val="0"/>
      <w:emboss w:val="0"/>
      <w:imprint w:val="0"/>
      <w:spacing w:val="0"/>
      <w:w w:val="100"/>
      <w:position w:val="0"/>
      <w:sz w:val="24"/>
      <w:vertAlign w:val="baseline"/>
    </w:rPr>
  </w:style>
  <w:style w:type="character" w:customStyle="1" w:styleId="ListLabel54">
    <w:name w:val="ListLabel 54"/>
    <w:qFormat/>
    <w:rPr>
      <w:caps w:val="0"/>
      <w:smallCaps w:val="0"/>
      <w:strike w:val="0"/>
      <w:dstrike w:val="0"/>
      <w:outline w:val="0"/>
      <w:emboss w:val="0"/>
      <w:imprint w:val="0"/>
      <w:spacing w:val="0"/>
      <w:w w:val="100"/>
      <w:position w:val="0"/>
      <w:sz w:val="24"/>
      <w:vertAlign w:val="baseline"/>
    </w:rPr>
  </w:style>
  <w:style w:type="character" w:customStyle="1" w:styleId="ListLabel55">
    <w:name w:val="ListLabel 55"/>
    <w:qFormat/>
    <w:rPr>
      <w:caps w:val="0"/>
      <w:smallCaps w:val="0"/>
      <w:strike w:val="0"/>
      <w:dstrike w:val="0"/>
      <w:outline w:val="0"/>
      <w:emboss w:val="0"/>
      <w:imprint w:val="0"/>
      <w:spacing w:val="0"/>
      <w:w w:val="100"/>
      <w:position w:val="0"/>
      <w:sz w:val="24"/>
      <w:vertAlign w:val="baseline"/>
    </w:rPr>
  </w:style>
  <w:style w:type="character" w:customStyle="1" w:styleId="ListLabel56">
    <w:name w:val="ListLabel 56"/>
    <w:qFormat/>
    <w:rPr>
      <w:caps w:val="0"/>
      <w:smallCaps w:val="0"/>
      <w:strike w:val="0"/>
      <w:dstrike w:val="0"/>
      <w:outline w:val="0"/>
      <w:emboss w:val="0"/>
      <w:imprint w:val="0"/>
      <w:spacing w:val="0"/>
      <w:w w:val="100"/>
      <w:position w:val="0"/>
      <w:sz w:val="24"/>
      <w:vertAlign w:val="baseline"/>
    </w:rPr>
  </w:style>
  <w:style w:type="character" w:customStyle="1" w:styleId="ListLabel57">
    <w:name w:val="ListLabel 57"/>
    <w:qFormat/>
    <w:rPr>
      <w:caps w:val="0"/>
      <w:smallCaps w:val="0"/>
      <w:strike w:val="0"/>
      <w:dstrike w:val="0"/>
      <w:outline w:val="0"/>
      <w:emboss w:val="0"/>
      <w:imprint w:val="0"/>
      <w:spacing w:val="0"/>
      <w:w w:val="100"/>
      <w:position w:val="0"/>
      <w:sz w:val="24"/>
      <w:vertAlign w:val="baseline"/>
    </w:rPr>
  </w:style>
  <w:style w:type="character" w:customStyle="1" w:styleId="ListLabel58">
    <w:name w:val="ListLabel 58"/>
    <w:qFormat/>
    <w:rPr>
      <w:caps w:val="0"/>
      <w:smallCaps w:val="0"/>
      <w:strike w:val="0"/>
      <w:dstrike w:val="0"/>
      <w:outline w:val="0"/>
      <w:emboss w:val="0"/>
      <w:imprint w:val="0"/>
      <w:spacing w:val="0"/>
      <w:w w:val="100"/>
      <w:position w:val="0"/>
      <w:sz w:val="24"/>
      <w:vertAlign w:val="baseline"/>
    </w:rPr>
  </w:style>
  <w:style w:type="character" w:customStyle="1" w:styleId="ListLabel59">
    <w:name w:val="ListLabel 59"/>
    <w:qFormat/>
    <w:rPr>
      <w:caps w:val="0"/>
      <w:smallCaps w:val="0"/>
      <w:strike w:val="0"/>
      <w:dstrike w:val="0"/>
      <w:outline w:val="0"/>
      <w:emboss w:val="0"/>
      <w:imprint w:val="0"/>
      <w:spacing w:val="0"/>
      <w:w w:val="100"/>
      <w:position w:val="0"/>
      <w:sz w:val="24"/>
      <w:vertAlign w:val="baseline"/>
    </w:rPr>
  </w:style>
  <w:style w:type="character" w:customStyle="1" w:styleId="ListLabel60">
    <w:name w:val="ListLabel 60"/>
    <w:qFormat/>
    <w:rPr>
      <w:caps w:val="0"/>
      <w:smallCaps w:val="0"/>
      <w:strike w:val="0"/>
      <w:dstrike w:val="0"/>
      <w:outline w:val="0"/>
      <w:emboss w:val="0"/>
      <w:imprint w:val="0"/>
      <w:spacing w:val="0"/>
      <w:w w:val="100"/>
      <w:position w:val="0"/>
      <w:sz w:val="24"/>
      <w:vertAlign w:val="baseline"/>
    </w:rPr>
  </w:style>
  <w:style w:type="character" w:customStyle="1" w:styleId="ListLabel61">
    <w:name w:val="ListLabel 61"/>
    <w:qFormat/>
    <w:rPr>
      <w:caps w:val="0"/>
      <w:smallCaps w:val="0"/>
      <w:strike w:val="0"/>
      <w:dstrike w:val="0"/>
      <w:outline w:val="0"/>
      <w:emboss w:val="0"/>
      <w:imprint w:val="0"/>
      <w:spacing w:val="0"/>
      <w:w w:val="100"/>
      <w:position w:val="0"/>
      <w:sz w:val="24"/>
      <w:vertAlign w:val="baseline"/>
    </w:rPr>
  </w:style>
  <w:style w:type="character" w:customStyle="1" w:styleId="ListLabel62">
    <w:name w:val="ListLabel 62"/>
    <w:qFormat/>
    <w:rPr>
      <w:caps w:val="0"/>
      <w:smallCaps w:val="0"/>
      <w:strike w:val="0"/>
      <w:dstrike w:val="0"/>
      <w:outline w:val="0"/>
      <w:emboss w:val="0"/>
      <w:imprint w:val="0"/>
      <w:spacing w:val="0"/>
      <w:w w:val="100"/>
      <w:position w:val="0"/>
      <w:sz w:val="24"/>
      <w:vertAlign w:val="baseline"/>
    </w:rPr>
  </w:style>
  <w:style w:type="character" w:customStyle="1" w:styleId="ListLabel63">
    <w:name w:val="ListLabel 63"/>
    <w:qFormat/>
    <w:rPr>
      <w:caps w:val="0"/>
      <w:smallCaps w:val="0"/>
      <w:strike w:val="0"/>
      <w:dstrike w:val="0"/>
      <w:outline w:val="0"/>
      <w:emboss w:val="0"/>
      <w:imprint w:val="0"/>
      <w:spacing w:val="0"/>
      <w:w w:val="100"/>
      <w:position w:val="0"/>
      <w:sz w:val="24"/>
      <w:vertAlign w:val="baseline"/>
    </w:rPr>
  </w:style>
  <w:style w:type="character" w:customStyle="1" w:styleId="ListLabel64">
    <w:name w:val="ListLabel 64"/>
    <w:qFormat/>
    <w:rPr>
      <w:b/>
      <w:bCs/>
      <w:caps w:val="0"/>
      <w:smallCaps w:val="0"/>
      <w:strike w:val="0"/>
      <w:dstrike w:val="0"/>
      <w:outline w:val="0"/>
      <w:emboss w:val="0"/>
      <w:imprint w:val="0"/>
      <w:spacing w:val="0"/>
      <w:w w:val="100"/>
      <w:position w:val="0"/>
      <w:sz w:val="24"/>
      <w:vertAlign w:val="baseline"/>
    </w:rPr>
  </w:style>
  <w:style w:type="character" w:customStyle="1" w:styleId="ListLabel65">
    <w:name w:val="ListLabel 65"/>
    <w:qFormat/>
    <w:rPr>
      <w:b/>
      <w:bCs/>
      <w:caps w:val="0"/>
      <w:smallCaps w:val="0"/>
      <w:strike w:val="0"/>
      <w:dstrike w:val="0"/>
      <w:outline w:val="0"/>
      <w:emboss w:val="0"/>
      <w:imprint w:val="0"/>
      <w:spacing w:val="0"/>
      <w:w w:val="100"/>
      <w:position w:val="0"/>
      <w:sz w:val="24"/>
      <w:vertAlign w:val="baseline"/>
    </w:rPr>
  </w:style>
  <w:style w:type="character" w:customStyle="1" w:styleId="ListLabel66">
    <w:name w:val="ListLabel 66"/>
    <w:qFormat/>
    <w:rPr>
      <w:b/>
      <w:bCs/>
      <w:caps w:val="0"/>
      <w:smallCaps w:val="0"/>
      <w:strike w:val="0"/>
      <w:dstrike w:val="0"/>
      <w:outline w:val="0"/>
      <w:emboss w:val="0"/>
      <w:imprint w:val="0"/>
      <w:spacing w:val="0"/>
      <w:w w:val="100"/>
      <w:position w:val="0"/>
      <w:sz w:val="24"/>
      <w:vertAlign w:val="baseline"/>
    </w:rPr>
  </w:style>
  <w:style w:type="character" w:customStyle="1" w:styleId="ListLabel67">
    <w:name w:val="ListLabel 67"/>
    <w:qFormat/>
    <w:rPr>
      <w:b/>
      <w:bCs/>
      <w:caps w:val="0"/>
      <w:smallCaps w:val="0"/>
      <w:strike w:val="0"/>
      <w:dstrike w:val="0"/>
      <w:outline w:val="0"/>
      <w:emboss w:val="0"/>
      <w:imprint w:val="0"/>
      <w:spacing w:val="0"/>
      <w:w w:val="100"/>
      <w:position w:val="0"/>
      <w:sz w:val="24"/>
      <w:vertAlign w:val="baseline"/>
    </w:rPr>
  </w:style>
  <w:style w:type="character" w:customStyle="1" w:styleId="ListLabel68">
    <w:name w:val="ListLabel 68"/>
    <w:qFormat/>
    <w:rPr>
      <w:b/>
      <w:bCs/>
      <w:caps w:val="0"/>
      <w:smallCaps w:val="0"/>
      <w:strike w:val="0"/>
      <w:dstrike w:val="0"/>
      <w:outline w:val="0"/>
      <w:emboss w:val="0"/>
      <w:imprint w:val="0"/>
      <w:spacing w:val="0"/>
      <w:w w:val="100"/>
      <w:position w:val="0"/>
      <w:sz w:val="24"/>
      <w:vertAlign w:val="baseline"/>
    </w:rPr>
  </w:style>
  <w:style w:type="character" w:customStyle="1" w:styleId="ListLabel69">
    <w:name w:val="ListLabel 69"/>
    <w:qFormat/>
    <w:rPr>
      <w:b/>
      <w:bCs/>
      <w:caps w:val="0"/>
      <w:smallCaps w:val="0"/>
      <w:strike w:val="0"/>
      <w:dstrike w:val="0"/>
      <w:outline w:val="0"/>
      <w:emboss w:val="0"/>
      <w:imprint w:val="0"/>
      <w:spacing w:val="0"/>
      <w:w w:val="100"/>
      <w:position w:val="0"/>
      <w:sz w:val="24"/>
      <w:vertAlign w:val="baseline"/>
    </w:rPr>
  </w:style>
  <w:style w:type="character" w:customStyle="1" w:styleId="ListLabel70">
    <w:name w:val="ListLabel 70"/>
    <w:qFormat/>
    <w:rPr>
      <w:b/>
      <w:bCs/>
      <w:caps w:val="0"/>
      <w:smallCaps w:val="0"/>
      <w:strike w:val="0"/>
      <w:dstrike w:val="0"/>
      <w:outline w:val="0"/>
      <w:emboss w:val="0"/>
      <w:imprint w:val="0"/>
      <w:spacing w:val="0"/>
      <w:w w:val="100"/>
      <w:position w:val="0"/>
      <w:sz w:val="24"/>
      <w:vertAlign w:val="baseline"/>
    </w:rPr>
  </w:style>
  <w:style w:type="character" w:customStyle="1" w:styleId="ListLabel71">
    <w:name w:val="ListLabel 71"/>
    <w:qFormat/>
    <w:rPr>
      <w:b/>
      <w:bCs/>
      <w:caps w:val="0"/>
      <w:smallCaps w:val="0"/>
      <w:strike w:val="0"/>
      <w:dstrike w:val="0"/>
      <w:outline w:val="0"/>
      <w:emboss w:val="0"/>
      <w:imprint w:val="0"/>
      <w:spacing w:val="0"/>
      <w:w w:val="100"/>
      <w:position w:val="0"/>
      <w:sz w:val="24"/>
      <w:vertAlign w:val="baseline"/>
    </w:rPr>
  </w:style>
  <w:style w:type="character" w:customStyle="1" w:styleId="ListLabel72">
    <w:name w:val="ListLabel 72"/>
    <w:qFormat/>
    <w:rPr>
      <w:b/>
      <w:bCs/>
      <w:caps w:val="0"/>
      <w:smallCaps w:val="0"/>
      <w:strike w:val="0"/>
      <w:dstrike w:val="0"/>
      <w:outline w:val="0"/>
      <w:emboss w:val="0"/>
      <w:imprint w:val="0"/>
      <w:spacing w:val="0"/>
      <w:w w:val="100"/>
      <w:position w:val="0"/>
      <w:sz w:val="24"/>
      <w:vertAlign w:val="baseline"/>
    </w:rPr>
  </w:style>
  <w:style w:type="character" w:customStyle="1" w:styleId="ListLabel73">
    <w:name w:val="ListLabel 73"/>
    <w:qFormat/>
    <w:rPr>
      <w:b/>
      <w:bCs/>
      <w:caps w:val="0"/>
      <w:smallCaps w:val="0"/>
      <w:strike w:val="0"/>
      <w:dstrike w:val="0"/>
      <w:outline w:val="0"/>
      <w:emboss w:val="0"/>
      <w:imprint w:val="0"/>
      <w:spacing w:val="0"/>
      <w:w w:val="100"/>
      <w:position w:val="0"/>
      <w:sz w:val="24"/>
      <w:vertAlign w:val="baseline"/>
    </w:rPr>
  </w:style>
  <w:style w:type="character" w:customStyle="1" w:styleId="ListLabel74">
    <w:name w:val="ListLabel 74"/>
    <w:qFormat/>
    <w:rPr>
      <w:b/>
      <w:bCs/>
      <w:caps w:val="0"/>
      <w:smallCaps w:val="0"/>
      <w:strike w:val="0"/>
      <w:dstrike w:val="0"/>
      <w:outline w:val="0"/>
      <w:emboss w:val="0"/>
      <w:imprint w:val="0"/>
      <w:spacing w:val="0"/>
      <w:w w:val="100"/>
      <w:position w:val="0"/>
      <w:sz w:val="24"/>
      <w:vertAlign w:val="baseline"/>
    </w:rPr>
  </w:style>
  <w:style w:type="character" w:customStyle="1" w:styleId="ListLabel75">
    <w:name w:val="ListLabel 75"/>
    <w:qFormat/>
    <w:rPr>
      <w:b/>
      <w:bCs/>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b/>
      <w:bCs/>
      <w:caps w:val="0"/>
      <w:smallCaps w:val="0"/>
      <w:strike w:val="0"/>
      <w:dstrike w:val="0"/>
      <w:outline w:val="0"/>
      <w:emboss w:val="0"/>
      <w:imprint w:val="0"/>
      <w:spacing w:val="0"/>
      <w:w w:val="100"/>
      <w:position w:val="0"/>
      <w:sz w:val="24"/>
      <w:vertAlign w:val="baseline"/>
    </w:rPr>
  </w:style>
  <w:style w:type="character" w:customStyle="1" w:styleId="ListLabel77">
    <w:name w:val="ListLabel 77"/>
    <w:qFormat/>
    <w:rPr>
      <w:b/>
      <w:bCs/>
      <w:caps w:val="0"/>
      <w:smallCaps w:val="0"/>
      <w:strike w:val="0"/>
      <w:dstrike w:val="0"/>
      <w:outline w:val="0"/>
      <w:emboss w:val="0"/>
      <w:imprint w:val="0"/>
      <w:spacing w:val="0"/>
      <w:w w:val="100"/>
      <w:position w:val="0"/>
      <w:sz w:val="24"/>
      <w:vertAlign w:val="baseline"/>
    </w:rPr>
  </w:style>
  <w:style w:type="character" w:customStyle="1" w:styleId="ListLabel78">
    <w:name w:val="ListLabel 78"/>
    <w:qFormat/>
    <w:rPr>
      <w:b/>
      <w:bCs/>
      <w:caps w:val="0"/>
      <w:smallCaps w:val="0"/>
      <w:strike w:val="0"/>
      <w:dstrike w:val="0"/>
      <w:outline w:val="0"/>
      <w:emboss w:val="0"/>
      <w:imprint w:val="0"/>
      <w:spacing w:val="0"/>
      <w:w w:val="100"/>
      <w:position w:val="0"/>
      <w:sz w:val="24"/>
      <w:vertAlign w:val="baseline"/>
    </w:rPr>
  </w:style>
  <w:style w:type="character" w:customStyle="1" w:styleId="ListLabel79">
    <w:name w:val="ListLabel 79"/>
    <w:qFormat/>
    <w:rPr>
      <w:b/>
      <w:bCs/>
      <w:caps w:val="0"/>
      <w:smallCaps w:val="0"/>
      <w:strike w:val="0"/>
      <w:dstrike w:val="0"/>
      <w:outline w:val="0"/>
      <w:emboss w:val="0"/>
      <w:imprint w:val="0"/>
      <w:spacing w:val="0"/>
      <w:w w:val="100"/>
      <w:position w:val="0"/>
      <w:sz w:val="24"/>
      <w:vertAlign w:val="baseline"/>
    </w:rPr>
  </w:style>
  <w:style w:type="character" w:customStyle="1" w:styleId="ListLabel80">
    <w:name w:val="ListLabel 80"/>
    <w:qFormat/>
    <w:rPr>
      <w:b/>
      <w:bCs/>
      <w:caps w:val="0"/>
      <w:smallCaps w:val="0"/>
      <w:strike w:val="0"/>
      <w:dstrike w:val="0"/>
      <w:outline w:val="0"/>
      <w:emboss w:val="0"/>
      <w:imprint w:val="0"/>
      <w:spacing w:val="0"/>
      <w:w w:val="100"/>
      <w:position w:val="0"/>
      <w:sz w:val="24"/>
      <w:vertAlign w:val="baseline"/>
    </w:rPr>
  </w:style>
  <w:style w:type="character" w:customStyle="1" w:styleId="ListLabel81">
    <w:name w:val="ListLabel 81"/>
    <w:qFormat/>
    <w:rPr>
      <w:b/>
      <w:bCs/>
      <w:caps w:val="0"/>
      <w:smallCaps w:val="0"/>
      <w:strike w:val="0"/>
      <w:dstrike w:val="0"/>
      <w:outline w:val="0"/>
      <w:emboss w:val="0"/>
      <w:imprint w:val="0"/>
      <w:spacing w:val="0"/>
      <w:w w:val="100"/>
      <w:position w:val="0"/>
      <w:sz w:val="24"/>
      <w:vertAlign w:val="baseline"/>
    </w:rPr>
  </w:style>
  <w:style w:type="character" w:customStyle="1" w:styleId="ListLabel82">
    <w:name w:val="ListLabel 82"/>
    <w:qFormat/>
    <w:rPr>
      <w:caps w:val="0"/>
      <w:smallCaps w:val="0"/>
      <w:strike w:val="0"/>
      <w:dstrike w:val="0"/>
      <w:outline w:val="0"/>
      <w:emboss w:val="0"/>
      <w:imprint w:val="0"/>
      <w:spacing w:val="0"/>
      <w:w w:val="100"/>
      <w:position w:val="0"/>
      <w:sz w:val="24"/>
      <w:vertAlign w:val="baseline"/>
    </w:rPr>
  </w:style>
  <w:style w:type="character" w:customStyle="1" w:styleId="ListLabel83">
    <w:name w:val="ListLabel 83"/>
    <w:qFormat/>
    <w:rPr>
      <w:caps w:val="0"/>
      <w:smallCaps w:val="0"/>
      <w:strike w:val="0"/>
      <w:dstrike w:val="0"/>
      <w:outline w:val="0"/>
      <w:emboss w:val="0"/>
      <w:imprint w:val="0"/>
      <w:spacing w:val="0"/>
      <w:w w:val="100"/>
      <w:position w:val="0"/>
      <w:sz w:val="24"/>
      <w:vertAlign w:val="baseline"/>
    </w:rPr>
  </w:style>
  <w:style w:type="character" w:customStyle="1" w:styleId="ListLabel84">
    <w:name w:val="ListLabel 84"/>
    <w:qFormat/>
    <w:rPr>
      <w:caps w:val="0"/>
      <w:smallCaps w:val="0"/>
      <w:strike w:val="0"/>
      <w:dstrike w:val="0"/>
      <w:outline w:val="0"/>
      <w:emboss w:val="0"/>
      <w:imprint w:val="0"/>
      <w:spacing w:val="0"/>
      <w:w w:val="100"/>
      <w:position w:val="0"/>
      <w:sz w:val="24"/>
      <w:vertAlign w:val="baseline"/>
    </w:rPr>
  </w:style>
  <w:style w:type="character" w:customStyle="1" w:styleId="ListLabel85">
    <w:name w:val="ListLabel 85"/>
    <w:qFormat/>
    <w:rPr>
      <w:caps w:val="0"/>
      <w:smallCaps w:val="0"/>
      <w:strike w:val="0"/>
      <w:dstrike w:val="0"/>
      <w:outline w:val="0"/>
      <w:emboss w:val="0"/>
      <w:imprint w:val="0"/>
      <w:spacing w:val="0"/>
      <w:w w:val="100"/>
      <w:position w:val="0"/>
      <w:sz w:val="24"/>
      <w:vertAlign w:val="baseline"/>
    </w:rPr>
  </w:style>
  <w:style w:type="character" w:customStyle="1" w:styleId="ListLabel86">
    <w:name w:val="ListLabel 86"/>
    <w:qFormat/>
    <w:rPr>
      <w:caps w:val="0"/>
      <w:smallCaps w:val="0"/>
      <w:strike w:val="0"/>
      <w:dstrike w:val="0"/>
      <w:outline w:val="0"/>
      <w:emboss w:val="0"/>
      <w:imprint w:val="0"/>
      <w:spacing w:val="0"/>
      <w:w w:val="100"/>
      <w:position w:val="0"/>
      <w:sz w:val="24"/>
      <w:vertAlign w:val="baseline"/>
    </w:rPr>
  </w:style>
  <w:style w:type="character" w:customStyle="1" w:styleId="ListLabel87">
    <w:name w:val="ListLabel 87"/>
    <w:qFormat/>
    <w:rPr>
      <w:caps w:val="0"/>
      <w:smallCaps w:val="0"/>
      <w:strike w:val="0"/>
      <w:dstrike w:val="0"/>
      <w:outline w:val="0"/>
      <w:emboss w:val="0"/>
      <w:imprint w:val="0"/>
      <w:spacing w:val="0"/>
      <w:w w:val="100"/>
      <w:position w:val="0"/>
      <w:sz w:val="24"/>
      <w:vertAlign w:val="baseline"/>
    </w:rPr>
  </w:style>
  <w:style w:type="character" w:customStyle="1" w:styleId="ListLabel88">
    <w:name w:val="ListLabel 88"/>
    <w:qFormat/>
    <w:rPr>
      <w:caps w:val="0"/>
      <w:smallCaps w:val="0"/>
      <w:strike w:val="0"/>
      <w:dstrike w:val="0"/>
      <w:outline w:val="0"/>
      <w:emboss w:val="0"/>
      <w:imprint w:val="0"/>
      <w:spacing w:val="0"/>
      <w:w w:val="100"/>
      <w:position w:val="0"/>
      <w:sz w:val="24"/>
      <w:vertAlign w:val="baseline"/>
    </w:rPr>
  </w:style>
  <w:style w:type="character" w:customStyle="1" w:styleId="ListLabel89">
    <w:name w:val="ListLabel 89"/>
    <w:qFormat/>
    <w:rPr>
      <w:caps w:val="0"/>
      <w:smallCaps w:val="0"/>
      <w:strike w:val="0"/>
      <w:dstrike w:val="0"/>
      <w:outline w:val="0"/>
      <w:emboss w:val="0"/>
      <w:imprint w:val="0"/>
      <w:spacing w:val="0"/>
      <w:w w:val="100"/>
      <w:position w:val="0"/>
      <w:sz w:val="24"/>
      <w:vertAlign w:val="baseline"/>
    </w:rPr>
  </w:style>
  <w:style w:type="character" w:customStyle="1" w:styleId="ListLabel90">
    <w:name w:val="ListLabel 90"/>
    <w:qFormat/>
    <w:rPr>
      <w:caps w:val="0"/>
      <w:smallCaps w:val="0"/>
      <w:strike w:val="0"/>
      <w:dstrike w:val="0"/>
      <w:outline w:val="0"/>
      <w:emboss w:val="0"/>
      <w:imprint w:val="0"/>
      <w:spacing w:val="0"/>
      <w:w w:val="100"/>
      <w:position w:val="0"/>
      <w:sz w:val="24"/>
      <w:vertAlign w:val="baseline"/>
    </w:rPr>
  </w:style>
  <w:style w:type="character" w:customStyle="1" w:styleId="ListLabel91">
    <w:name w:val="ListLabel 91"/>
    <w:qFormat/>
    <w:rPr>
      <w:caps w:val="0"/>
      <w:smallCaps w:val="0"/>
      <w:strike w:val="0"/>
      <w:dstrike w:val="0"/>
      <w:outline w:val="0"/>
      <w:emboss w:val="0"/>
      <w:imprint w:val="0"/>
      <w:spacing w:val="0"/>
      <w:w w:val="100"/>
      <w:position w:val="0"/>
      <w:sz w:val="24"/>
      <w:vertAlign w:val="baseline"/>
    </w:rPr>
  </w:style>
  <w:style w:type="character" w:customStyle="1" w:styleId="ListLabel92">
    <w:name w:val="ListLabel 92"/>
    <w:qFormat/>
    <w:rPr>
      <w:caps w:val="0"/>
      <w:smallCaps w:val="0"/>
      <w:strike w:val="0"/>
      <w:dstrike w:val="0"/>
      <w:outline w:val="0"/>
      <w:emboss w:val="0"/>
      <w:imprint w:val="0"/>
      <w:spacing w:val="0"/>
      <w:w w:val="100"/>
      <w:position w:val="0"/>
      <w:sz w:val="24"/>
      <w:vertAlign w:val="baseline"/>
    </w:rPr>
  </w:style>
  <w:style w:type="character" w:customStyle="1" w:styleId="ListLabel93">
    <w:name w:val="ListLabel 93"/>
    <w:qFormat/>
    <w:rPr>
      <w:caps w:val="0"/>
      <w:smallCaps w:val="0"/>
      <w:strike w:val="0"/>
      <w:dstrike w:val="0"/>
      <w:outline w:val="0"/>
      <w:emboss w:val="0"/>
      <w:imprint w:val="0"/>
      <w:spacing w:val="0"/>
      <w:w w:val="100"/>
      <w:position w:val="0"/>
      <w:sz w:val="24"/>
      <w:vertAlign w:val="baseline"/>
    </w:rPr>
  </w:style>
  <w:style w:type="character" w:customStyle="1" w:styleId="ListLabel94">
    <w:name w:val="ListLabel 94"/>
    <w:qFormat/>
    <w:rPr>
      <w:caps w:val="0"/>
      <w:smallCaps w:val="0"/>
      <w:strike w:val="0"/>
      <w:dstrike w:val="0"/>
      <w:outline w:val="0"/>
      <w:emboss w:val="0"/>
      <w:imprint w:val="0"/>
      <w:spacing w:val="0"/>
      <w:w w:val="100"/>
      <w:position w:val="0"/>
      <w:sz w:val="24"/>
      <w:vertAlign w:val="baseline"/>
    </w:rPr>
  </w:style>
  <w:style w:type="character" w:customStyle="1" w:styleId="ListLabel95">
    <w:name w:val="ListLabel 95"/>
    <w:qFormat/>
    <w:rPr>
      <w:caps w:val="0"/>
      <w:smallCaps w:val="0"/>
      <w:strike w:val="0"/>
      <w:dstrike w:val="0"/>
      <w:outline w:val="0"/>
      <w:emboss w:val="0"/>
      <w:imprint w:val="0"/>
      <w:spacing w:val="0"/>
      <w:w w:val="100"/>
      <w:position w:val="0"/>
      <w:sz w:val="24"/>
      <w:vertAlign w:val="baseline"/>
    </w:rPr>
  </w:style>
  <w:style w:type="character" w:customStyle="1" w:styleId="ListLabel96">
    <w:name w:val="ListLabel 96"/>
    <w:qFormat/>
    <w:rPr>
      <w:caps w:val="0"/>
      <w:smallCaps w:val="0"/>
      <w:strike w:val="0"/>
      <w:dstrike w:val="0"/>
      <w:outline w:val="0"/>
      <w:emboss w:val="0"/>
      <w:imprint w:val="0"/>
      <w:spacing w:val="0"/>
      <w:w w:val="100"/>
      <w:position w:val="0"/>
      <w:sz w:val="24"/>
      <w:vertAlign w:val="baseline"/>
    </w:rPr>
  </w:style>
  <w:style w:type="character" w:customStyle="1" w:styleId="ListLabel97">
    <w:name w:val="ListLabel 97"/>
    <w:qFormat/>
    <w:rPr>
      <w:caps w:val="0"/>
      <w:smallCaps w:val="0"/>
      <w:strike w:val="0"/>
      <w:dstrike w:val="0"/>
      <w:outline w:val="0"/>
      <w:emboss w:val="0"/>
      <w:imprint w:val="0"/>
      <w:spacing w:val="0"/>
      <w:w w:val="100"/>
      <w:position w:val="0"/>
      <w:sz w:val="24"/>
      <w:vertAlign w:val="baseline"/>
    </w:rPr>
  </w:style>
  <w:style w:type="character" w:customStyle="1" w:styleId="ListLabel98">
    <w:name w:val="ListLabel 98"/>
    <w:qFormat/>
    <w:rPr>
      <w:caps w:val="0"/>
      <w:smallCaps w:val="0"/>
      <w:strike w:val="0"/>
      <w:dstrike w:val="0"/>
      <w:outline w:val="0"/>
      <w:emboss w:val="0"/>
      <w:imprint w:val="0"/>
      <w:spacing w:val="0"/>
      <w:w w:val="100"/>
      <w:position w:val="0"/>
      <w:sz w:val="24"/>
      <w:vertAlign w:val="baseline"/>
    </w:rPr>
  </w:style>
  <w:style w:type="character" w:customStyle="1" w:styleId="ListLabel99">
    <w:name w:val="ListLabel 99"/>
    <w:qFormat/>
    <w:rPr>
      <w:caps w:val="0"/>
      <w:smallCaps w:val="0"/>
      <w:strike w:val="0"/>
      <w:dstrike w:val="0"/>
      <w:outline w:val="0"/>
      <w:emboss w:val="0"/>
      <w:imprint w:val="0"/>
      <w:spacing w:val="0"/>
      <w:w w:val="100"/>
      <w:position w:val="0"/>
      <w:sz w:val="24"/>
      <w:vertAlign w:val="baseline"/>
    </w:rPr>
  </w:style>
  <w:style w:type="character" w:customStyle="1" w:styleId="ListLabel100">
    <w:name w:val="ListLabel 100"/>
    <w:qFormat/>
    <w:rPr>
      <w:caps w:val="0"/>
      <w:smallCaps w:val="0"/>
      <w:strike w:val="0"/>
      <w:dstrike w:val="0"/>
      <w:outline w:val="0"/>
      <w:emboss w:val="0"/>
      <w:imprint w:val="0"/>
      <w:spacing w:val="0"/>
      <w:w w:val="100"/>
      <w:position w:val="0"/>
      <w:sz w:val="24"/>
      <w:vertAlign w:val="baseline"/>
    </w:rPr>
  </w:style>
  <w:style w:type="character" w:customStyle="1" w:styleId="ListLabel101">
    <w:name w:val="ListLabel 101"/>
    <w:qFormat/>
    <w:rPr>
      <w:caps w:val="0"/>
      <w:smallCaps w:val="0"/>
      <w:strike w:val="0"/>
      <w:dstrike w:val="0"/>
      <w:outline w:val="0"/>
      <w:emboss w:val="0"/>
      <w:imprint w:val="0"/>
      <w:spacing w:val="0"/>
      <w:w w:val="100"/>
      <w:position w:val="0"/>
      <w:sz w:val="24"/>
      <w:vertAlign w:val="baseline"/>
    </w:rPr>
  </w:style>
  <w:style w:type="character" w:customStyle="1" w:styleId="ListLabel102">
    <w:name w:val="ListLabel 102"/>
    <w:qFormat/>
    <w:rPr>
      <w:caps w:val="0"/>
      <w:smallCaps w:val="0"/>
      <w:strike w:val="0"/>
      <w:dstrike w:val="0"/>
      <w:outline w:val="0"/>
      <w:emboss w:val="0"/>
      <w:imprint w:val="0"/>
      <w:spacing w:val="0"/>
      <w:w w:val="100"/>
      <w:position w:val="0"/>
      <w:sz w:val="24"/>
      <w:vertAlign w:val="baseline"/>
    </w:rPr>
  </w:style>
  <w:style w:type="character" w:customStyle="1" w:styleId="ListLabel103">
    <w:name w:val="ListLabel 103"/>
    <w:qFormat/>
    <w:rPr>
      <w:caps w:val="0"/>
      <w:smallCaps w:val="0"/>
      <w:strike w:val="0"/>
      <w:dstrike w:val="0"/>
      <w:outline w:val="0"/>
      <w:emboss w:val="0"/>
      <w:imprint w:val="0"/>
      <w:spacing w:val="0"/>
      <w:w w:val="100"/>
      <w:position w:val="0"/>
      <w:sz w:val="24"/>
      <w:vertAlign w:val="baseline"/>
    </w:rPr>
  </w:style>
  <w:style w:type="character" w:customStyle="1" w:styleId="ListLabel104">
    <w:name w:val="ListLabel 104"/>
    <w:qFormat/>
    <w:rPr>
      <w:caps w:val="0"/>
      <w:smallCaps w:val="0"/>
      <w:strike w:val="0"/>
      <w:dstrike w:val="0"/>
      <w:outline w:val="0"/>
      <w:emboss w:val="0"/>
      <w:imprint w:val="0"/>
      <w:spacing w:val="0"/>
      <w:w w:val="100"/>
      <w:position w:val="0"/>
      <w:sz w:val="24"/>
      <w:vertAlign w:val="baseline"/>
    </w:rPr>
  </w:style>
  <w:style w:type="character" w:customStyle="1" w:styleId="ListLabel105">
    <w:name w:val="ListLabel 105"/>
    <w:qFormat/>
    <w:rPr>
      <w:caps w:val="0"/>
      <w:smallCaps w:val="0"/>
      <w:strike w:val="0"/>
      <w:dstrike w:val="0"/>
      <w:outline w:val="0"/>
      <w:emboss w:val="0"/>
      <w:imprint w:val="0"/>
      <w:spacing w:val="0"/>
      <w:w w:val="100"/>
      <w:position w:val="0"/>
      <w:sz w:val="24"/>
      <w:vertAlign w:val="baseline"/>
    </w:rPr>
  </w:style>
  <w:style w:type="character" w:customStyle="1" w:styleId="ListLabel106">
    <w:name w:val="ListLabel 106"/>
    <w:qFormat/>
    <w:rPr>
      <w:caps w:val="0"/>
      <w:smallCaps w:val="0"/>
      <w:strike w:val="0"/>
      <w:dstrike w:val="0"/>
      <w:outline w:val="0"/>
      <w:emboss w:val="0"/>
      <w:imprint w:val="0"/>
      <w:spacing w:val="0"/>
      <w:w w:val="100"/>
      <w:position w:val="0"/>
      <w:sz w:val="24"/>
      <w:vertAlign w:val="baseline"/>
    </w:rPr>
  </w:style>
  <w:style w:type="character" w:customStyle="1" w:styleId="ListLabel107">
    <w:name w:val="ListLabel 107"/>
    <w:qFormat/>
    <w:rPr>
      <w:caps w:val="0"/>
      <w:smallCaps w:val="0"/>
      <w:strike w:val="0"/>
      <w:dstrike w:val="0"/>
      <w:outline w:val="0"/>
      <w:emboss w:val="0"/>
      <w:imprint w:val="0"/>
      <w:spacing w:val="0"/>
      <w:w w:val="100"/>
      <w:position w:val="0"/>
      <w:sz w:val="24"/>
      <w:vertAlign w:val="baseline"/>
    </w:rPr>
  </w:style>
  <w:style w:type="character" w:customStyle="1" w:styleId="ListLabel108">
    <w:name w:val="ListLabel 108"/>
    <w:qFormat/>
    <w:rPr>
      <w:caps w:val="0"/>
      <w:smallCaps w:val="0"/>
      <w:strike w:val="0"/>
      <w:dstrike w:val="0"/>
      <w:outline w:val="0"/>
      <w:emboss w:val="0"/>
      <w:imprint w:val="0"/>
      <w:spacing w:val="0"/>
      <w:w w:val="100"/>
      <w:position w:val="0"/>
      <w:sz w:val="24"/>
      <w:vertAlign w:val="baseline"/>
    </w:rPr>
  </w:style>
  <w:style w:type="character" w:customStyle="1" w:styleId="ListLabel109">
    <w:name w:val="ListLabel 109"/>
    <w:qFormat/>
    <w:rPr>
      <w:caps w:val="0"/>
      <w:smallCaps w:val="0"/>
      <w:strike w:val="0"/>
      <w:dstrike w:val="0"/>
      <w:outline w:val="0"/>
      <w:emboss w:val="0"/>
      <w:imprint w:val="0"/>
      <w:spacing w:val="0"/>
      <w:w w:val="100"/>
      <w:position w:val="0"/>
      <w:sz w:val="24"/>
      <w:vertAlign w:val="baseline"/>
    </w:rPr>
  </w:style>
  <w:style w:type="character" w:customStyle="1" w:styleId="ListLabel110">
    <w:name w:val="ListLabel 110"/>
    <w:qFormat/>
    <w:rPr>
      <w:caps w:val="0"/>
      <w:smallCaps w:val="0"/>
      <w:strike w:val="0"/>
      <w:dstrike w:val="0"/>
      <w:outline w:val="0"/>
      <w:emboss w:val="0"/>
      <w:imprint w:val="0"/>
      <w:spacing w:val="0"/>
      <w:w w:val="100"/>
      <w:position w:val="0"/>
      <w:sz w:val="24"/>
      <w:vertAlign w:val="baseline"/>
    </w:rPr>
  </w:style>
  <w:style w:type="character" w:customStyle="1" w:styleId="ListLabel111">
    <w:name w:val="ListLabel 111"/>
    <w:qFormat/>
    <w:rPr>
      <w:caps w:val="0"/>
      <w:smallCaps w:val="0"/>
      <w:strike w:val="0"/>
      <w:dstrike w:val="0"/>
      <w:outline w:val="0"/>
      <w:emboss w:val="0"/>
      <w:imprint w:val="0"/>
      <w:spacing w:val="0"/>
      <w:w w:val="100"/>
      <w:position w:val="0"/>
      <w:sz w:val="24"/>
      <w:vertAlign w:val="baseline"/>
    </w:rPr>
  </w:style>
  <w:style w:type="character" w:customStyle="1" w:styleId="ListLabel112">
    <w:name w:val="ListLabel 112"/>
    <w:qFormat/>
    <w:rPr>
      <w:caps w:val="0"/>
      <w:smallCaps w:val="0"/>
      <w:strike w:val="0"/>
      <w:dstrike w:val="0"/>
      <w:outline w:val="0"/>
      <w:emboss w:val="0"/>
      <w:imprint w:val="0"/>
      <w:spacing w:val="0"/>
      <w:w w:val="100"/>
      <w:position w:val="0"/>
      <w:sz w:val="24"/>
      <w:vertAlign w:val="baseline"/>
    </w:rPr>
  </w:style>
  <w:style w:type="character" w:customStyle="1" w:styleId="ListLabel113">
    <w:name w:val="ListLabel 113"/>
    <w:qFormat/>
    <w:rPr>
      <w:caps w:val="0"/>
      <w:smallCaps w:val="0"/>
      <w:strike w:val="0"/>
      <w:dstrike w:val="0"/>
      <w:outline w:val="0"/>
      <w:emboss w:val="0"/>
      <w:imprint w:val="0"/>
      <w:spacing w:val="0"/>
      <w:w w:val="100"/>
      <w:position w:val="0"/>
      <w:sz w:val="24"/>
      <w:vertAlign w:val="baseline"/>
    </w:rPr>
  </w:style>
  <w:style w:type="character" w:customStyle="1" w:styleId="ListLabel114">
    <w:name w:val="ListLabel 114"/>
    <w:qFormat/>
    <w:rPr>
      <w:caps w:val="0"/>
      <w:smallCaps w:val="0"/>
      <w:strike w:val="0"/>
      <w:dstrike w:val="0"/>
      <w:outline w:val="0"/>
      <w:emboss w:val="0"/>
      <w:imprint w:val="0"/>
      <w:spacing w:val="0"/>
      <w:w w:val="100"/>
      <w:position w:val="0"/>
      <w:sz w:val="24"/>
      <w:vertAlign w:val="baseline"/>
    </w:rPr>
  </w:style>
  <w:style w:type="character" w:customStyle="1" w:styleId="ListLabel115">
    <w:name w:val="ListLabel 115"/>
    <w:qFormat/>
    <w:rPr>
      <w:caps w:val="0"/>
      <w:smallCaps w:val="0"/>
      <w:strike w:val="0"/>
      <w:dstrike w:val="0"/>
      <w:outline w:val="0"/>
      <w:emboss w:val="0"/>
      <w:imprint w:val="0"/>
      <w:spacing w:val="0"/>
      <w:w w:val="100"/>
      <w:position w:val="0"/>
      <w:sz w:val="24"/>
      <w:vertAlign w:val="baseline"/>
    </w:rPr>
  </w:style>
  <w:style w:type="character" w:customStyle="1" w:styleId="ListLabel116">
    <w:name w:val="ListLabel 116"/>
    <w:qFormat/>
    <w:rPr>
      <w:caps w:val="0"/>
      <w:smallCaps w:val="0"/>
      <w:strike w:val="0"/>
      <w:dstrike w:val="0"/>
      <w:outline w:val="0"/>
      <w:emboss w:val="0"/>
      <w:imprint w:val="0"/>
      <w:spacing w:val="0"/>
      <w:w w:val="100"/>
      <w:position w:val="0"/>
      <w:sz w:val="24"/>
      <w:vertAlign w:val="baseline"/>
    </w:rPr>
  </w:style>
  <w:style w:type="character" w:customStyle="1" w:styleId="ListLabel117">
    <w:name w:val="ListLabel 117"/>
    <w:qFormat/>
    <w:rPr>
      <w:caps w:val="0"/>
      <w:smallCaps w:val="0"/>
      <w:strike w:val="0"/>
      <w:dstrike w:val="0"/>
      <w:outline w:val="0"/>
      <w:emboss w:val="0"/>
      <w:imprint w:val="0"/>
      <w:spacing w:val="0"/>
      <w:w w:val="100"/>
      <w:position w:val="0"/>
      <w:sz w:val="24"/>
      <w:vertAlign w:val="baseline"/>
    </w:rPr>
  </w:style>
  <w:style w:type="character" w:customStyle="1" w:styleId="ListLabel118">
    <w:name w:val="ListLabel 118"/>
    <w:qFormat/>
    <w:rPr>
      <w:caps w:val="0"/>
      <w:smallCaps w:val="0"/>
      <w:strike w:val="0"/>
      <w:dstrike w:val="0"/>
      <w:outline w:val="0"/>
      <w:emboss w:val="0"/>
      <w:imprint w:val="0"/>
      <w:spacing w:val="0"/>
      <w:w w:val="100"/>
      <w:position w:val="0"/>
      <w:sz w:val="24"/>
      <w:vertAlign w:val="baseline"/>
    </w:rPr>
  </w:style>
  <w:style w:type="character" w:customStyle="1" w:styleId="ListLabel119">
    <w:name w:val="ListLabel 119"/>
    <w:qFormat/>
    <w:rPr>
      <w:caps w:val="0"/>
      <w:smallCaps w:val="0"/>
      <w:strike w:val="0"/>
      <w:dstrike w:val="0"/>
      <w:outline w:val="0"/>
      <w:emboss w:val="0"/>
      <w:imprint w:val="0"/>
      <w:spacing w:val="0"/>
      <w:w w:val="100"/>
      <w:position w:val="0"/>
      <w:sz w:val="24"/>
      <w:vertAlign w:val="baseline"/>
    </w:rPr>
  </w:style>
  <w:style w:type="character" w:customStyle="1" w:styleId="ListLabel120">
    <w:name w:val="ListLabel 120"/>
    <w:qFormat/>
    <w:rPr>
      <w:caps w:val="0"/>
      <w:smallCaps w:val="0"/>
      <w:strike w:val="0"/>
      <w:dstrike w:val="0"/>
      <w:outline w:val="0"/>
      <w:emboss w:val="0"/>
      <w:imprint w:val="0"/>
      <w:spacing w:val="0"/>
      <w:w w:val="100"/>
      <w:position w:val="0"/>
      <w:sz w:val="24"/>
      <w:vertAlign w:val="baseline"/>
    </w:rPr>
  </w:style>
  <w:style w:type="character" w:customStyle="1" w:styleId="ListLabel121">
    <w:name w:val="ListLabel 121"/>
    <w:qFormat/>
    <w:rPr>
      <w:caps w:val="0"/>
      <w:smallCaps w:val="0"/>
      <w:strike w:val="0"/>
      <w:dstrike w:val="0"/>
      <w:outline w:val="0"/>
      <w:emboss w:val="0"/>
      <w:imprint w:val="0"/>
      <w:spacing w:val="0"/>
      <w:w w:val="100"/>
      <w:position w:val="0"/>
      <w:sz w:val="24"/>
      <w:vertAlign w:val="baseline"/>
    </w:rPr>
  </w:style>
  <w:style w:type="character" w:customStyle="1" w:styleId="ListLabel122">
    <w:name w:val="ListLabel 122"/>
    <w:qFormat/>
    <w:rPr>
      <w:caps w:val="0"/>
      <w:smallCaps w:val="0"/>
      <w:strike w:val="0"/>
      <w:dstrike w:val="0"/>
      <w:outline w:val="0"/>
      <w:emboss w:val="0"/>
      <w:imprint w:val="0"/>
      <w:spacing w:val="0"/>
      <w:w w:val="100"/>
      <w:position w:val="0"/>
      <w:sz w:val="24"/>
      <w:vertAlign w:val="baseline"/>
    </w:rPr>
  </w:style>
  <w:style w:type="character" w:customStyle="1" w:styleId="ListLabel123">
    <w:name w:val="ListLabel 123"/>
    <w:qFormat/>
    <w:rPr>
      <w:caps w:val="0"/>
      <w:smallCaps w:val="0"/>
      <w:strike w:val="0"/>
      <w:dstrike w:val="0"/>
      <w:outline w:val="0"/>
      <w:emboss w:val="0"/>
      <w:imprint w:val="0"/>
      <w:spacing w:val="0"/>
      <w:w w:val="100"/>
      <w:position w:val="0"/>
      <w:sz w:val="24"/>
      <w:vertAlign w:val="baseline"/>
    </w:rPr>
  </w:style>
  <w:style w:type="character" w:customStyle="1" w:styleId="ListLabel124">
    <w:name w:val="ListLabel 124"/>
    <w:qFormat/>
    <w:rPr>
      <w:caps w:val="0"/>
      <w:smallCaps w:val="0"/>
      <w:strike w:val="0"/>
      <w:dstrike w:val="0"/>
      <w:outline w:val="0"/>
      <w:emboss w:val="0"/>
      <w:imprint w:val="0"/>
      <w:spacing w:val="0"/>
      <w:w w:val="100"/>
      <w:position w:val="0"/>
      <w:sz w:val="24"/>
      <w:vertAlign w:val="baseline"/>
    </w:rPr>
  </w:style>
  <w:style w:type="character" w:customStyle="1" w:styleId="ListLabel125">
    <w:name w:val="ListLabel 125"/>
    <w:qFormat/>
    <w:rPr>
      <w:caps w:val="0"/>
      <w:smallCaps w:val="0"/>
      <w:strike w:val="0"/>
      <w:dstrike w:val="0"/>
      <w:outline w:val="0"/>
      <w:emboss w:val="0"/>
      <w:imprint w:val="0"/>
      <w:spacing w:val="0"/>
      <w:w w:val="100"/>
      <w:position w:val="0"/>
      <w:sz w:val="24"/>
      <w:vertAlign w:val="baseline"/>
    </w:rPr>
  </w:style>
  <w:style w:type="character" w:customStyle="1" w:styleId="ListLabel126">
    <w:name w:val="ListLabel 126"/>
    <w:qFormat/>
    <w:rPr>
      <w:caps w:val="0"/>
      <w:smallCaps w:val="0"/>
      <w:strike w:val="0"/>
      <w:dstrike w:val="0"/>
      <w:outline w:val="0"/>
      <w:emboss w:val="0"/>
      <w:imprint w:val="0"/>
      <w:spacing w:val="0"/>
      <w:w w:val="100"/>
      <w:position w:val="0"/>
      <w:sz w:val="24"/>
      <w:vertAlign w:val="baseline"/>
    </w:rPr>
  </w:style>
  <w:style w:type="character" w:customStyle="1" w:styleId="ListLabel127">
    <w:name w:val="ListLabel 127"/>
    <w:qFormat/>
    <w:rPr>
      <w:caps w:val="0"/>
      <w:smallCaps w:val="0"/>
      <w:strike w:val="0"/>
      <w:dstrike w:val="0"/>
      <w:outline w:val="0"/>
      <w:emboss w:val="0"/>
      <w:imprint w:val="0"/>
      <w:spacing w:val="0"/>
      <w:w w:val="100"/>
      <w:position w:val="0"/>
      <w:sz w:val="24"/>
      <w:vertAlign w:val="baseline"/>
    </w:rPr>
  </w:style>
  <w:style w:type="character" w:customStyle="1" w:styleId="ListLabel128">
    <w:name w:val="ListLabel 128"/>
    <w:qFormat/>
    <w:rPr>
      <w:caps w:val="0"/>
      <w:smallCaps w:val="0"/>
      <w:strike w:val="0"/>
      <w:dstrike w:val="0"/>
      <w:outline w:val="0"/>
      <w:emboss w:val="0"/>
      <w:imprint w:val="0"/>
      <w:spacing w:val="0"/>
      <w:w w:val="100"/>
      <w:position w:val="0"/>
      <w:sz w:val="24"/>
      <w:vertAlign w:val="baseline"/>
    </w:rPr>
  </w:style>
  <w:style w:type="character" w:customStyle="1" w:styleId="ListLabel129">
    <w:name w:val="ListLabel 129"/>
    <w:qFormat/>
    <w:rPr>
      <w:caps w:val="0"/>
      <w:smallCaps w:val="0"/>
      <w:strike w:val="0"/>
      <w:dstrike w:val="0"/>
      <w:outline w:val="0"/>
      <w:emboss w:val="0"/>
      <w:imprint w:val="0"/>
      <w:spacing w:val="0"/>
      <w:w w:val="100"/>
      <w:position w:val="0"/>
      <w:sz w:val="24"/>
      <w:vertAlign w:val="baseline"/>
    </w:rPr>
  </w:style>
  <w:style w:type="character" w:customStyle="1" w:styleId="ListLabel130">
    <w:name w:val="ListLabel 130"/>
    <w:qFormat/>
    <w:rPr>
      <w:caps w:val="0"/>
      <w:smallCaps w:val="0"/>
      <w:strike w:val="0"/>
      <w:dstrike w:val="0"/>
      <w:outline w:val="0"/>
      <w:emboss w:val="0"/>
      <w:imprint w:val="0"/>
      <w:spacing w:val="0"/>
      <w:w w:val="100"/>
      <w:position w:val="0"/>
      <w:sz w:val="24"/>
      <w:vertAlign w:val="baseline"/>
    </w:rPr>
  </w:style>
  <w:style w:type="character" w:customStyle="1" w:styleId="ListLabel131">
    <w:name w:val="ListLabel 131"/>
    <w:qFormat/>
    <w:rPr>
      <w:caps w:val="0"/>
      <w:smallCaps w:val="0"/>
      <w:strike w:val="0"/>
      <w:dstrike w:val="0"/>
      <w:outline w:val="0"/>
      <w:emboss w:val="0"/>
      <w:imprint w:val="0"/>
      <w:spacing w:val="0"/>
      <w:w w:val="100"/>
      <w:position w:val="0"/>
      <w:sz w:val="24"/>
      <w:vertAlign w:val="baseline"/>
    </w:rPr>
  </w:style>
  <w:style w:type="character" w:customStyle="1" w:styleId="ListLabel132">
    <w:name w:val="ListLabel 132"/>
    <w:qFormat/>
    <w:rPr>
      <w:caps w:val="0"/>
      <w:smallCaps w:val="0"/>
      <w:strike w:val="0"/>
      <w:dstrike w:val="0"/>
      <w:outline w:val="0"/>
      <w:emboss w:val="0"/>
      <w:imprint w:val="0"/>
      <w:spacing w:val="0"/>
      <w:w w:val="100"/>
      <w:position w:val="0"/>
      <w:sz w:val="24"/>
      <w:vertAlign w:val="baseline"/>
    </w:rPr>
  </w:style>
  <w:style w:type="character" w:customStyle="1" w:styleId="ListLabel133">
    <w:name w:val="ListLabel 133"/>
    <w:qFormat/>
    <w:rPr>
      <w:caps w:val="0"/>
      <w:smallCaps w:val="0"/>
      <w:strike w:val="0"/>
      <w:dstrike w:val="0"/>
      <w:outline w:val="0"/>
      <w:emboss w:val="0"/>
      <w:imprint w:val="0"/>
      <w:spacing w:val="0"/>
      <w:w w:val="100"/>
      <w:position w:val="0"/>
      <w:sz w:val="24"/>
      <w:vertAlign w:val="baseline"/>
    </w:rPr>
  </w:style>
  <w:style w:type="character" w:customStyle="1" w:styleId="ListLabel134">
    <w:name w:val="ListLabel 134"/>
    <w:qFormat/>
    <w:rPr>
      <w:caps w:val="0"/>
      <w:smallCaps w:val="0"/>
      <w:strike w:val="0"/>
      <w:dstrike w:val="0"/>
      <w:outline w:val="0"/>
      <w:emboss w:val="0"/>
      <w:imprint w:val="0"/>
      <w:spacing w:val="0"/>
      <w:w w:val="100"/>
      <w:position w:val="0"/>
      <w:sz w:val="24"/>
      <w:vertAlign w:val="baseline"/>
    </w:rPr>
  </w:style>
  <w:style w:type="character" w:customStyle="1" w:styleId="ListLabel135">
    <w:name w:val="ListLabel 135"/>
    <w:qFormat/>
    <w:rPr>
      <w:caps w:val="0"/>
      <w:smallCaps w:val="0"/>
      <w:strike w:val="0"/>
      <w:dstrike w:val="0"/>
      <w:outline w:val="0"/>
      <w:emboss w:val="0"/>
      <w:imprint w:val="0"/>
      <w:spacing w:val="0"/>
      <w:w w:val="100"/>
      <w:position w:val="0"/>
      <w:sz w:val="24"/>
      <w:vertAlign w:val="baseline"/>
    </w:rPr>
  </w:style>
  <w:style w:type="character" w:customStyle="1" w:styleId="Carctersdenotaalpeu">
    <w:name w:val="Caràcters de nota al peu"/>
    <w:qFormat/>
  </w:style>
  <w:style w:type="character" w:customStyle="1" w:styleId="ncoradenotaalpeu">
    <w:name w:val="Àncora de nota al peu"/>
    <w:rPr>
      <w:vertAlign w:val="superscript"/>
    </w:rPr>
  </w:style>
  <w:style w:type="character" w:customStyle="1" w:styleId="ncoradenotafinal">
    <w:name w:val="Àncora de nota final"/>
    <w:rPr>
      <w:vertAlign w:val="superscript"/>
    </w:rPr>
  </w:style>
  <w:style w:type="character" w:customStyle="1" w:styleId="Carctersdenotafinal">
    <w:name w:val="Caràcters de nota final"/>
    <w:qFormat/>
  </w:style>
  <w:style w:type="paragraph" w:customStyle="1" w:styleId="Encapalament">
    <w:name w:val="Encapçalament"/>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next w:val="Cuerpo"/>
    <w:qFormat/>
    <w:pPr>
      <w:keepNext/>
      <w:spacing w:after="200"/>
    </w:pPr>
    <w:rPr>
      <w:rFonts w:cs="Arial Unicode MS"/>
      <w:b/>
      <w:bCs/>
      <w:color w:val="4F81BD"/>
      <w:sz w:val="18"/>
      <w:szCs w:val="18"/>
      <w:u w:color="4F81BD"/>
      <w:lang w:val="en-US"/>
    </w:rPr>
  </w:style>
  <w:style w:type="paragraph" w:customStyle="1" w:styleId="ndex">
    <w:name w:val="Índex"/>
    <w:basedOn w:val="Normal"/>
    <w:qFormat/>
    <w:pPr>
      <w:suppressLineNumbers/>
    </w:pPr>
    <w:rPr>
      <w:rFonts w:cs="FreeSans"/>
    </w:rPr>
  </w:style>
  <w:style w:type="paragraph" w:customStyle="1" w:styleId="Cabeceraypie">
    <w:name w:val="Cabecera y pie"/>
    <w:qFormat/>
    <w:pPr>
      <w:keepNext/>
      <w:tabs>
        <w:tab w:val="right" w:pos="9020"/>
      </w:tabs>
    </w:pPr>
    <w:rPr>
      <w:rFonts w:ascii="Helvetica" w:hAnsi="Helvetica" w:cs="Arial Unicode MS"/>
      <w:color w:val="000000"/>
      <w:sz w:val="24"/>
      <w:szCs w:val="24"/>
      <w:u w:color="00000A"/>
    </w:rPr>
  </w:style>
  <w:style w:type="paragraph" w:styleId="TOCHeading">
    <w:name w:val="TOC Heading"/>
    <w:qFormat/>
    <w:pPr>
      <w:keepNext/>
      <w:keepLines/>
      <w:spacing w:before="480" w:line="276" w:lineRule="auto"/>
    </w:pPr>
    <w:rPr>
      <w:rFonts w:ascii="Cambria" w:eastAsia="Cambria" w:hAnsi="Cambria" w:cs="Cambria"/>
      <w:b/>
      <w:bCs/>
      <w:color w:val="365F91"/>
      <w:sz w:val="28"/>
      <w:szCs w:val="28"/>
      <w:u w:color="365F91"/>
      <w:lang w:val="en-US"/>
    </w:rPr>
  </w:style>
  <w:style w:type="paragraph" w:customStyle="1" w:styleId="Cuerpo">
    <w:name w:val="Cuerpo"/>
    <w:qFormat/>
    <w:pPr>
      <w:keepNext/>
    </w:pPr>
    <w:rPr>
      <w:rFonts w:cs="Arial Unicode MS"/>
      <w:color w:val="000000"/>
      <w:sz w:val="24"/>
      <w:szCs w:val="24"/>
      <w:u w:color="000000"/>
      <w:lang w:val="en-US"/>
    </w:rPr>
  </w:style>
  <w:style w:type="paragraph" w:styleId="TOC1">
    <w:name w:val="toc 1"/>
    <w:basedOn w:val="ndex"/>
    <w:pPr>
      <w:tabs>
        <w:tab w:val="right" w:leader="dot" w:pos="8620"/>
      </w:tabs>
      <w:spacing w:after="100" w:line="276" w:lineRule="auto"/>
    </w:pPr>
    <w:rPr>
      <w:rFonts w:ascii="Calibri" w:eastAsia="Calibri" w:hAnsi="Calibri" w:cs="Calibri"/>
      <w:color w:val="000000"/>
      <w:sz w:val="22"/>
      <w:szCs w:val="22"/>
      <w:u w:color="000000"/>
    </w:rPr>
  </w:style>
  <w:style w:type="paragraph" w:customStyle="1" w:styleId="Encabezam">
    <w:name w:val="Encabezam."/>
    <w:next w:val="Cuerpo"/>
    <w:qFormat/>
    <w:pPr>
      <w:keepNext/>
      <w:spacing w:before="240" w:after="60"/>
      <w:outlineLvl w:val="0"/>
    </w:pPr>
    <w:rPr>
      <w:rFonts w:ascii="Cambria" w:eastAsia="Cambria" w:hAnsi="Cambria" w:cs="Cambria"/>
      <w:b/>
      <w:bCs/>
      <w:color w:val="000000"/>
      <w:sz w:val="32"/>
      <w:szCs w:val="32"/>
      <w:u w:color="000000"/>
    </w:rPr>
  </w:style>
  <w:style w:type="paragraph" w:styleId="TOC2">
    <w:name w:val="toc 2"/>
    <w:basedOn w:val="ndex"/>
    <w:pPr>
      <w:tabs>
        <w:tab w:val="right" w:leader="dot" w:pos="8620"/>
      </w:tabs>
      <w:spacing w:after="100" w:line="276" w:lineRule="auto"/>
      <w:ind w:left="220"/>
    </w:pPr>
    <w:rPr>
      <w:rFonts w:ascii="Calibri" w:eastAsia="Calibri" w:hAnsi="Calibri" w:cs="Calibri"/>
      <w:color w:val="000000"/>
      <w:sz w:val="22"/>
      <w:szCs w:val="22"/>
      <w:u w:color="000000"/>
    </w:rPr>
  </w:style>
  <w:style w:type="paragraph" w:customStyle="1" w:styleId="Encabezam2">
    <w:name w:val="Encabezam. 2"/>
    <w:next w:val="Cuerpo"/>
    <w:qFormat/>
    <w:pPr>
      <w:keepNext/>
      <w:spacing w:before="240" w:after="60"/>
      <w:outlineLvl w:val="1"/>
    </w:pPr>
    <w:rPr>
      <w:rFonts w:ascii="Cambria" w:eastAsia="Cambria" w:hAnsi="Cambria" w:cs="Cambria"/>
      <w:b/>
      <w:bCs/>
      <w:i/>
      <w:iCs/>
      <w:color w:val="000000"/>
      <w:sz w:val="28"/>
      <w:szCs w:val="28"/>
      <w:u w:color="000000"/>
    </w:rPr>
  </w:style>
  <w:style w:type="paragraph" w:styleId="TOC3">
    <w:name w:val="toc 3"/>
    <w:basedOn w:val="ndex"/>
    <w:pPr>
      <w:tabs>
        <w:tab w:val="right" w:leader="dot" w:pos="8620"/>
      </w:tabs>
      <w:spacing w:after="100" w:line="276" w:lineRule="auto"/>
      <w:ind w:left="440"/>
    </w:pPr>
    <w:rPr>
      <w:rFonts w:ascii="Calibri" w:eastAsia="Calibri" w:hAnsi="Calibri" w:cs="Calibri"/>
      <w:color w:val="000000"/>
      <w:sz w:val="22"/>
      <w:szCs w:val="22"/>
      <w:u w:color="000000"/>
    </w:rPr>
  </w:style>
  <w:style w:type="paragraph" w:customStyle="1" w:styleId="Encabezam3">
    <w:name w:val="Encabezam. 3"/>
    <w:next w:val="Cuerpo"/>
    <w:qFormat/>
    <w:pPr>
      <w:keepNext/>
      <w:spacing w:before="240" w:after="60"/>
      <w:outlineLvl w:val="2"/>
    </w:pPr>
    <w:rPr>
      <w:rFonts w:ascii="Cambria" w:eastAsia="Cambria" w:hAnsi="Cambria" w:cs="Cambria"/>
      <w:b/>
      <w:bCs/>
      <w:color w:val="000000"/>
      <w:sz w:val="26"/>
      <w:szCs w:val="26"/>
      <w:u w:color="000000"/>
    </w:rPr>
  </w:style>
  <w:style w:type="paragraph" w:styleId="TableofFigures">
    <w:name w:val="table of figures"/>
    <w:next w:val="Cuerpo"/>
    <w:qFormat/>
    <w:pPr>
      <w:keepNext/>
    </w:pPr>
    <w:rPr>
      <w:rFonts w:eastAsia="Times New Roman"/>
      <w:color w:val="000000"/>
      <w:sz w:val="24"/>
      <w:szCs w:val="24"/>
      <w:u w:color="000000"/>
      <w:lang w:val="en-US"/>
    </w:rPr>
  </w:style>
  <w:style w:type="paragraph" w:styleId="ListParagraph">
    <w:name w:val="List Paragraph"/>
    <w:qFormat/>
    <w:pPr>
      <w:keepNext/>
      <w:ind w:left="720"/>
    </w:pPr>
    <w:rPr>
      <w:rFonts w:cs="Arial Unicode MS"/>
      <w:color w:val="000000"/>
      <w:sz w:val="24"/>
      <w:szCs w:val="24"/>
      <w:u w:color="000000"/>
      <w:lang w:val="en-US"/>
    </w:rPr>
  </w:style>
  <w:style w:type="paragraph" w:styleId="FootnoteText">
    <w:name w:val="footnote text"/>
    <w:basedOn w:val="Normal"/>
  </w:style>
  <w:style w:type="paragraph" w:styleId="EndnoteText">
    <w:name w:val="endnote text"/>
    <w:qFormat/>
    <w:pPr>
      <w:keepNext/>
    </w:pPr>
    <w:rPr>
      <w:rFonts w:eastAsia="Times New Roman"/>
      <w:color w:val="000000"/>
      <w:u w:color="000000"/>
      <w:lang w:val="en-US"/>
    </w:rPr>
  </w:style>
  <w:style w:type="paragraph" w:styleId="Index1">
    <w:name w:val="index 1"/>
    <w:next w:val="Cuerpo"/>
    <w:qFormat/>
    <w:pPr>
      <w:keepNext/>
      <w:ind w:left="240" w:hanging="240"/>
    </w:pPr>
    <w:rPr>
      <w:rFonts w:cs="Arial Unicode MS"/>
      <w:color w:val="000000"/>
      <w:sz w:val="24"/>
      <w:szCs w:val="24"/>
      <w:u w:color="000000"/>
      <w:lang w:val="en-US"/>
    </w:rPr>
  </w:style>
  <w:style w:type="paragraph" w:styleId="Header">
    <w:name w:val="header"/>
    <w:basedOn w:val="Normal"/>
  </w:style>
  <w:style w:type="paragraph" w:styleId="Footer">
    <w:name w:val="footer"/>
    <w:basedOn w:val="Normal"/>
  </w:style>
  <w:style w:type="numbering" w:customStyle="1" w:styleId="Estiloimportado1">
    <w:name w:val="Estilo importado 1"/>
    <w:qFormat/>
  </w:style>
  <w:style w:type="numbering" w:customStyle="1" w:styleId="Estiloimportado2">
    <w:name w:val="Estilo importado 2"/>
    <w:qFormat/>
  </w:style>
  <w:style w:type="numbering" w:customStyle="1" w:styleId="Estiloimportado3">
    <w:name w:val="Estilo importado 3"/>
    <w:qFormat/>
  </w:style>
  <w:style w:type="numbering" w:customStyle="1" w:styleId="Estiloimportado4">
    <w:name w:val="Estilo importado 4"/>
    <w:qFormat/>
  </w:style>
  <w:style w:type="numbering" w:customStyle="1" w:styleId="Estiloimportado7">
    <w:name w:val="Estilo importado 7"/>
    <w:qFormat/>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00000A"/>
      <w:lang w:val="en-US" w:eastAsia="en-US" w:bidi="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54DA3"/>
    <w:rPr>
      <w:rFonts w:ascii="Tahoma" w:hAnsi="Tahoma" w:cs="Tahoma"/>
      <w:sz w:val="16"/>
      <w:szCs w:val="16"/>
    </w:rPr>
  </w:style>
  <w:style w:type="character" w:customStyle="1" w:styleId="BalloonTextChar">
    <w:name w:val="Balloon Text Char"/>
    <w:basedOn w:val="DefaultParagraphFont"/>
    <w:link w:val="BalloonText"/>
    <w:uiPriority w:val="99"/>
    <w:semiHidden/>
    <w:rsid w:val="00454DA3"/>
    <w:rPr>
      <w:rFonts w:ascii="Tahoma" w:hAnsi="Tahoma" w:cs="Tahoma"/>
      <w:sz w:val="16"/>
      <w:szCs w:val="16"/>
      <w:u w:color="00000A"/>
      <w:lang w:val="en-US" w:eastAsia="en-US" w:bidi="ar-SA"/>
    </w:rPr>
  </w:style>
  <w:style w:type="paragraph" w:styleId="CommentSubject">
    <w:name w:val="annotation subject"/>
    <w:basedOn w:val="CommentText"/>
    <w:next w:val="CommentText"/>
    <w:link w:val="CommentSubjectChar"/>
    <w:uiPriority w:val="99"/>
    <w:semiHidden/>
    <w:unhideWhenUsed/>
    <w:rsid w:val="004C24D0"/>
    <w:rPr>
      <w:b/>
      <w:bCs/>
    </w:rPr>
  </w:style>
  <w:style w:type="character" w:customStyle="1" w:styleId="CommentSubjectChar">
    <w:name w:val="Comment Subject Char"/>
    <w:basedOn w:val="CommentTextChar"/>
    <w:link w:val="CommentSubject"/>
    <w:uiPriority w:val="99"/>
    <w:semiHidden/>
    <w:rsid w:val="004C24D0"/>
    <w:rPr>
      <w:b/>
      <w:bCs/>
      <w:u w:color="00000A"/>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17</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15285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 Kalter</dc:creator>
  <cp:lastModifiedBy>Meir Kalter</cp:lastModifiedBy>
  <cp:revision>12</cp:revision>
  <dcterms:created xsi:type="dcterms:W3CDTF">2016-06-10T07:30:00Z</dcterms:created>
  <dcterms:modified xsi:type="dcterms:W3CDTF">2016-06-14T07:04:00Z</dcterms:modified>
  <dc:language>ca-ES</dc:language>
</cp:coreProperties>
</file>