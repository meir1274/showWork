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94E" w:rsidRDefault="00C0594E"/>
    <w:p w:rsidR="00C0594E" w:rsidRDefault="00C0594E"/>
    <w:p w:rsidR="00C0594E" w:rsidRDefault="00C0594E"/>
    <w:p w:rsidR="00C0594E" w:rsidRDefault="00B706A9">
      <w:pPr>
        <w:ind w:left="567" w:right="566"/>
        <w:jc w:val="center"/>
        <w:rPr>
          <w:rStyle w:val="Ninguno"/>
          <w:b/>
          <w:bCs/>
          <w:sz w:val="38"/>
          <w:szCs w:val="38"/>
          <w:lang w:val="es-ES_tradnl"/>
        </w:rPr>
      </w:pPr>
      <w:r>
        <w:rPr>
          <w:b/>
          <w:bCs/>
          <w:sz w:val="38"/>
          <w:szCs w:val="38"/>
          <w:lang w:val="es-ES_tradnl"/>
        </w:rPr>
        <w:t>SIMULADOR DEL COMPUTADOR EASY8</w:t>
      </w:r>
    </w:p>
    <w:p w:rsidR="00C0594E" w:rsidRDefault="00C0594E">
      <w:pPr>
        <w:jc w:val="center"/>
        <w:rPr>
          <w:lang w:val="es-ES_tradnl"/>
        </w:rPr>
      </w:pPr>
    </w:p>
    <w:p w:rsidR="00C0594E" w:rsidRDefault="00B706A9">
      <w:pPr>
        <w:jc w:val="center"/>
        <w:rPr>
          <w:rStyle w:val="Heading2Char"/>
        </w:rPr>
      </w:pPr>
      <w:r>
        <w:rPr>
          <w:rStyle w:val="Heading2Char"/>
        </w:rPr>
        <w:t>Proyecto Final de Carrera</w:t>
      </w:r>
    </w:p>
    <w:p w:rsidR="00C0594E" w:rsidRDefault="00B706A9">
      <w:pPr>
        <w:jc w:val="center"/>
        <w:rPr>
          <w:rStyle w:val="Ninguno"/>
          <w:sz w:val="24"/>
          <w:szCs w:val="24"/>
          <w:lang w:val="es-ES_tradnl"/>
        </w:rPr>
      </w:pPr>
      <w:r>
        <w:rPr>
          <w:sz w:val="24"/>
          <w:szCs w:val="24"/>
          <w:lang w:val="es-ES_tradnl"/>
        </w:rPr>
        <w:t>SIMULADOR DEL COMPUTADOR EASY8</w:t>
      </w: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sz w:val="32"/>
          <w:szCs w:val="32"/>
          <w:lang w:val="es-ES_tradnl"/>
        </w:rPr>
      </w:pPr>
    </w:p>
    <w:p w:rsidR="00C0594E" w:rsidRDefault="00B706A9">
      <w:pPr>
        <w:jc w:val="right"/>
        <w:rPr>
          <w:rStyle w:val="Ninguno"/>
          <w:sz w:val="28"/>
          <w:szCs w:val="28"/>
          <w:lang w:val="es-ES_tradnl"/>
        </w:rPr>
      </w:pPr>
      <w:r>
        <w:rPr>
          <w:rStyle w:val="Ninguno"/>
          <w:b/>
          <w:bCs/>
          <w:sz w:val="28"/>
          <w:szCs w:val="28"/>
          <w:lang w:val="es-ES_tradnl"/>
        </w:rPr>
        <w:t>Autor</w:t>
      </w:r>
      <w:r>
        <w:rPr>
          <w:rStyle w:val="Ninguno"/>
          <w:sz w:val="28"/>
          <w:szCs w:val="28"/>
          <w:lang w:val="es-ES_tradnl"/>
        </w:rPr>
        <w:t>: David Marzo Muñoz</w:t>
      </w:r>
    </w:p>
    <w:p w:rsidR="00C0594E" w:rsidRDefault="00B706A9">
      <w:pPr>
        <w:jc w:val="right"/>
        <w:rPr>
          <w:rStyle w:val="Ninguno"/>
          <w:sz w:val="28"/>
          <w:szCs w:val="28"/>
          <w:lang w:val="es-ES_tradnl"/>
        </w:rPr>
      </w:pPr>
      <w:r>
        <w:rPr>
          <w:rStyle w:val="Ninguno"/>
          <w:b/>
          <w:bCs/>
          <w:sz w:val="28"/>
          <w:szCs w:val="28"/>
          <w:lang w:val="es-ES_tradnl"/>
        </w:rPr>
        <w:t>Director</w:t>
      </w:r>
      <w:proofErr w:type="gramStart"/>
      <w:r>
        <w:rPr>
          <w:rStyle w:val="Ninguno"/>
          <w:sz w:val="28"/>
          <w:szCs w:val="28"/>
          <w:lang w:val="es-ES_tradnl"/>
        </w:rPr>
        <w:t>:  Antonio</w:t>
      </w:r>
      <w:proofErr w:type="gramEnd"/>
      <w:r>
        <w:rPr>
          <w:rStyle w:val="Ninguno"/>
          <w:sz w:val="28"/>
          <w:szCs w:val="28"/>
          <w:lang w:val="es-ES_tradnl"/>
        </w:rPr>
        <w:t xml:space="preserve"> Mart</w:t>
      </w:r>
      <w:ins w:id="0" w:author="Toni" w:date="2016-06-12T19:50:00Z">
        <w:r>
          <w:rPr>
            <w:rStyle w:val="Ninguno"/>
            <w:sz w:val="28"/>
            <w:szCs w:val="28"/>
            <w:lang w:val="es-ES_tradnl"/>
          </w:rPr>
          <w:t>í</w:t>
        </w:r>
      </w:ins>
      <w:del w:id="1" w:author="Toni" w:date="2016-06-12T19:50:00Z">
        <w:r w:rsidDel="00B706A9">
          <w:rPr>
            <w:rStyle w:val="Ninguno"/>
            <w:sz w:val="28"/>
            <w:szCs w:val="28"/>
            <w:lang w:val="es-ES_tradnl"/>
          </w:rPr>
          <w:delText>i</w:delText>
        </w:r>
      </w:del>
      <w:r>
        <w:rPr>
          <w:rStyle w:val="Ninguno"/>
          <w:sz w:val="28"/>
          <w:szCs w:val="28"/>
          <w:lang w:val="es-ES_tradnl"/>
        </w:rPr>
        <w:t xml:space="preserve"> Campoy/Alberto González Téllez</w:t>
      </w:r>
    </w:p>
    <w:p w:rsidR="00C0594E" w:rsidRDefault="00B706A9">
      <w:pPr>
        <w:jc w:val="right"/>
        <w:rPr>
          <w:rStyle w:val="Ninguno"/>
          <w:sz w:val="32"/>
          <w:szCs w:val="32"/>
          <w:lang w:val="es-ES_tradnl"/>
        </w:rPr>
      </w:pPr>
      <w:r>
        <w:rPr>
          <w:rStyle w:val="Ninguno"/>
          <w:sz w:val="28"/>
          <w:szCs w:val="28"/>
          <w:lang w:val="es-ES_tradnl"/>
        </w:rPr>
        <w:t>Junio 2016</w:t>
      </w: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B706A9">
      <w:pPr>
        <w:jc w:val="right"/>
        <w:rPr>
          <w:rStyle w:val="Ninguno"/>
          <w:sz w:val="28"/>
          <w:szCs w:val="28"/>
        </w:rPr>
      </w:pPr>
      <w:proofErr w:type="spellStart"/>
      <w:r>
        <w:rPr>
          <w:rStyle w:val="Ninguno"/>
          <w:sz w:val="28"/>
          <w:szCs w:val="28"/>
        </w:rPr>
        <w:t>Resumen</w:t>
      </w:r>
      <w:proofErr w:type="spellEnd"/>
    </w:p>
    <w:p w:rsidR="00C0594E" w:rsidRDefault="00B706A9">
      <w:pPr>
        <w:ind w:firstLine="284"/>
        <w:jc w:val="both"/>
        <w:rPr>
          <w:rStyle w:val="Ninguno"/>
        </w:rPr>
      </w:pPr>
      <w:r>
        <w:rPr>
          <w:rStyle w:val="Ninguno"/>
          <w:lang w:val="es-ES_tradnl"/>
        </w:rPr>
        <w:t>En este proyecto se debe realizar un simulador para ejecutar programas en ensamblador del</w:t>
      </w:r>
      <w:ins w:id="2" w:author="Toni" w:date="2016-06-12T19:51:00Z">
        <w:r>
          <w:rPr>
            <w:rStyle w:val="Ninguno"/>
            <w:lang w:val="es-ES_tradnl"/>
          </w:rPr>
          <w:t xml:space="preserve"> computador</w:t>
        </w:r>
      </w:ins>
      <w:r>
        <w:rPr>
          <w:rStyle w:val="Ninguno"/>
          <w:lang w:val="es-ES_tradnl"/>
        </w:rPr>
        <w:t xml:space="preserve"> Easy8.</w:t>
      </w:r>
    </w:p>
    <w:p w:rsidR="00C0594E" w:rsidRDefault="00B706A9">
      <w:pPr>
        <w:ind w:firstLine="284"/>
        <w:jc w:val="both"/>
        <w:rPr>
          <w:rStyle w:val="Ninguno"/>
          <w:rFonts w:ascii="Times New Roman" w:eastAsia="Times New Roman" w:hAnsi="Times New Roman" w:cs="Times New Roman"/>
        </w:rPr>
      </w:pPr>
      <w:r>
        <w:rPr>
          <w:rStyle w:val="Ninguno"/>
          <w:lang w:val="es-ES_tradnl"/>
        </w:rPr>
        <w:t xml:space="preserve">A partir de un fichero de texto plano con un programa en ensamblador, debe ensamblar y codificar el programa, para posteriormente permitir la </w:t>
      </w:r>
      <w:proofErr w:type="spellStart"/>
      <w:r>
        <w:rPr>
          <w:rStyle w:val="Ninguno"/>
          <w:lang w:val="es-ES_tradnl"/>
        </w:rPr>
        <w:t>ejecucio</w:t>
      </w:r>
      <w:proofErr w:type="spellEnd"/>
      <w:r>
        <w:rPr>
          <w:rStyle w:val="Ninguno"/>
        </w:rPr>
        <w:t>́</w:t>
      </w:r>
      <w:r>
        <w:rPr>
          <w:rStyle w:val="Ninguno"/>
          <w:lang w:val="es-ES_tradnl"/>
        </w:rPr>
        <w:t>n paso a paso o completa, mostrando el estado de la memoria</w:t>
      </w:r>
      <w:ins w:id="3" w:author="Toni" w:date="2016-06-12T19:52:00Z">
        <w:r>
          <w:rPr>
            <w:rStyle w:val="Ninguno"/>
            <w:lang w:val="es-ES_tradnl"/>
          </w:rPr>
          <w:t>, de las unidades funcionales del procesador y de los periféricos incorporados</w:t>
        </w:r>
      </w:ins>
      <w:r>
        <w:rPr>
          <w:rStyle w:val="Ninguno"/>
          <w:lang w:val="es-ES_tradnl"/>
        </w:rPr>
        <w:t xml:space="preserve"> en un interfaz </w:t>
      </w:r>
      <w:proofErr w:type="spellStart"/>
      <w:r>
        <w:rPr>
          <w:rStyle w:val="Ninguno"/>
          <w:lang w:val="es-ES_tradnl"/>
        </w:rPr>
        <w:t>gra</w:t>
      </w:r>
      <w:proofErr w:type="spellEnd"/>
      <w:r>
        <w:rPr>
          <w:rStyle w:val="Ninguno"/>
        </w:rPr>
        <w:t>́</w:t>
      </w:r>
      <w:r>
        <w:rPr>
          <w:rStyle w:val="Ninguno"/>
          <w:lang w:val="it-IT"/>
        </w:rPr>
        <w:t>fico.</w:t>
      </w: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B706A9">
      <w:pPr>
        <w:ind w:firstLine="284"/>
        <w:jc w:val="both"/>
      </w:pPr>
      <w:r>
        <w:rPr>
          <w:rStyle w:val="Ninguno"/>
          <w:rFonts w:ascii="Times New Roman" w:hAnsi="Times New Roman"/>
          <w:b/>
          <w:bCs/>
          <w:lang w:val="es-ES_tradnl"/>
        </w:rPr>
        <w:t>Palabras clave:</w:t>
      </w:r>
      <w:r>
        <w:rPr>
          <w:rStyle w:val="Ninguno"/>
          <w:rFonts w:ascii="Times New Roman" w:hAnsi="Times New Roman"/>
          <w:lang w:val="es-ES_tradnl"/>
        </w:rPr>
        <w:t xml:space="preserve"> </w:t>
      </w:r>
      <w:ins w:id="4" w:author="Toni" w:date="2016-06-12T19:52:00Z">
        <w:r>
          <w:rPr>
            <w:rStyle w:val="Ninguno"/>
            <w:rFonts w:ascii="Times New Roman" w:hAnsi="Times New Roman"/>
            <w:lang w:val="es-ES_tradnl"/>
          </w:rPr>
          <w:t xml:space="preserve">No te olvides de ponerlas </w:t>
        </w:r>
        <w:r w:rsidRPr="00B706A9">
          <w:rPr>
            <w:rStyle w:val="Ninguno"/>
            <w:rFonts w:ascii="Times New Roman" w:hAnsi="Times New Roman"/>
            <w:lang w:val="es-ES_tradnl"/>
          </w:rPr>
          <w:sym w:font="Wingdings" w:char="F04A"/>
        </w:r>
        <w:r>
          <w:rPr>
            <w:rStyle w:val="Ninguno"/>
            <w:rFonts w:ascii="Times New Roman" w:hAnsi="Times New Roman"/>
            <w:lang w:val="es-ES_tradnl"/>
          </w:rPr>
          <w:t xml:space="preserve"> </w:t>
        </w:r>
      </w:ins>
      <w:proofErr w:type="spellStart"/>
      <w:r>
        <w:rPr>
          <w:rStyle w:val="Ninguno"/>
          <w:rFonts w:ascii="Times New Roman" w:hAnsi="Times New Roman"/>
          <w:lang w:val="es-ES_tradnl"/>
        </w:rPr>
        <w:t>integer</w:t>
      </w:r>
      <w:proofErr w:type="spellEnd"/>
      <w:r>
        <w:rPr>
          <w:rStyle w:val="Ninguno"/>
          <w:rFonts w:ascii="Times New Roman" w:hAnsi="Times New Roman"/>
          <w:lang w:val="es-ES_tradnl"/>
        </w:rPr>
        <w:t xml:space="preserve">, </w:t>
      </w:r>
      <w:proofErr w:type="spellStart"/>
      <w:r>
        <w:rPr>
          <w:rStyle w:val="Ninguno"/>
          <w:rFonts w:ascii="Times New Roman" w:hAnsi="Times New Roman"/>
          <w:lang w:val="es-ES_tradnl"/>
        </w:rPr>
        <w:t>blandit</w:t>
      </w:r>
      <w:proofErr w:type="spellEnd"/>
      <w:r>
        <w:rPr>
          <w:rStyle w:val="Ninguno"/>
          <w:rFonts w:ascii="Times New Roman" w:hAnsi="Times New Roman"/>
          <w:lang w:val="es-ES_tradnl"/>
        </w:rPr>
        <w:t xml:space="preserve">, </w:t>
      </w:r>
      <w:proofErr w:type="spellStart"/>
      <w:r>
        <w:rPr>
          <w:rStyle w:val="Ninguno"/>
          <w:rFonts w:ascii="Times New Roman" w:hAnsi="Times New Roman"/>
          <w:lang w:val="es-ES_tradnl"/>
        </w:rPr>
        <w:t>pharetra</w:t>
      </w:r>
      <w:proofErr w:type="spellEnd"/>
      <w:r>
        <w:rPr>
          <w:rStyle w:val="Ninguno"/>
          <w:rFonts w:ascii="Times New Roman" w:hAnsi="Times New Roman"/>
          <w:lang w:val="es-ES_tradnl"/>
        </w:rPr>
        <w:t>, urna, id.</w:t>
      </w:r>
      <w:r>
        <w:rPr>
          <w:rStyle w:val="Ninguno"/>
          <w:rFonts w:ascii="Arial Unicode MS" w:eastAsia="Arial Unicode MS" w:hAnsi="Arial Unicode MS" w:cs="Arial Unicode MS"/>
          <w:lang w:val="es-ES_tradnl"/>
        </w:rPr>
        <w:br w:type="page"/>
      </w:r>
    </w:p>
    <w:p w:rsidR="00C0594E" w:rsidRDefault="00C0594E">
      <w:pPr>
        <w:pStyle w:val="Title"/>
        <w:jc w:val="right"/>
        <w:rPr>
          <w:rFonts w:ascii="Georgia" w:eastAsia="Georgia" w:hAnsi="Georgia" w:cs="Georgia"/>
          <w:lang w:val="es-ES_tradnl"/>
        </w:rPr>
      </w:pPr>
    </w:p>
    <w:p w:rsidR="00C0594E" w:rsidRDefault="00B706A9">
      <w:pPr>
        <w:pStyle w:val="Title"/>
        <w:jc w:val="right"/>
        <w:rPr>
          <w:rStyle w:val="Ninguno"/>
          <w:rFonts w:ascii="Georgia" w:eastAsia="Georgia" w:hAnsi="Georgia" w:cs="Georgia"/>
        </w:rPr>
      </w:pPr>
      <w:proofErr w:type="spellStart"/>
      <w:r>
        <w:rPr>
          <w:rStyle w:val="Ninguno"/>
          <w:rFonts w:ascii="Georgia" w:hAnsi="Georgia"/>
        </w:rPr>
        <w:t>Tabla</w:t>
      </w:r>
      <w:proofErr w:type="spellEnd"/>
      <w:r>
        <w:rPr>
          <w:rStyle w:val="Ninguno"/>
          <w:rFonts w:ascii="Georgia" w:hAnsi="Georgia"/>
        </w:rPr>
        <w:t xml:space="preserve"> de </w:t>
      </w:r>
      <w:proofErr w:type="spellStart"/>
      <w:r>
        <w:rPr>
          <w:rStyle w:val="Ninguno"/>
          <w:rFonts w:ascii="Georgia" w:hAnsi="Georgia"/>
        </w:rPr>
        <w:t>contenidos</w:t>
      </w:r>
      <w:proofErr w:type="spellEnd"/>
    </w:p>
    <w:p w:rsidR="00C0594E" w:rsidRDefault="00C0594E">
      <w:pPr>
        <w:pStyle w:val="Encabezam"/>
        <w:numPr>
          <w:ilvl w:val="0"/>
          <w:numId w:val="2"/>
        </w:numPr>
      </w:pPr>
      <w:bookmarkStart w:id="5" w:name="_Toc453658076"/>
      <w:bookmarkEnd w:id="5"/>
    </w:p>
    <w:p w:rsidR="00AE6007" w:rsidRDefault="00C0594E">
      <w:pPr>
        <w:pStyle w:val="TOC5"/>
        <w:tabs>
          <w:tab w:val="right" w:leader="dot" w:pos="9339"/>
        </w:tabs>
        <w:rPr>
          <w:ins w:id="6" w:author="Meir Kalter" w:date="2016-06-14T08:59:00Z"/>
          <w:rFonts w:asciiTheme="minorHAnsi" w:eastAsiaTheme="minorEastAsia" w:hAnsiTheme="minorHAnsi" w:cstheme="minorBidi"/>
          <w:noProof/>
          <w:color w:val="auto"/>
          <w:bdr w:val="none" w:sz="0" w:space="0" w:color="auto"/>
          <w:lang w:eastAsia="en-US" w:bidi="he-IL"/>
        </w:rPr>
      </w:pPr>
      <w:r>
        <w:fldChar w:fldCharType="begin"/>
      </w:r>
      <w:r w:rsidR="00B706A9">
        <w:instrText xml:space="preserve"> TOC \o 2-4 \t "Encabezam., 5"</w:instrText>
      </w:r>
      <w:r>
        <w:fldChar w:fldCharType="separate"/>
      </w:r>
      <w:ins w:id="7" w:author="Meir Kalter" w:date="2016-06-14T08:59:00Z">
        <w:r w:rsidR="00AE6007" w:rsidRPr="00640E81">
          <w:rPr>
            <w:rFonts w:hAnsi="Arial Unicode MS"/>
            <w:noProof/>
          </w:rPr>
          <w:t>1.</w:t>
        </w:r>
        <w:r w:rsidR="00AE6007">
          <w:rPr>
            <w:noProof/>
          </w:rPr>
          <w:tab/>
        </w:r>
        <w:r w:rsidR="00AE6007">
          <w:rPr>
            <w:noProof/>
          </w:rPr>
          <w:fldChar w:fldCharType="begin"/>
        </w:r>
        <w:r w:rsidR="00AE6007">
          <w:rPr>
            <w:noProof/>
          </w:rPr>
          <w:instrText xml:space="preserve"> PAGEREF _Toc453658076 \h </w:instrText>
        </w:r>
        <w:r w:rsidR="00AE6007">
          <w:rPr>
            <w:noProof/>
          </w:rPr>
        </w:r>
      </w:ins>
      <w:r w:rsidR="00AE6007">
        <w:rPr>
          <w:noProof/>
        </w:rPr>
        <w:fldChar w:fldCharType="separate"/>
      </w:r>
      <w:ins w:id="8" w:author="Meir Kalter" w:date="2016-06-14T08:59:00Z">
        <w:r w:rsidR="00AE6007">
          <w:rPr>
            <w:noProof/>
          </w:rPr>
          <w:t>3</w:t>
        </w:r>
        <w:r w:rsidR="00AE6007">
          <w:rPr>
            <w:noProof/>
          </w:rPr>
          <w:fldChar w:fldCharType="end"/>
        </w:r>
      </w:ins>
    </w:p>
    <w:p w:rsidR="00AE6007" w:rsidRDefault="00AE6007">
      <w:pPr>
        <w:pStyle w:val="TOC5"/>
        <w:tabs>
          <w:tab w:val="left" w:pos="1320"/>
          <w:tab w:val="right" w:leader="dot" w:pos="9339"/>
        </w:tabs>
        <w:rPr>
          <w:ins w:id="9" w:author="Meir Kalter" w:date="2016-06-14T08:59:00Z"/>
          <w:rFonts w:asciiTheme="minorHAnsi" w:eastAsiaTheme="minorEastAsia" w:hAnsiTheme="minorHAnsi" w:cstheme="minorBidi"/>
          <w:noProof/>
          <w:color w:val="auto"/>
          <w:bdr w:val="none" w:sz="0" w:space="0" w:color="auto"/>
          <w:lang w:eastAsia="en-US" w:bidi="he-IL"/>
        </w:rPr>
      </w:pPr>
      <w:ins w:id="10" w:author="Meir Kalter" w:date="2016-06-14T08:59:00Z">
        <w:r w:rsidRPr="00640E81">
          <w:rPr>
            <w:rFonts w:hAnsi="Arial Unicode MS"/>
            <w:noProof/>
          </w:rPr>
          <w:t>2.</w:t>
        </w:r>
        <w:r>
          <w:rPr>
            <w:rFonts w:asciiTheme="minorHAnsi" w:eastAsiaTheme="minorEastAsia" w:hAnsiTheme="minorHAnsi" w:cstheme="minorBidi"/>
            <w:noProof/>
            <w:color w:val="auto"/>
            <w:bdr w:val="none" w:sz="0" w:space="0" w:color="auto"/>
            <w:lang w:eastAsia="en-US" w:bidi="he-IL"/>
          </w:rPr>
          <w:tab/>
        </w:r>
        <w:r w:rsidRPr="00640E81">
          <w:rPr>
            <w:noProof/>
          </w:rPr>
          <w:t>Introducción</w:t>
        </w:r>
        <w:r>
          <w:rPr>
            <w:noProof/>
          </w:rPr>
          <w:tab/>
        </w:r>
        <w:r>
          <w:rPr>
            <w:noProof/>
          </w:rPr>
          <w:fldChar w:fldCharType="begin"/>
        </w:r>
        <w:r>
          <w:rPr>
            <w:noProof/>
          </w:rPr>
          <w:instrText xml:space="preserve"> PAGEREF _Toc453658077 \h </w:instrText>
        </w:r>
        <w:r>
          <w:rPr>
            <w:noProof/>
          </w:rPr>
        </w:r>
      </w:ins>
      <w:r>
        <w:rPr>
          <w:noProof/>
        </w:rPr>
        <w:fldChar w:fldCharType="separate"/>
      </w:r>
      <w:ins w:id="11" w:author="Meir Kalter" w:date="2016-06-14T08:59:00Z">
        <w:r>
          <w:rPr>
            <w:noProof/>
          </w:rPr>
          <w:t>10</w:t>
        </w:r>
        <w:r>
          <w:rPr>
            <w:noProof/>
          </w:rPr>
          <w:fldChar w:fldCharType="end"/>
        </w:r>
      </w:ins>
    </w:p>
    <w:p w:rsidR="00AE6007" w:rsidRDefault="00AE6007">
      <w:pPr>
        <w:pStyle w:val="TOC5"/>
        <w:tabs>
          <w:tab w:val="right" w:leader="dot" w:pos="9339"/>
        </w:tabs>
        <w:rPr>
          <w:ins w:id="12" w:author="Meir Kalter" w:date="2016-06-14T08:59:00Z"/>
          <w:rFonts w:asciiTheme="minorHAnsi" w:eastAsiaTheme="minorEastAsia" w:hAnsiTheme="minorHAnsi" w:cstheme="minorBidi"/>
          <w:noProof/>
          <w:color w:val="auto"/>
          <w:bdr w:val="none" w:sz="0" w:space="0" w:color="auto"/>
          <w:lang w:eastAsia="en-US" w:bidi="he-IL"/>
        </w:rPr>
      </w:pPr>
      <w:ins w:id="13" w:author="Meir Kalter" w:date="2016-06-14T08:59:00Z">
        <w:r>
          <w:rPr>
            <w:noProof/>
          </w:rPr>
          <w:t>The study of the Instruction Set Architecture is a very important subject in studies of computer design and programing.</w:t>
        </w:r>
        <w:r>
          <w:rPr>
            <w:noProof/>
          </w:rPr>
          <w:tab/>
        </w:r>
        <w:r>
          <w:rPr>
            <w:noProof/>
          </w:rPr>
          <w:fldChar w:fldCharType="begin"/>
        </w:r>
        <w:r>
          <w:rPr>
            <w:noProof/>
          </w:rPr>
          <w:instrText xml:space="preserve"> PAGEREF _Toc453658078 \h </w:instrText>
        </w:r>
        <w:r>
          <w:rPr>
            <w:noProof/>
          </w:rPr>
        </w:r>
      </w:ins>
      <w:r>
        <w:rPr>
          <w:noProof/>
        </w:rPr>
        <w:fldChar w:fldCharType="separate"/>
      </w:r>
      <w:ins w:id="14" w:author="Meir Kalter" w:date="2016-06-14T08:59:00Z">
        <w:r>
          <w:rPr>
            <w:noProof/>
          </w:rPr>
          <w:t>10</w:t>
        </w:r>
        <w:r>
          <w:rPr>
            <w:noProof/>
          </w:rPr>
          <w:fldChar w:fldCharType="end"/>
        </w:r>
      </w:ins>
    </w:p>
    <w:p w:rsidR="00AE6007" w:rsidRDefault="00AE6007">
      <w:pPr>
        <w:pStyle w:val="TOC5"/>
        <w:tabs>
          <w:tab w:val="right" w:leader="dot" w:pos="9339"/>
        </w:tabs>
        <w:rPr>
          <w:ins w:id="15" w:author="Meir Kalter" w:date="2016-06-14T08:59:00Z"/>
          <w:rFonts w:asciiTheme="minorHAnsi" w:eastAsiaTheme="minorEastAsia" w:hAnsiTheme="minorHAnsi" w:cstheme="minorBidi"/>
          <w:noProof/>
          <w:color w:val="auto"/>
          <w:bdr w:val="none" w:sz="0" w:space="0" w:color="auto"/>
          <w:lang w:eastAsia="en-US" w:bidi="he-IL"/>
        </w:rPr>
      </w:pPr>
      <w:ins w:id="16" w:author="Meir Kalter" w:date="2016-06-14T08:59:00Z">
        <w:r>
          <w:rPr>
            <w:noProof/>
          </w:rPr>
          <w:t>First year students cannot address on real processor because of its complexity and therefore more simple computers should be used. This is the case of the Easy8 computer. Although it is an educational and very simple computer, it includes the same components like real computers: CPU with registers, main memory, input/output system and a short but representative set of instructions.</w:t>
        </w:r>
        <w:r>
          <w:rPr>
            <w:noProof/>
          </w:rPr>
          <w:tab/>
        </w:r>
        <w:r>
          <w:rPr>
            <w:noProof/>
          </w:rPr>
          <w:fldChar w:fldCharType="begin"/>
        </w:r>
        <w:r>
          <w:rPr>
            <w:noProof/>
          </w:rPr>
          <w:instrText xml:space="preserve"> PAGEREF _Toc453658079 \h </w:instrText>
        </w:r>
        <w:r>
          <w:rPr>
            <w:noProof/>
          </w:rPr>
        </w:r>
      </w:ins>
      <w:r>
        <w:rPr>
          <w:noProof/>
        </w:rPr>
        <w:fldChar w:fldCharType="separate"/>
      </w:r>
      <w:ins w:id="17" w:author="Meir Kalter" w:date="2016-06-14T08:59:00Z">
        <w:r>
          <w:rPr>
            <w:noProof/>
          </w:rPr>
          <w:t>10</w:t>
        </w:r>
        <w:r>
          <w:rPr>
            <w:noProof/>
          </w:rPr>
          <w:fldChar w:fldCharType="end"/>
        </w:r>
      </w:ins>
    </w:p>
    <w:p w:rsidR="00AE6007" w:rsidRDefault="00AE6007">
      <w:pPr>
        <w:pStyle w:val="TOC5"/>
        <w:tabs>
          <w:tab w:val="left" w:pos="1320"/>
          <w:tab w:val="right" w:leader="dot" w:pos="9339"/>
        </w:tabs>
        <w:rPr>
          <w:ins w:id="18" w:author="Meir Kalter" w:date="2016-06-14T08:59:00Z"/>
          <w:rFonts w:asciiTheme="minorHAnsi" w:eastAsiaTheme="minorEastAsia" w:hAnsiTheme="minorHAnsi" w:cstheme="minorBidi"/>
          <w:noProof/>
          <w:color w:val="auto"/>
          <w:bdr w:val="none" w:sz="0" w:space="0" w:color="auto"/>
          <w:lang w:eastAsia="en-US" w:bidi="he-IL"/>
        </w:rPr>
      </w:pPr>
      <w:ins w:id="19" w:author="Meir Kalter" w:date="2016-06-14T08:59:00Z">
        <w:r w:rsidRPr="00640E81">
          <w:rPr>
            <w:rFonts w:hAnsi="Arial Unicode MS"/>
            <w:noProof/>
          </w:rPr>
          <w:t>3.</w:t>
        </w:r>
        <w:r>
          <w:rPr>
            <w:rFonts w:asciiTheme="minorHAnsi" w:eastAsiaTheme="minorEastAsia" w:hAnsiTheme="minorHAnsi" w:cstheme="minorBidi"/>
            <w:noProof/>
            <w:color w:val="auto"/>
            <w:bdr w:val="none" w:sz="0" w:space="0" w:color="auto"/>
            <w:lang w:eastAsia="en-US" w:bidi="he-IL"/>
          </w:rPr>
          <w:tab/>
        </w:r>
        <w:r>
          <w:rPr>
            <w:noProof/>
          </w:rPr>
          <w:t>Objective</w:t>
        </w:r>
        <w:r>
          <w:rPr>
            <w:noProof/>
          </w:rPr>
          <w:tab/>
        </w:r>
        <w:r>
          <w:rPr>
            <w:noProof/>
          </w:rPr>
          <w:fldChar w:fldCharType="begin"/>
        </w:r>
        <w:r>
          <w:rPr>
            <w:noProof/>
          </w:rPr>
          <w:instrText xml:space="preserve"> PAGEREF _Toc453658080 \h </w:instrText>
        </w:r>
        <w:r>
          <w:rPr>
            <w:noProof/>
          </w:rPr>
        </w:r>
      </w:ins>
      <w:r>
        <w:rPr>
          <w:noProof/>
        </w:rPr>
        <w:fldChar w:fldCharType="separate"/>
      </w:r>
      <w:ins w:id="20" w:author="Meir Kalter" w:date="2016-06-14T08:59:00Z">
        <w:r>
          <w:rPr>
            <w:noProof/>
          </w:rPr>
          <w:t>11</w:t>
        </w:r>
        <w:r>
          <w:rPr>
            <w:noProof/>
          </w:rPr>
          <w:fldChar w:fldCharType="end"/>
        </w:r>
      </w:ins>
    </w:p>
    <w:p w:rsidR="00AE6007" w:rsidRDefault="00AE6007">
      <w:pPr>
        <w:pStyle w:val="TOC5"/>
        <w:tabs>
          <w:tab w:val="right" w:leader="dot" w:pos="9339"/>
        </w:tabs>
        <w:rPr>
          <w:ins w:id="21" w:author="Meir Kalter" w:date="2016-06-14T08:59:00Z"/>
          <w:rFonts w:asciiTheme="minorHAnsi" w:eastAsiaTheme="minorEastAsia" w:hAnsiTheme="minorHAnsi" w:cstheme="minorBidi"/>
          <w:noProof/>
          <w:color w:val="auto"/>
          <w:bdr w:val="none" w:sz="0" w:space="0" w:color="auto"/>
          <w:lang w:eastAsia="en-US" w:bidi="he-IL"/>
        </w:rPr>
      </w:pPr>
      <w:ins w:id="22" w:author="Meir Kalter" w:date="2016-06-14T08:59:00Z">
        <w:r w:rsidRPr="00640E81">
          <w:rPr>
            <w:noProof/>
          </w:rPr>
          <w:t>The goal of this project  is to make a computer simulator of the Easy8 computer as defined in FCO subject Grade Engineering Technology and Telecommunication Services ETSIT.</w:t>
        </w:r>
        <w:r>
          <w:rPr>
            <w:noProof/>
          </w:rPr>
          <w:tab/>
        </w:r>
        <w:r>
          <w:rPr>
            <w:noProof/>
          </w:rPr>
          <w:fldChar w:fldCharType="begin"/>
        </w:r>
        <w:r>
          <w:rPr>
            <w:noProof/>
          </w:rPr>
          <w:instrText xml:space="preserve"> PAGEREF _Toc453658081 \h </w:instrText>
        </w:r>
        <w:r>
          <w:rPr>
            <w:noProof/>
          </w:rPr>
        </w:r>
      </w:ins>
      <w:r>
        <w:rPr>
          <w:noProof/>
        </w:rPr>
        <w:fldChar w:fldCharType="separate"/>
      </w:r>
      <w:ins w:id="23" w:author="Meir Kalter" w:date="2016-06-14T08:59:00Z">
        <w:r>
          <w:rPr>
            <w:noProof/>
          </w:rPr>
          <w:t>11</w:t>
        </w:r>
        <w:r>
          <w:rPr>
            <w:noProof/>
          </w:rPr>
          <w:fldChar w:fldCharType="end"/>
        </w:r>
      </w:ins>
    </w:p>
    <w:p w:rsidR="00AE6007" w:rsidRDefault="00AE6007">
      <w:pPr>
        <w:pStyle w:val="TOC5"/>
        <w:tabs>
          <w:tab w:val="right" w:leader="dot" w:pos="9339"/>
        </w:tabs>
        <w:rPr>
          <w:ins w:id="24" w:author="Meir Kalter" w:date="2016-06-14T08:59:00Z"/>
          <w:rFonts w:asciiTheme="minorHAnsi" w:eastAsiaTheme="minorEastAsia" w:hAnsiTheme="minorHAnsi" w:cstheme="minorBidi"/>
          <w:noProof/>
          <w:color w:val="auto"/>
          <w:bdr w:val="none" w:sz="0" w:space="0" w:color="auto"/>
          <w:lang w:eastAsia="en-US" w:bidi="he-IL"/>
        </w:rPr>
      </w:pPr>
      <w:ins w:id="25" w:author="Meir Kalter" w:date="2016-06-14T08:59:00Z">
        <w:r w:rsidRPr="00640E81">
          <w:rPr>
            <w:noProof/>
          </w:rPr>
          <w:t>It should  be easy to use by the student.</w:t>
        </w:r>
        <w:r>
          <w:rPr>
            <w:noProof/>
          </w:rPr>
          <w:tab/>
        </w:r>
        <w:r>
          <w:rPr>
            <w:noProof/>
          </w:rPr>
          <w:fldChar w:fldCharType="begin"/>
        </w:r>
        <w:r>
          <w:rPr>
            <w:noProof/>
          </w:rPr>
          <w:instrText xml:space="preserve"> PAGEREF _Toc453658082 \h </w:instrText>
        </w:r>
        <w:r>
          <w:rPr>
            <w:noProof/>
          </w:rPr>
        </w:r>
      </w:ins>
      <w:r>
        <w:rPr>
          <w:noProof/>
        </w:rPr>
        <w:fldChar w:fldCharType="separate"/>
      </w:r>
      <w:ins w:id="26" w:author="Meir Kalter" w:date="2016-06-14T08:59:00Z">
        <w:r>
          <w:rPr>
            <w:noProof/>
          </w:rPr>
          <w:t>11</w:t>
        </w:r>
        <w:r>
          <w:rPr>
            <w:noProof/>
          </w:rPr>
          <w:fldChar w:fldCharType="end"/>
        </w:r>
      </w:ins>
    </w:p>
    <w:p w:rsidR="00AE6007" w:rsidRDefault="00AE6007">
      <w:pPr>
        <w:pStyle w:val="TOC5"/>
        <w:tabs>
          <w:tab w:val="right" w:leader="dot" w:pos="9339"/>
        </w:tabs>
        <w:rPr>
          <w:ins w:id="27" w:author="Meir Kalter" w:date="2016-06-14T08:59:00Z"/>
          <w:rFonts w:asciiTheme="minorHAnsi" w:eastAsiaTheme="minorEastAsia" w:hAnsiTheme="minorHAnsi" w:cstheme="minorBidi"/>
          <w:noProof/>
          <w:color w:val="auto"/>
          <w:bdr w:val="none" w:sz="0" w:space="0" w:color="auto"/>
          <w:lang w:eastAsia="en-US" w:bidi="he-IL"/>
        </w:rPr>
      </w:pPr>
      <w:ins w:id="28" w:author="Meir Kalter" w:date="2016-06-14T08:59:00Z">
        <w:r w:rsidRPr="00640E81">
          <w:rPr>
            <w:noProof/>
          </w:rPr>
          <w:t>It should be possible to use it from many platforms.</w:t>
        </w:r>
        <w:r>
          <w:rPr>
            <w:noProof/>
          </w:rPr>
          <w:tab/>
        </w:r>
        <w:r>
          <w:rPr>
            <w:noProof/>
          </w:rPr>
          <w:fldChar w:fldCharType="begin"/>
        </w:r>
        <w:r>
          <w:rPr>
            <w:noProof/>
          </w:rPr>
          <w:instrText xml:space="preserve"> PAGEREF _Toc453658083 \h </w:instrText>
        </w:r>
        <w:r>
          <w:rPr>
            <w:noProof/>
          </w:rPr>
        </w:r>
      </w:ins>
      <w:r>
        <w:rPr>
          <w:noProof/>
        </w:rPr>
        <w:fldChar w:fldCharType="separate"/>
      </w:r>
      <w:ins w:id="29" w:author="Meir Kalter" w:date="2016-06-14T08:59:00Z">
        <w:r>
          <w:rPr>
            <w:noProof/>
          </w:rPr>
          <w:t>11</w:t>
        </w:r>
        <w:r>
          <w:rPr>
            <w:noProof/>
          </w:rPr>
          <w:fldChar w:fldCharType="end"/>
        </w:r>
      </w:ins>
    </w:p>
    <w:p w:rsidR="00AE6007" w:rsidRDefault="00AE6007">
      <w:pPr>
        <w:pStyle w:val="TOC5"/>
        <w:tabs>
          <w:tab w:val="right" w:leader="dot" w:pos="9339"/>
        </w:tabs>
        <w:rPr>
          <w:ins w:id="30" w:author="Meir Kalter" w:date="2016-06-14T08:59:00Z"/>
          <w:rFonts w:asciiTheme="minorHAnsi" w:eastAsiaTheme="minorEastAsia" w:hAnsiTheme="minorHAnsi" w:cstheme="minorBidi"/>
          <w:noProof/>
          <w:color w:val="auto"/>
          <w:bdr w:val="none" w:sz="0" w:space="0" w:color="auto"/>
          <w:lang w:eastAsia="en-US" w:bidi="he-IL"/>
        </w:rPr>
      </w:pPr>
      <w:ins w:id="31" w:author="Meir Kalter" w:date="2016-06-14T08:59:00Z">
        <w:r w:rsidRPr="00640E81">
          <w:rPr>
            <w:noProof/>
          </w:rPr>
          <w:t>Also, we built it with java, so it could be used in window/linux/unix, and must include a graphical interface.</w:t>
        </w:r>
        <w:r>
          <w:rPr>
            <w:noProof/>
          </w:rPr>
          <w:tab/>
        </w:r>
        <w:r>
          <w:rPr>
            <w:noProof/>
          </w:rPr>
          <w:fldChar w:fldCharType="begin"/>
        </w:r>
        <w:r>
          <w:rPr>
            <w:noProof/>
          </w:rPr>
          <w:instrText xml:space="preserve"> PAGEREF _Toc453658084 \h </w:instrText>
        </w:r>
        <w:r>
          <w:rPr>
            <w:noProof/>
          </w:rPr>
        </w:r>
      </w:ins>
      <w:r>
        <w:rPr>
          <w:noProof/>
        </w:rPr>
        <w:fldChar w:fldCharType="separate"/>
      </w:r>
      <w:ins w:id="32" w:author="Meir Kalter" w:date="2016-06-14T08:59:00Z">
        <w:r>
          <w:rPr>
            <w:noProof/>
          </w:rPr>
          <w:t>11</w:t>
        </w:r>
        <w:r>
          <w:rPr>
            <w:noProof/>
          </w:rPr>
          <w:fldChar w:fldCharType="end"/>
        </w:r>
      </w:ins>
    </w:p>
    <w:p w:rsidR="00AE6007" w:rsidRDefault="00AE6007">
      <w:pPr>
        <w:pStyle w:val="TOC5"/>
        <w:tabs>
          <w:tab w:val="left" w:pos="1320"/>
          <w:tab w:val="right" w:leader="dot" w:pos="9339"/>
        </w:tabs>
        <w:rPr>
          <w:ins w:id="33" w:author="Meir Kalter" w:date="2016-06-14T08:59:00Z"/>
          <w:rFonts w:asciiTheme="minorHAnsi" w:eastAsiaTheme="minorEastAsia" w:hAnsiTheme="minorHAnsi" w:cstheme="minorBidi"/>
          <w:noProof/>
          <w:color w:val="auto"/>
          <w:bdr w:val="none" w:sz="0" w:space="0" w:color="auto"/>
          <w:lang w:eastAsia="en-US" w:bidi="he-IL"/>
        </w:rPr>
      </w:pPr>
      <w:ins w:id="34" w:author="Meir Kalter" w:date="2016-06-14T08:59:00Z">
        <w:r w:rsidRPr="00640E81">
          <w:rPr>
            <w:rFonts w:hAnsi="Arial Unicode MS"/>
            <w:noProof/>
          </w:rPr>
          <w:t>4.</w:t>
        </w:r>
        <w:r>
          <w:rPr>
            <w:rFonts w:asciiTheme="minorHAnsi" w:eastAsiaTheme="minorEastAsia" w:hAnsiTheme="minorHAnsi" w:cstheme="minorBidi"/>
            <w:noProof/>
            <w:color w:val="auto"/>
            <w:bdr w:val="none" w:sz="0" w:space="0" w:color="auto"/>
            <w:lang w:eastAsia="en-US" w:bidi="he-IL"/>
          </w:rPr>
          <w:tab/>
        </w:r>
        <w:r>
          <w:rPr>
            <w:noProof/>
          </w:rPr>
          <w:t>Requirements</w:t>
        </w:r>
        <w:r>
          <w:rPr>
            <w:noProof/>
          </w:rPr>
          <w:tab/>
        </w:r>
        <w:r>
          <w:rPr>
            <w:noProof/>
          </w:rPr>
          <w:fldChar w:fldCharType="begin"/>
        </w:r>
        <w:r>
          <w:rPr>
            <w:noProof/>
          </w:rPr>
          <w:instrText xml:space="preserve"> PAGEREF _Toc453658085 \h </w:instrText>
        </w:r>
        <w:r>
          <w:rPr>
            <w:noProof/>
          </w:rPr>
        </w:r>
      </w:ins>
      <w:r>
        <w:rPr>
          <w:noProof/>
        </w:rPr>
        <w:fldChar w:fldCharType="separate"/>
      </w:r>
      <w:ins w:id="35" w:author="Meir Kalter" w:date="2016-06-14T08:59:00Z">
        <w:r>
          <w:rPr>
            <w:noProof/>
          </w:rPr>
          <w:t>12</w:t>
        </w:r>
        <w:r>
          <w:rPr>
            <w:noProof/>
          </w:rPr>
          <w:fldChar w:fldCharType="end"/>
        </w:r>
      </w:ins>
    </w:p>
    <w:p w:rsidR="00AE6007" w:rsidRDefault="00AE6007">
      <w:pPr>
        <w:pStyle w:val="TOC2"/>
        <w:tabs>
          <w:tab w:val="left" w:pos="880"/>
          <w:tab w:val="right" w:leader="dot" w:pos="9339"/>
        </w:tabs>
        <w:rPr>
          <w:ins w:id="36" w:author="Meir Kalter" w:date="2016-06-14T08:59:00Z"/>
          <w:rFonts w:asciiTheme="minorHAnsi" w:eastAsiaTheme="minorEastAsia" w:hAnsiTheme="minorHAnsi" w:cstheme="minorBidi"/>
          <w:noProof/>
          <w:color w:val="auto"/>
          <w:bdr w:val="none" w:sz="0" w:space="0" w:color="auto"/>
          <w:lang w:eastAsia="en-US" w:bidi="he-IL"/>
        </w:rPr>
      </w:pPr>
      <w:ins w:id="37" w:author="Meir Kalter" w:date="2016-06-14T08:59:00Z">
        <w:r w:rsidRPr="00640E81">
          <w:rPr>
            <w:rFonts w:hAnsi="Arial Unicode MS"/>
            <w:noProof/>
          </w:rPr>
          <w:t>4.1.</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List of requirements</w:t>
        </w:r>
        <w:r>
          <w:rPr>
            <w:noProof/>
          </w:rPr>
          <w:tab/>
        </w:r>
        <w:r>
          <w:rPr>
            <w:noProof/>
          </w:rPr>
          <w:fldChar w:fldCharType="begin"/>
        </w:r>
        <w:r>
          <w:rPr>
            <w:noProof/>
          </w:rPr>
          <w:instrText xml:space="preserve"> PAGEREF _Toc453658088 \h </w:instrText>
        </w:r>
        <w:r>
          <w:rPr>
            <w:noProof/>
          </w:rPr>
        </w:r>
      </w:ins>
      <w:r>
        <w:rPr>
          <w:noProof/>
        </w:rPr>
        <w:fldChar w:fldCharType="separate"/>
      </w:r>
      <w:ins w:id="38" w:author="Meir Kalter" w:date="2016-06-14T08:59:00Z">
        <w:r>
          <w:rPr>
            <w:noProof/>
          </w:rPr>
          <w:t>12</w:t>
        </w:r>
        <w:r>
          <w:rPr>
            <w:noProof/>
          </w:rPr>
          <w:fldChar w:fldCharType="end"/>
        </w:r>
      </w:ins>
    </w:p>
    <w:p w:rsidR="00AE6007" w:rsidRDefault="00AE6007">
      <w:pPr>
        <w:pStyle w:val="TOC5"/>
        <w:tabs>
          <w:tab w:val="left" w:pos="1320"/>
          <w:tab w:val="right" w:leader="dot" w:pos="9339"/>
        </w:tabs>
        <w:rPr>
          <w:ins w:id="39" w:author="Meir Kalter" w:date="2016-06-14T08:59:00Z"/>
          <w:rFonts w:asciiTheme="minorHAnsi" w:eastAsiaTheme="minorEastAsia" w:hAnsiTheme="minorHAnsi" w:cstheme="minorBidi"/>
          <w:noProof/>
          <w:color w:val="auto"/>
          <w:bdr w:val="none" w:sz="0" w:space="0" w:color="auto"/>
          <w:lang w:eastAsia="en-US" w:bidi="he-IL"/>
        </w:rPr>
      </w:pPr>
      <w:ins w:id="40" w:author="Meir Kalter" w:date="2016-06-14T08:59:00Z">
        <w:r w:rsidRPr="00640E81">
          <w:rPr>
            <w:rFonts w:hAnsi="Arial Unicode MS"/>
            <w:noProof/>
          </w:rPr>
          <w:t>i.</w:t>
        </w:r>
        <w:r>
          <w:rPr>
            <w:rFonts w:asciiTheme="minorHAnsi" w:eastAsiaTheme="minorEastAsia" w:hAnsiTheme="minorHAnsi" w:cstheme="minorBidi"/>
            <w:noProof/>
            <w:color w:val="auto"/>
            <w:bdr w:val="none" w:sz="0" w:space="0" w:color="auto"/>
            <w:lang w:eastAsia="en-US" w:bidi="he-IL"/>
          </w:rPr>
          <w:tab/>
        </w:r>
        <w:r w:rsidRPr="00640E81">
          <w:rPr>
            <w:noProof/>
          </w:rPr>
          <w:t>Execution from windows/linux/unix.</w:t>
        </w:r>
        <w:r>
          <w:rPr>
            <w:noProof/>
          </w:rPr>
          <w:tab/>
        </w:r>
        <w:r>
          <w:rPr>
            <w:noProof/>
          </w:rPr>
          <w:fldChar w:fldCharType="begin"/>
        </w:r>
        <w:r>
          <w:rPr>
            <w:noProof/>
          </w:rPr>
          <w:instrText xml:space="preserve"> PAGEREF _Toc453658089 \h </w:instrText>
        </w:r>
        <w:r>
          <w:rPr>
            <w:noProof/>
          </w:rPr>
        </w:r>
      </w:ins>
      <w:r>
        <w:rPr>
          <w:noProof/>
        </w:rPr>
        <w:fldChar w:fldCharType="separate"/>
      </w:r>
      <w:ins w:id="41" w:author="Meir Kalter" w:date="2016-06-14T08:59:00Z">
        <w:r>
          <w:rPr>
            <w:noProof/>
          </w:rPr>
          <w:t>12</w:t>
        </w:r>
        <w:r>
          <w:rPr>
            <w:noProof/>
          </w:rPr>
          <w:fldChar w:fldCharType="end"/>
        </w:r>
      </w:ins>
    </w:p>
    <w:p w:rsidR="00AE6007" w:rsidRDefault="00AE6007">
      <w:pPr>
        <w:pStyle w:val="TOC5"/>
        <w:tabs>
          <w:tab w:val="left" w:pos="1320"/>
          <w:tab w:val="right" w:leader="dot" w:pos="9339"/>
        </w:tabs>
        <w:rPr>
          <w:ins w:id="42" w:author="Meir Kalter" w:date="2016-06-14T08:59:00Z"/>
          <w:rFonts w:asciiTheme="minorHAnsi" w:eastAsiaTheme="minorEastAsia" w:hAnsiTheme="minorHAnsi" w:cstheme="minorBidi"/>
          <w:noProof/>
          <w:color w:val="auto"/>
          <w:bdr w:val="none" w:sz="0" w:space="0" w:color="auto"/>
          <w:lang w:eastAsia="en-US" w:bidi="he-IL"/>
        </w:rPr>
      </w:pPr>
      <w:ins w:id="43" w:author="Meir Kalter" w:date="2016-06-14T08:59:00Z">
        <w:r w:rsidRPr="00640E81">
          <w:rPr>
            <w:rFonts w:hAnsi="Arial Unicode MS"/>
            <w:noProof/>
          </w:rPr>
          <w:t>ii.</w:t>
        </w:r>
        <w:r>
          <w:rPr>
            <w:rFonts w:asciiTheme="minorHAnsi" w:eastAsiaTheme="minorEastAsia" w:hAnsiTheme="minorHAnsi" w:cstheme="minorBidi"/>
            <w:noProof/>
            <w:color w:val="auto"/>
            <w:bdr w:val="none" w:sz="0" w:space="0" w:color="auto"/>
            <w:lang w:eastAsia="en-US" w:bidi="he-IL"/>
          </w:rPr>
          <w:tab/>
        </w:r>
        <w:r w:rsidRPr="00640E81">
          <w:rPr>
            <w:noProof/>
          </w:rPr>
          <w:t>Execution of assembler on basic assembler language with minimal set of instruction list.</w:t>
        </w:r>
        <w:r>
          <w:rPr>
            <w:noProof/>
          </w:rPr>
          <w:tab/>
        </w:r>
        <w:r>
          <w:rPr>
            <w:noProof/>
          </w:rPr>
          <w:fldChar w:fldCharType="begin"/>
        </w:r>
        <w:r>
          <w:rPr>
            <w:noProof/>
          </w:rPr>
          <w:instrText xml:space="preserve"> PAGEREF _Toc453658090 \h </w:instrText>
        </w:r>
        <w:r>
          <w:rPr>
            <w:noProof/>
          </w:rPr>
        </w:r>
      </w:ins>
      <w:r>
        <w:rPr>
          <w:noProof/>
        </w:rPr>
        <w:fldChar w:fldCharType="separate"/>
      </w:r>
      <w:ins w:id="44" w:author="Meir Kalter" w:date="2016-06-14T08:59:00Z">
        <w:r>
          <w:rPr>
            <w:noProof/>
          </w:rPr>
          <w:t>12</w:t>
        </w:r>
        <w:r>
          <w:rPr>
            <w:noProof/>
          </w:rPr>
          <w:fldChar w:fldCharType="end"/>
        </w:r>
      </w:ins>
    </w:p>
    <w:p w:rsidR="00AE6007" w:rsidRDefault="00AE6007">
      <w:pPr>
        <w:pStyle w:val="TOC5"/>
        <w:tabs>
          <w:tab w:val="left" w:pos="1540"/>
          <w:tab w:val="right" w:leader="dot" w:pos="9339"/>
        </w:tabs>
        <w:rPr>
          <w:ins w:id="45" w:author="Meir Kalter" w:date="2016-06-14T08:59:00Z"/>
          <w:rFonts w:asciiTheme="minorHAnsi" w:eastAsiaTheme="minorEastAsia" w:hAnsiTheme="minorHAnsi" w:cstheme="minorBidi"/>
          <w:noProof/>
          <w:color w:val="auto"/>
          <w:bdr w:val="none" w:sz="0" w:space="0" w:color="auto"/>
          <w:lang w:eastAsia="en-US" w:bidi="he-IL"/>
        </w:rPr>
      </w:pPr>
      <w:ins w:id="46" w:author="Meir Kalter" w:date="2016-06-14T08:59:00Z">
        <w:r w:rsidRPr="00640E81">
          <w:rPr>
            <w:rFonts w:hAnsi="Arial Unicode MS"/>
            <w:noProof/>
          </w:rPr>
          <w:t>iii.</w:t>
        </w:r>
        <w:r>
          <w:rPr>
            <w:rFonts w:asciiTheme="minorHAnsi" w:eastAsiaTheme="minorEastAsia" w:hAnsiTheme="minorHAnsi" w:cstheme="minorBidi"/>
            <w:noProof/>
            <w:color w:val="auto"/>
            <w:bdr w:val="none" w:sz="0" w:space="0" w:color="auto"/>
            <w:lang w:eastAsia="en-US" w:bidi="he-IL"/>
          </w:rPr>
          <w:tab/>
        </w:r>
        <w:r w:rsidRPr="00640E81">
          <w:rPr>
            <w:noProof/>
          </w:rPr>
          <w:t>Work with ASM files, assemble them and reload them from the memory.</w:t>
        </w:r>
        <w:r>
          <w:rPr>
            <w:noProof/>
          </w:rPr>
          <w:tab/>
        </w:r>
        <w:r>
          <w:rPr>
            <w:noProof/>
          </w:rPr>
          <w:fldChar w:fldCharType="begin"/>
        </w:r>
        <w:r>
          <w:rPr>
            <w:noProof/>
          </w:rPr>
          <w:instrText xml:space="preserve"> PAGEREF _Toc453658091 \h </w:instrText>
        </w:r>
        <w:r>
          <w:rPr>
            <w:noProof/>
          </w:rPr>
        </w:r>
      </w:ins>
      <w:r>
        <w:rPr>
          <w:noProof/>
        </w:rPr>
        <w:fldChar w:fldCharType="separate"/>
      </w:r>
      <w:ins w:id="47" w:author="Meir Kalter" w:date="2016-06-14T08:59:00Z">
        <w:r>
          <w:rPr>
            <w:noProof/>
          </w:rPr>
          <w:t>12</w:t>
        </w:r>
        <w:r>
          <w:rPr>
            <w:noProof/>
          </w:rPr>
          <w:fldChar w:fldCharType="end"/>
        </w:r>
      </w:ins>
    </w:p>
    <w:p w:rsidR="00AE6007" w:rsidRDefault="00AE6007">
      <w:pPr>
        <w:pStyle w:val="TOC5"/>
        <w:tabs>
          <w:tab w:val="left" w:pos="1540"/>
          <w:tab w:val="right" w:leader="dot" w:pos="9339"/>
        </w:tabs>
        <w:rPr>
          <w:ins w:id="48" w:author="Meir Kalter" w:date="2016-06-14T08:59:00Z"/>
          <w:rFonts w:asciiTheme="minorHAnsi" w:eastAsiaTheme="minorEastAsia" w:hAnsiTheme="minorHAnsi" w:cstheme="minorBidi"/>
          <w:noProof/>
          <w:color w:val="auto"/>
          <w:bdr w:val="none" w:sz="0" w:space="0" w:color="auto"/>
          <w:lang w:eastAsia="en-US" w:bidi="he-IL"/>
        </w:rPr>
      </w:pPr>
      <w:ins w:id="49" w:author="Meir Kalter" w:date="2016-06-14T08:59:00Z">
        <w:r w:rsidRPr="00640E81">
          <w:rPr>
            <w:rFonts w:hAnsi="Arial Unicode MS"/>
            <w:noProof/>
          </w:rPr>
          <w:t>iv.</w:t>
        </w:r>
        <w:r>
          <w:rPr>
            <w:rFonts w:asciiTheme="minorHAnsi" w:eastAsiaTheme="minorEastAsia" w:hAnsiTheme="minorHAnsi" w:cstheme="minorBidi"/>
            <w:noProof/>
            <w:color w:val="auto"/>
            <w:bdr w:val="none" w:sz="0" w:space="0" w:color="auto"/>
            <w:lang w:eastAsia="en-US" w:bidi="he-IL"/>
          </w:rPr>
          <w:tab/>
        </w:r>
        <w:r w:rsidRPr="00640E81">
          <w:rPr>
            <w:noProof/>
          </w:rPr>
          <w:t>Ability to stop/continue execution of the system. Ability to add Breakpoints.</w:t>
        </w:r>
        <w:r>
          <w:rPr>
            <w:noProof/>
          </w:rPr>
          <w:tab/>
        </w:r>
        <w:r>
          <w:rPr>
            <w:noProof/>
          </w:rPr>
          <w:fldChar w:fldCharType="begin"/>
        </w:r>
        <w:r>
          <w:rPr>
            <w:noProof/>
          </w:rPr>
          <w:instrText xml:space="preserve"> PAGEREF _Toc453658092 \h </w:instrText>
        </w:r>
        <w:r>
          <w:rPr>
            <w:noProof/>
          </w:rPr>
        </w:r>
      </w:ins>
      <w:r>
        <w:rPr>
          <w:noProof/>
        </w:rPr>
        <w:fldChar w:fldCharType="separate"/>
      </w:r>
      <w:ins w:id="50" w:author="Meir Kalter" w:date="2016-06-14T08:59:00Z">
        <w:r>
          <w:rPr>
            <w:noProof/>
          </w:rPr>
          <w:t>12</w:t>
        </w:r>
        <w:r>
          <w:rPr>
            <w:noProof/>
          </w:rPr>
          <w:fldChar w:fldCharType="end"/>
        </w:r>
      </w:ins>
    </w:p>
    <w:p w:rsidR="00AE6007" w:rsidRDefault="00AE6007">
      <w:pPr>
        <w:pStyle w:val="TOC5"/>
        <w:tabs>
          <w:tab w:val="left" w:pos="1320"/>
          <w:tab w:val="right" w:leader="dot" w:pos="9339"/>
        </w:tabs>
        <w:rPr>
          <w:ins w:id="51" w:author="Meir Kalter" w:date="2016-06-14T08:59:00Z"/>
          <w:rFonts w:asciiTheme="minorHAnsi" w:eastAsiaTheme="minorEastAsia" w:hAnsiTheme="minorHAnsi" w:cstheme="minorBidi"/>
          <w:noProof/>
          <w:color w:val="auto"/>
          <w:bdr w:val="none" w:sz="0" w:space="0" w:color="auto"/>
          <w:lang w:eastAsia="en-US" w:bidi="he-IL"/>
        </w:rPr>
      </w:pPr>
      <w:ins w:id="52" w:author="Meir Kalter" w:date="2016-06-14T08:59:00Z">
        <w:r w:rsidRPr="00640E81">
          <w:rPr>
            <w:rFonts w:hAnsi="Arial Unicode MS"/>
            <w:noProof/>
          </w:rPr>
          <w:t>v.</w:t>
        </w:r>
        <w:r>
          <w:rPr>
            <w:rFonts w:asciiTheme="minorHAnsi" w:eastAsiaTheme="minorEastAsia" w:hAnsiTheme="minorHAnsi" w:cstheme="minorBidi"/>
            <w:noProof/>
            <w:color w:val="auto"/>
            <w:bdr w:val="none" w:sz="0" w:space="0" w:color="auto"/>
            <w:lang w:eastAsia="en-US" w:bidi="he-IL"/>
          </w:rPr>
          <w:tab/>
        </w:r>
        <w:r w:rsidRPr="00640E81">
          <w:rPr>
            <w:noProof/>
          </w:rPr>
          <w:t>Ability to have input/output to display/external system. User interface to change memory.</w:t>
        </w:r>
        <w:r>
          <w:rPr>
            <w:noProof/>
          </w:rPr>
          <w:tab/>
        </w:r>
        <w:r>
          <w:rPr>
            <w:noProof/>
          </w:rPr>
          <w:fldChar w:fldCharType="begin"/>
        </w:r>
        <w:r>
          <w:rPr>
            <w:noProof/>
          </w:rPr>
          <w:instrText xml:space="preserve"> PAGEREF _Toc453658093 \h </w:instrText>
        </w:r>
        <w:r>
          <w:rPr>
            <w:noProof/>
          </w:rPr>
        </w:r>
      </w:ins>
      <w:r>
        <w:rPr>
          <w:noProof/>
        </w:rPr>
        <w:fldChar w:fldCharType="separate"/>
      </w:r>
      <w:ins w:id="53" w:author="Meir Kalter" w:date="2016-06-14T08:59:00Z">
        <w:r>
          <w:rPr>
            <w:noProof/>
          </w:rPr>
          <w:t>12</w:t>
        </w:r>
        <w:r>
          <w:rPr>
            <w:noProof/>
          </w:rPr>
          <w:fldChar w:fldCharType="end"/>
        </w:r>
      </w:ins>
    </w:p>
    <w:p w:rsidR="00AE6007" w:rsidRDefault="00AE6007">
      <w:pPr>
        <w:pStyle w:val="TOC5"/>
        <w:tabs>
          <w:tab w:val="left" w:pos="1540"/>
          <w:tab w:val="right" w:leader="dot" w:pos="9339"/>
        </w:tabs>
        <w:rPr>
          <w:ins w:id="54" w:author="Meir Kalter" w:date="2016-06-14T08:59:00Z"/>
          <w:rFonts w:asciiTheme="minorHAnsi" w:eastAsiaTheme="minorEastAsia" w:hAnsiTheme="minorHAnsi" w:cstheme="minorBidi"/>
          <w:noProof/>
          <w:color w:val="auto"/>
          <w:bdr w:val="none" w:sz="0" w:space="0" w:color="auto"/>
          <w:lang w:eastAsia="en-US" w:bidi="he-IL"/>
        </w:rPr>
      </w:pPr>
      <w:ins w:id="55" w:author="Meir Kalter" w:date="2016-06-14T08:59:00Z">
        <w:r w:rsidRPr="00640E81">
          <w:rPr>
            <w:rFonts w:hAnsi="Arial Unicode MS"/>
            <w:noProof/>
          </w:rPr>
          <w:t>vi.</w:t>
        </w:r>
        <w:r>
          <w:rPr>
            <w:rFonts w:asciiTheme="minorHAnsi" w:eastAsiaTheme="minorEastAsia" w:hAnsiTheme="minorHAnsi" w:cstheme="minorBidi"/>
            <w:noProof/>
            <w:color w:val="auto"/>
            <w:bdr w:val="none" w:sz="0" w:space="0" w:color="auto"/>
            <w:lang w:eastAsia="en-US" w:bidi="he-IL"/>
          </w:rPr>
          <w:tab/>
        </w:r>
        <w:r w:rsidRPr="00640E81">
          <w:rPr>
            <w:noProof/>
          </w:rPr>
          <w:t>Load/save memory for working again on the same system.</w:t>
        </w:r>
        <w:r>
          <w:rPr>
            <w:noProof/>
          </w:rPr>
          <w:tab/>
        </w:r>
        <w:r>
          <w:rPr>
            <w:noProof/>
          </w:rPr>
          <w:fldChar w:fldCharType="begin"/>
        </w:r>
        <w:r>
          <w:rPr>
            <w:noProof/>
          </w:rPr>
          <w:instrText xml:space="preserve"> PAGEREF _Toc453658094 \h </w:instrText>
        </w:r>
        <w:r>
          <w:rPr>
            <w:noProof/>
          </w:rPr>
        </w:r>
      </w:ins>
      <w:r>
        <w:rPr>
          <w:noProof/>
        </w:rPr>
        <w:fldChar w:fldCharType="separate"/>
      </w:r>
      <w:ins w:id="56" w:author="Meir Kalter" w:date="2016-06-14T08:59:00Z">
        <w:r>
          <w:rPr>
            <w:noProof/>
          </w:rPr>
          <w:t>12</w:t>
        </w:r>
        <w:r>
          <w:rPr>
            <w:noProof/>
          </w:rPr>
          <w:fldChar w:fldCharType="end"/>
        </w:r>
      </w:ins>
    </w:p>
    <w:p w:rsidR="00AE6007" w:rsidRDefault="00AE6007">
      <w:pPr>
        <w:pStyle w:val="TOC5"/>
        <w:tabs>
          <w:tab w:val="left" w:pos="1540"/>
          <w:tab w:val="right" w:leader="dot" w:pos="9339"/>
        </w:tabs>
        <w:rPr>
          <w:ins w:id="57" w:author="Meir Kalter" w:date="2016-06-14T08:59:00Z"/>
          <w:rFonts w:asciiTheme="minorHAnsi" w:eastAsiaTheme="minorEastAsia" w:hAnsiTheme="minorHAnsi" w:cstheme="minorBidi"/>
          <w:noProof/>
          <w:color w:val="auto"/>
          <w:bdr w:val="none" w:sz="0" w:space="0" w:color="auto"/>
          <w:lang w:eastAsia="en-US" w:bidi="he-IL"/>
        </w:rPr>
      </w:pPr>
      <w:ins w:id="58" w:author="Meir Kalter" w:date="2016-06-14T08:59:00Z">
        <w:r w:rsidRPr="00640E81">
          <w:rPr>
            <w:rFonts w:hAnsi="Arial Unicode MS"/>
            <w:noProof/>
          </w:rPr>
          <w:t>vii.</w:t>
        </w:r>
        <w:r>
          <w:rPr>
            <w:rFonts w:asciiTheme="minorHAnsi" w:eastAsiaTheme="minorEastAsia" w:hAnsiTheme="minorHAnsi" w:cstheme="minorBidi"/>
            <w:noProof/>
            <w:color w:val="auto"/>
            <w:bdr w:val="none" w:sz="0" w:space="0" w:color="auto"/>
            <w:lang w:eastAsia="en-US" w:bidi="he-IL"/>
          </w:rPr>
          <w:tab/>
        </w:r>
        <w:r w:rsidRPr="00640E81">
          <w:rPr>
            <w:noProof/>
          </w:rPr>
          <w:t>Show to the user the impact of the memory.</w:t>
        </w:r>
        <w:r>
          <w:rPr>
            <w:noProof/>
          </w:rPr>
          <w:tab/>
        </w:r>
        <w:r>
          <w:rPr>
            <w:noProof/>
          </w:rPr>
          <w:fldChar w:fldCharType="begin"/>
        </w:r>
        <w:r>
          <w:rPr>
            <w:noProof/>
          </w:rPr>
          <w:instrText xml:space="preserve"> PAGEREF _Toc453658095 \h </w:instrText>
        </w:r>
        <w:r>
          <w:rPr>
            <w:noProof/>
          </w:rPr>
        </w:r>
      </w:ins>
      <w:r>
        <w:rPr>
          <w:noProof/>
        </w:rPr>
        <w:fldChar w:fldCharType="separate"/>
      </w:r>
      <w:ins w:id="59" w:author="Meir Kalter" w:date="2016-06-14T08:59:00Z">
        <w:r>
          <w:rPr>
            <w:noProof/>
          </w:rPr>
          <w:t>12</w:t>
        </w:r>
        <w:r>
          <w:rPr>
            <w:noProof/>
          </w:rPr>
          <w:fldChar w:fldCharType="end"/>
        </w:r>
      </w:ins>
    </w:p>
    <w:p w:rsidR="00AE6007" w:rsidRDefault="00AE6007">
      <w:pPr>
        <w:pStyle w:val="TOC5"/>
        <w:tabs>
          <w:tab w:val="left" w:pos="1540"/>
          <w:tab w:val="right" w:leader="dot" w:pos="9339"/>
        </w:tabs>
        <w:rPr>
          <w:ins w:id="60" w:author="Meir Kalter" w:date="2016-06-14T08:59:00Z"/>
          <w:rFonts w:asciiTheme="minorHAnsi" w:eastAsiaTheme="minorEastAsia" w:hAnsiTheme="minorHAnsi" w:cstheme="minorBidi"/>
          <w:noProof/>
          <w:color w:val="auto"/>
          <w:bdr w:val="none" w:sz="0" w:space="0" w:color="auto"/>
          <w:lang w:eastAsia="en-US" w:bidi="he-IL"/>
        </w:rPr>
      </w:pPr>
      <w:ins w:id="61" w:author="Meir Kalter" w:date="2016-06-14T08:59:00Z">
        <w:r w:rsidRPr="00640E81">
          <w:rPr>
            <w:rFonts w:hAnsi="Arial Unicode MS"/>
            <w:noProof/>
          </w:rPr>
          <w:t>viii.</w:t>
        </w:r>
        <w:r>
          <w:rPr>
            <w:rFonts w:asciiTheme="minorHAnsi" w:eastAsiaTheme="minorEastAsia" w:hAnsiTheme="minorHAnsi" w:cstheme="minorBidi"/>
            <w:noProof/>
            <w:color w:val="auto"/>
            <w:bdr w:val="none" w:sz="0" w:space="0" w:color="auto"/>
            <w:lang w:eastAsia="en-US" w:bidi="he-IL"/>
          </w:rPr>
          <w:tab/>
        </w:r>
        <w:r w:rsidRPr="00640E81">
          <w:rPr>
            <w:noProof/>
          </w:rPr>
          <w:t>Working with hexadecimal base</w:t>
        </w:r>
        <w:r>
          <w:rPr>
            <w:noProof/>
          </w:rPr>
          <w:tab/>
        </w:r>
        <w:r>
          <w:rPr>
            <w:noProof/>
          </w:rPr>
          <w:fldChar w:fldCharType="begin"/>
        </w:r>
        <w:r>
          <w:rPr>
            <w:noProof/>
          </w:rPr>
          <w:instrText xml:space="preserve"> PAGEREF _Toc453658096 \h </w:instrText>
        </w:r>
        <w:r>
          <w:rPr>
            <w:noProof/>
          </w:rPr>
        </w:r>
      </w:ins>
      <w:r>
        <w:rPr>
          <w:noProof/>
        </w:rPr>
        <w:fldChar w:fldCharType="separate"/>
      </w:r>
      <w:ins w:id="62" w:author="Meir Kalter" w:date="2016-06-14T08:59:00Z">
        <w:r>
          <w:rPr>
            <w:noProof/>
          </w:rPr>
          <w:t>12</w:t>
        </w:r>
        <w:r>
          <w:rPr>
            <w:noProof/>
          </w:rPr>
          <w:fldChar w:fldCharType="end"/>
        </w:r>
      </w:ins>
    </w:p>
    <w:p w:rsidR="00AE6007" w:rsidRDefault="00AE6007">
      <w:pPr>
        <w:pStyle w:val="TOC5"/>
        <w:tabs>
          <w:tab w:val="left" w:pos="1320"/>
          <w:tab w:val="right" w:leader="dot" w:pos="9339"/>
        </w:tabs>
        <w:rPr>
          <w:ins w:id="63" w:author="Meir Kalter" w:date="2016-06-14T08:59:00Z"/>
          <w:rFonts w:asciiTheme="minorHAnsi" w:eastAsiaTheme="minorEastAsia" w:hAnsiTheme="minorHAnsi" w:cstheme="minorBidi"/>
          <w:noProof/>
          <w:color w:val="auto"/>
          <w:bdr w:val="none" w:sz="0" w:space="0" w:color="auto"/>
          <w:lang w:eastAsia="en-US" w:bidi="he-IL"/>
        </w:rPr>
      </w:pPr>
      <w:ins w:id="64" w:author="Meir Kalter" w:date="2016-06-14T08:59:00Z">
        <w:r w:rsidRPr="00640E81">
          <w:rPr>
            <w:rFonts w:hAnsi="Arial Unicode MS"/>
            <w:noProof/>
          </w:rPr>
          <w:t>5.</w:t>
        </w:r>
        <w:r>
          <w:rPr>
            <w:rFonts w:asciiTheme="minorHAnsi" w:eastAsiaTheme="minorEastAsia" w:hAnsiTheme="minorHAnsi" w:cstheme="minorBidi"/>
            <w:noProof/>
            <w:color w:val="auto"/>
            <w:bdr w:val="none" w:sz="0" w:space="0" w:color="auto"/>
            <w:lang w:eastAsia="en-US" w:bidi="he-IL"/>
          </w:rPr>
          <w:tab/>
        </w:r>
        <w:r>
          <w:rPr>
            <w:noProof/>
          </w:rPr>
          <w:t>Application design</w:t>
        </w:r>
        <w:r>
          <w:rPr>
            <w:noProof/>
          </w:rPr>
          <w:tab/>
        </w:r>
        <w:r>
          <w:rPr>
            <w:noProof/>
          </w:rPr>
          <w:fldChar w:fldCharType="begin"/>
        </w:r>
        <w:r>
          <w:rPr>
            <w:noProof/>
          </w:rPr>
          <w:instrText xml:space="preserve"> PAGEREF _Toc453658097 \h </w:instrText>
        </w:r>
        <w:r>
          <w:rPr>
            <w:noProof/>
          </w:rPr>
        </w:r>
      </w:ins>
      <w:r>
        <w:rPr>
          <w:noProof/>
        </w:rPr>
        <w:fldChar w:fldCharType="separate"/>
      </w:r>
      <w:ins w:id="65" w:author="Meir Kalter" w:date="2016-06-14T08:59:00Z">
        <w:r>
          <w:rPr>
            <w:noProof/>
          </w:rPr>
          <w:t>13</w:t>
        </w:r>
        <w:r>
          <w:rPr>
            <w:noProof/>
          </w:rPr>
          <w:fldChar w:fldCharType="end"/>
        </w:r>
      </w:ins>
    </w:p>
    <w:p w:rsidR="00AE6007" w:rsidRDefault="00AE6007">
      <w:pPr>
        <w:pStyle w:val="TOC4"/>
        <w:tabs>
          <w:tab w:val="right" w:leader="dot" w:pos="9339"/>
        </w:tabs>
        <w:rPr>
          <w:ins w:id="66" w:author="Meir Kalter" w:date="2016-06-14T08:59:00Z"/>
          <w:rFonts w:asciiTheme="minorHAnsi" w:eastAsiaTheme="minorEastAsia" w:hAnsiTheme="minorHAnsi" w:cstheme="minorBidi"/>
          <w:noProof/>
          <w:color w:val="auto"/>
          <w:bdr w:val="none" w:sz="0" w:space="0" w:color="auto"/>
          <w:lang w:eastAsia="en-US" w:bidi="he-IL"/>
        </w:rPr>
      </w:pPr>
      <w:ins w:id="67" w:author="Meir Kalter" w:date="2016-06-14T08:59:00Z">
        <w:r w:rsidRPr="00640E81">
          <w:rPr>
            <w:rFonts w:ascii="Cambria" w:eastAsia="Cambria" w:hAnsi="Cambria" w:cs="Cambria"/>
            <w:noProof/>
          </w:rPr>
          <w:t>The application was done with java, using some design patterns. The project was done in object oriented methodology. Following framework was in used: Gui – Swing. JPanel, data model of JList were extended . XML - JAXB.</w:t>
        </w:r>
        <w:r>
          <w:rPr>
            <w:noProof/>
          </w:rPr>
          <w:tab/>
        </w:r>
        <w:r>
          <w:rPr>
            <w:noProof/>
          </w:rPr>
          <w:fldChar w:fldCharType="begin"/>
        </w:r>
        <w:r>
          <w:rPr>
            <w:noProof/>
          </w:rPr>
          <w:instrText xml:space="preserve"> PAGEREF _Toc453658098 \h </w:instrText>
        </w:r>
        <w:r>
          <w:rPr>
            <w:noProof/>
          </w:rPr>
        </w:r>
      </w:ins>
      <w:r>
        <w:rPr>
          <w:noProof/>
        </w:rPr>
        <w:fldChar w:fldCharType="separate"/>
      </w:r>
      <w:ins w:id="68" w:author="Meir Kalter" w:date="2016-06-14T08:59:00Z">
        <w:r>
          <w:rPr>
            <w:noProof/>
          </w:rPr>
          <w:t>13</w:t>
        </w:r>
        <w:r>
          <w:rPr>
            <w:noProof/>
          </w:rPr>
          <w:fldChar w:fldCharType="end"/>
        </w:r>
      </w:ins>
    </w:p>
    <w:p w:rsidR="00AE6007" w:rsidRDefault="00AE6007">
      <w:pPr>
        <w:pStyle w:val="TOC2"/>
        <w:tabs>
          <w:tab w:val="left" w:pos="880"/>
          <w:tab w:val="right" w:leader="dot" w:pos="9339"/>
        </w:tabs>
        <w:rPr>
          <w:ins w:id="69" w:author="Meir Kalter" w:date="2016-06-14T08:59:00Z"/>
          <w:rFonts w:asciiTheme="minorHAnsi" w:eastAsiaTheme="minorEastAsia" w:hAnsiTheme="minorHAnsi" w:cstheme="minorBidi"/>
          <w:noProof/>
          <w:color w:val="auto"/>
          <w:bdr w:val="none" w:sz="0" w:space="0" w:color="auto"/>
          <w:lang w:eastAsia="en-US" w:bidi="he-IL"/>
        </w:rPr>
      </w:pPr>
      <w:ins w:id="70" w:author="Meir Kalter" w:date="2016-06-14T08:59:00Z">
        <w:r w:rsidRPr="00640E81">
          <w:rPr>
            <w:rFonts w:hAnsi="Arial Unicode MS"/>
            <w:noProof/>
          </w:rPr>
          <w:t>5.1.</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Used design patterns</w:t>
        </w:r>
        <w:r>
          <w:rPr>
            <w:noProof/>
          </w:rPr>
          <w:tab/>
        </w:r>
        <w:r>
          <w:rPr>
            <w:noProof/>
          </w:rPr>
          <w:fldChar w:fldCharType="begin"/>
        </w:r>
        <w:r>
          <w:rPr>
            <w:noProof/>
          </w:rPr>
          <w:instrText xml:space="preserve"> PAGEREF _Toc453658099 \h </w:instrText>
        </w:r>
        <w:r>
          <w:rPr>
            <w:noProof/>
          </w:rPr>
        </w:r>
      </w:ins>
      <w:r>
        <w:rPr>
          <w:noProof/>
        </w:rPr>
        <w:fldChar w:fldCharType="separate"/>
      </w:r>
      <w:ins w:id="71" w:author="Meir Kalter" w:date="2016-06-14T08:59:00Z">
        <w:r>
          <w:rPr>
            <w:noProof/>
          </w:rPr>
          <w:t>13</w:t>
        </w:r>
        <w:r>
          <w:rPr>
            <w:noProof/>
          </w:rPr>
          <w:fldChar w:fldCharType="end"/>
        </w:r>
      </w:ins>
    </w:p>
    <w:p w:rsidR="00AE6007" w:rsidRDefault="00AE6007">
      <w:pPr>
        <w:pStyle w:val="TOC3"/>
        <w:tabs>
          <w:tab w:val="left" w:pos="1320"/>
          <w:tab w:val="right" w:leader="dot" w:pos="9339"/>
        </w:tabs>
        <w:rPr>
          <w:ins w:id="72" w:author="Meir Kalter" w:date="2016-06-14T08:59:00Z"/>
          <w:rFonts w:asciiTheme="minorHAnsi" w:eastAsiaTheme="minorEastAsia" w:hAnsiTheme="minorHAnsi" w:cstheme="minorBidi"/>
          <w:noProof/>
          <w:color w:val="auto"/>
          <w:bdr w:val="none" w:sz="0" w:space="0" w:color="auto"/>
          <w:lang w:eastAsia="en-US" w:bidi="he-IL"/>
        </w:rPr>
      </w:pPr>
      <w:ins w:id="73" w:author="Meir Kalter" w:date="2016-06-14T08:59:00Z">
        <w:r w:rsidRPr="00640E81">
          <w:rPr>
            <w:rFonts w:hAnsi="Arial Unicode MS"/>
            <w:noProof/>
          </w:rPr>
          <w:lastRenderedPageBreak/>
          <w:t>5.1.1.</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Singleton pattern</w:t>
        </w:r>
        <w:r>
          <w:rPr>
            <w:noProof/>
          </w:rPr>
          <w:tab/>
        </w:r>
        <w:r>
          <w:rPr>
            <w:noProof/>
          </w:rPr>
          <w:fldChar w:fldCharType="begin"/>
        </w:r>
        <w:r>
          <w:rPr>
            <w:noProof/>
          </w:rPr>
          <w:instrText xml:space="preserve"> PAGEREF _Toc453658100 \h </w:instrText>
        </w:r>
        <w:r>
          <w:rPr>
            <w:noProof/>
          </w:rPr>
        </w:r>
      </w:ins>
      <w:r>
        <w:rPr>
          <w:noProof/>
        </w:rPr>
        <w:fldChar w:fldCharType="separate"/>
      </w:r>
      <w:ins w:id="74" w:author="Meir Kalter" w:date="2016-06-14T08:59:00Z">
        <w:r>
          <w:rPr>
            <w:noProof/>
          </w:rPr>
          <w:t>13</w:t>
        </w:r>
        <w:r>
          <w:rPr>
            <w:noProof/>
          </w:rPr>
          <w:fldChar w:fldCharType="end"/>
        </w:r>
      </w:ins>
    </w:p>
    <w:p w:rsidR="00AE6007" w:rsidRDefault="00AE6007">
      <w:pPr>
        <w:pStyle w:val="TOC4"/>
        <w:tabs>
          <w:tab w:val="right" w:leader="dot" w:pos="9339"/>
        </w:tabs>
        <w:rPr>
          <w:ins w:id="75" w:author="Meir Kalter" w:date="2016-06-14T08:59:00Z"/>
          <w:rFonts w:asciiTheme="minorHAnsi" w:eastAsiaTheme="minorEastAsia" w:hAnsiTheme="minorHAnsi" w:cstheme="minorBidi"/>
          <w:noProof/>
          <w:color w:val="auto"/>
          <w:bdr w:val="none" w:sz="0" w:space="0" w:color="auto"/>
          <w:lang w:eastAsia="en-US" w:bidi="he-IL"/>
        </w:rPr>
      </w:pPr>
      <w:ins w:id="76" w:author="Meir Kalter" w:date="2016-06-14T08:59:00Z">
        <w:r w:rsidRPr="00640E81">
          <w:rPr>
            <w:rFonts w:ascii="Cambria" w:eastAsia="Cambria" w:hAnsi="Cambria" w:cs="Cambria"/>
            <w:noProof/>
          </w:rPr>
          <w:t>Will be used for handling just one occurrence of every member of the CPU. LogicalCpu is the class of the Singleton. Singleton implementation done with double checking to prevent entering double time on the same time.</w:t>
        </w:r>
        <w:r>
          <w:rPr>
            <w:noProof/>
          </w:rPr>
          <w:tab/>
        </w:r>
        <w:r>
          <w:rPr>
            <w:noProof/>
          </w:rPr>
          <w:fldChar w:fldCharType="begin"/>
        </w:r>
        <w:r>
          <w:rPr>
            <w:noProof/>
          </w:rPr>
          <w:instrText xml:space="preserve"> PAGEREF _Toc453658101 \h </w:instrText>
        </w:r>
        <w:r>
          <w:rPr>
            <w:noProof/>
          </w:rPr>
        </w:r>
      </w:ins>
      <w:r>
        <w:rPr>
          <w:noProof/>
        </w:rPr>
        <w:fldChar w:fldCharType="separate"/>
      </w:r>
      <w:ins w:id="77" w:author="Meir Kalter" w:date="2016-06-14T08:59:00Z">
        <w:r>
          <w:rPr>
            <w:noProof/>
          </w:rPr>
          <w:t>13</w:t>
        </w:r>
        <w:r>
          <w:rPr>
            <w:noProof/>
          </w:rPr>
          <w:fldChar w:fldCharType="end"/>
        </w:r>
      </w:ins>
    </w:p>
    <w:p w:rsidR="00AE6007" w:rsidRDefault="00AE6007">
      <w:pPr>
        <w:pStyle w:val="TOC3"/>
        <w:tabs>
          <w:tab w:val="left" w:pos="1320"/>
          <w:tab w:val="right" w:leader="dot" w:pos="9339"/>
        </w:tabs>
        <w:rPr>
          <w:ins w:id="78" w:author="Meir Kalter" w:date="2016-06-14T08:59:00Z"/>
          <w:rFonts w:asciiTheme="minorHAnsi" w:eastAsiaTheme="minorEastAsia" w:hAnsiTheme="minorHAnsi" w:cstheme="minorBidi"/>
          <w:noProof/>
          <w:color w:val="auto"/>
          <w:bdr w:val="none" w:sz="0" w:space="0" w:color="auto"/>
          <w:lang w:eastAsia="en-US" w:bidi="he-IL"/>
        </w:rPr>
      </w:pPr>
      <w:ins w:id="79" w:author="Meir Kalter" w:date="2016-06-14T08:59:00Z">
        <w:r w:rsidRPr="00640E81">
          <w:rPr>
            <w:rFonts w:hAnsi="Arial Unicode MS"/>
            <w:noProof/>
          </w:rPr>
          <w:t>5.1.2.</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Factory Pattern</w:t>
        </w:r>
        <w:r>
          <w:rPr>
            <w:noProof/>
          </w:rPr>
          <w:tab/>
        </w:r>
        <w:r>
          <w:rPr>
            <w:noProof/>
          </w:rPr>
          <w:fldChar w:fldCharType="begin"/>
        </w:r>
        <w:r>
          <w:rPr>
            <w:noProof/>
          </w:rPr>
          <w:instrText xml:space="preserve"> PAGEREF _Toc453658102 \h </w:instrText>
        </w:r>
        <w:r>
          <w:rPr>
            <w:noProof/>
          </w:rPr>
        </w:r>
      </w:ins>
      <w:r>
        <w:rPr>
          <w:noProof/>
        </w:rPr>
        <w:fldChar w:fldCharType="separate"/>
      </w:r>
      <w:ins w:id="80" w:author="Meir Kalter" w:date="2016-06-14T08:59:00Z">
        <w:r>
          <w:rPr>
            <w:noProof/>
          </w:rPr>
          <w:t>13</w:t>
        </w:r>
        <w:r>
          <w:rPr>
            <w:noProof/>
          </w:rPr>
          <w:fldChar w:fldCharType="end"/>
        </w:r>
      </w:ins>
    </w:p>
    <w:p w:rsidR="00AE6007" w:rsidRDefault="00AE6007">
      <w:pPr>
        <w:pStyle w:val="TOC4"/>
        <w:tabs>
          <w:tab w:val="right" w:leader="dot" w:pos="9339"/>
        </w:tabs>
        <w:rPr>
          <w:ins w:id="81" w:author="Meir Kalter" w:date="2016-06-14T08:59:00Z"/>
          <w:rFonts w:asciiTheme="minorHAnsi" w:eastAsiaTheme="minorEastAsia" w:hAnsiTheme="minorHAnsi" w:cstheme="minorBidi"/>
          <w:noProof/>
          <w:color w:val="auto"/>
          <w:bdr w:val="none" w:sz="0" w:space="0" w:color="auto"/>
          <w:lang w:eastAsia="en-US" w:bidi="he-IL"/>
        </w:rPr>
      </w:pPr>
      <w:ins w:id="82" w:author="Meir Kalter" w:date="2016-06-14T08:59:00Z">
        <w:r w:rsidRPr="00640E81">
          <w:rPr>
            <w:rFonts w:ascii="Cambria" w:eastAsia="Cambria" w:hAnsi="Cambria" w:cs="Cambria"/>
            <w:noProof/>
          </w:rPr>
          <w:t xml:space="preserve">to create the implementation of ActivityPiece in run time, for every step while execution the assembled code. Factory class name is ActivityPieceFactory. </w:t>
        </w:r>
        <w:r>
          <w:rPr>
            <w:noProof/>
          </w:rPr>
          <w:tab/>
        </w:r>
        <w:r>
          <w:rPr>
            <w:noProof/>
          </w:rPr>
          <w:fldChar w:fldCharType="begin"/>
        </w:r>
        <w:r>
          <w:rPr>
            <w:noProof/>
          </w:rPr>
          <w:instrText xml:space="preserve"> PAGEREF _Toc453658103 \h </w:instrText>
        </w:r>
        <w:r>
          <w:rPr>
            <w:noProof/>
          </w:rPr>
        </w:r>
      </w:ins>
      <w:r>
        <w:rPr>
          <w:noProof/>
        </w:rPr>
        <w:fldChar w:fldCharType="separate"/>
      </w:r>
      <w:ins w:id="83" w:author="Meir Kalter" w:date="2016-06-14T08:59:00Z">
        <w:r>
          <w:rPr>
            <w:noProof/>
          </w:rPr>
          <w:t>13</w:t>
        </w:r>
        <w:r>
          <w:rPr>
            <w:noProof/>
          </w:rPr>
          <w:fldChar w:fldCharType="end"/>
        </w:r>
      </w:ins>
    </w:p>
    <w:p w:rsidR="00AE6007" w:rsidRDefault="00AE6007">
      <w:pPr>
        <w:pStyle w:val="TOC2"/>
        <w:tabs>
          <w:tab w:val="left" w:pos="880"/>
          <w:tab w:val="right" w:leader="dot" w:pos="9339"/>
        </w:tabs>
        <w:rPr>
          <w:ins w:id="84" w:author="Meir Kalter" w:date="2016-06-14T08:59:00Z"/>
          <w:rFonts w:asciiTheme="minorHAnsi" w:eastAsiaTheme="minorEastAsia" w:hAnsiTheme="minorHAnsi" w:cstheme="minorBidi"/>
          <w:noProof/>
          <w:color w:val="auto"/>
          <w:bdr w:val="none" w:sz="0" w:space="0" w:color="auto"/>
          <w:lang w:eastAsia="en-US" w:bidi="he-IL"/>
        </w:rPr>
      </w:pPr>
      <w:ins w:id="85" w:author="Meir Kalter" w:date="2016-06-14T08:59:00Z">
        <w:r w:rsidRPr="00640E81">
          <w:rPr>
            <w:rFonts w:hAnsi="Arial Unicode MS"/>
            <w:noProof/>
          </w:rPr>
          <w:t>5.2.</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Pseudo</w:t>
        </w:r>
        <w:r w:rsidRPr="00640E81">
          <w:rPr>
            <w:rFonts w:eastAsia="Arial Unicode MS" w:cs="Arial Unicode MS"/>
            <w:noProof/>
            <w:u w:val="single"/>
          </w:rPr>
          <w:t xml:space="preserve"> </w:t>
        </w:r>
        <w:r w:rsidRPr="00640E81">
          <w:rPr>
            <w:rFonts w:eastAsia="Arial Unicode MS" w:cs="Arial Unicode MS"/>
            <w:noProof/>
          </w:rPr>
          <w:t>codes</w:t>
        </w:r>
        <w:r>
          <w:rPr>
            <w:noProof/>
          </w:rPr>
          <w:tab/>
        </w:r>
        <w:r>
          <w:rPr>
            <w:noProof/>
          </w:rPr>
          <w:fldChar w:fldCharType="begin"/>
        </w:r>
        <w:r>
          <w:rPr>
            <w:noProof/>
          </w:rPr>
          <w:instrText xml:space="preserve"> PAGEREF _Toc453658104 \h </w:instrText>
        </w:r>
        <w:r>
          <w:rPr>
            <w:noProof/>
          </w:rPr>
        </w:r>
      </w:ins>
      <w:r>
        <w:rPr>
          <w:noProof/>
        </w:rPr>
        <w:fldChar w:fldCharType="separate"/>
      </w:r>
      <w:ins w:id="86" w:author="Meir Kalter" w:date="2016-06-14T08:59:00Z">
        <w:r>
          <w:rPr>
            <w:noProof/>
          </w:rPr>
          <w:t>13</w:t>
        </w:r>
        <w:r>
          <w:rPr>
            <w:noProof/>
          </w:rPr>
          <w:fldChar w:fldCharType="end"/>
        </w:r>
      </w:ins>
    </w:p>
    <w:p w:rsidR="00AE6007" w:rsidRDefault="00AE6007">
      <w:pPr>
        <w:pStyle w:val="TOC3"/>
        <w:tabs>
          <w:tab w:val="left" w:pos="1320"/>
          <w:tab w:val="right" w:leader="dot" w:pos="9339"/>
        </w:tabs>
        <w:rPr>
          <w:ins w:id="87" w:author="Meir Kalter" w:date="2016-06-14T08:59:00Z"/>
          <w:rFonts w:asciiTheme="minorHAnsi" w:eastAsiaTheme="minorEastAsia" w:hAnsiTheme="minorHAnsi" w:cstheme="minorBidi"/>
          <w:noProof/>
          <w:color w:val="auto"/>
          <w:bdr w:val="none" w:sz="0" w:space="0" w:color="auto"/>
          <w:lang w:eastAsia="en-US" w:bidi="he-IL"/>
        </w:rPr>
      </w:pPr>
      <w:ins w:id="88" w:author="Meir Kalter" w:date="2016-06-14T08:59:00Z">
        <w:r w:rsidRPr="00640E81">
          <w:rPr>
            <w:rFonts w:hAnsi="Arial Unicode MS"/>
            <w:noProof/>
          </w:rPr>
          <w:t>5.2.1.</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Run/Step execution</w:t>
        </w:r>
        <w:r>
          <w:rPr>
            <w:noProof/>
          </w:rPr>
          <w:tab/>
        </w:r>
        <w:r>
          <w:rPr>
            <w:noProof/>
          </w:rPr>
          <w:fldChar w:fldCharType="begin"/>
        </w:r>
        <w:r>
          <w:rPr>
            <w:noProof/>
          </w:rPr>
          <w:instrText xml:space="preserve"> PAGEREF _Toc453658105 \h </w:instrText>
        </w:r>
        <w:r>
          <w:rPr>
            <w:noProof/>
          </w:rPr>
        </w:r>
      </w:ins>
      <w:r>
        <w:rPr>
          <w:noProof/>
        </w:rPr>
        <w:fldChar w:fldCharType="separate"/>
      </w:r>
      <w:ins w:id="89" w:author="Meir Kalter" w:date="2016-06-14T08:59:00Z">
        <w:r>
          <w:rPr>
            <w:noProof/>
          </w:rPr>
          <w:t>13</w:t>
        </w:r>
        <w:r>
          <w:rPr>
            <w:noProof/>
          </w:rPr>
          <w:fldChar w:fldCharType="end"/>
        </w:r>
      </w:ins>
    </w:p>
    <w:p w:rsidR="00AE6007" w:rsidRDefault="00AE6007">
      <w:pPr>
        <w:pStyle w:val="TOC5"/>
        <w:tabs>
          <w:tab w:val="right" w:leader="dot" w:pos="9339"/>
        </w:tabs>
        <w:rPr>
          <w:ins w:id="90" w:author="Meir Kalter" w:date="2016-06-14T08:59:00Z"/>
          <w:rFonts w:asciiTheme="minorHAnsi" w:eastAsiaTheme="minorEastAsia" w:hAnsiTheme="minorHAnsi" w:cstheme="minorBidi"/>
          <w:noProof/>
          <w:color w:val="auto"/>
          <w:bdr w:val="none" w:sz="0" w:space="0" w:color="auto"/>
          <w:lang w:eastAsia="en-US" w:bidi="he-IL"/>
        </w:rPr>
      </w:pPr>
      <w:ins w:id="91" w:author="Meir Kalter" w:date="2016-06-14T08:59:00Z">
        <w:r>
          <w:rPr>
            <w:noProof/>
          </w:rPr>
          <w:t>#</w:t>
        </w:r>
        <w:r w:rsidRPr="00640E81">
          <w:rPr>
            <w:noProof/>
            <w:shd w:val="clear" w:color="auto" w:fill="C0C0C0"/>
          </w:rPr>
          <w:t>nextAddress = getNextAddress()</w:t>
        </w:r>
        <w:r>
          <w:rPr>
            <w:noProof/>
          </w:rPr>
          <w:tab/>
        </w:r>
        <w:r>
          <w:rPr>
            <w:noProof/>
          </w:rPr>
          <w:fldChar w:fldCharType="begin"/>
        </w:r>
        <w:r>
          <w:rPr>
            <w:noProof/>
          </w:rPr>
          <w:instrText xml:space="preserve"> PAGEREF _Toc453658106 \h </w:instrText>
        </w:r>
        <w:r>
          <w:rPr>
            <w:noProof/>
          </w:rPr>
        </w:r>
      </w:ins>
      <w:r>
        <w:rPr>
          <w:noProof/>
        </w:rPr>
        <w:fldChar w:fldCharType="separate"/>
      </w:r>
      <w:ins w:id="92" w:author="Meir Kalter" w:date="2016-06-14T08:59:00Z">
        <w:r>
          <w:rPr>
            <w:noProof/>
          </w:rPr>
          <w:t>13</w:t>
        </w:r>
        <w:r>
          <w:rPr>
            <w:noProof/>
          </w:rPr>
          <w:fldChar w:fldCharType="end"/>
        </w:r>
      </w:ins>
    </w:p>
    <w:p w:rsidR="00AE6007" w:rsidRDefault="00AE6007">
      <w:pPr>
        <w:pStyle w:val="TOC5"/>
        <w:tabs>
          <w:tab w:val="right" w:leader="dot" w:pos="9339"/>
        </w:tabs>
        <w:rPr>
          <w:ins w:id="93" w:author="Meir Kalter" w:date="2016-06-14T08:59:00Z"/>
          <w:rFonts w:asciiTheme="minorHAnsi" w:eastAsiaTheme="minorEastAsia" w:hAnsiTheme="minorHAnsi" w:cstheme="minorBidi"/>
          <w:noProof/>
          <w:color w:val="auto"/>
          <w:bdr w:val="none" w:sz="0" w:space="0" w:color="auto"/>
          <w:lang w:eastAsia="en-US" w:bidi="he-IL"/>
        </w:rPr>
      </w:pPr>
      <w:ins w:id="94" w:author="Meir Kalter" w:date="2016-06-14T08:59:00Z">
        <w:r w:rsidRPr="00640E81">
          <w:rPr>
            <w:noProof/>
            <w:shd w:val="clear" w:color="auto" w:fill="C0C0C0"/>
          </w:rPr>
          <w:t>#step()</w:t>
        </w:r>
        <w:r>
          <w:rPr>
            <w:noProof/>
          </w:rPr>
          <w:tab/>
        </w:r>
        <w:r>
          <w:rPr>
            <w:noProof/>
          </w:rPr>
          <w:fldChar w:fldCharType="begin"/>
        </w:r>
        <w:r>
          <w:rPr>
            <w:noProof/>
          </w:rPr>
          <w:instrText xml:space="preserve"> PAGEREF _Toc453658107 \h </w:instrText>
        </w:r>
        <w:r>
          <w:rPr>
            <w:noProof/>
          </w:rPr>
        </w:r>
      </w:ins>
      <w:r>
        <w:rPr>
          <w:noProof/>
        </w:rPr>
        <w:fldChar w:fldCharType="separate"/>
      </w:r>
      <w:ins w:id="95" w:author="Meir Kalter" w:date="2016-06-14T08:59:00Z">
        <w:r>
          <w:rPr>
            <w:noProof/>
          </w:rPr>
          <w:t>13</w:t>
        </w:r>
        <w:r>
          <w:rPr>
            <w:noProof/>
          </w:rPr>
          <w:fldChar w:fldCharType="end"/>
        </w:r>
      </w:ins>
    </w:p>
    <w:p w:rsidR="00AE6007" w:rsidRDefault="00AE6007">
      <w:pPr>
        <w:pStyle w:val="TOC5"/>
        <w:tabs>
          <w:tab w:val="right" w:leader="dot" w:pos="9339"/>
        </w:tabs>
        <w:rPr>
          <w:ins w:id="96" w:author="Meir Kalter" w:date="2016-06-14T08:59:00Z"/>
          <w:rFonts w:asciiTheme="minorHAnsi" w:eastAsiaTheme="minorEastAsia" w:hAnsiTheme="minorHAnsi" w:cstheme="minorBidi"/>
          <w:noProof/>
          <w:color w:val="auto"/>
          <w:bdr w:val="none" w:sz="0" w:space="0" w:color="auto"/>
          <w:lang w:eastAsia="en-US" w:bidi="he-IL"/>
        </w:rPr>
      </w:pPr>
      <w:ins w:id="97" w:author="Meir Kalter" w:date="2016-06-14T08:59:00Z">
        <w:r w:rsidRPr="00640E81">
          <w:rPr>
            <w:noProof/>
            <w:shd w:val="clear" w:color="auto" w:fill="C0C0C0"/>
          </w:rPr>
          <w:t>#updatePc()</w:t>
        </w:r>
        <w:r>
          <w:rPr>
            <w:noProof/>
          </w:rPr>
          <w:tab/>
        </w:r>
        <w:r>
          <w:rPr>
            <w:noProof/>
          </w:rPr>
          <w:fldChar w:fldCharType="begin"/>
        </w:r>
        <w:r>
          <w:rPr>
            <w:noProof/>
          </w:rPr>
          <w:instrText xml:space="preserve"> PAGEREF _Toc453658108 \h </w:instrText>
        </w:r>
        <w:r>
          <w:rPr>
            <w:noProof/>
          </w:rPr>
        </w:r>
      </w:ins>
      <w:r>
        <w:rPr>
          <w:noProof/>
        </w:rPr>
        <w:fldChar w:fldCharType="separate"/>
      </w:r>
      <w:ins w:id="98" w:author="Meir Kalter" w:date="2016-06-14T08:59:00Z">
        <w:r>
          <w:rPr>
            <w:noProof/>
          </w:rPr>
          <w:t>13</w:t>
        </w:r>
        <w:r>
          <w:rPr>
            <w:noProof/>
          </w:rPr>
          <w:fldChar w:fldCharType="end"/>
        </w:r>
      </w:ins>
    </w:p>
    <w:p w:rsidR="00AE6007" w:rsidRDefault="00AE6007">
      <w:pPr>
        <w:pStyle w:val="TOC5"/>
        <w:tabs>
          <w:tab w:val="right" w:leader="dot" w:pos="9339"/>
        </w:tabs>
        <w:rPr>
          <w:ins w:id="99" w:author="Meir Kalter" w:date="2016-06-14T08:59:00Z"/>
          <w:rFonts w:asciiTheme="minorHAnsi" w:eastAsiaTheme="minorEastAsia" w:hAnsiTheme="minorHAnsi" w:cstheme="minorBidi"/>
          <w:noProof/>
          <w:color w:val="auto"/>
          <w:bdr w:val="none" w:sz="0" w:space="0" w:color="auto"/>
          <w:lang w:eastAsia="en-US" w:bidi="he-IL"/>
        </w:rPr>
      </w:pPr>
      <w:ins w:id="100" w:author="Meir Kalter" w:date="2016-06-14T08:59:00Z">
        <w:r w:rsidRPr="00640E81">
          <w:rPr>
            <w:noProof/>
            <w:shd w:val="clear" w:color="auto" w:fill="C0C0C0"/>
          </w:rPr>
          <w:t>#Show impact memory fields</w:t>
        </w:r>
        <w:r>
          <w:rPr>
            <w:noProof/>
          </w:rPr>
          <w:tab/>
        </w:r>
        <w:r>
          <w:rPr>
            <w:noProof/>
          </w:rPr>
          <w:fldChar w:fldCharType="begin"/>
        </w:r>
        <w:r>
          <w:rPr>
            <w:noProof/>
          </w:rPr>
          <w:instrText xml:space="preserve"> PAGEREF _Toc453658109 \h </w:instrText>
        </w:r>
        <w:r>
          <w:rPr>
            <w:noProof/>
          </w:rPr>
        </w:r>
      </w:ins>
      <w:r>
        <w:rPr>
          <w:noProof/>
        </w:rPr>
        <w:fldChar w:fldCharType="separate"/>
      </w:r>
      <w:ins w:id="101" w:author="Meir Kalter" w:date="2016-06-14T08:59:00Z">
        <w:r>
          <w:rPr>
            <w:noProof/>
          </w:rPr>
          <w:t>13</w:t>
        </w:r>
        <w:r>
          <w:rPr>
            <w:noProof/>
          </w:rPr>
          <w:fldChar w:fldCharType="end"/>
        </w:r>
      </w:ins>
    </w:p>
    <w:p w:rsidR="00AE6007" w:rsidRDefault="00AE6007">
      <w:pPr>
        <w:pStyle w:val="TOC5"/>
        <w:tabs>
          <w:tab w:val="right" w:leader="dot" w:pos="9339"/>
        </w:tabs>
        <w:rPr>
          <w:ins w:id="102" w:author="Meir Kalter" w:date="2016-06-14T08:59:00Z"/>
          <w:rFonts w:asciiTheme="minorHAnsi" w:eastAsiaTheme="minorEastAsia" w:hAnsiTheme="minorHAnsi" w:cstheme="minorBidi"/>
          <w:noProof/>
          <w:color w:val="auto"/>
          <w:bdr w:val="none" w:sz="0" w:space="0" w:color="auto"/>
          <w:lang w:eastAsia="en-US" w:bidi="he-IL"/>
        </w:rPr>
      </w:pPr>
      <w:ins w:id="103" w:author="Meir Kalter" w:date="2016-06-14T08:59:00Z">
        <w:r w:rsidRPr="00640E81">
          <w:rPr>
            <w:noProof/>
            <w:shd w:val="clear" w:color="auto" w:fill="C0C0C0"/>
          </w:rPr>
          <w:t>#Show next step on the Instruction CPU window</w:t>
        </w:r>
        <w:r>
          <w:rPr>
            <w:noProof/>
          </w:rPr>
          <w:tab/>
        </w:r>
        <w:r>
          <w:rPr>
            <w:noProof/>
          </w:rPr>
          <w:fldChar w:fldCharType="begin"/>
        </w:r>
        <w:r>
          <w:rPr>
            <w:noProof/>
          </w:rPr>
          <w:instrText xml:space="preserve"> PAGEREF _Toc453658110 \h </w:instrText>
        </w:r>
        <w:r>
          <w:rPr>
            <w:noProof/>
          </w:rPr>
        </w:r>
      </w:ins>
      <w:r>
        <w:rPr>
          <w:noProof/>
        </w:rPr>
        <w:fldChar w:fldCharType="separate"/>
      </w:r>
      <w:ins w:id="104" w:author="Meir Kalter" w:date="2016-06-14T08:59:00Z">
        <w:r>
          <w:rPr>
            <w:noProof/>
          </w:rPr>
          <w:t>13</w:t>
        </w:r>
        <w:r>
          <w:rPr>
            <w:noProof/>
          </w:rPr>
          <w:fldChar w:fldCharType="end"/>
        </w:r>
      </w:ins>
    </w:p>
    <w:p w:rsidR="00AE6007" w:rsidRDefault="00AE6007">
      <w:pPr>
        <w:pStyle w:val="TOC3"/>
        <w:tabs>
          <w:tab w:val="left" w:pos="1320"/>
          <w:tab w:val="right" w:leader="dot" w:pos="9339"/>
        </w:tabs>
        <w:rPr>
          <w:ins w:id="105" w:author="Meir Kalter" w:date="2016-06-14T08:59:00Z"/>
          <w:rFonts w:asciiTheme="minorHAnsi" w:eastAsiaTheme="minorEastAsia" w:hAnsiTheme="minorHAnsi" w:cstheme="minorBidi"/>
          <w:noProof/>
          <w:color w:val="auto"/>
          <w:bdr w:val="none" w:sz="0" w:space="0" w:color="auto"/>
          <w:lang w:eastAsia="en-US" w:bidi="he-IL"/>
        </w:rPr>
      </w:pPr>
      <w:ins w:id="106" w:author="Meir Kalter" w:date="2016-06-14T08:59:00Z">
        <w:r w:rsidRPr="00640E81">
          <w:rPr>
            <w:rFonts w:hAnsi="Arial Unicode MS"/>
            <w:noProof/>
          </w:rPr>
          <w:t>5.2.2.</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Instruction implementation</w:t>
        </w:r>
        <w:r>
          <w:rPr>
            <w:noProof/>
          </w:rPr>
          <w:tab/>
        </w:r>
        <w:r>
          <w:rPr>
            <w:noProof/>
          </w:rPr>
          <w:fldChar w:fldCharType="begin"/>
        </w:r>
        <w:r>
          <w:rPr>
            <w:noProof/>
          </w:rPr>
          <w:instrText xml:space="preserve"> PAGEREF _Toc453658111 \h </w:instrText>
        </w:r>
        <w:r>
          <w:rPr>
            <w:noProof/>
          </w:rPr>
        </w:r>
      </w:ins>
      <w:r>
        <w:rPr>
          <w:noProof/>
        </w:rPr>
        <w:fldChar w:fldCharType="separate"/>
      </w:r>
      <w:ins w:id="107" w:author="Meir Kalter" w:date="2016-06-14T08:59:00Z">
        <w:r>
          <w:rPr>
            <w:noProof/>
          </w:rPr>
          <w:t>13</w:t>
        </w:r>
        <w:r>
          <w:rPr>
            <w:noProof/>
          </w:rPr>
          <w:fldChar w:fldCharType="end"/>
        </w:r>
      </w:ins>
    </w:p>
    <w:p w:rsidR="00AE6007" w:rsidRDefault="00AE6007">
      <w:pPr>
        <w:pStyle w:val="TOC2"/>
        <w:tabs>
          <w:tab w:val="left" w:pos="880"/>
          <w:tab w:val="right" w:leader="dot" w:pos="9339"/>
        </w:tabs>
        <w:rPr>
          <w:ins w:id="108" w:author="Meir Kalter" w:date="2016-06-14T08:59:00Z"/>
          <w:rFonts w:asciiTheme="minorHAnsi" w:eastAsiaTheme="minorEastAsia" w:hAnsiTheme="minorHAnsi" w:cstheme="minorBidi"/>
          <w:noProof/>
          <w:color w:val="auto"/>
          <w:bdr w:val="none" w:sz="0" w:space="0" w:color="auto"/>
          <w:lang w:eastAsia="en-US" w:bidi="he-IL"/>
        </w:rPr>
      </w:pPr>
      <w:ins w:id="109" w:author="Meir Kalter" w:date="2016-06-14T08:59:00Z">
        <w:r w:rsidRPr="00640E81">
          <w:rPr>
            <w:rFonts w:hAnsi="Arial Unicode MS"/>
            <w:noProof/>
          </w:rPr>
          <w:t>5.3.</w:t>
        </w:r>
        <w:r>
          <w:rPr>
            <w:rFonts w:asciiTheme="minorHAnsi" w:eastAsiaTheme="minorEastAsia" w:hAnsiTheme="minorHAnsi" w:cstheme="minorBidi"/>
            <w:noProof/>
            <w:color w:val="auto"/>
            <w:bdr w:val="none" w:sz="0" w:space="0" w:color="auto"/>
            <w:lang w:eastAsia="en-US" w:bidi="he-IL"/>
          </w:rPr>
          <w:tab/>
        </w:r>
        <w:r>
          <w:rPr>
            <w:noProof/>
          </w:rPr>
          <w:t>Seven digit display</w:t>
        </w:r>
        <w:r>
          <w:rPr>
            <w:noProof/>
          </w:rPr>
          <w:tab/>
        </w:r>
        <w:r>
          <w:rPr>
            <w:noProof/>
          </w:rPr>
          <w:fldChar w:fldCharType="begin"/>
        </w:r>
        <w:r>
          <w:rPr>
            <w:noProof/>
          </w:rPr>
          <w:instrText xml:space="preserve"> PAGEREF _Toc453658112 \h </w:instrText>
        </w:r>
        <w:r>
          <w:rPr>
            <w:noProof/>
          </w:rPr>
        </w:r>
      </w:ins>
      <w:r>
        <w:rPr>
          <w:noProof/>
        </w:rPr>
        <w:fldChar w:fldCharType="separate"/>
      </w:r>
      <w:ins w:id="110" w:author="Meir Kalter" w:date="2016-06-14T08:59:00Z">
        <w:r>
          <w:rPr>
            <w:noProof/>
          </w:rPr>
          <w:t>14</w:t>
        </w:r>
        <w:r>
          <w:rPr>
            <w:noProof/>
          </w:rPr>
          <w:fldChar w:fldCharType="end"/>
        </w:r>
      </w:ins>
    </w:p>
    <w:p w:rsidR="00AE6007" w:rsidRDefault="00AE6007">
      <w:pPr>
        <w:pStyle w:val="TOC4"/>
        <w:tabs>
          <w:tab w:val="left" w:pos="1760"/>
          <w:tab w:val="right" w:leader="dot" w:pos="9339"/>
        </w:tabs>
        <w:rPr>
          <w:ins w:id="111" w:author="Meir Kalter" w:date="2016-06-14T08:59:00Z"/>
          <w:rFonts w:asciiTheme="minorHAnsi" w:eastAsiaTheme="minorEastAsia" w:hAnsiTheme="minorHAnsi" w:cstheme="minorBidi"/>
          <w:noProof/>
          <w:color w:val="auto"/>
          <w:bdr w:val="none" w:sz="0" w:space="0" w:color="auto"/>
          <w:lang w:eastAsia="en-US" w:bidi="he-IL"/>
        </w:rPr>
      </w:pPr>
      <w:ins w:id="112" w:author="Meir Kalter" w:date="2016-06-14T08:59:00Z">
        <w:r w:rsidRPr="00640E81">
          <w:rPr>
            <w:rFonts w:hAnsi="Arial Unicode MS"/>
            <w:noProof/>
          </w:rPr>
          <w:t>5.3.1.1.</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Explanations</w:t>
        </w:r>
        <w:r>
          <w:rPr>
            <w:noProof/>
          </w:rPr>
          <w:tab/>
        </w:r>
        <w:r>
          <w:rPr>
            <w:noProof/>
          </w:rPr>
          <w:fldChar w:fldCharType="begin"/>
        </w:r>
        <w:r>
          <w:rPr>
            <w:noProof/>
          </w:rPr>
          <w:instrText xml:space="preserve"> PAGEREF _Toc453658113 \h </w:instrText>
        </w:r>
        <w:r>
          <w:rPr>
            <w:noProof/>
          </w:rPr>
        </w:r>
      </w:ins>
      <w:r>
        <w:rPr>
          <w:noProof/>
        </w:rPr>
        <w:fldChar w:fldCharType="separate"/>
      </w:r>
      <w:ins w:id="113" w:author="Meir Kalter" w:date="2016-06-14T08:59:00Z">
        <w:r>
          <w:rPr>
            <w:noProof/>
          </w:rPr>
          <w:t>14</w:t>
        </w:r>
        <w:r>
          <w:rPr>
            <w:noProof/>
          </w:rPr>
          <w:fldChar w:fldCharType="end"/>
        </w:r>
      </w:ins>
    </w:p>
    <w:p w:rsidR="00AE6007" w:rsidRDefault="00AE6007">
      <w:pPr>
        <w:pStyle w:val="TOC2"/>
        <w:tabs>
          <w:tab w:val="left" w:pos="880"/>
          <w:tab w:val="right" w:leader="dot" w:pos="9339"/>
        </w:tabs>
        <w:rPr>
          <w:ins w:id="114" w:author="Meir Kalter" w:date="2016-06-14T08:59:00Z"/>
          <w:rFonts w:asciiTheme="minorHAnsi" w:eastAsiaTheme="minorEastAsia" w:hAnsiTheme="minorHAnsi" w:cstheme="minorBidi"/>
          <w:noProof/>
          <w:color w:val="auto"/>
          <w:bdr w:val="none" w:sz="0" w:space="0" w:color="auto"/>
          <w:lang w:eastAsia="en-US" w:bidi="he-IL"/>
        </w:rPr>
      </w:pPr>
      <w:ins w:id="115" w:author="Meir Kalter" w:date="2016-06-14T08:59:00Z">
        <w:r w:rsidRPr="00640E81">
          <w:rPr>
            <w:rFonts w:hAnsi="Arial Unicode MS"/>
            <w:noProof/>
          </w:rPr>
          <w:t>5.4.</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Customization of classes</w:t>
        </w:r>
        <w:r>
          <w:rPr>
            <w:noProof/>
          </w:rPr>
          <w:tab/>
        </w:r>
        <w:r>
          <w:rPr>
            <w:noProof/>
          </w:rPr>
          <w:fldChar w:fldCharType="begin"/>
        </w:r>
        <w:r>
          <w:rPr>
            <w:noProof/>
          </w:rPr>
          <w:instrText xml:space="preserve"> PAGEREF _Toc453658114 \h </w:instrText>
        </w:r>
        <w:r>
          <w:rPr>
            <w:noProof/>
          </w:rPr>
        </w:r>
      </w:ins>
      <w:r>
        <w:rPr>
          <w:noProof/>
        </w:rPr>
        <w:fldChar w:fldCharType="separate"/>
      </w:r>
      <w:ins w:id="116" w:author="Meir Kalter" w:date="2016-06-14T08:59:00Z">
        <w:r>
          <w:rPr>
            <w:noProof/>
          </w:rPr>
          <w:t>14</w:t>
        </w:r>
        <w:r>
          <w:rPr>
            <w:noProof/>
          </w:rPr>
          <w:fldChar w:fldCharType="end"/>
        </w:r>
      </w:ins>
    </w:p>
    <w:p w:rsidR="00AE6007" w:rsidRDefault="00AE6007">
      <w:pPr>
        <w:pStyle w:val="TOC2"/>
        <w:tabs>
          <w:tab w:val="left" w:pos="880"/>
          <w:tab w:val="right" w:leader="dot" w:pos="9339"/>
        </w:tabs>
        <w:rPr>
          <w:ins w:id="117" w:author="Meir Kalter" w:date="2016-06-14T08:59:00Z"/>
          <w:rFonts w:asciiTheme="minorHAnsi" w:eastAsiaTheme="minorEastAsia" w:hAnsiTheme="minorHAnsi" w:cstheme="minorBidi"/>
          <w:noProof/>
          <w:color w:val="auto"/>
          <w:bdr w:val="none" w:sz="0" w:space="0" w:color="auto"/>
          <w:lang w:eastAsia="en-US" w:bidi="he-IL"/>
        </w:rPr>
      </w:pPr>
      <w:ins w:id="118" w:author="Meir Kalter" w:date="2016-06-14T08:59:00Z">
        <w:r w:rsidRPr="00640E81">
          <w:rPr>
            <w:rFonts w:hAnsi="Arial Unicode MS"/>
            <w:noProof/>
          </w:rPr>
          <w:t>5.5.</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Implementations</w:t>
        </w:r>
        <w:r>
          <w:rPr>
            <w:noProof/>
          </w:rPr>
          <w:tab/>
        </w:r>
        <w:r>
          <w:rPr>
            <w:noProof/>
          </w:rPr>
          <w:fldChar w:fldCharType="begin"/>
        </w:r>
        <w:r>
          <w:rPr>
            <w:noProof/>
          </w:rPr>
          <w:instrText xml:space="preserve"> PAGEREF _Toc453658115 \h </w:instrText>
        </w:r>
        <w:r>
          <w:rPr>
            <w:noProof/>
          </w:rPr>
        </w:r>
      </w:ins>
      <w:r>
        <w:rPr>
          <w:noProof/>
        </w:rPr>
        <w:fldChar w:fldCharType="separate"/>
      </w:r>
      <w:ins w:id="119" w:author="Meir Kalter" w:date="2016-06-14T08:59:00Z">
        <w:r>
          <w:rPr>
            <w:noProof/>
          </w:rPr>
          <w:t>14</w:t>
        </w:r>
        <w:r>
          <w:rPr>
            <w:noProof/>
          </w:rPr>
          <w:fldChar w:fldCharType="end"/>
        </w:r>
      </w:ins>
    </w:p>
    <w:p w:rsidR="00AE6007" w:rsidRDefault="00AE6007">
      <w:pPr>
        <w:pStyle w:val="TOC3"/>
        <w:tabs>
          <w:tab w:val="left" w:pos="1320"/>
          <w:tab w:val="right" w:leader="dot" w:pos="9339"/>
        </w:tabs>
        <w:rPr>
          <w:ins w:id="120" w:author="Meir Kalter" w:date="2016-06-14T08:59:00Z"/>
          <w:rFonts w:asciiTheme="minorHAnsi" w:eastAsiaTheme="minorEastAsia" w:hAnsiTheme="minorHAnsi" w:cstheme="minorBidi"/>
          <w:noProof/>
          <w:color w:val="auto"/>
          <w:bdr w:val="none" w:sz="0" w:space="0" w:color="auto"/>
          <w:lang w:eastAsia="en-US" w:bidi="he-IL"/>
        </w:rPr>
      </w:pPr>
      <w:ins w:id="121" w:author="Meir Kalter" w:date="2016-06-14T08:59:00Z">
        <w:r w:rsidRPr="00640E81">
          <w:rPr>
            <w:rFonts w:hAnsi="Arial Unicode MS"/>
            <w:noProof/>
          </w:rPr>
          <w:t>5.5.1.</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Seven digit</w:t>
        </w:r>
        <w:r>
          <w:rPr>
            <w:noProof/>
          </w:rPr>
          <w:tab/>
        </w:r>
        <w:r>
          <w:rPr>
            <w:noProof/>
          </w:rPr>
          <w:fldChar w:fldCharType="begin"/>
        </w:r>
        <w:r>
          <w:rPr>
            <w:noProof/>
          </w:rPr>
          <w:instrText xml:space="preserve"> PAGEREF _Toc453658116 \h </w:instrText>
        </w:r>
        <w:r>
          <w:rPr>
            <w:noProof/>
          </w:rPr>
        </w:r>
      </w:ins>
      <w:r>
        <w:rPr>
          <w:noProof/>
        </w:rPr>
        <w:fldChar w:fldCharType="separate"/>
      </w:r>
      <w:ins w:id="122" w:author="Meir Kalter" w:date="2016-06-14T08:59:00Z">
        <w:r>
          <w:rPr>
            <w:noProof/>
          </w:rPr>
          <w:t>14</w:t>
        </w:r>
        <w:r>
          <w:rPr>
            <w:noProof/>
          </w:rPr>
          <w:fldChar w:fldCharType="end"/>
        </w:r>
      </w:ins>
    </w:p>
    <w:p w:rsidR="00AE6007" w:rsidRDefault="00AE6007">
      <w:pPr>
        <w:pStyle w:val="TOC4"/>
        <w:tabs>
          <w:tab w:val="left" w:pos="1540"/>
          <w:tab w:val="right" w:leader="dot" w:pos="9339"/>
        </w:tabs>
        <w:rPr>
          <w:ins w:id="123" w:author="Meir Kalter" w:date="2016-06-14T08:59:00Z"/>
          <w:rFonts w:asciiTheme="minorHAnsi" w:eastAsiaTheme="minorEastAsia" w:hAnsiTheme="minorHAnsi" w:cstheme="minorBidi"/>
          <w:noProof/>
          <w:color w:val="auto"/>
          <w:bdr w:val="none" w:sz="0" w:space="0" w:color="auto"/>
          <w:lang w:eastAsia="en-US" w:bidi="he-IL"/>
        </w:rPr>
      </w:pPr>
      <w:ins w:id="124" w:author="Meir Kalter" w:date="2016-06-14T08:59:00Z">
        <w:r w:rsidRPr="00640E81">
          <w:rPr>
            <w:rFonts w:hAnsi="Arial Unicode MS"/>
            <w:noProof/>
          </w:rPr>
          <w:t>5.5.1.1.</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High level design:</w:t>
        </w:r>
        <w:r>
          <w:rPr>
            <w:noProof/>
          </w:rPr>
          <w:tab/>
        </w:r>
        <w:r>
          <w:rPr>
            <w:noProof/>
          </w:rPr>
          <w:fldChar w:fldCharType="begin"/>
        </w:r>
        <w:r>
          <w:rPr>
            <w:noProof/>
          </w:rPr>
          <w:instrText xml:space="preserve"> PAGEREF _Toc453658117 \h </w:instrText>
        </w:r>
        <w:r>
          <w:rPr>
            <w:noProof/>
          </w:rPr>
        </w:r>
      </w:ins>
      <w:r>
        <w:rPr>
          <w:noProof/>
        </w:rPr>
        <w:fldChar w:fldCharType="separate"/>
      </w:r>
      <w:ins w:id="125" w:author="Meir Kalter" w:date="2016-06-14T08:59:00Z">
        <w:r>
          <w:rPr>
            <w:noProof/>
          </w:rPr>
          <w:t>14</w:t>
        </w:r>
        <w:r>
          <w:rPr>
            <w:noProof/>
          </w:rPr>
          <w:fldChar w:fldCharType="end"/>
        </w:r>
      </w:ins>
    </w:p>
    <w:p w:rsidR="00AE6007" w:rsidRDefault="00AE6007">
      <w:pPr>
        <w:pStyle w:val="TOC4"/>
        <w:tabs>
          <w:tab w:val="left" w:pos="1760"/>
          <w:tab w:val="right" w:leader="dot" w:pos="9339"/>
        </w:tabs>
        <w:rPr>
          <w:ins w:id="126" w:author="Meir Kalter" w:date="2016-06-14T08:59:00Z"/>
          <w:rFonts w:asciiTheme="minorHAnsi" w:eastAsiaTheme="minorEastAsia" w:hAnsiTheme="minorHAnsi" w:cstheme="minorBidi"/>
          <w:noProof/>
          <w:color w:val="auto"/>
          <w:bdr w:val="none" w:sz="0" w:space="0" w:color="auto"/>
          <w:lang w:eastAsia="en-US" w:bidi="he-IL"/>
        </w:rPr>
      </w:pPr>
      <w:ins w:id="127" w:author="Meir Kalter" w:date="2016-06-14T08:59:00Z">
        <w:r w:rsidRPr="00640E81">
          <w:rPr>
            <w:rFonts w:hAnsi="Arial Unicode MS"/>
            <w:noProof/>
          </w:rPr>
          <w:t>5.5.1.2.</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UML class diagram of class</w:t>
        </w:r>
        <w:r>
          <w:rPr>
            <w:noProof/>
          </w:rPr>
          <w:tab/>
        </w:r>
        <w:r>
          <w:rPr>
            <w:noProof/>
          </w:rPr>
          <w:fldChar w:fldCharType="begin"/>
        </w:r>
        <w:r>
          <w:rPr>
            <w:noProof/>
          </w:rPr>
          <w:instrText xml:space="preserve"> PAGEREF _Toc453658118 \h </w:instrText>
        </w:r>
        <w:r>
          <w:rPr>
            <w:noProof/>
          </w:rPr>
        </w:r>
      </w:ins>
      <w:r>
        <w:rPr>
          <w:noProof/>
        </w:rPr>
        <w:fldChar w:fldCharType="separate"/>
      </w:r>
      <w:ins w:id="128" w:author="Meir Kalter" w:date="2016-06-14T08:59:00Z">
        <w:r>
          <w:rPr>
            <w:noProof/>
          </w:rPr>
          <w:t>14</w:t>
        </w:r>
        <w:r>
          <w:rPr>
            <w:noProof/>
          </w:rPr>
          <w:fldChar w:fldCharType="end"/>
        </w:r>
      </w:ins>
    </w:p>
    <w:p w:rsidR="00AE6007" w:rsidRDefault="00AE6007">
      <w:pPr>
        <w:pStyle w:val="TOC4"/>
        <w:tabs>
          <w:tab w:val="left" w:pos="1760"/>
          <w:tab w:val="right" w:leader="dot" w:pos="9339"/>
        </w:tabs>
        <w:rPr>
          <w:ins w:id="129" w:author="Meir Kalter" w:date="2016-06-14T08:59:00Z"/>
          <w:rFonts w:asciiTheme="minorHAnsi" w:eastAsiaTheme="minorEastAsia" w:hAnsiTheme="minorHAnsi" w:cstheme="minorBidi"/>
          <w:noProof/>
          <w:color w:val="auto"/>
          <w:bdr w:val="none" w:sz="0" w:space="0" w:color="auto"/>
          <w:lang w:eastAsia="en-US" w:bidi="he-IL"/>
        </w:rPr>
      </w:pPr>
      <w:ins w:id="130" w:author="Meir Kalter" w:date="2016-06-14T08:59:00Z">
        <w:r w:rsidRPr="00640E81">
          <w:rPr>
            <w:rFonts w:hAnsi="Arial Unicode MS"/>
            <w:noProof/>
          </w:rPr>
          <w:t>5.5.1.3.</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Methods</w:t>
        </w:r>
        <w:r>
          <w:rPr>
            <w:noProof/>
          </w:rPr>
          <w:tab/>
        </w:r>
        <w:r>
          <w:rPr>
            <w:noProof/>
          </w:rPr>
          <w:fldChar w:fldCharType="begin"/>
        </w:r>
        <w:r>
          <w:rPr>
            <w:noProof/>
          </w:rPr>
          <w:instrText xml:space="preserve"> PAGEREF _Toc453658119 \h </w:instrText>
        </w:r>
        <w:r>
          <w:rPr>
            <w:noProof/>
          </w:rPr>
        </w:r>
      </w:ins>
      <w:r>
        <w:rPr>
          <w:noProof/>
        </w:rPr>
        <w:fldChar w:fldCharType="separate"/>
      </w:r>
      <w:ins w:id="131" w:author="Meir Kalter" w:date="2016-06-14T08:59:00Z">
        <w:r>
          <w:rPr>
            <w:noProof/>
          </w:rPr>
          <w:t>14</w:t>
        </w:r>
        <w:r>
          <w:rPr>
            <w:noProof/>
          </w:rPr>
          <w:fldChar w:fldCharType="end"/>
        </w:r>
      </w:ins>
    </w:p>
    <w:p w:rsidR="00AE6007" w:rsidRDefault="00AE6007">
      <w:pPr>
        <w:pStyle w:val="TOC4"/>
        <w:tabs>
          <w:tab w:val="left" w:pos="1760"/>
          <w:tab w:val="right" w:leader="dot" w:pos="9339"/>
        </w:tabs>
        <w:rPr>
          <w:ins w:id="132" w:author="Meir Kalter" w:date="2016-06-14T08:59:00Z"/>
          <w:rFonts w:asciiTheme="minorHAnsi" w:eastAsiaTheme="minorEastAsia" w:hAnsiTheme="minorHAnsi" w:cstheme="minorBidi"/>
          <w:noProof/>
          <w:color w:val="auto"/>
          <w:bdr w:val="none" w:sz="0" w:space="0" w:color="auto"/>
          <w:lang w:eastAsia="en-US" w:bidi="he-IL"/>
        </w:rPr>
      </w:pPr>
      <w:ins w:id="133" w:author="Meir Kalter" w:date="2016-06-14T08:59:00Z">
        <w:r w:rsidRPr="00640E81">
          <w:rPr>
            <w:rFonts w:hAnsi="Arial Unicode MS"/>
            <w:noProof/>
          </w:rPr>
          <w:t>5.5.1.4.</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Interface:</w:t>
        </w:r>
        <w:r>
          <w:rPr>
            <w:noProof/>
          </w:rPr>
          <w:tab/>
        </w:r>
        <w:r>
          <w:rPr>
            <w:noProof/>
          </w:rPr>
          <w:fldChar w:fldCharType="begin"/>
        </w:r>
        <w:r>
          <w:rPr>
            <w:noProof/>
          </w:rPr>
          <w:instrText xml:space="preserve"> PAGEREF _Toc453658120 \h </w:instrText>
        </w:r>
        <w:r>
          <w:rPr>
            <w:noProof/>
          </w:rPr>
        </w:r>
      </w:ins>
      <w:r>
        <w:rPr>
          <w:noProof/>
        </w:rPr>
        <w:fldChar w:fldCharType="separate"/>
      </w:r>
      <w:ins w:id="134" w:author="Meir Kalter" w:date="2016-06-14T08:59:00Z">
        <w:r>
          <w:rPr>
            <w:noProof/>
          </w:rPr>
          <w:t>14</w:t>
        </w:r>
        <w:r>
          <w:rPr>
            <w:noProof/>
          </w:rPr>
          <w:fldChar w:fldCharType="end"/>
        </w:r>
      </w:ins>
    </w:p>
    <w:p w:rsidR="00AE6007" w:rsidRDefault="00AE6007">
      <w:pPr>
        <w:pStyle w:val="TOC5"/>
        <w:tabs>
          <w:tab w:val="left" w:pos="1320"/>
          <w:tab w:val="right" w:leader="dot" w:pos="9339"/>
        </w:tabs>
        <w:rPr>
          <w:ins w:id="135" w:author="Meir Kalter" w:date="2016-06-14T08:59:00Z"/>
          <w:rFonts w:asciiTheme="minorHAnsi" w:eastAsiaTheme="minorEastAsia" w:hAnsiTheme="minorHAnsi" w:cstheme="minorBidi"/>
          <w:noProof/>
          <w:color w:val="auto"/>
          <w:bdr w:val="none" w:sz="0" w:space="0" w:color="auto"/>
          <w:lang w:eastAsia="en-US" w:bidi="he-IL"/>
        </w:rPr>
      </w:pPr>
      <w:ins w:id="136" w:author="Meir Kalter" w:date="2016-06-14T08:59:00Z">
        <w:r w:rsidRPr="00640E81">
          <w:rPr>
            <w:rFonts w:hAnsi="Arial Unicode MS"/>
            <w:noProof/>
          </w:rPr>
          <w:t>6.</w:t>
        </w:r>
        <w:r>
          <w:rPr>
            <w:rFonts w:asciiTheme="minorHAnsi" w:eastAsiaTheme="minorEastAsia" w:hAnsiTheme="minorHAnsi" w:cstheme="minorBidi"/>
            <w:noProof/>
            <w:color w:val="auto"/>
            <w:bdr w:val="none" w:sz="0" w:space="0" w:color="auto"/>
            <w:lang w:eastAsia="en-US" w:bidi="he-IL"/>
          </w:rPr>
          <w:tab/>
        </w:r>
        <w:r>
          <w:rPr>
            <w:noProof/>
          </w:rPr>
          <w:t>Known Limitations-improvements that could be done</w:t>
        </w:r>
        <w:r>
          <w:rPr>
            <w:noProof/>
          </w:rPr>
          <w:tab/>
        </w:r>
        <w:r>
          <w:rPr>
            <w:noProof/>
          </w:rPr>
          <w:fldChar w:fldCharType="begin"/>
        </w:r>
        <w:r>
          <w:rPr>
            <w:noProof/>
          </w:rPr>
          <w:instrText xml:space="preserve"> PAGEREF _Toc453658121 \h </w:instrText>
        </w:r>
        <w:r>
          <w:rPr>
            <w:noProof/>
          </w:rPr>
        </w:r>
      </w:ins>
      <w:r>
        <w:rPr>
          <w:noProof/>
        </w:rPr>
        <w:fldChar w:fldCharType="separate"/>
      </w:r>
      <w:ins w:id="137" w:author="Meir Kalter" w:date="2016-06-14T08:59:00Z">
        <w:r>
          <w:rPr>
            <w:noProof/>
          </w:rPr>
          <w:t>16</w:t>
        </w:r>
        <w:r>
          <w:rPr>
            <w:noProof/>
          </w:rPr>
          <w:fldChar w:fldCharType="end"/>
        </w:r>
      </w:ins>
    </w:p>
    <w:p w:rsidR="00AE6007" w:rsidRDefault="00AE6007">
      <w:pPr>
        <w:pStyle w:val="TOC2"/>
        <w:tabs>
          <w:tab w:val="left" w:pos="880"/>
          <w:tab w:val="right" w:leader="dot" w:pos="9339"/>
        </w:tabs>
        <w:rPr>
          <w:ins w:id="138" w:author="Meir Kalter" w:date="2016-06-14T08:59:00Z"/>
          <w:rFonts w:asciiTheme="minorHAnsi" w:eastAsiaTheme="minorEastAsia" w:hAnsiTheme="minorHAnsi" w:cstheme="minorBidi"/>
          <w:noProof/>
          <w:color w:val="auto"/>
          <w:bdr w:val="none" w:sz="0" w:space="0" w:color="auto"/>
          <w:lang w:eastAsia="en-US" w:bidi="he-IL"/>
        </w:rPr>
      </w:pPr>
      <w:ins w:id="139" w:author="Meir Kalter" w:date="2016-06-14T08:59:00Z">
        <w:r w:rsidRPr="00640E81">
          <w:rPr>
            <w:rFonts w:ascii="Cambria" w:eastAsia="Cambria" w:hAnsi="Arial Unicode MS" w:cs="Cambria"/>
            <w:noProof/>
          </w:rPr>
          <w:t>6.1.</w:t>
        </w:r>
        <w:r>
          <w:rPr>
            <w:rFonts w:asciiTheme="minorHAnsi" w:eastAsiaTheme="minorEastAsia" w:hAnsiTheme="minorHAnsi" w:cstheme="minorBidi"/>
            <w:noProof/>
            <w:color w:val="auto"/>
            <w:bdr w:val="none" w:sz="0" w:space="0" w:color="auto"/>
            <w:lang w:eastAsia="en-US" w:bidi="he-IL"/>
          </w:rPr>
          <w:tab/>
        </w:r>
        <w:r w:rsidRPr="00640E81">
          <w:rPr>
            <w:rFonts w:ascii="Cambria" w:eastAsia="Cambria" w:hAnsi="Cambria" w:cs="Cambria"/>
            <w:noProof/>
          </w:rPr>
          <w:t>Error handling of asm file</w:t>
        </w:r>
        <w:r>
          <w:rPr>
            <w:noProof/>
          </w:rPr>
          <w:tab/>
        </w:r>
        <w:r>
          <w:rPr>
            <w:noProof/>
          </w:rPr>
          <w:fldChar w:fldCharType="begin"/>
        </w:r>
        <w:r>
          <w:rPr>
            <w:noProof/>
          </w:rPr>
          <w:instrText xml:space="preserve"> PAGEREF _Toc453658122 \h </w:instrText>
        </w:r>
        <w:r>
          <w:rPr>
            <w:noProof/>
          </w:rPr>
        </w:r>
      </w:ins>
      <w:r>
        <w:rPr>
          <w:noProof/>
        </w:rPr>
        <w:fldChar w:fldCharType="separate"/>
      </w:r>
      <w:ins w:id="140" w:author="Meir Kalter" w:date="2016-06-14T08:59:00Z">
        <w:r>
          <w:rPr>
            <w:noProof/>
          </w:rPr>
          <w:t>16</w:t>
        </w:r>
        <w:r>
          <w:rPr>
            <w:noProof/>
          </w:rPr>
          <w:fldChar w:fldCharType="end"/>
        </w:r>
      </w:ins>
    </w:p>
    <w:p w:rsidR="00AE6007" w:rsidRDefault="00AE6007">
      <w:pPr>
        <w:pStyle w:val="TOC4"/>
        <w:tabs>
          <w:tab w:val="right" w:leader="dot" w:pos="9339"/>
        </w:tabs>
        <w:rPr>
          <w:ins w:id="141" w:author="Meir Kalter" w:date="2016-06-14T08:59:00Z"/>
          <w:rFonts w:asciiTheme="minorHAnsi" w:eastAsiaTheme="minorEastAsia" w:hAnsiTheme="minorHAnsi" w:cstheme="minorBidi"/>
          <w:noProof/>
          <w:color w:val="auto"/>
          <w:bdr w:val="none" w:sz="0" w:space="0" w:color="auto"/>
          <w:lang w:eastAsia="en-US" w:bidi="he-IL"/>
        </w:rPr>
      </w:pPr>
      <w:ins w:id="142" w:author="Meir Kalter" w:date="2016-06-14T08:59:00Z">
        <w:r w:rsidRPr="00640E81">
          <w:rPr>
            <w:rFonts w:ascii="Cambria" w:eastAsia="Cambria" w:hAnsi="Cambria" w:cs="Cambria"/>
            <w:noProof/>
          </w:rPr>
          <w:t>The assemble process with good error viewing is viewable only in the console. Please see in the manual the steps which should be done for compile asm file.</w:t>
        </w:r>
        <w:r>
          <w:rPr>
            <w:noProof/>
          </w:rPr>
          <w:tab/>
        </w:r>
        <w:r>
          <w:rPr>
            <w:noProof/>
          </w:rPr>
          <w:fldChar w:fldCharType="begin"/>
        </w:r>
        <w:r>
          <w:rPr>
            <w:noProof/>
          </w:rPr>
          <w:instrText xml:space="preserve"> PAGEREF _Toc453658123 \h </w:instrText>
        </w:r>
        <w:r>
          <w:rPr>
            <w:noProof/>
          </w:rPr>
        </w:r>
      </w:ins>
      <w:r>
        <w:rPr>
          <w:noProof/>
        </w:rPr>
        <w:fldChar w:fldCharType="separate"/>
      </w:r>
      <w:ins w:id="143" w:author="Meir Kalter" w:date="2016-06-14T08:59:00Z">
        <w:r>
          <w:rPr>
            <w:noProof/>
          </w:rPr>
          <w:t>16</w:t>
        </w:r>
        <w:r>
          <w:rPr>
            <w:noProof/>
          </w:rPr>
          <w:fldChar w:fldCharType="end"/>
        </w:r>
      </w:ins>
    </w:p>
    <w:p w:rsidR="00AE6007" w:rsidRDefault="00AE6007">
      <w:pPr>
        <w:pStyle w:val="TOC2"/>
        <w:tabs>
          <w:tab w:val="left" w:pos="880"/>
          <w:tab w:val="right" w:leader="dot" w:pos="9339"/>
        </w:tabs>
        <w:rPr>
          <w:ins w:id="144" w:author="Meir Kalter" w:date="2016-06-14T08:59:00Z"/>
          <w:rFonts w:asciiTheme="minorHAnsi" w:eastAsiaTheme="minorEastAsia" w:hAnsiTheme="minorHAnsi" w:cstheme="minorBidi"/>
          <w:noProof/>
          <w:color w:val="auto"/>
          <w:bdr w:val="none" w:sz="0" w:space="0" w:color="auto"/>
          <w:lang w:eastAsia="en-US" w:bidi="he-IL"/>
        </w:rPr>
      </w:pPr>
      <w:ins w:id="145" w:author="Meir Kalter" w:date="2016-06-14T08:59:00Z">
        <w:r w:rsidRPr="00640E81">
          <w:rPr>
            <w:rFonts w:ascii="Cambria" w:eastAsia="Cambria" w:hAnsi="Arial Unicode MS" w:cs="Cambria"/>
            <w:noProof/>
          </w:rPr>
          <w:t>6.2.</w:t>
        </w:r>
        <w:r>
          <w:rPr>
            <w:rFonts w:asciiTheme="minorHAnsi" w:eastAsiaTheme="minorEastAsia" w:hAnsiTheme="minorHAnsi" w:cstheme="minorBidi"/>
            <w:noProof/>
            <w:color w:val="auto"/>
            <w:bdr w:val="none" w:sz="0" w:space="0" w:color="auto"/>
            <w:lang w:eastAsia="en-US" w:bidi="he-IL"/>
          </w:rPr>
          <w:tab/>
        </w:r>
        <w:r w:rsidRPr="00640E81">
          <w:rPr>
            <w:rFonts w:ascii="Cambria" w:eastAsia="Cambria" w:hAnsi="Cambria" w:cs="Cambria"/>
            <w:noProof/>
          </w:rPr>
          <w:t>Seven digit update</w:t>
        </w:r>
        <w:r>
          <w:rPr>
            <w:noProof/>
          </w:rPr>
          <w:tab/>
        </w:r>
        <w:r>
          <w:rPr>
            <w:noProof/>
          </w:rPr>
          <w:fldChar w:fldCharType="begin"/>
        </w:r>
        <w:r>
          <w:rPr>
            <w:noProof/>
          </w:rPr>
          <w:instrText xml:space="preserve"> PAGEREF _Toc453658124 \h </w:instrText>
        </w:r>
        <w:r>
          <w:rPr>
            <w:noProof/>
          </w:rPr>
        </w:r>
      </w:ins>
      <w:r>
        <w:rPr>
          <w:noProof/>
        </w:rPr>
        <w:fldChar w:fldCharType="separate"/>
      </w:r>
      <w:ins w:id="146" w:author="Meir Kalter" w:date="2016-06-14T08:59:00Z">
        <w:r>
          <w:rPr>
            <w:noProof/>
          </w:rPr>
          <w:t>16</w:t>
        </w:r>
        <w:r>
          <w:rPr>
            <w:noProof/>
          </w:rPr>
          <w:fldChar w:fldCharType="end"/>
        </w:r>
      </w:ins>
    </w:p>
    <w:p w:rsidR="00AE6007" w:rsidRDefault="00AE6007">
      <w:pPr>
        <w:pStyle w:val="TOC4"/>
        <w:tabs>
          <w:tab w:val="right" w:leader="dot" w:pos="9339"/>
        </w:tabs>
        <w:rPr>
          <w:ins w:id="147" w:author="Meir Kalter" w:date="2016-06-14T08:59:00Z"/>
          <w:rFonts w:asciiTheme="minorHAnsi" w:eastAsiaTheme="minorEastAsia" w:hAnsiTheme="minorHAnsi" w:cstheme="minorBidi"/>
          <w:noProof/>
          <w:color w:val="auto"/>
          <w:bdr w:val="none" w:sz="0" w:space="0" w:color="auto"/>
          <w:lang w:eastAsia="en-US" w:bidi="he-IL"/>
        </w:rPr>
      </w:pPr>
      <w:ins w:id="148" w:author="Meir Kalter" w:date="2016-06-14T08:59:00Z">
        <w:r w:rsidRPr="00640E81">
          <w:rPr>
            <w:rFonts w:ascii="Cambria" w:eastAsia="Cambria" w:hAnsi="Cambria" w:cs="Cambria"/>
            <w:noProof/>
          </w:rPr>
          <w:t>The Seven-digit display regular definition exists only for regular decimal number. No display for the case that output value has one of the additional characters. Previous value will remain in case that RA contains value which has a characte which is part of hexdecimal base, instead of a number.</w:t>
        </w:r>
        <w:r>
          <w:rPr>
            <w:noProof/>
          </w:rPr>
          <w:tab/>
        </w:r>
        <w:r>
          <w:rPr>
            <w:noProof/>
          </w:rPr>
          <w:fldChar w:fldCharType="begin"/>
        </w:r>
        <w:r>
          <w:rPr>
            <w:noProof/>
          </w:rPr>
          <w:instrText xml:space="preserve"> PAGEREF _Toc453658125 \h </w:instrText>
        </w:r>
        <w:r>
          <w:rPr>
            <w:noProof/>
          </w:rPr>
        </w:r>
      </w:ins>
      <w:r>
        <w:rPr>
          <w:noProof/>
        </w:rPr>
        <w:fldChar w:fldCharType="separate"/>
      </w:r>
      <w:ins w:id="149" w:author="Meir Kalter" w:date="2016-06-14T08:59:00Z">
        <w:r>
          <w:rPr>
            <w:noProof/>
          </w:rPr>
          <w:t>16</w:t>
        </w:r>
        <w:r>
          <w:rPr>
            <w:noProof/>
          </w:rPr>
          <w:fldChar w:fldCharType="end"/>
        </w:r>
      </w:ins>
    </w:p>
    <w:p w:rsidR="00AE6007" w:rsidRDefault="00AE6007">
      <w:pPr>
        <w:pStyle w:val="TOC5"/>
        <w:tabs>
          <w:tab w:val="left" w:pos="1320"/>
          <w:tab w:val="right" w:leader="dot" w:pos="9339"/>
        </w:tabs>
        <w:rPr>
          <w:ins w:id="150" w:author="Meir Kalter" w:date="2016-06-14T08:59:00Z"/>
          <w:rFonts w:asciiTheme="minorHAnsi" w:eastAsiaTheme="minorEastAsia" w:hAnsiTheme="minorHAnsi" w:cstheme="minorBidi"/>
          <w:noProof/>
          <w:color w:val="auto"/>
          <w:bdr w:val="none" w:sz="0" w:space="0" w:color="auto"/>
          <w:lang w:eastAsia="en-US" w:bidi="he-IL"/>
        </w:rPr>
      </w:pPr>
      <w:ins w:id="151" w:author="Meir Kalter" w:date="2016-06-14T08:59:00Z">
        <w:r w:rsidRPr="00640E81">
          <w:rPr>
            <w:rFonts w:hAnsi="Arial Unicode MS"/>
            <w:noProof/>
          </w:rPr>
          <w:t>7.</w:t>
        </w:r>
        <w:r>
          <w:rPr>
            <w:rFonts w:asciiTheme="minorHAnsi" w:eastAsiaTheme="minorEastAsia" w:hAnsiTheme="minorHAnsi" w:cstheme="minorBidi"/>
            <w:noProof/>
            <w:color w:val="auto"/>
            <w:bdr w:val="none" w:sz="0" w:space="0" w:color="auto"/>
            <w:lang w:eastAsia="en-US" w:bidi="he-IL"/>
          </w:rPr>
          <w:tab/>
        </w:r>
        <w:r>
          <w:rPr>
            <w:noProof/>
          </w:rPr>
          <w:t>Manual</w:t>
        </w:r>
        <w:r>
          <w:rPr>
            <w:noProof/>
          </w:rPr>
          <w:tab/>
        </w:r>
        <w:r>
          <w:rPr>
            <w:noProof/>
          </w:rPr>
          <w:fldChar w:fldCharType="begin"/>
        </w:r>
        <w:r>
          <w:rPr>
            <w:noProof/>
          </w:rPr>
          <w:instrText xml:space="preserve"> PAGEREF _Toc453658126 \h </w:instrText>
        </w:r>
        <w:r>
          <w:rPr>
            <w:noProof/>
          </w:rPr>
        </w:r>
      </w:ins>
      <w:r>
        <w:rPr>
          <w:noProof/>
        </w:rPr>
        <w:fldChar w:fldCharType="separate"/>
      </w:r>
      <w:ins w:id="152" w:author="Meir Kalter" w:date="2016-06-14T08:59:00Z">
        <w:r>
          <w:rPr>
            <w:noProof/>
          </w:rPr>
          <w:t>17</w:t>
        </w:r>
        <w:r>
          <w:rPr>
            <w:noProof/>
          </w:rPr>
          <w:fldChar w:fldCharType="end"/>
        </w:r>
      </w:ins>
    </w:p>
    <w:p w:rsidR="00AE6007" w:rsidRDefault="00AE6007">
      <w:pPr>
        <w:pStyle w:val="TOC2"/>
        <w:tabs>
          <w:tab w:val="left" w:pos="880"/>
          <w:tab w:val="right" w:leader="dot" w:pos="9339"/>
        </w:tabs>
        <w:rPr>
          <w:ins w:id="153" w:author="Meir Kalter" w:date="2016-06-14T08:59:00Z"/>
          <w:rFonts w:asciiTheme="minorHAnsi" w:eastAsiaTheme="minorEastAsia" w:hAnsiTheme="minorHAnsi" w:cstheme="minorBidi"/>
          <w:noProof/>
          <w:color w:val="auto"/>
          <w:bdr w:val="none" w:sz="0" w:space="0" w:color="auto"/>
          <w:lang w:eastAsia="en-US" w:bidi="he-IL"/>
        </w:rPr>
      </w:pPr>
      <w:ins w:id="154" w:author="Meir Kalter" w:date="2016-06-14T08:59:00Z">
        <w:r w:rsidRPr="00640E81">
          <w:rPr>
            <w:rFonts w:hAnsi="Arial Unicode MS"/>
            <w:noProof/>
          </w:rPr>
          <w:t>7.1.</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Execution of Gui</w:t>
        </w:r>
        <w:r>
          <w:rPr>
            <w:noProof/>
          </w:rPr>
          <w:tab/>
        </w:r>
        <w:r>
          <w:rPr>
            <w:noProof/>
          </w:rPr>
          <w:fldChar w:fldCharType="begin"/>
        </w:r>
        <w:r>
          <w:rPr>
            <w:noProof/>
          </w:rPr>
          <w:instrText xml:space="preserve"> PAGEREF _Toc453658127 \h </w:instrText>
        </w:r>
        <w:r>
          <w:rPr>
            <w:noProof/>
          </w:rPr>
        </w:r>
      </w:ins>
      <w:r>
        <w:rPr>
          <w:noProof/>
        </w:rPr>
        <w:fldChar w:fldCharType="separate"/>
      </w:r>
      <w:ins w:id="155" w:author="Meir Kalter" w:date="2016-06-14T08:59:00Z">
        <w:r>
          <w:rPr>
            <w:noProof/>
          </w:rPr>
          <w:t>17</w:t>
        </w:r>
        <w:r>
          <w:rPr>
            <w:noProof/>
          </w:rPr>
          <w:fldChar w:fldCharType="end"/>
        </w:r>
      </w:ins>
    </w:p>
    <w:p w:rsidR="00AE6007" w:rsidRDefault="00AE6007">
      <w:pPr>
        <w:pStyle w:val="TOC3"/>
        <w:tabs>
          <w:tab w:val="left" w:pos="880"/>
          <w:tab w:val="right" w:leader="dot" w:pos="9339"/>
        </w:tabs>
        <w:rPr>
          <w:ins w:id="156" w:author="Meir Kalter" w:date="2016-06-14T08:59:00Z"/>
          <w:rFonts w:asciiTheme="minorHAnsi" w:eastAsiaTheme="minorEastAsia" w:hAnsiTheme="minorHAnsi" w:cstheme="minorBidi"/>
          <w:noProof/>
          <w:color w:val="auto"/>
          <w:bdr w:val="none" w:sz="0" w:space="0" w:color="auto"/>
          <w:lang w:eastAsia="en-US" w:bidi="he-IL"/>
        </w:rPr>
      </w:pPr>
      <w:ins w:id="157" w:author="Meir Kalter" w:date="2016-06-14T08:59:00Z">
        <w:r w:rsidRPr="00640E81">
          <w:rPr>
            <w:rFonts w:hAnsi="Arial Unicode MS"/>
            <w:noProof/>
          </w:rPr>
          <w:t>1.</w:t>
        </w:r>
        <w:r>
          <w:rPr>
            <w:rFonts w:asciiTheme="minorHAnsi" w:eastAsiaTheme="minorEastAsia" w:hAnsiTheme="minorHAnsi" w:cstheme="minorBidi"/>
            <w:noProof/>
            <w:color w:val="auto"/>
            <w:bdr w:val="none" w:sz="0" w:space="0" w:color="auto"/>
            <w:lang w:eastAsia="en-US" w:bidi="he-IL"/>
          </w:rPr>
          <w:tab/>
        </w:r>
        <w:r>
          <w:rPr>
            <w:noProof/>
          </w:rPr>
          <w:t>Windows</w:t>
        </w:r>
        <w:r>
          <w:rPr>
            <w:noProof/>
          </w:rPr>
          <w:tab/>
        </w:r>
        <w:r>
          <w:rPr>
            <w:noProof/>
          </w:rPr>
          <w:fldChar w:fldCharType="begin"/>
        </w:r>
        <w:r>
          <w:rPr>
            <w:noProof/>
          </w:rPr>
          <w:instrText xml:space="preserve"> PAGEREF _Toc453658128 \h </w:instrText>
        </w:r>
        <w:r>
          <w:rPr>
            <w:noProof/>
          </w:rPr>
        </w:r>
      </w:ins>
      <w:r>
        <w:rPr>
          <w:noProof/>
        </w:rPr>
        <w:fldChar w:fldCharType="separate"/>
      </w:r>
      <w:ins w:id="158" w:author="Meir Kalter" w:date="2016-06-14T08:59:00Z">
        <w:r>
          <w:rPr>
            <w:noProof/>
          </w:rPr>
          <w:t>17</w:t>
        </w:r>
        <w:r>
          <w:rPr>
            <w:noProof/>
          </w:rPr>
          <w:fldChar w:fldCharType="end"/>
        </w:r>
      </w:ins>
    </w:p>
    <w:p w:rsidR="00AE6007" w:rsidRDefault="00AE6007">
      <w:pPr>
        <w:pStyle w:val="TOC3"/>
        <w:tabs>
          <w:tab w:val="left" w:pos="880"/>
          <w:tab w:val="right" w:leader="dot" w:pos="9339"/>
        </w:tabs>
        <w:rPr>
          <w:ins w:id="159" w:author="Meir Kalter" w:date="2016-06-14T08:59:00Z"/>
          <w:rFonts w:asciiTheme="minorHAnsi" w:eastAsiaTheme="minorEastAsia" w:hAnsiTheme="minorHAnsi" w:cstheme="minorBidi"/>
          <w:noProof/>
          <w:color w:val="auto"/>
          <w:bdr w:val="none" w:sz="0" w:space="0" w:color="auto"/>
          <w:lang w:eastAsia="en-US" w:bidi="he-IL"/>
        </w:rPr>
      </w:pPr>
      <w:ins w:id="160" w:author="Meir Kalter" w:date="2016-06-14T08:59:00Z">
        <w:r w:rsidRPr="00640E81">
          <w:rPr>
            <w:rFonts w:hAnsi="Arial Unicode MS"/>
            <w:noProof/>
          </w:rPr>
          <w:t>2.</w:t>
        </w:r>
        <w:r>
          <w:rPr>
            <w:rFonts w:asciiTheme="minorHAnsi" w:eastAsiaTheme="minorEastAsia" w:hAnsiTheme="minorHAnsi" w:cstheme="minorBidi"/>
            <w:noProof/>
            <w:color w:val="auto"/>
            <w:bdr w:val="none" w:sz="0" w:space="0" w:color="auto"/>
            <w:lang w:eastAsia="en-US" w:bidi="he-IL"/>
          </w:rPr>
          <w:tab/>
        </w:r>
        <w:r>
          <w:rPr>
            <w:noProof/>
          </w:rPr>
          <w:t>Linux</w:t>
        </w:r>
        <w:r>
          <w:rPr>
            <w:noProof/>
          </w:rPr>
          <w:tab/>
        </w:r>
        <w:r>
          <w:rPr>
            <w:noProof/>
          </w:rPr>
          <w:fldChar w:fldCharType="begin"/>
        </w:r>
        <w:r>
          <w:rPr>
            <w:noProof/>
          </w:rPr>
          <w:instrText xml:space="preserve"> PAGEREF _Toc453658129 \h </w:instrText>
        </w:r>
        <w:r>
          <w:rPr>
            <w:noProof/>
          </w:rPr>
        </w:r>
      </w:ins>
      <w:r>
        <w:rPr>
          <w:noProof/>
        </w:rPr>
        <w:fldChar w:fldCharType="separate"/>
      </w:r>
      <w:ins w:id="161" w:author="Meir Kalter" w:date="2016-06-14T08:59:00Z">
        <w:r>
          <w:rPr>
            <w:noProof/>
          </w:rPr>
          <w:t>17</w:t>
        </w:r>
        <w:r>
          <w:rPr>
            <w:noProof/>
          </w:rPr>
          <w:fldChar w:fldCharType="end"/>
        </w:r>
      </w:ins>
    </w:p>
    <w:p w:rsidR="00AE6007" w:rsidRDefault="00AE6007">
      <w:pPr>
        <w:pStyle w:val="TOC2"/>
        <w:tabs>
          <w:tab w:val="right" w:leader="dot" w:pos="9339"/>
        </w:tabs>
        <w:rPr>
          <w:ins w:id="162" w:author="Meir Kalter" w:date="2016-06-14T08:59:00Z"/>
          <w:rFonts w:asciiTheme="minorHAnsi" w:eastAsiaTheme="minorEastAsia" w:hAnsiTheme="minorHAnsi" w:cstheme="minorBidi"/>
          <w:noProof/>
          <w:color w:val="auto"/>
          <w:bdr w:val="none" w:sz="0" w:space="0" w:color="auto"/>
          <w:lang w:eastAsia="en-US" w:bidi="he-IL"/>
        </w:rPr>
      </w:pPr>
      <w:ins w:id="163" w:author="Meir Kalter" w:date="2016-06-14T08:59:00Z">
        <w:r w:rsidRPr="00640E81">
          <w:rPr>
            <w:rFonts w:hAnsi="Arial Unicode MS"/>
            <w:noProof/>
          </w:rPr>
          <w:t>7.2.</w:t>
        </w:r>
        <w:r>
          <w:rPr>
            <w:noProof/>
          </w:rPr>
          <w:tab/>
        </w:r>
        <w:r>
          <w:rPr>
            <w:noProof/>
          </w:rPr>
          <w:fldChar w:fldCharType="begin"/>
        </w:r>
        <w:r>
          <w:rPr>
            <w:noProof/>
          </w:rPr>
          <w:instrText xml:space="preserve"> PAGEREF _Toc453658130 \h </w:instrText>
        </w:r>
        <w:r>
          <w:rPr>
            <w:noProof/>
          </w:rPr>
        </w:r>
      </w:ins>
      <w:r>
        <w:rPr>
          <w:noProof/>
        </w:rPr>
        <w:fldChar w:fldCharType="separate"/>
      </w:r>
      <w:ins w:id="164" w:author="Meir Kalter" w:date="2016-06-14T08:59:00Z">
        <w:r>
          <w:rPr>
            <w:noProof/>
          </w:rPr>
          <w:t>17</w:t>
        </w:r>
        <w:r>
          <w:rPr>
            <w:noProof/>
          </w:rPr>
          <w:fldChar w:fldCharType="end"/>
        </w:r>
      </w:ins>
    </w:p>
    <w:p w:rsidR="00AE6007" w:rsidRDefault="00AE6007">
      <w:pPr>
        <w:pStyle w:val="TOC2"/>
        <w:tabs>
          <w:tab w:val="left" w:pos="880"/>
          <w:tab w:val="right" w:leader="dot" w:pos="9339"/>
        </w:tabs>
        <w:rPr>
          <w:ins w:id="165" w:author="Meir Kalter" w:date="2016-06-14T08:59:00Z"/>
          <w:rFonts w:asciiTheme="minorHAnsi" w:eastAsiaTheme="minorEastAsia" w:hAnsiTheme="minorHAnsi" w:cstheme="minorBidi"/>
          <w:noProof/>
          <w:color w:val="auto"/>
          <w:bdr w:val="none" w:sz="0" w:space="0" w:color="auto"/>
          <w:lang w:eastAsia="en-US" w:bidi="he-IL"/>
        </w:rPr>
      </w:pPr>
      <w:ins w:id="166" w:author="Meir Kalter" w:date="2016-06-14T08:59:00Z">
        <w:r w:rsidRPr="00640E81">
          <w:rPr>
            <w:rFonts w:hAnsi="Arial Unicode MS"/>
            <w:noProof/>
          </w:rPr>
          <w:lastRenderedPageBreak/>
          <w:t>7.2.</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Execution of assembler</w:t>
        </w:r>
        <w:r>
          <w:rPr>
            <w:noProof/>
          </w:rPr>
          <w:tab/>
        </w:r>
        <w:r>
          <w:rPr>
            <w:noProof/>
          </w:rPr>
          <w:fldChar w:fldCharType="begin"/>
        </w:r>
        <w:r>
          <w:rPr>
            <w:noProof/>
          </w:rPr>
          <w:instrText xml:space="preserve"> PAGEREF _Toc453658131 \h </w:instrText>
        </w:r>
        <w:r>
          <w:rPr>
            <w:noProof/>
          </w:rPr>
        </w:r>
      </w:ins>
      <w:r>
        <w:rPr>
          <w:noProof/>
        </w:rPr>
        <w:fldChar w:fldCharType="separate"/>
      </w:r>
      <w:ins w:id="167" w:author="Meir Kalter" w:date="2016-06-14T08:59:00Z">
        <w:r>
          <w:rPr>
            <w:noProof/>
          </w:rPr>
          <w:t>17</w:t>
        </w:r>
        <w:r>
          <w:rPr>
            <w:noProof/>
          </w:rPr>
          <w:fldChar w:fldCharType="end"/>
        </w:r>
      </w:ins>
    </w:p>
    <w:p w:rsidR="00AE6007" w:rsidRDefault="00AE6007">
      <w:pPr>
        <w:pStyle w:val="TOC3"/>
        <w:tabs>
          <w:tab w:val="left" w:pos="880"/>
          <w:tab w:val="right" w:leader="dot" w:pos="9339"/>
        </w:tabs>
        <w:rPr>
          <w:ins w:id="168" w:author="Meir Kalter" w:date="2016-06-14T08:59:00Z"/>
          <w:rFonts w:asciiTheme="minorHAnsi" w:eastAsiaTheme="minorEastAsia" w:hAnsiTheme="minorHAnsi" w:cstheme="minorBidi"/>
          <w:noProof/>
          <w:color w:val="auto"/>
          <w:bdr w:val="none" w:sz="0" w:space="0" w:color="auto"/>
          <w:lang w:eastAsia="en-US" w:bidi="he-IL"/>
        </w:rPr>
      </w:pPr>
      <w:ins w:id="169" w:author="Meir Kalter" w:date="2016-06-14T08:59:00Z">
        <w:r w:rsidRPr="00640E81">
          <w:rPr>
            <w:rFonts w:hAnsi="Arial Unicode MS"/>
            <w:noProof/>
          </w:rPr>
          <w:t>1.</w:t>
        </w:r>
        <w:r>
          <w:rPr>
            <w:rFonts w:asciiTheme="minorHAnsi" w:eastAsiaTheme="minorEastAsia" w:hAnsiTheme="minorHAnsi" w:cstheme="minorBidi"/>
            <w:noProof/>
            <w:color w:val="auto"/>
            <w:bdr w:val="none" w:sz="0" w:space="0" w:color="auto"/>
            <w:lang w:eastAsia="en-US" w:bidi="he-IL"/>
          </w:rPr>
          <w:tab/>
        </w:r>
        <w:r>
          <w:rPr>
            <w:noProof/>
          </w:rPr>
          <w:t>Windows</w:t>
        </w:r>
        <w:r>
          <w:rPr>
            <w:noProof/>
          </w:rPr>
          <w:tab/>
        </w:r>
        <w:r>
          <w:rPr>
            <w:noProof/>
          </w:rPr>
          <w:fldChar w:fldCharType="begin"/>
        </w:r>
        <w:r>
          <w:rPr>
            <w:noProof/>
          </w:rPr>
          <w:instrText xml:space="preserve"> PAGEREF _Toc453658132 \h </w:instrText>
        </w:r>
        <w:r>
          <w:rPr>
            <w:noProof/>
          </w:rPr>
        </w:r>
      </w:ins>
      <w:r>
        <w:rPr>
          <w:noProof/>
        </w:rPr>
        <w:fldChar w:fldCharType="separate"/>
      </w:r>
      <w:ins w:id="170" w:author="Meir Kalter" w:date="2016-06-14T08:59:00Z">
        <w:r>
          <w:rPr>
            <w:noProof/>
          </w:rPr>
          <w:t>17</w:t>
        </w:r>
        <w:r>
          <w:rPr>
            <w:noProof/>
          </w:rPr>
          <w:fldChar w:fldCharType="end"/>
        </w:r>
      </w:ins>
    </w:p>
    <w:p w:rsidR="00AE6007" w:rsidRDefault="00AE6007">
      <w:pPr>
        <w:pStyle w:val="TOC3"/>
        <w:tabs>
          <w:tab w:val="left" w:pos="880"/>
          <w:tab w:val="right" w:leader="dot" w:pos="9339"/>
        </w:tabs>
        <w:rPr>
          <w:ins w:id="171" w:author="Meir Kalter" w:date="2016-06-14T08:59:00Z"/>
          <w:rFonts w:asciiTheme="minorHAnsi" w:eastAsiaTheme="minorEastAsia" w:hAnsiTheme="minorHAnsi" w:cstheme="minorBidi"/>
          <w:noProof/>
          <w:color w:val="auto"/>
          <w:bdr w:val="none" w:sz="0" w:space="0" w:color="auto"/>
          <w:lang w:eastAsia="en-US" w:bidi="he-IL"/>
        </w:rPr>
      </w:pPr>
      <w:ins w:id="172" w:author="Meir Kalter" w:date="2016-06-14T08:59:00Z">
        <w:r w:rsidRPr="00640E81">
          <w:rPr>
            <w:rFonts w:hAnsi="Arial Unicode MS"/>
            <w:noProof/>
          </w:rPr>
          <w:t>2.</w:t>
        </w:r>
        <w:r>
          <w:rPr>
            <w:rFonts w:asciiTheme="minorHAnsi" w:eastAsiaTheme="minorEastAsia" w:hAnsiTheme="minorHAnsi" w:cstheme="minorBidi"/>
            <w:noProof/>
            <w:color w:val="auto"/>
            <w:bdr w:val="none" w:sz="0" w:space="0" w:color="auto"/>
            <w:lang w:eastAsia="en-US" w:bidi="he-IL"/>
          </w:rPr>
          <w:tab/>
        </w:r>
        <w:r>
          <w:rPr>
            <w:noProof/>
          </w:rPr>
          <w:t>Linux</w:t>
        </w:r>
        <w:r>
          <w:rPr>
            <w:noProof/>
          </w:rPr>
          <w:tab/>
        </w:r>
        <w:r>
          <w:rPr>
            <w:noProof/>
          </w:rPr>
          <w:fldChar w:fldCharType="begin"/>
        </w:r>
        <w:r>
          <w:rPr>
            <w:noProof/>
          </w:rPr>
          <w:instrText xml:space="preserve"> PAGEREF _Toc453658133 \h </w:instrText>
        </w:r>
        <w:r>
          <w:rPr>
            <w:noProof/>
          </w:rPr>
        </w:r>
      </w:ins>
      <w:r>
        <w:rPr>
          <w:noProof/>
        </w:rPr>
        <w:fldChar w:fldCharType="separate"/>
      </w:r>
      <w:ins w:id="173" w:author="Meir Kalter" w:date="2016-06-14T08:59:00Z">
        <w:r>
          <w:rPr>
            <w:noProof/>
          </w:rPr>
          <w:t>17</w:t>
        </w:r>
        <w:r>
          <w:rPr>
            <w:noProof/>
          </w:rPr>
          <w:fldChar w:fldCharType="end"/>
        </w:r>
      </w:ins>
    </w:p>
    <w:p w:rsidR="00AE6007" w:rsidRDefault="00AE6007">
      <w:pPr>
        <w:pStyle w:val="TOC2"/>
        <w:tabs>
          <w:tab w:val="right" w:leader="dot" w:pos="9339"/>
        </w:tabs>
        <w:rPr>
          <w:ins w:id="174" w:author="Meir Kalter" w:date="2016-06-14T08:59:00Z"/>
          <w:rFonts w:asciiTheme="minorHAnsi" w:eastAsiaTheme="minorEastAsia" w:hAnsiTheme="minorHAnsi" w:cstheme="minorBidi"/>
          <w:noProof/>
          <w:color w:val="auto"/>
          <w:bdr w:val="none" w:sz="0" w:space="0" w:color="auto"/>
          <w:lang w:eastAsia="en-US" w:bidi="he-IL"/>
        </w:rPr>
      </w:pPr>
      <w:ins w:id="175" w:author="Meir Kalter" w:date="2016-06-14T08:59:00Z">
        <w:r w:rsidRPr="00640E81">
          <w:rPr>
            <w:rFonts w:hAnsi="Arial Unicode MS"/>
            <w:noProof/>
          </w:rPr>
          <w:t>7.3.</w:t>
        </w:r>
        <w:r>
          <w:rPr>
            <w:noProof/>
          </w:rPr>
          <w:tab/>
        </w:r>
        <w:r>
          <w:rPr>
            <w:noProof/>
          </w:rPr>
          <w:fldChar w:fldCharType="begin"/>
        </w:r>
        <w:r>
          <w:rPr>
            <w:noProof/>
          </w:rPr>
          <w:instrText xml:space="preserve"> PAGEREF _Toc453658134 \h </w:instrText>
        </w:r>
        <w:r>
          <w:rPr>
            <w:noProof/>
          </w:rPr>
        </w:r>
      </w:ins>
      <w:r>
        <w:rPr>
          <w:noProof/>
        </w:rPr>
        <w:fldChar w:fldCharType="separate"/>
      </w:r>
      <w:ins w:id="176" w:author="Meir Kalter" w:date="2016-06-14T08:59:00Z">
        <w:r>
          <w:rPr>
            <w:noProof/>
          </w:rPr>
          <w:t>17</w:t>
        </w:r>
        <w:r>
          <w:rPr>
            <w:noProof/>
          </w:rPr>
          <w:fldChar w:fldCharType="end"/>
        </w:r>
      </w:ins>
    </w:p>
    <w:p w:rsidR="00AE6007" w:rsidRDefault="00AE6007">
      <w:pPr>
        <w:pStyle w:val="TOC5"/>
        <w:tabs>
          <w:tab w:val="left" w:pos="1320"/>
          <w:tab w:val="right" w:leader="dot" w:pos="9339"/>
        </w:tabs>
        <w:rPr>
          <w:ins w:id="177" w:author="Meir Kalter" w:date="2016-06-14T08:59:00Z"/>
          <w:rFonts w:asciiTheme="minorHAnsi" w:eastAsiaTheme="minorEastAsia" w:hAnsiTheme="minorHAnsi" w:cstheme="minorBidi"/>
          <w:noProof/>
          <w:color w:val="auto"/>
          <w:bdr w:val="none" w:sz="0" w:space="0" w:color="auto"/>
          <w:lang w:eastAsia="en-US" w:bidi="he-IL"/>
        </w:rPr>
      </w:pPr>
      <w:ins w:id="178" w:author="Meir Kalter" w:date="2016-06-14T08:59:00Z">
        <w:r w:rsidRPr="00640E81">
          <w:rPr>
            <w:rFonts w:hAnsi="Arial Unicode MS"/>
            <w:noProof/>
          </w:rPr>
          <w:t>8.</w:t>
        </w:r>
        <w:r>
          <w:rPr>
            <w:rFonts w:asciiTheme="minorHAnsi" w:eastAsiaTheme="minorEastAsia" w:hAnsiTheme="minorHAnsi" w:cstheme="minorBidi"/>
            <w:noProof/>
            <w:color w:val="auto"/>
            <w:bdr w:val="none" w:sz="0" w:space="0" w:color="auto"/>
            <w:lang w:eastAsia="en-US" w:bidi="he-IL"/>
          </w:rPr>
          <w:tab/>
        </w:r>
        <w:r>
          <w:rPr>
            <w:noProof/>
          </w:rPr>
          <w:t>Gui</w:t>
        </w:r>
        <w:r>
          <w:rPr>
            <w:noProof/>
          </w:rPr>
          <w:tab/>
        </w:r>
        <w:r>
          <w:rPr>
            <w:noProof/>
          </w:rPr>
          <w:fldChar w:fldCharType="begin"/>
        </w:r>
        <w:r>
          <w:rPr>
            <w:noProof/>
          </w:rPr>
          <w:instrText xml:space="preserve"> PAGEREF _Toc453658135 \h </w:instrText>
        </w:r>
        <w:r>
          <w:rPr>
            <w:noProof/>
          </w:rPr>
        </w:r>
      </w:ins>
      <w:r>
        <w:rPr>
          <w:noProof/>
        </w:rPr>
        <w:fldChar w:fldCharType="separate"/>
      </w:r>
      <w:ins w:id="179" w:author="Meir Kalter" w:date="2016-06-14T08:59:00Z">
        <w:r>
          <w:rPr>
            <w:noProof/>
          </w:rPr>
          <w:t>18</w:t>
        </w:r>
        <w:r>
          <w:rPr>
            <w:noProof/>
          </w:rPr>
          <w:fldChar w:fldCharType="end"/>
        </w:r>
      </w:ins>
    </w:p>
    <w:p w:rsidR="00AE6007" w:rsidRDefault="00AE6007">
      <w:pPr>
        <w:pStyle w:val="TOC2"/>
        <w:tabs>
          <w:tab w:val="left" w:pos="880"/>
          <w:tab w:val="right" w:leader="dot" w:pos="9339"/>
        </w:tabs>
        <w:rPr>
          <w:ins w:id="180" w:author="Meir Kalter" w:date="2016-06-14T08:59:00Z"/>
          <w:rFonts w:asciiTheme="minorHAnsi" w:eastAsiaTheme="minorEastAsia" w:hAnsiTheme="minorHAnsi" w:cstheme="minorBidi"/>
          <w:noProof/>
          <w:color w:val="auto"/>
          <w:bdr w:val="none" w:sz="0" w:space="0" w:color="auto"/>
          <w:lang w:eastAsia="en-US" w:bidi="he-IL"/>
        </w:rPr>
      </w:pPr>
      <w:ins w:id="181" w:author="Meir Kalter" w:date="2016-06-14T08:59:00Z">
        <w:r w:rsidRPr="00640E81">
          <w:rPr>
            <w:rFonts w:hAnsi="Arial Unicode MS"/>
            <w:noProof/>
          </w:rPr>
          <w:t>8.1.</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Parts view</w:t>
        </w:r>
        <w:r>
          <w:rPr>
            <w:noProof/>
          </w:rPr>
          <w:tab/>
        </w:r>
        <w:r>
          <w:rPr>
            <w:noProof/>
          </w:rPr>
          <w:fldChar w:fldCharType="begin"/>
        </w:r>
        <w:r>
          <w:rPr>
            <w:noProof/>
          </w:rPr>
          <w:instrText xml:space="preserve"> PAGEREF _Toc453658136 \h </w:instrText>
        </w:r>
        <w:r>
          <w:rPr>
            <w:noProof/>
          </w:rPr>
        </w:r>
      </w:ins>
      <w:r>
        <w:rPr>
          <w:noProof/>
        </w:rPr>
        <w:fldChar w:fldCharType="separate"/>
      </w:r>
      <w:ins w:id="182" w:author="Meir Kalter" w:date="2016-06-14T08:59:00Z">
        <w:r>
          <w:rPr>
            <w:noProof/>
          </w:rPr>
          <w:t>18</w:t>
        </w:r>
        <w:r>
          <w:rPr>
            <w:noProof/>
          </w:rPr>
          <w:fldChar w:fldCharType="end"/>
        </w:r>
      </w:ins>
    </w:p>
    <w:p w:rsidR="00AE6007" w:rsidRDefault="00AE6007">
      <w:pPr>
        <w:pStyle w:val="TOC2"/>
        <w:tabs>
          <w:tab w:val="left" w:pos="880"/>
          <w:tab w:val="right" w:leader="dot" w:pos="9339"/>
        </w:tabs>
        <w:rPr>
          <w:ins w:id="183" w:author="Meir Kalter" w:date="2016-06-14T08:59:00Z"/>
          <w:rFonts w:asciiTheme="minorHAnsi" w:eastAsiaTheme="minorEastAsia" w:hAnsiTheme="minorHAnsi" w:cstheme="minorBidi"/>
          <w:noProof/>
          <w:color w:val="auto"/>
          <w:bdr w:val="none" w:sz="0" w:space="0" w:color="auto"/>
          <w:lang w:eastAsia="en-US" w:bidi="he-IL"/>
        </w:rPr>
      </w:pPr>
      <w:ins w:id="184" w:author="Meir Kalter" w:date="2016-06-14T08:59:00Z">
        <w:r w:rsidRPr="00640E81">
          <w:rPr>
            <w:rFonts w:hAnsi="Arial Unicode MS"/>
            <w:noProof/>
          </w:rPr>
          <w:t>8.2.</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File types used in the simulator</w:t>
        </w:r>
        <w:r>
          <w:rPr>
            <w:noProof/>
          </w:rPr>
          <w:tab/>
        </w:r>
        <w:r>
          <w:rPr>
            <w:noProof/>
          </w:rPr>
          <w:fldChar w:fldCharType="begin"/>
        </w:r>
        <w:r>
          <w:rPr>
            <w:noProof/>
          </w:rPr>
          <w:instrText xml:space="preserve"> PAGEREF _Toc453658137 \h </w:instrText>
        </w:r>
        <w:r>
          <w:rPr>
            <w:noProof/>
          </w:rPr>
        </w:r>
      </w:ins>
      <w:r>
        <w:rPr>
          <w:noProof/>
        </w:rPr>
        <w:fldChar w:fldCharType="separate"/>
      </w:r>
      <w:ins w:id="185" w:author="Meir Kalter" w:date="2016-06-14T08:59:00Z">
        <w:r>
          <w:rPr>
            <w:noProof/>
          </w:rPr>
          <w:t>18</w:t>
        </w:r>
        <w:r>
          <w:rPr>
            <w:noProof/>
          </w:rPr>
          <w:fldChar w:fldCharType="end"/>
        </w:r>
      </w:ins>
    </w:p>
    <w:p w:rsidR="00AE6007" w:rsidRDefault="00AE6007">
      <w:pPr>
        <w:pStyle w:val="TOC2"/>
        <w:tabs>
          <w:tab w:val="left" w:pos="880"/>
          <w:tab w:val="right" w:leader="dot" w:pos="9339"/>
        </w:tabs>
        <w:rPr>
          <w:ins w:id="186" w:author="Meir Kalter" w:date="2016-06-14T08:59:00Z"/>
          <w:rFonts w:asciiTheme="minorHAnsi" w:eastAsiaTheme="minorEastAsia" w:hAnsiTheme="minorHAnsi" w:cstheme="minorBidi"/>
          <w:noProof/>
          <w:color w:val="auto"/>
          <w:bdr w:val="none" w:sz="0" w:space="0" w:color="auto"/>
          <w:lang w:eastAsia="en-US" w:bidi="he-IL"/>
        </w:rPr>
      </w:pPr>
      <w:ins w:id="187" w:author="Meir Kalter" w:date="2016-06-14T08:59:00Z">
        <w:r w:rsidRPr="00640E81">
          <w:rPr>
            <w:rFonts w:hAnsi="Arial Unicode MS"/>
            <w:noProof/>
          </w:rPr>
          <w:t>8.3.</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Optional files</w:t>
        </w:r>
        <w:r>
          <w:rPr>
            <w:noProof/>
          </w:rPr>
          <w:tab/>
        </w:r>
        <w:r>
          <w:rPr>
            <w:noProof/>
          </w:rPr>
          <w:fldChar w:fldCharType="begin"/>
        </w:r>
        <w:r>
          <w:rPr>
            <w:noProof/>
          </w:rPr>
          <w:instrText xml:space="preserve"> PAGEREF _Toc453658138 \h </w:instrText>
        </w:r>
        <w:r>
          <w:rPr>
            <w:noProof/>
          </w:rPr>
        </w:r>
      </w:ins>
      <w:r>
        <w:rPr>
          <w:noProof/>
        </w:rPr>
        <w:fldChar w:fldCharType="separate"/>
      </w:r>
      <w:ins w:id="188" w:author="Meir Kalter" w:date="2016-06-14T08:59:00Z">
        <w:r>
          <w:rPr>
            <w:noProof/>
          </w:rPr>
          <w:t>18</w:t>
        </w:r>
        <w:r>
          <w:rPr>
            <w:noProof/>
          </w:rPr>
          <w:fldChar w:fldCharType="end"/>
        </w:r>
      </w:ins>
    </w:p>
    <w:p w:rsidR="00AE6007" w:rsidRDefault="00AE6007">
      <w:pPr>
        <w:pStyle w:val="TOC3"/>
        <w:tabs>
          <w:tab w:val="left" w:pos="1320"/>
          <w:tab w:val="right" w:leader="dot" w:pos="9339"/>
        </w:tabs>
        <w:rPr>
          <w:ins w:id="189" w:author="Meir Kalter" w:date="2016-06-14T08:59:00Z"/>
          <w:rFonts w:asciiTheme="minorHAnsi" w:eastAsiaTheme="minorEastAsia" w:hAnsiTheme="minorHAnsi" w:cstheme="minorBidi"/>
          <w:noProof/>
          <w:color w:val="auto"/>
          <w:bdr w:val="none" w:sz="0" w:space="0" w:color="auto"/>
          <w:lang w:eastAsia="en-US" w:bidi="he-IL"/>
        </w:rPr>
      </w:pPr>
      <w:ins w:id="190" w:author="Meir Kalter" w:date="2016-06-14T08:59:00Z">
        <w:r w:rsidRPr="00640E81">
          <w:rPr>
            <w:rFonts w:hAnsi="Arial Unicode MS"/>
            <w:noProof/>
          </w:rPr>
          <w:t>8.3.1.</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ASM</w:t>
        </w:r>
        <w:r>
          <w:rPr>
            <w:noProof/>
          </w:rPr>
          <w:tab/>
        </w:r>
        <w:r>
          <w:rPr>
            <w:noProof/>
          </w:rPr>
          <w:fldChar w:fldCharType="begin"/>
        </w:r>
        <w:r>
          <w:rPr>
            <w:noProof/>
          </w:rPr>
          <w:instrText xml:space="preserve"> PAGEREF _Toc453658139 \h </w:instrText>
        </w:r>
        <w:r>
          <w:rPr>
            <w:noProof/>
          </w:rPr>
        </w:r>
      </w:ins>
      <w:r>
        <w:rPr>
          <w:noProof/>
        </w:rPr>
        <w:fldChar w:fldCharType="separate"/>
      </w:r>
      <w:ins w:id="191" w:author="Meir Kalter" w:date="2016-06-14T08:59:00Z">
        <w:r>
          <w:rPr>
            <w:noProof/>
          </w:rPr>
          <w:t>18</w:t>
        </w:r>
        <w:r>
          <w:rPr>
            <w:noProof/>
          </w:rPr>
          <w:fldChar w:fldCharType="end"/>
        </w:r>
      </w:ins>
    </w:p>
    <w:p w:rsidR="00AE6007" w:rsidRDefault="00AE6007">
      <w:pPr>
        <w:pStyle w:val="TOC4"/>
        <w:tabs>
          <w:tab w:val="left" w:pos="1760"/>
          <w:tab w:val="right" w:leader="dot" w:pos="9339"/>
        </w:tabs>
        <w:rPr>
          <w:ins w:id="192" w:author="Meir Kalter" w:date="2016-06-14T08:59:00Z"/>
          <w:rFonts w:asciiTheme="minorHAnsi" w:eastAsiaTheme="minorEastAsia" w:hAnsiTheme="minorHAnsi" w:cstheme="minorBidi"/>
          <w:noProof/>
          <w:color w:val="auto"/>
          <w:bdr w:val="none" w:sz="0" w:space="0" w:color="auto"/>
          <w:lang w:eastAsia="en-US" w:bidi="he-IL"/>
        </w:rPr>
      </w:pPr>
      <w:ins w:id="193" w:author="Meir Kalter" w:date="2016-06-14T08:59:00Z">
        <w:r w:rsidRPr="00640E81">
          <w:rPr>
            <w:rFonts w:hAnsi="Arial Unicode MS"/>
            <w:noProof/>
          </w:rPr>
          <w:t>8.3.1.1.</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This type of file contains the assembler code.</w:t>
        </w:r>
        <w:r>
          <w:rPr>
            <w:noProof/>
          </w:rPr>
          <w:tab/>
        </w:r>
        <w:r>
          <w:rPr>
            <w:noProof/>
          </w:rPr>
          <w:fldChar w:fldCharType="begin"/>
        </w:r>
        <w:r>
          <w:rPr>
            <w:noProof/>
          </w:rPr>
          <w:instrText xml:space="preserve"> PAGEREF _Toc453658140 \h </w:instrText>
        </w:r>
        <w:r>
          <w:rPr>
            <w:noProof/>
          </w:rPr>
        </w:r>
      </w:ins>
      <w:r>
        <w:rPr>
          <w:noProof/>
        </w:rPr>
        <w:fldChar w:fldCharType="separate"/>
      </w:r>
      <w:ins w:id="194" w:author="Meir Kalter" w:date="2016-06-14T08:59:00Z">
        <w:r>
          <w:rPr>
            <w:noProof/>
          </w:rPr>
          <w:t>18</w:t>
        </w:r>
        <w:r>
          <w:rPr>
            <w:noProof/>
          </w:rPr>
          <w:fldChar w:fldCharType="end"/>
        </w:r>
      </w:ins>
    </w:p>
    <w:p w:rsidR="00AE6007" w:rsidRDefault="00AE6007">
      <w:pPr>
        <w:pStyle w:val="TOC3"/>
        <w:tabs>
          <w:tab w:val="left" w:pos="1320"/>
          <w:tab w:val="right" w:leader="dot" w:pos="9339"/>
        </w:tabs>
        <w:rPr>
          <w:ins w:id="195" w:author="Meir Kalter" w:date="2016-06-14T08:59:00Z"/>
          <w:rFonts w:asciiTheme="minorHAnsi" w:eastAsiaTheme="minorEastAsia" w:hAnsiTheme="minorHAnsi" w:cstheme="minorBidi"/>
          <w:noProof/>
          <w:color w:val="auto"/>
          <w:bdr w:val="none" w:sz="0" w:space="0" w:color="auto"/>
          <w:lang w:eastAsia="en-US" w:bidi="he-IL"/>
        </w:rPr>
      </w:pPr>
      <w:ins w:id="196" w:author="Meir Kalter" w:date="2016-06-14T08:59:00Z">
        <w:r w:rsidRPr="00640E81">
          <w:rPr>
            <w:rFonts w:ascii="Calibri" w:eastAsia="Calibri" w:hAnsi="Arial Unicode MS" w:cs="Calibri"/>
            <w:b/>
            <w:bCs/>
            <w:i/>
            <w:iCs/>
            <w:noProof/>
          </w:rPr>
          <w:t>8.3.2.</w:t>
        </w:r>
        <w:r>
          <w:rPr>
            <w:rFonts w:asciiTheme="minorHAnsi" w:eastAsiaTheme="minorEastAsia" w:hAnsiTheme="minorHAnsi" w:cstheme="minorBidi"/>
            <w:noProof/>
            <w:color w:val="auto"/>
            <w:bdr w:val="none" w:sz="0" w:space="0" w:color="auto"/>
            <w:lang w:eastAsia="en-US" w:bidi="he-IL"/>
          </w:rPr>
          <w:tab/>
        </w:r>
        <w:r w:rsidRPr="00640E81">
          <w:rPr>
            <w:rFonts w:eastAsia="Calibri" w:cs="Calibri"/>
            <w:noProof/>
          </w:rPr>
          <w:t>MEM</w:t>
        </w:r>
        <w:r>
          <w:rPr>
            <w:noProof/>
          </w:rPr>
          <w:tab/>
        </w:r>
        <w:r>
          <w:rPr>
            <w:noProof/>
          </w:rPr>
          <w:fldChar w:fldCharType="begin"/>
        </w:r>
        <w:r>
          <w:rPr>
            <w:noProof/>
          </w:rPr>
          <w:instrText xml:space="preserve"> PAGEREF _Toc453658141 \h </w:instrText>
        </w:r>
        <w:r>
          <w:rPr>
            <w:noProof/>
          </w:rPr>
        </w:r>
      </w:ins>
      <w:r>
        <w:rPr>
          <w:noProof/>
        </w:rPr>
        <w:fldChar w:fldCharType="separate"/>
      </w:r>
      <w:ins w:id="197" w:author="Meir Kalter" w:date="2016-06-14T08:59:00Z">
        <w:r>
          <w:rPr>
            <w:noProof/>
          </w:rPr>
          <w:t>18</w:t>
        </w:r>
        <w:r>
          <w:rPr>
            <w:noProof/>
          </w:rPr>
          <w:fldChar w:fldCharType="end"/>
        </w:r>
      </w:ins>
    </w:p>
    <w:p w:rsidR="00AE6007" w:rsidRDefault="00AE6007">
      <w:pPr>
        <w:pStyle w:val="TOC4"/>
        <w:tabs>
          <w:tab w:val="left" w:pos="1760"/>
          <w:tab w:val="right" w:leader="dot" w:pos="9339"/>
        </w:tabs>
        <w:rPr>
          <w:ins w:id="198" w:author="Meir Kalter" w:date="2016-06-14T08:59:00Z"/>
          <w:rFonts w:asciiTheme="minorHAnsi" w:eastAsiaTheme="minorEastAsia" w:hAnsiTheme="minorHAnsi" w:cstheme="minorBidi"/>
          <w:noProof/>
          <w:color w:val="auto"/>
          <w:bdr w:val="none" w:sz="0" w:space="0" w:color="auto"/>
          <w:lang w:eastAsia="en-US" w:bidi="he-IL"/>
        </w:rPr>
      </w:pPr>
      <w:ins w:id="199" w:author="Meir Kalter" w:date="2016-06-14T08:59:00Z">
        <w:r w:rsidRPr="00640E81">
          <w:rPr>
            <w:rFonts w:hAnsi="Arial Unicode MS"/>
            <w:noProof/>
          </w:rPr>
          <w:t>8.3.2.1.</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This type of file contains the memory code.</w:t>
        </w:r>
        <w:r>
          <w:rPr>
            <w:noProof/>
          </w:rPr>
          <w:tab/>
        </w:r>
        <w:r>
          <w:rPr>
            <w:noProof/>
          </w:rPr>
          <w:fldChar w:fldCharType="begin"/>
        </w:r>
        <w:r>
          <w:rPr>
            <w:noProof/>
          </w:rPr>
          <w:instrText xml:space="preserve"> PAGEREF _Toc453658142 \h </w:instrText>
        </w:r>
        <w:r>
          <w:rPr>
            <w:noProof/>
          </w:rPr>
        </w:r>
      </w:ins>
      <w:r>
        <w:rPr>
          <w:noProof/>
        </w:rPr>
        <w:fldChar w:fldCharType="separate"/>
      </w:r>
      <w:ins w:id="200" w:author="Meir Kalter" w:date="2016-06-14T08:59:00Z">
        <w:r>
          <w:rPr>
            <w:noProof/>
          </w:rPr>
          <w:t>18</w:t>
        </w:r>
        <w:r>
          <w:rPr>
            <w:noProof/>
          </w:rPr>
          <w:fldChar w:fldCharType="end"/>
        </w:r>
      </w:ins>
    </w:p>
    <w:p w:rsidR="00AE6007" w:rsidRDefault="00AE6007">
      <w:pPr>
        <w:pStyle w:val="TOC2"/>
        <w:tabs>
          <w:tab w:val="left" w:pos="880"/>
          <w:tab w:val="right" w:leader="dot" w:pos="9339"/>
        </w:tabs>
        <w:rPr>
          <w:ins w:id="201" w:author="Meir Kalter" w:date="2016-06-14T08:59:00Z"/>
          <w:rFonts w:asciiTheme="minorHAnsi" w:eastAsiaTheme="minorEastAsia" w:hAnsiTheme="minorHAnsi" w:cstheme="minorBidi"/>
          <w:noProof/>
          <w:color w:val="auto"/>
          <w:bdr w:val="none" w:sz="0" w:space="0" w:color="auto"/>
          <w:lang w:eastAsia="en-US" w:bidi="he-IL"/>
        </w:rPr>
      </w:pPr>
      <w:ins w:id="202" w:author="Meir Kalter" w:date="2016-06-14T08:59:00Z">
        <w:r w:rsidRPr="00640E81">
          <w:rPr>
            <w:rFonts w:hAnsi="Arial Unicode MS"/>
            <w:noProof/>
          </w:rPr>
          <w:t>8.4.</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Editing/saving assembler</w:t>
        </w:r>
        <w:r>
          <w:rPr>
            <w:noProof/>
          </w:rPr>
          <w:tab/>
        </w:r>
        <w:r>
          <w:rPr>
            <w:noProof/>
          </w:rPr>
          <w:fldChar w:fldCharType="begin"/>
        </w:r>
        <w:r>
          <w:rPr>
            <w:noProof/>
          </w:rPr>
          <w:instrText xml:space="preserve"> PAGEREF _Toc453658143 \h </w:instrText>
        </w:r>
        <w:r>
          <w:rPr>
            <w:noProof/>
          </w:rPr>
        </w:r>
      </w:ins>
      <w:r>
        <w:rPr>
          <w:noProof/>
        </w:rPr>
        <w:fldChar w:fldCharType="separate"/>
      </w:r>
      <w:ins w:id="203" w:author="Meir Kalter" w:date="2016-06-14T08:59:00Z">
        <w:r>
          <w:rPr>
            <w:noProof/>
          </w:rPr>
          <w:t>18</w:t>
        </w:r>
        <w:r>
          <w:rPr>
            <w:noProof/>
          </w:rPr>
          <w:fldChar w:fldCharType="end"/>
        </w:r>
      </w:ins>
    </w:p>
    <w:p w:rsidR="00AE6007" w:rsidRDefault="00AE6007">
      <w:pPr>
        <w:pStyle w:val="TOC2"/>
        <w:tabs>
          <w:tab w:val="left" w:pos="880"/>
          <w:tab w:val="right" w:leader="dot" w:pos="9339"/>
        </w:tabs>
        <w:rPr>
          <w:ins w:id="204" w:author="Meir Kalter" w:date="2016-06-14T08:59:00Z"/>
          <w:rFonts w:asciiTheme="minorHAnsi" w:eastAsiaTheme="minorEastAsia" w:hAnsiTheme="minorHAnsi" w:cstheme="minorBidi"/>
          <w:noProof/>
          <w:color w:val="auto"/>
          <w:bdr w:val="none" w:sz="0" w:space="0" w:color="auto"/>
          <w:lang w:eastAsia="en-US" w:bidi="he-IL"/>
        </w:rPr>
      </w:pPr>
      <w:ins w:id="205" w:author="Meir Kalter" w:date="2016-06-14T08:59:00Z">
        <w:r w:rsidRPr="00640E81">
          <w:rPr>
            <w:rFonts w:hAnsi="Arial Unicode MS"/>
            <w:noProof/>
          </w:rPr>
          <w:t>8.5.</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Open assembler file</w:t>
        </w:r>
        <w:r>
          <w:rPr>
            <w:noProof/>
          </w:rPr>
          <w:tab/>
        </w:r>
        <w:r>
          <w:rPr>
            <w:noProof/>
          </w:rPr>
          <w:fldChar w:fldCharType="begin"/>
        </w:r>
        <w:r>
          <w:rPr>
            <w:noProof/>
          </w:rPr>
          <w:instrText xml:space="preserve"> PAGEREF _Toc453658144 \h </w:instrText>
        </w:r>
        <w:r>
          <w:rPr>
            <w:noProof/>
          </w:rPr>
        </w:r>
      </w:ins>
      <w:r>
        <w:rPr>
          <w:noProof/>
        </w:rPr>
        <w:fldChar w:fldCharType="separate"/>
      </w:r>
      <w:ins w:id="206" w:author="Meir Kalter" w:date="2016-06-14T08:59:00Z">
        <w:r>
          <w:rPr>
            <w:noProof/>
          </w:rPr>
          <w:t>18</w:t>
        </w:r>
        <w:r>
          <w:rPr>
            <w:noProof/>
          </w:rPr>
          <w:fldChar w:fldCharType="end"/>
        </w:r>
      </w:ins>
    </w:p>
    <w:p w:rsidR="00AE6007" w:rsidRDefault="00AE6007">
      <w:pPr>
        <w:pStyle w:val="TOC2"/>
        <w:tabs>
          <w:tab w:val="left" w:pos="880"/>
          <w:tab w:val="right" w:leader="dot" w:pos="9339"/>
        </w:tabs>
        <w:rPr>
          <w:ins w:id="207" w:author="Meir Kalter" w:date="2016-06-14T08:59:00Z"/>
          <w:rFonts w:asciiTheme="minorHAnsi" w:eastAsiaTheme="minorEastAsia" w:hAnsiTheme="minorHAnsi" w:cstheme="minorBidi"/>
          <w:noProof/>
          <w:color w:val="auto"/>
          <w:bdr w:val="none" w:sz="0" w:space="0" w:color="auto"/>
          <w:lang w:eastAsia="en-US" w:bidi="he-IL"/>
        </w:rPr>
      </w:pPr>
      <w:ins w:id="208" w:author="Meir Kalter" w:date="2016-06-14T08:59:00Z">
        <w:r w:rsidRPr="00640E81">
          <w:rPr>
            <w:rFonts w:hAnsi="Arial Unicode MS"/>
            <w:noProof/>
          </w:rPr>
          <w:t>8.6.</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Save assembler file</w:t>
        </w:r>
        <w:r>
          <w:rPr>
            <w:noProof/>
          </w:rPr>
          <w:tab/>
        </w:r>
        <w:r>
          <w:rPr>
            <w:noProof/>
          </w:rPr>
          <w:fldChar w:fldCharType="begin"/>
        </w:r>
        <w:r>
          <w:rPr>
            <w:noProof/>
          </w:rPr>
          <w:instrText xml:space="preserve"> PAGEREF _Toc453658145 \h </w:instrText>
        </w:r>
        <w:r>
          <w:rPr>
            <w:noProof/>
          </w:rPr>
        </w:r>
      </w:ins>
      <w:r>
        <w:rPr>
          <w:noProof/>
        </w:rPr>
        <w:fldChar w:fldCharType="separate"/>
      </w:r>
      <w:ins w:id="209" w:author="Meir Kalter" w:date="2016-06-14T08:59:00Z">
        <w:r>
          <w:rPr>
            <w:noProof/>
          </w:rPr>
          <w:t>19</w:t>
        </w:r>
        <w:r>
          <w:rPr>
            <w:noProof/>
          </w:rPr>
          <w:fldChar w:fldCharType="end"/>
        </w:r>
      </w:ins>
    </w:p>
    <w:p w:rsidR="00AE6007" w:rsidRDefault="00AE6007">
      <w:pPr>
        <w:pStyle w:val="TOC3"/>
        <w:tabs>
          <w:tab w:val="left" w:pos="1320"/>
          <w:tab w:val="right" w:leader="dot" w:pos="9339"/>
        </w:tabs>
        <w:rPr>
          <w:ins w:id="210" w:author="Meir Kalter" w:date="2016-06-14T08:59:00Z"/>
          <w:rFonts w:asciiTheme="minorHAnsi" w:eastAsiaTheme="minorEastAsia" w:hAnsiTheme="minorHAnsi" w:cstheme="minorBidi"/>
          <w:noProof/>
          <w:color w:val="auto"/>
          <w:bdr w:val="none" w:sz="0" w:space="0" w:color="auto"/>
          <w:lang w:eastAsia="en-US" w:bidi="he-IL"/>
        </w:rPr>
      </w:pPr>
      <w:ins w:id="211" w:author="Meir Kalter" w:date="2016-06-14T08:59:00Z">
        <w:r w:rsidRPr="00640E81">
          <w:rPr>
            <w:rFonts w:ascii="Calibri" w:eastAsia="Calibri" w:hAnsi="Arial Unicode MS" w:cs="Calibri"/>
            <w:noProof/>
          </w:rPr>
          <w:t>8.6.1.</w:t>
        </w:r>
        <w:r>
          <w:rPr>
            <w:rFonts w:asciiTheme="minorHAnsi" w:eastAsiaTheme="minorEastAsia" w:hAnsiTheme="minorHAnsi" w:cstheme="minorBidi"/>
            <w:noProof/>
            <w:color w:val="auto"/>
            <w:bdr w:val="none" w:sz="0" w:space="0" w:color="auto"/>
            <w:lang w:eastAsia="en-US" w:bidi="he-IL"/>
          </w:rPr>
          <w:tab/>
        </w:r>
        <w:r>
          <w:rPr>
            <w:noProof/>
          </w:rPr>
          <w:t>Save file flow:</w:t>
        </w:r>
        <w:r>
          <w:rPr>
            <w:noProof/>
          </w:rPr>
          <w:tab/>
        </w:r>
        <w:r>
          <w:rPr>
            <w:noProof/>
          </w:rPr>
          <w:fldChar w:fldCharType="begin"/>
        </w:r>
        <w:r>
          <w:rPr>
            <w:noProof/>
          </w:rPr>
          <w:instrText xml:space="preserve"> PAGEREF _Toc453658146 \h </w:instrText>
        </w:r>
        <w:r>
          <w:rPr>
            <w:noProof/>
          </w:rPr>
        </w:r>
      </w:ins>
      <w:r>
        <w:rPr>
          <w:noProof/>
        </w:rPr>
        <w:fldChar w:fldCharType="separate"/>
      </w:r>
      <w:ins w:id="212" w:author="Meir Kalter" w:date="2016-06-14T08:59:00Z">
        <w:r>
          <w:rPr>
            <w:noProof/>
          </w:rPr>
          <w:t>19</w:t>
        </w:r>
        <w:r>
          <w:rPr>
            <w:noProof/>
          </w:rPr>
          <w:fldChar w:fldCharType="end"/>
        </w:r>
      </w:ins>
    </w:p>
    <w:p w:rsidR="00AE6007" w:rsidRDefault="00AE6007">
      <w:pPr>
        <w:pStyle w:val="TOC2"/>
        <w:tabs>
          <w:tab w:val="left" w:pos="880"/>
          <w:tab w:val="right" w:leader="dot" w:pos="9339"/>
        </w:tabs>
        <w:rPr>
          <w:ins w:id="213" w:author="Meir Kalter" w:date="2016-06-14T08:59:00Z"/>
          <w:rFonts w:asciiTheme="minorHAnsi" w:eastAsiaTheme="minorEastAsia" w:hAnsiTheme="minorHAnsi" w:cstheme="minorBidi"/>
          <w:noProof/>
          <w:color w:val="auto"/>
          <w:bdr w:val="none" w:sz="0" w:space="0" w:color="auto"/>
          <w:lang w:eastAsia="en-US" w:bidi="he-IL"/>
        </w:rPr>
      </w:pPr>
      <w:ins w:id="214" w:author="Meir Kalter" w:date="2016-06-14T08:59:00Z">
        <w:r w:rsidRPr="00640E81">
          <w:rPr>
            <w:rFonts w:hAnsi="Arial Unicode MS"/>
            <w:noProof/>
          </w:rPr>
          <w:t>8.7.</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Memory view</w:t>
        </w:r>
        <w:r>
          <w:rPr>
            <w:noProof/>
          </w:rPr>
          <w:tab/>
        </w:r>
        <w:r>
          <w:rPr>
            <w:noProof/>
          </w:rPr>
          <w:fldChar w:fldCharType="begin"/>
        </w:r>
        <w:r>
          <w:rPr>
            <w:noProof/>
          </w:rPr>
          <w:instrText xml:space="preserve"> PAGEREF _Toc453658147 \h </w:instrText>
        </w:r>
        <w:r>
          <w:rPr>
            <w:noProof/>
          </w:rPr>
        </w:r>
      </w:ins>
      <w:r>
        <w:rPr>
          <w:noProof/>
        </w:rPr>
        <w:fldChar w:fldCharType="separate"/>
      </w:r>
      <w:ins w:id="215" w:author="Meir Kalter" w:date="2016-06-14T08:59:00Z">
        <w:r>
          <w:rPr>
            <w:noProof/>
          </w:rPr>
          <w:t>22</w:t>
        </w:r>
        <w:r>
          <w:rPr>
            <w:noProof/>
          </w:rPr>
          <w:fldChar w:fldCharType="end"/>
        </w:r>
      </w:ins>
    </w:p>
    <w:p w:rsidR="00AE6007" w:rsidRDefault="00AE6007">
      <w:pPr>
        <w:pStyle w:val="TOC3"/>
        <w:tabs>
          <w:tab w:val="left" w:pos="1320"/>
          <w:tab w:val="right" w:leader="dot" w:pos="9339"/>
        </w:tabs>
        <w:rPr>
          <w:ins w:id="216" w:author="Meir Kalter" w:date="2016-06-14T08:59:00Z"/>
          <w:rFonts w:asciiTheme="minorHAnsi" w:eastAsiaTheme="minorEastAsia" w:hAnsiTheme="minorHAnsi" w:cstheme="minorBidi"/>
          <w:noProof/>
          <w:color w:val="auto"/>
          <w:bdr w:val="none" w:sz="0" w:space="0" w:color="auto"/>
          <w:lang w:eastAsia="en-US" w:bidi="he-IL"/>
        </w:rPr>
      </w:pPr>
      <w:ins w:id="217" w:author="Meir Kalter" w:date="2016-06-14T08:59:00Z">
        <w:r w:rsidRPr="00640E81">
          <w:rPr>
            <w:rFonts w:hAnsi="Arial Unicode MS"/>
            <w:noProof/>
          </w:rPr>
          <w:t>8.7.1.</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Memory</w:t>
        </w:r>
        <w:r>
          <w:rPr>
            <w:noProof/>
          </w:rPr>
          <w:tab/>
        </w:r>
        <w:r>
          <w:rPr>
            <w:noProof/>
          </w:rPr>
          <w:fldChar w:fldCharType="begin"/>
        </w:r>
        <w:r>
          <w:rPr>
            <w:noProof/>
          </w:rPr>
          <w:instrText xml:space="preserve"> PAGEREF _Toc453658148 \h </w:instrText>
        </w:r>
        <w:r>
          <w:rPr>
            <w:noProof/>
          </w:rPr>
        </w:r>
      </w:ins>
      <w:r>
        <w:rPr>
          <w:noProof/>
        </w:rPr>
        <w:fldChar w:fldCharType="separate"/>
      </w:r>
      <w:ins w:id="218" w:author="Meir Kalter" w:date="2016-06-14T08:59:00Z">
        <w:r>
          <w:rPr>
            <w:noProof/>
          </w:rPr>
          <w:t>22</w:t>
        </w:r>
        <w:r>
          <w:rPr>
            <w:noProof/>
          </w:rPr>
          <w:fldChar w:fldCharType="end"/>
        </w:r>
      </w:ins>
    </w:p>
    <w:p w:rsidR="00AE6007" w:rsidRDefault="00AE6007">
      <w:pPr>
        <w:pStyle w:val="TOC3"/>
        <w:tabs>
          <w:tab w:val="left" w:pos="1320"/>
          <w:tab w:val="right" w:leader="dot" w:pos="9339"/>
        </w:tabs>
        <w:rPr>
          <w:ins w:id="219" w:author="Meir Kalter" w:date="2016-06-14T08:59:00Z"/>
          <w:rFonts w:asciiTheme="minorHAnsi" w:eastAsiaTheme="minorEastAsia" w:hAnsiTheme="minorHAnsi" w:cstheme="minorBidi"/>
          <w:noProof/>
          <w:color w:val="auto"/>
          <w:bdr w:val="none" w:sz="0" w:space="0" w:color="auto"/>
          <w:lang w:eastAsia="en-US" w:bidi="he-IL"/>
        </w:rPr>
      </w:pPr>
      <w:ins w:id="220" w:author="Meir Kalter" w:date="2016-06-14T08:59:00Z">
        <w:r w:rsidRPr="00640E81">
          <w:rPr>
            <w:rFonts w:hAnsi="Arial Unicode MS"/>
            <w:noProof/>
          </w:rPr>
          <w:t>8.7.2.</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Instruction cpu</w:t>
        </w:r>
        <w:r>
          <w:rPr>
            <w:noProof/>
          </w:rPr>
          <w:tab/>
        </w:r>
        <w:r>
          <w:rPr>
            <w:noProof/>
          </w:rPr>
          <w:fldChar w:fldCharType="begin"/>
        </w:r>
        <w:r>
          <w:rPr>
            <w:noProof/>
          </w:rPr>
          <w:instrText xml:space="preserve"> PAGEREF _Toc453658149 \h </w:instrText>
        </w:r>
        <w:r>
          <w:rPr>
            <w:noProof/>
          </w:rPr>
        </w:r>
      </w:ins>
      <w:r>
        <w:rPr>
          <w:noProof/>
        </w:rPr>
        <w:fldChar w:fldCharType="separate"/>
      </w:r>
      <w:ins w:id="221" w:author="Meir Kalter" w:date="2016-06-14T08:59:00Z">
        <w:r>
          <w:rPr>
            <w:noProof/>
          </w:rPr>
          <w:t>22</w:t>
        </w:r>
        <w:r>
          <w:rPr>
            <w:noProof/>
          </w:rPr>
          <w:fldChar w:fldCharType="end"/>
        </w:r>
      </w:ins>
    </w:p>
    <w:p w:rsidR="00AE6007" w:rsidRDefault="00AE6007">
      <w:pPr>
        <w:pStyle w:val="TOC3"/>
        <w:tabs>
          <w:tab w:val="left" w:pos="1320"/>
          <w:tab w:val="right" w:leader="dot" w:pos="9339"/>
        </w:tabs>
        <w:rPr>
          <w:ins w:id="222" w:author="Meir Kalter" w:date="2016-06-14T08:59:00Z"/>
          <w:rFonts w:asciiTheme="minorHAnsi" w:eastAsiaTheme="minorEastAsia" w:hAnsiTheme="minorHAnsi" w:cstheme="minorBidi"/>
          <w:noProof/>
          <w:color w:val="auto"/>
          <w:bdr w:val="none" w:sz="0" w:space="0" w:color="auto"/>
          <w:lang w:eastAsia="en-US" w:bidi="he-IL"/>
        </w:rPr>
      </w:pPr>
      <w:ins w:id="223" w:author="Meir Kalter" w:date="2016-06-14T08:59:00Z">
        <w:r w:rsidRPr="00640E81">
          <w:rPr>
            <w:rFonts w:hAnsi="Arial Unicode MS"/>
            <w:noProof/>
          </w:rPr>
          <w:t>8.7.3.</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Stack</w:t>
        </w:r>
        <w:r>
          <w:rPr>
            <w:noProof/>
          </w:rPr>
          <w:tab/>
        </w:r>
        <w:r>
          <w:rPr>
            <w:noProof/>
          </w:rPr>
          <w:fldChar w:fldCharType="begin"/>
        </w:r>
        <w:r>
          <w:rPr>
            <w:noProof/>
          </w:rPr>
          <w:instrText xml:space="preserve"> PAGEREF _Toc453658150 \h </w:instrText>
        </w:r>
        <w:r>
          <w:rPr>
            <w:noProof/>
          </w:rPr>
        </w:r>
      </w:ins>
      <w:r>
        <w:rPr>
          <w:noProof/>
        </w:rPr>
        <w:fldChar w:fldCharType="separate"/>
      </w:r>
      <w:ins w:id="224" w:author="Meir Kalter" w:date="2016-06-14T08:59:00Z">
        <w:r>
          <w:rPr>
            <w:noProof/>
          </w:rPr>
          <w:t>22</w:t>
        </w:r>
        <w:r>
          <w:rPr>
            <w:noProof/>
          </w:rPr>
          <w:fldChar w:fldCharType="end"/>
        </w:r>
      </w:ins>
    </w:p>
    <w:p w:rsidR="00AE6007" w:rsidRDefault="00AE6007">
      <w:pPr>
        <w:pStyle w:val="TOC2"/>
        <w:tabs>
          <w:tab w:val="left" w:pos="880"/>
          <w:tab w:val="right" w:leader="dot" w:pos="9339"/>
        </w:tabs>
        <w:rPr>
          <w:ins w:id="225" w:author="Meir Kalter" w:date="2016-06-14T08:59:00Z"/>
          <w:rFonts w:asciiTheme="minorHAnsi" w:eastAsiaTheme="minorEastAsia" w:hAnsiTheme="minorHAnsi" w:cstheme="minorBidi"/>
          <w:noProof/>
          <w:color w:val="auto"/>
          <w:bdr w:val="none" w:sz="0" w:space="0" w:color="auto"/>
          <w:lang w:eastAsia="en-US" w:bidi="he-IL"/>
        </w:rPr>
      </w:pPr>
      <w:ins w:id="226" w:author="Meir Kalter" w:date="2016-06-14T08:59:00Z">
        <w:r w:rsidRPr="00640E81">
          <w:rPr>
            <w:rFonts w:hAnsi="Arial Unicode MS"/>
            <w:noProof/>
          </w:rPr>
          <w:t>8.8.</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Seven segment display</w:t>
        </w:r>
        <w:r>
          <w:rPr>
            <w:noProof/>
          </w:rPr>
          <w:tab/>
        </w:r>
        <w:r>
          <w:rPr>
            <w:noProof/>
          </w:rPr>
          <w:fldChar w:fldCharType="begin"/>
        </w:r>
        <w:r>
          <w:rPr>
            <w:noProof/>
          </w:rPr>
          <w:instrText xml:space="preserve"> PAGEREF _Toc453658151 \h </w:instrText>
        </w:r>
        <w:r>
          <w:rPr>
            <w:noProof/>
          </w:rPr>
        </w:r>
      </w:ins>
      <w:r>
        <w:rPr>
          <w:noProof/>
        </w:rPr>
        <w:fldChar w:fldCharType="separate"/>
      </w:r>
      <w:ins w:id="227" w:author="Meir Kalter" w:date="2016-06-14T08:59:00Z">
        <w:r>
          <w:rPr>
            <w:noProof/>
          </w:rPr>
          <w:t>22</w:t>
        </w:r>
        <w:r>
          <w:rPr>
            <w:noProof/>
          </w:rPr>
          <w:fldChar w:fldCharType="end"/>
        </w:r>
      </w:ins>
    </w:p>
    <w:p w:rsidR="00AE6007" w:rsidRDefault="00AE6007">
      <w:pPr>
        <w:pStyle w:val="TOC2"/>
        <w:tabs>
          <w:tab w:val="left" w:pos="880"/>
          <w:tab w:val="right" w:leader="dot" w:pos="9339"/>
        </w:tabs>
        <w:rPr>
          <w:ins w:id="228" w:author="Meir Kalter" w:date="2016-06-14T08:59:00Z"/>
          <w:rFonts w:asciiTheme="minorHAnsi" w:eastAsiaTheme="minorEastAsia" w:hAnsiTheme="minorHAnsi" w:cstheme="minorBidi"/>
          <w:noProof/>
          <w:color w:val="auto"/>
          <w:bdr w:val="none" w:sz="0" w:space="0" w:color="auto"/>
          <w:lang w:eastAsia="en-US" w:bidi="he-IL"/>
        </w:rPr>
      </w:pPr>
      <w:ins w:id="229" w:author="Meir Kalter" w:date="2016-06-14T08:59:00Z">
        <w:r w:rsidRPr="00640E81">
          <w:rPr>
            <w:rFonts w:hAnsi="Arial Unicode MS"/>
            <w:noProof/>
          </w:rPr>
          <w:t>8.9.</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Input battery of 8 switches</w:t>
        </w:r>
        <w:r>
          <w:rPr>
            <w:noProof/>
          </w:rPr>
          <w:tab/>
        </w:r>
        <w:r>
          <w:rPr>
            <w:noProof/>
          </w:rPr>
          <w:fldChar w:fldCharType="begin"/>
        </w:r>
        <w:r>
          <w:rPr>
            <w:noProof/>
          </w:rPr>
          <w:instrText xml:space="preserve"> PAGEREF _Toc453658152 \h </w:instrText>
        </w:r>
        <w:r>
          <w:rPr>
            <w:noProof/>
          </w:rPr>
        </w:r>
      </w:ins>
      <w:r>
        <w:rPr>
          <w:noProof/>
        </w:rPr>
        <w:fldChar w:fldCharType="separate"/>
      </w:r>
      <w:ins w:id="230" w:author="Meir Kalter" w:date="2016-06-14T08:59:00Z">
        <w:r>
          <w:rPr>
            <w:noProof/>
          </w:rPr>
          <w:t>23</w:t>
        </w:r>
        <w:r>
          <w:rPr>
            <w:noProof/>
          </w:rPr>
          <w:fldChar w:fldCharType="end"/>
        </w:r>
      </w:ins>
    </w:p>
    <w:p w:rsidR="00AE6007" w:rsidRDefault="00AE6007">
      <w:pPr>
        <w:pStyle w:val="TOC2"/>
        <w:tabs>
          <w:tab w:val="left" w:pos="1100"/>
          <w:tab w:val="right" w:leader="dot" w:pos="9339"/>
        </w:tabs>
        <w:rPr>
          <w:ins w:id="231" w:author="Meir Kalter" w:date="2016-06-14T08:59:00Z"/>
          <w:rFonts w:asciiTheme="minorHAnsi" w:eastAsiaTheme="minorEastAsia" w:hAnsiTheme="minorHAnsi" w:cstheme="minorBidi"/>
          <w:noProof/>
          <w:color w:val="auto"/>
          <w:bdr w:val="none" w:sz="0" w:space="0" w:color="auto"/>
          <w:lang w:eastAsia="en-US" w:bidi="he-IL"/>
        </w:rPr>
      </w:pPr>
      <w:ins w:id="232" w:author="Meir Kalter" w:date="2016-06-14T08:59:00Z">
        <w:r w:rsidRPr="00640E81">
          <w:rPr>
            <w:rFonts w:hAnsi="Arial Unicode MS"/>
            <w:noProof/>
          </w:rPr>
          <w:t>8.10.</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Toolbar</w:t>
        </w:r>
        <w:r>
          <w:rPr>
            <w:noProof/>
          </w:rPr>
          <w:tab/>
        </w:r>
        <w:r>
          <w:rPr>
            <w:noProof/>
          </w:rPr>
          <w:fldChar w:fldCharType="begin"/>
        </w:r>
        <w:r>
          <w:rPr>
            <w:noProof/>
          </w:rPr>
          <w:instrText xml:space="preserve"> PAGEREF _Toc453658153 \h </w:instrText>
        </w:r>
        <w:r>
          <w:rPr>
            <w:noProof/>
          </w:rPr>
        </w:r>
      </w:ins>
      <w:r>
        <w:rPr>
          <w:noProof/>
        </w:rPr>
        <w:fldChar w:fldCharType="separate"/>
      </w:r>
      <w:ins w:id="233" w:author="Meir Kalter" w:date="2016-06-14T08:59:00Z">
        <w:r>
          <w:rPr>
            <w:noProof/>
          </w:rPr>
          <w:t>24</w:t>
        </w:r>
        <w:r>
          <w:rPr>
            <w:noProof/>
          </w:rPr>
          <w:fldChar w:fldCharType="end"/>
        </w:r>
      </w:ins>
    </w:p>
    <w:p w:rsidR="00AE6007" w:rsidRDefault="00AE6007">
      <w:pPr>
        <w:pStyle w:val="TOC2"/>
        <w:tabs>
          <w:tab w:val="left" w:pos="880"/>
          <w:tab w:val="right" w:leader="dot" w:pos="9339"/>
        </w:tabs>
        <w:rPr>
          <w:ins w:id="234" w:author="Meir Kalter" w:date="2016-06-14T08:59:00Z"/>
          <w:rFonts w:asciiTheme="minorHAnsi" w:eastAsiaTheme="minorEastAsia" w:hAnsiTheme="minorHAnsi" w:cstheme="minorBidi"/>
          <w:noProof/>
          <w:color w:val="auto"/>
          <w:bdr w:val="none" w:sz="0" w:space="0" w:color="auto"/>
          <w:lang w:eastAsia="en-US" w:bidi="he-IL"/>
        </w:rPr>
      </w:pPr>
      <w:ins w:id="235" w:author="Meir Kalter" w:date="2016-06-14T08:59:00Z">
        <w:r w:rsidRPr="00640E81">
          <w:rPr>
            <w:rFonts w:hAnsi="Arial Unicode MS"/>
            <w:noProof/>
          </w:rPr>
          <w:t>8.11.</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Gui Menu</w:t>
        </w:r>
        <w:r>
          <w:rPr>
            <w:noProof/>
          </w:rPr>
          <w:tab/>
        </w:r>
        <w:r>
          <w:rPr>
            <w:noProof/>
          </w:rPr>
          <w:fldChar w:fldCharType="begin"/>
        </w:r>
        <w:r>
          <w:rPr>
            <w:noProof/>
          </w:rPr>
          <w:instrText xml:space="preserve"> PAGEREF _Toc453658154 \h </w:instrText>
        </w:r>
        <w:r>
          <w:rPr>
            <w:noProof/>
          </w:rPr>
        </w:r>
      </w:ins>
      <w:r>
        <w:rPr>
          <w:noProof/>
        </w:rPr>
        <w:fldChar w:fldCharType="separate"/>
      </w:r>
      <w:ins w:id="236" w:author="Meir Kalter" w:date="2016-06-14T08:59:00Z">
        <w:r>
          <w:rPr>
            <w:noProof/>
          </w:rPr>
          <w:t>25</w:t>
        </w:r>
        <w:r>
          <w:rPr>
            <w:noProof/>
          </w:rPr>
          <w:fldChar w:fldCharType="end"/>
        </w:r>
      </w:ins>
    </w:p>
    <w:p w:rsidR="00AE6007" w:rsidRDefault="00AE6007">
      <w:pPr>
        <w:pStyle w:val="TOC5"/>
        <w:tabs>
          <w:tab w:val="left" w:pos="1320"/>
          <w:tab w:val="right" w:leader="dot" w:pos="9339"/>
        </w:tabs>
        <w:rPr>
          <w:ins w:id="237" w:author="Meir Kalter" w:date="2016-06-14T08:59:00Z"/>
          <w:rFonts w:asciiTheme="minorHAnsi" w:eastAsiaTheme="minorEastAsia" w:hAnsiTheme="minorHAnsi" w:cstheme="minorBidi"/>
          <w:noProof/>
          <w:color w:val="auto"/>
          <w:bdr w:val="none" w:sz="0" w:space="0" w:color="auto"/>
          <w:lang w:eastAsia="en-US" w:bidi="he-IL"/>
        </w:rPr>
      </w:pPr>
      <w:ins w:id="238" w:author="Meir Kalter" w:date="2016-06-14T08:59:00Z">
        <w:r w:rsidRPr="00640E81">
          <w:rPr>
            <w:rFonts w:hAnsi="Arial Unicode MS"/>
            <w:noProof/>
          </w:rPr>
          <w:t>9.</w:t>
        </w:r>
        <w:r>
          <w:rPr>
            <w:rFonts w:asciiTheme="minorHAnsi" w:eastAsiaTheme="minorEastAsia" w:hAnsiTheme="minorHAnsi" w:cstheme="minorBidi"/>
            <w:noProof/>
            <w:color w:val="auto"/>
            <w:bdr w:val="none" w:sz="0" w:space="0" w:color="auto"/>
            <w:lang w:eastAsia="en-US" w:bidi="he-IL"/>
          </w:rPr>
          <w:tab/>
        </w:r>
        <w:r>
          <w:rPr>
            <w:noProof/>
          </w:rPr>
          <w:t>Gui behaviour</w:t>
        </w:r>
        <w:r>
          <w:rPr>
            <w:noProof/>
          </w:rPr>
          <w:tab/>
        </w:r>
        <w:r>
          <w:rPr>
            <w:noProof/>
          </w:rPr>
          <w:fldChar w:fldCharType="begin"/>
        </w:r>
        <w:r>
          <w:rPr>
            <w:noProof/>
          </w:rPr>
          <w:instrText xml:space="preserve"> PAGEREF _Toc453658155 \h </w:instrText>
        </w:r>
        <w:r>
          <w:rPr>
            <w:noProof/>
          </w:rPr>
        </w:r>
      </w:ins>
      <w:r>
        <w:rPr>
          <w:noProof/>
        </w:rPr>
        <w:fldChar w:fldCharType="separate"/>
      </w:r>
      <w:ins w:id="239" w:author="Meir Kalter" w:date="2016-06-14T08:59:00Z">
        <w:r>
          <w:rPr>
            <w:noProof/>
          </w:rPr>
          <w:t>25</w:t>
        </w:r>
        <w:r>
          <w:rPr>
            <w:noProof/>
          </w:rPr>
          <w:fldChar w:fldCharType="end"/>
        </w:r>
      </w:ins>
    </w:p>
    <w:p w:rsidR="00AE6007" w:rsidRDefault="00AE6007">
      <w:pPr>
        <w:pStyle w:val="TOC5"/>
        <w:tabs>
          <w:tab w:val="left" w:pos="1540"/>
          <w:tab w:val="right" w:leader="dot" w:pos="9339"/>
        </w:tabs>
        <w:rPr>
          <w:ins w:id="240" w:author="Meir Kalter" w:date="2016-06-14T08:59:00Z"/>
          <w:rFonts w:asciiTheme="minorHAnsi" w:eastAsiaTheme="minorEastAsia" w:hAnsiTheme="minorHAnsi" w:cstheme="minorBidi"/>
          <w:noProof/>
          <w:color w:val="auto"/>
          <w:bdr w:val="none" w:sz="0" w:space="0" w:color="auto"/>
          <w:lang w:eastAsia="en-US" w:bidi="he-IL"/>
        </w:rPr>
      </w:pPr>
      <w:ins w:id="241" w:author="Meir Kalter" w:date="2016-06-14T08:59:00Z">
        <w:r w:rsidRPr="00640E81">
          <w:rPr>
            <w:rFonts w:hAnsi="Arial Unicode MS"/>
            <w:noProof/>
          </w:rPr>
          <w:t>10.</w:t>
        </w:r>
        <w:r>
          <w:rPr>
            <w:rFonts w:asciiTheme="minorHAnsi" w:eastAsiaTheme="minorEastAsia" w:hAnsiTheme="minorHAnsi" w:cstheme="minorBidi"/>
            <w:noProof/>
            <w:color w:val="auto"/>
            <w:bdr w:val="none" w:sz="0" w:space="0" w:color="auto"/>
            <w:lang w:eastAsia="en-US" w:bidi="he-IL"/>
          </w:rPr>
          <w:tab/>
        </w:r>
        <w:r>
          <w:rPr>
            <w:noProof/>
          </w:rPr>
          <w:t>Debugger</w:t>
        </w:r>
        <w:r>
          <w:rPr>
            <w:noProof/>
          </w:rPr>
          <w:tab/>
        </w:r>
        <w:r>
          <w:rPr>
            <w:noProof/>
          </w:rPr>
          <w:fldChar w:fldCharType="begin"/>
        </w:r>
        <w:r>
          <w:rPr>
            <w:noProof/>
          </w:rPr>
          <w:instrText xml:space="preserve"> PAGEREF _Toc453658156 \h </w:instrText>
        </w:r>
        <w:r>
          <w:rPr>
            <w:noProof/>
          </w:rPr>
        </w:r>
      </w:ins>
      <w:r>
        <w:rPr>
          <w:noProof/>
        </w:rPr>
        <w:fldChar w:fldCharType="separate"/>
      </w:r>
      <w:ins w:id="242" w:author="Meir Kalter" w:date="2016-06-14T08:59:00Z">
        <w:r>
          <w:rPr>
            <w:noProof/>
          </w:rPr>
          <w:t>26</w:t>
        </w:r>
        <w:r>
          <w:rPr>
            <w:noProof/>
          </w:rPr>
          <w:fldChar w:fldCharType="end"/>
        </w:r>
      </w:ins>
    </w:p>
    <w:p w:rsidR="00AE6007" w:rsidRDefault="00AE6007">
      <w:pPr>
        <w:pStyle w:val="TOC2"/>
        <w:tabs>
          <w:tab w:val="left" w:pos="1100"/>
          <w:tab w:val="right" w:leader="dot" w:pos="9339"/>
        </w:tabs>
        <w:rPr>
          <w:ins w:id="243" w:author="Meir Kalter" w:date="2016-06-14T08:59:00Z"/>
          <w:rFonts w:asciiTheme="minorHAnsi" w:eastAsiaTheme="minorEastAsia" w:hAnsiTheme="minorHAnsi" w:cstheme="minorBidi"/>
          <w:noProof/>
          <w:color w:val="auto"/>
          <w:bdr w:val="none" w:sz="0" w:space="0" w:color="auto"/>
          <w:lang w:eastAsia="en-US" w:bidi="he-IL"/>
        </w:rPr>
      </w:pPr>
      <w:ins w:id="244" w:author="Meir Kalter" w:date="2016-06-14T08:59:00Z">
        <w:r w:rsidRPr="00640E81">
          <w:rPr>
            <w:rFonts w:hAnsi="Arial Unicode MS"/>
            <w:noProof/>
          </w:rPr>
          <w:t>10.1.</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 Step Button</w:t>
        </w:r>
        <w:r>
          <w:rPr>
            <w:noProof/>
          </w:rPr>
          <w:tab/>
        </w:r>
        <w:r>
          <w:rPr>
            <w:noProof/>
          </w:rPr>
          <w:fldChar w:fldCharType="begin"/>
        </w:r>
        <w:r>
          <w:rPr>
            <w:noProof/>
          </w:rPr>
          <w:instrText xml:space="preserve"> PAGEREF _Toc453658157 \h </w:instrText>
        </w:r>
        <w:r>
          <w:rPr>
            <w:noProof/>
          </w:rPr>
        </w:r>
      </w:ins>
      <w:r>
        <w:rPr>
          <w:noProof/>
        </w:rPr>
        <w:fldChar w:fldCharType="separate"/>
      </w:r>
      <w:ins w:id="245" w:author="Meir Kalter" w:date="2016-06-14T08:59:00Z">
        <w:r>
          <w:rPr>
            <w:noProof/>
          </w:rPr>
          <w:t>26</w:t>
        </w:r>
        <w:r>
          <w:rPr>
            <w:noProof/>
          </w:rPr>
          <w:fldChar w:fldCharType="end"/>
        </w:r>
      </w:ins>
    </w:p>
    <w:p w:rsidR="00AE6007" w:rsidRDefault="00AE6007">
      <w:pPr>
        <w:pStyle w:val="TOC2"/>
        <w:tabs>
          <w:tab w:val="left" w:pos="1100"/>
          <w:tab w:val="right" w:leader="dot" w:pos="9339"/>
        </w:tabs>
        <w:rPr>
          <w:ins w:id="246" w:author="Meir Kalter" w:date="2016-06-14T08:59:00Z"/>
          <w:rFonts w:asciiTheme="minorHAnsi" w:eastAsiaTheme="minorEastAsia" w:hAnsiTheme="minorHAnsi" w:cstheme="minorBidi"/>
          <w:noProof/>
          <w:color w:val="auto"/>
          <w:bdr w:val="none" w:sz="0" w:space="0" w:color="auto"/>
          <w:lang w:eastAsia="en-US" w:bidi="he-IL"/>
        </w:rPr>
      </w:pPr>
      <w:ins w:id="247" w:author="Meir Kalter" w:date="2016-06-14T08:59:00Z">
        <w:r w:rsidRPr="00640E81">
          <w:rPr>
            <w:rFonts w:hAnsi="Arial Unicode MS"/>
            <w:noProof/>
          </w:rPr>
          <w:t>10.2.</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 Breakpoint</w:t>
        </w:r>
        <w:r>
          <w:rPr>
            <w:noProof/>
          </w:rPr>
          <w:tab/>
        </w:r>
        <w:r>
          <w:rPr>
            <w:noProof/>
          </w:rPr>
          <w:fldChar w:fldCharType="begin"/>
        </w:r>
        <w:r>
          <w:rPr>
            <w:noProof/>
          </w:rPr>
          <w:instrText xml:space="preserve"> PAGEREF _Toc453658158 \h </w:instrText>
        </w:r>
        <w:r>
          <w:rPr>
            <w:noProof/>
          </w:rPr>
        </w:r>
      </w:ins>
      <w:r>
        <w:rPr>
          <w:noProof/>
        </w:rPr>
        <w:fldChar w:fldCharType="separate"/>
      </w:r>
      <w:ins w:id="248" w:author="Meir Kalter" w:date="2016-06-14T08:59:00Z">
        <w:r>
          <w:rPr>
            <w:noProof/>
          </w:rPr>
          <w:t>26</w:t>
        </w:r>
        <w:r>
          <w:rPr>
            <w:noProof/>
          </w:rPr>
          <w:fldChar w:fldCharType="end"/>
        </w:r>
      </w:ins>
    </w:p>
    <w:p w:rsidR="00AE6007" w:rsidRDefault="00AE6007">
      <w:pPr>
        <w:pStyle w:val="TOC2"/>
        <w:tabs>
          <w:tab w:val="left" w:pos="1100"/>
          <w:tab w:val="right" w:leader="dot" w:pos="9339"/>
        </w:tabs>
        <w:rPr>
          <w:ins w:id="249" w:author="Meir Kalter" w:date="2016-06-14T08:59:00Z"/>
          <w:rFonts w:asciiTheme="minorHAnsi" w:eastAsiaTheme="minorEastAsia" w:hAnsiTheme="minorHAnsi" w:cstheme="minorBidi"/>
          <w:noProof/>
          <w:color w:val="auto"/>
          <w:bdr w:val="none" w:sz="0" w:space="0" w:color="auto"/>
          <w:lang w:eastAsia="en-US" w:bidi="he-IL"/>
        </w:rPr>
      </w:pPr>
      <w:ins w:id="250" w:author="Meir Kalter" w:date="2016-06-14T08:59:00Z">
        <w:r w:rsidRPr="00640E81">
          <w:rPr>
            <w:rFonts w:hAnsi="Arial Unicode MS"/>
            <w:noProof/>
          </w:rPr>
          <w:t>10.3.</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 Run Button</w:t>
        </w:r>
        <w:r>
          <w:rPr>
            <w:noProof/>
          </w:rPr>
          <w:tab/>
        </w:r>
        <w:r>
          <w:rPr>
            <w:noProof/>
          </w:rPr>
          <w:fldChar w:fldCharType="begin"/>
        </w:r>
        <w:r>
          <w:rPr>
            <w:noProof/>
          </w:rPr>
          <w:instrText xml:space="preserve"> PAGEREF _Toc453658159 \h </w:instrText>
        </w:r>
        <w:r>
          <w:rPr>
            <w:noProof/>
          </w:rPr>
        </w:r>
      </w:ins>
      <w:r>
        <w:rPr>
          <w:noProof/>
        </w:rPr>
        <w:fldChar w:fldCharType="separate"/>
      </w:r>
      <w:ins w:id="251" w:author="Meir Kalter" w:date="2016-06-14T08:59:00Z">
        <w:r>
          <w:rPr>
            <w:noProof/>
          </w:rPr>
          <w:t>26</w:t>
        </w:r>
        <w:r>
          <w:rPr>
            <w:noProof/>
          </w:rPr>
          <w:fldChar w:fldCharType="end"/>
        </w:r>
      </w:ins>
    </w:p>
    <w:p w:rsidR="00AE6007" w:rsidRDefault="00AE6007">
      <w:pPr>
        <w:pStyle w:val="TOC2"/>
        <w:tabs>
          <w:tab w:val="left" w:pos="1100"/>
          <w:tab w:val="right" w:leader="dot" w:pos="9339"/>
        </w:tabs>
        <w:rPr>
          <w:ins w:id="252" w:author="Meir Kalter" w:date="2016-06-14T08:59:00Z"/>
          <w:rFonts w:asciiTheme="minorHAnsi" w:eastAsiaTheme="minorEastAsia" w:hAnsiTheme="minorHAnsi" w:cstheme="minorBidi"/>
          <w:noProof/>
          <w:color w:val="auto"/>
          <w:bdr w:val="none" w:sz="0" w:space="0" w:color="auto"/>
          <w:lang w:eastAsia="en-US" w:bidi="he-IL"/>
        </w:rPr>
      </w:pPr>
      <w:ins w:id="253" w:author="Meir Kalter" w:date="2016-06-14T08:59:00Z">
        <w:r w:rsidRPr="00640E81">
          <w:rPr>
            <w:rFonts w:hAnsi="Arial Unicode MS"/>
            <w:noProof/>
          </w:rPr>
          <w:t>10.4.</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 Stop Button</w:t>
        </w:r>
        <w:r>
          <w:rPr>
            <w:noProof/>
          </w:rPr>
          <w:tab/>
        </w:r>
        <w:r>
          <w:rPr>
            <w:noProof/>
          </w:rPr>
          <w:fldChar w:fldCharType="begin"/>
        </w:r>
        <w:r>
          <w:rPr>
            <w:noProof/>
          </w:rPr>
          <w:instrText xml:space="preserve"> PAGEREF _Toc453658160 \h </w:instrText>
        </w:r>
        <w:r>
          <w:rPr>
            <w:noProof/>
          </w:rPr>
        </w:r>
      </w:ins>
      <w:r>
        <w:rPr>
          <w:noProof/>
        </w:rPr>
        <w:fldChar w:fldCharType="separate"/>
      </w:r>
      <w:ins w:id="254" w:author="Meir Kalter" w:date="2016-06-14T08:59:00Z">
        <w:r>
          <w:rPr>
            <w:noProof/>
          </w:rPr>
          <w:t>26</w:t>
        </w:r>
        <w:r>
          <w:rPr>
            <w:noProof/>
          </w:rPr>
          <w:fldChar w:fldCharType="end"/>
        </w:r>
      </w:ins>
    </w:p>
    <w:p w:rsidR="00AE6007" w:rsidRDefault="00AE6007">
      <w:pPr>
        <w:pStyle w:val="TOC5"/>
        <w:tabs>
          <w:tab w:val="left" w:pos="1540"/>
          <w:tab w:val="right" w:leader="dot" w:pos="9339"/>
        </w:tabs>
        <w:rPr>
          <w:ins w:id="255" w:author="Meir Kalter" w:date="2016-06-14T08:59:00Z"/>
          <w:rFonts w:asciiTheme="minorHAnsi" w:eastAsiaTheme="minorEastAsia" w:hAnsiTheme="minorHAnsi" w:cstheme="minorBidi"/>
          <w:noProof/>
          <w:color w:val="auto"/>
          <w:bdr w:val="none" w:sz="0" w:space="0" w:color="auto"/>
          <w:lang w:eastAsia="en-US" w:bidi="he-IL"/>
        </w:rPr>
      </w:pPr>
      <w:ins w:id="256" w:author="Meir Kalter" w:date="2016-06-14T08:59:00Z">
        <w:r w:rsidRPr="00640E81">
          <w:rPr>
            <w:rFonts w:hAnsi="Arial Unicode MS"/>
            <w:noProof/>
          </w:rPr>
          <w:t>11.</w:t>
        </w:r>
        <w:r>
          <w:rPr>
            <w:rFonts w:asciiTheme="minorHAnsi" w:eastAsiaTheme="minorEastAsia" w:hAnsiTheme="minorHAnsi" w:cstheme="minorBidi"/>
            <w:noProof/>
            <w:color w:val="auto"/>
            <w:bdr w:val="none" w:sz="0" w:space="0" w:color="auto"/>
            <w:lang w:eastAsia="en-US" w:bidi="he-IL"/>
          </w:rPr>
          <w:tab/>
        </w:r>
        <w:r>
          <w:rPr>
            <w:noProof/>
          </w:rPr>
          <w:t>Easy8 Instruction Set</w:t>
        </w:r>
        <w:r>
          <w:rPr>
            <w:noProof/>
          </w:rPr>
          <w:tab/>
        </w:r>
        <w:r>
          <w:rPr>
            <w:noProof/>
          </w:rPr>
          <w:fldChar w:fldCharType="begin"/>
        </w:r>
        <w:r>
          <w:rPr>
            <w:noProof/>
          </w:rPr>
          <w:instrText xml:space="preserve"> PAGEREF _Toc453658161 \h </w:instrText>
        </w:r>
        <w:r>
          <w:rPr>
            <w:noProof/>
          </w:rPr>
        </w:r>
      </w:ins>
      <w:r>
        <w:rPr>
          <w:noProof/>
        </w:rPr>
        <w:fldChar w:fldCharType="separate"/>
      </w:r>
      <w:ins w:id="257" w:author="Meir Kalter" w:date="2016-06-14T08:59:00Z">
        <w:r>
          <w:rPr>
            <w:noProof/>
          </w:rPr>
          <w:t>27</w:t>
        </w:r>
        <w:r>
          <w:rPr>
            <w:noProof/>
          </w:rPr>
          <w:fldChar w:fldCharType="end"/>
        </w:r>
      </w:ins>
    </w:p>
    <w:p w:rsidR="00AE6007" w:rsidRDefault="00AE6007">
      <w:pPr>
        <w:pStyle w:val="TOC2"/>
        <w:tabs>
          <w:tab w:val="left" w:pos="1100"/>
          <w:tab w:val="right" w:leader="dot" w:pos="9339"/>
        </w:tabs>
        <w:rPr>
          <w:ins w:id="258" w:author="Meir Kalter" w:date="2016-06-14T08:59:00Z"/>
          <w:rFonts w:asciiTheme="minorHAnsi" w:eastAsiaTheme="minorEastAsia" w:hAnsiTheme="minorHAnsi" w:cstheme="minorBidi"/>
          <w:noProof/>
          <w:color w:val="auto"/>
          <w:bdr w:val="none" w:sz="0" w:space="0" w:color="auto"/>
          <w:lang w:eastAsia="en-US" w:bidi="he-IL"/>
        </w:rPr>
      </w:pPr>
      <w:ins w:id="259" w:author="Meir Kalter" w:date="2016-06-14T08:59:00Z">
        <w:r w:rsidRPr="00640E81">
          <w:rPr>
            <w:rFonts w:ascii="Times New Roman" w:eastAsia="Times New Roman" w:hAnsi="Arial Unicode MS" w:cs="Times New Roman"/>
            <w:b/>
            <w:bCs/>
            <w:noProof/>
            <w:rtl/>
          </w:rPr>
          <w:t>11.1.</w:t>
        </w:r>
        <w:r>
          <w:rPr>
            <w:rFonts w:asciiTheme="minorHAnsi" w:eastAsiaTheme="minorEastAsia" w:hAnsiTheme="minorHAnsi" w:cstheme="minorBidi"/>
            <w:noProof/>
            <w:color w:val="auto"/>
            <w:bdr w:val="none" w:sz="0" w:space="0" w:color="auto"/>
            <w:lang w:eastAsia="en-US" w:bidi="he-IL"/>
          </w:rPr>
          <w:tab/>
        </w:r>
        <w:r>
          <w:rPr>
            <w:noProof/>
          </w:rPr>
          <w:t>EASY8 INSTRUCTION SET.</w:t>
        </w:r>
        <w:r>
          <w:rPr>
            <w:noProof/>
          </w:rPr>
          <w:tab/>
        </w:r>
        <w:r>
          <w:rPr>
            <w:noProof/>
          </w:rPr>
          <w:fldChar w:fldCharType="begin"/>
        </w:r>
        <w:r>
          <w:rPr>
            <w:noProof/>
          </w:rPr>
          <w:instrText xml:space="preserve"> PAGEREF _Toc453658162 \h </w:instrText>
        </w:r>
        <w:r>
          <w:rPr>
            <w:noProof/>
          </w:rPr>
        </w:r>
      </w:ins>
      <w:r>
        <w:rPr>
          <w:noProof/>
        </w:rPr>
        <w:fldChar w:fldCharType="separate"/>
      </w:r>
      <w:ins w:id="260" w:author="Meir Kalter" w:date="2016-06-14T08:59:00Z">
        <w:r>
          <w:rPr>
            <w:noProof/>
          </w:rPr>
          <w:t>27</w:t>
        </w:r>
        <w:r>
          <w:rPr>
            <w:noProof/>
          </w:rPr>
          <w:fldChar w:fldCharType="end"/>
        </w:r>
      </w:ins>
    </w:p>
    <w:p w:rsidR="00AE6007" w:rsidRDefault="00AE6007">
      <w:pPr>
        <w:pStyle w:val="TOC5"/>
        <w:tabs>
          <w:tab w:val="left" w:pos="1540"/>
          <w:tab w:val="right" w:leader="dot" w:pos="9339"/>
        </w:tabs>
        <w:rPr>
          <w:ins w:id="261" w:author="Meir Kalter" w:date="2016-06-14T08:59:00Z"/>
          <w:rFonts w:asciiTheme="minorHAnsi" w:eastAsiaTheme="minorEastAsia" w:hAnsiTheme="minorHAnsi" w:cstheme="minorBidi"/>
          <w:noProof/>
          <w:color w:val="auto"/>
          <w:bdr w:val="none" w:sz="0" w:space="0" w:color="auto"/>
          <w:lang w:eastAsia="en-US" w:bidi="he-IL"/>
        </w:rPr>
      </w:pPr>
      <w:ins w:id="262" w:author="Meir Kalter" w:date="2016-06-14T08:59:00Z">
        <w:r w:rsidRPr="00640E81">
          <w:rPr>
            <w:rFonts w:ascii="Times New Roman" w:hAnsi="Arial Unicode MS"/>
            <w:noProof/>
          </w:rPr>
          <w:t>12.</w:t>
        </w:r>
        <w:r>
          <w:rPr>
            <w:rFonts w:asciiTheme="minorHAnsi" w:eastAsiaTheme="minorEastAsia" w:hAnsiTheme="minorHAnsi" w:cstheme="minorBidi"/>
            <w:noProof/>
            <w:color w:val="auto"/>
            <w:bdr w:val="none" w:sz="0" w:space="0" w:color="auto"/>
            <w:lang w:eastAsia="en-US" w:bidi="he-IL"/>
          </w:rPr>
          <w:tab/>
        </w:r>
        <w:r w:rsidRPr="00640E81">
          <w:rPr>
            <w:rFonts w:ascii="Times New Roman" w:hAnsi="Times New Roman"/>
            <w:noProof/>
            <w:spacing w:val="5"/>
          </w:rPr>
          <w:t>Instruction</w:t>
        </w:r>
        <w:r>
          <w:rPr>
            <w:noProof/>
          </w:rPr>
          <w:tab/>
        </w:r>
        <w:r>
          <w:rPr>
            <w:noProof/>
          </w:rPr>
          <w:fldChar w:fldCharType="begin"/>
        </w:r>
        <w:r>
          <w:rPr>
            <w:noProof/>
          </w:rPr>
          <w:instrText xml:space="preserve"> PAGEREF _Toc453658163 \h </w:instrText>
        </w:r>
        <w:r>
          <w:rPr>
            <w:noProof/>
          </w:rPr>
        </w:r>
      </w:ins>
      <w:r>
        <w:rPr>
          <w:noProof/>
        </w:rPr>
        <w:fldChar w:fldCharType="separate"/>
      </w:r>
      <w:ins w:id="263" w:author="Meir Kalter" w:date="2016-06-14T08:59:00Z">
        <w:r>
          <w:rPr>
            <w:noProof/>
          </w:rPr>
          <w:t>27</w:t>
        </w:r>
        <w:r>
          <w:rPr>
            <w:noProof/>
          </w:rPr>
          <w:fldChar w:fldCharType="end"/>
        </w:r>
      </w:ins>
    </w:p>
    <w:p w:rsidR="00AE6007" w:rsidRDefault="00AE6007">
      <w:pPr>
        <w:pStyle w:val="TOC5"/>
        <w:tabs>
          <w:tab w:val="left" w:pos="1540"/>
          <w:tab w:val="right" w:leader="dot" w:pos="9339"/>
        </w:tabs>
        <w:rPr>
          <w:ins w:id="264" w:author="Meir Kalter" w:date="2016-06-14T08:59:00Z"/>
          <w:rFonts w:asciiTheme="minorHAnsi" w:eastAsiaTheme="minorEastAsia" w:hAnsiTheme="minorHAnsi" w:cstheme="minorBidi"/>
          <w:noProof/>
          <w:color w:val="auto"/>
          <w:bdr w:val="none" w:sz="0" w:space="0" w:color="auto"/>
          <w:lang w:eastAsia="en-US" w:bidi="he-IL"/>
        </w:rPr>
      </w:pPr>
      <w:ins w:id="265" w:author="Meir Kalter" w:date="2016-06-14T08:59:00Z">
        <w:r w:rsidRPr="00640E81">
          <w:rPr>
            <w:rFonts w:ascii="Times New Roman" w:hAnsi="Arial Unicode MS"/>
            <w:noProof/>
          </w:rPr>
          <w:t>13.</w:t>
        </w:r>
        <w:r>
          <w:rPr>
            <w:rFonts w:asciiTheme="minorHAnsi" w:eastAsiaTheme="minorEastAsia" w:hAnsiTheme="minorHAnsi" w:cstheme="minorBidi"/>
            <w:noProof/>
            <w:color w:val="auto"/>
            <w:bdr w:val="none" w:sz="0" w:space="0" w:color="auto"/>
            <w:lang w:eastAsia="en-US" w:bidi="he-IL"/>
          </w:rPr>
          <w:tab/>
        </w:r>
        <w:r w:rsidRPr="00640E81">
          <w:rPr>
            <w:rFonts w:ascii="Times New Roman" w:hAnsi="Times New Roman"/>
            <w:noProof/>
            <w:spacing w:val="5"/>
          </w:rPr>
          <w:t>Operation code</w:t>
        </w:r>
        <w:r>
          <w:rPr>
            <w:noProof/>
          </w:rPr>
          <w:tab/>
        </w:r>
        <w:r>
          <w:rPr>
            <w:noProof/>
          </w:rPr>
          <w:fldChar w:fldCharType="begin"/>
        </w:r>
        <w:r>
          <w:rPr>
            <w:noProof/>
          </w:rPr>
          <w:instrText xml:space="preserve"> PAGEREF _Toc453658164 \h </w:instrText>
        </w:r>
        <w:r>
          <w:rPr>
            <w:noProof/>
          </w:rPr>
        </w:r>
      </w:ins>
      <w:r>
        <w:rPr>
          <w:noProof/>
        </w:rPr>
        <w:fldChar w:fldCharType="separate"/>
      </w:r>
      <w:ins w:id="266" w:author="Meir Kalter" w:date="2016-06-14T08:59:00Z">
        <w:r>
          <w:rPr>
            <w:noProof/>
          </w:rPr>
          <w:t>27</w:t>
        </w:r>
        <w:r>
          <w:rPr>
            <w:noProof/>
          </w:rPr>
          <w:fldChar w:fldCharType="end"/>
        </w:r>
      </w:ins>
    </w:p>
    <w:p w:rsidR="00AE6007" w:rsidRDefault="00AE6007">
      <w:pPr>
        <w:pStyle w:val="TOC5"/>
        <w:tabs>
          <w:tab w:val="left" w:pos="1540"/>
          <w:tab w:val="right" w:leader="dot" w:pos="9339"/>
        </w:tabs>
        <w:rPr>
          <w:ins w:id="267" w:author="Meir Kalter" w:date="2016-06-14T08:59:00Z"/>
          <w:rFonts w:asciiTheme="minorHAnsi" w:eastAsiaTheme="minorEastAsia" w:hAnsiTheme="minorHAnsi" w:cstheme="minorBidi"/>
          <w:noProof/>
          <w:color w:val="auto"/>
          <w:bdr w:val="none" w:sz="0" w:space="0" w:color="auto"/>
          <w:lang w:eastAsia="en-US" w:bidi="he-IL"/>
        </w:rPr>
      </w:pPr>
      <w:ins w:id="268" w:author="Meir Kalter" w:date="2016-06-14T08:59:00Z">
        <w:r w:rsidRPr="00640E81">
          <w:rPr>
            <w:rFonts w:ascii="Times New Roman" w:hAnsi="Arial Unicode MS"/>
            <w:noProof/>
          </w:rPr>
          <w:t>14.</w:t>
        </w:r>
        <w:r>
          <w:rPr>
            <w:rFonts w:asciiTheme="minorHAnsi" w:eastAsiaTheme="minorEastAsia" w:hAnsiTheme="minorHAnsi" w:cstheme="minorBidi"/>
            <w:noProof/>
            <w:color w:val="auto"/>
            <w:bdr w:val="none" w:sz="0" w:space="0" w:color="auto"/>
            <w:lang w:eastAsia="en-US" w:bidi="he-IL"/>
          </w:rPr>
          <w:tab/>
        </w:r>
        <w:r w:rsidRPr="00640E81">
          <w:rPr>
            <w:rFonts w:ascii="Times New Roman" w:hAnsi="Times New Roman"/>
            <w:noProof/>
            <w:spacing w:val="5"/>
          </w:rPr>
          <w:t>Description</w:t>
        </w:r>
        <w:r>
          <w:rPr>
            <w:noProof/>
          </w:rPr>
          <w:tab/>
        </w:r>
        <w:r>
          <w:rPr>
            <w:noProof/>
          </w:rPr>
          <w:fldChar w:fldCharType="begin"/>
        </w:r>
        <w:r>
          <w:rPr>
            <w:noProof/>
          </w:rPr>
          <w:instrText xml:space="preserve"> PAGEREF _Toc453658165 \h </w:instrText>
        </w:r>
        <w:r>
          <w:rPr>
            <w:noProof/>
          </w:rPr>
        </w:r>
      </w:ins>
      <w:r>
        <w:rPr>
          <w:noProof/>
        </w:rPr>
        <w:fldChar w:fldCharType="separate"/>
      </w:r>
      <w:ins w:id="269" w:author="Meir Kalter" w:date="2016-06-14T08:59:00Z">
        <w:r>
          <w:rPr>
            <w:noProof/>
          </w:rPr>
          <w:t>27</w:t>
        </w:r>
        <w:r>
          <w:rPr>
            <w:noProof/>
          </w:rPr>
          <w:fldChar w:fldCharType="end"/>
        </w:r>
      </w:ins>
    </w:p>
    <w:p w:rsidR="00AE6007" w:rsidRDefault="00AE6007">
      <w:pPr>
        <w:pStyle w:val="TOC5"/>
        <w:tabs>
          <w:tab w:val="left" w:pos="1540"/>
          <w:tab w:val="right" w:leader="dot" w:pos="9339"/>
        </w:tabs>
        <w:rPr>
          <w:ins w:id="270" w:author="Meir Kalter" w:date="2016-06-14T08:59:00Z"/>
          <w:rFonts w:asciiTheme="minorHAnsi" w:eastAsiaTheme="minorEastAsia" w:hAnsiTheme="minorHAnsi" w:cstheme="minorBidi"/>
          <w:noProof/>
          <w:color w:val="auto"/>
          <w:bdr w:val="none" w:sz="0" w:space="0" w:color="auto"/>
          <w:lang w:eastAsia="en-US" w:bidi="he-IL"/>
        </w:rPr>
      </w:pPr>
      <w:ins w:id="271" w:author="Meir Kalter" w:date="2016-06-14T08:59:00Z">
        <w:r w:rsidRPr="00640E81">
          <w:rPr>
            <w:rFonts w:ascii="Times New Roman" w:hAnsi="Arial Unicode MS"/>
            <w:noProof/>
          </w:rPr>
          <w:t>15.</w:t>
        </w:r>
        <w:r>
          <w:rPr>
            <w:rFonts w:asciiTheme="minorHAnsi" w:eastAsiaTheme="minorEastAsia" w:hAnsiTheme="minorHAnsi" w:cstheme="minorBidi"/>
            <w:noProof/>
            <w:color w:val="auto"/>
            <w:bdr w:val="none" w:sz="0" w:space="0" w:color="auto"/>
            <w:lang w:eastAsia="en-US" w:bidi="he-IL"/>
          </w:rPr>
          <w:tab/>
        </w:r>
        <w:r w:rsidRPr="00640E81">
          <w:rPr>
            <w:rFonts w:ascii="Times New Roman" w:hAnsi="Times New Roman"/>
            <w:noProof/>
            <w:spacing w:val="5"/>
          </w:rPr>
          <w:t>MOVEI RA, VALUE</w:t>
        </w:r>
        <w:r>
          <w:rPr>
            <w:noProof/>
          </w:rPr>
          <w:tab/>
        </w:r>
        <w:r>
          <w:rPr>
            <w:noProof/>
          </w:rPr>
          <w:fldChar w:fldCharType="begin"/>
        </w:r>
        <w:r>
          <w:rPr>
            <w:noProof/>
          </w:rPr>
          <w:instrText xml:space="preserve"> PAGEREF _Toc453658166 \h </w:instrText>
        </w:r>
        <w:r>
          <w:rPr>
            <w:noProof/>
          </w:rPr>
        </w:r>
      </w:ins>
      <w:r>
        <w:rPr>
          <w:noProof/>
        </w:rPr>
        <w:fldChar w:fldCharType="separate"/>
      </w:r>
      <w:ins w:id="272" w:author="Meir Kalter" w:date="2016-06-14T08:59:00Z">
        <w:r>
          <w:rPr>
            <w:noProof/>
          </w:rPr>
          <w:t>27</w:t>
        </w:r>
        <w:r>
          <w:rPr>
            <w:noProof/>
          </w:rPr>
          <w:fldChar w:fldCharType="end"/>
        </w:r>
      </w:ins>
    </w:p>
    <w:p w:rsidR="00AE6007" w:rsidRDefault="00AE6007">
      <w:pPr>
        <w:pStyle w:val="TOC5"/>
        <w:tabs>
          <w:tab w:val="left" w:pos="1540"/>
          <w:tab w:val="right" w:leader="dot" w:pos="9339"/>
        </w:tabs>
        <w:rPr>
          <w:ins w:id="273" w:author="Meir Kalter" w:date="2016-06-14T08:59:00Z"/>
          <w:rFonts w:asciiTheme="minorHAnsi" w:eastAsiaTheme="minorEastAsia" w:hAnsiTheme="minorHAnsi" w:cstheme="minorBidi"/>
          <w:noProof/>
          <w:color w:val="auto"/>
          <w:bdr w:val="none" w:sz="0" w:space="0" w:color="auto"/>
          <w:lang w:eastAsia="en-US" w:bidi="he-IL"/>
        </w:rPr>
      </w:pPr>
      <w:ins w:id="274" w:author="Meir Kalter" w:date="2016-06-14T08:59:00Z">
        <w:r w:rsidRPr="00640E81">
          <w:rPr>
            <w:rFonts w:ascii="Times New Roman" w:hAnsi="Arial Unicode MS"/>
            <w:noProof/>
          </w:rPr>
          <w:lastRenderedPageBreak/>
          <w:t>18.</w:t>
        </w:r>
        <w:r>
          <w:rPr>
            <w:rFonts w:asciiTheme="minorHAnsi" w:eastAsiaTheme="minorEastAsia" w:hAnsiTheme="minorHAnsi" w:cstheme="minorBidi"/>
            <w:noProof/>
            <w:color w:val="auto"/>
            <w:bdr w:val="none" w:sz="0" w:space="0" w:color="auto"/>
            <w:lang w:eastAsia="en-US" w:bidi="he-IL"/>
          </w:rPr>
          <w:tab/>
        </w:r>
        <w:r w:rsidRPr="00640E81">
          <w:rPr>
            <w:rFonts w:ascii="Times New Roman" w:hAnsi="Times New Roman"/>
            <w:noProof/>
            <w:spacing w:val="5"/>
          </w:rPr>
          <w:t>MOVE RA, [ADDRESS]</w:t>
        </w:r>
        <w:r>
          <w:rPr>
            <w:noProof/>
          </w:rPr>
          <w:tab/>
        </w:r>
        <w:r>
          <w:rPr>
            <w:noProof/>
          </w:rPr>
          <w:fldChar w:fldCharType="begin"/>
        </w:r>
        <w:r>
          <w:rPr>
            <w:noProof/>
          </w:rPr>
          <w:instrText xml:space="preserve"> PAGEREF _Toc453658167 \h </w:instrText>
        </w:r>
        <w:r>
          <w:rPr>
            <w:noProof/>
          </w:rPr>
        </w:r>
      </w:ins>
      <w:r>
        <w:rPr>
          <w:noProof/>
        </w:rPr>
        <w:fldChar w:fldCharType="separate"/>
      </w:r>
      <w:ins w:id="275" w:author="Meir Kalter" w:date="2016-06-14T08:59:00Z">
        <w:r>
          <w:rPr>
            <w:noProof/>
          </w:rPr>
          <w:t>27</w:t>
        </w:r>
        <w:r>
          <w:rPr>
            <w:noProof/>
          </w:rPr>
          <w:fldChar w:fldCharType="end"/>
        </w:r>
      </w:ins>
    </w:p>
    <w:p w:rsidR="00AE6007" w:rsidRDefault="00AE6007">
      <w:pPr>
        <w:pStyle w:val="TOC5"/>
        <w:tabs>
          <w:tab w:val="left" w:pos="1540"/>
          <w:tab w:val="right" w:leader="dot" w:pos="9339"/>
        </w:tabs>
        <w:rPr>
          <w:ins w:id="276" w:author="Meir Kalter" w:date="2016-06-14T08:59:00Z"/>
          <w:rFonts w:asciiTheme="minorHAnsi" w:eastAsiaTheme="minorEastAsia" w:hAnsiTheme="minorHAnsi" w:cstheme="minorBidi"/>
          <w:noProof/>
          <w:color w:val="auto"/>
          <w:bdr w:val="none" w:sz="0" w:space="0" w:color="auto"/>
          <w:lang w:eastAsia="en-US" w:bidi="he-IL"/>
        </w:rPr>
      </w:pPr>
      <w:ins w:id="277" w:author="Meir Kalter" w:date="2016-06-14T08:59:00Z">
        <w:r w:rsidRPr="00640E81">
          <w:rPr>
            <w:rFonts w:ascii="Times New Roman" w:hAnsi="Arial Unicode MS"/>
            <w:noProof/>
          </w:rPr>
          <w:t>21.</w:t>
        </w:r>
        <w:r>
          <w:rPr>
            <w:rFonts w:asciiTheme="minorHAnsi" w:eastAsiaTheme="minorEastAsia" w:hAnsiTheme="minorHAnsi" w:cstheme="minorBidi"/>
            <w:noProof/>
            <w:color w:val="auto"/>
            <w:bdr w:val="none" w:sz="0" w:space="0" w:color="auto"/>
            <w:lang w:eastAsia="en-US" w:bidi="he-IL"/>
          </w:rPr>
          <w:tab/>
        </w:r>
        <w:r w:rsidRPr="00640E81">
          <w:rPr>
            <w:rFonts w:ascii="Times New Roman" w:hAnsi="Times New Roman"/>
            <w:noProof/>
            <w:spacing w:val="5"/>
          </w:rPr>
          <w:t>MOVE [ADDRESS], RA</w:t>
        </w:r>
        <w:r>
          <w:rPr>
            <w:noProof/>
          </w:rPr>
          <w:tab/>
        </w:r>
        <w:r>
          <w:rPr>
            <w:noProof/>
          </w:rPr>
          <w:fldChar w:fldCharType="begin"/>
        </w:r>
        <w:r>
          <w:rPr>
            <w:noProof/>
          </w:rPr>
          <w:instrText xml:space="preserve"> PAGEREF _Toc453658168 \h </w:instrText>
        </w:r>
        <w:r>
          <w:rPr>
            <w:noProof/>
          </w:rPr>
        </w:r>
      </w:ins>
      <w:r>
        <w:rPr>
          <w:noProof/>
        </w:rPr>
        <w:fldChar w:fldCharType="separate"/>
      </w:r>
      <w:ins w:id="278" w:author="Meir Kalter" w:date="2016-06-14T08:59:00Z">
        <w:r>
          <w:rPr>
            <w:noProof/>
          </w:rPr>
          <w:t>27</w:t>
        </w:r>
        <w:r>
          <w:rPr>
            <w:noProof/>
          </w:rPr>
          <w:fldChar w:fldCharType="end"/>
        </w:r>
      </w:ins>
    </w:p>
    <w:p w:rsidR="00AE6007" w:rsidRDefault="00AE6007">
      <w:pPr>
        <w:pStyle w:val="TOC5"/>
        <w:tabs>
          <w:tab w:val="left" w:pos="1540"/>
          <w:tab w:val="right" w:leader="dot" w:pos="9339"/>
        </w:tabs>
        <w:rPr>
          <w:ins w:id="279" w:author="Meir Kalter" w:date="2016-06-14T08:59:00Z"/>
          <w:rFonts w:asciiTheme="minorHAnsi" w:eastAsiaTheme="minorEastAsia" w:hAnsiTheme="minorHAnsi" w:cstheme="minorBidi"/>
          <w:noProof/>
          <w:color w:val="auto"/>
          <w:bdr w:val="none" w:sz="0" w:space="0" w:color="auto"/>
          <w:lang w:eastAsia="en-US" w:bidi="he-IL"/>
        </w:rPr>
      </w:pPr>
      <w:ins w:id="280" w:author="Meir Kalter" w:date="2016-06-14T08:59:00Z">
        <w:r w:rsidRPr="00640E81">
          <w:rPr>
            <w:rFonts w:ascii="Times New Roman" w:hAnsi="Arial Unicode MS"/>
            <w:noProof/>
          </w:rPr>
          <w:t>24.</w:t>
        </w:r>
        <w:r>
          <w:rPr>
            <w:rFonts w:asciiTheme="minorHAnsi" w:eastAsiaTheme="minorEastAsia" w:hAnsiTheme="minorHAnsi" w:cstheme="minorBidi"/>
            <w:noProof/>
            <w:color w:val="auto"/>
            <w:bdr w:val="none" w:sz="0" w:space="0" w:color="auto"/>
            <w:lang w:eastAsia="en-US" w:bidi="he-IL"/>
          </w:rPr>
          <w:tab/>
        </w:r>
        <w:r w:rsidRPr="00640E81">
          <w:rPr>
            <w:rFonts w:ascii="Times New Roman" w:hAnsi="Times New Roman"/>
            <w:noProof/>
            <w:spacing w:val="5"/>
          </w:rPr>
          <w:t>ADDI RA, VALUE</w:t>
        </w:r>
        <w:r>
          <w:rPr>
            <w:noProof/>
          </w:rPr>
          <w:tab/>
        </w:r>
        <w:r>
          <w:rPr>
            <w:noProof/>
          </w:rPr>
          <w:fldChar w:fldCharType="begin"/>
        </w:r>
        <w:r>
          <w:rPr>
            <w:noProof/>
          </w:rPr>
          <w:instrText xml:space="preserve"> PAGEREF _Toc453658169 \h </w:instrText>
        </w:r>
        <w:r>
          <w:rPr>
            <w:noProof/>
          </w:rPr>
        </w:r>
      </w:ins>
      <w:r>
        <w:rPr>
          <w:noProof/>
        </w:rPr>
        <w:fldChar w:fldCharType="separate"/>
      </w:r>
      <w:ins w:id="281" w:author="Meir Kalter" w:date="2016-06-14T08:59:00Z">
        <w:r>
          <w:rPr>
            <w:noProof/>
          </w:rPr>
          <w:t>28</w:t>
        </w:r>
        <w:r>
          <w:rPr>
            <w:noProof/>
          </w:rPr>
          <w:fldChar w:fldCharType="end"/>
        </w:r>
      </w:ins>
    </w:p>
    <w:p w:rsidR="00AE6007" w:rsidRDefault="00AE6007">
      <w:pPr>
        <w:pStyle w:val="TOC5"/>
        <w:tabs>
          <w:tab w:val="left" w:pos="1540"/>
          <w:tab w:val="right" w:leader="dot" w:pos="9339"/>
        </w:tabs>
        <w:rPr>
          <w:ins w:id="282" w:author="Meir Kalter" w:date="2016-06-14T08:59:00Z"/>
          <w:rFonts w:asciiTheme="minorHAnsi" w:eastAsiaTheme="minorEastAsia" w:hAnsiTheme="minorHAnsi" w:cstheme="minorBidi"/>
          <w:noProof/>
          <w:color w:val="auto"/>
          <w:bdr w:val="none" w:sz="0" w:space="0" w:color="auto"/>
          <w:lang w:eastAsia="en-US" w:bidi="he-IL"/>
        </w:rPr>
      </w:pPr>
      <w:ins w:id="283" w:author="Meir Kalter" w:date="2016-06-14T08:59:00Z">
        <w:r w:rsidRPr="00640E81">
          <w:rPr>
            <w:rFonts w:ascii="Times New Roman" w:hAnsi="Arial Unicode MS"/>
            <w:noProof/>
          </w:rPr>
          <w:t>39.</w:t>
        </w:r>
        <w:r>
          <w:rPr>
            <w:rFonts w:asciiTheme="minorHAnsi" w:eastAsiaTheme="minorEastAsia" w:hAnsiTheme="minorHAnsi" w:cstheme="minorBidi"/>
            <w:noProof/>
            <w:color w:val="auto"/>
            <w:bdr w:val="none" w:sz="0" w:space="0" w:color="auto"/>
            <w:lang w:eastAsia="en-US" w:bidi="he-IL"/>
          </w:rPr>
          <w:tab/>
        </w:r>
        <w:r w:rsidRPr="00640E81">
          <w:rPr>
            <w:rFonts w:ascii="Times New Roman" w:hAnsi="Times New Roman"/>
            <w:noProof/>
            <w:spacing w:val="5"/>
          </w:rPr>
          <w:t>DEC RA</w:t>
        </w:r>
        <w:r>
          <w:rPr>
            <w:noProof/>
          </w:rPr>
          <w:tab/>
        </w:r>
        <w:r>
          <w:rPr>
            <w:noProof/>
          </w:rPr>
          <w:fldChar w:fldCharType="begin"/>
        </w:r>
        <w:r>
          <w:rPr>
            <w:noProof/>
          </w:rPr>
          <w:instrText xml:space="preserve"> PAGEREF _Toc453658170 \h </w:instrText>
        </w:r>
        <w:r>
          <w:rPr>
            <w:noProof/>
          </w:rPr>
        </w:r>
      </w:ins>
      <w:r>
        <w:rPr>
          <w:noProof/>
        </w:rPr>
        <w:fldChar w:fldCharType="separate"/>
      </w:r>
      <w:ins w:id="284" w:author="Meir Kalter" w:date="2016-06-14T08:59:00Z">
        <w:r>
          <w:rPr>
            <w:noProof/>
          </w:rPr>
          <w:t>28</w:t>
        </w:r>
        <w:r>
          <w:rPr>
            <w:noProof/>
          </w:rPr>
          <w:fldChar w:fldCharType="end"/>
        </w:r>
      </w:ins>
    </w:p>
    <w:p w:rsidR="00AE6007" w:rsidRDefault="00AE6007">
      <w:pPr>
        <w:pStyle w:val="TOC5"/>
        <w:tabs>
          <w:tab w:val="left" w:pos="1540"/>
          <w:tab w:val="right" w:leader="dot" w:pos="9339"/>
        </w:tabs>
        <w:rPr>
          <w:ins w:id="285" w:author="Meir Kalter" w:date="2016-06-14T08:59:00Z"/>
          <w:rFonts w:asciiTheme="minorHAnsi" w:eastAsiaTheme="minorEastAsia" w:hAnsiTheme="minorHAnsi" w:cstheme="minorBidi"/>
          <w:noProof/>
          <w:color w:val="auto"/>
          <w:bdr w:val="none" w:sz="0" w:space="0" w:color="auto"/>
          <w:lang w:eastAsia="en-US" w:bidi="he-IL"/>
        </w:rPr>
      </w:pPr>
      <w:ins w:id="286" w:author="Meir Kalter" w:date="2016-06-14T08:59:00Z">
        <w:r w:rsidRPr="00640E81">
          <w:rPr>
            <w:rFonts w:ascii="Times New Roman" w:hAnsi="Arial Unicode MS"/>
            <w:noProof/>
          </w:rPr>
          <w:t>44.</w:t>
        </w:r>
        <w:r>
          <w:rPr>
            <w:rFonts w:asciiTheme="minorHAnsi" w:eastAsiaTheme="minorEastAsia" w:hAnsiTheme="minorHAnsi" w:cstheme="minorBidi"/>
            <w:noProof/>
            <w:color w:val="auto"/>
            <w:bdr w:val="none" w:sz="0" w:space="0" w:color="auto"/>
            <w:lang w:eastAsia="en-US" w:bidi="he-IL"/>
          </w:rPr>
          <w:tab/>
        </w:r>
        <w:r w:rsidRPr="00640E81">
          <w:rPr>
            <w:rFonts w:ascii="Times New Roman" w:hAnsi="Times New Roman"/>
            <w:noProof/>
            <w:spacing w:val="5"/>
          </w:rPr>
          <w:t>COMPARE RA, [ADDRESS]</w:t>
        </w:r>
        <w:r>
          <w:rPr>
            <w:noProof/>
          </w:rPr>
          <w:tab/>
        </w:r>
        <w:r>
          <w:rPr>
            <w:noProof/>
          </w:rPr>
          <w:fldChar w:fldCharType="begin"/>
        </w:r>
        <w:r>
          <w:rPr>
            <w:noProof/>
          </w:rPr>
          <w:instrText xml:space="preserve"> PAGEREF _Toc453658171 \h </w:instrText>
        </w:r>
        <w:r>
          <w:rPr>
            <w:noProof/>
          </w:rPr>
        </w:r>
      </w:ins>
      <w:r>
        <w:rPr>
          <w:noProof/>
        </w:rPr>
        <w:fldChar w:fldCharType="separate"/>
      </w:r>
      <w:ins w:id="287" w:author="Meir Kalter" w:date="2016-06-14T08:59:00Z">
        <w:r>
          <w:rPr>
            <w:noProof/>
          </w:rPr>
          <w:t>28</w:t>
        </w:r>
        <w:r>
          <w:rPr>
            <w:noProof/>
          </w:rPr>
          <w:fldChar w:fldCharType="end"/>
        </w:r>
      </w:ins>
    </w:p>
    <w:p w:rsidR="00AE6007" w:rsidRDefault="00AE6007">
      <w:pPr>
        <w:pStyle w:val="TOC5"/>
        <w:tabs>
          <w:tab w:val="left" w:pos="1540"/>
          <w:tab w:val="right" w:leader="dot" w:pos="9339"/>
        </w:tabs>
        <w:rPr>
          <w:ins w:id="288" w:author="Meir Kalter" w:date="2016-06-14T08:59:00Z"/>
          <w:rFonts w:asciiTheme="minorHAnsi" w:eastAsiaTheme="minorEastAsia" w:hAnsiTheme="minorHAnsi" w:cstheme="minorBidi"/>
          <w:noProof/>
          <w:color w:val="auto"/>
          <w:bdr w:val="none" w:sz="0" w:space="0" w:color="auto"/>
          <w:lang w:eastAsia="en-US" w:bidi="he-IL"/>
        </w:rPr>
      </w:pPr>
      <w:ins w:id="289" w:author="Meir Kalter" w:date="2016-06-14T08:59:00Z">
        <w:r w:rsidRPr="00640E81">
          <w:rPr>
            <w:rFonts w:ascii="Times New Roman" w:hAnsi="Arial Unicode MS"/>
            <w:noProof/>
          </w:rPr>
          <w:t>56.</w:t>
        </w:r>
        <w:r>
          <w:rPr>
            <w:rFonts w:asciiTheme="minorHAnsi" w:eastAsiaTheme="minorEastAsia" w:hAnsiTheme="minorHAnsi" w:cstheme="minorBidi"/>
            <w:noProof/>
            <w:color w:val="auto"/>
            <w:bdr w:val="none" w:sz="0" w:space="0" w:color="auto"/>
            <w:lang w:eastAsia="en-US" w:bidi="he-IL"/>
          </w:rPr>
          <w:tab/>
        </w:r>
        <w:r w:rsidRPr="00640E81">
          <w:rPr>
            <w:rFonts w:ascii="Times New Roman" w:hAnsi="Times New Roman"/>
            <w:noProof/>
            <w:spacing w:val="5"/>
          </w:rPr>
          <w:t>JEQUAL ADDRESS</w:t>
        </w:r>
        <w:r>
          <w:rPr>
            <w:noProof/>
          </w:rPr>
          <w:tab/>
        </w:r>
        <w:r>
          <w:rPr>
            <w:noProof/>
          </w:rPr>
          <w:fldChar w:fldCharType="begin"/>
        </w:r>
        <w:r>
          <w:rPr>
            <w:noProof/>
          </w:rPr>
          <w:instrText xml:space="preserve"> PAGEREF _Toc453658172 \h </w:instrText>
        </w:r>
        <w:r>
          <w:rPr>
            <w:noProof/>
          </w:rPr>
        </w:r>
      </w:ins>
      <w:r>
        <w:rPr>
          <w:noProof/>
        </w:rPr>
        <w:fldChar w:fldCharType="separate"/>
      </w:r>
      <w:ins w:id="290" w:author="Meir Kalter" w:date="2016-06-14T08:59:00Z">
        <w:r>
          <w:rPr>
            <w:noProof/>
          </w:rPr>
          <w:t>29</w:t>
        </w:r>
        <w:r>
          <w:rPr>
            <w:noProof/>
          </w:rPr>
          <w:fldChar w:fldCharType="end"/>
        </w:r>
      </w:ins>
    </w:p>
    <w:p w:rsidR="00AE6007" w:rsidRDefault="00AE6007">
      <w:pPr>
        <w:pStyle w:val="TOC5"/>
        <w:tabs>
          <w:tab w:val="left" w:pos="1540"/>
          <w:tab w:val="right" w:leader="dot" w:pos="9339"/>
        </w:tabs>
        <w:rPr>
          <w:ins w:id="291" w:author="Meir Kalter" w:date="2016-06-14T08:59:00Z"/>
          <w:rFonts w:asciiTheme="minorHAnsi" w:eastAsiaTheme="minorEastAsia" w:hAnsiTheme="minorHAnsi" w:cstheme="minorBidi"/>
          <w:noProof/>
          <w:color w:val="auto"/>
          <w:bdr w:val="none" w:sz="0" w:space="0" w:color="auto"/>
          <w:lang w:eastAsia="en-US" w:bidi="he-IL"/>
        </w:rPr>
      </w:pPr>
      <w:ins w:id="292" w:author="Meir Kalter" w:date="2016-06-14T08:59:00Z">
        <w:r w:rsidRPr="00640E81">
          <w:rPr>
            <w:rFonts w:ascii="Times New Roman" w:hAnsi="Arial Unicode MS"/>
            <w:noProof/>
          </w:rPr>
          <w:t>62.</w:t>
        </w:r>
        <w:r>
          <w:rPr>
            <w:rFonts w:asciiTheme="minorHAnsi" w:eastAsiaTheme="minorEastAsia" w:hAnsiTheme="minorHAnsi" w:cstheme="minorBidi"/>
            <w:noProof/>
            <w:color w:val="auto"/>
            <w:bdr w:val="none" w:sz="0" w:space="0" w:color="auto"/>
            <w:lang w:eastAsia="en-US" w:bidi="he-IL"/>
          </w:rPr>
          <w:tab/>
        </w:r>
        <w:r w:rsidRPr="00640E81">
          <w:rPr>
            <w:rFonts w:ascii="Times New Roman" w:hAnsi="Times New Roman"/>
            <w:noProof/>
            <w:spacing w:val="5"/>
          </w:rPr>
          <w:t>POP RA</w:t>
        </w:r>
        <w:r>
          <w:rPr>
            <w:noProof/>
          </w:rPr>
          <w:tab/>
        </w:r>
        <w:r>
          <w:rPr>
            <w:noProof/>
          </w:rPr>
          <w:fldChar w:fldCharType="begin"/>
        </w:r>
        <w:r>
          <w:rPr>
            <w:noProof/>
          </w:rPr>
          <w:instrText xml:space="preserve"> PAGEREF _Toc453658173 \h </w:instrText>
        </w:r>
        <w:r>
          <w:rPr>
            <w:noProof/>
          </w:rPr>
        </w:r>
      </w:ins>
      <w:r>
        <w:rPr>
          <w:noProof/>
        </w:rPr>
        <w:fldChar w:fldCharType="separate"/>
      </w:r>
      <w:ins w:id="293" w:author="Meir Kalter" w:date="2016-06-14T08:59:00Z">
        <w:r>
          <w:rPr>
            <w:noProof/>
          </w:rPr>
          <w:t>29</w:t>
        </w:r>
        <w:r>
          <w:rPr>
            <w:noProof/>
          </w:rPr>
          <w:fldChar w:fldCharType="end"/>
        </w:r>
      </w:ins>
    </w:p>
    <w:p w:rsidR="00AE6007" w:rsidRDefault="00AE6007">
      <w:pPr>
        <w:pStyle w:val="TOC5"/>
        <w:tabs>
          <w:tab w:val="left" w:pos="1540"/>
          <w:tab w:val="right" w:leader="dot" w:pos="9339"/>
        </w:tabs>
        <w:rPr>
          <w:ins w:id="294" w:author="Meir Kalter" w:date="2016-06-14T08:59:00Z"/>
          <w:rFonts w:asciiTheme="minorHAnsi" w:eastAsiaTheme="minorEastAsia" w:hAnsiTheme="minorHAnsi" w:cstheme="minorBidi"/>
          <w:noProof/>
          <w:color w:val="auto"/>
          <w:bdr w:val="none" w:sz="0" w:space="0" w:color="auto"/>
          <w:lang w:eastAsia="en-US" w:bidi="he-IL"/>
        </w:rPr>
      </w:pPr>
      <w:ins w:id="295" w:author="Meir Kalter" w:date="2016-06-14T08:59:00Z">
        <w:r w:rsidRPr="00640E81">
          <w:rPr>
            <w:rFonts w:ascii="Times New Roman" w:hAnsi="Arial Unicode MS"/>
            <w:noProof/>
          </w:rPr>
          <w:t>67.</w:t>
        </w:r>
        <w:r>
          <w:rPr>
            <w:rFonts w:asciiTheme="minorHAnsi" w:eastAsiaTheme="minorEastAsia" w:hAnsiTheme="minorHAnsi" w:cstheme="minorBidi"/>
            <w:noProof/>
            <w:color w:val="auto"/>
            <w:bdr w:val="none" w:sz="0" w:space="0" w:color="auto"/>
            <w:lang w:eastAsia="en-US" w:bidi="he-IL"/>
          </w:rPr>
          <w:tab/>
        </w:r>
        <w:r w:rsidRPr="00640E81">
          <w:rPr>
            <w:rFonts w:ascii="Times New Roman" w:hAnsi="Times New Roman"/>
            <w:noProof/>
            <w:spacing w:val="5"/>
          </w:rPr>
          <w:t>RET</w:t>
        </w:r>
        <w:r>
          <w:rPr>
            <w:noProof/>
          </w:rPr>
          <w:tab/>
        </w:r>
        <w:r>
          <w:rPr>
            <w:noProof/>
          </w:rPr>
          <w:fldChar w:fldCharType="begin"/>
        </w:r>
        <w:r>
          <w:rPr>
            <w:noProof/>
          </w:rPr>
          <w:instrText xml:space="preserve"> PAGEREF _Toc453658174 \h </w:instrText>
        </w:r>
        <w:r>
          <w:rPr>
            <w:noProof/>
          </w:rPr>
        </w:r>
      </w:ins>
      <w:r>
        <w:rPr>
          <w:noProof/>
        </w:rPr>
        <w:fldChar w:fldCharType="separate"/>
      </w:r>
      <w:ins w:id="296" w:author="Meir Kalter" w:date="2016-06-14T08:59:00Z">
        <w:r>
          <w:rPr>
            <w:noProof/>
          </w:rPr>
          <w:t>29</w:t>
        </w:r>
        <w:r>
          <w:rPr>
            <w:noProof/>
          </w:rPr>
          <w:fldChar w:fldCharType="end"/>
        </w:r>
      </w:ins>
    </w:p>
    <w:p w:rsidR="00AE6007" w:rsidRDefault="00AE6007">
      <w:pPr>
        <w:pStyle w:val="TOC2"/>
        <w:tabs>
          <w:tab w:val="right" w:leader="dot" w:pos="9339"/>
        </w:tabs>
        <w:rPr>
          <w:ins w:id="297" w:author="Meir Kalter" w:date="2016-06-14T08:59:00Z"/>
          <w:rFonts w:asciiTheme="minorHAnsi" w:eastAsiaTheme="minorEastAsia" w:hAnsiTheme="minorHAnsi" w:cstheme="minorBidi"/>
          <w:noProof/>
          <w:color w:val="auto"/>
          <w:bdr w:val="none" w:sz="0" w:space="0" w:color="auto"/>
          <w:lang w:eastAsia="en-US" w:bidi="he-IL"/>
        </w:rPr>
      </w:pPr>
      <w:ins w:id="298" w:author="Meir Kalter" w:date="2016-06-14T08:59:00Z">
        <w:r w:rsidRPr="00640E81">
          <w:rPr>
            <w:rFonts w:hAnsi="Arial Unicode MS"/>
            <w:noProof/>
            <w:rtl/>
          </w:rPr>
          <w:t>11.2.</w:t>
        </w:r>
        <w:r>
          <w:rPr>
            <w:noProof/>
          </w:rPr>
          <w:tab/>
        </w:r>
        <w:r>
          <w:rPr>
            <w:noProof/>
          </w:rPr>
          <w:fldChar w:fldCharType="begin"/>
        </w:r>
        <w:r>
          <w:rPr>
            <w:noProof/>
          </w:rPr>
          <w:instrText xml:space="preserve"> PAGEREF _Toc453658175 \h </w:instrText>
        </w:r>
        <w:r>
          <w:rPr>
            <w:noProof/>
          </w:rPr>
        </w:r>
      </w:ins>
      <w:r>
        <w:rPr>
          <w:noProof/>
        </w:rPr>
        <w:fldChar w:fldCharType="separate"/>
      </w:r>
      <w:ins w:id="299" w:author="Meir Kalter" w:date="2016-06-14T08:59:00Z">
        <w:r>
          <w:rPr>
            <w:noProof/>
          </w:rPr>
          <w:t>29</w:t>
        </w:r>
        <w:r>
          <w:rPr>
            <w:noProof/>
          </w:rPr>
          <w:fldChar w:fldCharType="end"/>
        </w:r>
      </w:ins>
    </w:p>
    <w:p w:rsidR="00AE6007" w:rsidRDefault="00AE6007">
      <w:pPr>
        <w:pStyle w:val="TOC5"/>
        <w:tabs>
          <w:tab w:val="right" w:leader="dot" w:pos="9339"/>
        </w:tabs>
        <w:rPr>
          <w:ins w:id="300" w:author="Meir Kalter" w:date="2016-06-14T08:59:00Z"/>
          <w:rFonts w:asciiTheme="minorHAnsi" w:eastAsiaTheme="minorEastAsia" w:hAnsiTheme="minorHAnsi" w:cstheme="minorBidi"/>
          <w:noProof/>
          <w:color w:val="auto"/>
          <w:bdr w:val="none" w:sz="0" w:space="0" w:color="auto"/>
          <w:lang w:eastAsia="en-US" w:bidi="he-IL"/>
        </w:rPr>
      </w:pPr>
      <w:ins w:id="301" w:author="Meir Kalter" w:date="2016-06-14T08:59:00Z">
        <w:r w:rsidRPr="00640E81">
          <w:rPr>
            <w:rFonts w:hAnsi="Arial Unicode MS"/>
            <w:noProof/>
          </w:rPr>
          <w:t>12.</w:t>
        </w:r>
        <w:r>
          <w:rPr>
            <w:noProof/>
          </w:rPr>
          <w:tab/>
        </w:r>
        <w:r>
          <w:rPr>
            <w:noProof/>
          </w:rPr>
          <w:fldChar w:fldCharType="begin"/>
        </w:r>
        <w:r>
          <w:rPr>
            <w:noProof/>
          </w:rPr>
          <w:instrText xml:space="preserve"> PAGEREF _Toc453658176 \h </w:instrText>
        </w:r>
        <w:r>
          <w:rPr>
            <w:noProof/>
          </w:rPr>
        </w:r>
      </w:ins>
      <w:r>
        <w:rPr>
          <w:noProof/>
        </w:rPr>
        <w:fldChar w:fldCharType="separate"/>
      </w:r>
      <w:ins w:id="302" w:author="Meir Kalter" w:date="2016-06-14T08:59:00Z">
        <w:r>
          <w:rPr>
            <w:noProof/>
          </w:rPr>
          <w:t>29</w:t>
        </w:r>
        <w:r>
          <w:rPr>
            <w:noProof/>
          </w:rPr>
          <w:fldChar w:fldCharType="end"/>
        </w:r>
      </w:ins>
    </w:p>
    <w:p w:rsidR="00AE6007" w:rsidRDefault="00AE6007">
      <w:pPr>
        <w:pStyle w:val="TOC5"/>
        <w:tabs>
          <w:tab w:val="left" w:pos="1540"/>
          <w:tab w:val="right" w:leader="dot" w:pos="9339"/>
        </w:tabs>
        <w:rPr>
          <w:ins w:id="303" w:author="Meir Kalter" w:date="2016-06-14T08:59:00Z"/>
          <w:rFonts w:asciiTheme="minorHAnsi" w:eastAsiaTheme="minorEastAsia" w:hAnsiTheme="minorHAnsi" w:cstheme="minorBidi"/>
          <w:noProof/>
          <w:color w:val="auto"/>
          <w:bdr w:val="none" w:sz="0" w:space="0" w:color="auto"/>
          <w:lang w:eastAsia="en-US" w:bidi="he-IL"/>
        </w:rPr>
      </w:pPr>
      <w:ins w:id="304" w:author="Meir Kalter" w:date="2016-06-14T08:59:00Z">
        <w:r w:rsidRPr="00640E81">
          <w:rPr>
            <w:rFonts w:hAnsi="Arial Unicode MS"/>
            <w:noProof/>
          </w:rPr>
          <w:t>13.</w:t>
        </w:r>
        <w:r>
          <w:rPr>
            <w:rFonts w:asciiTheme="minorHAnsi" w:eastAsiaTheme="minorEastAsia" w:hAnsiTheme="minorHAnsi" w:cstheme="minorBidi"/>
            <w:noProof/>
            <w:color w:val="auto"/>
            <w:bdr w:val="none" w:sz="0" w:space="0" w:color="auto"/>
            <w:lang w:eastAsia="en-US" w:bidi="he-IL"/>
          </w:rPr>
          <w:tab/>
        </w:r>
        <w:r>
          <w:rPr>
            <w:noProof/>
          </w:rPr>
          <w:t>Appndix</w:t>
        </w:r>
        <w:r>
          <w:rPr>
            <w:noProof/>
          </w:rPr>
          <w:tab/>
        </w:r>
        <w:r>
          <w:rPr>
            <w:noProof/>
          </w:rPr>
          <w:fldChar w:fldCharType="begin"/>
        </w:r>
        <w:r>
          <w:rPr>
            <w:noProof/>
          </w:rPr>
          <w:instrText xml:space="preserve"> PAGEREF _Toc453658177 \h </w:instrText>
        </w:r>
        <w:r>
          <w:rPr>
            <w:noProof/>
          </w:rPr>
        </w:r>
      </w:ins>
      <w:r>
        <w:rPr>
          <w:noProof/>
        </w:rPr>
        <w:fldChar w:fldCharType="separate"/>
      </w:r>
      <w:ins w:id="305" w:author="Meir Kalter" w:date="2016-06-14T08:59:00Z">
        <w:r>
          <w:rPr>
            <w:noProof/>
          </w:rPr>
          <w:t>30</w:t>
        </w:r>
        <w:r>
          <w:rPr>
            <w:noProof/>
          </w:rPr>
          <w:fldChar w:fldCharType="end"/>
        </w:r>
      </w:ins>
    </w:p>
    <w:p w:rsidR="00AE6007" w:rsidRDefault="00AE6007">
      <w:pPr>
        <w:pStyle w:val="TOC2"/>
        <w:tabs>
          <w:tab w:val="left" w:pos="880"/>
          <w:tab w:val="right" w:leader="dot" w:pos="9339"/>
        </w:tabs>
        <w:rPr>
          <w:ins w:id="306" w:author="Meir Kalter" w:date="2016-06-14T08:59:00Z"/>
          <w:rFonts w:asciiTheme="minorHAnsi" w:eastAsiaTheme="minorEastAsia" w:hAnsiTheme="minorHAnsi" w:cstheme="minorBidi"/>
          <w:noProof/>
          <w:color w:val="auto"/>
          <w:bdr w:val="none" w:sz="0" w:space="0" w:color="auto"/>
          <w:lang w:eastAsia="en-US" w:bidi="he-IL"/>
        </w:rPr>
      </w:pPr>
      <w:ins w:id="307" w:author="Meir Kalter" w:date="2016-06-14T08:59:00Z">
        <w:r w:rsidRPr="00640E81">
          <w:rPr>
            <w:rFonts w:hAnsi="Arial Unicode MS"/>
            <w:noProof/>
          </w:rPr>
          <w:t>13.1.</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Assembler file with IO</w:t>
        </w:r>
        <w:r>
          <w:rPr>
            <w:noProof/>
          </w:rPr>
          <w:tab/>
        </w:r>
        <w:r>
          <w:rPr>
            <w:noProof/>
          </w:rPr>
          <w:fldChar w:fldCharType="begin"/>
        </w:r>
        <w:r>
          <w:rPr>
            <w:noProof/>
          </w:rPr>
          <w:instrText xml:space="preserve"> PAGEREF _Toc453658178 \h </w:instrText>
        </w:r>
        <w:r>
          <w:rPr>
            <w:noProof/>
          </w:rPr>
        </w:r>
      </w:ins>
      <w:r>
        <w:rPr>
          <w:noProof/>
        </w:rPr>
        <w:fldChar w:fldCharType="separate"/>
      </w:r>
      <w:ins w:id="308" w:author="Meir Kalter" w:date="2016-06-14T08:59:00Z">
        <w:r>
          <w:rPr>
            <w:noProof/>
          </w:rPr>
          <w:t>30</w:t>
        </w:r>
        <w:r>
          <w:rPr>
            <w:noProof/>
          </w:rPr>
          <w:fldChar w:fldCharType="end"/>
        </w:r>
      </w:ins>
    </w:p>
    <w:p w:rsidR="00AE6007" w:rsidRDefault="00AE6007">
      <w:pPr>
        <w:pStyle w:val="TOC3"/>
        <w:tabs>
          <w:tab w:val="left" w:pos="1320"/>
          <w:tab w:val="right" w:leader="dot" w:pos="9339"/>
        </w:tabs>
        <w:rPr>
          <w:ins w:id="309" w:author="Meir Kalter" w:date="2016-06-14T08:59:00Z"/>
          <w:rFonts w:asciiTheme="minorHAnsi" w:eastAsiaTheme="minorEastAsia" w:hAnsiTheme="minorHAnsi" w:cstheme="minorBidi"/>
          <w:noProof/>
          <w:color w:val="auto"/>
          <w:bdr w:val="none" w:sz="0" w:space="0" w:color="auto"/>
          <w:lang w:eastAsia="en-US" w:bidi="he-IL"/>
        </w:rPr>
      </w:pPr>
      <w:ins w:id="310" w:author="Meir Kalter" w:date="2016-06-14T08:59:00Z">
        <w:r w:rsidRPr="00640E81">
          <w:rPr>
            <w:rFonts w:hAnsi="Arial Unicode MS"/>
            <w:noProof/>
          </w:rPr>
          <w:t>13.1.1.</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Basic flow – output to the Seven digit</w:t>
        </w:r>
        <w:r>
          <w:rPr>
            <w:noProof/>
          </w:rPr>
          <w:tab/>
        </w:r>
        <w:r>
          <w:rPr>
            <w:noProof/>
          </w:rPr>
          <w:fldChar w:fldCharType="begin"/>
        </w:r>
        <w:r>
          <w:rPr>
            <w:noProof/>
          </w:rPr>
          <w:instrText xml:space="preserve"> PAGEREF _Toc453658179 \h </w:instrText>
        </w:r>
        <w:r>
          <w:rPr>
            <w:noProof/>
          </w:rPr>
        </w:r>
      </w:ins>
      <w:r>
        <w:rPr>
          <w:noProof/>
        </w:rPr>
        <w:fldChar w:fldCharType="separate"/>
      </w:r>
      <w:ins w:id="311" w:author="Meir Kalter" w:date="2016-06-14T08:59:00Z">
        <w:r>
          <w:rPr>
            <w:noProof/>
          </w:rPr>
          <w:t>30</w:t>
        </w:r>
        <w:r>
          <w:rPr>
            <w:noProof/>
          </w:rPr>
          <w:fldChar w:fldCharType="end"/>
        </w:r>
      </w:ins>
    </w:p>
    <w:p w:rsidR="00AE6007" w:rsidRDefault="00AE6007">
      <w:pPr>
        <w:pStyle w:val="TOC3"/>
        <w:tabs>
          <w:tab w:val="left" w:pos="1320"/>
          <w:tab w:val="right" w:leader="dot" w:pos="9339"/>
        </w:tabs>
        <w:rPr>
          <w:ins w:id="312" w:author="Meir Kalter" w:date="2016-06-14T08:59:00Z"/>
          <w:rFonts w:asciiTheme="minorHAnsi" w:eastAsiaTheme="minorEastAsia" w:hAnsiTheme="minorHAnsi" w:cstheme="minorBidi"/>
          <w:noProof/>
          <w:color w:val="auto"/>
          <w:bdr w:val="none" w:sz="0" w:space="0" w:color="auto"/>
          <w:lang w:eastAsia="en-US" w:bidi="he-IL"/>
        </w:rPr>
      </w:pPr>
      <w:ins w:id="313" w:author="Meir Kalter" w:date="2016-06-14T08:59:00Z">
        <w:r w:rsidRPr="00640E81">
          <w:rPr>
            <w:rFonts w:hAnsi="Arial Unicode MS"/>
            <w:noProof/>
          </w:rPr>
          <w:t>13.1.2.</w:t>
        </w:r>
        <w:r>
          <w:rPr>
            <w:rFonts w:asciiTheme="minorHAnsi" w:eastAsiaTheme="minorEastAsia" w:hAnsiTheme="minorHAnsi" w:cstheme="minorBidi"/>
            <w:noProof/>
            <w:color w:val="auto"/>
            <w:bdr w:val="none" w:sz="0" w:space="0" w:color="auto"/>
            <w:lang w:eastAsia="en-US" w:bidi="he-IL"/>
          </w:rPr>
          <w:tab/>
        </w:r>
        <w:r w:rsidRPr="00640E81">
          <w:rPr>
            <w:rFonts w:eastAsia="Arial Unicode MS" w:cs="Arial Unicode MS"/>
            <w:noProof/>
          </w:rPr>
          <w:t>Basic flow – Input from the seven switches battery</w:t>
        </w:r>
        <w:r>
          <w:rPr>
            <w:noProof/>
          </w:rPr>
          <w:tab/>
        </w:r>
        <w:r>
          <w:rPr>
            <w:noProof/>
          </w:rPr>
          <w:fldChar w:fldCharType="begin"/>
        </w:r>
        <w:r>
          <w:rPr>
            <w:noProof/>
          </w:rPr>
          <w:instrText xml:space="preserve"> PAGEREF _Toc453658180 \h </w:instrText>
        </w:r>
        <w:r>
          <w:rPr>
            <w:noProof/>
          </w:rPr>
        </w:r>
      </w:ins>
      <w:r>
        <w:rPr>
          <w:noProof/>
        </w:rPr>
        <w:fldChar w:fldCharType="separate"/>
      </w:r>
      <w:ins w:id="314" w:author="Meir Kalter" w:date="2016-06-14T08:59:00Z">
        <w:r>
          <w:rPr>
            <w:noProof/>
          </w:rPr>
          <w:t>30</w:t>
        </w:r>
        <w:r>
          <w:rPr>
            <w:noProof/>
          </w:rPr>
          <w:fldChar w:fldCharType="end"/>
        </w:r>
      </w:ins>
    </w:p>
    <w:p w:rsidR="00AE6007" w:rsidRDefault="00AE6007">
      <w:pPr>
        <w:pStyle w:val="TOC5"/>
        <w:tabs>
          <w:tab w:val="left" w:pos="1540"/>
          <w:tab w:val="right" w:leader="dot" w:pos="9339"/>
        </w:tabs>
        <w:rPr>
          <w:ins w:id="315" w:author="Meir Kalter" w:date="2016-06-14T08:59:00Z"/>
          <w:rFonts w:asciiTheme="minorHAnsi" w:eastAsiaTheme="minorEastAsia" w:hAnsiTheme="minorHAnsi" w:cstheme="minorBidi"/>
          <w:noProof/>
          <w:color w:val="auto"/>
          <w:bdr w:val="none" w:sz="0" w:space="0" w:color="auto"/>
          <w:lang w:eastAsia="en-US" w:bidi="he-IL"/>
        </w:rPr>
      </w:pPr>
      <w:ins w:id="316" w:author="Meir Kalter" w:date="2016-06-14T08:59:00Z">
        <w:r w:rsidRPr="00640E81">
          <w:rPr>
            <w:rFonts w:hAnsi="Arial Unicode MS"/>
            <w:noProof/>
          </w:rPr>
          <w:t>75.</w:t>
        </w:r>
        <w:r>
          <w:rPr>
            <w:rFonts w:asciiTheme="minorHAnsi" w:eastAsiaTheme="minorEastAsia" w:hAnsiTheme="minorHAnsi" w:cstheme="minorBidi"/>
            <w:noProof/>
            <w:color w:val="auto"/>
            <w:bdr w:val="none" w:sz="0" w:space="0" w:color="auto"/>
            <w:lang w:eastAsia="en-US" w:bidi="he-IL"/>
          </w:rPr>
          <w:tab/>
        </w:r>
        <w:r>
          <w:rPr>
            <w:noProof/>
          </w:rPr>
          <w:t>CONCLUSIONS AND FUTURE WORK</w:t>
        </w:r>
        <w:r>
          <w:rPr>
            <w:noProof/>
          </w:rPr>
          <w:tab/>
        </w:r>
        <w:r>
          <w:rPr>
            <w:noProof/>
          </w:rPr>
          <w:fldChar w:fldCharType="begin"/>
        </w:r>
        <w:r>
          <w:rPr>
            <w:noProof/>
          </w:rPr>
          <w:instrText xml:space="preserve"> PAGEREF _Toc453658181 \h </w:instrText>
        </w:r>
        <w:r>
          <w:rPr>
            <w:noProof/>
          </w:rPr>
        </w:r>
      </w:ins>
      <w:r>
        <w:rPr>
          <w:noProof/>
        </w:rPr>
        <w:fldChar w:fldCharType="separate"/>
      </w:r>
      <w:ins w:id="317" w:author="Meir Kalter" w:date="2016-06-14T08:59:00Z">
        <w:r>
          <w:rPr>
            <w:noProof/>
          </w:rPr>
          <w:t>32</w:t>
        </w:r>
        <w:r>
          <w:rPr>
            <w:noProof/>
          </w:rPr>
          <w:fldChar w:fldCharType="end"/>
        </w:r>
      </w:ins>
    </w:p>
    <w:p w:rsidR="00AE6007" w:rsidRDefault="00AE6007">
      <w:pPr>
        <w:pStyle w:val="TOC5"/>
        <w:tabs>
          <w:tab w:val="right" w:leader="dot" w:pos="9339"/>
        </w:tabs>
        <w:rPr>
          <w:ins w:id="318" w:author="Meir Kalter" w:date="2016-06-14T08:59:00Z"/>
          <w:rFonts w:asciiTheme="minorHAnsi" w:eastAsiaTheme="minorEastAsia" w:hAnsiTheme="minorHAnsi" w:cstheme="minorBidi"/>
          <w:noProof/>
          <w:color w:val="auto"/>
          <w:bdr w:val="none" w:sz="0" w:space="0" w:color="auto"/>
          <w:lang w:eastAsia="en-US" w:bidi="he-IL"/>
        </w:rPr>
      </w:pPr>
      <w:ins w:id="319" w:author="Meir Kalter" w:date="2016-06-14T08:59:00Z">
        <w:r>
          <w:rPr>
            <w:noProof/>
          </w:rPr>
          <w:t>Index</w:t>
        </w:r>
        <w:r>
          <w:rPr>
            <w:noProof/>
          </w:rPr>
          <w:tab/>
        </w:r>
        <w:r>
          <w:rPr>
            <w:noProof/>
          </w:rPr>
          <w:fldChar w:fldCharType="begin"/>
        </w:r>
        <w:r>
          <w:rPr>
            <w:noProof/>
          </w:rPr>
          <w:instrText xml:space="preserve"> PAGEREF _Toc453658182 \h </w:instrText>
        </w:r>
        <w:r>
          <w:rPr>
            <w:noProof/>
          </w:rPr>
        </w:r>
      </w:ins>
      <w:r>
        <w:rPr>
          <w:noProof/>
        </w:rPr>
        <w:fldChar w:fldCharType="separate"/>
      </w:r>
      <w:ins w:id="320" w:author="Meir Kalter" w:date="2016-06-14T08:59:00Z">
        <w:r>
          <w:rPr>
            <w:noProof/>
          </w:rPr>
          <w:t>35</w:t>
        </w:r>
        <w:r>
          <w:rPr>
            <w:noProof/>
          </w:rPr>
          <w:fldChar w:fldCharType="end"/>
        </w:r>
      </w:ins>
    </w:p>
    <w:p w:rsidR="00AE6007" w:rsidRDefault="00AE6007">
      <w:pPr>
        <w:pStyle w:val="TOC5"/>
        <w:tabs>
          <w:tab w:val="right" w:leader="dot" w:pos="9339"/>
        </w:tabs>
        <w:rPr>
          <w:ins w:id="321" w:author="Meir Kalter" w:date="2016-06-14T08:59:00Z"/>
          <w:rFonts w:asciiTheme="minorHAnsi" w:eastAsiaTheme="minorEastAsia" w:hAnsiTheme="minorHAnsi" w:cstheme="minorBidi"/>
          <w:noProof/>
          <w:color w:val="auto"/>
          <w:bdr w:val="none" w:sz="0" w:space="0" w:color="auto"/>
          <w:lang w:eastAsia="en-US" w:bidi="he-IL"/>
        </w:rPr>
      </w:pPr>
      <w:ins w:id="322" w:author="Meir Kalter" w:date="2016-06-14T08:59:00Z">
        <w:r>
          <w:rPr>
            <w:noProof/>
          </w:rPr>
          <w:t>List of pictures</w:t>
        </w:r>
        <w:r>
          <w:rPr>
            <w:noProof/>
          </w:rPr>
          <w:tab/>
        </w:r>
        <w:r>
          <w:rPr>
            <w:noProof/>
          </w:rPr>
          <w:fldChar w:fldCharType="begin"/>
        </w:r>
        <w:r>
          <w:rPr>
            <w:noProof/>
          </w:rPr>
          <w:instrText xml:space="preserve"> PAGEREF _Toc453658183 \h </w:instrText>
        </w:r>
        <w:r>
          <w:rPr>
            <w:noProof/>
          </w:rPr>
        </w:r>
      </w:ins>
      <w:r>
        <w:rPr>
          <w:noProof/>
        </w:rPr>
        <w:fldChar w:fldCharType="separate"/>
      </w:r>
      <w:ins w:id="323" w:author="Meir Kalter" w:date="2016-06-14T08:59:00Z">
        <w:r>
          <w:rPr>
            <w:noProof/>
          </w:rPr>
          <w:t>36</w:t>
        </w:r>
        <w:r>
          <w:rPr>
            <w:noProof/>
          </w:rPr>
          <w:fldChar w:fldCharType="end"/>
        </w:r>
      </w:ins>
    </w:p>
    <w:p w:rsidR="00C0594E" w:rsidDel="00B1717F" w:rsidRDefault="00C0594E">
      <w:pPr>
        <w:rPr>
          <w:del w:id="324" w:author="Meir Kalter" w:date="2016-06-14T08:48:00Z"/>
          <w:noProof/>
        </w:rPr>
      </w:pPr>
    </w:p>
    <w:p w:rsidR="00C0594E" w:rsidDel="00B1717F" w:rsidRDefault="00B706A9">
      <w:pPr>
        <w:pStyle w:val="TOC51"/>
        <w:numPr>
          <w:ilvl w:val="0"/>
          <w:numId w:val="3"/>
        </w:numPr>
        <w:rPr>
          <w:del w:id="325" w:author="Meir Kalter" w:date="2016-06-14T08:48:00Z"/>
          <w:noProof/>
        </w:rPr>
      </w:pPr>
      <w:del w:id="326" w:author="Meir Kalter" w:date="2016-06-14T08:48:00Z">
        <w:r w:rsidDel="00B1717F">
          <w:rPr>
            <w:rFonts w:eastAsia="Arial Unicode MS" w:cs="Arial Unicode MS"/>
            <w:noProof/>
          </w:rPr>
          <w:delText>Introducción</w:delText>
        </w:r>
        <w:r w:rsidDel="00B1717F">
          <w:rPr>
            <w:rFonts w:eastAsia="Arial Unicode MS" w:cs="Arial Unicode MS"/>
            <w:noProof/>
          </w:rPr>
          <w:tab/>
          <w:delText>6</w:delText>
        </w:r>
      </w:del>
    </w:p>
    <w:p w:rsidR="00C0594E" w:rsidDel="00B1717F" w:rsidRDefault="00B706A9">
      <w:pPr>
        <w:pStyle w:val="TOC51"/>
        <w:rPr>
          <w:del w:id="327" w:author="Meir Kalter" w:date="2016-06-14T08:48:00Z"/>
          <w:noProof/>
        </w:rPr>
      </w:pPr>
      <w:del w:id="328" w:author="Meir Kalter" w:date="2016-06-14T08:48:00Z">
        <w:r w:rsidDel="00B1717F">
          <w:rPr>
            <w:rFonts w:eastAsia="Arial Unicode MS" w:cs="Arial Unicode MS"/>
            <w:noProof/>
          </w:rPr>
          <w:delText>The study of the Instruction Set Architecture is a very important subject in studies of computer design and programing.</w:delText>
        </w:r>
        <w:r w:rsidDel="00B1717F">
          <w:rPr>
            <w:rFonts w:eastAsia="Arial Unicode MS" w:cs="Arial Unicode MS"/>
            <w:noProof/>
          </w:rPr>
          <w:tab/>
          <w:delText>6</w:delText>
        </w:r>
      </w:del>
    </w:p>
    <w:p w:rsidR="00C0594E" w:rsidDel="00B1717F" w:rsidRDefault="00B706A9">
      <w:pPr>
        <w:pStyle w:val="TOC51"/>
        <w:rPr>
          <w:del w:id="329" w:author="Meir Kalter" w:date="2016-06-14T08:48:00Z"/>
          <w:noProof/>
        </w:rPr>
      </w:pPr>
      <w:del w:id="330" w:author="Meir Kalter" w:date="2016-06-14T08:48:00Z">
        <w:r w:rsidDel="00B1717F">
          <w:rPr>
            <w:rFonts w:eastAsia="Arial Unicode MS" w:cs="Arial Unicode MS"/>
            <w:noProof/>
          </w:rPr>
          <w:delText xml:space="preserve">First year students cannot address on real processor because of its complexity and therefore more simple computers should be used. This is the case of the Easy8 computer although it is an educational and very simple computer, it includes the same components like real computers: CPU with registers, main memory, input/output system and a short but representative set of instructions.  </w:delText>
        </w:r>
        <w:r w:rsidDel="00B1717F">
          <w:rPr>
            <w:rFonts w:eastAsia="Arial Unicode MS" w:cs="Arial Unicode MS"/>
            <w:noProof/>
          </w:rPr>
          <w:tab/>
          <w:delText>6</w:delText>
        </w:r>
      </w:del>
    </w:p>
    <w:p w:rsidR="00C0594E" w:rsidDel="00B1717F" w:rsidRDefault="00B706A9">
      <w:pPr>
        <w:pStyle w:val="TOC51"/>
        <w:numPr>
          <w:ilvl w:val="0"/>
          <w:numId w:val="4"/>
        </w:numPr>
        <w:rPr>
          <w:del w:id="331" w:author="Meir Kalter" w:date="2016-06-14T08:48:00Z"/>
          <w:noProof/>
        </w:rPr>
      </w:pPr>
      <w:del w:id="332" w:author="Meir Kalter" w:date="2016-06-14T08:48:00Z">
        <w:r w:rsidDel="00B1717F">
          <w:rPr>
            <w:rFonts w:eastAsia="Arial Unicode MS" w:cs="Arial Unicode MS"/>
            <w:noProof/>
          </w:rPr>
          <w:delText>Objective</w:delText>
        </w:r>
        <w:r w:rsidDel="00B1717F">
          <w:rPr>
            <w:rFonts w:eastAsia="Arial Unicode MS" w:cs="Arial Unicode MS"/>
            <w:noProof/>
          </w:rPr>
          <w:tab/>
          <w:delText>7</w:delText>
        </w:r>
      </w:del>
    </w:p>
    <w:p w:rsidR="00C0594E" w:rsidDel="00B1717F" w:rsidRDefault="00B706A9">
      <w:pPr>
        <w:pStyle w:val="TOC51"/>
        <w:rPr>
          <w:del w:id="333" w:author="Meir Kalter" w:date="2016-06-14T08:48:00Z"/>
          <w:noProof/>
        </w:rPr>
      </w:pPr>
      <w:del w:id="334" w:author="Meir Kalter" w:date="2016-06-14T08:48:00Z">
        <w:r w:rsidDel="00B1717F">
          <w:rPr>
            <w:rFonts w:eastAsia="Arial Unicode MS" w:cs="Arial Unicode MS"/>
            <w:noProof/>
          </w:rPr>
          <w:delText>Como el Easy8 no existe en el mundo real, para que los alumnos puedan hacer prácticas y experimentar, el The goal of this project  is to make a computer simulator of the Easy8 computer as defined in FCO subject Grade Engineering Technology and Telecommunication Services ETSIT.</w:delText>
        </w:r>
        <w:r w:rsidDel="00B1717F">
          <w:rPr>
            <w:rFonts w:eastAsia="Arial Unicode MS" w:cs="Arial Unicode MS"/>
            <w:noProof/>
          </w:rPr>
          <w:tab/>
          <w:delText>7</w:delText>
        </w:r>
      </w:del>
    </w:p>
    <w:p w:rsidR="00C0594E" w:rsidDel="00B1717F" w:rsidRDefault="00B706A9">
      <w:pPr>
        <w:pStyle w:val="TOC51"/>
        <w:rPr>
          <w:del w:id="335" w:author="Meir Kalter" w:date="2016-06-14T08:48:00Z"/>
          <w:noProof/>
        </w:rPr>
      </w:pPr>
      <w:del w:id="336" w:author="Meir Kalter" w:date="2016-06-14T08:48:00Z">
        <w:r w:rsidDel="00B1717F">
          <w:rPr>
            <w:rFonts w:eastAsia="Arial Unicode MS" w:cs="Arial Unicode MS"/>
            <w:noProof/>
          </w:rPr>
          <w:delText>It must be easy to use by the student and if possible platform to work with.</w:delText>
        </w:r>
        <w:r w:rsidDel="00B1717F">
          <w:rPr>
            <w:rFonts w:eastAsia="Arial Unicode MS" w:cs="Arial Unicode MS"/>
            <w:noProof/>
          </w:rPr>
          <w:tab/>
          <w:delText>7</w:delText>
        </w:r>
      </w:del>
    </w:p>
    <w:p w:rsidR="00C0594E" w:rsidDel="00B1717F" w:rsidRDefault="00B706A9">
      <w:pPr>
        <w:pStyle w:val="TOC51"/>
        <w:rPr>
          <w:del w:id="337" w:author="Meir Kalter" w:date="2016-06-14T08:48:00Z"/>
          <w:noProof/>
        </w:rPr>
      </w:pPr>
      <w:del w:id="338" w:author="Meir Kalter" w:date="2016-06-14T08:48:00Z">
        <w:r w:rsidDel="00B1717F">
          <w:rPr>
            <w:rFonts w:eastAsia="Arial Unicode MS" w:cs="Arial Unicode MS"/>
            <w:noProof/>
          </w:rPr>
          <w:delText>Also, we built it with java, so it could be used in window/linux/unix, and must include a graphical interface.</w:delText>
        </w:r>
        <w:r w:rsidDel="00B1717F">
          <w:rPr>
            <w:rFonts w:eastAsia="Arial Unicode MS" w:cs="Arial Unicode MS"/>
            <w:noProof/>
          </w:rPr>
          <w:tab/>
          <w:delText>7</w:delText>
        </w:r>
      </w:del>
    </w:p>
    <w:p w:rsidR="00C0594E" w:rsidDel="00B1717F" w:rsidRDefault="00B706A9">
      <w:pPr>
        <w:pStyle w:val="TOC51"/>
        <w:numPr>
          <w:ilvl w:val="0"/>
          <w:numId w:val="4"/>
        </w:numPr>
        <w:rPr>
          <w:del w:id="339" w:author="Meir Kalter" w:date="2016-06-14T08:48:00Z"/>
          <w:noProof/>
        </w:rPr>
      </w:pPr>
      <w:del w:id="340" w:author="Meir Kalter" w:date="2016-06-14T08:48:00Z">
        <w:r w:rsidDel="00B1717F">
          <w:rPr>
            <w:rFonts w:eastAsia="Arial Unicode MS" w:cs="Arial Unicode MS"/>
            <w:noProof/>
          </w:rPr>
          <w:delText xml:space="preserve"> Requirements</w:delText>
        </w:r>
        <w:r w:rsidDel="00B1717F">
          <w:rPr>
            <w:rFonts w:eastAsia="Arial Unicode MS" w:cs="Arial Unicode MS"/>
            <w:noProof/>
          </w:rPr>
          <w:tab/>
          <w:delText>8</w:delText>
        </w:r>
      </w:del>
    </w:p>
    <w:p w:rsidR="00C0594E" w:rsidDel="00B1717F" w:rsidRDefault="00B706A9">
      <w:pPr>
        <w:pStyle w:val="TOC21"/>
        <w:numPr>
          <w:ilvl w:val="1"/>
          <w:numId w:val="4"/>
        </w:numPr>
        <w:rPr>
          <w:del w:id="341" w:author="Meir Kalter" w:date="2016-06-14T08:48:00Z"/>
          <w:noProof/>
        </w:rPr>
      </w:pPr>
      <w:del w:id="342" w:author="Meir Kalter" w:date="2016-06-14T08:48:00Z">
        <w:r w:rsidDel="00B1717F">
          <w:rPr>
            <w:rFonts w:eastAsia="Arial Unicode MS" w:cs="Arial Unicode MS"/>
            <w:noProof/>
          </w:rPr>
          <w:delText>List of requirements</w:delText>
        </w:r>
        <w:r w:rsidDel="00B1717F">
          <w:rPr>
            <w:rFonts w:eastAsia="Arial Unicode MS" w:cs="Arial Unicode MS"/>
            <w:noProof/>
          </w:rPr>
          <w:tab/>
          <w:delText>8</w:delText>
        </w:r>
      </w:del>
    </w:p>
    <w:p w:rsidR="00C0594E" w:rsidDel="00B1717F" w:rsidRDefault="00B706A9">
      <w:pPr>
        <w:pStyle w:val="TOC51"/>
        <w:numPr>
          <w:ilvl w:val="0"/>
          <w:numId w:val="5"/>
        </w:numPr>
        <w:rPr>
          <w:del w:id="343" w:author="Meir Kalter" w:date="2016-06-14T08:48:00Z"/>
          <w:noProof/>
        </w:rPr>
      </w:pPr>
      <w:del w:id="344" w:author="Meir Kalter" w:date="2016-06-14T08:48:00Z">
        <w:r w:rsidDel="00B1717F">
          <w:rPr>
            <w:rFonts w:eastAsia="Arial Unicode MS" w:cs="Arial Unicode MS"/>
            <w:noProof/>
          </w:rPr>
          <w:delText>Execution of assembler on basic assembler language with minimal set of instruction list.</w:delText>
        </w:r>
        <w:r w:rsidDel="00B1717F">
          <w:rPr>
            <w:rFonts w:eastAsia="Arial Unicode MS" w:cs="Arial Unicode MS"/>
            <w:noProof/>
          </w:rPr>
          <w:tab/>
          <w:delText>8</w:delText>
        </w:r>
      </w:del>
    </w:p>
    <w:p w:rsidR="00C0594E" w:rsidDel="00B1717F" w:rsidRDefault="00B706A9">
      <w:pPr>
        <w:pStyle w:val="TOC51"/>
        <w:numPr>
          <w:ilvl w:val="0"/>
          <w:numId w:val="5"/>
        </w:numPr>
        <w:rPr>
          <w:del w:id="345" w:author="Meir Kalter" w:date="2016-06-14T08:48:00Z"/>
          <w:noProof/>
        </w:rPr>
      </w:pPr>
      <w:del w:id="346" w:author="Meir Kalter" w:date="2016-06-14T08:48:00Z">
        <w:r w:rsidDel="00B1717F">
          <w:rPr>
            <w:rFonts w:eastAsia="Arial Unicode MS" w:cs="Arial Unicode MS"/>
            <w:noProof/>
          </w:rPr>
          <w:delText>Work with ASM files, compile them and reload them from the memory.</w:delText>
        </w:r>
        <w:r w:rsidDel="00B1717F">
          <w:rPr>
            <w:rFonts w:eastAsia="Arial Unicode MS" w:cs="Arial Unicode MS"/>
            <w:noProof/>
          </w:rPr>
          <w:tab/>
          <w:delText>8</w:delText>
        </w:r>
      </w:del>
    </w:p>
    <w:p w:rsidR="00C0594E" w:rsidDel="00B1717F" w:rsidRDefault="00B706A9">
      <w:pPr>
        <w:pStyle w:val="TOC51"/>
        <w:numPr>
          <w:ilvl w:val="0"/>
          <w:numId w:val="5"/>
        </w:numPr>
        <w:rPr>
          <w:del w:id="347" w:author="Meir Kalter" w:date="2016-06-14T08:48:00Z"/>
          <w:noProof/>
        </w:rPr>
      </w:pPr>
      <w:del w:id="348" w:author="Meir Kalter" w:date="2016-06-14T08:48:00Z">
        <w:r w:rsidDel="00B1717F">
          <w:rPr>
            <w:rFonts w:eastAsia="Arial Unicode MS" w:cs="Arial Unicode MS"/>
            <w:noProof/>
          </w:rPr>
          <w:delText>Ability to stop/continue execution of the system.</w:delText>
        </w:r>
        <w:r w:rsidDel="00B1717F">
          <w:rPr>
            <w:rFonts w:ascii="Arial Unicode MS" w:eastAsia="Arial Unicode MS" w:hAnsi="Arial Unicode MS" w:cs="Arial Unicode MS"/>
            <w:noProof/>
          </w:rPr>
          <w:br/>
        </w:r>
        <w:r w:rsidDel="00B1717F">
          <w:rPr>
            <w:rFonts w:eastAsia="Arial Unicode MS" w:cs="Arial Unicode MS"/>
            <w:noProof/>
          </w:rPr>
          <w:delText>Ability to add Breakpoints.</w:delText>
        </w:r>
        <w:r w:rsidDel="00B1717F">
          <w:rPr>
            <w:rFonts w:eastAsia="Arial Unicode MS" w:cs="Arial Unicode MS"/>
            <w:noProof/>
          </w:rPr>
          <w:tab/>
          <w:delText>8</w:delText>
        </w:r>
      </w:del>
    </w:p>
    <w:p w:rsidR="00C0594E" w:rsidDel="00B1717F" w:rsidRDefault="00B706A9">
      <w:pPr>
        <w:pStyle w:val="TOC51"/>
        <w:numPr>
          <w:ilvl w:val="0"/>
          <w:numId w:val="5"/>
        </w:numPr>
        <w:rPr>
          <w:del w:id="349" w:author="Meir Kalter" w:date="2016-06-14T08:48:00Z"/>
          <w:noProof/>
        </w:rPr>
      </w:pPr>
      <w:del w:id="350" w:author="Meir Kalter" w:date="2016-06-14T08:48:00Z">
        <w:r w:rsidDel="00B1717F">
          <w:rPr>
            <w:rFonts w:eastAsia="Arial Unicode MS" w:cs="Arial Unicode MS"/>
            <w:noProof/>
          </w:rPr>
          <w:delText>Ability to have input/output to display/external system.</w:delText>
        </w:r>
        <w:r w:rsidDel="00B1717F">
          <w:rPr>
            <w:rFonts w:ascii="Arial Unicode MS" w:eastAsia="Arial Unicode MS" w:hAnsi="Arial Unicode MS" w:cs="Arial Unicode MS"/>
            <w:noProof/>
          </w:rPr>
          <w:br/>
        </w:r>
        <w:r w:rsidDel="00B1717F">
          <w:rPr>
            <w:rFonts w:eastAsia="Arial Unicode MS" w:cs="Arial Unicode MS"/>
            <w:noProof/>
          </w:rPr>
          <w:delText>User interface to change memory.</w:delText>
        </w:r>
        <w:r w:rsidDel="00B1717F">
          <w:rPr>
            <w:rFonts w:eastAsia="Arial Unicode MS" w:cs="Arial Unicode MS"/>
            <w:noProof/>
          </w:rPr>
          <w:tab/>
          <w:delText>8</w:delText>
        </w:r>
      </w:del>
    </w:p>
    <w:p w:rsidR="00C0594E" w:rsidDel="00B1717F" w:rsidRDefault="00B706A9">
      <w:pPr>
        <w:pStyle w:val="TOC51"/>
        <w:numPr>
          <w:ilvl w:val="0"/>
          <w:numId w:val="5"/>
        </w:numPr>
        <w:rPr>
          <w:del w:id="351" w:author="Meir Kalter" w:date="2016-06-14T08:48:00Z"/>
          <w:noProof/>
        </w:rPr>
      </w:pPr>
      <w:del w:id="352" w:author="Meir Kalter" w:date="2016-06-14T08:48:00Z">
        <w:r w:rsidDel="00B1717F">
          <w:rPr>
            <w:rFonts w:eastAsia="Arial Unicode MS" w:cs="Arial Unicode MS"/>
            <w:noProof/>
          </w:rPr>
          <w:delText>Load/save memory for working again on the same system.</w:delText>
        </w:r>
        <w:r w:rsidDel="00B1717F">
          <w:rPr>
            <w:rFonts w:eastAsia="Arial Unicode MS" w:cs="Arial Unicode MS"/>
            <w:noProof/>
          </w:rPr>
          <w:tab/>
          <w:delText>8</w:delText>
        </w:r>
      </w:del>
    </w:p>
    <w:p w:rsidR="00C0594E" w:rsidDel="00B1717F" w:rsidRDefault="00B706A9">
      <w:pPr>
        <w:pStyle w:val="TOC51"/>
        <w:numPr>
          <w:ilvl w:val="0"/>
          <w:numId w:val="5"/>
        </w:numPr>
        <w:rPr>
          <w:del w:id="353" w:author="Meir Kalter" w:date="2016-06-14T08:48:00Z"/>
          <w:noProof/>
        </w:rPr>
      </w:pPr>
      <w:del w:id="354" w:author="Meir Kalter" w:date="2016-06-14T08:48:00Z">
        <w:r w:rsidDel="00B1717F">
          <w:rPr>
            <w:rFonts w:eastAsia="Arial Unicode MS" w:cs="Arial Unicode MS"/>
            <w:noProof/>
          </w:rPr>
          <w:delText>Show to the user the impact of the memory.</w:delText>
        </w:r>
        <w:r w:rsidDel="00B1717F">
          <w:rPr>
            <w:rFonts w:eastAsia="Arial Unicode MS" w:cs="Arial Unicode MS"/>
            <w:noProof/>
          </w:rPr>
          <w:tab/>
          <w:delText>8</w:delText>
        </w:r>
      </w:del>
    </w:p>
    <w:p w:rsidR="00C0594E" w:rsidDel="00B1717F" w:rsidRDefault="00B706A9">
      <w:pPr>
        <w:pStyle w:val="TOC51"/>
        <w:numPr>
          <w:ilvl w:val="0"/>
          <w:numId w:val="5"/>
        </w:numPr>
        <w:rPr>
          <w:del w:id="355" w:author="Meir Kalter" w:date="2016-06-14T08:48:00Z"/>
          <w:noProof/>
        </w:rPr>
      </w:pPr>
      <w:del w:id="356" w:author="Meir Kalter" w:date="2016-06-14T08:48:00Z">
        <w:r w:rsidDel="00B1717F">
          <w:rPr>
            <w:rFonts w:eastAsia="Arial Unicode MS" w:cs="Arial Unicode MS"/>
            <w:noProof/>
          </w:rPr>
          <w:delText>Working with hexdecimal base</w:delText>
        </w:r>
        <w:r w:rsidDel="00B1717F">
          <w:rPr>
            <w:rFonts w:eastAsia="Arial Unicode MS" w:cs="Arial Unicode MS"/>
            <w:noProof/>
          </w:rPr>
          <w:tab/>
          <w:delText>8</w:delText>
        </w:r>
      </w:del>
    </w:p>
    <w:p w:rsidR="00C0594E" w:rsidDel="00B1717F" w:rsidRDefault="00B706A9">
      <w:pPr>
        <w:pStyle w:val="TOC51"/>
        <w:numPr>
          <w:ilvl w:val="0"/>
          <w:numId w:val="6"/>
        </w:numPr>
        <w:rPr>
          <w:del w:id="357" w:author="Meir Kalter" w:date="2016-06-14T08:48:00Z"/>
          <w:noProof/>
        </w:rPr>
      </w:pPr>
      <w:del w:id="358" w:author="Meir Kalter" w:date="2016-06-14T08:48:00Z">
        <w:r w:rsidDel="00B1717F">
          <w:rPr>
            <w:rFonts w:eastAsia="Arial Unicode MS" w:cs="Arial Unicode MS"/>
            <w:noProof/>
          </w:rPr>
          <w:delText>Application design</w:delText>
        </w:r>
        <w:r w:rsidDel="00B1717F">
          <w:rPr>
            <w:rFonts w:eastAsia="Arial Unicode MS" w:cs="Arial Unicode MS"/>
            <w:noProof/>
          </w:rPr>
          <w:tab/>
          <w:delText>9</w:delText>
        </w:r>
      </w:del>
    </w:p>
    <w:p w:rsidR="00C0594E" w:rsidDel="00B1717F" w:rsidRDefault="00B706A9">
      <w:pPr>
        <w:pStyle w:val="TOC21"/>
        <w:numPr>
          <w:ilvl w:val="1"/>
          <w:numId w:val="3"/>
        </w:numPr>
        <w:rPr>
          <w:del w:id="359" w:author="Meir Kalter" w:date="2016-06-14T08:48:00Z"/>
          <w:noProof/>
        </w:rPr>
      </w:pPr>
      <w:del w:id="360" w:author="Meir Kalter" w:date="2016-06-14T08:48:00Z">
        <w:r w:rsidDel="00B1717F">
          <w:rPr>
            <w:rFonts w:eastAsia="Arial Unicode MS" w:cs="Arial Unicode MS"/>
            <w:noProof/>
          </w:rPr>
          <w:delText>Used design patterns</w:delText>
        </w:r>
        <w:r w:rsidDel="00B1717F">
          <w:rPr>
            <w:rFonts w:eastAsia="Arial Unicode MS" w:cs="Arial Unicode MS"/>
            <w:noProof/>
          </w:rPr>
          <w:tab/>
          <w:delText>9</w:delText>
        </w:r>
      </w:del>
    </w:p>
    <w:p w:rsidR="00C0594E" w:rsidDel="00B1717F" w:rsidRDefault="00B706A9">
      <w:pPr>
        <w:pStyle w:val="TOC31"/>
        <w:numPr>
          <w:ilvl w:val="2"/>
          <w:numId w:val="3"/>
        </w:numPr>
        <w:rPr>
          <w:del w:id="361" w:author="Meir Kalter" w:date="2016-06-14T08:48:00Z"/>
          <w:noProof/>
        </w:rPr>
      </w:pPr>
      <w:del w:id="362" w:author="Meir Kalter" w:date="2016-06-14T08:48:00Z">
        <w:r w:rsidDel="00B1717F">
          <w:rPr>
            <w:rFonts w:eastAsia="Arial Unicode MS" w:cs="Arial Unicode MS"/>
            <w:noProof/>
          </w:rPr>
          <w:delText xml:space="preserve">Singleton pattern </w:delText>
        </w:r>
        <w:r w:rsidDel="00B1717F">
          <w:rPr>
            <w:rFonts w:eastAsia="Arial Unicode MS" w:cs="Arial Unicode MS"/>
            <w:noProof/>
          </w:rPr>
          <w:tab/>
          <w:delText>9</w:delText>
        </w:r>
      </w:del>
    </w:p>
    <w:p w:rsidR="00C0594E" w:rsidDel="00B1717F" w:rsidRDefault="00B706A9">
      <w:pPr>
        <w:pStyle w:val="TOC31"/>
        <w:numPr>
          <w:ilvl w:val="2"/>
          <w:numId w:val="3"/>
        </w:numPr>
        <w:rPr>
          <w:del w:id="363" w:author="Meir Kalter" w:date="2016-06-14T08:48:00Z"/>
          <w:noProof/>
        </w:rPr>
      </w:pPr>
      <w:del w:id="364" w:author="Meir Kalter" w:date="2016-06-14T08:48:00Z">
        <w:r w:rsidDel="00B1717F">
          <w:rPr>
            <w:rFonts w:eastAsia="Arial Unicode MS" w:cs="Arial Unicode MS"/>
            <w:noProof/>
          </w:rPr>
          <w:delText xml:space="preserve">Factory Pattern  </w:delText>
        </w:r>
        <w:r w:rsidDel="00B1717F">
          <w:rPr>
            <w:rFonts w:eastAsia="Arial Unicode MS" w:cs="Arial Unicode MS"/>
            <w:noProof/>
          </w:rPr>
          <w:tab/>
          <w:delText>9</w:delText>
        </w:r>
      </w:del>
    </w:p>
    <w:p w:rsidR="00C0594E" w:rsidDel="00B1717F" w:rsidRDefault="00B706A9">
      <w:pPr>
        <w:pStyle w:val="TOC21"/>
        <w:numPr>
          <w:ilvl w:val="1"/>
          <w:numId w:val="3"/>
        </w:numPr>
        <w:rPr>
          <w:del w:id="365" w:author="Meir Kalter" w:date="2016-06-14T08:48:00Z"/>
          <w:noProof/>
        </w:rPr>
      </w:pPr>
      <w:del w:id="366" w:author="Meir Kalter" w:date="2016-06-14T08:48:00Z">
        <w:r w:rsidDel="00B1717F">
          <w:rPr>
            <w:rFonts w:eastAsia="Arial Unicode MS" w:cs="Arial Unicode MS"/>
            <w:noProof/>
          </w:rPr>
          <w:delText>Pseudo codes</w:delText>
        </w:r>
        <w:r w:rsidDel="00B1717F">
          <w:rPr>
            <w:rFonts w:eastAsia="Arial Unicode MS" w:cs="Arial Unicode MS"/>
            <w:noProof/>
          </w:rPr>
          <w:tab/>
          <w:delText>9</w:delText>
        </w:r>
      </w:del>
    </w:p>
    <w:p w:rsidR="00C0594E" w:rsidDel="00B1717F" w:rsidRDefault="00B706A9">
      <w:pPr>
        <w:pStyle w:val="TOC31"/>
        <w:numPr>
          <w:ilvl w:val="2"/>
          <w:numId w:val="3"/>
        </w:numPr>
        <w:rPr>
          <w:del w:id="367" w:author="Meir Kalter" w:date="2016-06-14T08:48:00Z"/>
          <w:noProof/>
        </w:rPr>
      </w:pPr>
      <w:del w:id="368" w:author="Meir Kalter" w:date="2016-06-14T08:48:00Z">
        <w:r w:rsidDel="00B1717F">
          <w:rPr>
            <w:rFonts w:eastAsia="Arial Unicode MS" w:cs="Arial Unicode MS"/>
            <w:noProof/>
          </w:rPr>
          <w:delText xml:space="preserve">Run/Step execution  </w:delText>
        </w:r>
        <w:r w:rsidDel="00B1717F">
          <w:rPr>
            <w:rFonts w:eastAsia="Arial Unicode MS" w:cs="Arial Unicode MS"/>
            <w:noProof/>
          </w:rPr>
          <w:tab/>
          <w:delText>9</w:delText>
        </w:r>
      </w:del>
    </w:p>
    <w:p w:rsidR="00C0594E" w:rsidDel="00B1717F" w:rsidRDefault="00B706A9">
      <w:pPr>
        <w:pStyle w:val="TOC51"/>
        <w:rPr>
          <w:del w:id="369" w:author="Meir Kalter" w:date="2016-06-14T08:48:00Z"/>
          <w:noProof/>
        </w:rPr>
      </w:pPr>
      <w:del w:id="370" w:author="Meir Kalter" w:date="2016-06-14T08:48:00Z">
        <w:r w:rsidDel="00B1717F">
          <w:rPr>
            <w:rFonts w:eastAsia="Arial Unicode MS" w:cs="Arial Unicode MS"/>
            <w:noProof/>
          </w:rPr>
          <w:delText xml:space="preserve">     #nextAddress = getNextAddress()</w:delText>
        </w:r>
        <w:r w:rsidDel="00B1717F">
          <w:rPr>
            <w:rFonts w:eastAsia="Arial Unicode MS" w:cs="Arial Unicode MS"/>
            <w:noProof/>
          </w:rPr>
          <w:tab/>
          <w:delText>9</w:delText>
        </w:r>
      </w:del>
    </w:p>
    <w:p w:rsidR="00C0594E" w:rsidDel="00B1717F" w:rsidRDefault="00B706A9">
      <w:pPr>
        <w:pStyle w:val="TOC51"/>
        <w:rPr>
          <w:del w:id="371" w:author="Meir Kalter" w:date="2016-06-14T08:48:00Z"/>
          <w:noProof/>
        </w:rPr>
      </w:pPr>
      <w:del w:id="372" w:author="Meir Kalter" w:date="2016-06-14T08:48:00Z">
        <w:r w:rsidDel="00B1717F">
          <w:rPr>
            <w:rFonts w:eastAsia="Arial Unicode MS" w:cs="Arial Unicode MS"/>
            <w:noProof/>
          </w:rPr>
          <w:delText xml:space="preserve">     #step()</w:delText>
        </w:r>
        <w:r w:rsidDel="00B1717F">
          <w:rPr>
            <w:rFonts w:eastAsia="Arial Unicode MS" w:cs="Arial Unicode MS"/>
            <w:noProof/>
          </w:rPr>
          <w:tab/>
          <w:delText>9</w:delText>
        </w:r>
      </w:del>
    </w:p>
    <w:p w:rsidR="00C0594E" w:rsidDel="00B1717F" w:rsidRDefault="00B706A9">
      <w:pPr>
        <w:pStyle w:val="TOC51"/>
        <w:rPr>
          <w:del w:id="373" w:author="Meir Kalter" w:date="2016-06-14T08:48:00Z"/>
          <w:noProof/>
        </w:rPr>
      </w:pPr>
      <w:del w:id="374" w:author="Meir Kalter" w:date="2016-06-14T08:48:00Z">
        <w:r w:rsidDel="00B1717F">
          <w:rPr>
            <w:rFonts w:eastAsia="Arial Unicode MS" w:cs="Arial Unicode MS"/>
            <w:noProof/>
          </w:rPr>
          <w:delText xml:space="preserve">     #updatePc()</w:delText>
        </w:r>
        <w:r w:rsidDel="00B1717F">
          <w:rPr>
            <w:rFonts w:eastAsia="Arial Unicode MS" w:cs="Arial Unicode MS"/>
            <w:noProof/>
          </w:rPr>
          <w:tab/>
          <w:delText>9</w:delText>
        </w:r>
      </w:del>
    </w:p>
    <w:p w:rsidR="00C0594E" w:rsidDel="00B1717F" w:rsidRDefault="00B706A9">
      <w:pPr>
        <w:pStyle w:val="TOC51"/>
        <w:rPr>
          <w:del w:id="375" w:author="Meir Kalter" w:date="2016-06-14T08:48:00Z"/>
          <w:noProof/>
        </w:rPr>
      </w:pPr>
      <w:del w:id="376" w:author="Meir Kalter" w:date="2016-06-14T08:48:00Z">
        <w:r w:rsidDel="00B1717F">
          <w:rPr>
            <w:rFonts w:eastAsia="Arial Unicode MS" w:cs="Arial Unicode MS"/>
            <w:noProof/>
          </w:rPr>
          <w:delText xml:space="preserve">     #Show impact memory fields</w:delText>
        </w:r>
        <w:r w:rsidDel="00B1717F">
          <w:rPr>
            <w:rFonts w:eastAsia="Arial Unicode MS" w:cs="Arial Unicode MS"/>
            <w:noProof/>
          </w:rPr>
          <w:tab/>
          <w:delText>9</w:delText>
        </w:r>
      </w:del>
    </w:p>
    <w:p w:rsidR="00C0594E" w:rsidDel="00B1717F" w:rsidRDefault="00B706A9">
      <w:pPr>
        <w:pStyle w:val="TOC51"/>
        <w:rPr>
          <w:del w:id="377" w:author="Meir Kalter" w:date="2016-06-14T08:48:00Z"/>
          <w:noProof/>
        </w:rPr>
      </w:pPr>
      <w:del w:id="378" w:author="Meir Kalter" w:date="2016-06-14T08:48:00Z">
        <w:r w:rsidDel="00B1717F">
          <w:rPr>
            <w:rFonts w:eastAsia="Arial Unicode MS" w:cs="Arial Unicode MS"/>
            <w:noProof/>
          </w:rPr>
          <w:delText xml:space="preserve">     #Show next step on the Instruction CPU window</w:delText>
        </w:r>
        <w:r w:rsidDel="00B1717F">
          <w:rPr>
            <w:rFonts w:eastAsia="Arial Unicode MS" w:cs="Arial Unicode MS"/>
            <w:noProof/>
          </w:rPr>
          <w:tab/>
          <w:delText>9</w:delText>
        </w:r>
      </w:del>
    </w:p>
    <w:p w:rsidR="00C0594E" w:rsidDel="00B1717F" w:rsidRDefault="00B706A9">
      <w:pPr>
        <w:pStyle w:val="TOC31"/>
        <w:numPr>
          <w:ilvl w:val="2"/>
          <w:numId w:val="3"/>
        </w:numPr>
        <w:rPr>
          <w:del w:id="379" w:author="Meir Kalter" w:date="2016-06-14T08:48:00Z"/>
          <w:noProof/>
        </w:rPr>
      </w:pPr>
      <w:del w:id="380" w:author="Meir Kalter" w:date="2016-06-14T08:48:00Z">
        <w:r w:rsidDel="00B1717F">
          <w:rPr>
            <w:rFonts w:eastAsia="Arial Unicode MS" w:cs="Arial Unicode MS"/>
            <w:noProof/>
          </w:rPr>
          <w:delText>Instruction implementation</w:delText>
        </w:r>
        <w:r w:rsidDel="00B1717F">
          <w:rPr>
            <w:rFonts w:eastAsia="Arial Unicode MS" w:cs="Arial Unicode MS"/>
            <w:noProof/>
          </w:rPr>
          <w:tab/>
          <w:delText>9</w:delText>
        </w:r>
      </w:del>
    </w:p>
    <w:p w:rsidR="00C0594E" w:rsidDel="00B1717F" w:rsidRDefault="00B706A9">
      <w:pPr>
        <w:pStyle w:val="TOC21"/>
        <w:numPr>
          <w:ilvl w:val="1"/>
          <w:numId w:val="3"/>
        </w:numPr>
        <w:rPr>
          <w:del w:id="381" w:author="Meir Kalter" w:date="2016-06-14T08:48:00Z"/>
          <w:noProof/>
        </w:rPr>
      </w:pPr>
      <w:del w:id="382" w:author="Meir Kalter" w:date="2016-06-14T08:48:00Z">
        <w:r w:rsidDel="00B1717F">
          <w:rPr>
            <w:rFonts w:eastAsia="Arial Unicode MS" w:cs="Arial Unicode MS"/>
            <w:noProof/>
          </w:rPr>
          <w:delText>Seven digid display</w:delText>
        </w:r>
        <w:r w:rsidDel="00B1717F">
          <w:rPr>
            <w:rFonts w:eastAsia="Arial Unicode MS" w:cs="Arial Unicode MS"/>
            <w:noProof/>
          </w:rPr>
          <w:tab/>
          <w:delText>10</w:delText>
        </w:r>
      </w:del>
    </w:p>
    <w:p w:rsidR="00C0594E" w:rsidDel="00B1717F" w:rsidRDefault="00B706A9">
      <w:pPr>
        <w:pStyle w:val="TOC21"/>
        <w:numPr>
          <w:ilvl w:val="1"/>
          <w:numId w:val="7"/>
        </w:numPr>
        <w:rPr>
          <w:del w:id="383" w:author="Meir Kalter" w:date="2016-06-14T08:48:00Z"/>
          <w:noProof/>
        </w:rPr>
      </w:pPr>
      <w:del w:id="384" w:author="Meir Kalter" w:date="2016-06-14T08:48:00Z">
        <w:r w:rsidDel="00B1717F">
          <w:rPr>
            <w:rFonts w:eastAsia="Arial Unicode MS" w:cs="Arial Unicode MS"/>
            <w:noProof/>
          </w:rPr>
          <w:delText>Customization of classes</w:delText>
        </w:r>
        <w:r w:rsidDel="00B1717F">
          <w:rPr>
            <w:rFonts w:eastAsia="Arial Unicode MS" w:cs="Arial Unicode MS"/>
            <w:noProof/>
          </w:rPr>
          <w:tab/>
          <w:delText>10</w:delText>
        </w:r>
      </w:del>
    </w:p>
    <w:p w:rsidR="00C0594E" w:rsidDel="00B1717F" w:rsidRDefault="00B706A9">
      <w:pPr>
        <w:pStyle w:val="TOC21"/>
        <w:numPr>
          <w:ilvl w:val="1"/>
          <w:numId w:val="8"/>
        </w:numPr>
        <w:rPr>
          <w:del w:id="385" w:author="Meir Kalter" w:date="2016-06-14T08:48:00Z"/>
          <w:noProof/>
        </w:rPr>
      </w:pPr>
      <w:del w:id="386" w:author="Meir Kalter" w:date="2016-06-14T08:48:00Z">
        <w:r w:rsidDel="00B1717F">
          <w:rPr>
            <w:rFonts w:eastAsia="Arial Unicode MS" w:cs="Arial Unicode MS"/>
            <w:noProof/>
          </w:rPr>
          <w:delText>Implementations</w:delText>
        </w:r>
        <w:r w:rsidDel="00B1717F">
          <w:rPr>
            <w:rFonts w:eastAsia="Arial Unicode MS" w:cs="Arial Unicode MS"/>
            <w:noProof/>
          </w:rPr>
          <w:tab/>
          <w:delText>10</w:delText>
        </w:r>
      </w:del>
    </w:p>
    <w:p w:rsidR="00C0594E" w:rsidDel="00B1717F" w:rsidRDefault="00B706A9">
      <w:pPr>
        <w:pStyle w:val="TOC31"/>
        <w:numPr>
          <w:ilvl w:val="2"/>
          <w:numId w:val="3"/>
        </w:numPr>
        <w:rPr>
          <w:del w:id="387" w:author="Meir Kalter" w:date="2016-06-14T08:48:00Z"/>
          <w:noProof/>
        </w:rPr>
      </w:pPr>
      <w:del w:id="388" w:author="Meir Kalter" w:date="2016-06-14T08:48:00Z">
        <w:r w:rsidDel="00B1717F">
          <w:rPr>
            <w:rFonts w:eastAsia="Arial Unicode MS" w:cs="Arial Unicode MS"/>
            <w:noProof/>
          </w:rPr>
          <w:delText>Seven digit</w:delText>
        </w:r>
        <w:r w:rsidDel="00B1717F">
          <w:rPr>
            <w:rFonts w:eastAsia="Arial Unicode MS" w:cs="Arial Unicode MS"/>
            <w:noProof/>
          </w:rPr>
          <w:tab/>
          <w:delText>10</w:delText>
        </w:r>
      </w:del>
    </w:p>
    <w:p w:rsidR="00C0594E" w:rsidDel="00B1717F" w:rsidRDefault="00B706A9">
      <w:pPr>
        <w:pStyle w:val="TOC51"/>
        <w:numPr>
          <w:ilvl w:val="0"/>
          <w:numId w:val="9"/>
        </w:numPr>
        <w:rPr>
          <w:del w:id="389" w:author="Meir Kalter" w:date="2016-06-14T08:48:00Z"/>
          <w:noProof/>
        </w:rPr>
      </w:pPr>
      <w:del w:id="390" w:author="Meir Kalter" w:date="2016-06-14T08:48:00Z">
        <w:r w:rsidDel="00B1717F">
          <w:rPr>
            <w:rFonts w:eastAsia="Arial Unicode MS" w:cs="Arial Unicode MS"/>
            <w:noProof/>
          </w:rPr>
          <w:delText xml:space="preserve">Known Limitations-improvements that could be done </w:delText>
        </w:r>
        <w:r w:rsidDel="00B1717F">
          <w:rPr>
            <w:rFonts w:eastAsia="Arial Unicode MS" w:cs="Arial Unicode MS"/>
            <w:noProof/>
          </w:rPr>
          <w:tab/>
          <w:delText>12</w:delText>
        </w:r>
      </w:del>
    </w:p>
    <w:p w:rsidR="00C0594E" w:rsidDel="00B1717F" w:rsidRDefault="00B706A9">
      <w:pPr>
        <w:pStyle w:val="TOC21"/>
        <w:numPr>
          <w:ilvl w:val="1"/>
          <w:numId w:val="10"/>
        </w:numPr>
        <w:rPr>
          <w:del w:id="391" w:author="Meir Kalter" w:date="2016-06-14T08:48:00Z"/>
          <w:noProof/>
        </w:rPr>
      </w:pPr>
      <w:del w:id="392" w:author="Meir Kalter" w:date="2016-06-14T08:48:00Z">
        <w:r w:rsidDel="00B1717F">
          <w:rPr>
            <w:rFonts w:eastAsia="Arial Unicode MS" w:cs="Arial Unicode MS"/>
            <w:noProof/>
          </w:rPr>
          <w:delText>Error handling of asm file</w:delText>
        </w:r>
        <w:r w:rsidDel="00B1717F">
          <w:rPr>
            <w:rFonts w:eastAsia="Arial Unicode MS" w:cs="Arial Unicode MS"/>
            <w:noProof/>
          </w:rPr>
          <w:tab/>
          <w:delText>12</w:delText>
        </w:r>
      </w:del>
    </w:p>
    <w:p w:rsidR="00C0594E" w:rsidDel="00B1717F" w:rsidRDefault="00B706A9">
      <w:pPr>
        <w:pStyle w:val="TOC21"/>
        <w:numPr>
          <w:ilvl w:val="1"/>
          <w:numId w:val="10"/>
        </w:numPr>
        <w:rPr>
          <w:del w:id="393" w:author="Meir Kalter" w:date="2016-06-14T08:48:00Z"/>
          <w:noProof/>
        </w:rPr>
      </w:pPr>
      <w:del w:id="394" w:author="Meir Kalter" w:date="2016-06-14T08:48:00Z">
        <w:r w:rsidDel="00B1717F">
          <w:rPr>
            <w:rFonts w:eastAsia="Arial Unicode MS" w:cs="Arial Unicode MS"/>
            <w:noProof/>
          </w:rPr>
          <w:delText>Seven digit update</w:delText>
        </w:r>
        <w:r w:rsidDel="00B1717F">
          <w:rPr>
            <w:rFonts w:eastAsia="Arial Unicode MS" w:cs="Arial Unicode MS"/>
            <w:noProof/>
          </w:rPr>
          <w:tab/>
          <w:delText>12</w:delText>
        </w:r>
      </w:del>
    </w:p>
    <w:p w:rsidR="00C0594E" w:rsidDel="00B1717F" w:rsidRDefault="00B706A9">
      <w:pPr>
        <w:pStyle w:val="TOC51"/>
        <w:numPr>
          <w:ilvl w:val="0"/>
          <w:numId w:val="4"/>
        </w:numPr>
        <w:rPr>
          <w:del w:id="395" w:author="Meir Kalter" w:date="2016-06-14T08:48:00Z"/>
          <w:noProof/>
        </w:rPr>
      </w:pPr>
      <w:del w:id="396" w:author="Meir Kalter" w:date="2016-06-14T08:48:00Z">
        <w:r w:rsidDel="00B1717F">
          <w:rPr>
            <w:rFonts w:eastAsia="Arial Unicode MS" w:cs="Arial Unicode MS"/>
            <w:noProof/>
          </w:rPr>
          <w:delText>Manual</w:delText>
        </w:r>
        <w:r w:rsidDel="00B1717F">
          <w:rPr>
            <w:rFonts w:eastAsia="Arial Unicode MS" w:cs="Arial Unicode MS"/>
            <w:noProof/>
          </w:rPr>
          <w:tab/>
          <w:delText>13</w:delText>
        </w:r>
      </w:del>
    </w:p>
    <w:p w:rsidR="00C0594E" w:rsidDel="00B1717F" w:rsidRDefault="00B706A9">
      <w:pPr>
        <w:pStyle w:val="TOC21"/>
        <w:numPr>
          <w:ilvl w:val="1"/>
          <w:numId w:val="4"/>
        </w:numPr>
        <w:rPr>
          <w:del w:id="397" w:author="Meir Kalter" w:date="2016-06-14T08:48:00Z"/>
          <w:noProof/>
        </w:rPr>
      </w:pPr>
      <w:del w:id="398" w:author="Meir Kalter" w:date="2016-06-14T08:48:00Z">
        <w:r w:rsidDel="00B1717F">
          <w:rPr>
            <w:rFonts w:eastAsia="Arial Unicode MS" w:cs="Arial Unicode MS"/>
            <w:noProof/>
          </w:rPr>
          <w:delText>Execution of Gui</w:delText>
        </w:r>
        <w:r w:rsidDel="00B1717F">
          <w:rPr>
            <w:rFonts w:eastAsia="Arial Unicode MS" w:cs="Arial Unicode MS"/>
            <w:noProof/>
          </w:rPr>
          <w:tab/>
          <w:delText>13</w:delText>
        </w:r>
      </w:del>
    </w:p>
    <w:p w:rsidR="00C0594E" w:rsidDel="00B1717F" w:rsidRDefault="00B706A9">
      <w:pPr>
        <w:pStyle w:val="TOC21"/>
        <w:numPr>
          <w:ilvl w:val="1"/>
          <w:numId w:val="11"/>
        </w:numPr>
        <w:rPr>
          <w:del w:id="399" w:author="Meir Kalter" w:date="2016-06-14T08:48:00Z"/>
          <w:noProof/>
        </w:rPr>
      </w:pPr>
      <w:del w:id="400" w:author="Meir Kalter" w:date="2016-06-14T08:48:00Z">
        <w:r w:rsidDel="00B1717F">
          <w:rPr>
            <w:rFonts w:eastAsia="Arial Unicode MS" w:cs="Arial Unicode MS"/>
            <w:noProof/>
          </w:rPr>
          <w:delText>Execution of compiler</w:delText>
        </w:r>
        <w:r w:rsidDel="00B1717F">
          <w:rPr>
            <w:rFonts w:eastAsia="Arial Unicode MS" w:cs="Arial Unicode MS"/>
            <w:noProof/>
          </w:rPr>
          <w:tab/>
          <w:delText>13</w:delText>
        </w:r>
      </w:del>
    </w:p>
    <w:p w:rsidR="00C0594E" w:rsidDel="00B1717F" w:rsidRDefault="00B706A9">
      <w:pPr>
        <w:pStyle w:val="TOC51"/>
        <w:numPr>
          <w:ilvl w:val="0"/>
          <w:numId w:val="12"/>
        </w:numPr>
        <w:rPr>
          <w:del w:id="401" w:author="Meir Kalter" w:date="2016-06-14T08:48:00Z"/>
          <w:noProof/>
        </w:rPr>
      </w:pPr>
      <w:del w:id="402" w:author="Meir Kalter" w:date="2016-06-14T08:48:00Z">
        <w:r w:rsidDel="00B1717F">
          <w:rPr>
            <w:rFonts w:eastAsia="Arial Unicode MS" w:cs="Arial Unicode MS"/>
            <w:noProof/>
          </w:rPr>
          <w:delText xml:space="preserve">Gui </w:delText>
        </w:r>
        <w:r w:rsidDel="00B1717F">
          <w:rPr>
            <w:rFonts w:eastAsia="Arial Unicode MS" w:cs="Arial Unicode MS"/>
            <w:noProof/>
          </w:rPr>
          <w:tab/>
          <w:delText>14</w:delText>
        </w:r>
      </w:del>
    </w:p>
    <w:p w:rsidR="00C0594E" w:rsidDel="00B1717F" w:rsidRDefault="00B706A9">
      <w:pPr>
        <w:pStyle w:val="TOC21"/>
        <w:numPr>
          <w:ilvl w:val="1"/>
          <w:numId w:val="4"/>
        </w:numPr>
        <w:rPr>
          <w:del w:id="403" w:author="Meir Kalter" w:date="2016-06-14T08:48:00Z"/>
          <w:noProof/>
        </w:rPr>
      </w:pPr>
      <w:del w:id="404" w:author="Meir Kalter" w:date="2016-06-14T08:48:00Z">
        <w:r w:rsidDel="00B1717F">
          <w:rPr>
            <w:rFonts w:eastAsia="Arial Unicode MS" w:cs="Arial Unicode MS"/>
            <w:noProof/>
          </w:rPr>
          <w:delText>Parts view</w:delText>
        </w:r>
        <w:r w:rsidDel="00B1717F">
          <w:rPr>
            <w:rFonts w:eastAsia="Arial Unicode MS" w:cs="Arial Unicode MS"/>
            <w:noProof/>
          </w:rPr>
          <w:tab/>
          <w:delText>14</w:delText>
        </w:r>
      </w:del>
    </w:p>
    <w:p w:rsidR="00C0594E" w:rsidDel="00B1717F" w:rsidRDefault="00B706A9">
      <w:pPr>
        <w:pStyle w:val="TOC21"/>
        <w:numPr>
          <w:ilvl w:val="1"/>
          <w:numId w:val="4"/>
        </w:numPr>
        <w:rPr>
          <w:del w:id="405" w:author="Meir Kalter" w:date="2016-06-14T08:48:00Z"/>
          <w:noProof/>
        </w:rPr>
      </w:pPr>
      <w:del w:id="406" w:author="Meir Kalter" w:date="2016-06-14T08:48:00Z">
        <w:r w:rsidDel="00B1717F">
          <w:rPr>
            <w:rFonts w:eastAsia="Arial Unicode MS" w:cs="Arial Unicode MS"/>
            <w:noProof/>
          </w:rPr>
          <w:delText>File types used in the simulator</w:delText>
        </w:r>
        <w:r w:rsidDel="00B1717F">
          <w:rPr>
            <w:rFonts w:eastAsia="Arial Unicode MS" w:cs="Arial Unicode MS"/>
            <w:noProof/>
          </w:rPr>
          <w:tab/>
          <w:delText>14</w:delText>
        </w:r>
      </w:del>
    </w:p>
    <w:p w:rsidR="00C0594E" w:rsidDel="00B1717F" w:rsidRDefault="00B706A9">
      <w:pPr>
        <w:pStyle w:val="TOC21"/>
        <w:numPr>
          <w:ilvl w:val="1"/>
          <w:numId w:val="4"/>
        </w:numPr>
        <w:rPr>
          <w:del w:id="407" w:author="Meir Kalter" w:date="2016-06-14T08:48:00Z"/>
          <w:noProof/>
        </w:rPr>
      </w:pPr>
      <w:del w:id="408" w:author="Meir Kalter" w:date="2016-06-14T08:48:00Z">
        <w:r w:rsidDel="00B1717F">
          <w:rPr>
            <w:rFonts w:eastAsia="Arial Unicode MS" w:cs="Arial Unicode MS"/>
            <w:noProof/>
          </w:rPr>
          <w:delText>Optional files</w:delText>
        </w:r>
        <w:r w:rsidDel="00B1717F">
          <w:rPr>
            <w:rFonts w:eastAsia="Arial Unicode MS" w:cs="Arial Unicode MS"/>
            <w:noProof/>
          </w:rPr>
          <w:tab/>
          <w:delText>14</w:delText>
        </w:r>
      </w:del>
    </w:p>
    <w:p w:rsidR="00C0594E" w:rsidDel="00B1717F" w:rsidRDefault="00B706A9">
      <w:pPr>
        <w:pStyle w:val="TOC31"/>
        <w:numPr>
          <w:ilvl w:val="2"/>
          <w:numId w:val="4"/>
        </w:numPr>
        <w:rPr>
          <w:del w:id="409" w:author="Meir Kalter" w:date="2016-06-14T08:48:00Z"/>
          <w:noProof/>
        </w:rPr>
      </w:pPr>
      <w:del w:id="410" w:author="Meir Kalter" w:date="2016-06-14T08:48:00Z">
        <w:r w:rsidDel="00B1717F">
          <w:rPr>
            <w:rFonts w:eastAsia="Arial Unicode MS" w:cs="Arial Unicode MS"/>
            <w:noProof/>
          </w:rPr>
          <w:delText xml:space="preserve">ASM </w:delText>
        </w:r>
        <w:r w:rsidDel="00B1717F">
          <w:rPr>
            <w:rFonts w:eastAsia="Arial Unicode MS" w:cs="Arial Unicode MS"/>
            <w:noProof/>
          </w:rPr>
          <w:tab/>
          <w:delText>14</w:delText>
        </w:r>
      </w:del>
    </w:p>
    <w:p w:rsidR="00C0594E" w:rsidDel="00B1717F" w:rsidRDefault="00B706A9">
      <w:pPr>
        <w:pStyle w:val="TOC31"/>
        <w:numPr>
          <w:ilvl w:val="2"/>
          <w:numId w:val="13"/>
        </w:numPr>
        <w:rPr>
          <w:del w:id="411" w:author="Meir Kalter" w:date="2016-06-14T08:48:00Z"/>
          <w:noProof/>
        </w:rPr>
      </w:pPr>
      <w:del w:id="412" w:author="Meir Kalter" w:date="2016-06-14T08:48:00Z">
        <w:r w:rsidDel="00B1717F">
          <w:rPr>
            <w:rFonts w:eastAsia="Arial Unicode MS" w:cs="Arial Unicode MS"/>
            <w:noProof/>
          </w:rPr>
          <w:delText xml:space="preserve">MEM </w:delText>
        </w:r>
        <w:r w:rsidDel="00B1717F">
          <w:rPr>
            <w:rFonts w:eastAsia="Arial Unicode MS" w:cs="Arial Unicode MS"/>
            <w:noProof/>
          </w:rPr>
          <w:tab/>
          <w:delText>14</w:delText>
        </w:r>
      </w:del>
    </w:p>
    <w:p w:rsidR="00C0594E" w:rsidDel="00B1717F" w:rsidRDefault="00B706A9">
      <w:pPr>
        <w:pStyle w:val="TOC21"/>
        <w:numPr>
          <w:ilvl w:val="1"/>
          <w:numId w:val="14"/>
        </w:numPr>
        <w:rPr>
          <w:del w:id="413" w:author="Meir Kalter" w:date="2016-06-14T08:48:00Z"/>
          <w:noProof/>
        </w:rPr>
      </w:pPr>
      <w:del w:id="414" w:author="Meir Kalter" w:date="2016-06-14T08:48:00Z">
        <w:r w:rsidDel="00B1717F">
          <w:rPr>
            <w:rFonts w:eastAsia="Arial Unicode MS" w:cs="Arial Unicode MS"/>
            <w:noProof/>
          </w:rPr>
          <w:delText>Editing/saving assembler</w:delText>
        </w:r>
        <w:r w:rsidDel="00B1717F">
          <w:rPr>
            <w:rFonts w:eastAsia="Arial Unicode MS" w:cs="Arial Unicode MS"/>
            <w:noProof/>
          </w:rPr>
          <w:tab/>
          <w:delText>14</w:delText>
        </w:r>
      </w:del>
    </w:p>
    <w:p w:rsidR="00C0594E" w:rsidDel="00B1717F" w:rsidRDefault="00B706A9">
      <w:pPr>
        <w:pStyle w:val="TOC21"/>
        <w:numPr>
          <w:ilvl w:val="1"/>
          <w:numId w:val="4"/>
        </w:numPr>
        <w:rPr>
          <w:del w:id="415" w:author="Meir Kalter" w:date="2016-06-14T08:48:00Z"/>
          <w:noProof/>
        </w:rPr>
      </w:pPr>
      <w:del w:id="416" w:author="Meir Kalter" w:date="2016-06-14T08:48:00Z">
        <w:r w:rsidDel="00B1717F">
          <w:rPr>
            <w:rFonts w:eastAsia="Arial Unicode MS" w:cs="Arial Unicode MS"/>
            <w:noProof/>
          </w:rPr>
          <w:delText>Open assembler file</w:delText>
        </w:r>
        <w:r w:rsidDel="00B1717F">
          <w:rPr>
            <w:rFonts w:eastAsia="Arial Unicode MS" w:cs="Arial Unicode MS"/>
            <w:noProof/>
          </w:rPr>
          <w:tab/>
          <w:delText>14</w:delText>
        </w:r>
      </w:del>
    </w:p>
    <w:p w:rsidR="00C0594E" w:rsidDel="00B1717F" w:rsidRDefault="00B706A9">
      <w:pPr>
        <w:pStyle w:val="TOC21"/>
        <w:numPr>
          <w:ilvl w:val="1"/>
          <w:numId w:val="4"/>
        </w:numPr>
        <w:rPr>
          <w:del w:id="417" w:author="Meir Kalter" w:date="2016-06-14T08:48:00Z"/>
          <w:noProof/>
        </w:rPr>
      </w:pPr>
      <w:del w:id="418" w:author="Meir Kalter" w:date="2016-06-14T08:48:00Z">
        <w:r w:rsidDel="00B1717F">
          <w:rPr>
            <w:rFonts w:eastAsia="Arial Unicode MS" w:cs="Arial Unicode MS"/>
            <w:noProof/>
          </w:rPr>
          <w:delText>Save assembler file</w:delText>
        </w:r>
        <w:r w:rsidDel="00B1717F">
          <w:rPr>
            <w:rFonts w:eastAsia="Arial Unicode MS" w:cs="Arial Unicode MS"/>
            <w:noProof/>
          </w:rPr>
          <w:tab/>
          <w:delText>15</w:delText>
        </w:r>
      </w:del>
    </w:p>
    <w:p w:rsidR="00C0594E" w:rsidDel="00B1717F" w:rsidRDefault="00B706A9">
      <w:pPr>
        <w:pStyle w:val="TOC31"/>
        <w:numPr>
          <w:ilvl w:val="2"/>
          <w:numId w:val="13"/>
        </w:numPr>
        <w:rPr>
          <w:del w:id="419" w:author="Meir Kalter" w:date="2016-06-14T08:48:00Z"/>
          <w:noProof/>
        </w:rPr>
      </w:pPr>
      <w:del w:id="420" w:author="Meir Kalter" w:date="2016-06-14T08:48:00Z">
        <w:r w:rsidDel="00B1717F">
          <w:rPr>
            <w:rFonts w:eastAsia="Arial Unicode MS" w:cs="Arial Unicode MS"/>
            <w:noProof/>
          </w:rPr>
          <w:delText xml:space="preserve">Save file flow: </w:delText>
        </w:r>
        <w:r w:rsidDel="00B1717F">
          <w:rPr>
            <w:rFonts w:eastAsia="Arial Unicode MS" w:cs="Arial Unicode MS"/>
            <w:noProof/>
          </w:rPr>
          <w:tab/>
          <w:delText>15</w:delText>
        </w:r>
      </w:del>
    </w:p>
    <w:p w:rsidR="00C0594E" w:rsidDel="00B1717F" w:rsidRDefault="00B706A9">
      <w:pPr>
        <w:pStyle w:val="TOC21"/>
        <w:numPr>
          <w:ilvl w:val="1"/>
          <w:numId w:val="4"/>
        </w:numPr>
        <w:rPr>
          <w:del w:id="421" w:author="Meir Kalter" w:date="2016-06-14T08:48:00Z"/>
          <w:noProof/>
        </w:rPr>
      </w:pPr>
      <w:del w:id="422" w:author="Meir Kalter" w:date="2016-06-14T08:48:00Z">
        <w:r w:rsidDel="00B1717F">
          <w:rPr>
            <w:rFonts w:eastAsia="Arial Unicode MS" w:cs="Arial Unicode MS"/>
            <w:noProof/>
          </w:rPr>
          <w:delText>Memory view</w:delText>
        </w:r>
        <w:r w:rsidDel="00B1717F">
          <w:rPr>
            <w:rFonts w:eastAsia="Arial Unicode MS" w:cs="Arial Unicode MS"/>
            <w:noProof/>
          </w:rPr>
          <w:tab/>
          <w:delText>18</w:delText>
        </w:r>
      </w:del>
    </w:p>
    <w:p w:rsidR="00C0594E" w:rsidDel="00B1717F" w:rsidRDefault="00B706A9">
      <w:pPr>
        <w:pStyle w:val="TOC31"/>
        <w:numPr>
          <w:ilvl w:val="2"/>
          <w:numId w:val="4"/>
        </w:numPr>
        <w:rPr>
          <w:del w:id="423" w:author="Meir Kalter" w:date="2016-06-14T08:48:00Z"/>
          <w:noProof/>
        </w:rPr>
      </w:pPr>
      <w:del w:id="424" w:author="Meir Kalter" w:date="2016-06-14T08:48:00Z">
        <w:r w:rsidDel="00B1717F">
          <w:rPr>
            <w:rFonts w:eastAsia="Arial Unicode MS" w:cs="Arial Unicode MS"/>
            <w:noProof/>
          </w:rPr>
          <w:delText>Memory</w:delText>
        </w:r>
        <w:r w:rsidDel="00B1717F">
          <w:rPr>
            <w:rFonts w:eastAsia="Arial Unicode MS" w:cs="Arial Unicode MS"/>
            <w:noProof/>
          </w:rPr>
          <w:tab/>
          <w:delText>18</w:delText>
        </w:r>
      </w:del>
    </w:p>
    <w:p w:rsidR="00C0594E" w:rsidDel="00B1717F" w:rsidRDefault="00B706A9">
      <w:pPr>
        <w:pStyle w:val="TOC31"/>
        <w:numPr>
          <w:ilvl w:val="2"/>
          <w:numId w:val="4"/>
        </w:numPr>
        <w:rPr>
          <w:del w:id="425" w:author="Meir Kalter" w:date="2016-06-14T08:48:00Z"/>
          <w:noProof/>
        </w:rPr>
      </w:pPr>
      <w:del w:id="426" w:author="Meir Kalter" w:date="2016-06-14T08:48:00Z">
        <w:r w:rsidDel="00B1717F">
          <w:rPr>
            <w:rFonts w:eastAsia="Arial Unicode MS" w:cs="Arial Unicode MS"/>
            <w:noProof/>
          </w:rPr>
          <w:delText>Instruction cpu</w:delText>
        </w:r>
        <w:r w:rsidDel="00B1717F">
          <w:rPr>
            <w:rFonts w:eastAsia="Arial Unicode MS" w:cs="Arial Unicode MS"/>
            <w:noProof/>
          </w:rPr>
          <w:tab/>
          <w:delText>18</w:delText>
        </w:r>
      </w:del>
    </w:p>
    <w:p w:rsidR="00C0594E" w:rsidDel="00B1717F" w:rsidRDefault="00B706A9">
      <w:pPr>
        <w:pStyle w:val="TOC31"/>
        <w:numPr>
          <w:ilvl w:val="2"/>
          <w:numId w:val="4"/>
        </w:numPr>
        <w:rPr>
          <w:del w:id="427" w:author="Meir Kalter" w:date="2016-06-14T08:48:00Z"/>
          <w:noProof/>
        </w:rPr>
      </w:pPr>
      <w:del w:id="428" w:author="Meir Kalter" w:date="2016-06-14T08:48:00Z">
        <w:r w:rsidDel="00B1717F">
          <w:rPr>
            <w:rFonts w:eastAsia="Arial Unicode MS" w:cs="Arial Unicode MS"/>
            <w:noProof/>
          </w:rPr>
          <w:delText>Stack</w:delText>
        </w:r>
        <w:r w:rsidDel="00B1717F">
          <w:rPr>
            <w:rFonts w:eastAsia="Arial Unicode MS" w:cs="Arial Unicode MS"/>
            <w:noProof/>
          </w:rPr>
          <w:tab/>
          <w:delText>18</w:delText>
        </w:r>
      </w:del>
    </w:p>
    <w:p w:rsidR="00C0594E" w:rsidDel="00B1717F" w:rsidRDefault="00B706A9">
      <w:pPr>
        <w:pStyle w:val="TOC21"/>
        <w:numPr>
          <w:ilvl w:val="1"/>
          <w:numId w:val="4"/>
        </w:numPr>
        <w:rPr>
          <w:del w:id="429" w:author="Meir Kalter" w:date="2016-06-14T08:48:00Z"/>
          <w:noProof/>
        </w:rPr>
      </w:pPr>
      <w:del w:id="430" w:author="Meir Kalter" w:date="2016-06-14T08:48:00Z">
        <w:r w:rsidDel="00B1717F">
          <w:rPr>
            <w:rFonts w:eastAsia="Arial Unicode MS" w:cs="Arial Unicode MS"/>
            <w:noProof/>
          </w:rPr>
          <w:delText>Seven segment display</w:delText>
        </w:r>
        <w:r w:rsidDel="00B1717F">
          <w:rPr>
            <w:rFonts w:eastAsia="Arial Unicode MS" w:cs="Arial Unicode MS"/>
            <w:noProof/>
          </w:rPr>
          <w:tab/>
          <w:delText>18</w:delText>
        </w:r>
      </w:del>
    </w:p>
    <w:p w:rsidR="00C0594E" w:rsidDel="00B1717F" w:rsidRDefault="00B706A9">
      <w:pPr>
        <w:pStyle w:val="TOC21"/>
        <w:numPr>
          <w:ilvl w:val="1"/>
          <w:numId w:val="4"/>
        </w:numPr>
        <w:rPr>
          <w:del w:id="431" w:author="Meir Kalter" w:date="2016-06-14T08:48:00Z"/>
          <w:noProof/>
        </w:rPr>
      </w:pPr>
      <w:del w:id="432" w:author="Meir Kalter" w:date="2016-06-14T08:48:00Z">
        <w:r w:rsidDel="00B1717F">
          <w:rPr>
            <w:rFonts w:eastAsia="Arial Unicode MS" w:cs="Arial Unicode MS"/>
            <w:noProof/>
          </w:rPr>
          <w:delText>Input battery of 8 switches</w:delText>
        </w:r>
        <w:r w:rsidDel="00B1717F">
          <w:rPr>
            <w:rFonts w:eastAsia="Arial Unicode MS" w:cs="Arial Unicode MS"/>
            <w:noProof/>
          </w:rPr>
          <w:tab/>
          <w:delText>19</w:delText>
        </w:r>
      </w:del>
    </w:p>
    <w:p w:rsidR="00C0594E" w:rsidDel="00B1717F" w:rsidRDefault="00B706A9">
      <w:pPr>
        <w:pStyle w:val="TOC21"/>
        <w:numPr>
          <w:ilvl w:val="1"/>
          <w:numId w:val="15"/>
        </w:numPr>
        <w:rPr>
          <w:del w:id="433" w:author="Meir Kalter" w:date="2016-06-14T08:48:00Z"/>
          <w:noProof/>
        </w:rPr>
      </w:pPr>
      <w:del w:id="434" w:author="Meir Kalter" w:date="2016-06-14T08:48:00Z">
        <w:r w:rsidDel="00B1717F">
          <w:rPr>
            <w:rFonts w:eastAsia="Arial Unicode MS" w:cs="Arial Unicode MS"/>
            <w:noProof/>
          </w:rPr>
          <w:delText>Toolbar</w:delText>
        </w:r>
        <w:r w:rsidDel="00B1717F">
          <w:rPr>
            <w:rFonts w:eastAsia="Arial Unicode MS" w:cs="Arial Unicode MS"/>
            <w:noProof/>
          </w:rPr>
          <w:tab/>
          <w:delText>20</w:delText>
        </w:r>
      </w:del>
    </w:p>
    <w:p w:rsidR="00C0594E" w:rsidDel="00B1717F" w:rsidRDefault="00B706A9">
      <w:pPr>
        <w:pStyle w:val="TOC21"/>
        <w:numPr>
          <w:ilvl w:val="1"/>
          <w:numId w:val="4"/>
        </w:numPr>
        <w:rPr>
          <w:del w:id="435" w:author="Meir Kalter" w:date="2016-06-14T08:48:00Z"/>
          <w:noProof/>
        </w:rPr>
      </w:pPr>
      <w:del w:id="436" w:author="Meir Kalter" w:date="2016-06-14T08:48:00Z">
        <w:r w:rsidDel="00B1717F">
          <w:rPr>
            <w:rFonts w:eastAsia="Arial Unicode MS" w:cs="Arial Unicode MS"/>
            <w:noProof/>
          </w:rPr>
          <w:delText>Gui Menu</w:delText>
        </w:r>
        <w:r w:rsidDel="00B1717F">
          <w:rPr>
            <w:rFonts w:eastAsia="Arial Unicode MS" w:cs="Arial Unicode MS"/>
            <w:noProof/>
          </w:rPr>
          <w:tab/>
          <w:delText>21</w:delText>
        </w:r>
      </w:del>
    </w:p>
    <w:p w:rsidR="00C0594E" w:rsidDel="00B1717F" w:rsidRDefault="00B706A9">
      <w:pPr>
        <w:pStyle w:val="TOC51"/>
        <w:numPr>
          <w:ilvl w:val="0"/>
          <w:numId w:val="16"/>
        </w:numPr>
        <w:rPr>
          <w:del w:id="437" w:author="Meir Kalter" w:date="2016-06-14T08:48:00Z"/>
          <w:noProof/>
        </w:rPr>
      </w:pPr>
      <w:del w:id="438" w:author="Meir Kalter" w:date="2016-06-14T08:48:00Z">
        <w:r w:rsidDel="00B1717F">
          <w:rPr>
            <w:rFonts w:eastAsia="Arial Unicode MS" w:cs="Arial Unicode MS"/>
            <w:noProof/>
          </w:rPr>
          <w:delText>Gui behaviour</w:delText>
        </w:r>
        <w:r w:rsidDel="00B1717F">
          <w:rPr>
            <w:rFonts w:eastAsia="Arial Unicode MS" w:cs="Arial Unicode MS"/>
            <w:noProof/>
          </w:rPr>
          <w:tab/>
          <w:delText>21</w:delText>
        </w:r>
      </w:del>
    </w:p>
    <w:p w:rsidR="00C0594E" w:rsidDel="00B1717F" w:rsidRDefault="00B706A9">
      <w:pPr>
        <w:pStyle w:val="TOC51"/>
        <w:numPr>
          <w:ilvl w:val="0"/>
          <w:numId w:val="4"/>
        </w:numPr>
        <w:rPr>
          <w:del w:id="439" w:author="Meir Kalter" w:date="2016-06-14T08:48:00Z"/>
          <w:noProof/>
        </w:rPr>
      </w:pPr>
      <w:del w:id="440" w:author="Meir Kalter" w:date="2016-06-14T08:48:00Z">
        <w:r w:rsidDel="00B1717F">
          <w:rPr>
            <w:rFonts w:eastAsia="Arial Unicode MS" w:cs="Arial Unicode MS"/>
            <w:noProof/>
          </w:rPr>
          <w:delText>Debugger</w:delText>
        </w:r>
        <w:r w:rsidDel="00B1717F">
          <w:rPr>
            <w:rFonts w:eastAsia="Arial Unicode MS" w:cs="Arial Unicode MS"/>
            <w:noProof/>
          </w:rPr>
          <w:tab/>
          <w:delText>22</w:delText>
        </w:r>
      </w:del>
    </w:p>
    <w:p w:rsidR="00C0594E" w:rsidDel="00B1717F" w:rsidRDefault="00B706A9">
      <w:pPr>
        <w:pStyle w:val="TOC21"/>
        <w:numPr>
          <w:ilvl w:val="1"/>
          <w:numId w:val="4"/>
        </w:numPr>
        <w:rPr>
          <w:del w:id="441" w:author="Meir Kalter" w:date="2016-06-14T08:48:00Z"/>
          <w:noProof/>
        </w:rPr>
      </w:pPr>
      <w:del w:id="442" w:author="Meir Kalter" w:date="2016-06-14T08:48:00Z">
        <w:r w:rsidDel="00B1717F">
          <w:rPr>
            <w:rFonts w:eastAsia="Arial Unicode MS" w:cs="Arial Unicode MS"/>
            <w:noProof/>
          </w:rPr>
          <w:delText>- Step Button</w:delText>
        </w:r>
        <w:r w:rsidDel="00B1717F">
          <w:rPr>
            <w:rFonts w:eastAsia="Arial Unicode MS" w:cs="Arial Unicode MS"/>
            <w:noProof/>
          </w:rPr>
          <w:tab/>
          <w:delText>22</w:delText>
        </w:r>
      </w:del>
    </w:p>
    <w:p w:rsidR="00C0594E" w:rsidDel="00B1717F" w:rsidRDefault="00B706A9">
      <w:pPr>
        <w:pStyle w:val="TOC21"/>
        <w:numPr>
          <w:ilvl w:val="1"/>
          <w:numId w:val="4"/>
        </w:numPr>
        <w:rPr>
          <w:del w:id="443" w:author="Meir Kalter" w:date="2016-06-14T08:48:00Z"/>
          <w:noProof/>
        </w:rPr>
      </w:pPr>
      <w:del w:id="444" w:author="Meir Kalter" w:date="2016-06-14T08:48:00Z">
        <w:r w:rsidDel="00B1717F">
          <w:rPr>
            <w:rFonts w:eastAsia="Arial Unicode MS" w:cs="Arial Unicode MS"/>
            <w:noProof/>
          </w:rPr>
          <w:delText>- Breakpoint [Wasn’t part of the requirement]</w:delText>
        </w:r>
        <w:r w:rsidDel="00B1717F">
          <w:rPr>
            <w:rFonts w:eastAsia="Arial Unicode MS" w:cs="Arial Unicode MS"/>
            <w:noProof/>
          </w:rPr>
          <w:tab/>
          <w:delText>22</w:delText>
        </w:r>
      </w:del>
    </w:p>
    <w:p w:rsidR="00C0594E" w:rsidDel="00B1717F" w:rsidRDefault="00B706A9">
      <w:pPr>
        <w:pStyle w:val="TOC21"/>
        <w:numPr>
          <w:ilvl w:val="1"/>
          <w:numId w:val="4"/>
        </w:numPr>
        <w:rPr>
          <w:del w:id="445" w:author="Meir Kalter" w:date="2016-06-14T08:48:00Z"/>
          <w:noProof/>
        </w:rPr>
      </w:pPr>
      <w:del w:id="446" w:author="Meir Kalter" w:date="2016-06-14T08:48:00Z">
        <w:r w:rsidDel="00B1717F">
          <w:rPr>
            <w:rFonts w:eastAsia="Arial Unicode MS" w:cs="Arial Unicode MS"/>
            <w:noProof/>
          </w:rPr>
          <w:delText>- Run Button</w:delText>
        </w:r>
        <w:r w:rsidDel="00B1717F">
          <w:rPr>
            <w:rFonts w:eastAsia="Arial Unicode MS" w:cs="Arial Unicode MS"/>
            <w:noProof/>
          </w:rPr>
          <w:tab/>
          <w:delText>22</w:delText>
        </w:r>
      </w:del>
    </w:p>
    <w:p w:rsidR="00C0594E" w:rsidDel="00B1717F" w:rsidRDefault="00B706A9">
      <w:pPr>
        <w:pStyle w:val="TOC21"/>
        <w:numPr>
          <w:ilvl w:val="1"/>
          <w:numId w:val="4"/>
        </w:numPr>
        <w:rPr>
          <w:del w:id="447" w:author="Meir Kalter" w:date="2016-06-14T08:48:00Z"/>
          <w:noProof/>
        </w:rPr>
      </w:pPr>
      <w:del w:id="448" w:author="Meir Kalter" w:date="2016-06-14T08:48:00Z">
        <w:r w:rsidDel="00B1717F">
          <w:rPr>
            <w:rFonts w:eastAsia="Arial Unicode MS" w:cs="Arial Unicode MS"/>
            <w:noProof/>
          </w:rPr>
          <w:delText>- Stop Button</w:delText>
        </w:r>
        <w:r w:rsidDel="00B1717F">
          <w:rPr>
            <w:rFonts w:eastAsia="Arial Unicode MS" w:cs="Arial Unicode MS"/>
            <w:noProof/>
          </w:rPr>
          <w:tab/>
          <w:delText>22</w:delText>
        </w:r>
      </w:del>
    </w:p>
    <w:p w:rsidR="00C0594E" w:rsidDel="00B1717F" w:rsidRDefault="00B706A9">
      <w:pPr>
        <w:pStyle w:val="TOC51"/>
        <w:numPr>
          <w:ilvl w:val="0"/>
          <w:numId w:val="4"/>
        </w:numPr>
        <w:rPr>
          <w:del w:id="449" w:author="Meir Kalter" w:date="2016-06-14T08:48:00Z"/>
          <w:noProof/>
        </w:rPr>
      </w:pPr>
      <w:del w:id="450" w:author="Meir Kalter" w:date="2016-06-14T08:48:00Z">
        <w:r w:rsidDel="00B1717F">
          <w:rPr>
            <w:rFonts w:eastAsia="Arial Unicode MS" w:cs="Arial Unicode MS"/>
            <w:noProof/>
          </w:rPr>
          <w:delText>TABLE 1</w:delText>
        </w:r>
        <w:r w:rsidDel="00B1717F">
          <w:rPr>
            <w:rFonts w:eastAsia="Arial Unicode MS" w:cs="Arial Unicode MS"/>
            <w:noProof/>
          </w:rPr>
          <w:tab/>
          <w:delText>23</w:delText>
        </w:r>
      </w:del>
    </w:p>
    <w:p w:rsidR="00C0594E" w:rsidDel="00B1717F" w:rsidRDefault="00B706A9">
      <w:pPr>
        <w:pStyle w:val="TOC21"/>
        <w:numPr>
          <w:ilvl w:val="1"/>
          <w:numId w:val="4"/>
        </w:numPr>
        <w:rPr>
          <w:del w:id="451" w:author="Meir Kalter" w:date="2016-06-14T08:48:00Z"/>
          <w:noProof/>
        </w:rPr>
      </w:pPr>
      <w:del w:id="452" w:author="Meir Kalter" w:date="2016-06-14T08:48:00Z">
        <w:r w:rsidDel="00B1717F">
          <w:rPr>
            <w:rFonts w:eastAsia="Arial Unicode MS" w:cs="Arial Unicode MS"/>
            <w:noProof/>
          </w:rPr>
          <w:delText>EASY8 INSTRUCTION SET.</w:delText>
        </w:r>
        <w:r w:rsidDel="00B1717F">
          <w:rPr>
            <w:rFonts w:eastAsia="Arial Unicode MS" w:cs="Arial Unicode MS"/>
            <w:noProof/>
          </w:rPr>
          <w:tab/>
          <w:delText>23</w:delText>
        </w:r>
      </w:del>
    </w:p>
    <w:p w:rsidR="00C0594E" w:rsidDel="00B1717F" w:rsidRDefault="00B706A9">
      <w:pPr>
        <w:pStyle w:val="TOC51"/>
        <w:numPr>
          <w:ilvl w:val="0"/>
          <w:numId w:val="4"/>
        </w:numPr>
        <w:rPr>
          <w:del w:id="453" w:author="Meir Kalter" w:date="2016-06-14T08:48:00Z"/>
          <w:noProof/>
        </w:rPr>
      </w:pPr>
      <w:del w:id="454" w:author="Meir Kalter" w:date="2016-06-14T08:48:00Z">
        <w:r w:rsidDel="00B1717F">
          <w:rPr>
            <w:rFonts w:eastAsia="Arial Unicode MS" w:cs="Arial Unicode MS"/>
            <w:noProof/>
          </w:rPr>
          <w:delText>Appndix</w:delText>
        </w:r>
        <w:r w:rsidDel="00B1717F">
          <w:rPr>
            <w:rFonts w:eastAsia="Arial Unicode MS" w:cs="Arial Unicode MS"/>
            <w:noProof/>
          </w:rPr>
          <w:tab/>
          <w:delText>26</w:delText>
        </w:r>
      </w:del>
    </w:p>
    <w:p w:rsidR="00C0594E" w:rsidDel="00B1717F" w:rsidRDefault="00B706A9">
      <w:pPr>
        <w:pStyle w:val="TOC21"/>
        <w:numPr>
          <w:ilvl w:val="1"/>
          <w:numId w:val="4"/>
        </w:numPr>
        <w:rPr>
          <w:del w:id="455" w:author="Meir Kalter" w:date="2016-06-14T08:48:00Z"/>
          <w:noProof/>
        </w:rPr>
      </w:pPr>
      <w:del w:id="456" w:author="Meir Kalter" w:date="2016-06-14T08:48:00Z">
        <w:r w:rsidDel="00B1717F">
          <w:rPr>
            <w:rFonts w:eastAsia="Arial Unicode MS" w:cs="Arial Unicode MS"/>
            <w:noProof/>
          </w:rPr>
          <w:delText>Assembler file with IO</w:delText>
        </w:r>
        <w:r w:rsidDel="00B1717F">
          <w:rPr>
            <w:rFonts w:eastAsia="Arial Unicode MS" w:cs="Arial Unicode MS"/>
            <w:noProof/>
          </w:rPr>
          <w:tab/>
          <w:delText>26</w:delText>
        </w:r>
      </w:del>
    </w:p>
    <w:p w:rsidR="00C0594E" w:rsidDel="00B1717F" w:rsidRDefault="00B706A9">
      <w:pPr>
        <w:pStyle w:val="TOC31"/>
        <w:numPr>
          <w:ilvl w:val="2"/>
          <w:numId w:val="4"/>
        </w:numPr>
        <w:rPr>
          <w:del w:id="457" w:author="Meir Kalter" w:date="2016-06-14T08:48:00Z"/>
          <w:noProof/>
        </w:rPr>
      </w:pPr>
      <w:del w:id="458" w:author="Meir Kalter" w:date="2016-06-14T08:48:00Z">
        <w:r w:rsidDel="00B1717F">
          <w:rPr>
            <w:rFonts w:eastAsia="Arial Unicode MS" w:cs="Arial Unicode MS"/>
            <w:noProof/>
          </w:rPr>
          <w:delText>Basic flow – output to the Seven digit</w:delText>
        </w:r>
        <w:r w:rsidDel="00B1717F">
          <w:rPr>
            <w:rFonts w:eastAsia="Arial Unicode MS" w:cs="Arial Unicode MS"/>
            <w:noProof/>
          </w:rPr>
          <w:tab/>
          <w:delText>26</w:delText>
        </w:r>
      </w:del>
    </w:p>
    <w:p w:rsidR="00C0594E" w:rsidDel="00B1717F" w:rsidRDefault="00B706A9">
      <w:pPr>
        <w:pStyle w:val="TOC31"/>
        <w:numPr>
          <w:ilvl w:val="2"/>
          <w:numId w:val="17"/>
        </w:numPr>
        <w:rPr>
          <w:del w:id="459" w:author="Meir Kalter" w:date="2016-06-14T08:48:00Z"/>
          <w:noProof/>
        </w:rPr>
      </w:pPr>
      <w:del w:id="460" w:author="Meir Kalter" w:date="2016-06-14T08:48:00Z">
        <w:r w:rsidDel="00B1717F">
          <w:rPr>
            <w:rFonts w:eastAsia="Arial Unicode MS" w:cs="Arial Unicode MS"/>
            <w:noProof/>
          </w:rPr>
          <w:delText>Basic flow – Input from the seven switches battery</w:delText>
        </w:r>
        <w:r w:rsidDel="00B1717F">
          <w:rPr>
            <w:rFonts w:eastAsia="Arial Unicode MS" w:cs="Arial Unicode MS"/>
            <w:noProof/>
          </w:rPr>
          <w:tab/>
          <w:delText>26</w:delText>
        </w:r>
      </w:del>
    </w:p>
    <w:p w:rsidR="00C0594E" w:rsidDel="00B1717F" w:rsidRDefault="00B706A9">
      <w:pPr>
        <w:pStyle w:val="TOC51"/>
        <w:numPr>
          <w:ilvl w:val="0"/>
          <w:numId w:val="18"/>
        </w:numPr>
        <w:rPr>
          <w:del w:id="461" w:author="Meir Kalter" w:date="2016-06-14T08:48:00Z"/>
          <w:noProof/>
        </w:rPr>
      </w:pPr>
      <w:del w:id="462" w:author="Meir Kalter" w:date="2016-06-14T08:48:00Z">
        <w:r w:rsidDel="00B1717F">
          <w:rPr>
            <w:rFonts w:eastAsia="Arial Unicode MS" w:cs="Arial Unicode MS"/>
            <w:noProof/>
          </w:rPr>
          <w:delText>CONCLUSIONS AND FUTURE WORK</w:delText>
        </w:r>
        <w:r w:rsidDel="00B1717F">
          <w:rPr>
            <w:rFonts w:eastAsia="Arial Unicode MS" w:cs="Arial Unicode MS"/>
            <w:noProof/>
          </w:rPr>
          <w:tab/>
          <w:delText>28</w:delText>
        </w:r>
      </w:del>
    </w:p>
    <w:p w:rsidR="00C0594E" w:rsidDel="00B1717F" w:rsidRDefault="00B706A9">
      <w:pPr>
        <w:pStyle w:val="TOC51"/>
        <w:rPr>
          <w:del w:id="463" w:author="Meir Kalter" w:date="2016-06-14T08:48:00Z"/>
          <w:noProof/>
        </w:rPr>
      </w:pPr>
      <w:del w:id="464" w:author="Meir Kalter" w:date="2016-06-14T08:48:00Z">
        <w:r w:rsidDel="00B1717F">
          <w:rPr>
            <w:rFonts w:eastAsia="Arial Unicode MS" w:cs="Arial Unicode MS"/>
            <w:noProof/>
          </w:rPr>
          <w:delText>Index</w:delText>
        </w:r>
        <w:r w:rsidDel="00B1717F">
          <w:rPr>
            <w:rFonts w:eastAsia="Arial Unicode MS" w:cs="Arial Unicode MS"/>
            <w:noProof/>
          </w:rPr>
          <w:tab/>
          <w:delText>31</w:delText>
        </w:r>
      </w:del>
    </w:p>
    <w:p w:rsidR="00C0594E" w:rsidDel="00B1717F" w:rsidRDefault="00B706A9">
      <w:pPr>
        <w:pStyle w:val="TOC51"/>
        <w:rPr>
          <w:del w:id="465" w:author="Meir Kalter" w:date="2016-06-14T08:48:00Z"/>
          <w:noProof/>
        </w:rPr>
      </w:pPr>
      <w:del w:id="466" w:author="Meir Kalter" w:date="2016-06-14T08:48:00Z">
        <w:r w:rsidDel="00B1717F">
          <w:rPr>
            <w:rFonts w:eastAsia="Arial Unicode MS" w:cs="Arial Unicode MS"/>
            <w:noProof/>
          </w:rPr>
          <w:delText>List of pictures</w:delText>
        </w:r>
        <w:r w:rsidDel="00B1717F">
          <w:rPr>
            <w:rFonts w:eastAsia="Arial Unicode MS" w:cs="Arial Unicode MS"/>
            <w:noProof/>
          </w:rPr>
          <w:tab/>
          <w:delText>32</w:delText>
        </w:r>
      </w:del>
    </w:p>
    <w:p w:rsidR="00C0594E" w:rsidRDefault="00C0594E">
      <w:r>
        <w:fldChar w:fldCharType="end"/>
      </w:r>
    </w:p>
    <w:p w:rsidR="00C0594E" w:rsidRDefault="00C0594E">
      <w:pPr>
        <w:jc w:val="both"/>
      </w:pPr>
    </w:p>
    <w:p w:rsidR="00C0594E" w:rsidRDefault="00B706A9">
      <w:r>
        <w:rPr>
          <w:rFonts w:ascii="Arial Unicode MS" w:eastAsia="Arial Unicode MS" w:hAnsi="Arial Unicode MS" w:cs="Arial Unicode MS"/>
        </w:rPr>
        <w:br w:type="page"/>
      </w:r>
    </w:p>
    <w:p w:rsidR="00C0594E" w:rsidRDefault="00C0594E"/>
    <w:p w:rsidR="00C0594E" w:rsidRDefault="00B706A9">
      <w:pPr>
        <w:pStyle w:val="Encabezam"/>
        <w:numPr>
          <w:ilvl w:val="0"/>
          <w:numId w:val="19"/>
        </w:numPr>
        <w:rPr>
          <w:rStyle w:val="Ninguno"/>
          <w:sz w:val="24"/>
          <w:szCs w:val="24"/>
        </w:rPr>
      </w:pPr>
      <w:bookmarkStart w:id="467" w:name="_Toc453658077"/>
      <w:proofErr w:type="spellStart"/>
      <w:r>
        <w:rPr>
          <w:rStyle w:val="Ninguno"/>
          <w:sz w:val="24"/>
          <w:szCs w:val="24"/>
        </w:rPr>
        <w:t>Introducción</w:t>
      </w:r>
      <w:bookmarkEnd w:id="467"/>
      <w:proofErr w:type="spellEnd"/>
    </w:p>
    <w:p w:rsidR="00C0594E" w:rsidRDefault="00B706A9">
      <w:pPr>
        <w:pStyle w:val="Encabezam"/>
        <w:outlineLvl w:val="9"/>
      </w:pPr>
      <w:bookmarkStart w:id="468" w:name="_Toc453658078"/>
      <w:proofErr w:type="spellStart"/>
      <w:r>
        <w:t>The</w:t>
      </w:r>
      <w:proofErr w:type="spellEnd"/>
      <w:r>
        <w:t xml:space="preserve"> </w:t>
      </w:r>
      <w:proofErr w:type="spellStart"/>
      <w:r>
        <w:t>study</w:t>
      </w:r>
      <w:proofErr w:type="spellEnd"/>
      <w:r>
        <w:t xml:space="preserve"> of </w:t>
      </w:r>
      <w:proofErr w:type="spellStart"/>
      <w:r>
        <w:t>the</w:t>
      </w:r>
      <w:proofErr w:type="spellEnd"/>
      <w:r>
        <w:t xml:space="preserve"> </w:t>
      </w:r>
      <w:proofErr w:type="spellStart"/>
      <w:r>
        <w:t>Instruction</w:t>
      </w:r>
      <w:proofErr w:type="spellEnd"/>
      <w:r>
        <w:t xml:space="preserve"> Set </w:t>
      </w:r>
      <w:proofErr w:type="spellStart"/>
      <w:r>
        <w:t>Architecture</w:t>
      </w:r>
      <w:proofErr w:type="spellEnd"/>
      <w:r>
        <w:t xml:space="preserve"> </w:t>
      </w:r>
      <w:proofErr w:type="spellStart"/>
      <w:r>
        <w:t>is</w:t>
      </w:r>
      <w:proofErr w:type="spellEnd"/>
      <w:r>
        <w:t xml:space="preserve"> a </w:t>
      </w:r>
      <w:proofErr w:type="spellStart"/>
      <w:r>
        <w:t>very</w:t>
      </w:r>
      <w:proofErr w:type="spellEnd"/>
      <w:r>
        <w:t xml:space="preserve"> </w:t>
      </w:r>
      <w:proofErr w:type="spellStart"/>
      <w:r>
        <w:t>important</w:t>
      </w:r>
      <w:proofErr w:type="spellEnd"/>
      <w:r>
        <w:t xml:space="preserve"> </w:t>
      </w:r>
      <w:proofErr w:type="spellStart"/>
      <w:r>
        <w:t>subject</w:t>
      </w:r>
      <w:proofErr w:type="spellEnd"/>
      <w:r>
        <w:t xml:space="preserve"> in </w:t>
      </w:r>
      <w:proofErr w:type="spellStart"/>
      <w:r>
        <w:t>studies</w:t>
      </w:r>
      <w:proofErr w:type="spellEnd"/>
      <w:r>
        <w:t xml:space="preserve"> of </w:t>
      </w:r>
      <w:proofErr w:type="spellStart"/>
      <w:r>
        <w:t>computer</w:t>
      </w:r>
      <w:proofErr w:type="spellEnd"/>
      <w:r>
        <w:t xml:space="preserve"> </w:t>
      </w:r>
      <w:proofErr w:type="spellStart"/>
      <w:r>
        <w:t>design</w:t>
      </w:r>
      <w:proofErr w:type="spellEnd"/>
      <w:r>
        <w:t xml:space="preserve"> and </w:t>
      </w:r>
      <w:proofErr w:type="spellStart"/>
      <w:r>
        <w:t>programing</w:t>
      </w:r>
      <w:proofErr w:type="spellEnd"/>
      <w:r>
        <w:t>.</w:t>
      </w:r>
      <w:bookmarkEnd w:id="468"/>
    </w:p>
    <w:p w:rsidR="00C0594E" w:rsidRDefault="00B706A9">
      <w:pPr>
        <w:pStyle w:val="Encabezam"/>
        <w:outlineLvl w:val="9"/>
      </w:pPr>
      <w:bookmarkStart w:id="469" w:name="_Toc453658079"/>
      <w:proofErr w:type="spellStart"/>
      <w:r>
        <w:t>First</w:t>
      </w:r>
      <w:proofErr w:type="spellEnd"/>
      <w:r>
        <w:t xml:space="preserve"> </w:t>
      </w:r>
      <w:proofErr w:type="spellStart"/>
      <w:r>
        <w:t>year</w:t>
      </w:r>
      <w:proofErr w:type="spellEnd"/>
      <w:r>
        <w:t xml:space="preserve"> </w:t>
      </w:r>
      <w:proofErr w:type="spellStart"/>
      <w:r>
        <w:t>students</w:t>
      </w:r>
      <w:proofErr w:type="spellEnd"/>
      <w:r>
        <w:t xml:space="preserve"> </w:t>
      </w:r>
      <w:proofErr w:type="spellStart"/>
      <w:r>
        <w:t>cannot</w:t>
      </w:r>
      <w:proofErr w:type="spellEnd"/>
      <w:r>
        <w:t xml:space="preserve"> </w:t>
      </w:r>
      <w:proofErr w:type="spellStart"/>
      <w:r>
        <w:t>address</w:t>
      </w:r>
      <w:proofErr w:type="spellEnd"/>
      <w:r>
        <w:t xml:space="preserve"> </w:t>
      </w:r>
      <w:proofErr w:type="spellStart"/>
      <w:r>
        <w:t>on</w:t>
      </w:r>
      <w:proofErr w:type="spellEnd"/>
      <w:r>
        <w:t xml:space="preserve"> real </w:t>
      </w:r>
      <w:proofErr w:type="spellStart"/>
      <w:r>
        <w:t>processor</w:t>
      </w:r>
      <w:proofErr w:type="spellEnd"/>
      <w:r>
        <w:t xml:space="preserve"> </w:t>
      </w:r>
      <w:proofErr w:type="spellStart"/>
      <w:r>
        <w:t>because</w:t>
      </w:r>
      <w:proofErr w:type="spellEnd"/>
      <w:r>
        <w:t xml:space="preserve"> of </w:t>
      </w:r>
      <w:proofErr w:type="spellStart"/>
      <w:r>
        <w:t>its</w:t>
      </w:r>
      <w:proofErr w:type="spellEnd"/>
      <w:r>
        <w:t xml:space="preserve"> </w:t>
      </w:r>
      <w:proofErr w:type="spellStart"/>
      <w:r>
        <w:t>complexity</w:t>
      </w:r>
      <w:proofErr w:type="spellEnd"/>
      <w:r>
        <w:t xml:space="preserve"> and </w:t>
      </w:r>
      <w:proofErr w:type="spellStart"/>
      <w:r>
        <w:t>therefore</w:t>
      </w:r>
      <w:proofErr w:type="spellEnd"/>
      <w:r>
        <w:t xml:space="preserve"> more simple </w:t>
      </w:r>
      <w:proofErr w:type="spellStart"/>
      <w:r>
        <w:t>computers</w:t>
      </w:r>
      <w:proofErr w:type="spellEnd"/>
      <w:r>
        <w:t xml:space="preserve"> </w:t>
      </w:r>
      <w:proofErr w:type="spellStart"/>
      <w:r>
        <w:t>should</w:t>
      </w:r>
      <w:proofErr w:type="spellEnd"/>
      <w:r>
        <w:t xml:space="preserve"> be </w:t>
      </w:r>
      <w:proofErr w:type="spellStart"/>
      <w:r>
        <w:t>used</w:t>
      </w:r>
      <w:proofErr w:type="spellEnd"/>
      <w:r>
        <w:t xml:space="preserve">. </w:t>
      </w:r>
      <w:proofErr w:type="spellStart"/>
      <w:r>
        <w:t>This</w:t>
      </w:r>
      <w:proofErr w:type="spellEnd"/>
      <w:r>
        <w:t xml:space="preserve"> </w:t>
      </w:r>
      <w:proofErr w:type="spellStart"/>
      <w:r>
        <w:t>is</w:t>
      </w:r>
      <w:proofErr w:type="spellEnd"/>
      <w:r>
        <w:t xml:space="preserve"> </w:t>
      </w:r>
      <w:proofErr w:type="spellStart"/>
      <w:r>
        <w:t>the</w:t>
      </w:r>
      <w:proofErr w:type="spellEnd"/>
      <w:r>
        <w:t xml:space="preserve"> case of </w:t>
      </w:r>
      <w:proofErr w:type="spellStart"/>
      <w:r>
        <w:t>the</w:t>
      </w:r>
      <w:proofErr w:type="spellEnd"/>
      <w:r>
        <w:t xml:space="preserve"> Easy8 </w:t>
      </w:r>
      <w:proofErr w:type="spellStart"/>
      <w:r>
        <w:t>computer</w:t>
      </w:r>
      <w:proofErr w:type="spellEnd"/>
      <w:ins w:id="470" w:author="Toni" w:date="2016-06-12T19:55:00Z">
        <w:r>
          <w:t>.</w:t>
        </w:r>
      </w:ins>
      <w:r>
        <w:t xml:space="preserve"> </w:t>
      </w:r>
      <w:proofErr w:type="spellStart"/>
      <w:ins w:id="471" w:author="Toni" w:date="2016-06-12T19:55:00Z">
        <w:r>
          <w:t>A</w:t>
        </w:r>
      </w:ins>
      <w:del w:id="472" w:author="Toni" w:date="2016-06-12T19:55:00Z">
        <w:r w:rsidDel="00B706A9">
          <w:delText>a</w:delText>
        </w:r>
      </w:del>
      <w:r>
        <w:t>lthough</w:t>
      </w:r>
      <w:proofErr w:type="spellEnd"/>
      <w:r>
        <w:t xml:space="preserve"> </w:t>
      </w:r>
      <w:proofErr w:type="spellStart"/>
      <w:r>
        <w:t>it</w:t>
      </w:r>
      <w:proofErr w:type="spellEnd"/>
      <w:r>
        <w:t xml:space="preserve"> </w:t>
      </w:r>
      <w:proofErr w:type="spellStart"/>
      <w:r>
        <w:t>is</w:t>
      </w:r>
      <w:proofErr w:type="spellEnd"/>
      <w:r>
        <w:t xml:space="preserve"> </w:t>
      </w:r>
      <w:proofErr w:type="spellStart"/>
      <w:r>
        <w:t>an</w:t>
      </w:r>
      <w:proofErr w:type="spellEnd"/>
      <w:r>
        <w:t xml:space="preserve"> </w:t>
      </w:r>
      <w:proofErr w:type="spellStart"/>
      <w:r>
        <w:t>educational</w:t>
      </w:r>
      <w:proofErr w:type="spellEnd"/>
      <w:r>
        <w:t xml:space="preserve"> and </w:t>
      </w:r>
      <w:proofErr w:type="spellStart"/>
      <w:r>
        <w:t>very</w:t>
      </w:r>
      <w:proofErr w:type="spellEnd"/>
      <w:r>
        <w:t xml:space="preserve"> simple </w:t>
      </w:r>
      <w:proofErr w:type="spellStart"/>
      <w:r>
        <w:t>computer</w:t>
      </w:r>
      <w:proofErr w:type="spellEnd"/>
      <w:r>
        <w:t xml:space="preserve">, </w:t>
      </w:r>
      <w:proofErr w:type="spellStart"/>
      <w:r>
        <w:t>it</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same</w:t>
      </w:r>
      <w:proofErr w:type="spellEnd"/>
      <w:r>
        <w:t xml:space="preserve"> </w:t>
      </w:r>
      <w:proofErr w:type="spellStart"/>
      <w:r>
        <w:t>components</w:t>
      </w:r>
      <w:proofErr w:type="spellEnd"/>
      <w:r>
        <w:t xml:space="preserve"> </w:t>
      </w:r>
      <w:proofErr w:type="spellStart"/>
      <w:r>
        <w:t>like</w:t>
      </w:r>
      <w:proofErr w:type="spellEnd"/>
      <w:r>
        <w:t xml:space="preserve"> real </w:t>
      </w:r>
      <w:proofErr w:type="spellStart"/>
      <w:r>
        <w:t>computers</w:t>
      </w:r>
      <w:proofErr w:type="spellEnd"/>
      <w:r>
        <w:t xml:space="preserve">: CPU </w:t>
      </w:r>
      <w:proofErr w:type="spellStart"/>
      <w:r>
        <w:t>with</w:t>
      </w:r>
      <w:proofErr w:type="spellEnd"/>
      <w:r>
        <w:t xml:space="preserve"> </w:t>
      </w:r>
      <w:proofErr w:type="spellStart"/>
      <w:r>
        <w:t>registers</w:t>
      </w:r>
      <w:proofErr w:type="spellEnd"/>
      <w:r>
        <w:t xml:space="preserve">, </w:t>
      </w:r>
      <w:proofErr w:type="spellStart"/>
      <w:r>
        <w:t>main</w:t>
      </w:r>
      <w:proofErr w:type="spellEnd"/>
      <w:r>
        <w:t xml:space="preserve"> </w:t>
      </w:r>
      <w:proofErr w:type="spellStart"/>
      <w:r>
        <w:t>memory</w:t>
      </w:r>
      <w:proofErr w:type="spellEnd"/>
      <w:r>
        <w:t xml:space="preserve">, input/output </w:t>
      </w:r>
      <w:proofErr w:type="spellStart"/>
      <w:r>
        <w:t>system</w:t>
      </w:r>
      <w:proofErr w:type="spellEnd"/>
      <w:r>
        <w:t xml:space="preserve"> and a short </w:t>
      </w:r>
      <w:proofErr w:type="spellStart"/>
      <w:r>
        <w:t>but</w:t>
      </w:r>
      <w:proofErr w:type="spellEnd"/>
      <w:r>
        <w:t xml:space="preserve"> </w:t>
      </w:r>
      <w:proofErr w:type="spellStart"/>
      <w:r>
        <w:t>representative</w:t>
      </w:r>
      <w:proofErr w:type="spellEnd"/>
      <w:r>
        <w:t xml:space="preserve"> set of </w:t>
      </w:r>
      <w:proofErr w:type="spellStart"/>
      <w:r>
        <w:t>instructions</w:t>
      </w:r>
      <w:proofErr w:type="spellEnd"/>
      <w:r>
        <w:t>.</w:t>
      </w:r>
      <w:bookmarkEnd w:id="469"/>
      <w:r>
        <w:t xml:space="preserve">  </w:t>
      </w:r>
      <w:r>
        <w:br w:type="page"/>
      </w:r>
    </w:p>
    <w:p w:rsidR="00C0594E" w:rsidRDefault="00B706A9">
      <w:pPr>
        <w:pStyle w:val="Encabezam"/>
        <w:numPr>
          <w:ilvl w:val="0"/>
          <w:numId w:val="2"/>
        </w:numPr>
      </w:pPr>
      <w:bookmarkStart w:id="473" w:name="_Toc453658080"/>
      <w:proofErr w:type="spellStart"/>
      <w:r>
        <w:lastRenderedPageBreak/>
        <w:t>Objective</w:t>
      </w:r>
      <w:bookmarkEnd w:id="473"/>
      <w:proofErr w:type="spellEnd"/>
    </w:p>
    <w:p w:rsidR="00C0594E" w:rsidRDefault="00B706A9">
      <w:pPr>
        <w:pStyle w:val="Encabezam"/>
        <w:outlineLvl w:val="9"/>
        <w:rPr>
          <w:rStyle w:val="Ninguno"/>
          <w:sz w:val="24"/>
          <w:szCs w:val="24"/>
        </w:rPr>
      </w:pPr>
      <w:del w:id="474" w:author="Toni" w:date="2016-06-12T19:55:00Z">
        <w:r w:rsidDel="00B706A9">
          <w:rPr>
            <w:rStyle w:val="Ninguno"/>
            <w:sz w:val="24"/>
            <w:szCs w:val="24"/>
          </w:rPr>
          <w:delText xml:space="preserve">Como el Easy8 no existe en el mundo real, para que los alumnos puedan hacer prácticas y experimentar, el </w:delText>
        </w:r>
      </w:del>
      <w:bookmarkStart w:id="475" w:name="_Toc453658081"/>
      <w:r>
        <w:rPr>
          <w:rStyle w:val="Ninguno"/>
          <w:sz w:val="24"/>
          <w:szCs w:val="24"/>
        </w:rPr>
        <w:t xml:space="preserve">The goal of this </w:t>
      </w:r>
      <w:proofErr w:type="gramStart"/>
      <w:r>
        <w:rPr>
          <w:rStyle w:val="Ninguno"/>
          <w:sz w:val="24"/>
          <w:szCs w:val="24"/>
        </w:rPr>
        <w:t>project  is</w:t>
      </w:r>
      <w:proofErr w:type="gramEnd"/>
      <w:r>
        <w:rPr>
          <w:rStyle w:val="Ninguno"/>
          <w:sz w:val="24"/>
          <w:szCs w:val="24"/>
        </w:rPr>
        <w:t xml:space="preserve"> to make a computer simulator of the Easy8 computer as defined in FCO subject Grade Engineering Technology and Telecommunication Services ETSIT.</w:t>
      </w:r>
      <w:bookmarkEnd w:id="475"/>
    </w:p>
    <w:p w:rsidR="00B1717F" w:rsidRDefault="00B706A9" w:rsidP="00B1717F">
      <w:pPr>
        <w:pStyle w:val="Encabezam"/>
        <w:outlineLvl w:val="9"/>
        <w:rPr>
          <w:ins w:id="476" w:author="Meir Kalter" w:date="2016-06-14T08:50:00Z"/>
          <w:rStyle w:val="Ninguno"/>
          <w:sz w:val="24"/>
          <w:szCs w:val="24"/>
        </w:rPr>
      </w:pPr>
      <w:bookmarkStart w:id="477" w:name="_Toc453658082"/>
      <w:r>
        <w:rPr>
          <w:rStyle w:val="Ninguno"/>
          <w:sz w:val="24"/>
          <w:szCs w:val="24"/>
        </w:rPr>
        <w:t>It</w:t>
      </w:r>
      <w:ins w:id="478" w:author="Meir Kalter" w:date="2016-06-13T09:24:00Z">
        <w:r w:rsidR="00D85FB8">
          <w:rPr>
            <w:rStyle w:val="Ninguno"/>
            <w:sz w:val="24"/>
            <w:szCs w:val="24"/>
          </w:rPr>
          <w:t xml:space="preserve"> should </w:t>
        </w:r>
      </w:ins>
      <w:del w:id="479" w:author="Meir Kalter" w:date="2016-06-13T09:24:00Z">
        <w:r w:rsidDel="00D85FB8">
          <w:rPr>
            <w:rStyle w:val="Ninguno"/>
            <w:sz w:val="24"/>
            <w:szCs w:val="24"/>
          </w:rPr>
          <w:delText xml:space="preserve"> must</w:delText>
        </w:r>
      </w:del>
      <w:r>
        <w:rPr>
          <w:rStyle w:val="Ninguno"/>
          <w:sz w:val="24"/>
          <w:szCs w:val="24"/>
        </w:rPr>
        <w:t xml:space="preserve"> be easy to use by the student</w:t>
      </w:r>
      <w:ins w:id="480" w:author="Meir Kalter" w:date="2016-06-13T09:23:00Z">
        <w:r w:rsidR="00D85FB8">
          <w:rPr>
            <w:rStyle w:val="Ninguno"/>
            <w:sz w:val="24"/>
            <w:szCs w:val="24"/>
          </w:rPr>
          <w:t>.</w:t>
        </w:r>
        <w:bookmarkEnd w:id="477"/>
        <w:r w:rsidR="00D85FB8">
          <w:rPr>
            <w:rStyle w:val="Ninguno"/>
            <w:sz w:val="24"/>
            <w:szCs w:val="24"/>
          </w:rPr>
          <w:t xml:space="preserve"> </w:t>
        </w:r>
      </w:ins>
    </w:p>
    <w:p w:rsidR="00C0594E" w:rsidRDefault="00B1717F" w:rsidP="00B1717F">
      <w:pPr>
        <w:pStyle w:val="Encabezam"/>
        <w:outlineLvl w:val="9"/>
        <w:rPr>
          <w:rStyle w:val="Ninguno"/>
          <w:sz w:val="24"/>
          <w:szCs w:val="24"/>
        </w:rPr>
      </w:pPr>
      <w:bookmarkStart w:id="481" w:name="_Toc453658083"/>
      <w:ins w:id="482" w:author="Meir Kalter" w:date="2016-06-14T08:50:00Z">
        <w:r>
          <w:rPr>
            <w:rStyle w:val="Ninguno"/>
            <w:sz w:val="24"/>
            <w:szCs w:val="24"/>
          </w:rPr>
          <w:t>It should be possible to use it from many platforms.</w:t>
        </w:r>
      </w:ins>
      <w:bookmarkEnd w:id="481"/>
      <w:del w:id="483" w:author="Meir Kalter" w:date="2016-06-13T09:23:00Z">
        <w:r w:rsidR="00B706A9" w:rsidDel="00D85FB8">
          <w:rPr>
            <w:rStyle w:val="Ninguno"/>
            <w:sz w:val="24"/>
            <w:szCs w:val="24"/>
          </w:rPr>
          <w:delText xml:space="preserve"> and </w:delText>
        </w:r>
        <w:commentRangeStart w:id="484"/>
        <w:r w:rsidR="00B706A9" w:rsidDel="00D85FB8">
          <w:rPr>
            <w:rStyle w:val="Ninguno"/>
            <w:sz w:val="24"/>
            <w:szCs w:val="24"/>
          </w:rPr>
          <w:delText>if possible platform to work with</w:delText>
        </w:r>
        <w:commentRangeEnd w:id="484"/>
        <w:r w:rsidR="00B706A9" w:rsidDel="00D85FB8">
          <w:commentReference w:id="484"/>
        </w:r>
        <w:r w:rsidR="00B706A9" w:rsidDel="00D85FB8">
          <w:rPr>
            <w:rStyle w:val="Ninguno"/>
            <w:sz w:val="24"/>
            <w:szCs w:val="24"/>
          </w:rPr>
          <w:delText>.</w:delText>
        </w:r>
      </w:del>
    </w:p>
    <w:p w:rsidR="00C0594E" w:rsidRDefault="00B706A9">
      <w:pPr>
        <w:pStyle w:val="Encabezam"/>
        <w:outlineLvl w:val="9"/>
        <w:rPr>
          <w:rStyle w:val="Ninguno"/>
          <w:sz w:val="24"/>
          <w:szCs w:val="24"/>
        </w:rPr>
      </w:pPr>
      <w:bookmarkStart w:id="485" w:name="_Toc453658084"/>
      <w:r>
        <w:rPr>
          <w:rStyle w:val="Ninguno"/>
          <w:sz w:val="24"/>
          <w:szCs w:val="24"/>
        </w:rPr>
        <w:t>Also, we built it with java, so it could be used in window/</w:t>
      </w:r>
      <w:proofErr w:type="spellStart"/>
      <w:r>
        <w:rPr>
          <w:rStyle w:val="Ninguno"/>
          <w:sz w:val="24"/>
          <w:szCs w:val="24"/>
        </w:rPr>
        <w:t>linux</w:t>
      </w:r>
      <w:proofErr w:type="spellEnd"/>
      <w:r>
        <w:rPr>
          <w:rStyle w:val="Ninguno"/>
          <w:sz w:val="24"/>
          <w:szCs w:val="24"/>
        </w:rPr>
        <w:t>/</w:t>
      </w:r>
      <w:proofErr w:type="spellStart"/>
      <w:r>
        <w:rPr>
          <w:rStyle w:val="Ninguno"/>
          <w:sz w:val="24"/>
          <w:szCs w:val="24"/>
        </w:rPr>
        <w:t>unix</w:t>
      </w:r>
      <w:proofErr w:type="spellEnd"/>
      <w:r>
        <w:rPr>
          <w:rStyle w:val="Ninguno"/>
          <w:sz w:val="24"/>
          <w:szCs w:val="24"/>
        </w:rPr>
        <w:t>, and must include a graphical interface.</w:t>
      </w:r>
      <w:bookmarkEnd w:id="485"/>
    </w:p>
    <w:p w:rsidR="00C0594E" w:rsidRDefault="00B706A9">
      <w:pPr>
        <w:pStyle w:val="Encabezam"/>
      </w:pPr>
      <w:r>
        <w:br w:type="page"/>
      </w:r>
    </w:p>
    <w:p w:rsidR="00B1717F" w:rsidRDefault="00B706A9" w:rsidP="00B1717F">
      <w:pPr>
        <w:pStyle w:val="Encabezam"/>
        <w:numPr>
          <w:ilvl w:val="0"/>
          <w:numId w:val="20"/>
        </w:numPr>
      </w:pPr>
      <w:r>
        <w:rPr>
          <w:rStyle w:val="Ninguno"/>
          <w:rFonts w:ascii="Calibri" w:eastAsia="Calibri" w:hAnsi="Calibri" w:cs="Calibri"/>
          <w:sz w:val="28"/>
          <w:szCs w:val="28"/>
        </w:rPr>
        <w:lastRenderedPageBreak/>
        <w:t xml:space="preserve"> </w:t>
      </w:r>
      <w:bookmarkStart w:id="486" w:name="_Toc453658085"/>
      <w:commentRangeStart w:id="487"/>
      <w:commentRangeStart w:id="488"/>
      <w:proofErr w:type="spellStart"/>
      <w:r>
        <w:t>Requirements</w:t>
      </w:r>
      <w:commentRangeEnd w:id="487"/>
      <w:proofErr w:type="spellEnd"/>
      <w:r>
        <w:commentReference w:id="487"/>
      </w:r>
      <w:commentRangeEnd w:id="488"/>
      <w:r w:rsidR="003A7572">
        <w:rPr>
          <w:rStyle w:val="CommentReference"/>
          <w:rFonts w:ascii="Georgia" w:eastAsia="Georgia" w:hAnsi="Georgia" w:cs="Georgia"/>
          <w:b w:val="0"/>
          <w:bCs w:val="0"/>
          <w:lang w:val="en-US"/>
        </w:rPr>
        <w:commentReference w:id="488"/>
      </w:r>
      <w:bookmarkEnd w:id="486"/>
    </w:p>
    <w:p w:rsidR="00B1717F" w:rsidRPr="00B1717F" w:rsidDel="00B1717F" w:rsidRDefault="00B1717F" w:rsidP="00B1717F">
      <w:pPr>
        <w:pStyle w:val="Cuerpo"/>
        <w:rPr>
          <w:del w:id="489" w:author="Meir Kalter" w:date="2016-06-14T08:46:00Z"/>
          <w:rFonts w:eastAsia="Georgia"/>
          <w:lang w:val="es-ES"/>
        </w:rPr>
      </w:pPr>
      <w:bookmarkStart w:id="490" w:name="_Toc453658086"/>
      <w:bookmarkEnd w:id="490"/>
    </w:p>
    <w:p w:rsidR="00B1717F" w:rsidRPr="00B1717F" w:rsidDel="00B1717F" w:rsidRDefault="00B1717F" w:rsidP="00B1717F">
      <w:pPr>
        <w:pStyle w:val="Cuerpo"/>
        <w:rPr>
          <w:del w:id="491" w:author="Meir Kalter" w:date="2016-06-14T08:46:00Z"/>
          <w:rFonts w:eastAsia="Georgia" w:cs="Georgia"/>
        </w:rPr>
        <w:pPrChange w:id="492" w:author="Meir Kalter" w:date="2016-06-14T08:46:00Z">
          <w:pPr>
            <w:pStyle w:val="Heading21"/>
            <w:ind w:left="576"/>
          </w:pPr>
        </w:pPrChange>
      </w:pPr>
      <w:bookmarkStart w:id="493" w:name="_Toc453658087"/>
      <w:bookmarkEnd w:id="493"/>
    </w:p>
    <w:p w:rsidR="00C0594E" w:rsidRDefault="00B706A9">
      <w:pPr>
        <w:pStyle w:val="Heading21"/>
        <w:numPr>
          <w:ilvl w:val="1"/>
          <w:numId w:val="20"/>
        </w:numPr>
      </w:pPr>
      <w:bookmarkStart w:id="494" w:name="_Toc453658088"/>
      <w:r>
        <w:rPr>
          <w:rFonts w:eastAsia="Arial Unicode MS" w:cs="Arial Unicode MS"/>
        </w:rPr>
        <w:t>List of requirements</w:t>
      </w:r>
      <w:bookmarkEnd w:id="494"/>
    </w:p>
    <w:p w:rsidR="005C6685" w:rsidRDefault="005C6685">
      <w:pPr>
        <w:pStyle w:val="Encabezam"/>
        <w:numPr>
          <w:ilvl w:val="0"/>
          <w:numId w:val="22"/>
        </w:numPr>
        <w:outlineLvl w:val="9"/>
        <w:rPr>
          <w:ins w:id="495" w:author="Meir Kalter" w:date="2016-06-14T08:52:00Z"/>
          <w:rStyle w:val="Ninguno"/>
          <w:sz w:val="24"/>
          <w:szCs w:val="24"/>
        </w:rPr>
      </w:pPr>
      <w:bookmarkStart w:id="496" w:name="_Toc453658089"/>
      <w:ins w:id="497" w:author="Meir Kalter" w:date="2016-06-14T08:52:00Z">
        <w:r>
          <w:rPr>
            <w:rStyle w:val="Ninguno"/>
            <w:sz w:val="24"/>
            <w:szCs w:val="24"/>
          </w:rPr>
          <w:t>Execution from windows/</w:t>
        </w:r>
        <w:proofErr w:type="spellStart"/>
        <w:r>
          <w:rPr>
            <w:rStyle w:val="Ninguno"/>
            <w:sz w:val="24"/>
            <w:szCs w:val="24"/>
          </w:rPr>
          <w:t>linux</w:t>
        </w:r>
        <w:proofErr w:type="spellEnd"/>
        <w:r>
          <w:rPr>
            <w:rStyle w:val="Ninguno"/>
            <w:sz w:val="24"/>
            <w:szCs w:val="24"/>
          </w:rPr>
          <w:t>/</w:t>
        </w:r>
        <w:proofErr w:type="spellStart"/>
        <w:r>
          <w:rPr>
            <w:rStyle w:val="Ninguno"/>
            <w:sz w:val="24"/>
            <w:szCs w:val="24"/>
          </w:rPr>
          <w:t>unix</w:t>
        </w:r>
        <w:proofErr w:type="spellEnd"/>
        <w:r>
          <w:rPr>
            <w:rStyle w:val="Ninguno"/>
            <w:sz w:val="24"/>
            <w:szCs w:val="24"/>
          </w:rPr>
          <w:t>.</w:t>
        </w:r>
        <w:bookmarkEnd w:id="496"/>
      </w:ins>
    </w:p>
    <w:p w:rsidR="00C0594E" w:rsidRDefault="00B706A9">
      <w:pPr>
        <w:pStyle w:val="Encabezam"/>
        <w:numPr>
          <w:ilvl w:val="0"/>
          <w:numId w:val="22"/>
        </w:numPr>
        <w:outlineLvl w:val="9"/>
        <w:rPr>
          <w:rStyle w:val="Ninguno"/>
          <w:sz w:val="24"/>
          <w:szCs w:val="24"/>
        </w:rPr>
      </w:pPr>
      <w:bookmarkStart w:id="498" w:name="_Toc453658090"/>
      <w:r>
        <w:rPr>
          <w:rStyle w:val="Ninguno"/>
          <w:sz w:val="24"/>
          <w:szCs w:val="24"/>
        </w:rPr>
        <w:t>Execution of assembler on basic assembler language with minimal set of instruction list.</w:t>
      </w:r>
      <w:bookmarkEnd w:id="498"/>
    </w:p>
    <w:p w:rsidR="00C0594E" w:rsidRDefault="00B706A9">
      <w:pPr>
        <w:pStyle w:val="Encabezam"/>
        <w:numPr>
          <w:ilvl w:val="0"/>
          <w:numId w:val="22"/>
        </w:numPr>
        <w:outlineLvl w:val="9"/>
        <w:rPr>
          <w:rStyle w:val="Ninguno"/>
          <w:sz w:val="24"/>
          <w:szCs w:val="24"/>
        </w:rPr>
      </w:pPr>
      <w:bookmarkStart w:id="499" w:name="_Toc453658091"/>
      <w:r>
        <w:rPr>
          <w:rStyle w:val="Ninguno"/>
          <w:sz w:val="24"/>
          <w:szCs w:val="24"/>
        </w:rPr>
        <w:t xml:space="preserve">Work with ASM files, </w:t>
      </w:r>
      <w:del w:id="500" w:author="Toni" w:date="2016-06-12T19:56:00Z">
        <w:r w:rsidDel="00B706A9">
          <w:rPr>
            <w:rStyle w:val="Ninguno"/>
            <w:sz w:val="24"/>
            <w:szCs w:val="24"/>
          </w:rPr>
          <w:delText xml:space="preserve">compile </w:delText>
        </w:r>
      </w:del>
      <w:ins w:id="501" w:author="Toni" w:date="2016-06-12T19:56:00Z">
        <w:r>
          <w:rPr>
            <w:rStyle w:val="Ninguno"/>
            <w:sz w:val="24"/>
            <w:szCs w:val="24"/>
          </w:rPr>
          <w:t xml:space="preserve">assemble </w:t>
        </w:r>
      </w:ins>
      <w:r>
        <w:rPr>
          <w:rStyle w:val="Ninguno"/>
          <w:sz w:val="24"/>
          <w:szCs w:val="24"/>
        </w:rPr>
        <w:t>them and reload them from the memory.</w:t>
      </w:r>
      <w:bookmarkEnd w:id="499"/>
    </w:p>
    <w:p w:rsidR="00C0594E" w:rsidRDefault="00B706A9">
      <w:pPr>
        <w:pStyle w:val="Encabezam"/>
        <w:numPr>
          <w:ilvl w:val="0"/>
          <w:numId w:val="22"/>
        </w:numPr>
        <w:outlineLvl w:val="9"/>
        <w:rPr>
          <w:rStyle w:val="Ninguno"/>
          <w:sz w:val="24"/>
          <w:szCs w:val="24"/>
        </w:rPr>
      </w:pPr>
      <w:bookmarkStart w:id="502" w:name="_Toc453658092"/>
      <w:r>
        <w:rPr>
          <w:rStyle w:val="Ninguno"/>
          <w:sz w:val="24"/>
          <w:szCs w:val="24"/>
        </w:rPr>
        <w:t>Ability to stop/continue execution of the system.</w:t>
      </w:r>
      <w:r>
        <w:rPr>
          <w:rStyle w:val="Ninguno"/>
          <w:sz w:val="24"/>
          <w:szCs w:val="24"/>
        </w:rPr>
        <w:br/>
        <w:t>Ability to add Breakpoints.</w:t>
      </w:r>
      <w:bookmarkEnd w:id="502"/>
    </w:p>
    <w:p w:rsidR="00C0594E" w:rsidRDefault="00B706A9">
      <w:pPr>
        <w:pStyle w:val="Encabezam"/>
        <w:numPr>
          <w:ilvl w:val="0"/>
          <w:numId w:val="22"/>
        </w:numPr>
        <w:outlineLvl w:val="9"/>
        <w:rPr>
          <w:rStyle w:val="Ninguno"/>
          <w:sz w:val="24"/>
          <w:szCs w:val="24"/>
        </w:rPr>
      </w:pPr>
      <w:bookmarkStart w:id="503" w:name="_Toc453658093"/>
      <w:r>
        <w:rPr>
          <w:rStyle w:val="Ninguno"/>
          <w:sz w:val="24"/>
          <w:szCs w:val="24"/>
        </w:rPr>
        <w:t>Ability to have input/output to display/external system.</w:t>
      </w:r>
      <w:r>
        <w:rPr>
          <w:rStyle w:val="Ninguno"/>
          <w:sz w:val="24"/>
          <w:szCs w:val="24"/>
        </w:rPr>
        <w:br/>
        <w:t>User interface to change memory.</w:t>
      </w:r>
      <w:bookmarkEnd w:id="503"/>
    </w:p>
    <w:p w:rsidR="00C0594E" w:rsidRDefault="00B706A9">
      <w:pPr>
        <w:pStyle w:val="Encabezam"/>
        <w:numPr>
          <w:ilvl w:val="0"/>
          <w:numId w:val="22"/>
        </w:numPr>
        <w:outlineLvl w:val="9"/>
        <w:rPr>
          <w:rStyle w:val="Ninguno"/>
          <w:sz w:val="24"/>
          <w:szCs w:val="24"/>
        </w:rPr>
      </w:pPr>
      <w:bookmarkStart w:id="504" w:name="_Toc453658094"/>
      <w:r>
        <w:rPr>
          <w:rStyle w:val="Ninguno"/>
          <w:sz w:val="24"/>
          <w:szCs w:val="24"/>
        </w:rPr>
        <w:t>Load/save memory for working again on the same system.</w:t>
      </w:r>
      <w:bookmarkEnd w:id="504"/>
    </w:p>
    <w:p w:rsidR="00C0594E" w:rsidRDefault="00B706A9">
      <w:pPr>
        <w:pStyle w:val="Encabezam"/>
        <w:numPr>
          <w:ilvl w:val="0"/>
          <w:numId w:val="22"/>
        </w:numPr>
        <w:outlineLvl w:val="9"/>
        <w:rPr>
          <w:rStyle w:val="Ninguno"/>
          <w:sz w:val="24"/>
          <w:szCs w:val="24"/>
        </w:rPr>
      </w:pPr>
      <w:bookmarkStart w:id="505" w:name="_Toc453658095"/>
      <w:r>
        <w:rPr>
          <w:rStyle w:val="Ninguno"/>
          <w:sz w:val="24"/>
          <w:szCs w:val="24"/>
        </w:rPr>
        <w:t>Show to the user the impact of the memory.</w:t>
      </w:r>
      <w:bookmarkEnd w:id="505"/>
    </w:p>
    <w:p w:rsidR="00C0594E" w:rsidRDefault="00B706A9">
      <w:pPr>
        <w:pStyle w:val="Encabezam"/>
        <w:numPr>
          <w:ilvl w:val="0"/>
          <w:numId w:val="22"/>
        </w:numPr>
        <w:outlineLvl w:val="9"/>
        <w:rPr>
          <w:ins w:id="506" w:author="Meir Kalter" w:date="2016-06-14T08:53:00Z"/>
          <w:rStyle w:val="Ninguno"/>
          <w:sz w:val="24"/>
          <w:szCs w:val="24"/>
        </w:rPr>
      </w:pPr>
      <w:bookmarkStart w:id="507" w:name="_Toc453658096"/>
      <w:r>
        <w:rPr>
          <w:rStyle w:val="Ninguno"/>
          <w:sz w:val="24"/>
          <w:szCs w:val="24"/>
        </w:rPr>
        <w:t>Working with hex</w:t>
      </w:r>
      <w:ins w:id="508" w:author="Toni" w:date="2016-06-12T19:53:00Z">
        <w:r>
          <w:rPr>
            <w:rStyle w:val="Ninguno"/>
            <w:sz w:val="24"/>
            <w:szCs w:val="24"/>
          </w:rPr>
          <w:t>a</w:t>
        </w:r>
      </w:ins>
      <w:r>
        <w:rPr>
          <w:rStyle w:val="Ninguno"/>
          <w:sz w:val="24"/>
          <w:szCs w:val="24"/>
        </w:rPr>
        <w:t>decimal base</w:t>
      </w:r>
      <w:bookmarkEnd w:id="507"/>
    </w:p>
    <w:p w:rsidR="00F85FA6" w:rsidRPr="00F85FA6" w:rsidRDefault="00F85FA6" w:rsidP="00F85FA6">
      <w:pPr>
        <w:pStyle w:val="Cuerpo"/>
        <w:rPr>
          <w:rPrChange w:id="509" w:author="Meir Kalter" w:date="2016-06-14T08:53:00Z">
            <w:rPr>
              <w:rStyle w:val="Ninguno"/>
              <w:sz w:val="24"/>
              <w:szCs w:val="24"/>
            </w:rPr>
          </w:rPrChange>
        </w:rPr>
        <w:pPrChange w:id="510" w:author="Meir Kalter" w:date="2016-06-14T08:53:00Z">
          <w:pPr>
            <w:pStyle w:val="Encabezam"/>
            <w:numPr>
              <w:numId w:val="22"/>
            </w:numPr>
            <w:tabs>
              <w:tab w:val="num" w:pos="708"/>
            </w:tabs>
            <w:ind w:left="720" w:hanging="462"/>
            <w:outlineLvl w:val="9"/>
          </w:pPr>
        </w:pPrChange>
      </w:pPr>
      <w:ins w:id="511" w:author="Meir Kalter" w:date="2016-06-14T08:53:00Z">
        <w:r>
          <w:t>Edit with hex decimal values.</w:t>
        </w:r>
      </w:ins>
    </w:p>
    <w:p w:rsidR="00C0594E" w:rsidRDefault="00B706A9">
      <w:pPr>
        <w:pStyle w:val="Encabezam"/>
      </w:pPr>
      <w:r>
        <w:br w:type="page"/>
      </w:r>
    </w:p>
    <w:p w:rsidR="00C0594E" w:rsidRDefault="00B706A9">
      <w:pPr>
        <w:pStyle w:val="Encabezam"/>
        <w:numPr>
          <w:ilvl w:val="0"/>
          <w:numId w:val="23"/>
        </w:numPr>
        <w:rPr>
          <w:rStyle w:val="Ninguno"/>
          <w:sz w:val="24"/>
          <w:szCs w:val="24"/>
        </w:rPr>
      </w:pPr>
      <w:bookmarkStart w:id="512" w:name="_Toc453658097"/>
      <w:proofErr w:type="spellStart"/>
      <w:r>
        <w:lastRenderedPageBreak/>
        <w:t>Application</w:t>
      </w:r>
      <w:proofErr w:type="spellEnd"/>
      <w:r>
        <w:t xml:space="preserve"> </w:t>
      </w:r>
      <w:proofErr w:type="spellStart"/>
      <w:r>
        <w:t>design</w:t>
      </w:r>
      <w:bookmarkEnd w:id="512"/>
      <w:proofErr w:type="spellEnd"/>
    </w:p>
    <w:p w:rsidR="00C0594E" w:rsidRDefault="00B706A9">
      <w:pPr>
        <w:pStyle w:val="Heading41"/>
        <w:ind w:left="0" w:firstLine="0"/>
        <w:rPr>
          <w:rStyle w:val="Ninguno"/>
          <w:rFonts w:ascii="Cambria" w:eastAsia="Cambria" w:hAnsi="Cambria" w:cs="Cambria"/>
          <w:i w:val="0"/>
          <w:iCs w:val="0"/>
          <w:sz w:val="24"/>
          <w:szCs w:val="24"/>
        </w:rPr>
      </w:pPr>
      <w:bookmarkStart w:id="513" w:name="_Toc453658098"/>
      <w:r>
        <w:rPr>
          <w:rStyle w:val="Ninguno"/>
          <w:rFonts w:ascii="Cambria" w:eastAsia="Cambria" w:hAnsi="Cambria" w:cs="Cambria"/>
          <w:i w:val="0"/>
          <w:iCs w:val="0"/>
          <w:sz w:val="24"/>
          <w:szCs w:val="24"/>
        </w:rPr>
        <w:t xml:space="preserve">The application was </w:t>
      </w:r>
      <w:r>
        <w:rPr>
          <w:rStyle w:val="NingunoA"/>
        </w:rPr>
        <w:t xml:space="preserve">done with java, using some design patterns. The project was done in object oriented methodology. Following framework was in used: </w:t>
      </w:r>
      <w:proofErr w:type="gramStart"/>
      <w:r>
        <w:rPr>
          <w:rStyle w:val="NingunoA"/>
        </w:rPr>
        <w:t>Gui</w:t>
      </w:r>
      <w:proofErr w:type="gramEnd"/>
      <w:r>
        <w:rPr>
          <w:rStyle w:val="NingunoA"/>
        </w:rPr>
        <w:t xml:space="preserve"> – Swing. </w:t>
      </w:r>
      <w:proofErr w:type="spellStart"/>
      <w:r>
        <w:rPr>
          <w:rStyle w:val="NingunoA"/>
        </w:rPr>
        <w:t>JPanel</w:t>
      </w:r>
      <w:proofErr w:type="spellEnd"/>
      <w:r>
        <w:rPr>
          <w:rStyle w:val="NingunoA"/>
        </w:rPr>
        <w:t xml:space="preserve">, data model of </w:t>
      </w:r>
      <w:proofErr w:type="spellStart"/>
      <w:r>
        <w:rPr>
          <w:rStyle w:val="NingunoA"/>
        </w:rPr>
        <w:t>JList</w:t>
      </w:r>
      <w:proofErr w:type="spellEnd"/>
      <w:r>
        <w:rPr>
          <w:rStyle w:val="NingunoA"/>
        </w:rPr>
        <w:t xml:space="preserve"> were </w:t>
      </w:r>
      <w:proofErr w:type="gramStart"/>
      <w:r>
        <w:rPr>
          <w:rStyle w:val="NingunoA"/>
        </w:rPr>
        <w:t>extended .</w:t>
      </w:r>
      <w:proofErr w:type="gramEnd"/>
      <w:r>
        <w:rPr>
          <w:rStyle w:val="NingunoA"/>
        </w:rPr>
        <w:t xml:space="preserve"> XML - JAXB.</w:t>
      </w:r>
      <w:bookmarkEnd w:id="513"/>
      <w:r>
        <w:rPr>
          <w:rStyle w:val="Ninguno"/>
          <w:rFonts w:ascii="Cambria" w:eastAsia="Cambria" w:hAnsi="Cambria" w:cs="Cambria"/>
          <w:i w:val="0"/>
          <w:iCs w:val="0"/>
          <w:sz w:val="24"/>
          <w:szCs w:val="24"/>
        </w:rPr>
        <w:t xml:space="preserve"> </w:t>
      </w:r>
    </w:p>
    <w:p w:rsidR="00C0594E" w:rsidRDefault="00B706A9">
      <w:pPr>
        <w:rPr>
          <w:rStyle w:val="Ninguno"/>
          <w:rFonts w:ascii="Cambria" w:eastAsia="Cambria" w:hAnsi="Cambria" w:cs="Cambria"/>
          <w:b/>
          <w:bCs/>
          <w:i/>
          <w:iCs/>
          <w:sz w:val="24"/>
          <w:szCs w:val="24"/>
        </w:rPr>
      </w:pPr>
      <w:r>
        <w:rPr>
          <w:rStyle w:val="Ninguno"/>
          <w:rFonts w:ascii="Cambria" w:eastAsia="Cambria" w:hAnsi="Cambria" w:cs="Cambria"/>
          <w:b/>
          <w:bCs/>
          <w:i/>
          <w:iCs/>
          <w:sz w:val="24"/>
          <w:szCs w:val="24"/>
        </w:rPr>
        <w:t>The implementation of the handling of the instructions in the logic model – was done with TDD – Test driven development.</w:t>
      </w:r>
    </w:p>
    <w:p w:rsidR="00C0594E" w:rsidRDefault="00B706A9">
      <w:pPr>
        <w:rPr>
          <w:rStyle w:val="Ninguno"/>
          <w:rFonts w:ascii="Cambria" w:eastAsia="Cambria" w:hAnsi="Cambria" w:cs="Cambria"/>
          <w:b/>
          <w:bCs/>
          <w:i/>
          <w:iCs/>
          <w:sz w:val="24"/>
          <w:szCs w:val="24"/>
        </w:rPr>
      </w:pPr>
      <w:proofErr w:type="spellStart"/>
      <w:r>
        <w:rPr>
          <w:rStyle w:val="Ninguno"/>
          <w:rFonts w:ascii="Cambria" w:eastAsia="Cambria" w:hAnsi="Cambria" w:cs="Cambria"/>
          <w:b/>
          <w:bCs/>
          <w:i/>
          <w:iCs/>
          <w:sz w:val="24"/>
          <w:szCs w:val="24"/>
        </w:rPr>
        <w:t>Utils</w:t>
      </w:r>
      <w:proofErr w:type="spellEnd"/>
      <w:r>
        <w:rPr>
          <w:rStyle w:val="Ninguno"/>
          <w:rFonts w:ascii="Cambria" w:eastAsia="Cambria" w:hAnsi="Cambria" w:cs="Cambria"/>
          <w:b/>
          <w:bCs/>
          <w:i/>
          <w:iCs/>
          <w:sz w:val="24"/>
          <w:szCs w:val="24"/>
        </w:rPr>
        <w:t xml:space="preserve"> class was created as a Helper class which will include the methods that </w:t>
      </w:r>
      <w:ins w:id="514" w:author="Toni" w:date="2016-06-12T19:58:00Z">
        <w:r>
          <w:rPr>
            <w:rStyle w:val="Ninguno"/>
            <w:rFonts w:ascii="Cambria" w:eastAsia="Cambria" w:hAnsi="Cambria" w:cs="Cambria"/>
            <w:b/>
            <w:bCs/>
            <w:i/>
            <w:iCs/>
            <w:sz w:val="24"/>
            <w:szCs w:val="24"/>
          </w:rPr>
          <w:t xml:space="preserve">are </w:t>
        </w:r>
      </w:ins>
      <w:r>
        <w:rPr>
          <w:rStyle w:val="Ninguno"/>
          <w:rFonts w:ascii="Cambria" w:eastAsia="Cambria" w:hAnsi="Cambria" w:cs="Cambria"/>
          <w:b/>
          <w:bCs/>
          <w:i/>
          <w:iCs/>
          <w:sz w:val="24"/>
          <w:szCs w:val="24"/>
        </w:rPr>
        <w:t xml:space="preserve">not part of the Panel handling itself. It </w:t>
      </w:r>
      <w:proofErr w:type="gramStart"/>
      <w:r>
        <w:rPr>
          <w:rStyle w:val="Ninguno"/>
          <w:rFonts w:ascii="Cambria" w:eastAsia="Cambria" w:hAnsi="Cambria" w:cs="Cambria"/>
          <w:b/>
          <w:bCs/>
          <w:i/>
          <w:iCs/>
          <w:sz w:val="24"/>
          <w:szCs w:val="24"/>
        </w:rPr>
        <w:t>will</w:t>
      </w:r>
      <w:proofErr w:type="gramEnd"/>
      <w:r>
        <w:rPr>
          <w:rStyle w:val="Ninguno"/>
          <w:rFonts w:ascii="Cambria" w:eastAsia="Cambria" w:hAnsi="Cambria" w:cs="Cambria"/>
          <w:b/>
          <w:bCs/>
          <w:i/>
          <w:iCs/>
          <w:sz w:val="24"/>
          <w:szCs w:val="24"/>
        </w:rPr>
        <w:t xml:space="preserve"> shortly th</w:t>
      </w:r>
      <w:ins w:id="515" w:author="Toni" w:date="2016-06-12T19:58:00Z">
        <w:r>
          <w:rPr>
            <w:rStyle w:val="Ninguno"/>
            <w:rFonts w:ascii="Cambria" w:eastAsia="Cambria" w:hAnsi="Cambria" w:cs="Cambria"/>
            <w:b/>
            <w:bCs/>
            <w:i/>
            <w:iCs/>
            <w:sz w:val="24"/>
            <w:szCs w:val="24"/>
          </w:rPr>
          <w:t>e</w:t>
        </w:r>
      </w:ins>
      <w:r>
        <w:rPr>
          <w:rStyle w:val="Ninguno"/>
          <w:rFonts w:ascii="Cambria" w:eastAsia="Cambria" w:hAnsi="Cambria" w:cs="Cambria"/>
          <w:b/>
          <w:bCs/>
          <w:i/>
          <w:iCs/>
          <w:sz w:val="24"/>
          <w:szCs w:val="24"/>
        </w:rPr>
        <w:t xml:space="preserve"> code to be more viewable.</w:t>
      </w:r>
    </w:p>
    <w:p w:rsidR="00C0594E" w:rsidRDefault="00B706A9">
      <w:pPr>
        <w:pStyle w:val="Heading21"/>
        <w:numPr>
          <w:ilvl w:val="1"/>
          <w:numId w:val="23"/>
        </w:numPr>
      </w:pPr>
      <w:bookmarkStart w:id="516" w:name="_Toc453658099"/>
      <w:r>
        <w:rPr>
          <w:rFonts w:eastAsia="Arial Unicode MS" w:cs="Arial Unicode MS"/>
        </w:rPr>
        <w:t>Used design patterns</w:t>
      </w:r>
      <w:bookmarkEnd w:id="516"/>
    </w:p>
    <w:p w:rsidR="00C0594E" w:rsidRDefault="00B706A9">
      <w:pPr>
        <w:pStyle w:val="Heading31"/>
        <w:numPr>
          <w:ilvl w:val="2"/>
          <w:numId w:val="23"/>
        </w:numPr>
        <w:rPr>
          <w:sz w:val="24"/>
          <w:szCs w:val="24"/>
        </w:rPr>
      </w:pPr>
      <w:bookmarkStart w:id="517" w:name="_Toc453658100"/>
      <w:r>
        <w:rPr>
          <w:rStyle w:val="Ninguno"/>
          <w:rFonts w:eastAsia="Arial Unicode MS" w:cs="Arial Unicode MS"/>
          <w:sz w:val="24"/>
          <w:szCs w:val="24"/>
        </w:rPr>
        <w:t>Singleton</w:t>
      </w:r>
      <w:r>
        <w:rPr>
          <w:rFonts w:eastAsia="Arial Unicode MS" w:cs="Arial Unicode MS"/>
        </w:rPr>
        <w:t xml:space="preserve"> pattern</w:t>
      </w:r>
      <w:bookmarkEnd w:id="517"/>
      <w:r>
        <w:rPr>
          <w:rFonts w:eastAsia="Arial Unicode MS" w:cs="Arial Unicode MS"/>
        </w:rPr>
        <w:t xml:space="preserve"> </w:t>
      </w:r>
    </w:p>
    <w:p w:rsidR="00C0594E" w:rsidRDefault="00B706A9">
      <w:pPr>
        <w:pStyle w:val="Heading41"/>
        <w:ind w:left="864" w:firstLine="0"/>
        <w:rPr>
          <w:rStyle w:val="NingunoA"/>
        </w:rPr>
      </w:pPr>
      <w:bookmarkStart w:id="518" w:name="_Toc453658101"/>
      <w:proofErr w:type="gramStart"/>
      <w:r>
        <w:rPr>
          <w:rStyle w:val="NingunoA"/>
        </w:rPr>
        <w:t>Will be used for</w:t>
      </w:r>
      <w:del w:id="519" w:author="Toni" w:date="2016-06-12T19:58:00Z">
        <w:r w:rsidDel="00B706A9">
          <w:rPr>
            <w:rStyle w:val="NingunoA"/>
          </w:rPr>
          <w:delText xml:space="preserve"> </w:delText>
        </w:r>
      </w:del>
      <w:r>
        <w:rPr>
          <w:rStyle w:val="NingunoA"/>
        </w:rPr>
        <w:t xml:space="preserve"> handling just one occurrence of every member of the CPU.</w:t>
      </w:r>
      <w:proofErr w:type="gramEnd"/>
      <w:r>
        <w:rPr>
          <w:rStyle w:val="NingunoA"/>
        </w:rPr>
        <w:t xml:space="preserve"> </w:t>
      </w:r>
      <w:proofErr w:type="spellStart"/>
      <w:r>
        <w:rPr>
          <w:rStyle w:val="NingunoA"/>
        </w:rPr>
        <w:t>LogicalCpu</w:t>
      </w:r>
      <w:proofErr w:type="spellEnd"/>
      <w:r>
        <w:rPr>
          <w:rStyle w:val="NingunoA"/>
        </w:rPr>
        <w:t xml:space="preserve"> is the class of the Singleton. </w:t>
      </w:r>
      <w:proofErr w:type="gramStart"/>
      <w:r>
        <w:rPr>
          <w:rStyle w:val="NingunoA"/>
        </w:rPr>
        <w:t>Si</w:t>
      </w:r>
      <w:ins w:id="520" w:author="Toni" w:date="2016-06-12T19:59:00Z">
        <w:r>
          <w:rPr>
            <w:rStyle w:val="NingunoA"/>
          </w:rPr>
          <w:t>n</w:t>
        </w:r>
      </w:ins>
      <w:r>
        <w:rPr>
          <w:rStyle w:val="NingunoA"/>
        </w:rPr>
        <w:t>gleton implementation done with double checking to prevent entering double time on the same time.</w:t>
      </w:r>
      <w:bookmarkEnd w:id="518"/>
      <w:proofErr w:type="gramEnd"/>
    </w:p>
    <w:p w:rsidR="00C0594E" w:rsidRDefault="00B706A9">
      <w:pPr>
        <w:pStyle w:val="Heading31"/>
        <w:numPr>
          <w:ilvl w:val="2"/>
          <w:numId w:val="24"/>
        </w:numPr>
      </w:pPr>
      <w:bookmarkStart w:id="521" w:name="_Toc453658102"/>
      <w:r>
        <w:rPr>
          <w:rStyle w:val="Ninguno"/>
          <w:rFonts w:eastAsia="Arial Unicode MS" w:cs="Arial Unicode MS"/>
        </w:rPr>
        <w:t>Factory Pattern</w:t>
      </w:r>
      <w:bookmarkEnd w:id="521"/>
      <w:r>
        <w:rPr>
          <w:rFonts w:eastAsia="Arial Unicode MS" w:cs="Arial Unicode MS"/>
        </w:rPr>
        <w:t xml:space="preserve">  </w:t>
      </w:r>
    </w:p>
    <w:p w:rsidR="00C0594E" w:rsidRDefault="00B706A9">
      <w:pPr>
        <w:pStyle w:val="Heading41"/>
        <w:ind w:left="864" w:firstLine="0"/>
        <w:rPr>
          <w:rStyle w:val="NingunoA"/>
        </w:rPr>
      </w:pPr>
      <w:bookmarkStart w:id="522" w:name="_Toc453658103"/>
      <w:proofErr w:type="gramStart"/>
      <w:r>
        <w:rPr>
          <w:rStyle w:val="NingunoA"/>
        </w:rPr>
        <w:t>to</w:t>
      </w:r>
      <w:proofErr w:type="gramEnd"/>
      <w:r>
        <w:rPr>
          <w:rStyle w:val="NingunoA"/>
        </w:rPr>
        <w:t xml:space="preserve"> create the implementation of </w:t>
      </w:r>
      <w:proofErr w:type="spellStart"/>
      <w:r>
        <w:rPr>
          <w:rStyle w:val="NingunoA"/>
        </w:rPr>
        <w:t>ActivityPiece</w:t>
      </w:r>
      <w:proofErr w:type="spellEnd"/>
      <w:r>
        <w:rPr>
          <w:rStyle w:val="NingunoA"/>
        </w:rPr>
        <w:t xml:space="preserve"> in run time, for every step while execution the assembled code. Factory class name is </w:t>
      </w:r>
      <w:proofErr w:type="spellStart"/>
      <w:r>
        <w:rPr>
          <w:rStyle w:val="NingunoA"/>
        </w:rPr>
        <w:t>ActivityPieceFactory</w:t>
      </w:r>
      <w:proofErr w:type="spellEnd"/>
      <w:r>
        <w:rPr>
          <w:rStyle w:val="NingunoA"/>
        </w:rPr>
        <w:t>.</w:t>
      </w:r>
      <w:r>
        <w:rPr>
          <w:rStyle w:val="NingunoA"/>
        </w:rPr>
        <w:br/>
      </w:r>
      <w:r>
        <w:rPr>
          <w:rStyle w:val="NingunoA"/>
        </w:rPr>
        <w:footnoteReference w:id="2"/>
      </w:r>
      <w:bookmarkEnd w:id="522"/>
    </w:p>
    <w:p w:rsidR="00C0594E" w:rsidRDefault="00B706A9">
      <w:pPr>
        <w:pStyle w:val="Heading21"/>
        <w:numPr>
          <w:ilvl w:val="1"/>
          <w:numId w:val="23"/>
        </w:numPr>
        <w:rPr>
          <w:rStyle w:val="Ninguno"/>
        </w:rPr>
      </w:pPr>
      <w:bookmarkStart w:id="523" w:name="_Toc453658104"/>
      <w:r>
        <w:rPr>
          <w:rFonts w:eastAsia="Arial Unicode MS" w:cs="Arial Unicode MS"/>
        </w:rPr>
        <w:t>Pseudo</w:t>
      </w:r>
      <w:r>
        <w:rPr>
          <w:rStyle w:val="Heading3Char"/>
          <w:rFonts w:eastAsia="Arial Unicode MS" w:cs="Arial Unicode MS"/>
        </w:rPr>
        <w:t xml:space="preserve"> </w:t>
      </w:r>
      <w:r>
        <w:rPr>
          <w:rFonts w:eastAsia="Arial Unicode MS" w:cs="Arial Unicode MS"/>
        </w:rPr>
        <w:t>codes</w:t>
      </w:r>
      <w:bookmarkEnd w:id="523"/>
    </w:p>
    <w:p w:rsidR="00C0594E" w:rsidRDefault="00B706A9">
      <w:pPr>
        <w:pStyle w:val="Heading31"/>
        <w:numPr>
          <w:ilvl w:val="2"/>
          <w:numId w:val="24"/>
        </w:numPr>
      </w:pPr>
      <w:bookmarkStart w:id="524" w:name="_Toc453658105"/>
      <w:r>
        <w:rPr>
          <w:rFonts w:eastAsia="Arial Unicode MS" w:cs="Arial Unicode MS"/>
        </w:rPr>
        <w:t>Run/Step execution</w:t>
      </w:r>
      <w:bookmarkEnd w:id="524"/>
      <w:r>
        <w:rPr>
          <w:rFonts w:eastAsia="Arial Unicode MS" w:cs="Arial Unicode MS"/>
        </w:rPr>
        <w:t xml:space="preserve">  </w:t>
      </w:r>
    </w:p>
    <w:p w:rsidR="00C0594E" w:rsidRDefault="00B706A9">
      <w:pPr>
        <w:pStyle w:val="Encabezam"/>
        <w:outlineLvl w:val="9"/>
        <w:rPr>
          <w:rStyle w:val="Ninguno"/>
          <w:shd w:val="clear" w:color="auto" w:fill="C0C0C0"/>
        </w:rPr>
      </w:pPr>
      <w:r>
        <w:t xml:space="preserve">     </w:t>
      </w:r>
      <w:bookmarkStart w:id="525" w:name="_Toc453658106"/>
      <w:r>
        <w:t>#</w:t>
      </w:r>
      <w:proofErr w:type="spellStart"/>
      <w:r>
        <w:rPr>
          <w:rStyle w:val="Ninguno"/>
          <w:shd w:val="clear" w:color="auto" w:fill="C0C0C0"/>
        </w:rPr>
        <w:t>nextAddress</w:t>
      </w:r>
      <w:proofErr w:type="spellEnd"/>
      <w:r>
        <w:rPr>
          <w:rStyle w:val="Ninguno"/>
          <w:shd w:val="clear" w:color="auto" w:fill="C0C0C0"/>
        </w:rPr>
        <w:t xml:space="preserve"> = </w:t>
      </w:r>
      <w:proofErr w:type="spellStart"/>
      <w:proofErr w:type="gramStart"/>
      <w:r>
        <w:rPr>
          <w:rStyle w:val="Ninguno"/>
          <w:shd w:val="clear" w:color="auto" w:fill="C0C0C0"/>
        </w:rPr>
        <w:t>getNextAddress</w:t>
      </w:r>
      <w:proofErr w:type="spellEnd"/>
      <w:r>
        <w:rPr>
          <w:rStyle w:val="Ninguno"/>
          <w:shd w:val="clear" w:color="auto" w:fill="C0C0C0"/>
        </w:rPr>
        <w:t>()</w:t>
      </w:r>
      <w:bookmarkEnd w:id="525"/>
      <w:proofErr w:type="gramEnd"/>
    </w:p>
    <w:p w:rsidR="00C0594E" w:rsidRDefault="00B706A9">
      <w:pPr>
        <w:pStyle w:val="Encabezam"/>
        <w:outlineLvl w:val="9"/>
        <w:rPr>
          <w:rStyle w:val="Ninguno"/>
          <w:shd w:val="clear" w:color="auto" w:fill="C0C0C0"/>
        </w:rPr>
      </w:pPr>
      <w:r>
        <w:rPr>
          <w:rStyle w:val="Ninguno"/>
          <w:shd w:val="clear" w:color="auto" w:fill="C0C0C0"/>
        </w:rPr>
        <w:t xml:space="preserve">     </w:t>
      </w:r>
      <w:bookmarkStart w:id="526" w:name="_Toc453658107"/>
      <w:r>
        <w:rPr>
          <w:rStyle w:val="Ninguno"/>
          <w:shd w:val="clear" w:color="auto" w:fill="C0C0C0"/>
        </w:rPr>
        <w:t>#</w:t>
      </w:r>
      <w:proofErr w:type="gramStart"/>
      <w:r>
        <w:rPr>
          <w:rStyle w:val="Ninguno"/>
          <w:shd w:val="clear" w:color="auto" w:fill="C0C0C0"/>
        </w:rPr>
        <w:t>step()</w:t>
      </w:r>
      <w:bookmarkEnd w:id="526"/>
      <w:proofErr w:type="gramEnd"/>
    </w:p>
    <w:p w:rsidR="00C0594E" w:rsidRDefault="00B706A9">
      <w:pPr>
        <w:pStyle w:val="Encabezam"/>
        <w:outlineLvl w:val="9"/>
        <w:rPr>
          <w:rStyle w:val="Ninguno"/>
          <w:shd w:val="clear" w:color="auto" w:fill="C0C0C0"/>
        </w:rPr>
      </w:pPr>
      <w:r>
        <w:rPr>
          <w:rStyle w:val="Ninguno"/>
          <w:shd w:val="clear" w:color="auto" w:fill="C0C0C0"/>
        </w:rPr>
        <w:t xml:space="preserve">     </w:t>
      </w:r>
      <w:bookmarkStart w:id="527" w:name="_Toc453658108"/>
      <w:r>
        <w:rPr>
          <w:rStyle w:val="Ninguno"/>
          <w:shd w:val="clear" w:color="auto" w:fill="C0C0C0"/>
        </w:rPr>
        <w:t>#</w:t>
      </w:r>
      <w:proofErr w:type="spellStart"/>
      <w:proofErr w:type="gramStart"/>
      <w:r>
        <w:rPr>
          <w:rStyle w:val="Ninguno"/>
          <w:shd w:val="clear" w:color="auto" w:fill="C0C0C0"/>
        </w:rPr>
        <w:t>updatePc</w:t>
      </w:r>
      <w:proofErr w:type="spellEnd"/>
      <w:r>
        <w:rPr>
          <w:rStyle w:val="Ninguno"/>
          <w:shd w:val="clear" w:color="auto" w:fill="C0C0C0"/>
        </w:rPr>
        <w:t>()</w:t>
      </w:r>
      <w:bookmarkEnd w:id="527"/>
      <w:proofErr w:type="gramEnd"/>
    </w:p>
    <w:p w:rsidR="00C0594E" w:rsidRDefault="00B706A9">
      <w:pPr>
        <w:pStyle w:val="Encabezam"/>
        <w:outlineLvl w:val="9"/>
        <w:rPr>
          <w:rStyle w:val="Ninguno"/>
          <w:shd w:val="clear" w:color="auto" w:fill="C0C0C0"/>
        </w:rPr>
      </w:pPr>
      <w:r>
        <w:rPr>
          <w:rStyle w:val="Ninguno"/>
          <w:shd w:val="clear" w:color="auto" w:fill="C0C0C0"/>
        </w:rPr>
        <w:t xml:space="preserve">     </w:t>
      </w:r>
      <w:bookmarkStart w:id="528" w:name="_Toc453658109"/>
      <w:r>
        <w:rPr>
          <w:rStyle w:val="Ninguno"/>
          <w:shd w:val="clear" w:color="auto" w:fill="C0C0C0"/>
        </w:rPr>
        <w:t>#Show impact memory fields</w:t>
      </w:r>
      <w:bookmarkEnd w:id="528"/>
    </w:p>
    <w:p w:rsidR="00C0594E" w:rsidRDefault="00B706A9">
      <w:pPr>
        <w:pStyle w:val="Encabezam"/>
        <w:outlineLvl w:val="9"/>
      </w:pPr>
      <w:r>
        <w:rPr>
          <w:rStyle w:val="Ninguno"/>
          <w:shd w:val="clear" w:color="auto" w:fill="C0C0C0"/>
        </w:rPr>
        <w:t xml:space="preserve">     </w:t>
      </w:r>
      <w:bookmarkStart w:id="529" w:name="_Toc453658110"/>
      <w:r>
        <w:rPr>
          <w:rStyle w:val="Ninguno"/>
          <w:shd w:val="clear" w:color="auto" w:fill="C0C0C0"/>
        </w:rPr>
        <w:t>#Show next step on the Instruction CPU window</w:t>
      </w:r>
      <w:bookmarkEnd w:id="529"/>
    </w:p>
    <w:p w:rsidR="00C0594E" w:rsidRDefault="00B706A9">
      <w:pPr>
        <w:pStyle w:val="Heading31"/>
        <w:numPr>
          <w:ilvl w:val="2"/>
          <w:numId w:val="24"/>
        </w:numPr>
      </w:pPr>
      <w:bookmarkStart w:id="530" w:name="_Toc453658111"/>
      <w:r>
        <w:rPr>
          <w:rFonts w:eastAsia="Arial Unicode MS" w:cs="Arial Unicode MS"/>
        </w:rPr>
        <w:t>Instruction implementation</w:t>
      </w:r>
      <w:bookmarkEnd w:id="530"/>
    </w:p>
    <w:p w:rsidR="00C0594E" w:rsidRDefault="00B706A9">
      <w:r>
        <w:rPr>
          <w:rFonts w:eastAsia="Arial Unicode MS" w:cs="Arial Unicode MS"/>
        </w:rPr>
        <w:t xml:space="preserve">The implementation of one instruction is built from the </w:t>
      </w:r>
      <w:proofErr w:type="gramStart"/>
      <w:r>
        <w:rPr>
          <w:rFonts w:eastAsia="Arial Unicode MS" w:cs="Arial Unicode MS"/>
        </w:rPr>
        <w:t>following  parts</w:t>
      </w:r>
      <w:proofErr w:type="gramEnd"/>
      <w:r>
        <w:rPr>
          <w:rFonts w:eastAsia="Arial Unicode MS" w:cs="Arial Unicode MS"/>
        </w:rPr>
        <w:t>:</w:t>
      </w:r>
    </w:p>
    <w:p w:rsidR="00C0594E" w:rsidRDefault="00B706A9">
      <w:pPr>
        <w:spacing w:after="0" w:line="240" w:lineRule="auto"/>
        <w:ind w:left="720"/>
        <w:rPr>
          <w:rStyle w:val="Ninguno"/>
          <w:rFonts w:ascii="Cambria" w:eastAsia="Cambria" w:hAnsi="Cambria" w:cs="Cambria"/>
          <w:b/>
          <w:bCs/>
          <w:sz w:val="32"/>
          <w:szCs w:val="32"/>
          <w:shd w:val="clear" w:color="auto" w:fill="C0C0C0"/>
        </w:rPr>
      </w:pPr>
      <w:r>
        <w:rPr>
          <w:rStyle w:val="Ninguno"/>
          <w:shd w:val="clear" w:color="auto" w:fill="C0C0C0"/>
        </w:rPr>
        <w:lastRenderedPageBreak/>
        <w:t>#</w:t>
      </w:r>
      <w:proofErr w:type="spellStart"/>
      <w:proofErr w:type="gramStart"/>
      <w:r>
        <w:rPr>
          <w:rStyle w:val="Ninguno"/>
          <w:rFonts w:ascii="Cambria" w:eastAsia="Cambria" w:hAnsi="Cambria" w:cs="Cambria"/>
          <w:b/>
          <w:bCs/>
          <w:sz w:val="32"/>
          <w:szCs w:val="32"/>
          <w:shd w:val="clear" w:color="auto" w:fill="C0C0C0"/>
        </w:rPr>
        <w:t>updateModel</w:t>
      </w:r>
      <w:proofErr w:type="spellEnd"/>
      <w:r>
        <w:rPr>
          <w:rStyle w:val="Ninguno"/>
          <w:rFonts w:ascii="Cambria" w:eastAsia="Cambria" w:hAnsi="Cambria" w:cs="Cambria"/>
          <w:b/>
          <w:bCs/>
          <w:sz w:val="32"/>
          <w:szCs w:val="32"/>
          <w:shd w:val="clear" w:color="auto" w:fill="C0C0C0"/>
        </w:rPr>
        <w:t>()</w:t>
      </w:r>
      <w:proofErr w:type="gramEnd"/>
    </w:p>
    <w:p w:rsidR="00C0594E" w:rsidRDefault="00B706A9">
      <w:pPr>
        <w:spacing w:after="0" w:line="240" w:lineRule="auto"/>
        <w:ind w:left="720"/>
        <w:rPr>
          <w:rStyle w:val="Ninguno"/>
          <w:rFonts w:ascii="Cambria" w:eastAsia="Cambria" w:hAnsi="Cambria" w:cs="Cambria"/>
          <w:b/>
          <w:bCs/>
          <w:sz w:val="32"/>
          <w:szCs w:val="32"/>
          <w:shd w:val="clear" w:color="auto" w:fill="C0C0C0"/>
        </w:rPr>
      </w:pPr>
      <w:r>
        <w:rPr>
          <w:rStyle w:val="Ninguno"/>
          <w:rFonts w:ascii="Cambria" w:eastAsia="Cambria" w:hAnsi="Cambria" w:cs="Cambria"/>
          <w:b/>
          <w:bCs/>
          <w:sz w:val="32"/>
          <w:szCs w:val="32"/>
          <w:shd w:val="clear" w:color="auto" w:fill="C0C0C0"/>
        </w:rPr>
        <w:t xml:space="preserve">#create new event for </w:t>
      </w:r>
      <w:proofErr w:type="spellStart"/>
      <w:proofErr w:type="gramStart"/>
      <w:r>
        <w:rPr>
          <w:rStyle w:val="Ninguno"/>
          <w:rFonts w:ascii="Cambria" w:eastAsia="Cambria" w:hAnsi="Cambria" w:cs="Cambria"/>
          <w:b/>
          <w:bCs/>
          <w:sz w:val="32"/>
          <w:szCs w:val="32"/>
          <w:shd w:val="clear" w:color="auto" w:fill="C0C0C0"/>
        </w:rPr>
        <w:t>gui</w:t>
      </w:r>
      <w:proofErr w:type="spellEnd"/>
      <w:proofErr w:type="gramEnd"/>
    </w:p>
    <w:p w:rsidR="00C0594E" w:rsidRDefault="00B706A9">
      <w:pPr>
        <w:spacing w:after="0" w:line="240" w:lineRule="auto"/>
        <w:ind w:left="720"/>
        <w:rPr>
          <w:rStyle w:val="Ninguno"/>
          <w:rFonts w:ascii="Cambria" w:eastAsia="Cambria" w:hAnsi="Cambria" w:cs="Cambria"/>
          <w:b/>
          <w:bCs/>
          <w:sz w:val="32"/>
          <w:szCs w:val="32"/>
          <w:shd w:val="clear" w:color="auto" w:fill="C0C0C0"/>
        </w:rPr>
      </w:pPr>
      <w:r>
        <w:rPr>
          <w:rStyle w:val="Ninguno"/>
          <w:rFonts w:ascii="Cambria" w:eastAsia="Cambria" w:hAnsi="Cambria" w:cs="Cambria"/>
          <w:b/>
          <w:bCs/>
          <w:sz w:val="32"/>
          <w:szCs w:val="32"/>
          <w:shd w:val="clear" w:color="auto" w:fill="C0C0C0"/>
        </w:rPr>
        <w:t>#Create jump event</w:t>
      </w:r>
    </w:p>
    <w:p w:rsidR="00C0594E" w:rsidRDefault="00B706A9">
      <w:pPr>
        <w:pStyle w:val="Heading21"/>
        <w:numPr>
          <w:ilvl w:val="1"/>
          <w:numId w:val="23"/>
        </w:numPr>
        <w:rPr>
          <w:rStyle w:val="Ninguno"/>
        </w:rPr>
      </w:pPr>
      <w:bookmarkStart w:id="531" w:name="_Toc453658112"/>
      <w:r>
        <w:rPr>
          <w:rStyle w:val="Ninguno"/>
        </w:rPr>
        <w:t>Seven digi</w:t>
      </w:r>
      <w:del w:id="532" w:author="Toni" w:date="2016-06-12T19:59:00Z">
        <w:r w:rsidDel="00B706A9">
          <w:rPr>
            <w:rStyle w:val="Ninguno"/>
          </w:rPr>
          <w:delText>d</w:delText>
        </w:r>
      </w:del>
      <w:ins w:id="533" w:author="Toni" w:date="2016-06-12T19:59:00Z">
        <w:r>
          <w:rPr>
            <w:rStyle w:val="Ninguno"/>
          </w:rPr>
          <w:t>t</w:t>
        </w:r>
      </w:ins>
      <w:r>
        <w:rPr>
          <w:rStyle w:val="Ninguno"/>
        </w:rPr>
        <w:t xml:space="preserve"> display</w:t>
      </w:r>
      <w:bookmarkEnd w:id="531"/>
    </w:p>
    <w:p w:rsidR="00C0594E" w:rsidRDefault="00B706A9">
      <w:pPr>
        <w:ind w:left="990" w:hanging="220"/>
        <w:rPr>
          <w:rStyle w:val="Ninguno"/>
          <w:rFonts w:ascii="Cambria" w:eastAsia="Cambria" w:hAnsi="Cambria" w:cs="Cambria"/>
          <w:b/>
          <w:bCs/>
          <w:sz w:val="32"/>
          <w:szCs w:val="32"/>
          <w:shd w:val="clear" w:color="auto" w:fill="C0C0C0"/>
        </w:rPr>
      </w:pPr>
      <w:r>
        <w:rPr>
          <w:rStyle w:val="Ninguno"/>
          <w:rFonts w:ascii="Cambria" w:eastAsia="Cambria" w:hAnsi="Cambria" w:cs="Cambria"/>
          <w:b/>
          <w:bCs/>
          <w:sz w:val="32"/>
          <w:szCs w:val="32"/>
          <w:shd w:val="clear" w:color="auto" w:fill="C0C0C0"/>
        </w:rPr>
        <w:t xml:space="preserve">#    FOR INT </w:t>
      </w:r>
      <w:proofErr w:type="spellStart"/>
      <w:r>
        <w:rPr>
          <w:rStyle w:val="Ninguno"/>
          <w:rFonts w:ascii="Cambria" w:eastAsia="Cambria" w:hAnsi="Cambria" w:cs="Cambria"/>
          <w:b/>
          <w:bCs/>
          <w:sz w:val="32"/>
          <w:szCs w:val="32"/>
          <w:shd w:val="clear" w:color="auto" w:fill="C0C0C0"/>
        </w:rPr>
        <w:t>numOfDigits</w:t>
      </w:r>
      <w:proofErr w:type="spellEnd"/>
      <w:r>
        <w:rPr>
          <w:rStyle w:val="Ninguno"/>
          <w:rFonts w:ascii="Cambria" w:eastAsia="Cambria" w:hAnsi="Cambria" w:cs="Cambria"/>
          <w:b/>
          <w:bCs/>
          <w:sz w:val="32"/>
          <w:szCs w:val="32"/>
          <w:shd w:val="clear" w:color="auto" w:fill="C0C0C0"/>
        </w:rPr>
        <w:t xml:space="preserve"> &lt;=2</w:t>
      </w:r>
    </w:p>
    <w:p w:rsidR="00C0594E" w:rsidRDefault="00B706A9">
      <w:pPr>
        <w:ind w:left="990" w:hanging="220"/>
        <w:rPr>
          <w:rStyle w:val="Ninguno"/>
          <w:rFonts w:ascii="Cambria" w:eastAsia="Cambria" w:hAnsi="Cambria" w:cs="Cambria"/>
          <w:b/>
          <w:bCs/>
          <w:sz w:val="32"/>
          <w:szCs w:val="32"/>
          <w:shd w:val="clear" w:color="auto" w:fill="C0C0C0"/>
        </w:rPr>
      </w:pPr>
      <w:r>
        <w:rPr>
          <w:rStyle w:val="Ninguno"/>
          <w:rFonts w:ascii="Cambria" w:eastAsia="Cambria" w:hAnsi="Cambria" w:cs="Cambria"/>
          <w:b/>
          <w:bCs/>
          <w:sz w:val="32"/>
          <w:szCs w:val="32"/>
          <w:shd w:val="clear" w:color="auto" w:fill="C0C0C0"/>
        </w:rPr>
        <w:t xml:space="preserve"> #         FOR int </w:t>
      </w:r>
      <w:proofErr w:type="spellStart"/>
      <w:r>
        <w:rPr>
          <w:rStyle w:val="Ninguno"/>
          <w:rFonts w:ascii="Cambria" w:eastAsia="Cambria" w:hAnsi="Cambria" w:cs="Cambria"/>
          <w:b/>
          <w:bCs/>
          <w:sz w:val="32"/>
          <w:szCs w:val="32"/>
          <w:shd w:val="clear" w:color="auto" w:fill="C0C0C0"/>
        </w:rPr>
        <w:t>pieceNumber</w:t>
      </w:r>
      <w:proofErr w:type="spellEnd"/>
      <w:r>
        <w:rPr>
          <w:rStyle w:val="Ninguno"/>
          <w:rFonts w:ascii="Cambria" w:eastAsia="Cambria" w:hAnsi="Cambria" w:cs="Cambria"/>
          <w:b/>
          <w:bCs/>
          <w:sz w:val="32"/>
          <w:szCs w:val="32"/>
          <w:shd w:val="clear" w:color="auto" w:fill="C0C0C0"/>
        </w:rPr>
        <w:t xml:space="preserve"> &lt;=7</w:t>
      </w:r>
    </w:p>
    <w:p w:rsidR="00C0594E" w:rsidRDefault="00B706A9">
      <w:pPr>
        <w:ind w:left="990" w:hanging="220"/>
        <w:rPr>
          <w:rStyle w:val="Ninguno"/>
          <w:rFonts w:ascii="Cambria" w:eastAsia="Cambria" w:hAnsi="Cambria" w:cs="Cambria"/>
          <w:b/>
          <w:bCs/>
          <w:sz w:val="32"/>
          <w:szCs w:val="32"/>
          <w:shd w:val="clear" w:color="auto" w:fill="C0C0C0"/>
        </w:rPr>
      </w:pPr>
      <w:r>
        <w:rPr>
          <w:rStyle w:val="Ninguno"/>
          <w:rFonts w:ascii="Cambria" w:eastAsia="Cambria" w:hAnsi="Cambria" w:cs="Cambria"/>
          <w:b/>
          <w:bCs/>
          <w:sz w:val="32"/>
          <w:szCs w:val="32"/>
          <w:shd w:val="clear" w:color="auto" w:fill="C0C0C0"/>
        </w:rPr>
        <w:t xml:space="preserve"> #                  Draw the piece ON/OFF [using the </w:t>
      </w:r>
      <w:proofErr w:type="spellStart"/>
      <w:r>
        <w:rPr>
          <w:rStyle w:val="Ninguno"/>
          <w:rFonts w:ascii="Cambria" w:eastAsia="Cambria" w:hAnsi="Cambria" w:cs="Cambria"/>
          <w:b/>
          <w:bCs/>
          <w:sz w:val="32"/>
          <w:szCs w:val="32"/>
          <w:shd w:val="clear" w:color="auto" w:fill="C0C0C0"/>
        </w:rPr>
        <w:t>graphics.fillPolygon</w:t>
      </w:r>
      <w:proofErr w:type="spellEnd"/>
      <w:r>
        <w:rPr>
          <w:rStyle w:val="Ninguno"/>
          <w:rFonts w:ascii="Cambria" w:eastAsia="Cambria" w:hAnsi="Cambria" w:cs="Cambria"/>
          <w:b/>
          <w:bCs/>
          <w:sz w:val="32"/>
          <w:szCs w:val="32"/>
          <w:shd w:val="clear" w:color="auto" w:fill="C0C0C0"/>
        </w:rPr>
        <w:t xml:space="preserve"> method]</w:t>
      </w:r>
    </w:p>
    <w:p w:rsidR="00C0594E" w:rsidRDefault="00B706A9">
      <w:pPr>
        <w:pStyle w:val="Heading41"/>
        <w:numPr>
          <w:ilvl w:val="3"/>
          <w:numId w:val="25"/>
        </w:numPr>
      </w:pPr>
      <w:bookmarkStart w:id="534" w:name="_Toc453658113"/>
      <w:r>
        <w:rPr>
          <w:rFonts w:eastAsia="Arial Unicode MS" w:cs="Arial Unicode MS"/>
        </w:rPr>
        <w:t>Explanations</w:t>
      </w:r>
      <w:bookmarkEnd w:id="534"/>
    </w:p>
    <w:p w:rsidR="00C0594E" w:rsidRDefault="00B706A9">
      <w:pPr>
        <w:numPr>
          <w:ilvl w:val="0"/>
          <w:numId w:val="27"/>
        </w:numPr>
        <w:spacing w:after="0" w:line="240" w:lineRule="auto"/>
      </w:pPr>
      <w:r>
        <w:t xml:space="preserve">The </w:t>
      </w:r>
      <w:proofErr w:type="gramStart"/>
      <w:r>
        <w:t>Gui</w:t>
      </w:r>
      <w:proofErr w:type="gramEnd"/>
      <w:r>
        <w:t xml:space="preserve"> would later go on list of received events and handling them to show impact memory, next command, new registers values.</w:t>
      </w:r>
    </w:p>
    <w:p w:rsidR="00C0594E" w:rsidRDefault="00B706A9">
      <w:pPr>
        <w:numPr>
          <w:ilvl w:val="0"/>
          <w:numId w:val="27"/>
        </w:numPr>
        <w:spacing w:after="0" w:line="240" w:lineRule="auto"/>
      </w:pPr>
      <w:r>
        <w:t xml:space="preserve">Create Jump event – will update the CP to another value instead of using the address of the </w:t>
      </w:r>
      <w:proofErr w:type="spellStart"/>
      <w:r>
        <w:t>the</w:t>
      </w:r>
      <w:proofErr w:type="spellEnd"/>
      <w:r>
        <w:t xml:space="preserve"> next command.</w:t>
      </w:r>
    </w:p>
    <w:p w:rsidR="00C0594E" w:rsidRDefault="00B706A9">
      <w:pPr>
        <w:pStyle w:val="Heading21"/>
        <w:numPr>
          <w:ilvl w:val="1"/>
          <w:numId w:val="28"/>
        </w:numPr>
      </w:pPr>
      <w:bookmarkStart w:id="535" w:name="_Toc453658114"/>
      <w:r>
        <w:rPr>
          <w:rFonts w:eastAsia="Arial Unicode MS" w:cs="Arial Unicode MS"/>
        </w:rPr>
        <w:t>Customization of classes</w:t>
      </w:r>
      <w:bookmarkEnd w:id="535"/>
    </w:p>
    <w:p w:rsidR="00C0594E" w:rsidRDefault="00B706A9">
      <w:pPr>
        <w:numPr>
          <w:ilvl w:val="0"/>
          <w:numId w:val="30"/>
        </w:numPr>
      </w:pPr>
      <w:proofErr w:type="spellStart"/>
      <w:r>
        <w:t>JPanel</w:t>
      </w:r>
      <w:proofErr w:type="spellEnd"/>
      <w:r>
        <w:t xml:space="preserve"> – customized for display the Seven Digit</w:t>
      </w:r>
    </w:p>
    <w:p w:rsidR="00C0594E" w:rsidRDefault="00B706A9">
      <w:pPr>
        <w:pStyle w:val="Heading21"/>
        <w:numPr>
          <w:ilvl w:val="1"/>
          <w:numId w:val="31"/>
        </w:numPr>
      </w:pPr>
      <w:bookmarkStart w:id="536" w:name="_Toc453658115"/>
      <w:r>
        <w:rPr>
          <w:rFonts w:eastAsia="Arial Unicode MS" w:cs="Arial Unicode MS"/>
        </w:rPr>
        <w:t>Implementations</w:t>
      </w:r>
      <w:bookmarkEnd w:id="536"/>
    </w:p>
    <w:p w:rsidR="00C0594E" w:rsidRDefault="00B706A9">
      <w:pPr>
        <w:pStyle w:val="Heading31"/>
        <w:numPr>
          <w:ilvl w:val="2"/>
          <w:numId w:val="24"/>
        </w:numPr>
      </w:pPr>
      <w:bookmarkStart w:id="537" w:name="_Toc453658116"/>
      <w:r>
        <w:rPr>
          <w:rFonts w:eastAsia="Arial Unicode MS" w:cs="Arial Unicode MS"/>
        </w:rPr>
        <w:t>Seven digit</w:t>
      </w:r>
      <w:bookmarkEnd w:id="537"/>
    </w:p>
    <w:p w:rsidR="00C0594E" w:rsidRDefault="00B706A9">
      <w:pPr>
        <w:pStyle w:val="Heading41"/>
        <w:numPr>
          <w:ilvl w:val="3"/>
          <w:numId w:val="24"/>
        </w:numPr>
      </w:pPr>
      <w:bookmarkStart w:id="538" w:name="_Toc453658117"/>
      <w:r>
        <w:rPr>
          <w:rFonts w:eastAsia="Arial Unicode MS" w:cs="Arial Unicode MS"/>
        </w:rPr>
        <w:t>High level design:</w:t>
      </w:r>
      <w:bookmarkEnd w:id="538"/>
    </w:p>
    <w:p w:rsidR="00C0594E" w:rsidRDefault="00B706A9">
      <w:pPr>
        <w:ind w:left="360"/>
      </w:pPr>
      <w:r>
        <w:t xml:space="preserve">The implementation of the seven digit display was done by extends the </w:t>
      </w:r>
      <w:proofErr w:type="spellStart"/>
      <w:r>
        <w:t>JPanel</w:t>
      </w:r>
      <w:proofErr w:type="spellEnd"/>
      <w:r>
        <w:t xml:space="preserve"> class of Swing. In the constructor of the panel we created list of polygons, every piece of the display is one polygon. Every number has </w:t>
      </w:r>
      <w:proofErr w:type="gramStart"/>
      <w:r>
        <w:t>list</w:t>
      </w:r>
      <w:proofErr w:type="gramEnd"/>
      <w:r>
        <w:t xml:space="preserve"> of On/OFF for the polygons. Select one value – get the required pieces that should be on and display them.</w:t>
      </w:r>
    </w:p>
    <w:p w:rsidR="00C0594E" w:rsidRDefault="00B706A9">
      <w:pPr>
        <w:pStyle w:val="Heading41"/>
        <w:numPr>
          <w:ilvl w:val="3"/>
          <w:numId w:val="24"/>
        </w:numPr>
      </w:pPr>
      <w:bookmarkStart w:id="539" w:name="_Toc453658118"/>
      <w:r>
        <w:rPr>
          <w:rFonts w:eastAsia="Arial Unicode MS" w:cs="Arial Unicode MS"/>
        </w:rPr>
        <w:t>UML class diagram of class</w:t>
      </w:r>
      <w:bookmarkEnd w:id="539"/>
    </w:p>
    <w:p w:rsidR="00C0594E" w:rsidRDefault="00B706A9">
      <w:r>
        <w:rPr>
          <w:noProof/>
          <w:lang w:eastAsia="en-US" w:bidi="he-IL"/>
        </w:rPr>
        <w:drawing>
          <wp:inline distT="0" distB="0" distL="0" distR="0">
            <wp:extent cx="2428875" cy="147637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10" cstate="print">
                      <a:extLst/>
                    </a:blip>
                    <a:stretch>
                      <a:fillRect/>
                    </a:stretch>
                  </pic:blipFill>
                  <pic:spPr>
                    <a:xfrm>
                      <a:off x="0" y="0"/>
                      <a:ext cx="2428875" cy="1476375"/>
                    </a:xfrm>
                    <a:prstGeom prst="rect">
                      <a:avLst/>
                    </a:prstGeom>
                    <a:ln w="12700" cap="flat">
                      <a:noFill/>
                      <a:miter lim="400000"/>
                    </a:ln>
                    <a:effectLst/>
                  </pic:spPr>
                </pic:pic>
              </a:graphicData>
            </a:graphic>
          </wp:inline>
        </w:drawing>
      </w:r>
    </w:p>
    <w:p w:rsidR="00C0594E" w:rsidRDefault="00B706A9">
      <w:pPr>
        <w:pStyle w:val="Heading41"/>
        <w:numPr>
          <w:ilvl w:val="3"/>
          <w:numId w:val="24"/>
        </w:numPr>
      </w:pPr>
      <w:bookmarkStart w:id="540" w:name="_Toc453658119"/>
      <w:r>
        <w:rPr>
          <w:rFonts w:eastAsia="Arial Unicode MS" w:cs="Arial Unicode MS"/>
        </w:rPr>
        <w:t>Methods</w:t>
      </w:r>
      <w:bookmarkEnd w:id="540"/>
    </w:p>
    <w:p w:rsidR="00C0594E" w:rsidRDefault="00B706A9">
      <w:r>
        <w:rPr>
          <w:rFonts w:eastAsia="Arial Unicode MS" w:cs="Arial Unicode MS"/>
        </w:rPr>
        <w:t xml:space="preserve">     </w:t>
      </w:r>
      <w:proofErr w:type="spellStart"/>
      <w:proofErr w:type="gramStart"/>
      <w:r>
        <w:rPr>
          <w:rStyle w:val="Ninguno"/>
          <w:rFonts w:ascii="Trebuchet MS" w:hAnsi="Trebuchet MS"/>
          <w:b/>
          <w:bCs/>
          <w:color w:val="7F7F7F"/>
          <w:u w:color="7F7F7F"/>
        </w:rPr>
        <w:t>getPreferredSize</w:t>
      </w:r>
      <w:proofErr w:type="spellEnd"/>
      <w:proofErr w:type="gramEnd"/>
      <w:r>
        <w:rPr>
          <w:rFonts w:eastAsia="Arial Unicode MS" w:cs="Arial Unicode MS"/>
        </w:rPr>
        <w:t xml:space="preserve"> – used by the parent panel to create the customized panel with the required Size.</w:t>
      </w:r>
    </w:p>
    <w:p w:rsidR="00C0594E" w:rsidRDefault="00B706A9">
      <w:r>
        <w:rPr>
          <w:rFonts w:eastAsia="Arial Unicode MS" w:cs="Arial Unicode MS"/>
        </w:rPr>
        <w:t xml:space="preserve">     </w:t>
      </w:r>
      <w:proofErr w:type="spellStart"/>
      <w:proofErr w:type="gramStart"/>
      <w:r>
        <w:rPr>
          <w:rStyle w:val="Ninguno"/>
          <w:rFonts w:ascii="Trebuchet MS" w:hAnsi="Trebuchet MS"/>
          <w:b/>
          <w:bCs/>
          <w:color w:val="7F7F7F"/>
          <w:u w:color="7F7F7F"/>
        </w:rPr>
        <w:t>paintComponent</w:t>
      </w:r>
      <w:proofErr w:type="spellEnd"/>
      <w:r>
        <w:rPr>
          <w:rFonts w:eastAsia="Arial Unicode MS" w:cs="Arial Unicode MS"/>
        </w:rPr>
        <w:t xml:space="preserve">  -</w:t>
      </w:r>
      <w:proofErr w:type="gramEnd"/>
      <w:r>
        <w:rPr>
          <w:rFonts w:eastAsia="Arial Unicode MS" w:cs="Arial Unicode MS"/>
        </w:rPr>
        <w:t xml:space="preserve"> does the creation of the display.</w:t>
      </w:r>
    </w:p>
    <w:p w:rsidR="00C0594E" w:rsidRDefault="00B706A9">
      <w:pPr>
        <w:pStyle w:val="Heading41"/>
        <w:numPr>
          <w:ilvl w:val="3"/>
          <w:numId w:val="24"/>
        </w:numPr>
      </w:pPr>
      <w:bookmarkStart w:id="541" w:name="_Toc453658120"/>
      <w:r>
        <w:rPr>
          <w:rStyle w:val="Ninguno"/>
          <w:rFonts w:eastAsia="Arial Unicode MS" w:cs="Arial Unicode MS"/>
          <w:b w:val="0"/>
          <w:bCs w:val="0"/>
          <w:i w:val="0"/>
          <w:iCs w:val="0"/>
        </w:rPr>
        <w:t>Interface</w:t>
      </w:r>
      <w:r>
        <w:rPr>
          <w:rFonts w:eastAsia="Arial Unicode MS" w:cs="Arial Unicode MS"/>
        </w:rPr>
        <w:t>:</w:t>
      </w:r>
      <w:bookmarkEnd w:id="541"/>
    </w:p>
    <w:p w:rsidR="00C0594E" w:rsidRDefault="00B706A9">
      <w:r>
        <w:rPr>
          <w:rFonts w:eastAsia="Arial Unicode MS" w:cs="Arial Unicode MS"/>
        </w:rPr>
        <w:lastRenderedPageBreak/>
        <w:tab/>
        <w:t>Creation – as in the following line, in the generated code:</w:t>
      </w:r>
      <w:r>
        <w:rPr>
          <w:rStyle w:val="EndnoteReference1"/>
        </w:rPr>
        <w:footnoteReference w:id="3"/>
      </w:r>
    </w:p>
    <w:p w:rsidR="00C0594E" w:rsidRDefault="00B706A9">
      <w:r>
        <w:rPr>
          <w:rFonts w:eastAsia="Arial Unicode MS" w:cs="Arial Unicode MS"/>
        </w:rPr>
        <w:t xml:space="preserve">                </w:t>
      </w:r>
      <w:proofErr w:type="spellStart"/>
      <w:proofErr w:type="gramStart"/>
      <w:r>
        <w:rPr>
          <w:rFonts w:eastAsia="Arial Unicode MS" w:cs="Arial Unicode MS"/>
        </w:rPr>
        <w:t>sdPanel</w:t>
      </w:r>
      <w:proofErr w:type="spellEnd"/>
      <w:proofErr w:type="gramEnd"/>
      <w:r>
        <w:rPr>
          <w:rFonts w:eastAsia="Arial Unicode MS" w:cs="Arial Unicode MS"/>
        </w:rPr>
        <w:t xml:space="preserve"> = new </w:t>
      </w:r>
      <w:proofErr w:type="spellStart"/>
      <w:r>
        <w:rPr>
          <w:rFonts w:eastAsia="Arial Unicode MS" w:cs="Arial Unicode MS"/>
        </w:rPr>
        <w:t>meirdev.simulator.gui.customized.panels.CPanelSevenDigit</w:t>
      </w:r>
      <w:proofErr w:type="spellEnd"/>
      <w:r>
        <w:rPr>
          <w:rFonts w:eastAsia="Arial Unicode MS" w:cs="Arial Unicode MS"/>
        </w:rPr>
        <w:t>();</w:t>
      </w:r>
    </w:p>
    <w:p w:rsidR="00C0594E" w:rsidRDefault="00B706A9">
      <w:r>
        <w:rPr>
          <w:rFonts w:eastAsia="Arial Unicode MS" w:cs="Arial Unicode MS"/>
        </w:rPr>
        <w:tab/>
        <w:t xml:space="preserve">Update value – using the method </w:t>
      </w:r>
      <w:proofErr w:type="spellStart"/>
      <w:r>
        <w:rPr>
          <w:rFonts w:eastAsia="Arial Unicode MS" w:cs="Arial Unicode MS"/>
        </w:rPr>
        <w:t>setNumber</w:t>
      </w:r>
      <w:proofErr w:type="spellEnd"/>
      <w:r>
        <w:rPr>
          <w:rFonts w:eastAsia="Arial Unicode MS" w:cs="Arial Unicode MS"/>
        </w:rPr>
        <w:t xml:space="preserve"> to update the value.</w:t>
      </w:r>
    </w:p>
    <w:p w:rsidR="00C0594E" w:rsidRDefault="00C0594E"/>
    <w:p w:rsidR="00C0594E" w:rsidRDefault="00B706A9">
      <w:pPr>
        <w:pStyle w:val="Encabezam"/>
      </w:pPr>
      <w:r>
        <w:br w:type="page"/>
      </w:r>
    </w:p>
    <w:p w:rsidR="00C0594E" w:rsidRDefault="00B706A9">
      <w:pPr>
        <w:pStyle w:val="Encabezam"/>
        <w:numPr>
          <w:ilvl w:val="0"/>
          <w:numId w:val="32"/>
        </w:numPr>
      </w:pPr>
      <w:bookmarkStart w:id="542" w:name="_Toc453658121"/>
      <w:proofErr w:type="spellStart"/>
      <w:r>
        <w:lastRenderedPageBreak/>
        <w:t>Known</w:t>
      </w:r>
      <w:proofErr w:type="spellEnd"/>
      <w:r>
        <w:t xml:space="preserve"> </w:t>
      </w:r>
      <w:proofErr w:type="spellStart"/>
      <w:r>
        <w:t>Limitations-improvements</w:t>
      </w:r>
      <w:proofErr w:type="spellEnd"/>
      <w:r>
        <w:t xml:space="preserve"> </w:t>
      </w:r>
      <w:proofErr w:type="spellStart"/>
      <w:r>
        <w:t>that</w:t>
      </w:r>
      <w:proofErr w:type="spellEnd"/>
      <w:r>
        <w:t xml:space="preserve"> </w:t>
      </w:r>
      <w:proofErr w:type="spellStart"/>
      <w:r>
        <w:t>could</w:t>
      </w:r>
      <w:proofErr w:type="spellEnd"/>
      <w:r>
        <w:t xml:space="preserve"> be done</w:t>
      </w:r>
      <w:bookmarkEnd w:id="542"/>
      <w:r>
        <w:t xml:space="preserve"> </w:t>
      </w:r>
    </w:p>
    <w:p w:rsidR="00C0594E" w:rsidRDefault="00B706A9">
      <w:pPr>
        <w:pStyle w:val="Heading21"/>
        <w:numPr>
          <w:ilvl w:val="1"/>
          <w:numId w:val="2"/>
        </w:numPr>
        <w:rPr>
          <w:rStyle w:val="Ninguno"/>
          <w:rFonts w:ascii="Cambria" w:eastAsia="Cambria" w:hAnsi="Cambria" w:cs="Cambria"/>
          <w:sz w:val="24"/>
          <w:szCs w:val="24"/>
        </w:rPr>
      </w:pPr>
      <w:bookmarkStart w:id="543" w:name="_Toc453658122"/>
      <w:r>
        <w:rPr>
          <w:rStyle w:val="Ninguno"/>
          <w:rFonts w:ascii="Cambria" w:eastAsia="Cambria" w:hAnsi="Cambria" w:cs="Cambria"/>
          <w:sz w:val="24"/>
          <w:szCs w:val="24"/>
        </w:rPr>
        <w:t>Error handling of asm file</w:t>
      </w:r>
      <w:bookmarkEnd w:id="543"/>
    </w:p>
    <w:p w:rsidR="00C0594E" w:rsidRDefault="00B706A9">
      <w:pPr>
        <w:pStyle w:val="Heading41"/>
        <w:ind w:left="0" w:firstLine="0"/>
        <w:rPr>
          <w:rStyle w:val="NingunoA"/>
        </w:rPr>
      </w:pPr>
      <w:bookmarkStart w:id="544" w:name="_Toc453658123"/>
      <w:r>
        <w:rPr>
          <w:rStyle w:val="NingunoA"/>
        </w:rPr>
        <w:t>The assemble process with good error viewing is viewable only in the console. Please see in the manual the steps which should be done for compile asm file.</w:t>
      </w:r>
      <w:bookmarkEnd w:id="544"/>
    </w:p>
    <w:p w:rsidR="00C0594E" w:rsidRDefault="00B706A9">
      <w:pPr>
        <w:pStyle w:val="Heading21"/>
        <w:numPr>
          <w:ilvl w:val="1"/>
          <w:numId w:val="2"/>
        </w:numPr>
        <w:rPr>
          <w:rStyle w:val="Ninguno"/>
          <w:rFonts w:ascii="Cambria" w:eastAsia="Cambria" w:hAnsi="Cambria" w:cs="Cambria"/>
          <w:sz w:val="24"/>
          <w:szCs w:val="24"/>
        </w:rPr>
      </w:pPr>
      <w:bookmarkStart w:id="545" w:name="_Toc453658124"/>
      <w:r>
        <w:rPr>
          <w:rStyle w:val="Ninguno"/>
          <w:rFonts w:ascii="Cambria" w:eastAsia="Cambria" w:hAnsi="Cambria" w:cs="Cambria"/>
          <w:sz w:val="24"/>
          <w:szCs w:val="24"/>
        </w:rPr>
        <w:t>Seven digit update</w:t>
      </w:r>
      <w:bookmarkEnd w:id="545"/>
    </w:p>
    <w:p w:rsidR="00C0594E" w:rsidRDefault="00B706A9">
      <w:pPr>
        <w:pStyle w:val="Heading41"/>
        <w:ind w:left="0" w:firstLine="0"/>
        <w:rPr>
          <w:rStyle w:val="NingunoA"/>
        </w:rPr>
      </w:pPr>
      <w:bookmarkStart w:id="546" w:name="_Toc453658125"/>
      <w:r>
        <w:rPr>
          <w:rStyle w:val="NingunoA"/>
        </w:rPr>
        <w:t xml:space="preserve">The Seven-digit display regular definition exists only for regular decimal number. No display for the case that output value has one of the additional characters. Previous value will remain in case that RA contains value which has a </w:t>
      </w:r>
      <w:proofErr w:type="spellStart"/>
      <w:r>
        <w:rPr>
          <w:rStyle w:val="NingunoA"/>
        </w:rPr>
        <w:t>characte</w:t>
      </w:r>
      <w:proofErr w:type="spellEnd"/>
      <w:r>
        <w:rPr>
          <w:rStyle w:val="NingunoA"/>
        </w:rPr>
        <w:t xml:space="preserve"> which is part of </w:t>
      </w:r>
      <w:proofErr w:type="spellStart"/>
      <w:r>
        <w:rPr>
          <w:rStyle w:val="NingunoA"/>
        </w:rPr>
        <w:t>hexdecimal</w:t>
      </w:r>
      <w:proofErr w:type="spellEnd"/>
      <w:r>
        <w:rPr>
          <w:rStyle w:val="NingunoA"/>
        </w:rPr>
        <w:t xml:space="preserve"> base, instead of a number.</w:t>
      </w:r>
      <w:bookmarkEnd w:id="546"/>
    </w:p>
    <w:p w:rsidR="00C0594E" w:rsidRDefault="00B706A9">
      <w:pPr>
        <w:pStyle w:val="Encabezam"/>
      </w:pPr>
      <w:r>
        <w:br w:type="page"/>
      </w:r>
    </w:p>
    <w:p w:rsidR="00C0594E" w:rsidRDefault="00B706A9">
      <w:pPr>
        <w:pStyle w:val="Encabezam"/>
        <w:numPr>
          <w:ilvl w:val="0"/>
          <w:numId w:val="2"/>
        </w:numPr>
      </w:pPr>
      <w:bookmarkStart w:id="547" w:name="_Toc453658126"/>
      <w:r>
        <w:lastRenderedPageBreak/>
        <w:t>Manual</w:t>
      </w:r>
      <w:bookmarkEnd w:id="547"/>
    </w:p>
    <w:p w:rsidR="00C0594E" w:rsidRDefault="00B706A9">
      <w:pPr>
        <w:pStyle w:val="Heading21"/>
        <w:numPr>
          <w:ilvl w:val="1"/>
          <w:numId w:val="33"/>
        </w:numPr>
      </w:pPr>
      <w:bookmarkStart w:id="548" w:name="_Toc453658127"/>
      <w:r>
        <w:rPr>
          <w:rFonts w:eastAsia="Arial Unicode MS" w:cs="Arial Unicode MS"/>
        </w:rPr>
        <w:t>Execution of Gui</w:t>
      </w:r>
      <w:bookmarkEnd w:id="548"/>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9"/>
        <w:gridCol w:w="6641"/>
      </w:tblGrid>
      <w:tr w:rsidR="00C0594E">
        <w:trPr>
          <w:trHeight w:val="49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4"/>
              </w:numPr>
            </w:pPr>
            <w:bookmarkStart w:id="549" w:name="_Toc453658128"/>
            <w:r>
              <w:rPr>
                <w:rStyle w:val="Ninguno"/>
              </w:rPr>
              <w:t>Windows</w:t>
            </w:r>
            <w:bookmarkEnd w:id="549"/>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35"/>
              </w:numPr>
              <w:spacing w:after="0" w:line="240" w:lineRule="auto"/>
            </w:pPr>
            <w:r>
              <w:rPr>
                <w:rStyle w:val="Ninguno"/>
              </w:rPr>
              <w:t>Extract the files to working directory.</w:t>
            </w:r>
          </w:p>
          <w:p w:rsidR="00C0594E" w:rsidRDefault="00B706A9">
            <w:pPr>
              <w:pStyle w:val="ListParagraph"/>
              <w:numPr>
                <w:ilvl w:val="0"/>
                <w:numId w:val="35"/>
              </w:numPr>
              <w:spacing w:after="0" w:line="240" w:lineRule="auto"/>
            </w:pPr>
            <w:r>
              <w:rPr>
                <w:rStyle w:val="Ninguno"/>
              </w:rPr>
              <w:t>Execute the Gui.bat</w:t>
            </w:r>
          </w:p>
        </w:tc>
      </w:tr>
      <w:tr w:rsidR="00C0594E">
        <w:trPr>
          <w:trHeight w:val="121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6"/>
              </w:numPr>
              <w:pPrChange w:id="550" w:author="Toni" w:date="2016-06-12T20:33:00Z">
                <w:pPr>
                  <w:pStyle w:val="Heading31"/>
                  <w:numPr>
                    <w:ilvl w:val="2"/>
                    <w:numId w:val="37"/>
                  </w:numPr>
                  <w:tabs>
                    <w:tab w:val="num" w:pos="2124"/>
                  </w:tabs>
                  <w:ind w:left="2136" w:hanging="257"/>
                </w:pPr>
              </w:pPrChange>
            </w:pPr>
            <w:bookmarkStart w:id="551" w:name="_Toc453658129"/>
            <w:r>
              <w:rPr>
                <w:rStyle w:val="Ninguno"/>
              </w:rPr>
              <w:t>Linux</w:t>
            </w:r>
            <w:bookmarkEnd w:id="551"/>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37"/>
              </w:numPr>
              <w:spacing w:after="0" w:line="240" w:lineRule="auto"/>
              <w:pPrChange w:id="552" w:author="Toni" w:date="2016-06-12T20:33:00Z">
                <w:pPr>
                  <w:pStyle w:val="ListParagraph"/>
                  <w:numPr>
                    <w:numId w:val="38"/>
                  </w:numPr>
                  <w:spacing w:after="0" w:line="240" w:lineRule="auto"/>
                  <w:ind w:left="266" w:hanging="266"/>
                </w:pPr>
              </w:pPrChange>
            </w:pPr>
            <w:r>
              <w:rPr>
                <w:rStyle w:val="Ninguno"/>
              </w:rPr>
              <w:t>Extract the file to local folder.</w:t>
            </w:r>
          </w:p>
          <w:p w:rsidR="00C0594E" w:rsidRDefault="00B706A9">
            <w:pPr>
              <w:pStyle w:val="ListParagraph"/>
              <w:numPr>
                <w:ilvl w:val="0"/>
                <w:numId w:val="37"/>
              </w:numPr>
              <w:spacing w:after="0" w:line="240" w:lineRule="auto"/>
              <w:pPrChange w:id="553" w:author="Toni" w:date="2016-06-12T20:33:00Z">
                <w:pPr>
                  <w:pStyle w:val="ListParagraph"/>
                  <w:numPr>
                    <w:numId w:val="38"/>
                  </w:numPr>
                  <w:spacing w:after="0" w:line="240" w:lineRule="auto"/>
                  <w:ind w:left="266" w:hanging="266"/>
                </w:pPr>
              </w:pPrChange>
            </w:pPr>
            <w:r>
              <w:rPr>
                <w:rStyle w:val="Ninguno"/>
              </w:rPr>
              <w:t>Open the shell to this folder</w:t>
            </w:r>
          </w:p>
          <w:p w:rsidR="00C0594E" w:rsidRDefault="00B706A9">
            <w:pPr>
              <w:pStyle w:val="ListParagraph"/>
              <w:numPr>
                <w:ilvl w:val="0"/>
                <w:numId w:val="37"/>
              </w:numPr>
              <w:spacing w:after="0" w:line="240" w:lineRule="auto"/>
              <w:pPrChange w:id="554" w:author="Toni" w:date="2016-06-12T20:33:00Z">
                <w:pPr>
                  <w:pStyle w:val="ListParagraph"/>
                  <w:numPr>
                    <w:numId w:val="38"/>
                  </w:numPr>
                  <w:spacing w:after="0" w:line="240" w:lineRule="auto"/>
                  <w:ind w:left="266" w:hanging="266"/>
                </w:pPr>
              </w:pPrChange>
            </w:pPr>
            <w:r>
              <w:rPr>
                <w:rStyle w:val="Ninguno"/>
              </w:rPr>
              <w:t>Execute the following java command:</w:t>
            </w:r>
          </w:p>
          <w:p w:rsidR="00C0594E" w:rsidRDefault="00B706A9">
            <w:pPr>
              <w:pStyle w:val="ListParagraph"/>
              <w:numPr>
                <w:ilvl w:val="0"/>
                <w:numId w:val="37"/>
              </w:numPr>
              <w:spacing w:after="0" w:line="240" w:lineRule="auto"/>
              <w:pPrChange w:id="555" w:author="Toni" w:date="2016-06-12T20:33:00Z">
                <w:pPr>
                  <w:pStyle w:val="ListParagraph"/>
                  <w:numPr>
                    <w:numId w:val="38"/>
                  </w:numPr>
                  <w:spacing w:after="0" w:line="240" w:lineRule="auto"/>
                  <w:ind w:left="266" w:hanging="266"/>
                </w:pPr>
              </w:pPrChange>
            </w:pPr>
            <w:r>
              <w:rPr>
                <w:rStyle w:val="Ninguno"/>
              </w:rPr>
              <w:t>java -</w:t>
            </w:r>
            <w:proofErr w:type="spellStart"/>
            <w:r>
              <w:rPr>
                <w:rStyle w:val="Ninguno"/>
              </w:rPr>
              <w:t>cp</w:t>
            </w:r>
            <w:proofErr w:type="spellEnd"/>
            <w:r>
              <w:rPr>
                <w:rStyle w:val="Ninguno"/>
              </w:rPr>
              <w:t xml:space="preserve"> SimEasy8-jar-with-dependencies.jar </w:t>
            </w:r>
            <w:proofErr w:type="spellStart"/>
            <w:r>
              <w:rPr>
                <w:rStyle w:val="Ninguno"/>
              </w:rPr>
              <w:t>meirdev.simulator.gui.frmae.GuiSimulator</w:t>
            </w:r>
            <w:proofErr w:type="spellEnd"/>
          </w:p>
        </w:tc>
      </w:tr>
    </w:tbl>
    <w:p w:rsidR="00C0594E" w:rsidRDefault="00C0594E">
      <w:pPr>
        <w:pStyle w:val="Heading21"/>
        <w:widowControl w:val="0"/>
        <w:numPr>
          <w:ilvl w:val="1"/>
          <w:numId w:val="33"/>
        </w:numPr>
        <w:spacing w:line="240" w:lineRule="auto"/>
      </w:pPr>
      <w:bookmarkStart w:id="556" w:name="_Toc453658130"/>
      <w:bookmarkEnd w:id="556"/>
    </w:p>
    <w:p w:rsidR="00C0594E" w:rsidRDefault="00B706A9">
      <w:pPr>
        <w:pStyle w:val="Heading21"/>
        <w:numPr>
          <w:ilvl w:val="1"/>
          <w:numId w:val="38"/>
        </w:numPr>
        <w:pPrChange w:id="557" w:author="Toni" w:date="2016-06-12T20:33:00Z">
          <w:pPr>
            <w:pStyle w:val="Heading21"/>
            <w:numPr>
              <w:ilvl w:val="1"/>
              <w:numId w:val="39"/>
            </w:numPr>
            <w:tabs>
              <w:tab w:val="num" w:pos="576"/>
            </w:tabs>
            <w:ind w:left="588" w:hanging="588"/>
          </w:pPr>
        </w:pPrChange>
      </w:pPr>
      <w:bookmarkStart w:id="558" w:name="_Toc453658131"/>
      <w:r>
        <w:rPr>
          <w:rFonts w:eastAsia="Arial Unicode MS" w:cs="Arial Unicode MS"/>
        </w:rPr>
        <w:t xml:space="preserve">Execution of </w:t>
      </w:r>
      <w:del w:id="559" w:author="Toni" w:date="2016-06-12T20:00:00Z">
        <w:r w:rsidDel="00E541B8">
          <w:rPr>
            <w:rFonts w:eastAsia="Arial Unicode MS" w:cs="Arial Unicode MS"/>
          </w:rPr>
          <w:delText>compiler</w:delText>
        </w:r>
      </w:del>
      <w:ins w:id="560" w:author="Toni" w:date="2016-06-12T20:00:00Z">
        <w:r w:rsidR="00E541B8">
          <w:rPr>
            <w:rFonts w:eastAsia="Arial Unicode MS" w:cs="Arial Unicode MS"/>
          </w:rPr>
          <w:t>assembler</w:t>
        </w:r>
      </w:ins>
      <w:bookmarkEnd w:id="558"/>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9"/>
        <w:gridCol w:w="6641"/>
      </w:tblGrid>
      <w:tr w:rsidR="00C0594E">
        <w:trPr>
          <w:trHeight w:val="73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9"/>
              </w:numPr>
              <w:pPrChange w:id="561" w:author="Toni" w:date="2016-06-12T20:33:00Z">
                <w:pPr>
                  <w:pStyle w:val="Heading31"/>
                  <w:numPr>
                    <w:ilvl w:val="2"/>
                    <w:numId w:val="40"/>
                  </w:numPr>
                  <w:tabs>
                    <w:tab w:val="num" w:pos="2124"/>
                  </w:tabs>
                  <w:ind w:left="2136" w:hanging="257"/>
                </w:pPr>
              </w:pPrChange>
            </w:pPr>
            <w:bookmarkStart w:id="562" w:name="_Toc453658132"/>
            <w:r>
              <w:rPr>
                <w:rStyle w:val="Ninguno"/>
              </w:rPr>
              <w:t>Windows</w:t>
            </w:r>
            <w:bookmarkEnd w:id="562"/>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40"/>
              </w:numPr>
              <w:spacing w:after="0" w:line="240" w:lineRule="auto"/>
              <w:pPrChange w:id="563" w:author="Toni" w:date="2016-06-12T20:33:00Z">
                <w:pPr>
                  <w:pStyle w:val="ListParagraph"/>
                  <w:numPr>
                    <w:numId w:val="41"/>
                  </w:numPr>
                  <w:tabs>
                    <w:tab w:val="num" w:pos="432"/>
                  </w:tabs>
                  <w:spacing w:after="0" w:line="240" w:lineRule="auto"/>
                  <w:ind w:left="444" w:hanging="444"/>
                </w:pPr>
              </w:pPrChange>
            </w:pPr>
            <w:r>
              <w:rPr>
                <w:rStyle w:val="Ninguno"/>
              </w:rPr>
              <w:t>Extract the files to working directory.</w:t>
            </w:r>
          </w:p>
          <w:p w:rsidR="00C0594E" w:rsidRDefault="00B706A9">
            <w:pPr>
              <w:pStyle w:val="ListParagraph"/>
              <w:numPr>
                <w:ilvl w:val="0"/>
                <w:numId w:val="40"/>
              </w:numPr>
              <w:spacing w:after="0" w:line="240" w:lineRule="auto"/>
              <w:pPrChange w:id="564" w:author="Toni" w:date="2016-06-12T20:33:00Z">
                <w:pPr>
                  <w:pStyle w:val="ListParagraph"/>
                  <w:numPr>
                    <w:numId w:val="41"/>
                  </w:numPr>
                  <w:tabs>
                    <w:tab w:val="num" w:pos="432"/>
                  </w:tabs>
                  <w:spacing w:after="0" w:line="240" w:lineRule="auto"/>
                  <w:ind w:left="444" w:hanging="444"/>
                </w:pPr>
              </w:pPrChange>
            </w:pPr>
            <w:r>
              <w:rPr>
                <w:rStyle w:val="Ninguno"/>
              </w:rPr>
              <w:t>Execute the Show.bat</w:t>
            </w:r>
          </w:p>
        </w:tc>
      </w:tr>
      <w:tr w:rsidR="00C0594E">
        <w:trPr>
          <w:trHeight w:val="121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41"/>
              </w:numPr>
              <w:pPrChange w:id="565" w:author="Toni" w:date="2016-06-12T20:33:00Z">
                <w:pPr>
                  <w:pStyle w:val="Heading31"/>
                  <w:numPr>
                    <w:ilvl w:val="2"/>
                    <w:numId w:val="43"/>
                  </w:numPr>
                  <w:ind w:left="708" w:hanging="708"/>
                </w:pPr>
              </w:pPrChange>
            </w:pPr>
            <w:bookmarkStart w:id="566" w:name="_Toc453658133"/>
            <w:r>
              <w:rPr>
                <w:rStyle w:val="Ninguno"/>
              </w:rPr>
              <w:t>Linux</w:t>
            </w:r>
            <w:bookmarkEnd w:id="566"/>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42"/>
              </w:numPr>
              <w:spacing w:after="0" w:line="240" w:lineRule="auto"/>
              <w:pPrChange w:id="567" w:author="Toni" w:date="2016-06-12T20:33:00Z">
                <w:pPr>
                  <w:pStyle w:val="ListParagraph"/>
                  <w:numPr>
                    <w:numId w:val="44"/>
                  </w:numPr>
                  <w:tabs>
                    <w:tab w:val="num" w:pos="708"/>
                  </w:tabs>
                  <w:spacing w:after="0" w:line="240" w:lineRule="auto"/>
                  <w:ind w:hanging="360"/>
                </w:pPr>
              </w:pPrChange>
            </w:pPr>
            <w:r>
              <w:rPr>
                <w:rStyle w:val="Ninguno"/>
              </w:rPr>
              <w:t>Extract the file to local folder.</w:t>
            </w:r>
          </w:p>
          <w:p w:rsidR="00C0594E" w:rsidRDefault="00B706A9">
            <w:pPr>
              <w:pStyle w:val="ListParagraph"/>
              <w:numPr>
                <w:ilvl w:val="0"/>
                <w:numId w:val="42"/>
              </w:numPr>
              <w:spacing w:after="0" w:line="240" w:lineRule="auto"/>
              <w:pPrChange w:id="568" w:author="Toni" w:date="2016-06-12T20:33:00Z">
                <w:pPr>
                  <w:pStyle w:val="ListParagraph"/>
                  <w:numPr>
                    <w:numId w:val="44"/>
                  </w:numPr>
                  <w:tabs>
                    <w:tab w:val="num" w:pos="708"/>
                  </w:tabs>
                  <w:spacing w:after="0" w:line="240" w:lineRule="auto"/>
                  <w:ind w:hanging="360"/>
                </w:pPr>
              </w:pPrChange>
            </w:pPr>
            <w:r>
              <w:rPr>
                <w:rStyle w:val="Ninguno"/>
              </w:rPr>
              <w:t>Open the shell to this folder</w:t>
            </w:r>
          </w:p>
          <w:p w:rsidR="00C0594E" w:rsidRDefault="00B706A9">
            <w:pPr>
              <w:pStyle w:val="ListParagraph"/>
              <w:numPr>
                <w:ilvl w:val="0"/>
                <w:numId w:val="42"/>
              </w:numPr>
              <w:spacing w:after="0" w:line="240" w:lineRule="auto"/>
              <w:pPrChange w:id="569" w:author="Toni" w:date="2016-06-12T20:33:00Z">
                <w:pPr>
                  <w:pStyle w:val="ListParagraph"/>
                  <w:numPr>
                    <w:numId w:val="44"/>
                  </w:numPr>
                  <w:tabs>
                    <w:tab w:val="num" w:pos="708"/>
                  </w:tabs>
                  <w:spacing w:after="0" w:line="240" w:lineRule="auto"/>
                  <w:ind w:hanging="360"/>
                </w:pPr>
              </w:pPrChange>
            </w:pPr>
            <w:r>
              <w:rPr>
                <w:rStyle w:val="Ninguno"/>
              </w:rPr>
              <w:t>Execute the following java command:</w:t>
            </w:r>
          </w:p>
          <w:p w:rsidR="00C0594E" w:rsidRDefault="00B706A9">
            <w:pPr>
              <w:pStyle w:val="ListParagraph"/>
              <w:numPr>
                <w:ilvl w:val="0"/>
                <w:numId w:val="42"/>
              </w:numPr>
              <w:spacing w:after="0" w:line="240" w:lineRule="auto"/>
              <w:pPrChange w:id="570" w:author="Toni" w:date="2016-06-12T20:33:00Z">
                <w:pPr>
                  <w:pStyle w:val="ListParagraph"/>
                  <w:numPr>
                    <w:numId w:val="44"/>
                  </w:numPr>
                  <w:tabs>
                    <w:tab w:val="num" w:pos="708"/>
                  </w:tabs>
                  <w:spacing w:after="0" w:line="240" w:lineRule="auto"/>
                  <w:ind w:hanging="360"/>
                </w:pPr>
              </w:pPrChange>
            </w:pPr>
            <w:r>
              <w:rPr>
                <w:rStyle w:val="Ninguno"/>
              </w:rPr>
              <w:t>java -</w:t>
            </w:r>
            <w:proofErr w:type="spellStart"/>
            <w:r>
              <w:rPr>
                <w:rStyle w:val="Ninguno"/>
              </w:rPr>
              <w:t>cp</w:t>
            </w:r>
            <w:proofErr w:type="spellEnd"/>
            <w:r>
              <w:rPr>
                <w:rStyle w:val="Ninguno"/>
              </w:rPr>
              <w:t xml:space="preserve"> SimEasy8-jar-with-dependencies.jar  meirdev.simulator.simeasy8.AssemblerReader test.asm</w:t>
            </w:r>
          </w:p>
        </w:tc>
      </w:tr>
    </w:tbl>
    <w:p w:rsidR="00C0594E" w:rsidRDefault="00C0594E">
      <w:pPr>
        <w:pStyle w:val="Heading21"/>
        <w:widowControl w:val="0"/>
        <w:numPr>
          <w:ilvl w:val="1"/>
          <w:numId w:val="33"/>
        </w:numPr>
        <w:spacing w:line="240" w:lineRule="auto"/>
      </w:pPr>
      <w:bookmarkStart w:id="571" w:name="_Toc453658134"/>
      <w:bookmarkEnd w:id="571"/>
    </w:p>
    <w:p w:rsidR="00C0594E" w:rsidRDefault="00B706A9">
      <w:r>
        <w:rPr>
          <w:rFonts w:eastAsia="Arial Unicode MS" w:cs="Arial Unicode MS"/>
        </w:rPr>
        <w:t>The last parameter for the java is the assembler file to be assembled.</w:t>
      </w:r>
    </w:p>
    <w:p w:rsidR="00C0594E" w:rsidRDefault="00B706A9">
      <w:pPr>
        <w:pStyle w:val="Heading21"/>
        <w:ind w:left="576" w:hanging="576"/>
      </w:pPr>
      <w:r>
        <w:rPr>
          <w:rFonts w:ascii="Arial Unicode MS" w:eastAsia="Arial Unicode MS" w:hAnsi="Arial Unicode MS" w:cs="Arial Unicode MS"/>
        </w:rPr>
        <w:br w:type="page"/>
      </w:r>
    </w:p>
    <w:p w:rsidR="00C0594E" w:rsidRDefault="00B706A9">
      <w:pPr>
        <w:pStyle w:val="Encabezam"/>
        <w:numPr>
          <w:ilvl w:val="0"/>
          <w:numId w:val="43"/>
        </w:numPr>
        <w:pPrChange w:id="572" w:author="Toni" w:date="2016-06-12T20:33:00Z">
          <w:pPr>
            <w:pStyle w:val="Encabezam"/>
            <w:numPr>
              <w:numId w:val="45"/>
            </w:numPr>
            <w:tabs>
              <w:tab w:val="num" w:pos="708"/>
            </w:tabs>
            <w:ind w:left="720" w:hanging="360"/>
          </w:pPr>
        </w:pPrChange>
      </w:pPr>
      <w:bookmarkStart w:id="573" w:name="_Toc453658135"/>
      <w:r>
        <w:lastRenderedPageBreak/>
        <w:t>Gui</w:t>
      </w:r>
      <w:bookmarkEnd w:id="573"/>
      <w:r>
        <w:t xml:space="preserve"> </w:t>
      </w:r>
    </w:p>
    <w:p w:rsidR="00C0594E" w:rsidRDefault="00B706A9">
      <w:pPr>
        <w:pStyle w:val="Heading21"/>
        <w:numPr>
          <w:ilvl w:val="1"/>
          <w:numId w:val="33"/>
        </w:numPr>
      </w:pPr>
      <w:bookmarkStart w:id="574" w:name="_Toc453658136"/>
      <w:r>
        <w:rPr>
          <w:rFonts w:eastAsia="Arial Unicode MS" w:cs="Arial Unicode MS"/>
        </w:rPr>
        <w:t>Parts view</w:t>
      </w:r>
      <w:bookmarkEnd w:id="574"/>
    </w:p>
    <w:p w:rsidR="00C0594E" w:rsidRDefault="00B706A9">
      <w:pPr>
        <w:keepNext/>
      </w:pPr>
      <w:r>
        <w:rPr>
          <w:rStyle w:val="Ninguno"/>
          <w:rFonts w:ascii="Calibri" w:eastAsia="Calibri" w:hAnsi="Calibri" w:cs="Calibri"/>
          <w:noProof/>
          <w:sz w:val="28"/>
          <w:szCs w:val="28"/>
          <w:lang w:eastAsia="en-US" w:bidi="he-IL"/>
        </w:rPr>
        <w:drawing>
          <wp:inline distT="0" distB="0" distL="0" distR="0">
            <wp:extent cx="5489372" cy="3147823"/>
            <wp:effectExtent l="0" t="0" r="0" b="0"/>
            <wp:docPr id="1073741831"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1" name="prog_view.jpeg" descr="C:\Users\Meirka\Documents\Snagit\prog_view.jpg"/>
                    <pic:cNvPicPr>
                      <a:picLocks noChangeAspect="1"/>
                    </pic:cNvPicPr>
                  </pic:nvPicPr>
                  <pic:blipFill>
                    <a:blip r:embed="rId11" cstate="print">
                      <a:extLst/>
                    </a:blip>
                    <a:stretch>
                      <a:fillRect/>
                    </a:stretch>
                  </pic:blipFill>
                  <pic:spPr>
                    <a:xfrm>
                      <a:off x="0" y="0"/>
                      <a:ext cx="5489372" cy="3147823"/>
                    </a:xfrm>
                    <a:prstGeom prst="rect">
                      <a:avLst/>
                    </a:prstGeom>
                    <a:ln w="12700" cap="flat">
                      <a:noFill/>
                      <a:miter lim="400000"/>
                    </a:ln>
                    <a:effectLst/>
                  </pic:spPr>
                </pic:pic>
              </a:graphicData>
            </a:graphic>
          </wp:inline>
        </w:drawing>
      </w:r>
    </w:p>
    <w:p w:rsidR="00C0594E" w:rsidRDefault="00B706A9">
      <w:pPr>
        <w:pStyle w:val="Caption1"/>
        <w:rPr>
          <w:rStyle w:val="Ninguno"/>
          <w:rFonts w:ascii="Calibri" w:eastAsia="Calibri" w:hAnsi="Calibri" w:cs="Calibri"/>
          <w:sz w:val="28"/>
          <w:szCs w:val="28"/>
        </w:rPr>
      </w:pPr>
      <w:r>
        <w:t>Figure 1- Simulator parts</w:t>
      </w:r>
    </w:p>
    <w:p w:rsidR="00C0594E" w:rsidRDefault="00B706A9">
      <w:pPr>
        <w:pStyle w:val="Heading21"/>
        <w:numPr>
          <w:ilvl w:val="1"/>
          <w:numId w:val="33"/>
        </w:numPr>
      </w:pPr>
      <w:bookmarkStart w:id="575" w:name="_Toc453658137"/>
      <w:r>
        <w:rPr>
          <w:rFonts w:eastAsia="Arial Unicode MS" w:cs="Arial Unicode MS"/>
        </w:rPr>
        <w:t>File types used in the simulator</w:t>
      </w:r>
      <w:bookmarkEnd w:id="575"/>
    </w:p>
    <w:p w:rsidR="00C0594E" w:rsidRDefault="00B706A9">
      <w:pPr>
        <w:rPr>
          <w:rStyle w:val="Ninguno"/>
          <w:rFonts w:ascii="Calibri" w:eastAsia="Calibri" w:hAnsi="Calibri" w:cs="Calibri"/>
          <w:sz w:val="28"/>
          <w:szCs w:val="28"/>
        </w:rPr>
      </w:pPr>
      <w:r>
        <w:rPr>
          <w:rStyle w:val="Ninguno"/>
          <w:rFonts w:ascii="Calibri" w:eastAsia="Calibri" w:hAnsi="Calibri" w:cs="Calibri"/>
          <w:sz w:val="28"/>
          <w:szCs w:val="28"/>
        </w:rPr>
        <w:t>There are two file types which are used in the simulator:</w:t>
      </w:r>
    </w:p>
    <w:p w:rsidR="00C0594E" w:rsidRDefault="00B706A9">
      <w:pPr>
        <w:pStyle w:val="Heading21"/>
        <w:numPr>
          <w:ilvl w:val="1"/>
          <w:numId w:val="33"/>
        </w:numPr>
      </w:pPr>
      <w:bookmarkStart w:id="576" w:name="_Toc453658138"/>
      <w:commentRangeStart w:id="577"/>
      <w:commentRangeStart w:id="578"/>
      <w:r>
        <w:rPr>
          <w:rFonts w:eastAsia="Arial Unicode MS" w:cs="Arial Unicode MS"/>
        </w:rPr>
        <w:t>Optional files</w:t>
      </w:r>
      <w:commentRangeEnd w:id="577"/>
      <w:r w:rsidR="009D0B69">
        <w:rPr>
          <w:rStyle w:val="CommentReference"/>
        </w:rPr>
        <w:commentReference w:id="577"/>
      </w:r>
      <w:commentRangeEnd w:id="578"/>
      <w:r w:rsidR="002C5DA7">
        <w:rPr>
          <w:rStyle w:val="CommentReference"/>
        </w:rPr>
        <w:commentReference w:id="578"/>
      </w:r>
      <w:bookmarkEnd w:id="576"/>
    </w:p>
    <w:p w:rsidR="00C0594E" w:rsidRDefault="00B706A9">
      <w:pPr>
        <w:pStyle w:val="Heading31"/>
        <w:numPr>
          <w:ilvl w:val="2"/>
          <w:numId w:val="33"/>
        </w:numPr>
        <w:rPr>
          <w:sz w:val="24"/>
          <w:szCs w:val="24"/>
        </w:rPr>
      </w:pPr>
      <w:bookmarkStart w:id="579" w:name="_Toc453658139"/>
      <w:r>
        <w:rPr>
          <w:rStyle w:val="Ninguno"/>
          <w:rFonts w:eastAsia="Arial Unicode MS" w:cs="Arial Unicode MS"/>
          <w:sz w:val="24"/>
          <w:szCs w:val="24"/>
        </w:rPr>
        <w:t>ASM</w:t>
      </w:r>
      <w:bookmarkEnd w:id="579"/>
      <w:r>
        <w:rPr>
          <w:rFonts w:eastAsia="Arial Unicode MS" w:cs="Arial Unicode MS"/>
        </w:rPr>
        <w:t xml:space="preserve"> </w:t>
      </w:r>
    </w:p>
    <w:p w:rsidR="00C0594E" w:rsidRDefault="00B706A9" w:rsidP="00AE6007">
      <w:pPr>
        <w:pStyle w:val="Heading41"/>
        <w:ind w:left="0" w:firstLine="0"/>
        <w:pPrChange w:id="580" w:author="Meir Kalter" w:date="2016-06-14T09:01:00Z">
          <w:pPr>
            <w:pStyle w:val="Heading41"/>
            <w:numPr>
              <w:ilvl w:val="3"/>
              <w:numId w:val="33"/>
            </w:numPr>
            <w:tabs>
              <w:tab w:val="num" w:pos="708"/>
            </w:tabs>
            <w:ind w:left="864" w:hanging="864"/>
          </w:pPr>
        </w:pPrChange>
      </w:pPr>
      <w:bookmarkStart w:id="581" w:name="_Toc453658140"/>
      <w:commentRangeStart w:id="582"/>
      <w:r>
        <w:rPr>
          <w:rFonts w:eastAsia="Arial Unicode MS" w:cs="Arial Unicode MS"/>
        </w:rPr>
        <w:t xml:space="preserve">This type of file contains the </w:t>
      </w:r>
      <w:r>
        <w:rPr>
          <w:rStyle w:val="Ninguno"/>
          <w:rFonts w:eastAsia="Arial Unicode MS" w:cs="Arial Unicode MS"/>
          <w:b w:val="0"/>
          <w:bCs w:val="0"/>
          <w:i w:val="0"/>
          <w:iCs w:val="0"/>
        </w:rPr>
        <w:t>assembler code.</w:t>
      </w:r>
      <w:commentRangeEnd w:id="582"/>
      <w:r w:rsidR="009D0B69">
        <w:rPr>
          <w:rStyle w:val="CommentReference"/>
          <w:rFonts w:ascii="Georgia" w:eastAsia="Georgia" w:hAnsi="Georgia" w:cs="Georgia"/>
          <w:b w:val="0"/>
          <w:bCs w:val="0"/>
          <w:i w:val="0"/>
          <w:iCs w:val="0"/>
        </w:rPr>
        <w:commentReference w:id="582"/>
      </w:r>
      <w:bookmarkEnd w:id="581"/>
    </w:p>
    <w:p w:rsidR="00C0594E" w:rsidRDefault="00B706A9">
      <w:pPr>
        <w:numPr>
          <w:ilvl w:val="0"/>
          <w:numId w:val="45"/>
        </w:numPr>
        <w:rPr>
          <w:rStyle w:val="Ninguno"/>
          <w:rFonts w:ascii="Calibri" w:eastAsia="Calibri" w:hAnsi="Calibri" w:cs="Calibri"/>
          <w:b/>
          <w:bCs/>
          <w:i/>
          <w:iCs/>
          <w:sz w:val="28"/>
          <w:szCs w:val="28"/>
        </w:rPr>
        <w:pPrChange w:id="583" w:author="Toni" w:date="2016-06-12T20:33:00Z">
          <w:pPr>
            <w:numPr>
              <w:numId w:val="47"/>
            </w:numPr>
            <w:ind w:left="266" w:hanging="266"/>
          </w:pPr>
        </w:pPrChange>
      </w:pPr>
      <w:r>
        <w:rPr>
          <w:rStyle w:val="Ninguno"/>
          <w:rFonts w:ascii="Calibri" w:eastAsia="Calibri" w:hAnsi="Calibri" w:cs="Calibri"/>
          <w:sz w:val="28"/>
          <w:szCs w:val="28"/>
        </w:rPr>
        <w:t xml:space="preserve">Could be loaded from </w:t>
      </w:r>
      <w:proofErr w:type="spellStart"/>
      <w:r>
        <w:rPr>
          <w:rStyle w:val="Ninguno"/>
          <w:rFonts w:ascii="Calibri" w:eastAsia="Calibri" w:hAnsi="Calibri" w:cs="Calibri"/>
          <w:sz w:val="28"/>
          <w:szCs w:val="28"/>
        </w:rPr>
        <w:t>param</w:t>
      </w:r>
      <w:proofErr w:type="spellEnd"/>
      <w:r>
        <w:rPr>
          <w:rStyle w:val="Ninguno"/>
          <w:rFonts w:ascii="Calibri" w:eastAsia="Calibri" w:hAnsi="Calibri" w:cs="Calibri"/>
          <w:sz w:val="28"/>
          <w:szCs w:val="28"/>
        </w:rPr>
        <w:t xml:space="preserve"> when execution is from console or by Menu item when execution is done by the </w:t>
      </w:r>
      <w:proofErr w:type="gramStart"/>
      <w:r>
        <w:rPr>
          <w:rStyle w:val="Ninguno"/>
          <w:rFonts w:ascii="Calibri" w:eastAsia="Calibri" w:hAnsi="Calibri" w:cs="Calibri"/>
          <w:sz w:val="28"/>
          <w:szCs w:val="28"/>
        </w:rPr>
        <w:t>Gui</w:t>
      </w:r>
      <w:proofErr w:type="gramEnd"/>
      <w:r>
        <w:rPr>
          <w:rStyle w:val="Ninguno"/>
          <w:rFonts w:ascii="Calibri" w:eastAsia="Calibri" w:hAnsi="Calibri" w:cs="Calibri"/>
          <w:sz w:val="28"/>
          <w:szCs w:val="28"/>
        </w:rPr>
        <w:t>.</w:t>
      </w:r>
    </w:p>
    <w:p w:rsidR="00C0594E" w:rsidRDefault="00B706A9">
      <w:pPr>
        <w:ind w:left="708"/>
      </w:pPr>
      <w:r>
        <w:t xml:space="preserve">The format of the file is </w:t>
      </w:r>
      <w:proofErr w:type="spellStart"/>
      <w:proofErr w:type="gramStart"/>
      <w:r>
        <w:t>ascii</w:t>
      </w:r>
      <w:proofErr w:type="spellEnd"/>
      <w:proofErr w:type="gramEnd"/>
      <w:r>
        <w:t>, separated by colon</w:t>
      </w:r>
    </w:p>
    <w:p w:rsidR="00C0594E" w:rsidRDefault="00B706A9">
      <w:pPr>
        <w:pStyle w:val="Heading31"/>
        <w:numPr>
          <w:ilvl w:val="2"/>
          <w:numId w:val="46"/>
        </w:numPr>
        <w:rPr>
          <w:rStyle w:val="Ninguno"/>
          <w:rFonts w:ascii="Calibri" w:eastAsia="Calibri" w:hAnsi="Calibri" w:cs="Calibri"/>
          <w:b/>
          <w:bCs/>
          <w:i/>
          <w:iCs/>
          <w:sz w:val="28"/>
          <w:szCs w:val="28"/>
          <w:u w:val="none"/>
        </w:rPr>
        <w:pPrChange w:id="584" w:author="Toni" w:date="2016-06-12T20:33:00Z">
          <w:pPr>
            <w:pStyle w:val="Heading31"/>
            <w:numPr>
              <w:ilvl w:val="2"/>
              <w:numId w:val="48"/>
            </w:numPr>
            <w:tabs>
              <w:tab w:val="num" w:pos="708"/>
            </w:tabs>
            <w:ind w:left="720" w:hanging="720"/>
          </w:pPr>
        </w:pPrChange>
      </w:pPr>
      <w:bookmarkStart w:id="585" w:name="_Toc453658141"/>
      <w:r>
        <w:rPr>
          <w:rStyle w:val="Ninguno"/>
          <w:rFonts w:eastAsia="Calibri" w:cs="Calibri"/>
          <w:sz w:val="24"/>
          <w:szCs w:val="24"/>
        </w:rPr>
        <w:t>MEM</w:t>
      </w:r>
      <w:bookmarkEnd w:id="585"/>
      <w:r>
        <w:rPr>
          <w:rStyle w:val="Ninguno"/>
          <w:rFonts w:ascii="Calibri" w:eastAsia="Calibri" w:hAnsi="Calibri" w:cs="Calibri"/>
          <w:sz w:val="28"/>
          <w:szCs w:val="28"/>
        </w:rPr>
        <w:t xml:space="preserve"> </w:t>
      </w:r>
    </w:p>
    <w:p w:rsidR="00C0594E" w:rsidRDefault="00B706A9" w:rsidP="008B74C9">
      <w:pPr>
        <w:pStyle w:val="Heading41"/>
        <w:ind w:left="0" w:firstLine="0"/>
        <w:pPrChange w:id="586" w:author="Meir Kalter" w:date="2016-06-14T09:01:00Z">
          <w:pPr>
            <w:pStyle w:val="Heading41"/>
            <w:numPr>
              <w:ilvl w:val="3"/>
              <w:numId w:val="48"/>
            </w:numPr>
            <w:tabs>
              <w:tab w:val="num" w:pos="708"/>
            </w:tabs>
            <w:ind w:left="720" w:hanging="720"/>
          </w:pPr>
        </w:pPrChange>
      </w:pPr>
      <w:bookmarkStart w:id="587" w:name="_GoBack"/>
      <w:bookmarkEnd w:id="587"/>
      <w:r>
        <w:rPr>
          <w:rFonts w:eastAsia="Arial Unicode MS" w:cs="Arial Unicode MS"/>
        </w:rPr>
        <w:t xml:space="preserve"> </w:t>
      </w:r>
      <w:bookmarkStart w:id="588" w:name="_Toc453658142"/>
      <w:r>
        <w:rPr>
          <w:rFonts w:eastAsia="Arial Unicode MS" w:cs="Arial Unicode MS"/>
        </w:rPr>
        <w:t>This type of file contains the memory code.</w:t>
      </w:r>
      <w:bookmarkEnd w:id="588"/>
    </w:p>
    <w:p w:rsidR="00C0594E" w:rsidRDefault="00B706A9">
      <w:pPr>
        <w:ind w:left="708"/>
      </w:pPr>
      <w:r>
        <w:t xml:space="preserve">The format of the file is </w:t>
      </w:r>
      <w:proofErr w:type="spellStart"/>
      <w:proofErr w:type="gramStart"/>
      <w:r>
        <w:t>ascii</w:t>
      </w:r>
      <w:proofErr w:type="spellEnd"/>
      <w:proofErr w:type="gramEnd"/>
      <w:r>
        <w:t>, separated by colon</w:t>
      </w:r>
    </w:p>
    <w:p w:rsidR="00C0594E" w:rsidRDefault="00B706A9">
      <w:pPr>
        <w:rPr>
          <w:rStyle w:val="Ninguno"/>
          <w:rFonts w:ascii="Calibri" w:eastAsia="Calibri" w:hAnsi="Calibri" w:cs="Calibri"/>
          <w:sz w:val="28"/>
          <w:szCs w:val="28"/>
        </w:rPr>
      </w:pPr>
      <w:r>
        <w:rPr>
          <w:rStyle w:val="Ninguno"/>
          <w:rFonts w:ascii="Calibri" w:eastAsia="Calibri" w:hAnsi="Calibri" w:cs="Calibri"/>
          <w:sz w:val="28"/>
          <w:szCs w:val="28"/>
        </w:rPr>
        <w:t>The graphic interface must include the following elements:</w:t>
      </w:r>
    </w:p>
    <w:p w:rsidR="00C0594E" w:rsidRDefault="00B706A9">
      <w:pPr>
        <w:pStyle w:val="Heading21"/>
        <w:numPr>
          <w:ilvl w:val="1"/>
          <w:numId w:val="47"/>
        </w:numPr>
        <w:pPrChange w:id="589" w:author="Toni" w:date="2016-06-12T20:33:00Z">
          <w:pPr>
            <w:pStyle w:val="Heading21"/>
            <w:numPr>
              <w:ilvl w:val="1"/>
              <w:numId w:val="49"/>
            </w:numPr>
            <w:ind w:left="576" w:hanging="576"/>
          </w:pPr>
        </w:pPrChange>
      </w:pPr>
      <w:bookmarkStart w:id="590" w:name="_Toc453658143"/>
      <w:r>
        <w:rPr>
          <w:rFonts w:eastAsia="Arial Unicode MS" w:cs="Arial Unicode MS"/>
        </w:rPr>
        <w:t>Editing/saving assembler</w:t>
      </w:r>
      <w:bookmarkEnd w:id="590"/>
    </w:p>
    <w:p w:rsidR="00C0594E" w:rsidRDefault="00B706A9">
      <w:pPr>
        <w:rPr>
          <w:rStyle w:val="Ninguno"/>
          <w:rFonts w:ascii="Calibri" w:eastAsia="Calibri" w:hAnsi="Calibri" w:cs="Calibri"/>
          <w:sz w:val="28"/>
          <w:szCs w:val="28"/>
        </w:rPr>
      </w:pPr>
      <w:r>
        <w:rPr>
          <w:rStyle w:val="Ninguno"/>
          <w:rFonts w:ascii="Calibri" w:eastAsia="Calibri" w:hAnsi="Calibri" w:cs="Calibri"/>
          <w:sz w:val="28"/>
          <w:szCs w:val="28"/>
        </w:rPr>
        <w:t>- Window (or frame) editing to introduce programs in assembly language. Buttons to save disk drive or loaded from an assembly program.</w:t>
      </w:r>
    </w:p>
    <w:p w:rsidR="00C0594E" w:rsidRDefault="00B706A9">
      <w:pPr>
        <w:pStyle w:val="Heading21"/>
        <w:numPr>
          <w:ilvl w:val="1"/>
          <w:numId w:val="33"/>
        </w:numPr>
      </w:pPr>
      <w:bookmarkStart w:id="591" w:name="_Toc453658144"/>
      <w:r>
        <w:rPr>
          <w:rFonts w:eastAsia="Arial Unicode MS" w:cs="Arial Unicode MS"/>
        </w:rPr>
        <w:t>Open assembler file</w:t>
      </w:r>
      <w:bookmarkEnd w:id="591"/>
    </w:p>
    <w:p w:rsidR="00C0594E" w:rsidRDefault="00B706A9">
      <w:pPr>
        <w:rPr>
          <w:rStyle w:val="Ninguno"/>
          <w:rFonts w:ascii="Calibri" w:eastAsia="Calibri" w:hAnsi="Calibri" w:cs="Calibri"/>
          <w:sz w:val="28"/>
          <w:szCs w:val="28"/>
        </w:rPr>
      </w:pPr>
      <w:r>
        <w:rPr>
          <w:rStyle w:val="Ninguno"/>
          <w:rFonts w:ascii="Calibri" w:eastAsia="Calibri" w:hAnsi="Calibri" w:cs="Calibri"/>
          <w:sz w:val="28"/>
          <w:szCs w:val="28"/>
        </w:rPr>
        <w:lastRenderedPageBreak/>
        <w:tab/>
        <w:t xml:space="preserve">The file will be opened as in the following image, using the </w:t>
      </w:r>
      <w:r>
        <w:rPr>
          <w:rStyle w:val="Ninguno"/>
          <w:rFonts w:eastAsia="Arial Unicode MS" w:cs="Arial Unicode MS"/>
          <w:b/>
          <w:bCs/>
          <w:i/>
          <w:iCs/>
          <w:u w:val="single"/>
        </w:rPr>
        <w:t>File/Open</w:t>
      </w:r>
      <w:r>
        <w:rPr>
          <w:rStyle w:val="Ninguno"/>
          <w:rFonts w:ascii="Calibri" w:eastAsia="Calibri" w:hAnsi="Calibri" w:cs="Calibri"/>
          <w:sz w:val="28"/>
          <w:szCs w:val="28"/>
        </w:rPr>
        <w:t xml:space="preserve"> menu item /Sub menu item. Only </w:t>
      </w:r>
      <w:r>
        <w:rPr>
          <w:rStyle w:val="Ninguno"/>
          <w:rFonts w:eastAsia="Arial Unicode MS" w:cs="Arial Unicode MS"/>
          <w:b/>
          <w:bCs/>
          <w:i/>
          <w:iCs/>
          <w:sz w:val="28"/>
          <w:szCs w:val="28"/>
        </w:rPr>
        <w:t>asm</w:t>
      </w:r>
      <w:r>
        <w:rPr>
          <w:rStyle w:val="Ninguno"/>
          <w:rFonts w:ascii="Calibri" w:eastAsia="Calibri" w:hAnsi="Calibri" w:cs="Calibri"/>
          <w:sz w:val="28"/>
          <w:szCs w:val="28"/>
        </w:rPr>
        <w:t xml:space="preserve"> files will be viewed from this dialog window.</w:t>
      </w:r>
    </w:p>
    <w:p w:rsidR="00C0594E" w:rsidRDefault="00C0594E">
      <w:pPr>
        <w:bidi/>
        <w:jc w:val="right"/>
        <w:rPr>
          <w:rFonts w:ascii="Times New Roman" w:eastAsia="Times New Roman" w:hAnsi="Times New Roman" w:cs="Times New Roman"/>
          <w:rtl/>
        </w:rPr>
      </w:pPr>
    </w:p>
    <w:p w:rsidR="00C0594E" w:rsidRDefault="00B706A9">
      <w:pPr>
        <w:keepNext/>
      </w:pPr>
      <w:r>
        <w:rPr>
          <w:noProof/>
          <w:lang w:eastAsia="en-US" w:bidi="he-IL"/>
        </w:rPr>
        <w:drawing>
          <wp:inline distT="0" distB="0" distL="0" distR="0">
            <wp:extent cx="2024330" cy="1469241"/>
            <wp:effectExtent l="0" t="0" r="0" b="0"/>
            <wp:docPr id="1073741832" name="officeArt object" descr="C:\Users\Meirka\Documents\Snagit\open_file_2016-05-29_20-10-19.jpg"/>
            <wp:cNvGraphicFramePr/>
            <a:graphic xmlns:a="http://schemas.openxmlformats.org/drawingml/2006/main">
              <a:graphicData uri="http://schemas.openxmlformats.org/drawingml/2006/picture">
                <pic:pic xmlns:pic="http://schemas.openxmlformats.org/drawingml/2006/picture">
                  <pic:nvPicPr>
                    <pic:cNvPr id="1073741832" name="open_file_2016-05-29_20-10-19.jpeg" descr="C:\Users\Meirka\Documents\Snagit\open_file_2016-05-29_20-10-19.jpg"/>
                    <pic:cNvPicPr>
                      <a:picLocks noChangeAspect="1"/>
                    </pic:cNvPicPr>
                  </pic:nvPicPr>
                  <pic:blipFill>
                    <a:blip r:embed="rId12" cstate="print">
                      <a:extLst/>
                    </a:blip>
                    <a:srcRect r="62991" b="79762"/>
                    <a:stretch>
                      <a:fillRect/>
                    </a:stretch>
                  </pic:blipFill>
                  <pic:spPr>
                    <a:xfrm>
                      <a:off x="0" y="0"/>
                      <a:ext cx="2024330" cy="1469241"/>
                    </a:xfrm>
                    <a:prstGeom prst="rect">
                      <a:avLst/>
                    </a:prstGeom>
                    <a:ln w="12700" cap="flat">
                      <a:noFill/>
                      <a:miter lim="400000"/>
                    </a:ln>
                    <a:effectLst/>
                  </pic:spPr>
                </pic:pic>
              </a:graphicData>
            </a:graphic>
          </wp:inline>
        </w:drawing>
      </w:r>
    </w:p>
    <w:p w:rsidR="00C0594E" w:rsidRDefault="00B706A9">
      <w:pPr>
        <w:pStyle w:val="Caption1"/>
      </w:pPr>
      <w:r>
        <w:t>2Open file</w:t>
      </w:r>
    </w:p>
    <w:p w:rsidR="00C0594E" w:rsidRDefault="00B706A9">
      <w:pPr>
        <w:pStyle w:val="Heading21"/>
        <w:numPr>
          <w:ilvl w:val="1"/>
          <w:numId w:val="33"/>
        </w:numPr>
      </w:pPr>
      <w:bookmarkStart w:id="592" w:name="_Toc453658145"/>
      <w:r>
        <w:rPr>
          <w:rFonts w:eastAsia="Arial Unicode MS" w:cs="Arial Unicode MS"/>
        </w:rPr>
        <w:t>Save assembler file</w:t>
      </w:r>
      <w:bookmarkEnd w:id="592"/>
    </w:p>
    <w:p w:rsidR="00C0594E" w:rsidRDefault="00B706A9">
      <w:r>
        <w:rPr>
          <w:rFonts w:eastAsia="Arial Unicode MS" w:cs="Arial Unicode MS"/>
        </w:rPr>
        <w:t xml:space="preserve"> </w:t>
      </w:r>
    </w:p>
    <w:p w:rsidR="00C0594E" w:rsidRDefault="00B706A9">
      <w:r>
        <w:rPr>
          <w:rFonts w:eastAsia="Arial Unicode MS" w:cs="Arial Unicode MS"/>
        </w:rPr>
        <w:t xml:space="preserve">         2. Save file – Use the </w:t>
      </w:r>
      <w:r>
        <w:rPr>
          <w:rStyle w:val="Ninguno"/>
          <w:rFonts w:eastAsia="Arial Unicode MS" w:cs="Arial Unicode MS"/>
          <w:b/>
          <w:bCs/>
          <w:i/>
          <w:iCs/>
          <w:u w:val="single"/>
        </w:rPr>
        <w:t>Save</w:t>
      </w:r>
      <w:r>
        <w:rPr>
          <w:rFonts w:eastAsia="Arial Unicode MS" w:cs="Arial Unicode MS"/>
        </w:rPr>
        <w:t xml:space="preserve"> / </w:t>
      </w:r>
      <w:r>
        <w:rPr>
          <w:rStyle w:val="Ninguno"/>
          <w:rFonts w:eastAsia="Arial Unicode MS" w:cs="Arial Unicode MS"/>
          <w:b/>
          <w:bCs/>
          <w:i/>
          <w:iCs/>
          <w:u w:val="single"/>
        </w:rPr>
        <w:t>Save as</w:t>
      </w:r>
      <w:r>
        <w:rPr>
          <w:rFonts w:eastAsia="Arial Unicode MS" w:cs="Arial Unicode MS"/>
        </w:rPr>
        <w:t xml:space="preserve"> sub menu. </w:t>
      </w:r>
      <w:proofErr w:type="spellStart"/>
      <w:r>
        <w:rPr>
          <w:rFonts w:eastAsia="Arial Unicode MS" w:cs="Arial Unicode MS"/>
        </w:rPr>
        <w:t>Extention</w:t>
      </w:r>
      <w:proofErr w:type="spellEnd"/>
      <w:r>
        <w:rPr>
          <w:rFonts w:eastAsia="Arial Unicode MS" w:cs="Arial Unicode MS"/>
        </w:rPr>
        <w:t xml:space="preserve"> of the file name could be ignored in this activity. </w:t>
      </w:r>
    </w:p>
    <w:p w:rsidR="00C0594E" w:rsidRDefault="00B706A9">
      <w:pPr>
        <w:keepNext/>
      </w:pPr>
      <w:r>
        <w:tab/>
      </w:r>
      <w:r>
        <w:rPr>
          <w:noProof/>
          <w:lang w:eastAsia="en-US" w:bidi="he-IL"/>
        </w:rPr>
        <w:drawing>
          <wp:inline distT="0" distB="0" distL="0" distR="0">
            <wp:extent cx="2130362" cy="1353665"/>
            <wp:effectExtent l="0" t="0" r="0" b="0"/>
            <wp:docPr id="1073741833" name="officeArt object" descr="C:\Users\Meirka\Documents\Snagit\save_as_2016-05-29_20-14-29.jpg"/>
            <wp:cNvGraphicFramePr/>
            <a:graphic xmlns:a="http://schemas.openxmlformats.org/drawingml/2006/main">
              <a:graphicData uri="http://schemas.openxmlformats.org/drawingml/2006/picture">
                <pic:pic xmlns:pic="http://schemas.openxmlformats.org/drawingml/2006/picture">
                  <pic:nvPicPr>
                    <pic:cNvPr id="1073741833" name="save_as_2016-05-29_20-14-29.jpeg" descr="C:\Users\Meirka\Documents\Snagit\save_as_2016-05-29_20-14-29.jpg"/>
                    <pic:cNvPicPr>
                      <a:picLocks noChangeAspect="1"/>
                    </pic:cNvPicPr>
                  </pic:nvPicPr>
                  <pic:blipFill>
                    <a:blip r:embed="rId13" cstate="print">
                      <a:extLst/>
                    </a:blip>
                    <a:srcRect l="2731" t="3804" r="12948" b="10870"/>
                    <a:stretch>
                      <a:fillRect/>
                    </a:stretch>
                  </pic:blipFill>
                  <pic:spPr>
                    <a:xfrm>
                      <a:off x="0" y="0"/>
                      <a:ext cx="2130362" cy="1353665"/>
                    </a:xfrm>
                    <a:prstGeom prst="rect">
                      <a:avLst/>
                    </a:prstGeom>
                    <a:ln w="12700" cap="flat">
                      <a:noFill/>
                      <a:miter lim="400000"/>
                    </a:ln>
                    <a:effectLst/>
                  </pic:spPr>
                </pic:pic>
              </a:graphicData>
            </a:graphic>
          </wp:inline>
        </w:drawing>
      </w:r>
    </w:p>
    <w:p w:rsidR="00C0594E" w:rsidRDefault="00B706A9">
      <w:pPr>
        <w:pStyle w:val="Caption1"/>
      </w:pPr>
      <w:r>
        <w:t>3Save as - menu item q Sub menu item</w:t>
      </w:r>
    </w:p>
    <w:p w:rsidR="00C0594E" w:rsidRDefault="00B706A9">
      <w:pPr>
        <w:pStyle w:val="Heading31"/>
        <w:numPr>
          <w:ilvl w:val="2"/>
          <w:numId w:val="48"/>
        </w:numPr>
        <w:rPr>
          <w:rStyle w:val="Ninguno"/>
          <w:rFonts w:ascii="Calibri" w:eastAsia="Calibri" w:hAnsi="Calibri" w:cs="Calibri"/>
          <w:sz w:val="28"/>
          <w:szCs w:val="28"/>
          <w:u w:val="none"/>
        </w:rPr>
        <w:pPrChange w:id="593" w:author="Toni" w:date="2016-06-12T20:33:00Z">
          <w:pPr>
            <w:pStyle w:val="Heading31"/>
            <w:numPr>
              <w:ilvl w:val="2"/>
              <w:numId w:val="50"/>
            </w:numPr>
            <w:tabs>
              <w:tab w:val="num" w:pos="708"/>
            </w:tabs>
            <w:ind w:left="720" w:hanging="720"/>
          </w:pPr>
        </w:pPrChange>
      </w:pPr>
      <w:r>
        <w:rPr>
          <w:rStyle w:val="Ninguno"/>
        </w:rPr>
        <w:tab/>
      </w:r>
      <w:bookmarkStart w:id="594" w:name="_Toc453658146"/>
      <w:r>
        <w:rPr>
          <w:rStyle w:val="Ninguno"/>
        </w:rPr>
        <w:t>Save file flow:</w:t>
      </w:r>
      <w:bookmarkEnd w:id="594"/>
      <w:r>
        <w:rPr>
          <w:rStyle w:val="Ninguno"/>
          <w:rFonts w:ascii="Calibri" w:eastAsia="Calibri" w:hAnsi="Calibri" w:cs="Calibri"/>
          <w:sz w:val="28"/>
          <w:szCs w:val="28"/>
        </w:rPr>
        <w:t xml:space="preserve"> </w:t>
      </w:r>
    </w:p>
    <w:p w:rsidR="00C0594E" w:rsidRDefault="00B706A9">
      <w:r>
        <w:rPr>
          <w:rStyle w:val="Ninguno"/>
          <w:rFonts w:ascii="Calibri" w:eastAsia="Calibri" w:hAnsi="Calibri" w:cs="Calibri"/>
          <w:sz w:val="28"/>
          <w:szCs w:val="28"/>
        </w:rPr>
        <w:t xml:space="preserve">Saving the file name with no </w:t>
      </w:r>
      <w:proofErr w:type="spellStart"/>
      <w:r>
        <w:rPr>
          <w:rStyle w:val="Ninguno"/>
          <w:rFonts w:ascii="Calibri" w:eastAsia="Calibri" w:hAnsi="Calibri" w:cs="Calibri"/>
          <w:sz w:val="28"/>
          <w:szCs w:val="28"/>
        </w:rPr>
        <w:t>extention</w:t>
      </w:r>
      <w:proofErr w:type="spellEnd"/>
      <w:r>
        <w:rPr>
          <w:rStyle w:val="Ninguno"/>
          <w:rFonts w:ascii="Calibri" w:eastAsia="Calibri" w:hAnsi="Calibri" w:cs="Calibri"/>
          <w:sz w:val="28"/>
          <w:szCs w:val="28"/>
        </w:rPr>
        <w:t xml:space="preserve">, will save the file with the </w:t>
      </w:r>
      <w:del w:id="595" w:author="Toni" w:date="2016-06-12T20:01:00Z">
        <w:r w:rsidDel="00E541B8">
          <w:rPr>
            <w:rStyle w:val="Ninguno"/>
            <w:rFonts w:ascii="Calibri" w:eastAsia="Calibri" w:hAnsi="Calibri" w:cs="Calibri"/>
            <w:sz w:val="28"/>
            <w:szCs w:val="28"/>
          </w:rPr>
          <w:delText>corect</w:delText>
        </w:r>
      </w:del>
      <w:ins w:id="596" w:author="Toni" w:date="2016-06-12T20:01:00Z">
        <w:r w:rsidR="00E541B8">
          <w:rPr>
            <w:rStyle w:val="Ninguno"/>
            <w:rFonts w:ascii="Calibri" w:eastAsia="Calibri" w:hAnsi="Calibri" w:cs="Calibri"/>
            <w:sz w:val="28"/>
            <w:szCs w:val="28"/>
          </w:rPr>
          <w:t>correct</w:t>
        </w:r>
      </w:ins>
      <w:r>
        <w:rPr>
          <w:rStyle w:val="Ninguno"/>
          <w:rFonts w:ascii="Calibri" w:eastAsia="Calibri" w:hAnsi="Calibri" w:cs="Calibri"/>
          <w:sz w:val="28"/>
          <w:szCs w:val="28"/>
        </w:rPr>
        <w:t xml:space="preserve"> </w:t>
      </w:r>
      <w:proofErr w:type="spellStart"/>
      <w:r>
        <w:rPr>
          <w:rStyle w:val="Ninguno"/>
          <w:rFonts w:ascii="Calibri" w:eastAsia="Calibri" w:hAnsi="Calibri" w:cs="Calibri"/>
          <w:sz w:val="28"/>
          <w:szCs w:val="28"/>
        </w:rPr>
        <w:t>extention</w:t>
      </w:r>
      <w:proofErr w:type="spellEnd"/>
      <w:r>
        <w:rPr>
          <w:rStyle w:val="Ninguno"/>
          <w:rFonts w:ascii="Calibri" w:eastAsia="Calibri" w:hAnsi="Calibri" w:cs="Calibri"/>
          <w:sz w:val="28"/>
          <w:szCs w:val="28"/>
        </w:rPr>
        <w:t xml:space="preserve">, as in the </w:t>
      </w:r>
      <w:del w:id="597" w:author="Toni" w:date="2016-06-12T20:01:00Z">
        <w:r w:rsidDel="00E541B8">
          <w:rPr>
            <w:rStyle w:val="Ninguno"/>
            <w:rFonts w:ascii="Calibri" w:eastAsia="Calibri" w:hAnsi="Calibri" w:cs="Calibri"/>
            <w:sz w:val="28"/>
            <w:szCs w:val="28"/>
          </w:rPr>
          <w:delText>folowing</w:delText>
        </w:r>
      </w:del>
      <w:ins w:id="598" w:author="Toni" w:date="2016-06-12T20:01:00Z">
        <w:r w:rsidR="00E541B8">
          <w:rPr>
            <w:rStyle w:val="Ninguno"/>
            <w:rFonts w:ascii="Calibri" w:eastAsia="Calibri" w:hAnsi="Calibri" w:cs="Calibri"/>
            <w:sz w:val="28"/>
            <w:szCs w:val="28"/>
          </w:rPr>
          <w:t>following</w:t>
        </w:r>
      </w:ins>
      <w:r>
        <w:rPr>
          <w:rStyle w:val="Ninguno"/>
          <w:rFonts w:ascii="Calibri" w:eastAsia="Calibri" w:hAnsi="Calibri" w:cs="Calibri"/>
          <w:sz w:val="28"/>
          <w:szCs w:val="28"/>
        </w:rPr>
        <w:t xml:space="preserve"> pictures. The result is – that open file will view the file and file will be opened with no issues:</w:t>
      </w:r>
    </w:p>
    <w:p w:rsidR="00C0594E" w:rsidRDefault="00B706A9">
      <w:pPr>
        <w:keepNext/>
      </w:pPr>
      <w:r>
        <w:rPr>
          <w:rStyle w:val="Ninguno"/>
          <w:rFonts w:ascii="Calibri" w:eastAsia="Calibri" w:hAnsi="Calibri" w:cs="Calibri"/>
          <w:noProof/>
          <w:sz w:val="28"/>
          <w:szCs w:val="28"/>
          <w:lang w:eastAsia="en-US" w:bidi="he-IL"/>
        </w:rPr>
        <w:lastRenderedPageBreak/>
        <w:drawing>
          <wp:inline distT="0" distB="0" distL="0" distR="0">
            <wp:extent cx="4691130" cy="3632654"/>
            <wp:effectExtent l="0" t="0" r="0" b="0"/>
            <wp:docPr id="1073741834" name="officeArt object" descr="C:\Users\Meirka\Documents\Snagit\file_name_extention_will_be_filled_auto2016-05-29_20-17-43.jpg"/>
            <wp:cNvGraphicFramePr/>
            <a:graphic xmlns:a="http://schemas.openxmlformats.org/drawingml/2006/main">
              <a:graphicData uri="http://schemas.openxmlformats.org/drawingml/2006/picture">
                <pic:pic xmlns:pic="http://schemas.openxmlformats.org/drawingml/2006/picture">
                  <pic:nvPicPr>
                    <pic:cNvPr id="1073741834" name="file_name_extention_will_be_filled_auto2016-05-29_20-17-43.jpeg" descr="C:\Users\Meirka\Documents\Snagit\file_name_extention_will_be_filled_auto2016-05-29_20-17-43.jpg"/>
                    <pic:cNvPicPr>
                      <a:picLocks noChangeAspect="1"/>
                    </pic:cNvPicPr>
                  </pic:nvPicPr>
                  <pic:blipFill>
                    <a:blip r:embed="rId14" cstate="print">
                      <a:extLst/>
                    </a:blip>
                    <a:stretch>
                      <a:fillRect/>
                    </a:stretch>
                  </pic:blipFill>
                  <pic:spPr>
                    <a:xfrm>
                      <a:off x="0" y="0"/>
                      <a:ext cx="4691130" cy="3632654"/>
                    </a:xfrm>
                    <a:prstGeom prst="rect">
                      <a:avLst/>
                    </a:prstGeom>
                    <a:ln w="12700" cap="flat">
                      <a:noFill/>
                      <a:miter lim="400000"/>
                    </a:ln>
                    <a:effectLst/>
                  </pic:spPr>
                </pic:pic>
              </a:graphicData>
            </a:graphic>
          </wp:inline>
        </w:drawing>
      </w:r>
    </w:p>
    <w:p w:rsidR="00C0594E" w:rsidRDefault="00B706A9">
      <w:pPr>
        <w:pStyle w:val="Caption1"/>
      </w:pPr>
      <w:r>
        <w:t>4save asm file - test5 - with no extension</w:t>
      </w:r>
    </w:p>
    <w:p w:rsidR="00C0594E" w:rsidRDefault="00B706A9">
      <w:pPr>
        <w:keepNext/>
      </w:pPr>
      <w:r>
        <w:rPr>
          <w:rStyle w:val="Ninguno"/>
          <w:rFonts w:ascii="Calibri" w:eastAsia="Calibri" w:hAnsi="Calibri" w:cs="Calibri"/>
          <w:noProof/>
          <w:sz w:val="28"/>
          <w:szCs w:val="28"/>
          <w:lang w:eastAsia="en-US" w:bidi="he-IL"/>
        </w:rPr>
        <w:drawing>
          <wp:inline distT="0" distB="0" distL="0" distR="0">
            <wp:extent cx="5475275" cy="3597774"/>
            <wp:effectExtent l="0" t="0" r="0" b="0"/>
            <wp:docPr id="1073741835" name="officeArt object" descr="C:\Users\Meirka\Documents\Snagit\file_name_extention_auto_2016-05-29_20-19-33.jpg"/>
            <wp:cNvGraphicFramePr/>
            <a:graphic xmlns:a="http://schemas.openxmlformats.org/drawingml/2006/main">
              <a:graphicData uri="http://schemas.openxmlformats.org/drawingml/2006/picture">
                <pic:pic xmlns:pic="http://schemas.openxmlformats.org/drawingml/2006/picture">
                  <pic:nvPicPr>
                    <pic:cNvPr id="1073741835" name="file_name_extention_auto_2016-05-29_20-19-33.jpeg" descr="C:\Users\Meirka\Documents\Snagit\file_name_extention_auto_2016-05-29_20-19-33.jpg"/>
                    <pic:cNvPicPr>
                      <a:picLocks noChangeAspect="1"/>
                    </pic:cNvPicPr>
                  </pic:nvPicPr>
                  <pic:blipFill>
                    <a:blip r:embed="rId15" cstate="print">
                      <a:extLst/>
                    </a:blip>
                    <a:stretch>
                      <a:fillRect/>
                    </a:stretch>
                  </pic:blipFill>
                  <pic:spPr>
                    <a:xfrm>
                      <a:off x="0" y="0"/>
                      <a:ext cx="5475275" cy="3597774"/>
                    </a:xfrm>
                    <a:prstGeom prst="rect">
                      <a:avLst/>
                    </a:prstGeom>
                    <a:ln w="12700" cap="flat">
                      <a:noFill/>
                      <a:miter lim="400000"/>
                    </a:ln>
                    <a:effectLst/>
                  </pic:spPr>
                </pic:pic>
              </a:graphicData>
            </a:graphic>
          </wp:inline>
        </w:drawing>
      </w:r>
    </w:p>
    <w:p w:rsidR="00C0594E" w:rsidRDefault="00B706A9">
      <w:pPr>
        <w:pStyle w:val="Caption1"/>
      </w:pPr>
      <w:r>
        <w:t xml:space="preserve">5The file was saved </w:t>
      </w:r>
      <w:proofErr w:type="spellStart"/>
      <w:r>
        <w:t>corectly</w:t>
      </w:r>
      <w:proofErr w:type="spellEnd"/>
      <w:r>
        <w:t xml:space="preserve"> - as </w:t>
      </w:r>
      <w:proofErr w:type="gramStart"/>
      <w:r>
        <w:t>test5.asm[</w:t>
      </w:r>
      <w:proofErr w:type="spellStart"/>
      <w:proofErr w:type="gramEnd"/>
      <w:r>
        <w:t>Viewdlated</w:t>
      </w:r>
      <w:proofErr w:type="spellEnd"/>
      <w:r>
        <w:t xml:space="preserve"> by the open file ]</w:t>
      </w:r>
    </w:p>
    <w:p w:rsidR="00C0594E" w:rsidRDefault="00C0594E"/>
    <w:p w:rsidR="00C0594E" w:rsidRDefault="00B706A9">
      <w:pPr>
        <w:keepNext/>
      </w:pPr>
      <w:r>
        <w:rPr>
          <w:noProof/>
          <w:lang w:eastAsia="en-US" w:bidi="he-IL"/>
        </w:rPr>
        <w:lastRenderedPageBreak/>
        <w:drawing>
          <wp:inline distT="0" distB="0" distL="0" distR="0">
            <wp:extent cx="2156956" cy="1794282"/>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16" cstate="print">
                      <a:extLst/>
                    </a:blip>
                    <a:stretch>
                      <a:fillRect/>
                    </a:stretch>
                  </pic:blipFill>
                  <pic:spPr>
                    <a:xfrm>
                      <a:off x="0" y="0"/>
                      <a:ext cx="2156956" cy="1794282"/>
                    </a:xfrm>
                    <a:prstGeom prst="rect">
                      <a:avLst/>
                    </a:prstGeom>
                    <a:ln w="12700" cap="flat">
                      <a:noFill/>
                      <a:miter lim="400000"/>
                    </a:ln>
                    <a:effectLst/>
                  </pic:spPr>
                </pic:pic>
              </a:graphicData>
            </a:graphic>
          </wp:inline>
        </w:drawing>
      </w:r>
    </w:p>
    <w:p w:rsidR="00C0594E" w:rsidRDefault="00B706A9">
      <w:pPr>
        <w:pStyle w:val="Caption1"/>
      </w:pPr>
      <w:r>
        <w:t>6Editor window</w:t>
      </w:r>
    </w:p>
    <w:p w:rsidR="00C0594E" w:rsidRDefault="00B706A9">
      <w:r>
        <w:rPr>
          <w:rFonts w:eastAsia="Arial Unicode MS" w:cs="Arial Unicode MS"/>
        </w:rPr>
        <w:t xml:space="preserve">The editor window – contains window with editor for the ASM code. </w:t>
      </w:r>
    </w:p>
    <w:p w:rsidR="00C0594E" w:rsidRDefault="00C0594E"/>
    <w:p w:rsidR="00C0594E" w:rsidRDefault="00C0594E"/>
    <w:p w:rsidR="00C0594E" w:rsidRDefault="00B706A9">
      <w:r>
        <w:rPr>
          <w:rFonts w:eastAsia="Arial Unicode MS" w:cs="Arial Unicode MS"/>
        </w:rPr>
        <w:t xml:space="preserve">Window (or frame) to display processor registers (PC, SP and RA) and outcome indicators (C, N, Z and V). These records will be updated either by the execution of the instructions or because the user modifies the content. </w:t>
      </w:r>
      <w:r>
        <w:rPr>
          <w:rStyle w:val="Ninguno"/>
          <w:rFonts w:eastAsia="Arial Unicode MS" w:cs="Arial Unicode MS"/>
          <w:shd w:val="clear" w:color="auto" w:fill="FFFF00"/>
        </w:rPr>
        <w:t>You should view / edit both binary and hexadecimal.</w:t>
      </w:r>
    </w:p>
    <w:p w:rsidR="00C0594E" w:rsidRDefault="00C0594E"/>
    <w:p w:rsidR="00C0594E" w:rsidRDefault="00B706A9">
      <w:r>
        <w:rPr>
          <w:rFonts w:eastAsia="Arial Unicode MS" w:cs="Arial Unicode MS"/>
        </w:rPr>
        <w:t>In the current version – the edit of the values is done currently in hexadecimal.</w:t>
      </w:r>
    </w:p>
    <w:p w:rsidR="00C0594E" w:rsidRDefault="00C0594E"/>
    <w:p w:rsidR="00C0594E" w:rsidRDefault="00B706A9">
      <w:pPr>
        <w:keepNext/>
      </w:pPr>
      <w:r>
        <w:rPr>
          <w:noProof/>
          <w:lang w:eastAsia="en-US" w:bidi="he-IL"/>
        </w:rPr>
        <w:drawing>
          <wp:inline distT="0" distB="0" distL="0" distR="0">
            <wp:extent cx="1320004" cy="2450373"/>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png"/>
                    <pic:cNvPicPr>
                      <a:picLocks noChangeAspect="1"/>
                    </pic:cNvPicPr>
                  </pic:nvPicPr>
                  <pic:blipFill>
                    <a:blip r:embed="rId17" cstate="print">
                      <a:extLst/>
                    </a:blip>
                    <a:stretch>
                      <a:fillRect/>
                    </a:stretch>
                  </pic:blipFill>
                  <pic:spPr>
                    <a:xfrm>
                      <a:off x="0" y="0"/>
                      <a:ext cx="1320004" cy="2450373"/>
                    </a:xfrm>
                    <a:prstGeom prst="rect">
                      <a:avLst/>
                    </a:prstGeom>
                    <a:ln w="12700" cap="flat">
                      <a:noFill/>
                      <a:miter lim="400000"/>
                    </a:ln>
                    <a:effectLst/>
                  </pic:spPr>
                </pic:pic>
              </a:graphicData>
            </a:graphic>
          </wp:inline>
        </w:drawing>
      </w:r>
    </w:p>
    <w:p w:rsidR="00C0594E" w:rsidRDefault="00B706A9">
      <w:pPr>
        <w:pStyle w:val="Caption1"/>
      </w:pPr>
      <w:r>
        <w:t>7Processor registers and outcome indicators.</w:t>
      </w:r>
    </w:p>
    <w:p w:rsidR="00C0594E" w:rsidRDefault="00B706A9">
      <w:r>
        <w:rPr>
          <w:rFonts w:ascii="Arial Unicode MS" w:eastAsia="Arial Unicode MS" w:hAnsi="Arial Unicode MS" w:cs="Arial Unicode MS"/>
        </w:rPr>
        <w:br w:type="page"/>
      </w:r>
    </w:p>
    <w:p w:rsidR="00C0594E" w:rsidRDefault="00B706A9">
      <w:pPr>
        <w:pStyle w:val="Heading21"/>
        <w:numPr>
          <w:ilvl w:val="1"/>
          <w:numId w:val="33"/>
        </w:numPr>
      </w:pPr>
      <w:bookmarkStart w:id="599" w:name="_Toc453658147"/>
      <w:r>
        <w:rPr>
          <w:rFonts w:eastAsia="Arial Unicode MS" w:cs="Arial Unicode MS"/>
        </w:rPr>
        <w:lastRenderedPageBreak/>
        <w:t>Memory view</w:t>
      </w:r>
      <w:bookmarkEnd w:id="599"/>
    </w:p>
    <w:p w:rsidR="00C0594E" w:rsidRDefault="00B706A9">
      <w:pPr>
        <w:pStyle w:val="Heading31"/>
        <w:numPr>
          <w:ilvl w:val="2"/>
          <w:numId w:val="49"/>
        </w:numPr>
        <w:pPrChange w:id="600" w:author="Toni" w:date="2016-06-12T20:33:00Z">
          <w:pPr>
            <w:pStyle w:val="Heading31"/>
            <w:numPr>
              <w:ilvl w:val="2"/>
              <w:numId w:val="51"/>
            </w:numPr>
            <w:ind w:left="708" w:hanging="708"/>
          </w:pPr>
        </w:pPrChange>
      </w:pPr>
      <w:bookmarkStart w:id="601" w:name="_Toc453658148"/>
      <w:r>
        <w:rPr>
          <w:rFonts w:eastAsia="Arial Unicode MS" w:cs="Arial Unicode MS"/>
        </w:rPr>
        <w:t>Memory</w:t>
      </w:r>
      <w:bookmarkEnd w:id="601"/>
    </w:p>
    <w:p w:rsidR="00C0594E" w:rsidRDefault="00B706A9">
      <w:pPr>
        <w:pStyle w:val="Heading31"/>
        <w:numPr>
          <w:ilvl w:val="2"/>
          <w:numId w:val="49"/>
        </w:numPr>
        <w:pPrChange w:id="602" w:author="Toni" w:date="2016-06-12T20:33:00Z">
          <w:pPr>
            <w:pStyle w:val="Heading31"/>
            <w:numPr>
              <w:ilvl w:val="2"/>
              <w:numId w:val="51"/>
            </w:numPr>
            <w:ind w:left="708" w:hanging="708"/>
          </w:pPr>
        </w:pPrChange>
      </w:pPr>
      <w:bookmarkStart w:id="603" w:name="_Toc453658149"/>
      <w:r>
        <w:rPr>
          <w:rFonts w:eastAsia="Arial Unicode MS" w:cs="Arial Unicode MS"/>
        </w:rPr>
        <w:t xml:space="preserve">Instruction </w:t>
      </w:r>
      <w:proofErr w:type="spellStart"/>
      <w:r>
        <w:rPr>
          <w:rFonts w:eastAsia="Arial Unicode MS" w:cs="Arial Unicode MS"/>
        </w:rPr>
        <w:t>cpu</w:t>
      </w:r>
      <w:bookmarkEnd w:id="603"/>
      <w:proofErr w:type="spellEnd"/>
    </w:p>
    <w:p w:rsidR="00C0594E" w:rsidRDefault="00B706A9">
      <w:pPr>
        <w:pStyle w:val="Heading31"/>
        <w:numPr>
          <w:ilvl w:val="2"/>
          <w:numId w:val="49"/>
        </w:numPr>
        <w:pPrChange w:id="604" w:author="Toni" w:date="2016-06-12T20:33:00Z">
          <w:pPr>
            <w:pStyle w:val="Heading31"/>
            <w:numPr>
              <w:ilvl w:val="2"/>
              <w:numId w:val="51"/>
            </w:numPr>
            <w:ind w:left="708" w:hanging="708"/>
          </w:pPr>
        </w:pPrChange>
      </w:pPr>
      <w:bookmarkStart w:id="605" w:name="_Toc453658150"/>
      <w:r>
        <w:rPr>
          <w:rFonts w:eastAsia="Arial Unicode MS" w:cs="Arial Unicode MS"/>
        </w:rPr>
        <w:t>Stack</w:t>
      </w:r>
      <w:bookmarkEnd w:id="605"/>
    </w:p>
    <w:p w:rsidR="00C0594E" w:rsidRDefault="00B706A9">
      <w:r>
        <w:rPr>
          <w:rFonts w:eastAsia="Arial Unicode MS" w:cs="Arial Unicode MS"/>
        </w:rPr>
        <w:t xml:space="preserve">- Two windows (or frames) to display the computer's memory (256 bytes). This allows the student displayed at the same time the bottom of memory where </w:t>
      </w:r>
      <w:del w:id="606" w:author="Toni" w:date="2016-06-12T20:02:00Z">
        <w:r w:rsidDel="00E541B8">
          <w:rPr>
            <w:rFonts w:eastAsia="Arial Unicode MS" w:cs="Arial Unicode MS"/>
          </w:rPr>
          <w:delText xml:space="preserve">your </w:delText>
        </w:r>
      </w:del>
      <w:ins w:id="607" w:author="Toni" w:date="2016-06-12T20:02:00Z">
        <w:r w:rsidR="00E541B8">
          <w:rPr>
            <w:rFonts w:eastAsia="Arial Unicode MS" w:cs="Arial Unicode MS"/>
          </w:rPr>
          <w:t xml:space="preserve">the </w:t>
        </w:r>
      </w:ins>
      <w:r>
        <w:rPr>
          <w:rFonts w:eastAsia="Arial Unicode MS" w:cs="Arial Unicode MS"/>
        </w:rPr>
        <w:t>program into machine code</w:t>
      </w:r>
      <w:ins w:id="608" w:author="Toni" w:date="2016-06-12T20:02:00Z">
        <w:r w:rsidR="00E541B8">
          <w:rPr>
            <w:rFonts w:eastAsia="Arial Unicode MS" w:cs="Arial Unicode MS"/>
          </w:rPr>
          <w:t xml:space="preserve"> is stored</w:t>
        </w:r>
      </w:ins>
      <w:r>
        <w:rPr>
          <w:rFonts w:eastAsia="Arial Unicode MS" w:cs="Arial Unicode MS"/>
        </w:rPr>
        <w:t>, and in the other window another address range, which may have data or be the stack. Both memory addresses and their contents are displayed in hexadecimal. It must be possible to modify the contents of a memory address. The way it is now does not quite like, but not if it is possible to make a memory location by clicking on its value and changing it is changed.</w:t>
      </w:r>
    </w:p>
    <w:p w:rsidR="00C0594E" w:rsidRDefault="00B706A9">
      <w:pPr>
        <w:pStyle w:val="Heading21"/>
        <w:numPr>
          <w:ilvl w:val="1"/>
          <w:numId w:val="33"/>
        </w:numPr>
      </w:pPr>
      <w:bookmarkStart w:id="609" w:name="_Toc453658151"/>
      <w:r>
        <w:rPr>
          <w:rFonts w:eastAsia="Arial Unicode MS" w:cs="Arial Unicode MS"/>
        </w:rPr>
        <w:t>Seven segment display</w:t>
      </w:r>
      <w:bookmarkEnd w:id="609"/>
    </w:p>
    <w:p w:rsidR="00C0594E" w:rsidRDefault="00B706A9">
      <w:r>
        <w:rPr>
          <w:rFonts w:eastAsia="Arial Unicode MS" w:cs="Arial Unicode MS"/>
        </w:rPr>
        <w:t>- A seven-segment display two digits to display the output of 0x01 OUT instruction (is as it is in the current simulator)</w:t>
      </w:r>
    </w:p>
    <w:p w:rsidR="00C0594E" w:rsidRDefault="00C0594E"/>
    <w:p w:rsidR="00C0594E" w:rsidRDefault="00B706A9">
      <w:del w:id="610" w:author="Toni" w:date="2016-06-12T20:03:00Z">
        <w:r w:rsidDel="00E541B8">
          <w:rPr>
            <w:rStyle w:val="Ninguno"/>
            <w:rFonts w:eastAsia="Arial Unicode MS" w:cs="Arial Unicode MS"/>
            <w:shd w:val="clear" w:color="auto" w:fill="FFFF00"/>
          </w:rPr>
          <w:lastRenderedPageBreak/>
          <w:delText>- A peripheral output to your liking. Something chart, which will send a byte or two and change color, shape or position. For example, a needle that moves right or left depending on the value that you send it ...</w:delText>
        </w:r>
        <w:r w:rsidDel="00E541B8">
          <w:rPr>
            <w:rFonts w:eastAsia="Arial Unicode MS" w:cs="Arial Unicode MS"/>
          </w:rPr>
          <w:delText xml:space="preserve"> – Only thing wasn’t implemented</w:delText>
        </w:r>
      </w:del>
      <w:r>
        <w:rPr>
          <w:noProof/>
          <w:lang w:eastAsia="en-US" w:bidi="he-IL"/>
        </w:rPr>
        <w:drawing>
          <wp:inline distT="0" distB="0" distL="0" distR="0">
            <wp:extent cx="5480914" cy="3147823"/>
            <wp:effectExtent l="0" t="0" r="0" b="0"/>
            <wp:docPr id="1073741838"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8" name="prog_view.jpeg" descr="C:\Users\Meirka\Documents\Snagit\prog_view.jpg"/>
                    <pic:cNvPicPr>
                      <a:picLocks noChangeAspect="1"/>
                    </pic:cNvPicPr>
                  </pic:nvPicPr>
                  <pic:blipFill>
                    <a:blip r:embed="rId11" cstate="print">
                      <a:extLst/>
                    </a:blip>
                    <a:stretch>
                      <a:fillRect/>
                    </a:stretch>
                  </pic:blipFill>
                  <pic:spPr>
                    <a:xfrm>
                      <a:off x="0" y="0"/>
                      <a:ext cx="5480914" cy="3147823"/>
                    </a:xfrm>
                    <a:prstGeom prst="rect">
                      <a:avLst/>
                    </a:prstGeom>
                    <a:ln w="12700" cap="flat">
                      <a:noFill/>
                      <a:miter lim="400000"/>
                    </a:ln>
                    <a:effectLst/>
                  </pic:spPr>
                </pic:pic>
              </a:graphicData>
            </a:graphic>
          </wp:inline>
        </w:drawing>
      </w:r>
      <w:r>
        <w:rPr>
          <w:noProof/>
          <w:lang w:eastAsia="en-US" w:bidi="he-IL"/>
        </w:rPr>
        <w:drawing>
          <wp:inline distT="0" distB="0" distL="0" distR="0">
            <wp:extent cx="5480914" cy="3147823"/>
            <wp:effectExtent l="0" t="0" r="0" b="0"/>
            <wp:docPr id="1073741839"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9" name="prog_view.jpeg" descr="C:\Users\Meirka\Documents\Snagit\prog_view.jpg"/>
                    <pic:cNvPicPr>
                      <a:picLocks noChangeAspect="1"/>
                    </pic:cNvPicPr>
                  </pic:nvPicPr>
                  <pic:blipFill>
                    <a:blip r:embed="rId11" cstate="print">
                      <a:extLst/>
                    </a:blip>
                    <a:stretch>
                      <a:fillRect/>
                    </a:stretch>
                  </pic:blipFill>
                  <pic:spPr>
                    <a:xfrm>
                      <a:off x="0" y="0"/>
                      <a:ext cx="5480914" cy="3147823"/>
                    </a:xfrm>
                    <a:prstGeom prst="rect">
                      <a:avLst/>
                    </a:prstGeom>
                    <a:ln w="12700" cap="flat">
                      <a:noFill/>
                      <a:miter lim="400000"/>
                    </a:ln>
                    <a:effectLst/>
                  </pic:spPr>
                </pic:pic>
              </a:graphicData>
            </a:graphic>
          </wp:inline>
        </w:drawing>
      </w:r>
    </w:p>
    <w:p w:rsidR="00C0594E" w:rsidRDefault="00B706A9">
      <w:pPr>
        <w:pStyle w:val="Heading21"/>
        <w:numPr>
          <w:ilvl w:val="1"/>
          <w:numId w:val="33"/>
        </w:numPr>
      </w:pPr>
      <w:bookmarkStart w:id="611" w:name="_Toc453658152"/>
      <w:r>
        <w:rPr>
          <w:rFonts w:eastAsia="Arial Unicode MS" w:cs="Arial Unicode MS"/>
        </w:rPr>
        <w:t>Input battery of 8 switches</w:t>
      </w:r>
      <w:bookmarkEnd w:id="611"/>
    </w:p>
    <w:p w:rsidR="00C0594E" w:rsidRDefault="00B706A9">
      <w:r>
        <w:rPr>
          <w:rFonts w:eastAsia="Arial Unicode MS" w:cs="Arial Unicode MS"/>
        </w:rPr>
        <w:t>- A battery of 8 switches, to generate the input to the instruction IN 0x00. The user must be able to change the position of each of the switches (on / off) with the mouse.</w:t>
      </w:r>
    </w:p>
    <w:p w:rsidR="00C0594E" w:rsidRDefault="00B706A9">
      <w:r>
        <w:rPr>
          <w:rFonts w:eastAsia="Arial Unicode MS" w:cs="Arial Unicode MS"/>
        </w:rPr>
        <w:t xml:space="preserve">From the high bit at the top to the lower </w:t>
      </w:r>
      <w:proofErr w:type="gramStart"/>
      <w:r>
        <w:rPr>
          <w:rFonts w:eastAsia="Arial Unicode MS" w:cs="Arial Unicode MS"/>
        </w:rPr>
        <w:t>bit .</w:t>
      </w:r>
      <w:proofErr w:type="gramEnd"/>
    </w:p>
    <w:p w:rsidR="00C0594E" w:rsidRDefault="00B706A9">
      <w:r>
        <w:rPr>
          <w:rFonts w:eastAsia="Arial Unicode MS" w:cs="Arial Unicode MS"/>
        </w:rPr>
        <w:t>For example:</w:t>
      </w:r>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60"/>
        <w:gridCol w:w="4360"/>
      </w:tblGrid>
      <w:tr w:rsidR="00C0594E">
        <w:trPr>
          <w:trHeight w:val="4955"/>
        </w:trPr>
        <w:tc>
          <w:tcPr>
            <w:tcW w:w="4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keepNext/>
              <w:rPr>
                <w:rStyle w:val="Ninguno"/>
              </w:rPr>
            </w:pPr>
            <w:r>
              <w:rPr>
                <w:noProof/>
                <w:lang w:eastAsia="en-US" w:bidi="he-IL"/>
              </w:rPr>
              <w:lastRenderedPageBreak/>
              <w:drawing>
                <wp:inline distT="0" distB="0" distL="0" distR="0">
                  <wp:extent cx="1009650" cy="2552065"/>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png"/>
                          <pic:cNvPicPr>
                            <a:picLocks noChangeAspect="1"/>
                          </pic:cNvPicPr>
                        </pic:nvPicPr>
                        <pic:blipFill>
                          <a:blip r:embed="rId18" cstate="print">
                            <a:extLst/>
                          </a:blip>
                          <a:stretch>
                            <a:fillRect/>
                          </a:stretch>
                        </pic:blipFill>
                        <pic:spPr>
                          <a:xfrm>
                            <a:off x="0" y="0"/>
                            <a:ext cx="1009650" cy="2552065"/>
                          </a:xfrm>
                          <a:prstGeom prst="rect">
                            <a:avLst/>
                          </a:prstGeom>
                          <a:ln w="12700" cap="flat">
                            <a:noFill/>
                            <a:miter lim="400000"/>
                          </a:ln>
                          <a:effectLst/>
                        </pic:spPr>
                      </pic:pic>
                    </a:graphicData>
                  </a:graphic>
                </wp:inline>
              </w:drawing>
            </w:r>
          </w:p>
          <w:p w:rsidR="00C0594E" w:rsidRDefault="00B706A9">
            <w:pPr>
              <w:pStyle w:val="Caption1"/>
            </w:pPr>
            <w:r>
              <w:rPr>
                <w:rStyle w:val="Ninguno"/>
              </w:rPr>
              <w:t xml:space="preserve">Figure </w:t>
            </w:r>
            <w:r>
              <w:t>8</w:t>
            </w:r>
            <w:r>
              <w:rPr>
                <w:rStyle w:val="Ninguno"/>
              </w:rPr>
              <w:t xml:space="preserve"> battery of 8 switches - 4B value</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keepNext/>
              <w:rPr>
                <w:rStyle w:val="Ninguno"/>
              </w:rPr>
            </w:pPr>
            <w:r>
              <w:rPr>
                <w:noProof/>
                <w:lang w:eastAsia="en-US" w:bidi="he-IL"/>
              </w:rPr>
              <w:drawing>
                <wp:inline distT="0" distB="0" distL="0" distR="0">
                  <wp:extent cx="1000125" cy="2524125"/>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png"/>
                          <pic:cNvPicPr>
                            <a:picLocks noChangeAspect="1"/>
                          </pic:cNvPicPr>
                        </pic:nvPicPr>
                        <pic:blipFill>
                          <a:blip r:embed="rId19" cstate="print">
                            <a:extLst/>
                          </a:blip>
                          <a:stretch>
                            <a:fillRect/>
                          </a:stretch>
                        </pic:blipFill>
                        <pic:spPr>
                          <a:xfrm>
                            <a:off x="0" y="0"/>
                            <a:ext cx="1000125" cy="2524125"/>
                          </a:xfrm>
                          <a:prstGeom prst="rect">
                            <a:avLst/>
                          </a:prstGeom>
                          <a:ln w="12700" cap="flat">
                            <a:noFill/>
                            <a:miter lim="400000"/>
                          </a:ln>
                          <a:effectLst/>
                        </pic:spPr>
                      </pic:pic>
                    </a:graphicData>
                  </a:graphic>
                </wp:inline>
              </w:drawing>
            </w:r>
          </w:p>
          <w:p w:rsidR="00C0594E" w:rsidRDefault="00B706A9">
            <w:pPr>
              <w:pStyle w:val="Caption1"/>
            </w:pPr>
            <w:r>
              <w:rPr>
                <w:rStyle w:val="Ninguno"/>
              </w:rPr>
              <w:t xml:space="preserve">Figure </w:t>
            </w:r>
            <w:r>
              <w:t>9</w:t>
            </w:r>
            <w:r>
              <w:rPr>
                <w:rStyle w:val="Ninguno"/>
              </w:rPr>
              <w:t xml:space="preserve"> 0F</w:t>
            </w:r>
            <w:r>
              <w:t xml:space="preserve"> value</w:t>
            </w:r>
          </w:p>
        </w:tc>
      </w:tr>
    </w:tbl>
    <w:p w:rsidR="00C0594E" w:rsidRDefault="00C0594E">
      <w:pPr>
        <w:widowControl w:val="0"/>
        <w:spacing w:line="240" w:lineRule="auto"/>
      </w:pPr>
    </w:p>
    <w:p w:rsidR="00C0594E" w:rsidRDefault="00C0594E"/>
    <w:p w:rsidR="00C0594E" w:rsidRDefault="00C0594E">
      <w:pPr>
        <w:keepNext/>
      </w:pPr>
    </w:p>
    <w:p w:rsidR="00C0594E" w:rsidRDefault="00B706A9">
      <w:pPr>
        <w:pStyle w:val="Caption1"/>
      </w:pPr>
      <w:r>
        <w:t xml:space="preserve">Figure 10 </w:t>
      </w:r>
      <w:proofErr w:type="gramStart"/>
      <w:r>
        <w:t>battery</w:t>
      </w:r>
      <w:proofErr w:type="gramEnd"/>
      <w:r>
        <w:t xml:space="preserve"> of 8 switches - 4B value</w:t>
      </w:r>
    </w:p>
    <w:p w:rsidR="00C0594E" w:rsidRDefault="00C0594E"/>
    <w:p w:rsidR="00C0594E" w:rsidRDefault="00B706A9">
      <w:r>
        <w:rPr>
          <w:rFonts w:eastAsia="Arial Unicode MS" w:cs="Arial Unicode MS"/>
        </w:rPr>
        <w:t>- A hexadecimal as having the current simulator keyboard, but instead of an OK button, you will have something like a push button (https://electrosome.com/wp-content/uploads/2012/12/Push-Button -Switch.jpg).</w:t>
      </w:r>
    </w:p>
    <w:p w:rsidR="00C0594E" w:rsidRDefault="00B706A9">
      <w:r>
        <w:rPr>
          <w:noProof/>
          <w:lang w:eastAsia="en-US" w:bidi="he-IL"/>
        </w:rPr>
        <w:drawing>
          <wp:inline distT="0" distB="0" distL="0" distR="0">
            <wp:extent cx="1009650" cy="2552065"/>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png"/>
                    <pic:cNvPicPr>
                      <a:picLocks noChangeAspect="1"/>
                    </pic:cNvPicPr>
                  </pic:nvPicPr>
                  <pic:blipFill>
                    <a:blip r:embed="rId18" cstate="print">
                      <a:extLst/>
                    </a:blip>
                    <a:stretch>
                      <a:fillRect/>
                    </a:stretch>
                  </pic:blipFill>
                  <pic:spPr>
                    <a:xfrm>
                      <a:off x="0" y="0"/>
                      <a:ext cx="1009650" cy="2552065"/>
                    </a:xfrm>
                    <a:prstGeom prst="rect">
                      <a:avLst/>
                    </a:prstGeom>
                    <a:ln w="12700" cap="flat">
                      <a:noFill/>
                      <a:miter lim="400000"/>
                    </a:ln>
                    <a:effectLst/>
                  </pic:spPr>
                </pic:pic>
              </a:graphicData>
            </a:graphic>
          </wp:inline>
        </w:drawing>
      </w:r>
    </w:p>
    <w:p w:rsidR="00C0594E" w:rsidRDefault="00B706A9">
      <w:pPr>
        <w:pStyle w:val="Heading21"/>
        <w:numPr>
          <w:ilvl w:val="1"/>
          <w:numId w:val="50"/>
        </w:numPr>
        <w:pPrChange w:id="612" w:author="Toni" w:date="2016-06-12T20:33:00Z">
          <w:pPr>
            <w:pStyle w:val="Heading21"/>
            <w:numPr>
              <w:ilvl w:val="1"/>
              <w:numId w:val="52"/>
            </w:numPr>
            <w:ind w:left="576" w:hanging="576"/>
          </w:pPr>
        </w:pPrChange>
      </w:pPr>
      <w:bookmarkStart w:id="613" w:name="_Toc453658153"/>
      <w:r>
        <w:rPr>
          <w:rFonts w:eastAsia="Arial Unicode MS" w:cs="Arial Unicode MS"/>
        </w:rPr>
        <w:t>Toolbar</w:t>
      </w:r>
      <w:bookmarkEnd w:id="613"/>
    </w:p>
    <w:p w:rsidR="00C0594E" w:rsidRDefault="00B706A9">
      <w:r>
        <w:rPr>
          <w:rFonts w:eastAsia="Arial Unicode MS" w:cs="Arial Unicode MS"/>
        </w:rPr>
        <w:t>- A panel with buttons (or bar, although I prefer panel with large buttons so you can read the function of each button) with the following buttons:</w:t>
      </w:r>
    </w:p>
    <w:p w:rsidR="00C0594E" w:rsidRDefault="00B706A9">
      <w:r>
        <w:rPr>
          <w:rFonts w:eastAsia="Arial Unicode MS" w:cs="Arial Unicode MS"/>
        </w:rPr>
        <w:lastRenderedPageBreak/>
        <w:t xml:space="preserve">Assemble, Step (Step by Step Run) Run (Uninterruptible Execution), Reset PC (Set to 0 the PC), Reset RA (Reset the RA), Reset SP (Reset the SP), Reset memory </w:t>
      </w:r>
      <w:proofErr w:type="gramStart"/>
      <w:r>
        <w:rPr>
          <w:rFonts w:eastAsia="Arial Unicode MS" w:cs="Arial Unicode MS"/>
        </w:rPr>
        <w:t>( Reset</w:t>
      </w:r>
      <w:proofErr w:type="gramEnd"/>
      <w:r>
        <w:rPr>
          <w:rFonts w:eastAsia="Arial Unicode MS" w:cs="Arial Unicode MS"/>
        </w:rPr>
        <w:t xml:space="preserve"> all memory) and RESET (Resets all of the above).</w:t>
      </w:r>
    </w:p>
    <w:p w:rsidR="00C0594E" w:rsidRDefault="00B706A9">
      <w:r>
        <w:rPr>
          <w:rFonts w:eastAsia="Arial Unicode MS" w:cs="Arial Unicode MS"/>
        </w:rPr>
        <w:t>The RESET button in the tool bar will have confirmation, to prevent from reset by mistake.</w:t>
      </w:r>
      <w:r>
        <w:rPr>
          <w:rStyle w:val="EndnoteReference1"/>
        </w:rPr>
        <w:footnoteReference w:id="4"/>
      </w:r>
      <w:r>
        <w:rPr>
          <w:rFonts w:eastAsia="Arial Unicode MS" w:cs="Arial Unicode MS"/>
        </w:rPr>
        <w:t xml:space="preserve"> </w:t>
      </w:r>
    </w:p>
    <w:p w:rsidR="00C0594E" w:rsidRDefault="00B706A9">
      <w:r>
        <w:rPr>
          <w:rFonts w:eastAsia="Arial Unicode MS" w:cs="Arial Unicode MS"/>
        </w:rPr>
        <w:t>STOP button</w:t>
      </w:r>
    </w:p>
    <w:p w:rsidR="00C0594E" w:rsidRDefault="00C0594E"/>
    <w:p w:rsidR="00C0594E" w:rsidRDefault="00B706A9">
      <w:pPr>
        <w:pStyle w:val="Heading21"/>
        <w:numPr>
          <w:ilvl w:val="1"/>
          <w:numId w:val="33"/>
        </w:numPr>
      </w:pPr>
      <w:bookmarkStart w:id="614" w:name="_Toc453658154"/>
      <w:r>
        <w:rPr>
          <w:rFonts w:eastAsia="Arial Unicode MS" w:cs="Arial Unicode MS"/>
        </w:rPr>
        <w:t>Gui Menu</w:t>
      </w:r>
      <w:bookmarkEnd w:id="614"/>
    </w:p>
    <w:p w:rsidR="00C0594E" w:rsidRDefault="00B706A9">
      <w:r>
        <w:rPr>
          <w:rFonts w:eastAsia="Arial Unicode MS" w:cs="Arial Unicode MS"/>
        </w:rPr>
        <w:tab/>
        <w:t>Reset menu – all the reset options.</w:t>
      </w:r>
    </w:p>
    <w:p w:rsidR="00C0594E" w:rsidRDefault="00B706A9">
      <w:pPr>
        <w:pStyle w:val="Encabezam"/>
        <w:numPr>
          <w:ilvl w:val="0"/>
          <w:numId w:val="51"/>
        </w:numPr>
        <w:pPrChange w:id="615" w:author="Toni" w:date="2016-06-12T20:33:00Z">
          <w:pPr>
            <w:pStyle w:val="Encabezam"/>
            <w:numPr>
              <w:numId w:val="53"/>
            </w:numPr>
            <w:ind w:left="432" w:hanging="432"/>
          </w:pPr>
        </w:pPrChange>
      </w:pPr>
      <w:bookmarkStart w:id="616" w:name="_Toc453658155"/>
      <w:r>
        <w:t xml:space="preserve">Gui </w:t>
      </w:r>
      <w:proofErr w:type="spellStart"/>
      <w:r>
        <w:t>behaviour</w:t>
      </w:r>
      <w:bookmarkEnd w:id="616"/>
      <w:proofErr w:type="spellEnd"/>
    </w:p>
    <w:p w:rsidR="00C0594E" w:rsidRDefault="00B706A9">
      <w:r>
        <w:rPr>
          <w:rFonts w:eastAsia="Arial Unicode MS" w:cs="Arial Unicode MS"/>
        </w:rPr>
        <w:t>Behavior of the different elements:</w:t>
      </w:r>
    </w:p>
    <w:p w:rsidR="00C0594E" w:rsidRDefault="00C0594E"/>
    <w:p w:rsidR="00C0594E" w:rsidRDefault="00B706A9">
      <w:proofErr w:type="gramStart"/>
      <w:r>
        <w:rPr>
          <w:rFonts w:eastAsia="Arial Unicode MS" w:cs="Arial Unicode MS"/>
        </w:rPr>
        <w:t>-buttons Reset PC, RA, SP and memory.</w:t>
      </w:r>
      <w:proofErr w:type="gramEnd"/>
    </w:p>
    <w:p w:rsidR="00C0594E" w:rsidRDefault="00B706A9">
      <w:r>
        <w:rPr>
          <w:rFonts w:eastAsia="Arial Unicode MS" w:cs="Arial Unicode MS"/>
        </w:rPr>
        <w:t xml:space="preserve">These buttons </w:t>
      </w:r>
      <w:del w:id="617" w:author="Toni" w:date="2016-06-12T20:05:00Z">
        <w:r w:rsidDel="00E541B8">
          <w:rPr>
            <w:rFonts w:eastAsia="Arial Unicode MS" w:cs="Arial Unicode MS"/>
          </w:rPr>
          <w:delText xml:space="preserve">should </w:delText>
        </w:r>
      </w:del>
      <w:r>
        <w:rPr>
          <w:rFonts w:eastAsia="Arial Unicode MS" w:cs="Arial Unicode MS"/>
        </w:rPr>
        <w:t>reset the corresponding record (or all memory). The outcome indicators are reset in conjunction with RA or when reset everything.</w:t>
      </w:r>
    </w:p>
    <w:p w:rsidR="00C0594E" w:rsidRDefault="00C0594E"/>
    <w:p w:rsidR="00C0594E" w:rsidRDefault="00B706A9">
      <w:del w:id="618" w:author="Toni" w:date="2016-06-12T20:05:00Z">
        <w:r w:rsidDel="00E541B8">
          <w:rPr>
            <w:rFonts w:eastAsia="Arial Unicode MS" w:cs="Arial Unicode MS"/>
          </w:rPr>
          <w:delText xml:space="preserve">Joining </w:delText>
        </w:r>
      </w:del>
      <w:ins w:id="619" w:author="Toni" w:date="2016-06-12T20:05:00Z">
        <w:r w:rsidR="00E541B8">
          <w:rPr>
            <w:rFonts w:eastAsia="Arial Unicode MS" w:cs="Arial Unicode MS"/>
          </w:rPr>
          <w:t xml:space="preserve">Assembler </w:t>
        </w:r>
      </w:ins>
      <w:del w:id="620" w:author="Toni" w:date="2016-06-12T20:05:00Z">
        <w:r w:rsidDel="00E541B8">
          <w:rPr>
            <w:rFonts w:eastAsia="Arial Unicode MS" w:cs="Arial Unicode MS"/>
          </w:rPr>
          <w:delText>-</w:delText>
        </w:r>
      </w:del>
      <w:ins w:id="621" w:author="Toni" w:date="2016-06-12T20:05:00Z">
        <w:r w:rsidR="00E541B8">
          <w:rPr>
            <w:rFonts w:eastAsia="Arial Unicode MS" w:cs="Arial Unicode MS"/>
          </w:rPr>
          <w:t>–</w:t>
        </w:r>
      </w:ins>
      <w:r>
        <w:rPr>
          <w:rFonts w:eastAsia="Arial Unicode MS" w:cs="Arial Unicode MS"/>
        </w:rPr>
        <w:t>button</w:t>
      </w:r>
      <w:ins w:id="622" w:author="Toni" w:date="2016-06-12T20:05:00Z">
        <w:r w:rsidR="00E541B8">
          <w:rPr>
            <w:rFonts w:eastAsia="Arial Unicode MS" w:cs="Arial Unicode MS"/>
          </w:rPr>
          <w:t xml:space="preserve"> </w:t>
        </w:r>
      </w:ins>
    </w:p>
    <w:p w:rsidR="00C0594E" w:rsidRDefault="00B706A9">
      <w:r>
        <w:rPr>
          <w:rFonts w:eastAsia="Arial Unicode MS" w:cs="Arial Unicode MS"/>
        </w:rPr>
        <w:t>Once introduced into an assembly program editor, the simulator must analyze it to translate into machine code. If an error is detected, for example, the instruction does not exist or is missing an operand, display an error message and indicate where the error occurred. It takes no great sophistication, as the language is simple and regular.</w:t>
      </w:r>
    </w:p>
    <w:p w:rsidR="00C0594E" w:rsidRDefault="00B706A9">
      <w:r>
        <w:rPr>
          <w:rFonts w:eastAsia="Arial Unicode MS" w:cs="Arial Unicode MS"/>
        </w:rPr>
        <w:t>If no errors are loaded into memory the result of code the program into machine code.</w:t>
      </w:r>
    </w:p>
    <w:p w:rsidR="00C0594E" w:rsidRDefault="00C0594E"/>
    <w:p w:rsidR="00C0594E" w:rsidRDefault="00B706A9">
      <w:pPr>
        <w:pStyle w:val="Encabezam"/>
      </w:pPr>
      <w:r>
        <w:br w:type="page"/>
      </w:r>
    </w:p>
    <w:p w:rsidR="00C0594E" w:rsidRDefault="00B706A9">
      <w:pPr>
        <w:pStyle w:val="Encabezam"/>
        <w:numPr>
          <w:ilvl w:val="0"/>
          <w:numId w:val="2"/>
        </w:numPr>
      </w:pPr>
      <w:bookmarkStart w:id="623" w:name="_Toc453658156"/>
      <w:proofErr w:type="spellStart"/>
      <w:r>
        <w:lastRenderedPageBreak/>
        <w:t>Debugger</w:t>
      </w:r>
      <w:bookmarkEnd w:id="623"/>
      <w:proofErr w:type="spellEnd"/>
    </w:p>
    <w:p w:rsidR="00C0594E" w:rsidRDefault="00B706A9">
      <w:pPr>
        <w:pStyle w:val="Heading21"/>
        <w:numPr>
          <w:ilvl w:val="1"/>
          <w:numId w:val="33"/>
        </w:numPr>
      </w:pPr>
      <w:bookmarkStart w:id="624" w:name="_Toc453658157"/>
      <w:r>
        <w:rPr>
          <w:rFonts w:eastAsia="Arial Unicode MS" w:cs="Arial Unicode MS"/>
        </w:rPr>
        <w:t>- Step Button</w:t>
      </w:r>
      <w:bookmarkEnd w:id="624"/>
    </w:p>
    <w:p w:rsidR="00C0594E" w:rsidRDefault="00B706A9">
      <w:r>
        <w:rPr>
          <w:rFonts w:eastAsia="Arial Unicode MS" w:cs="Arial Unicode MS"/>
        </w:rPr>
        <w:t>Execute the instruction pointed to by the PC and stop updating all the graphics and state of the computer elements.</w:t>
      </w:r>
    </w:p>
    <w:p w:rsidR="00C0594E" w:rsidRDefault="00B706A9">
      <w:pPr>
        <w:pStyle w:val="Heading21"/>
        <w:numPr>
          <w:ilvl w:val="1"/>
          <w:numId w:val="33"/>
        </w:numPr>
      </w:pPr>
      <w:bookmarkStart w:id="625" w:name="_Toc453658158"/>
      <w:r>
        <w:rPr>
          <w:rFonts w:eastAsia="Arial Unicode MS" w:cs="Arial Unicode MS"/>
        </w:rPr>
        <w:t>- Breakpoint</w:t>
      </w:r>
      <w:bookmarkEnd w:id="625"/>
      <w:r>
        <w:rPr>
          <w:rFonts w:eastAsia="Arial Unicode MS" w:cs="Arial Unicode MS"/>
        </w:rPr>
        <w:t xml:space="preserve"> </w:t>
      </w:r>
      <w:del w:id="626" w:author="Toni" w:date="2016-06-12T20:05:00Z">
        <w:r w:rsidDel="00E541B8">
          <w:rPr>
            <w:rFonts w:eastAsia="Arial Unicode MS" w:cs="Arial Unicode MS"/>
          </w:rPr>
          <w:delText>[Wasn’t part of the requirement]</w:delText>
        </w:r>
      </w:del>
    </w:p>
    <w:p w:rsidR="00C0594E" w:rsidRDefault="00B706A9">
      <w:r>
        <w:rPr>
          <w:rFonts w:eastAsia="Arial Unicode MS" w:cs="Arial Unicode MS"/>
        </w:rPr>
        <w:t xml:space="preserve">   The user could add break point in the required address.</w:t>
      </w:r>
    </w:p>
    <w:p w:rsidR="00C0594E" w:rsidRDefault="00B706A9">
      <w:r>
        <w:rPr>
          <w:rFonts w:eastAsia="Arial Unicode MS" w:cs="Arial Unicode MS"/>
        </w:rPr>
        <w:t xml:space="preserve">   </w:t>
      </w:r>
      <w:proofErr w:type="spellStart"/>
      <w:r>
        <w:rPr>
          <w:rStyle w:val="Ninguno"/>
          <w:rFonts w:eastAsia="Arial Unicode MS" w:cs="Arial Unicode MS"/>
          <w:i/>
          <w:iCs/>
          <w:smallCaps/>
          <w:spacing w:val="5"/>
        </w:rPr>
        <w:t>Note</w:t>
      </w:r>
      <w:proofErr w:type="gramStart"/>
      <w:r>
        <w:rPr>
          <w:rStyle w:val="Ninguno"/>
          <w:rFonts w:eastAsia="Arial Unicode MS" w:cs="Arial Unicode MS"/>
          <w:i/>
          <w:iCs/>
          <w:smallCaps/>
          <w:spacing w:val="5"/>
        </w:rPr>
        <w:t>:</w:t>
      </w:r>
      <w:r>
        <w:rPr>
          <w:rFonts w:eastAsia="Arial Unicode MS" w:cs="Arial Unicode MS"/>
        </w:rPr>
        <w:t>Breakpoint</w:t>
      </w:r>
      <w:proofErr w:type="spellEnd"/>
      <w:proofErr w:type="gramEnd"/>
      <w:r>
        <w:rPr>
          <w:rFonts w:eastAsia="Arial Unicode MS" w:cs="Arial Unicode MS"/>
        </w:rPr>
        <w:t xml:space="preserve"> could be added only after finished of assemble activity.</w:t>
      </w:r>
    </w:p>
    <w:p w:rsidR="00C0594E" w:rsidRDefault="00B706A9">
      <w:r>
        <w:rPr>
          <w:noProof/>
          <w:lang w:eastAsia="en-US" w:bidi="he-IL"/>
        </w:rPr>
        <w:drawing>
          <wp:inline distT="0" distB="0" distL="0" distR="0">
            <wp:extent cx="3967319" cy="1164375"/>
            <wp:effectExtent l="0" t="0" r="0" b="0"/>
            <wp:docPr id="1073741843" name="officeArt object" descr="C:\Users\Meirka\AppData\Local\Temp\SNAGHTML779a682.PNG"/>
            <wp:cNvGraphicFramePr/>
            <a:graphic xmlns:a="http://schemas.openxmlformats.org/drawingml/2006/main">
              <a:graphicData uri="http://schemas.openxmlformats.org/drawingml/2006/picture">
                <pic:pic xmlns:pic="http://schemas.openxmlformats.org/drawingml/2006/picture">
                  <pic:nvPicPr>
                    <pic:cNvPr id="1073741843" name="SNAGHTML779a682.png" descr="C:\Users\Meirka\AppData\Local\Temp\SNAGHTML779a682.PNG"/>
                    <pic:cNvPicPr>
                      <a:picLocks noChangeAspect="1"/>
                    </pic:cNvPicPr>
                  </pic:nvPicPr>
                  <pic:blipFill>
                    <a:blip r:embed="rId20" cstate="print">
                      <a:extLst/>
                    </a:blip>
                    <a:stretch>
                      <a:fillRect/>
                    </a:stretch>
                  </pic:blipFill>
                  <pic:spPr>
                    <a:xfrm>
                      <a:off x="0" y="0"/>
                      <a:ext cx="3967319" cy="1164375"/>
                    </a:xfrm>
                    <a:prstGeom prst="rect">
                      <a:avLst/>
                    </a:prstGeom>
                    <a:ln w="12700" cap="flat">
                      <a:noFill/>
                      <a:miter lim="400000"/>
                    </a:ln>
                    <a:effectLst/>
                  </pic:spPr>
                </pic:pic>
              </a:graphicData>
            </a:graphic>
          </wp:inline>
        </w:drawing>
      </w:r>
    </w:p>
    <w:p w:rsidR="00C0594E" w:rsidRDefault="00B706A9">
      <w:pPr>
        <w:pStyle w:val="Heading21"/>
        <w:numPr>
          <w:ilvl w:val="1"/>
          <w:numId w:val="33"/>
        </w:numPr>
      </w:pPr>
      <w:bookmarkStart w:id="627" w:name="_Toc453658159"/>
      <w:r>
        <w:rPr>
          <w:rFonts w:eastAsia="Arial Unicode MS" w:cs="Arial Unicode MS"/>
        </w:rPr>
        <w:t>- Run Button</w:t>
      </w:r>
      <w:bookmarkEnd w:id="627"/>
    </w:p>
    <w:p w:rsidR="00C0594E" w:rsidRDefault="00B706A9">
      <w:r>
        <w:rPr>
          <w:rFonts w:eastAsia="Arial Unicode MS" w:cs="Arial Unicode MS"/>
        </w:rPr>
        <w:t xml:space="preserve">Execute the instruction pointed to by the PC, update the machine status and graphic elements, and continue with the next instruction. The execution will stop when it reaches the Stop </w:t>
      </w:r>
      <w:del w:id="628" w:author="Toni" w:date="2016-06-12T20:06:00Z">
        <w:r w:rsidDel="00E541B8">
          <w:rPr>
            <w:rFonts w:eastAsia="Arial Unicode MS" w:cs="Arial Unicode MS"/>
          </w:rPr>
          <w:delText xml:space="preserve">button </w:delText>
        </w:r>
      </w:del>
      <w:ins w:id="629" w:author="Toni" w:date="2016-06-12T20:06:00Z">
        <w:r w:rsidR="00E541B8">
          <w:rPr>
            <w:rFonts w:eastAsia="Arial Unicode MS" w:cs="Arial Unicode MS"/>
          </w:rPr>
          <w:t xml:space="preserve">instruction </w:t>
        </w:r>
      </w:ins>
      <w:r>
        <w:rPr>
          <w:rFonts w:eastAsia="Arial Unicode MS" w:cs="Arial Unicode MS"/>
        </w:rPr>
        <w:t xml:space="preserve">or press the STOP </w:t>
      </w:r>
      <w:del w:id="630" w:author="Toni" w:date="2016-06-12T20:06:00Z">
        <w:r w:rsidDel="00E541B8">
          <w:rPr>
            <w:rFonts w:eastAsia="Arial Unicode MS" w:cs="Arial Unicode MS"/>
          </w:rPr>
          <w:delText>instruction</w:delText>
        </w:r>
      </w:del>
      <w:ins w:id="631" w:author="Toni" w:date="2016-06-12T20:06:00Z">
        <w:r w:rsidR="00E541B8">
          <w:rPr>
            <w:rFonts w:eastAsia="Arial Unicode MS" w:cs="Arial Unicode MS"/>
          </w:rPr>
          <w:t>button</w:t>
        </w:r>
      </w:ins>
      <w:r>
        <w:rPr>
          <w:rFonts w:eastAsia="Arial Unicode MS" w:cs="Arial Unicode MS"/>
        </w:rPr>
        <w:t>.</w:t>
      </w:r>
    </w:p>
    <w:p w:rsidR="00C0594E" w:rsidRDefault="00B706A9">
      <w:pPr>
        <w:pStyle w:val="Heading21"/>
        <w:numPr>
          <w:ilvl w:val="1"/>
          <w:numId w:val="33"/>
        </w:numPr>
      </w:pPr>
      <w:bookmarkStart w:id="632" w:name="_Toc453658160"/>
      <w:r>
        <w:rPr>
          <w:rFonts w:eastAsia="Arial Unicode MS" w:cs="Arial Unicode MS"/>
        </w:rPr>
        <w:t>- Stop Button</w:t>
      </w:r>
      <w:bookmarkEnd w:id="632"/>
    </w:p>
    <w:p w:rsidR="00C0594E" w:rsidRDefault="00B706A9">
      <w:r>
        <w:rPr>
          <w:rFonts w:eastAsia="Arial Unicode MS" w:cs="Arial Unicode MS"/>
        </w:rPr>
        <w:t>Stops program execution.</w:t>
      </w:r>
    </w:p>
    <w:p w:rsidR="00C0594E" w:rsidRDefault="00C0594E"/>
    <w:p w:rsidR="00C0594E" w:rsidRDefault="00C0594E"/>
    <w:p w:rsidR="00C0594E" w:rsidRDefault="00B706A9">
      <w:r>
        <w:rPr>
          <w:rFonts w:eastAsia="Arial Unicode MS" w:cs="Arial Unicode MS"/>
        </w:rPr>
        <w:t>- Records and memory must change according to the execution of instructions (and if the user forces a value, of course)</w:t>
      </w:r>
    </w:p>
    <w:p w:rsidR="00C0594E" w:rsidRDefault="00C0594E"/>
    <w:p w:rsidR="00C0594E" w:rsidRDefault="00B706A9">
      <w:r>
        <w:rPr>
          <w:rFonts w:eastAsia="Arial Unicode MS" w:cs="Arial Unicode MS"/>
        </w:rPr>
        <w:t>- It would be very interesting that when a memory location is changed in the second window that shows the memory will be displayed, if it is not already, the memory area around the modified position.</w:t>
      </w:r>
    </w:p>
    <w:p w:rsidR="00C0594E" w:rsidRDefault="00C0594E"/>
    <w:p w:rsidR="00C0594E" w:rsidRDefault="00B706A9">
      <w:commentRangeStart w:id="633"/>
      <w:r>
        <w:rPr>
          <w:rFonts w:eastAsia="Arial Unicode MS" w:cs="Arial Unicode MS"/>
        </w:rPr>
        <w:t>- When a step execution is done, it should light or at least an arrow pointing instruction to be executed. If you can do both in the assembly code and source code would be fine.</w:t>
      </w:r>
      <w:commentRangeEnd w:id="633"/>
      <w:r w:rsidR="00E541B8">
        <w:rPr>
          <w:rStyle w:val="CommentReference"/>
        </w:rPr>
        <w:commentReference w:id="633"/>
      </w:r>
    </w:p>
    <w:p w:rsidR="00C0594E" w:rsidRDefault="00C0594E"/>
    <w:p w:rsidR="00C0594E" w:rsidRDefault="00B706A9">
      <w:r>
        <w:rPr>
          <w:rFonts w:eastAsia="Arial Unicode MS" w:cs="Arial Unicode MS"/>
        </w:rPr>
        <w:t>Instructions to run:</w:t>
      </w:r>
    </w:p>
    <w:p w:rsidR="00C0594E" w:rsidRDefault="00C0594E"/>
    <w:p w:rsidR="00C0594E" w:rsidRDefault="00B706A9">
      <w:commentRangeStart w:id="634"/>
      <w:r>
        <w:rPr>
          <w:rFonts w:eastAsia="Arial Unicode MS" w:cs="Arial Unicode MS"/>
        </w:rPr>
        <w:lastRenderedPageBreak/>
        <w:t xml:space="preserve">In addition to the instructions in the documentation, including byte (which is not an instruction, is a thing of assembler) are two more who would want will implement instructions. And CLEAR are COMPAREP PORT </w:t>
      </w:r>
      <w:proofErr w:type="spellStart"/>
      <w:r>
        <w:rPr>
          <w:rFonts w:eastAsia="Arial Unicode MS" w:cs="Arial Unicode MS"/>
        </w:rPr>
        <w:t>PORT</w:t>
      </w:r>
      <w:proofErr w:type="spellEnd"/>
      <w:r>
        <w:rPr>
          <w:rFonts w:eastAsia="Arial Unicode MS" w:cs="Arial Unicode MS"/>
        </w:rPr>
        <w:t>, but these'll talk later, when you start scheduling the execution of instructions.</w:t>
      </w:r>
    </w:p>
    <w:p w:rsidR="00C0594E" w:rsidRDefault="00C0594E"/>
    <w:p w:rsidR="00C0594E" w:rsidRDefault="00C0594E"/>
    <w:p w:rsidR="00C0594E" w:rsidRDefault="00B706A9">
      <w:r>
        <w:rPr>
          <w:rFonts w:eastAsia="Arial Unicode MS" w:cs="Arial Unicode MS"/>
        </w:rPr>
        <w:t>The code to update indicators C, N, Z and V you'll pass, because although it is not complex is not trivial.</w:t>
      </w:r>
    </w:p>
    <w:p w:rsidR="00C0594E" w:rsidRDefault="00E541B8">
      <w:pPr>
        <w:pStyle w:val="Encabezam"/>
        <w:numPr>
          <w:ilvl w:val="0"/>
          <w:numId w:val="2"/>
        </w:numPr>
      </w:pPr>
      <w:bookmarkStart w:id="635" w:name="_Toc453658161"/>
      <w:commentRangeEnd w:id="634"/>
      <w:r>
        <w:rPr>
          <w:rStyle w:val="CommentReference"/>
          <w:rFonts w:ascii="Georgia" w:eastAsia="Georgia" w:hAnsi="Georgia" w:cs="Georgia"/>
          <w:b w:val="0"/>
          <w:bCs w:val="0"/>
          <w:lang w:val="en-US"/>
        </w:rPr>
        <w:commentReference w:id="634"/>
      </w:r>
      <w:del w:id="636" w:author="Toni" w:date="2016-06-12T20:08:00Z">
        <w:r w:rsidR="00B706A9" w:rsidDel="00E541B8">
          <w:delText xml:space="preserve">TABLE </w:delText>
        </w:r>
      </w:del>
      <w:ins w:id="637" w:author="Toni" w:date="2016-06-12T20:08:00Z">
        <w:r>
          <w:t xml:space="preserve">Easy8 </w:t>
        </w:r>
        <w:commentRangeStart w:id="638"/>
        <w:proofErr w:type="spellStart"/>
        <w:r>
          <w:t>Instruction</w:t>
        </w:r>
      </w:ins>
      <w:commentRangeEnd w:id="638"/>
      <w:proofErr w:type="spellEnd"/>
      <w:ins w:id="639" w:author="Toni" w:date="2016-06-12T20:09:00Z">
        <w:r>
          <w:rPr>
            <w:rStyle w:val="CommentReference"/>
            <w:rFonts w:ascii="Georgia" w:eastAsia="Georgia" w:hAnsi="Georgia" w:cs="Georgia"/>
            <w:b w:val="0"/>
            <w:bCs w:val="0"/>
            <w:lang w:val="en-US"/>
          </w:rPr>
          <w:commentReference w:id="638"/>
        </w:r>
      </w:ins>
      <w:ins w:id="640" w:author="Toni" w:date="2016-06-12T20:08:00Z">
        <w:r>
          <w:t xml:space="preserve"> Set</w:t>
        </w:r>
      </w:ins>
      <w:bookmarkEnd w:id="635"/>
      <w:del w:id="641" w:author="Toni" w:date="2016-06-12T20:08:00Z">
        <w:r w:rsidR="00B706A9" w:rsidDel="00E541B8">
          <w:delText>1</w:delText>
        </w:r>
      </w:del>
    </w:p>
    <w:p w:rsidR="00C0594E" w:rsidRDefault="00B706A9">
      <w:pPr>
        <w:pStyle w:val="Heading21"/>
        <w:numPr>
          <w:ilvl w:val="1"/>
          <w:numId w:val="52"/>
        </w:numPr>
        <w:rPr>
          <w:rStyle w:val="Ninguno"/>
          <w:rFonts w:ascii="Times New Roman" w:eastAsia="Times New Roman" w:hAnsi="Times New Roman" w:cs="Times New Roman"/>
          <w:b/>
          <w:bCs/>
          <w:sz w:val="16"/>
          <w:szCs w:val="16"/>
          <w:rtl/>
        </w:rPr>
        <w:pPrChange w:id="642" w:author="Toni" w:date="2016-06-12T20:33:00Z">
          <w:pPr>
            <w:pStyle w:val="Heading21"/>
            <w:numPr>
              <w:ilvl w:val="1"/>
              <w:numId w:val="54"/>
            </w:numPr>
            <w:ind w:left="576" w:hanging="576"/>
          </w:pPr>
        </w:pPrChange>
      </w:pPr>
      <w:bookmarkStart w:id="643" w:name="_Toc453658162"/>
      <w:r>
        <w:rPr>
          <w:rStyle w:val="Ninguno"/>
          <w:sz w:val="16"/>
          <w:szCs w:val="16"/>
        </w:rPr>
        <w:t>E</w:t>
      </w:r>
      <w:r>
        <w:rPr>
          <w:rStyle w:val="Ninguno"/>
        </w:rPr>
        <w:t>ASY</w:t>
      </w:r>
      <w:r>
        <w:rPr>
          <w:rStyle w:val="Ninguno"/>
          <w:sz w:val="16"/>
          <w:szCs w:val="16"/>
        </w:rPr>
        <w:t xml:space="preserve">8 </w:t>
      </w:r>
      <w:r>
        <w:rPr>
          <w:rStyle w:val="Ninguno"/>
        </w:rPr>
        <w:t>INSTRUCTION SET</w:t>
      </w:r>
      <w:r>
        <w:rPr>
          <w:rStyle w:val="Ninguno"/>
          <w:sz w:val="16"/>
          <w:szCs w:val="16"/>
        </w:rPr>
        <w:t>.</w:t>
      </w:r>
      <w:bookmarkEnd w:id="643"/>
    </w:p>
    <w:tbl>
      <w:tblPr>
        <w:tblStyle w:val="TableNormal1"/>
        <w:tblW w:w="91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08"/>
        <w:gridCol w:w="3150"/>
        <w:gridCol w:w="3150"/>
      </w:tblGrid>
      <w:tr w:rsidR="00C0594E">
        <w:trPr>
          <w:trHeight w:val="1188"/>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pStyle w:val="Encabezam"/>
              <w:keepNext w:val="0"/>
              <w:numPr>
                <w:ilvl w:val="0"/>
                <w:numId w:val="53"/>
              </w:numPr>
              <w:pBdr>
                <w:bottom w:val="single" w:sz="4" w:space="0" w:color="000000"/>
              </w:pBdr>
              <w:spacing w:before="0" w:after="200" w:line="240" w:lineRule="auto"/>
              <w:rPr>
                <w:rFonts w:ascii="Times New Roman" w:hAnsi="Times New Roman"/>
                <w:b w:val="0"/>
                <w:bCs w:val="0"/>
                <w:spacing w:val="5"/>
                <w:sz w:val="52"/>
                <w:szCs w:val="52"/>
                <w:lang w:val="en-US"/>
              </w:rPr>
              <w:pPrChange w:id="644" w:author="Toni" w:date="2016-06-12T20:33:00Z">
                <w:pPr>
                  <w:pStyle w:val="Encabezam"/>
                  <w:keepNext w:val="0"/>
                  <w:numPr>
                    <w:numId w:val="56"/>
                  </w:numPr>
                  <w:pBdr>
                    <w:bottom w:val="single" w:sz="4" w:space="0" w:color="000000"/>
                  </w:pBdr>
                  <w:spacing w:before="0" w:after="200" w:line="240" w:lineRule="auto"/>
                  <w:ind w:left="432" w:hanging="432"/>
                </w:pPr>
              </w:pPrChange>
            </w:pPr>
            <w:bookmarkStart w:id="645" w:name="_Toc453658163"/>
            <w:r>
              <w:rPr>
                <w:rStyle w:val="Ninguno"/>
                <w:rFonts w:ascii="Times New Roman" w:hAnsi="Times New Roman"/>
                <w:b w:val="0"/>
                <w:bCs w:val="0"/>
                <w:spacing w:val="5"/>
                <w:sz w:val="52"/>
                <w:szCs w:val="52"/>
              </w:rPr>
              <w:t>Instruction</w:t>
            </w:r>
            <w:bookmarkEnd w:id="645"/>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pStyle w:val="Encabezam"/>
              <w:keepNext w:val="0"/>
              <w:numPr>
                <w:ilvl w:val="0"/>
                <w:numId w:val="54"/>
              </w:numPr>
              <w:pBdr>
                <w:bottom w:val="single" w:sz="4" w:space="0" w:color="000000"/>
              </w:pBdr>
              <w:spacing w:before="0" w:after="200" w:line="240" w:lineRule="auto"/>
              <w:rPr>
                <w:rFonts w:ascii="Times New Roman" w:hAnsi="Times New Roman"/>
                <w:b w:val="0"/>
                <w:bCs w:val="0"/>
                <w:spacing w:val="5"/>
                <w:sz w:val="52"/>
                <w:szCs w:val="52"/>
                <w:lang w:val="en-US"/>
              </w:rPr>
              <w:pPrChange w:id="646" w:author="Toni" w:date="2016-06-12T20:33:00Z">
                <w:pPr>
                  <w:pStyle w:val="Encabezam"/>
                  <w:keepNext w:val="0"/>
                  <w:numPr>
                    <w:numId w:val="58"/>
                  </w:numPr>
                  <w:pBdr>
                    <w:bottom w:val="single" w:sz="4" w:space="0" w:color="000000"/>
                  </w:pBdr>
                  <w:spacing w:before="0" w:after="200" w:line="240" w:lineRule="auto"/>
                  <w:ind w:left="432" w:hanging="432"/>
                </w:pPr>
              </w:pPrChange>
            </w:pPr>
            <w:bookmarkStart w:id="647" w:name="_Toc453658164"/>
            <w:r>
              <w:rPr>
                <w:rStyle w:val="Ninguno"/>
                <w:rFonts w:ascii="Times New Roman" w:hAnsi="Times New Roman"/>
                <w:b w:val="0"/>
                <w:bCs w:val="0"/>
                <w:spacing w:val="5"/>
                <w:sz w:val="52"/>
                <w:szCs w:val="52"/>
              </w:rPr>
              <w:t>Operation code</w:t>
            </w:r>
            <w:bookmarkEnd w:id="647"/>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pStyle w:val="Encabezam"/>
              <w:keepNext w:val="0"/>
              <w:numPr>
                <w:ilvl w:val="0"/>
                <w:numId w:val="55"/>
              </w:numPr>
              <w:pBdr>
                <w:bottom w:val="single" w:sz="4" w:space="0" w:color="000000"/>
              </w:pBdr>
              <w:spacing w:before="0" w:after="200" w:line="240" w:lineRule="auto"/>
              <w:rPr>
                <w:rFonts w:ascii="Times New Roman" w:hAnsi="Times New Roman"/>
                <w:b w:val="0"/>
                <w:bCs w:val="0"/>
                <w:spacing w:val="5"/>
                <w:sz w:val="52"/>
                <w:szCs w:val="52"/>
                <w:lang w:val="en-US"/>
              </w:rPr>
              <w:pPrChange w:id="648" w:author="Toni" w:date="2016-06-12T20:33:00Z">
                <w:pPr>
                  <w:pStyle w:val="Encabezam"/>
                  <w:keepNext w:val="0"/>
                  <w:numPr>
                    <w:numId w:val="60"/>
                  </w:numPr>
                  <w:pBdr>
                    <w:bottom w:val="single" w:sz="4" w:space="0" w:color="000000"/>
                  </w:pBdr>
                  <w:spacing w:before="0" w:after="200" w:line="240" w:lineRule="auto"/>
                  <w:ind w:left="432" w:hanging="432"/>
                </w:pPr>
              </w:pPrChange>
            </w:pPr>
            <w:bookmarkStart w:id="649" w:name="_Toc453658165"/>
            <w:r>
              <w:rPr>
                <w:rStyle w:val="Ninguno"/>
                <w:rFonts w:ascii="Times New Roman" w:hAnsi="Times New Roman"/>
                <w:b w:val="0"/>
                <w:bCs w:val="0"/>
                <w:spacing w:val="5"/>
                <w:sz w:val="52"/>
                <w:szCs w:val="52"/>
              </w:rPr>
              <w:t>Description</w:t>
            </w:r>
            <w:bookmarkEnd w:id="649"/>
          </w:p>
        </w:tc>
      </w:tr>
      <w:tr w:rsidR="00C0594E">
        <w:trPr>
          <w:trHeight w:val="1788"/>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pStyle w:val="Encabezam"/>
              <w:keepNext w:val="0"/>
              <w:numPr>
                <w:ilvl w:val="0"/>
                <w:numId w:val="56"/>
              </w:numPr>
              <w:pBdr>
                <w:bottom w:val="single" w:sz="4" w:space="0" w:color="000000"/>
              </w:pBdr>
              <w:spacing w:before="0" w:after="200" w:line="240" w:lineRule="auto"/>
              <w:rPr>
                <w:rFonts w:ascii="Times New Roman" w:hAnsi="Times New Roman"/>
                <w:b w:val="0"/>
                <w:bCs w:val="0"/>
                <w:spacing w:val="5"/>
                <w:sz w:val="52"/>
                <w:szCs w:val="52"/>
                <w:lang w:val="en-US"/>
              </w:rPr>
              <w:pPrChange w:id="650" w:author="Toni" w:date="2016-06-12T20:33:00Z">
                <w:pPr>
                  <w:pStyle w:val="Encabezam"/>
                  <w:keepNext w:val="0"/>
                  <w:numPr>
                    <w:numId w:val="62"/>
                  </w:numPr>
                  <w:pBdr>
                    <w:bottom w:val="single" w:sz="4" w:space="0" w:color="000000"/>
                  </w:pBdr>
                  <w:spacing w:before="0" w:after="200" w:line="240" w:lineRule="auto"/>
                  <w:ind w:left="432" w:hanging="432"/>
                </w:pPr>
              </w:pPrChange>
            </w:pPr>
            <w:bookmarkStart w:id="651" w:name="_Toc453658166"/>
            <w:r>
              <w:rPr>
                <w:rStyle w:val="Ninguno"/>
                <w:rFonts w:ascii="Times New Roman" w:hAnsi="Times New Roman"/>
                <w:b w:val="0"/>
                <w:bCs w:val="0"/>
                <w:spacing w:val="5"/>
                <w:sz w:val="52"/>
                <w:szCs w:val="52"/>
              </w:rPr>
              <w:t>MOVEI RA, VALUE</w:t>
            </w:r>
            <w:bookmarkEnd w:id="651"/>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r>
      <w:tr w:rsidR="00C0594E">
        <w:trPr>
          <w:trHeight w:val="2388"/>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pStyle w:val="Encabezam"/>
              <w:keepNext w:val="0"/>
              <w:numPr>
                <w:ilvl w:val="0"/>
                <w:numId w:val="57"/>
              </w:numPr>
              <w:pBdr>
                <w:bottom w:val="single" w:sz="4" w:space="0" w:color="000000"/>
              </w:pBdr>
              <w:spacing w:before="0" w:after="200" w:line="240" w:lineRule="auto"/>
              <w:rPr>
                <w:rFonts w:ascii="Times New Roman" w:hAnsi="Times New Roman"/>
                <w:b w:val="0"/>
                <w:bCs w:val="0"/>
                <w:spacing w:val="5"/>
                <w:sz w:val="52"/>
                <w:szCs w:val="52"/>
                <w:lang w:val="en-US"/>
              </w:rPr>
              <w:pPrChange w:id="652" w:author="Toni" w:date="2016-06-12T20:33:00Z">
                <w:pPr>
                  <w:pStyle w:val="Encabezam"/>
                  <w:keepNext w:val="0"/>
                  <w:numPr>
                    <w:numId w:val="64"/>
                  </w:numPr>
                  <w:pBdr>
                    <w:bottom w:val="single" w:sz="4" w:space="0" w:color="000000"/>
                  </w:pBdr>
                  <w:spacing w:before="0" w:after="200" w:line="240" w:lineRule="auto"/>
                  <w:ind w:left="432" w:hanging="432"/>
                </w:pPr>
              </w:pPrChange>
            </w:pPr>
            <w:bookmarkStart w:id="653" w:name="_Toc453658167"/>
            <w:r>
              <w:rPr>
                <w:rStyle w:val="Ninguno"/>
                <w:rFonts w:ascii="Times New Roman" w:hAnsi="Times New Roman"/>
                <w:b w:val="0"/>
                <w:bCs w:val="0"/>
                <w:spacing w:val="5"/>
                <w:sz w:val="52"/>
                <w:szCs w:val="52"/>
              </w:rPr>
              <w:t>MOVE RA, [ADDRESS]</w:t>
            </w:r>
            <w:bookmarkEnd w:id="653"/>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r>
      <w:tr w:rsidR="00C0594E">
        <w:trPr>
          <w:trHeight w:val="1788"/>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pStyle w:val="Encabezam"/>
              <w:keepNext w:val="0"/>
              <w:numPr>
                <w:ilvl w:val="0"/>
                <w:numId w:val="58"/>
              </w:numPr>
              <w:pBdr>
                <w:bottom w:val="single" w:sz="4" w:space="0" w:color="000000"/>
              </w:pBdr>
              <w:spacing w:before="0" w:after="200" w:line="240" w:lineRule="auto"/>
              <w:rPr>
                <w:rFonts w:ascii="Times New Roman" w:hAnsi="Times New Roman"/>
                <w:b w:val="0"/>
                <w:bCs w:val="0"/>
                <w:spacing w:val="5"/>
                <w:sz w:val="52"/>
                <w:szCs w:val="52"/>
                <w:lang w:val="en-US"/>
              </w:rPr>
              <w:pPrChange w:id="654" w:author="Toni" w:date="2016-06-12T20:33:00Z">
                <w:pPr>
                  <w:pStyle w:val="Encabezam"/>
                  <w:keepNext w:val="0"/>
                  <w:numPr>
                    <w:numId w:val="66"/>
                  </w:numPr>
                  <w:pBdr>
                    <w:bottom w:val="single" w:sz="4" w:space="0" w:color="000000"/>
                  </w:pBdr>
                  <w:tabs>
                    <w:tab w:val="num" w:pos="708"/>
                  </w:tabs>
                  <w:spacing w:before="0" w:after="200" w:line="240" w:lineRule="auto"/>
                  <w:ind w:left="720" w:hanging="360"/>
                </w:pPr>
              </w:pPrChange>
            </w:pPr>
            <w:bookmarkStart w:id="655" w:name="_Toc453658168"/>
            <w:r>
              <w:rPr>
                <w:rStyle w:val="Ninguno"/>
                <w:rFonts w:ascii="Times New Roman" w:hAnsi="Times New Roman"/>
                <w:b w:val="0"/>
                <w:bCs w:val="0"/>
                <w:spacing w:val="5"/>
                <w:sz w:val="52"/>
                <w:szCs w:val="52"/>
              </w:rPr>
              <w:t>MOVE [ADDRESS], RA</w:t>
            </w:r>
            <w:bookmarkEnd w:id="655"/>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r>
      <w:tr w:rsidR="00C0594E">
        <w:trPr>
          <w:trHeight w:val="1788"/>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pStyle w:val="Encabezam"/>
              <w:keepNext w:val="0"/>
              <w:numPr>
                <w:ilvl w:val="0"/>
                <w:numId w:val="59"/>
              </w:numPr>
              <w:pBdr>
                <w:bottom w:val="single" w:sz="4" w:space="0" w:color="000000"/>
              </w:pBdr>
              <w:spacing w:before="0" w:after="200" w:line="240" w:lineRule="auto"/>
              <w:rPr>
                <w:rFonts w:ascii="Times New Roman" w:hAnsi="Times New Roman"/>
                <w:b w:val="0"/>
                <w:bCs w:val="0"/>
                <w:spacing w:val="5"/>
                <w:sz w:val="52"/>
                <w:szCs w:val="52"/>
                <w:lang w:val="en-US"/>
              </w:rPr>
              <w:pPrChange w:id="656" w:author="Toni" w:date="2016-06-12T20:33:00Z">
                <w:pPr>
                  <w:pStyle w:val="Encabezam"/>
                  <w:keepNext w:val="0"/>
                  <w:numPr>
                    <w:numId w:val="68"/>
                  </w:numPr>
                  <w:pBdr>
                    <w:bottom w:val="single" w:sz="4" w:space="0" w:color="000000"/>
                  </w:pBdr>
                  <w:tabs>
                    <w:tab w:val="num" w:pos="708"/>
                  </w:tabs>
                  <w:spacing w:before="0" w:after="200" w:line="240" w:lineRule="auto"/>
                  <w:ind w:left="720" w:hanging="360"/>
                </w:pPr>
              </w:pPrChange>
            </w:pPr>
            <w:bookmarkStart w:id="657" w:name="_Toc453658169"/>
            <w:r>
              <w:rPr>
                <w:rStyle w:val="Ninguno"/>
                <w:rFonts w:ascii="Times New Roman" w:hAnsi="Times New Roman"/>
                <w:b w:val="0"/>
                <w:bCs w:val="0"/>
                <w:spacing w:val="5"/>
                <w:sz w:val="52"/>
                <w:szCs w:val="52"/>
              </w:rPr>
              <w:lastRenderedPageBreak/>
              <w:t>ADDI RA, VALUE</w:t>
            </w:r>
            <w:bookmarkEnd w:id="657"/>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r>
      <w:tr w:rsidR="00C0594E">
        <w:trPr>
          <w:trHeight w:val="762"/>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r>
              <w:rPr>
                <w:rStyle w:val="Ninguno"/>
                <w:rFonts w:ascii="Times New Roman" w:hAnsi="Times New Roman"/>
                <w:sz w:val="16"/>
                <w:szCs w:val="16"/>
              </w:rPr>
              <w:t>ADD RA, [ADDRESS]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r>
      <w:tr w:rsidR="00C0594E">
        <w:trPr>
          <w:trHeight w:val="762"/>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r>
              <w:rPr>
                <w:rStyle w:val="Ninguno"/>
                <w:rFonts w:ascii="Times New Roman" w:hAnsi="Times New Roman"/>
                <w:sz w:val="16"/>
                <w:szCs w:val="16"/>
              </w:rPr>
              <w:t>SUBI RA,VALUE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r>
      <w:tr w:rsidR="00C0594E">
        <w:trPr>
          <w:trHeight w:val="762"/>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r>
              <w:rPr>
                <w:rStyle w:val="Ninguno"/>
                <w:rFonts w:ascii="Times New Roman" w:hAnsi="Times New Roman"/>
                <w:sz w:val="16"/>
                <w:szCs w:val="16"/>
              </w:rPr>
              <w:t>SUB RA, [ADDRESS]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r>
      <w:tr w:rsidR="00C0594E">
        <w:trPr>
          <w:trHeight w:val="762"/>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r>
              <w:rPr>
                <w:rStyle w:val="Ninguno"/>
                <w:rFonts w:ascii="Times New Roman" w:hAnsi="Times New Roman"/>
                <w:sz w:val="16"/>
                <w:szCs w:val="16"/>
              </w:rPr>
              <w:t>INC RA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r>
      <w:tr w:rsidR="00C0594E">
        <w:trPr>
          <w:trHeight w:val="588"/>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pStyle w:val="Encabezam"/>
              <w:keepNext w:val="0"/>
              <w:numPr>
                <w:ilvl w:val="0"/>
                <w:numId w:val="60"/>
              </w:numPr>
              <w:pBdr>
                <w:bottom w:val="single" w:sz="4" w:space="0" w:color="000000"/>
              </w:pBdr>
              <w:spacing w:before="0" w:after="200" w:line="240" w:lineRule="auto"/>
              <w:rPr>
                <w:rFonts w:ascii="Times New Roman" w:hAnsi="Times New Roman"/>
                <w:b w:val="0"/>
                <w:bCs w:val="0"/>
                <w:spacing w:val="5"/>
                <w:sz w:val="52"/>
                <w:szCs w:val="52"/>
                <w:lang w:val="en-US"/>
              </w:rPr>
              <w:pPrChange w:id="658" w:author="Toni" w:date="2016-06-12T20:33:00Z">
                <w:pPr>
                  <w:pStyle w:val="Encabezam"/>
                  <w:keepNext w:val="0"/>
                  <w:numPr>
                    <w:numId w:val="70"/>
                  </w:numPr>
                  <w:pBdr>
                    <w:bottom w:val="single" w:sz="4" w:space="0" w:color="000000"/>
                  </w:pBdr>
                  <w:tabs>
                    <w:tab w:val="num" w:pos="360"/>
                    <w:tab w:val="num" w:pos="720"/>
                  </w:tabs>
                  <w:spacing w:before="0" w:after="200" w:line="240" w:lineRule="auto"/>
                  <w:ind w:left="720" w:hanging="720"/>
                </w:pPr>
              </w:pPrChange>
            </w:pPr>
            <w:bookmarkStart w:id="659" w:name="_Toc453658170"/>
            <w:r>
              <w:rPr>
                <w:rStyle w:val="Ninguno"/>
                <w:rFonts w:ascii="Times New Roman" w:hAnsi="Times New Roman"/>
                <w:b w:val="0"/>
                <w:bCs w:val="0"/>
                <w:spacing w:val="5"/>
                <w:sz w:val="52"/>
                <w:szCs w:val="52"/>
              </w:rPr>
              <w:t>DEC RA</w:t>
            </w:r>
            <w:bookmarkEnd w:id="659"/>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r>
      <w:tr w:rsidR="00C0594E">
        <w:trPr>
          <w:trHeight w:val="356"/>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r>
              <w:rPr>
                <w:rStyle w:val="Ninguno"/>
                <w:rFonts w:ascii="Times New Roman" w:hAnsi="Times New Roman"/>
                <w:sz w:val="16"/>
                <w:szCs w:val="16"/>
              </w:rPr>
              <w:t>COMPAREI RA, VALUE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r>
      <w:tr w:rsidR="00C0594E">
        <w:trPr>
          <w:trHeight w:val="2388"/>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pStyle w:val="Encabezam"/>
              <w:keepNext w:val="0"/>
              <w:numPr>
                <w:ilvl w:val="0"/>
                <w:numId w:val="61"/>
              </w:numPr>
              <w:pBdr>
                <w:bottom w:val="single" w:sz="4" w:space="0" w:color="000000"/>
              </w:pBdr>
              <w:spacing w:before="0" w:after="200" w:line="240" w:lineRule="auto"/>
              <w:rPr>
                <w:rFonts w:ascii="Times New Roman" w:hAnsi="Times New Roman"/>
                <w:b w:val="0"/>
                <w:bCs w:val="0"/>
                <w:spacing w:val="5"/>
                <w:sz w:val="52"/>
                <w:szCs w:val="52"/>
                <w:lang w:val="en-US"/>
              </w:rPr>
              <w:pPrChange w:id="660" w:author="Toni" w:date="2016-06-12T20:33:00Z">
                <w:pPr>
                  <w:pStyle w:val="Encabezam"/>
                  <w:keepNext w:val="0"/>
                  <w:numPr>
                    <w:numId w:val="71"/>
                  </w:numPr>
                  <w:pBdr>
                    <w:bottom w:val="single" w:sz="4" w:space="0" w:color="000000"/>
                  </w:pBdr>
                  <w:tabs>
                    <w:tab w:val="num" w:pos="360"/>
                    <w:tab w:val="num" w:pos="720"/>
                  </w:tabs>
                  <w:spacing w:before="0" w:after="200" w:line="240" w:lineRule="auto"/>
                  <w:ind w:left="720" w:hanging="720"/>
                </w:pPr>
              </w:pPrChange>
            </w:pPr>
            <w:bookmarkStart w:id="661" w:name="_Toc453658171"/>
            <w:r>
              <w:rPr>
                <w:rStyle w:val="Ninguno"/>
                <w:rFonts w:ascii="Times New Roman" w:hAnsi="Times New Roman"/>
                <w:b w:val="0"/>
                <w:bCs w:val="0"/>
                <w:spacing w:val="5"/>
                <w:sz w:val="52"/>
                <w:szCs w:val="52"/>
              </w:rPr>
              <w:t>COMPARE RA, [ADDRESS]</w:t>
            </w:r>
            <w:bookmarkEnd w:id="661"/>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r>
      <w:tr w:rsidR="00C0594E">
        <w:trPr>
          <w:trHeight w:val="762"/>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r>
              <w:rPr>
                <w:rStyle w:val="Ninguno"/>
                <w:rFonts w:ascii="Times New Roman" w:hAnsi="Times New Roman"/>
                <w:sz w:val="16"/>
                <w:szCs w:val="16"/>
              </w:rPr>
              <w:t>JUMP ADDRESS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r>
      <w:tr w:rsidR="00C0594E">
        <w:trPr>
          <w:trHeight w:val="762"/>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r>
              <w:rPr>
                <w:rStyle w:val="Ninguno"/>
                <w:rFonts w:ascii="Times New Roman" w:hAnsi="Times New Roman"/>
                <w:sz w:val="16"/>
                <w:szCs w:val="16"/>
              </w:rPr>
              <w:t>JLESS ADDRESS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r>
      <w:tr w:rsidR="00C0594E">
        <w:trPr>
          <w:trHeight w:val="762"/>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r>
              <w:rPr>
                <w:rStyle w:val="Ninguno"/>
                <w:rFonts w:ascii="Times New Roman" w:hAnsi="Times New Roman"/>
                <w:sz w:val="16"/>
                <w:szCs w:val="16"/>
              </w:rPr>
              <w:t>JGREATER ADDRESS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r>
      <w:tr w:rsidR="00C0594E">
        <w:trPr>
          <w:trHeight w:val="1788"/>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pStyle w:val="Encabezam"/>
              <w:keepNext w:val="0"/>
              <w:numPr>
                <w:ilvl w:val="0"/>
                <w:numId w:val="62"/>
              </w:numPr>
              <w:pBdr>
                <w:bottom w:val="single" w:sz="4" w:space="0" w:color="000000"/>
              </w:pBdr>
              <w:spacing w:before="0" w:after="200" w:line="240" w:lineRule="auto"/>
              <w:rPr>
                <w:rFonts w:ascii="Times New Roman" w:hAnsi="Times New Roman"/>
                <w:b w:val="0"/>
                <w:bCs w:val="0"/>
                <w:spacing w:val="5"/>
                <w:sz w:val="52"/>
                <w:szCs w:val="52"/>
                <w:lang w:val="en-US"/>
              </w:rPr>
              <w:pPrChange w:id="662" w:author="Toni" w:date="2016-06-12T20:33:00Z">
                <w:pPr>
                  <w:pStyle w:val="Encabezam"/>
                  <w:keepNext w:val="0"/>
                  <w:numPr>
                    <w:numId w:val="72"/>
                  </w:numPr>
                  <w:pBdr>
                    <w:bottom w:val="single" w:sz="4" w:space="0" w:color="000000"/>
                  </w:pBdr>
                  <w:tabs>
                    <w:tab w:val="num" w:pos="360"/>
                    <w:tab w:val="num" w:pos="720"/>
                  </w:tabs>
                  <w:spacing w:before="0" w:after="200" w:line="240" w:lineRule="auto"/>
                  <w:ind w:left="720" w:hanging="720"/>
                </w:pPr>
              </w:pPrChange>
            </w:pPr>
            <w:bookmarkStart w:id="663" w:name="_Toc453658172"/>
            <w:r>
              <w:rPr>
                <w:rStyle w:val="Ninguno"/>
                <w:rFonts w:ascii="Times New Roman" w:hAnsi="Times New Roman"/>
                <w:b w:val="0"/>
                <w:bCs w:val="0"/>
                <w:spacing w:val="5"/>
                <w:sz w:val="52"/>
                <w:szCs w:val="52"/>
              </w:rPr>
              <w:lastRenderedPageBreak/>
              <w:t>JEQUAL ADDRESS</w:t>
            </w:r>
            <w:bookmarkEnd w:id="663"/>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r>
      <w:tr w:rsidR="00C0594E">
        <w:trPr>
          <w:trHeight w:val="762"/>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r>
              <w:rPr>
                <w:rStyle w:val="Ninguno"/>
                <w:rFonts w:ascii="Times New Roman" w:hAnsi="Times New Roman"/>
                <w:sz w:val="16"/>
                <w:szCs w:val="16"/>
              </w:rPr>
              <w:t>PUSH RA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r>
      <w:tr w:rsidR="00C0594E">
        <w:trPr>
          <w:trHeight w:val="588"/>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pStyle w:val="Encabezam"/>
              <w:keepNext w:val="0"/>
              <w:numPr>
                <w:ilvl w:val="0"/>
                <w:numId w:val="63"/>
              </w:numPr>
              <w:pBdr>
                <w:bottom w:val="single" w:sz="4" w:space="0" w:color="000000"/>
              </w:pBdr>
              <w:spacing w:before="0" w:after="200" w:line="240" w:lineRule="auto"/>
              <w:rPr>
                <w:rFonts w:ascii="Times New Roman" w:hAnsi="Times New Roman"/>
                <w:b w:val="0"/>
                <w:bCs w:val="0"/>
                <w:spacing w:val="5"/>
                <w:sz w:val="52"/>
                <w:szCs w:val="52"/>
                <w:lang w:val="en-US"/>
              </w:rPr>
              <w:pPrChange w:id="664" w:author="Toni" w:date="2016-06-12T20:33:00Z">
                <w:pPr>
                  <w:pStyle w:val="Encabezam"/>
                  <w:keepNext w:val="0"/>
                  <w:numPr>
                    <w:numId w:val="73"/>
                  </w:numPr>
                  <w:pBdr>
                    <w:bottom w:val="single" w:sz="4" w:space="0" w:color="000000"/>
                  </w:pBdr>
                  <w:tabs>
                    <w:tab w:val="num" w:pos="360"/>
                    <w:tab w:val="num" w:pos="720"/>
                  </w:tabs>
                  <w:spacing w:before="0" w:after="200" w:line="240" w:lineRule="auto"/>
                  <w:ind w:left="720" w:hanging="720"/>
                </w:pPr>
              </w:pPrChange>
            </w:pPr>
            <w:bookmarkStart w:id="665" w:name="_Toc453658173"/>
            <w:r>
              <w:rPr>
                <w:rStyle w:val="Ninguno"/>
                <w:rFonts w:ascii="Times New Roman" w:hAnsi="Times New Roman"/>
                <w:b w:val="0"/>
                <w:bCs w:val="0"/>
                <w:spacing w:val="5"/>
                <w:sz w:val="52"/>
                <w:szCs w:val="52"/>
              </w:rPr>
              <w:t>POP RA</w:t>
            </w:r>
            <w:bookmarkEnd w:id="665"/>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r>
      <w:tr w:rsidR="00C0594E">
        <w:trPr>
          <w:trHeight w:val="356"/>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r>
              <w:rPr>
                <w:rStyle w:val="Ninguno"/>
                <w:rFonts w:ascii="Times New Roman" w:hAnsi="Times New Roman"/>
                <w:sz w:val="16"/>
                <w:szCs w:val="16"/>
              </w:rPr>
              <w:t>CALL ADDRES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r>
      <w:tr w:rsidR="00C0594E">
        <w:trPr>
          <w:trHeight w:val="588"/>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pStyle w:val="Encabezam"/>
              <w:keepNext w:val="0"/>
              <w:numPr>
                <w:ilvl w:val="0"/>
                <w:numId w:val="64"/>
              </w:numPr>
              <w:pBdr>
                <w:bottom w:val="single" w:sz="4" w:space="0" w:color="000000"/>
              </w:pBdr>
              <w:spacing w:before="0" w:after="200" w:line="240" w:lineRule="auto"/>
              <w:rPr>
                <w:rFonts w:ascii="Times New Roman" w:hAnsi="Times New Roman"/>
                <w:b w:val="0"/>
                <w:bCs w:val="0"/>
                <w:spacing w:val="5"/>
                <w:sz w:val="52"/>
                <w:szCs w:val="52"/>
                <w:lang w:val="en-US"/>
              </w:rPr>
              <w:pPrChange w:id="666" w:author="Toni" w:date="2016-06-12T20:33:00Z">
                <w:pPr>
                  <w:pStyle w:val="Encabezam"/>
                  <w:keepNext w:val="0"/>
                  <w:numPr>
                    <w:numId w:val="74"/>
                  </w:numPr>
                  <w:pBdr>
                    <w:bottom w:val="single" w:sz="4" w:space="0" w:color="000000"/>
                  </w:pBdr>
                  <w:tabs>
                    <w:tab w:val="num" w:pos="360"/>
                    <w:tab w:val="num" w:pos="720"/>
                  </w:tabs>
                  <w:spacing w:before="0" w:after="200" w:line="240" w:lineRule="auto"/>
                  <w:ind w:left="720" w:hanging="720"/>
                </w:pPr>
              </w:pPrChange>
            </w:pPr>
            <w:bookmarkStart w:id="667" w:name="_Toc453658174"/>
            <w:r>
              <w:rPr>
                <w:rStyle w:val="Ninguno"/>
                <w:rFonts w:ascii="Times New Roman" w:hAnsi="Times New Roman"/>
                <w:b w:val="0"/>
                <w:bCs w:val="0"/>
                <w:spacing w:val="5"/>
                <w:sz w:val="52"/>
                <w:szCs w:val="52"/>
              </w:rPr>
              <w:t>RET</w:t>
            </w:r>
            <w:bookmarkEnd w:id="667"/>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r>
      <w:tr w:rsidR="00C0594E">
        <w:trPr>
          <w:trHeight w:val="356"/>
        </w:trPr>
        <w:tc>
          <w:tcPr>
            <w:tcW w:w="2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C0594E"/>
        </w:tc>
      </w:tr>
    </w:tbl>
    <w:p w:rsidR="00C0594E" w:rsidRDefault="00C0594E">
      <w:pPr>
        <w:pStyle w:val="Heading21"/>
        <w:widowControl w:val="0"/>
        <w:numPr>
          <w:ilvl w:val="1"/>
          <w:numId w:val="33"/>
        </w:numPr>
        <w:spacing w:line="240" w:lineRule="auto"/>
        <w:rPr>
          <w:rStyle w:val="Ninguno"/>
          <w:rtl/>
        </w:rPr>
      </w:pPr>
      <w:bookmarkStart w:id="668" w:name="_Toc453658175"/>
      <w:bookmarkEnd w:id="668"/>
    </w:p>
    <w:p w:rsidR="00C0594E" w:rsidRDefault="00C0594E">
      <w:pPr>
        <w:pStyle w:val="Encabezam"/>
        <w:numPr>
          <w:ilvl w:val="0"/>
          <w:numId w:val="2"/>
        </w:numPr>
      </w:pPr>
      <w:bookmarkStart w:id="669" w:name="_Toc453658176"/>
      <w:bookmarkEnd w:id="669"/>
    </w:p>
    <w:p w:rsidR="00C0594E" w:rsidRDefault="00B706A9">
      <w:pPr>
        <w:pStyle w:val="Encabezam"/>
      </w:pPr>
      <w:r>
        <w:br w:type="page"/>
      </w:r>
    </w:p>
    <w:p w:rsidR="00C0594E" w:rsidRDefault="00B706A9">
      <w:pPr>
        <w:pStyle w:val="Encabezam"/>
        <w:numPr>
          <w:ilvl w:val="0"/>
          <w:numId w:val="2"/>
        </w:numPr>
      </w:pPr>
      <w:bookmarkStart w:id="670" w:name="_Toc453658177"/>
      <w:proofErr w:type="spellStart"/>
      <w:r>
        <w:lastRenderedPageBreak/>
        <w:t>Appndix</w:t>
      </w:r>
      <w:bookmarkEnd w:id="670"/>
      <w:proofErr w:type="spellEnd"/>
    </w:p>
    <w:p w:rsidR="00C0594E" w:rsidRDefault="00B706A9">
      <w:pPr>
        <w:pStyle w:val="Heading21"/>
        <w:numPr>
          <w:ilvl w:val="1"/>
          <w:numId w:val="33"/>
        </w:numPr>
      </w:pPr>
      <w:bookmarkStart w:id="671" w:name="_Toc453658178"/>
      <w:commentRangeStart w:id="672"/>
      <w:r>
        <w:rPr>
          <w:rFonts w:eastAsia="Arial Unicode MS" w:cs="Arial Unicode MS"/>
        </w:rPr>
        <w:t>Assembler file with IO</w:t>
      </w:r>
      <w:commentRangeEnd w:id="672"/>
      <w:r w:rsidR="00E541B8">
        <w:rPr>
          <w:rStyle w:val="CommentReference"/>
        </w:rPr>
        <w:commentReference w:id="672"/>
      </w:r>
      <w:bookmarkEnd w:id="671"/>
    </w:p>
    <w:p w:rsidR="00C0594E" w:rsidRDefault="00B706A9">
      <w:pPr>
        <w:pStyle w:val="Heading31"/>
        <w:numPr>
          <w:ilvl w:val="2"/>
          <w:numId w:val="49"/>
        </w:numPr>
        <w:pPrChange w:id="673" w:author="Toni" w:date="2016-06-12T20:33:00Z">
          <w:pPr>
            <w:pStyle w:val="Heading31"/>
            <w:numPr>
              <w:ilvl w:val="2"/>
              <w:numId w:val="51"/>
            </w:numPr>
            <w:ind w:left="708" w:hanging="708"/>
          </w:pPr>
        </w:pPrChange>
      </w:pPr>
      <w:bookmarkStart w:id="674" w:name="_Toc453658179"/>
      <w:r>
        <w:rPr>
          <w:rFonts w:eastAsia="Arial Unicode MS" w:cs="Arial Unicode MS"/>
        </w:rPr>
        <w:t>Basic flow – output to the Seven digit</w:t>
      </w:r>
      <w:bookmarkEnd w:id="674"/>
    </w:p>
    <w:p w:rsidR="00C0594E" w:rsidRDefault="00B706A9">
      <w:r>
        <w:rPr>
          <w:rFonts w:eastAsia="Arial Unicode MS" w:cs="Arial Unicode MS"/>
        </w:rPr>
        <w:t xml:space="preserve">    </w:t>
      </w:r>
      <w:proofErr w:type="gramStart"/>
      <w:r>
        <w:rPr>
          <w:rFonts w:eastAsia="Arial Unicode MS" w:cs="Arial Unicode MS"/>
        </w:rPr>
        <w:t>Basic flow – execution of a program that will display hex value of 77.</w:t>
      </w:r>
      <w:proofErr w:type="gramEnd"/>
    </w:p>
    <w:p w:rsidR="00C0594E" w:rsidRDefault="00B706A9">
      <w:r>
        <w:rPr>
          <w:rFonts w:eastAsia="Arial Unicode MS" w:cs="Arial Unicode MS"/>
        </w:rPr>
        <w:t xml:space="preserve">    The following steps should be done to work with ASM file.</w:t>
      </w:r>
    </w:p>
    <w:p w:rsidR="00C0594E" w:rsidRDefault="00B706A9">
      <w:r>
        <w:rPr>
          <w:rFonts w:eastAsia="Arial Unicode MS" w:cs="Arial Unicode MS"/>
        </w:rPr>
        <w:tab/>
        <w:t xml:space="preserve">The display of the seven </w:t>
      </w:r>
      <w:proofErr w:type="gramStart"/>
      <w:r>
        <w:rPr>
          <w:rFonts w:eastAsia="Arial Unicode MS" w:cs="Arial Unicode MS"/>
        </w:rPr>
        <w:t>digit</w:t>
      </w:r>
      <w:proofErr w:type="gramEnd"/>
      <w:r>
        <w:rPr>
          <w:rFonts w:eastAsia="Arial Unicode MS" w:cs="Arial Unicode MS"/>
        </w:rPr>
        <w:t xml:space="preserve"> for the default value will be as in the following image: </w:t>
      </w:r>
    </w:p>
    <w:p w:rsidR="00C0594E" w:rsidRDefault="00B706A9">
      <w:pPr>
        <w:keepNext/>
      </w:pPr>
      <w:r>
        <w:rPr>
          <w:noProof/>
          <w:lang w:eastAsia="en-US" w:bidi="he-IL"/>
        </w:rPr>
        <w:drawing>
          <wp:inline distT="0" distB="0" distL="0" distR="0">
            <wp:extent cx="1276350" cy="1209675"/>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png"/>
                    <pic:cNvPicPr>
                      <a:picLocks noChangeAspect="1"/>
                    </pic:cNvPicPr>
                  </pic:nvPicPr>
                  <pic:blipFill>
                    <a:blip r:embed="rId21" cstate="print">
                      <a:extLst/>
                    </a:blip>
                    <a:stretch>
                      <a:fillRect/>
                    </a:stretch>
                  </pic:blipFill>
                  <pic:spPr>
                    <a:xfrm>
                      <a:off x="0" y="0"/>
                      <a:ext cx="1276350" cy="1209675"/>
                    </a:xfrm>
                    <a:prstGeom prst="rect">
                      <a:avLst/>
                    </a:prstGeom>
                    <a:ln w="12700" cap="flat">
                      <a:noFill/>
                      <a:miter lim="400000"/>
                    </a:ln>
                    <a:effectLst/>
                  </pic:spPr>
                </pic:pic>
              </a:graphicData>
            </a:graphic>
          </wp:inline>
        </w:drawing>
      </w:r>
    </w:p>
    <w:p w:rsidR="00C0594E" w:rsidRDefault="00B706A9">
      <w:pPr>
        <w:pStyle w:val="Caption1"/>
      </w:pPr>
      <w:r>
        <w:t>Figure 11Seven digit contain default value</w:t>
      </w:r>
    </w:p>
    <w:p w:rsidR="00C0594E" w:rsidRDefault="00B706A9">
      <w:pPr>
        <w:pStyle w:val="ListParagraph"/>
        <w:numPr>
          <w:ilvl w:val="0"/>
          <w:numId w:val="66"/>
        </w:numPr>
        <w:spacing w:after="0" w:line="240" w:lineRule="auto"/>
        <w:pPrChange w:id="675" w:author="Toni" w:date="2016-06-12T20:33:00Z">
          <w:pPr>
            <w:pStyle w:val="ListParagraph"/>
            <w:numPr>
              <w:numId w:val="75"/>
            </w:numPr>
            <w:tabs>
              <w:tab w:val="num" w:pos="360"/>
              <w:tab w:val="num" w:pos="720"/>
            </w:tabs>
            <w:spacing w:after="0" w:line="240" w:lineRule="auto"/>
            <w:ind w:hanging="720"/>
          </w:pPr>
        </w:pPrChange>
      </w:pPr>
      <w:r>
        <w:t>Load ASM file with Open file menu/Sub menu</w:t>
      </w:r>
    </w:p>
    <w:p w:rsidR="00C0594E" w:rsidRDefault="00B706A9">
      <w:pPr>
        <w:pStyle w:val="ListParagraph"/>
        <w:numPr>
          <w:ilvl w:val="0"/>
          <w:numId w:val="66"/>
        </w:numPr>
        <w:spacing w:after="0" w:line="240" w:lineRule="auto"/>
        <w:pPrChange w:id="676" w:author="Toni" w:date="2016-06-12T20:33:00Z">
          <w:pPr>
            <w:pStyle w:val="ListParagraph"/>
            <w:numPr>
              <w:numId w:val="75"/>
            </w:numPr>
            <w:tabs>
              <w:tab w:val="num" w:pos="360"/>
              <w:tab w:val="num" w:pos="720"/>
            </w:tabs>
            <w:spacing w:after="0" w:line="240" w:lineRule="auto"/>
            <w:ind w:hanging="720"/>
          </w:pPr>
        </w:pPrChange>
      </w:pPr>
      <w:r>
        <w:t>Edit the file in the Editor section</w:t>
      </w:r>
    </w:p>
    <w:p w:rsidR="00C0594E" w:rsidRDefault="00B706A9">
      <w:pPr>
        <w:pStyle w:val="ListParagraph"/>
        <w:numPr>
          <w:ilvl w:val="0"/>
          <w:numId w:val="66"/>
        </w:numPr>
        <w:spacing w:after="0" w:line="240" w:lineRule="auto"/>
        <w:pPrChange w:id="677" w:author="Toni" w:date="2016-06-12T20:33:00Z">
          <w:pPr>
            <w:pStyle w:val="ListParagraph"/>
            <w:numPr>
              <w:numId w:val="75"/>
            </w:numPr>
            <w:tabs>
              <w:tab w:val="num" w:pos="360"/>
              <w:tab w:val="num" w:pos="720"/>
            </w:tabs>
            <w:spacing w:after="0" w:line="240" w:lineRule="auto"/>
            <w:ind w:hanging="720"/>
          </w:pPr>
        </w:pPrChange>
      </w:pPr>
      <w:r>
        <w:t>Clear the contents of the editor</w:t>
      </w:r>
    </w:p>
    <w:p w:rsidR="00C0594E" w:rsidRDefault="00B706A9">
      <w:pPr>
        <w:pStyle w:val="ListParagraph"/>
        <w:numPr>
          <w:ilvl w:val="0"/>
          <w:numId w:val="66"/>
        </w:numPr>
        <w:spacing w:after="0" w:line="240" w:lineRule="auto"/>
        <w:pPrChange w:id="678" w:author="Toni" w:date="2016-06-12T20:33:00Z">
          <w:pPr>
            <w:pStyle w:val="ListParagraph"/>
            <w:numPr>
              <w:numId w:val="75"/>
            </w:numPr>
            <w:tabs>
              <w:tab w:val="num" w:pos="360"/>
              <w:tab w:val="num" w:pos="720"/>
            </w:tabs>
            <w:spacing w:after="0" w:line="240" w:lineRule="auto"/>
            <w:ind w:hanging="720"/>
          </w:pPr>
        </w:pPrChange>
      </w:pPr>
      <w:r>
        <w:t>Add the following lines:</w:t>
      </w:r>
    </w:p>
    <w:p w:rsidR="00C0594E" w:rsidRDefault="00B706A9">
      <w:pPr>
        <w:pStyle w:val="ListParagraph"/>
        <w:numPr>
          <w:ilvl w:val="1"/>
          <w:numId w:val="66"/>
        </w:numPr>
        <w:spacing w:after="0" w:line="240" w:lineRule="auto"/>
        <w:pPrChange w:id="679" w:author="Toni" w:date="2016-06-12T20:33:00Z">
          <w:pPr>
            <w:pStyle w:val="ListParagraph"/>
            <w:numPr>
              <w:ilvl w:val="1"/>
              <w:numId w:val="75"/>
            </w:numPr>
            <w:tabs>
              <w:tab w:val="num" w:pos="360"/>
              <w:tab w:val="num" w:pos="1440"/>
            </w:tabs>
            <w:spacing w:after="0" w:line="240" w:lineRule="auto"/>
            <w:ind w:left="1440" w:hanging="720"/>
          </w:pPr>
        </w:pPrChange>
      </w:pPr>
      <w:r>
        <w:t>OUT 77</w:t>
      </w:r>
    </w:p>
    <w:p w:rsidR="00C0594E" w:rsidRDefault="00B706A9">
      <w:pPr>
        <w:pStyle w:val="ListParagraph"/>
        <w:numPr>
          <w:ilvl w:val="1"/>
          <w:numId w:val="66"/>
        </w:numPr>
        <w:spacing w:after="0" w:line="240" w:lineRule="auto"/>
        <w:pPrChange w:id="680" w:author="Toni" w:date="2016-06-12T20:33:00Z">
          <w:pPr>
            <w:pStyle w:val="ListParagraph"/>
            <w:numPr>
              <w:ilvl w:val="1"/>
              <w:numId w:val="75"/>
            </w:numPr>
            <w:tabs>
              <w:tab w:val="num" w:pos="360"/>
              <w:tab w:val="num" w:pos="1440"/>
            </w:tabs>
            <w:spacing w:after="0" w:line="240" w:lineRule="auto"/>
            <w:ind w:left="1440" w:hanging="720"/>
          </w:pPr>
        </w:pPrChange>
      </w:pPr>
      <w:r>
        <w:t>STOP</w:t>
      </w:r>
    </w:p>
    <w:p w:rsidR="00C0594E" w:rsidRDefault="00B706A9">
      <w:pPr>
        <w:pStyle w:val="ListParagraph"/>
        <w:keepNext/>
        <w:ind w:left="1440"/>
      </w:pPr>
      <w:r>
        <w:rPr>
          <w:noProof/>
          <w:lang w:eastAsia="en-US" w:bidi="he-IL"/>
        </w:rPr>
        <w:drawing>
          <wp:inline distT="0" distB="0" distL="0" distR="0">
            <wp:extent cx="2552065" cy="1409700"/>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png"/>
                    <pic:cNvPicPr>
                      <a:picLocks noChangeAspect="1"/>
                    </pic:cNvPicPr>
                  </pic:nvPicPr>
                  <pic:blipFill>
                    <a:blip r:embed="rId22" cstate="print">
                      <a:extLst/>
                    </a:blip>
                    <a:stretch>
                      <a:fillRect/>
                    </a:stretch>
                  </pic:blipFill>
                  <pic:spPr>
                    <a:xfrm>
                      <a:off x="0" y="0"/>
                      <a:ext cx="2552065" cy="1409700"/>
                    </a:xfrm>
                    <a:prstGeom prst="rect">
                      <a:avLst/>
                    </a:prstGeom>
                    <a:ln w="12700" cap="flat">
                      <a:noFill/>
                      <a:miter lim="400000"/>
                    </a:ln>
                    <a:effectLst/>
                  </pic:spPr>
                </pic:pic>
              </a:graphicData>
            </a:graphic>
          </wp:inline>
        </w:drawing>
      </w:r>
    </w:p>
    <w:p w:rsidR="00C0594E" w:rsidRDefault="00B706A9">
      <w:pPr>
        <w:pStyle w:val="Caption1"/>
      </w:pPr>
      <w:r>
        <w:t xml:space="preserve">Figure 12Editie -ASM lines to display 77 in the seven </w:t>
      </w:r>
      <w:proofErr w:type="gramStart"/>
      <w:r>
        <w:t>digit</w:t>
      </w:r>
      <w:proofErr w:type="gramEnd"/>
    </w:p>
    <w:p w:rsidR="00C0594E" w:rsidRDefault="00C0594E">
      <w:pPr>
        <w:pStyle w:val="ListParagraph"/>
        <w:ind w:left="1440"/>
      </w:pPr>
    </w:p>
    <w:p w:rsidR="00C0594E" w:rsidRDefault="00B706A9">
      <w:pPr>
        <w:pStyle w:val="ListParagraph"/>
        <w:numPr>
          <w:ilvl w:val="0"/>
          <w:numId w:val="66"/>
        </w:numPr>
        <w:spacing w:after="0" w:line="240" w:lineRule="auto"/>
        <w:pPrChange w:id="681" w:author="Toni" w:date="2016-06-12T20:33:00Z">
          <w:pPr>
            <w:pStyle w:val="ListParagraph"/>
            <w:numPr>
              <w:numId w:val="75"/>
            </w:numPr>
            <w:tabs>
              <w:tab w:val="num" w:pos="360"/>
              <w:tab w:val="num" w:pos="720"/>
            </w:tabs>
            <w:spacing w:after="0" w:line="240" w:lineRule="auto"/>
            <w:ind w:hanging="720"/>
          </w:pPr>
        </w:pPrChange>
      </w:pPr>
      <w:r>
        <w:t>Assemble the file.</w:t>
      </w:r>
    </w:p>
    <w:p w:rsidR="00C0594E" w:rsidRDefault="00B706A9">
      <w:pPr>
        <w:pStyle w:val="ListParagraph"/>
        <w:numPr>
          <w:ilvl w:val="0"/>
          <w:numId w:val="66"/>
        </w:numPr>
        <w:spacing w:after="0" w:line="240" w:lineRule="auto"/>
        <w:pPrChange w:id="682" w:author="Toni" w:date="2016-06-12T20:33:00Z">
          <w:pPr>
            <w:pStyle w:val="ListParagraph"/>
            <w:numPr>
              <w:numId w:val="75"/>
            </w:numPr>
            <w:tabs>
              <w:tab w:val="num" w:pos="360"/>
              <w:tab w:val="num" w:pos="720"/>
            </w:tabs>
            <w:spacing w:after="0" w:line="240" w:lineRule="auto"/>
            <w:ind w:hanging="720"/>
          </w:pPr>
        </w:pPrChange>
      </w:pPr>
      <w:r>
        <w:t>Run the assembled code.</w:t>
      </w:r>
    </w:p>
    <w:p w:rsidR="00C0594E" w:rsidRDefault="00B706A9">
      <w:pPr>
        <w:pStyle w:val="ListParagraph"/>
        <w:keepNext/>
      </w:pPr>
      <w:r>
        <w:rPr>
          <w:noProof/>
          <w:lang w:eastAsia="en-US" w:bidi="he-IL"/>
        </w:rPr>
        <w:drawing>
          <wp:inline distT="0" distB="0" distL="0" distR="0">
            <wp:extent cx="1276350" cy="1209675"/>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png"/>
                    <pic:cNvPicPr>
                      <a:picLocks noChangeAspect="1"/>
                    </pic:cNvPicPr>
                  </pic:nvPicPr>
                  <pic:blipFill>
                    <a:blip r:embed="rId23" cstate="print">
                      <a:extLst/>
                    </a:blip>
                    <a:stretch>
                      <a:fillRect/>
                    </a:stretch>
                  </pic:blipFill>
                  <pic:spPr>
                    <a:xfrm>
                      <a:off x="0" y="0"/>
                      <a:ext cx="1276350" cy="1209675"/>
                    </a:xfrm>
                    <a:prstGeom prst="rect">
                      <a:avLst/>
                    </a:prstGeom>
                    <a:ln w="12700" cap="flat">
                      <a:noFill/>
                      <a:miter lim="400000"/>
                    </a:ln>
                    <a:effectLst/>
                  </pic:spPr>
                </pic:pic>
              </a:graphicData>
            </a:graphic>
          </wp:inline>
        </w:drawing>
      </w:r>
    </w:p>
    <w:p w:rsidR="00C0594E" w:rsidRDefault="00B706A9">
      <w:pPr>
        <w:pStyle w:val="Caption1"/>
      </w:pPr>
      <w:r>
        <w:t>Figure 13Seven digit in the ending of the execution - hex 77</w:t>
      </w:r>
    </w:p>
    <w:p w:rsidR="00C0594E" w:rsidRDefault="00B706A9">
      <w:pPr>
        <w:pStyle w:val="Heading31"/>
        <w:numPr>
          <w:ilvl w:val="2"/>
          <w:numId w:val="67"/>
        </w:numPr>
        <w:pPrChange w:id="683" w:author="Toni" w:date="2016-06-12T20:33:00Z">
          <w:pPr>
            <w:pStyle w:val="Heading31"/>
            <w:numPr>
              <w:ilvl w:val="2"/>
              <w:numId w:val="76"/>
            </w:numPr>
            <w:tabs>
              <w:tab w:val="num" w:pos="360"/>
              <w:tab w:val="num" w:pos="2160"/>
            </w:tabs>
            <w:ind w:left="2160" w:hanging="720"/>
          </w:pPr>
        </w:pPrChange>
      </w:pPr>
      <w:bookmarkStart w:id="684" w:name="_Toc453658180"/>
      <w:r>
        <w:rPr>
          <w:rFonts w:eastAsia="Arial Unicode MS" w:cs="Arial Unicode MS"/>
        </w:rPr>
        <w:t>Basic flow – Input from the seven switches battery</w:t>
      </w:r>
      <w:bookmarkEnd w:id="684"/>
    </w:p>
    <w:p w:rsidR="00C0594E" w:rsidRDefault="00B706A9">
      <w:r>
        <w:rPr>
          <w:rFonts w:eastAsia="Arial Unicode MS" w:cs="Arial Unicode MS"/>
        </w:rPr>
        <w:t>The following steps should be done to work with ASM file.</w:t>
      </w:r>
    </w:p>
    <w:p w:rsidR="00C0594E" w:rsidRDefault="00B706A9">
      <w:r>
        <w:rPr>
          <w:rFonts w:eastAsia="Arial Unicode MS" w:cs="Arial Unicode MS"/>
        </w:rPr>
        <w:lastRenderedPageBreak/>
        <w:tab/>
        <w:t xml:space="preserve">The display of the seven </w:t>
      </w:r>
      <w:proofErr w:type="gramStart"/>
      <w:r>
        <w:rPr>
          <w:rFonts w:eastAsia="Arial Unicode MS" w:cs="Arial Unicode MS"/>
        </w:rPr>
        <w:t>digit</w:t>
      </w:r>
      <w:proofErr w:type="gramEnd"/>
      <w:r>
        <w:rPr>
          <w:rFonts w:eastAsia="Arial Unicode MS" w:cs="Arial Unicode MS"/>
        </w:rPr>
        <w:t xml:space="preserve"> for the default value will be as in the following image: </w:t>
      </w:r>
    </w:p>
    <w:p w:rsidR="00C0594E" w:rsidRDefault="00B706A9">
      <w:pPr>
        <w:keepNext/>
      </w:pPr>
      <w:r>
        <w:rPr>
          <w:noProof/>
          <w:lang w:eastAsia="en-US" w:bidi="he-IL"/>
        </w:rPr>
        <w:drawing>
          <wp:inline distT="0" distB="0" distL="0" distR="0">
            <wp:extent cx="1276350" cy="1209675"/>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png"/>
                    <pic:cNvPicPr>
                      <a:picLocks noChangeAspect="1"/>
                    </pic:cNvPicPr>
                  </pic:nvPicPr>
                  <pic:blipFill>
                    <a:blip r:embed="rId21" cstate="print">
                      <a:extLst/>
                    </a:blip>
                    <a:stretch>
                      <a:fillRect/>
                    </a:stretch>
                  </pic:blipFill>
                  <pic:spPr>
                    <a:xfrm>
                      <a:off x="0" y="0"/>
                      <a:ext cx="1276350" cy="1209675"/>
                    </a:xfrm>
                    <a:prstGeom prst="rect">
                      <a:avLst/>
                    </a:prstGeom>
                    <a:ln w="12700" cap="flat">
                      <a:noFill/>
                      <a:miter lim="400000"/>
                    </a:ln>
                    <a:effectLst/>
                  </pic:spPr>
                </pic:pic>
              </a:graphicData>
            </a:graphic>
          </wp:inline>
        </w:drawing>
      </w:r>
    </w:p>
    <w:p w:rsidR="00C0594E" w:rsidRDefault="00B706A9">
      <w:pPr>
        <w:pStyle w:val="Caption1"/>
      </w:pPr>
      <w:r>
        <w:t>Figure 14Seven digit contain default value - 00</w:t>
      </w:r>
    </w:p>
    <w:p w:rsidR="00C0594E" w:rsidRDefault="00B706A9">
      <w:pPr>
        <w:pStyle w:val="ListParagraph"/>
        <w:numPr>
          <w:ilvl w:val="0"/>
          <w:numId w:val="68"/>
        </w:numPr>
        <w:spacing w:after="0" w:line="240" w:lineRule="auto"/>
        <w:pPrChange w:id="685" w:author="Toni" w:date="2016-06-12T20:33:00Z">
          <w:pPr>
            <w:pStyle w:val="ListParagraph"/>
            <w:numPr>
              <w:numId w:val="77"/>
            </w:numPr>
            <w:tabs>
              <w:tab w:val="num" w:pos="360"/>
              <w:tab w:val="num" w:pos="720"/>
            </w:tabs>
            <w:spacing w:after="0" w:line="240" w:lineRule="auto"/>
            <w:ind w:hanging="720"/>
          </w:pPr>
        </w:pPrChange>
      </w:pPr>
      <w:r>
        <w:t>Load ASM file with Open file menu/Sub menu</w:t>
      </w:r>
    </w:p>
    <w:p w:rsidR="00C0594E" w:rsidRDefault="00B706A9">
      <w:pPr>
        <w:pStyle w:val="ListParagraph"/>
        <w:numPr>
          <w:ilvl w:val="0"/>
          <w:numId w:val="66"/>
        </w:numPr>
        <w:spacing w:after="0" w:line="240" w:lineRule="auto"/>
        <w:pPrChange w:id="686" w:author="Toni" w:date="2016-06-12T20:33:00Z">
          <w:pPr>
            <w:pStyle w:val="ListParagraph"/>
            <w:numPr>
              <w:numId w:val="75"/>
            </w:numPr>
            <w:tabs>
              <w:tab w:val="num" w:pos="360"/>
              <w:tab w:val="num" w:pos="720"/>
            </w:tabs>
            <w:spacing w:after="0" w:line="240" w:lineRule="auto"/>
            <w:ind w:hanging="720"/>
          </w:pPr>
        </w:pPrChange>
      </w:pPr>
      <w:r>
        <w:t>Edit the file in the Editor section</w:t>
      </w:r>
    </w:p>
    <w:p w:rsidR="00C0594E" w:rsidRDefault="00B706A9">
      <w:pPr>
        <w:pStyle w:val="ListParagraph"/>
        <w:numPr>
          <w:ilvl w:val="0"/>
          <w:numId w:val="66"/>
        </w:numPr>
        <w:spacing w:after="0" w:line="240" w:lineRule="auto"/>
        <w:pPrChange w:id="687" w:author="Toni" w:date="2016-06-12T20:33:00Z">
          <w:pPr>
            <w:pStyle w:val="ListParagraph"/>
            <w:numPr>
              <w:numId w:val="75"/>
            </w:numPr>
            <w:tabs>
              <w:tab w:val="num" w:pos="360"/>
              <w:tab w:val="num" w:pos="720"/>
            </w:tabs>
            <w:spacing w:after="0" w:line="240" w:lineRule="auto"/>
            <w:ind w:hanging="720"/>
          </w:pPr>
        </w:pPrChange>
      </w:pPr>
      <w:r>
        <w:t>Clear the contents of the editor</w:t>
      </w:r>
    </w:p>
    <w:p w:rsidR="00C0594E" w:rsidRDefault="00B706A9">
      <w:pPr>
        <w:pStyle w:val="ListParagraph"/>
        <w:numPr>
          <w:ilvl w:val="0"/>
          <w:numId w:val="66"/>
        </w:numPr>
        <w:spacing w:after="0" w:line="240" w:lineRule="auto"/>
        <w:pPrChange w:id="688" w:author="Toni" w:date="2016-06-12T20:33:00Z">
          <w:pPr>
            <w:pStyle w:val="ListParagraph"/>
            <w:numPr>
              <w:numId w:val="75"/>
            </w:numPr>
            <w:tabs>
              <w:tab w:val="num" w:pos="360"/>
              <w:tab w:val="num" w:pos="720"/>
            </w:tabs>
            <w:spacing w:after="0" w:line="240" w:lineRule="auto"/>
            <w:ind w:hanging="720"/>
          </w:pPr>
        </w:pPrChange>
      </w:pPr>
      <w:r>
        <w:t>Add the following lines:</w:t>
      </w:r>
    </w:p>
    <w:p w:rsidR="00C0594E" w:rsidRDefault="00B706A9">
      <w:pPr>
        <w:pStyle w:val="ListParagraph"/>
        <w:numPr>
          <w:ilvl w:val="1"/>
          <w:numId w:val="66"/>
        </w:numPr>
        <w:spacing w:after="0" w:line="240" w:lineRule="auto"/>
        <w:pPrChange w:id="689" w:author="Toni" w:date="2016-06-12T20:33:00Z">
          <w:pPr>
            <w:pStyle w:val="ListParagraph"/>
            <w:numPr>
              <w:ilvl w:val="1"/>
              <w:numId w:val="75"/>
            </w:numPr>
            <w:tabs>
              <w:tab w:val="num" w:pos="360"/>
              <w:tab w:val="num" w:pos="1440"/>
            </w:tabs>
            <w:spacing w:after="0" w:line="240" w:lineRule="auto"/>
            <w:ind w:left="1440" w:hanging="720"/>
          </w:pPr>
        </w:pPrChange>
      </w:pPr>
      <w:r>
        <w:t>IN</w:t>
      </w:r>
    </w:p>
    <w:p w:rsidR="00C0594E" w:rsidRDefault="00B706A9">
      <w:pPr>
        <w:pStyle w:val="ListParagraph"/>
        <w:numPr>
          <w:ilvl w:val="1"/>
          <w:numId w:val="66"/>
        </w:numPr>
        <w:spacing w:after="0" w:line="240" w:lineRule="auto"/>
        <w:pPrChange w:id="690" w:author="Toni" w:date="2016-06-12T20:33:00Z">
          <w:pPr>
            <w:pStyle w:val="ListParagraph"/>
            <w:numPr>
              <w:ilvl w:val="1"/>
              <w:numId w:val="75"/>
            </w:numPr>
            <w:tabs>
              <w:tab w:val="num" w:pos="360"/>
              <w:tab w:val="num" w:pos="1440"/>
            </w:tabs>
            <w:spacing w:after="0" w:line="240" w:lineRule="auto"/>
            <w:ind w:left="1440" w:hanging="720"/>
          </w:pPr>
        </w:pPrChange>
      </w:pPr>
      <w:r>
        <w:t>OUT RA</w:t>
      </w:r>
    </w:p>
    <w:p w:rsidR="00C0594E" w:rsidRDefault="00B706A9">
      <w:pPr>
        <w:pStyle w:val="ListParagraph"/>
        <w:numPr>
          <w:ilvl w:val="1"/>
          <w:numId w:val="66"/>
        </w:numPr>
        <w:spacing w:after="0" w:line="240" w:lineRule="auto"/>
        <w:pPrChange w:id="691" w:author="Toni" w:date="2016-06-12T20:33:00Z">
          <w:pPr>
            <w:pStyle w:val="ListParagraph"/>
            <w:numPr>
              <w:ilvl w:val="1"/>
              <w:numId w:val="75"/>
            </w:numPr>
            <w:tabs>
              <w:tab w:val="num" w:pos="360"/>
              <w:tab w:val="num" w:pos="1440"/>
            </w:tabs>
            <w:spacing w:after="0" w:line="240" w:lineRule="auto"/>
            <w:ind w:left="1440" w:hanging="720"/>
          </w:pPr>
        </w:pPrChange>
      </w:pPr>
      <w:r>
        <w:t>STOP</w:t>
      </w:r>
    </w:p>
    <w:p w:rsidR="00C0594E" w:rsidRDefault="00C0594E">
      <w:pPr>
        <w:pStyle w:val="ListParagraph"/>
        <w:keepNext/>
        <w:ind w:left="1440"/>
      </w:pPr>
    </w:p>
    <w:p w:rsidR="00C0594E" w:rsidRDefault="00C0594E">
      <w:pPr>
        <w:pStyle w:val="ListParagraph"/>
        <w:ind w:left="1440"/>
      </w:pPr>
    </w:p>
    <w:p w:rsidR="00C0594E" w:rsidRDefault="00B706A9">
      <w:pPr>
        <w:pStyle w:val="ListParagraph"/>
        <w:numPr>
          <w:ilvl w:val="0"/>
          <w:numId w:val="66"/>
        </w:numPr>
        <w:spacing w:after="0" w:line="240" w:lineRule="auto"/>
        <w:pPrChange w:id="692" w:author="Toni" w:date="2016-06-12T20:33:00Z">
          <w:pPr>
            <w:pStyle w:val="ListParagraph"/>
            <w:numPr>
              <w:numId w:val="75"/>
            </w:numPr>
            <w:tabs>
              <w:tab w:val="num" w:pos="360"/>
              <w:tab w:val="num" w:pos="720"/>
            </w:tabs>
            <w:spacing w:after="0" w:line="240" w:lineRule="auto"/>
            <w:ind w:hanging="720"/>
          </w:pPr>
        </w:pPrChange>
      </w:pPr>
      <w:r>
        <w:t>Assemble the file.</w:t>
      </w:r>
    </w:p>
    <w:p w:rsidR="00C0594E" w:rsidRDefault="00B706A9">
      <w:pPr>
        <w:pStyle w:val="ListParagraph"/>
        <w:numPr>
          <w:ilvl w:val="0"/>
          <w:numId w:val="66"/>
        </w:numPr>
        <w:spacing w:after="0" w:line="240" w:lineRule="auto"/>
        <w:pPrChange w:id="693" w:author="Toni" w:date="2016-06-12T20:33:00Z">
          <w:pPr>
            <w:pStyle w:val="ListParagraph"/>
            <w:numPr>
              <w:numId w:val="75"/>
            </w:numPr>
            <w:tabs>
              <w:tab w:val="num" w:pos="360"/>
              <w:tab w:val="num" w:pos="720"/>
            </w:tabs>
            <w:spacing w:after="0" w:line="240" w:lineRule="auto"/>
            <w:ind w:hanging="720"/>
          </w:pPr>
        </w:pPrChange>
      </w:pPr>
      <w:r>
        <w:t>Run the assembled code.</w:t>
      </w:r>
    </w:p>
    <w:p w:rsidR="00C0594E" w:rsidRDefault="00C0594E">
      <w:pPr>
        <w:pStyle w:val="ListParagraph"/>
        <w:keepNext/>
      </w:pPr>
    </w:p>
    <w:p w:rsidR="00C0594E" w:rsidRDefault="00B706A9">
      <w:pPr>
        <w:pStyle w:val="Caption1"/>
      </w:pPr>
      <w:r>
        <w:t>Figure 15Seven digit in the ending of the execution - hex 77</w:t>
      </w:r>
    </w:p>
    <w:p w:rsidR="00C0594E" w:rsidRDefault="00C0594E"/>
    <w:p w:rsidR="00C0594E" w:rsidRDefault="00B706A9">
      <w:pPr>
        <w:pStyle w:val="Encabezam"/>
      </w:pPr>
      <w:r>
        <w:br w:type="page"/>
      </w:r>
    </w:p>
    <w:p w:rsidR="00C0594E" w:rsidRDefault="00B706A9">
      <w:pPr>
        <w:pStyle w:val="Encabezam"/>
        <w:numPr>
          <w:ilvl w:val="0"/>
          <w:numId w:val="69"/>
        </w:numPr>
        <w:pPrChange w:id="694" w:author="Toni" w:date="2016-06-12T20:33:00Z">
          <w:pPr>
            <w:pStyle w:val="Encabezam"/>
            <w:numPr>
              <w:numId w:val="78"/>
            </w:numPr>
            <w:tabs>
              <w:tab w:val="num" w:pos="360"/>
              <w:tab w:val="num" w:pos="720"/>
            </w:tabs>
            <w:ind w:left="720" w:hanging="720"/>
          </w:pPr>
        </w:pPrChange>
      </w:pPr>
      <w:bookmarkStart w:id="695" w:name="_Toc453658181"/>
      <w:r>
        <w:lastRenderedPageBreak/>
        <w:t>CONCLUSIONS AND FUTURE WORK</w:t>
      </w:r>
      <w:bookmarkEnd w:id="695"/>
    </w:p>
    <w:p w:rsidR="00C0594E" w:rsidRDefault="00B706A9">
      <w:r>
        <w:rPr>
          <w:rFonts w:eastAsia="Arial Unicode MS" w:cs="Arial Unicode MS"/>
        </w:rPr>
        <w:t>This work is basic simulator with very simple input/output.</w:t>
      </w:r>
    </w:p>
    <w:p w:rsidR="00C0594E" w:rsidRDefault="00B706A9">
      <w:r>
        <w:rPr>
          <w:rFonts w:eastAsia="Arial Unicode MS" w:cs="Arial Unicode MS"/>
        </w:rPr>
        <w:t xml:space="preserve">Additional improvements - already exist in another section. </w:t>
      </w:r>
    </w:p>
    <w:p w:rsidR="00C0594E" w:rsidRDefault="00B706A9">
      <w:r>
        <w:rPr>
          <w:rFonts w:eastAsia="Arial Unicode MS" w:cs="Arial Unicode MS"/>
        </w:rPr>
        <w:t>New features could be storing the asm file in the internet, grouped by classes.</w:t>
      </w:r>
    </w:p>
    <w:p w:rsidR="00C0594E" w:rsidRDefault="00B706A9">
      <w:r>
        <w:rPr>
          <w:rFonts w:eastAsia="Arial Unicode MS" w:cs="Arial Unicode MS"/>
        </w:rPr>
        <w:t xml:space="preserve">Programing improvements – could be </w:t>
      </w:r>
      <w:proofErr w:type="gramStart"/>
      <w:r>
        <w:rPr>
          <w:rFonts w:eastAsia="Arial Unicode MS" w:cs="Arial Unicode MS"/>
        </w:rPr>
        <w:t>do</w:t>
      </w:r>
      <w:proofErr w:type="gramEnd"/>
      <w:r>
        <w:rPr>
          <w:rFonts w:eastAsia="Arial Unicode MS" w:cs="Arial Unicode MS"/>
        </w:rPr>
        <w:t xml:space="preserve"> the next step and split the code of the logical model and the GUI itself, so another model could be used.</w:t>
      </w:r>
    </w:p>
    <w:p w:rsidR="00C0594E" w:rsidRDefault="00B706A9">
      <w:pPr>
        <w:rPr>
          <w:rStyle w:val="Ninguno"/>
          <w:b/>
          <w:bCs/>
          <w:i/>
          <w:iCs/>
          <w:u w:val="single"/>
        </w:rPr>
      </w:pPr>
      <w:r>
        <w:rPr>
          <w:rStyle w:val="Ninguno"/>
          <w:rFonts w:eastAsia="Arial Unicode MS" w:cs="Arial Unicode MS"/>
          <w:b/>
          <w:bCs/>
          <w:i/>
          <w:iCs/>
          <w:u w:val="single"/>
        </w:rPr>
        <w:t>Comment</w:t>
      </w:r>
    </w:p>
    <w:p w:rsidR="00C0594E" w:rsidRDefault="00B706A9">
      <w:pPr>
        <w:rPr>
          <w:rStyle w:val="Ninguno"/>
          <w:b/>
          <w:bCs/>
          <w:i/>
          <w:iCs/>
          <w:u w:val="single"/>
        </w:rPr>
      </w:pPr>
      <w:r>
        <w:rPr>
          <w:rStyle w:val="Ninguno"/>
          <w:rFonts w:eastAsia="Arial Unicode MS" w:cs="Arial Unicode MS"/>
          <w:b/>
          <w:bCs/>
          <w:i/>
          <w:iCs/>
          <w:u w:val="single"/>
        </w:rPr>
        <w:t>For adding a new command – one existing command should be removed.</w:t>
      </w:r>
    </w:p>
    <w:p w:rsidR="00C0594E" w:rsidRDefault="00C0594E"/>
    <w:p w:rsidR="00C0594E" w:rsidRDefault="00B706A9">
      <w:pPr>
        <w:pStyle w:val="Encabezam"/>
      </w:pPr>
      <w:r>
        <w:br w:type="page"/>
      </w:r>
    </w:p>
    <w:p w:rsidR="00C0594E" w:rsidRDefault="00B706A9">
      <w:pPr>
        <w:pStyle w:val="Encabezam"/>
      </w:pPr>
      <w:r>
        <w:lastRenderedPageBreak/>
        <w:br w:type="page"/>
      </w:r>
    </w:p>
    <w:p w:rsidR="00C0594E" w:rsidRDefault="00B706A9">
      <w:pPr>
        <w:pStyle w:val="Encabezam"/>
      </w:pPr>
      <w:r>
        <w:lastRenderedPageBreak/>
        <w:br w:type="page"/>
      </w:r>
    </w:p>
    <w:p w:rsidR="00C0594E" w:rsidRDefault="00B706A9">
      <w:pPr>
        <w:pStyle w:val="Encabezam"/>
      </w:pPr>
      <w:bookmarkStart w:id="696" w:name="_Toc453658182"/>
      <w:proofErr w:type="spellStart"/>
      <w:r>
        <w:lastRenderedPageBreak/>
        <w:t>Index</w:t>
      </w:r>
      <w:bookmarkEnd w:id="696"/>
      <w:proofErr w:type="spellEnd"/>
    </w:p>
    <w:p w:rsidR="00C0594E" w:rsidRDefault="00C0594E">
      <w:pPr>
        <w:pStyle w:val="Encabezam"/>
        <w:sectPr w:rsidR="00C0594E">
          <w:headerReference w:type="even" r:id="rId24"/>
          <w:headerReference w:type="default" r:id="rId25"/>
          <w:footerReference w:type="even" r:id="rId26"/>
          <w:footerReference w:type="default" r:id="rId27"/>
          <w:headerReference w:type="first" r:id="rId28"/>
          <w:footerReference w:type="first" r:id="rId29"/>
          <w:pgSz w:w="11900" w:h="16840"/>
          <w:pgMar w:top="1417" w:right="850" w:bottom="1417" w:left="1701" w:header="624" w:footer="340" w:gutter="0"/>
          <w:cols w:space="720"/>
          <w:titlePg/>
        </w:sectPr>
      </w:pPr>
    </w:p>
    <w:p w:rsidR="00C0594E" w:rsidRDefault="00B706A9">
      <w:pPr>
        <w:pStyle w:val="Index11"/>
      </w:pPr>
      <w:proofErr w:type="gramStart"/>
      <w:r>
        <w:lastRenderedPageBreak/>
        <w:t>asm</w:t>
      </w:r>
      <w:proofErr w:type="gramEnd"/>
    </w:p>
    <w:p w:rsidR="00C0594E" w:rsidRDefault="00B706A9">
      <w:pPr>
        <w:pStyle w:val="Index21"/>
        <w:tabs>
          <w:tab w:val="right" w:leader="dot" w:pos="3882"/>
        </w:tabs>
      </w:pPr>
      <w:r>
        <w:t>Error handling, 16</w:t>
      </w:r>
    </w:p>
    <w:p w:rsidR="00C0594E" w:rsidRDefault="00B706A9">
      <w:pPr>
        <w:pStyle w:val="Index11"/>
      </w:pPr>
      <w:r>
        <w:t>ASM</w:t>
      </w:r>
    </w:p>
    <w:p w:rsidR="00C0594E" w:rsidRDefault="00B706A9">
      <w:pPr>
        <w:pStyle w:val="Index21"/>
        <w:tabs>
          <w:tab w:val="right" w:leader="dot" w:pos="3882"/>
        </w:tabs>
      </w:pPr>
      <w:r>
        <w:t>Using, 12, 21, 30, 31, 36</w:t>
      </w:r>
    </w:p>
    <w:p w:rsidR="00C0594E" w:rsidRDefault="00B706A9">
      <w:pPr>
        <w:pStyle w:val="Index11"/>
      </w:pPr>
      <w:proofErr w:type="gramStart"/>
      <w:r>
        <w:t>assemble</w:t>
      </w:r>
      <w:proofErr w:type="gramEnd"/>
    </w:p>
    <w:p w:rsidR="00C0594E" w:rsidRDefault="00B706A9">
      <w:pPr>
        <w:pStyle w:val="Index21"/>
        <w:tabs>
          <w:tab w:val="right" w:leader="dot" w:pos="3882"/>
        </w:tabs>
      </w:pPr>
      <w:r>
        <w:t>Breakpoint, 26</w:t>
      </w:r>
    </w:p>
    <w:p w:rsidR="00C0594E" w:rsidRDefault="00B706A9">
      <w:pPr>
        <w:pStyle w:val="Index11"/>
      </w:pPr>
      <w:proofErr w:type="gramStart"/>
      <w:r>
        <w:t>assumption</w:t>
      </w:r>
      <w:proofErr w:type="gramEnd"/>
      <w:r>
        <w:t>, 13</w:t>
      </w:r>
    </w:p>
    <w:p w:rsidR="00C0594E" w:rsidRDefault="00B706A9">
      <w:pPr>
        <w:pStyle w:val="Index11"/>
      </w:pPr>
      <w:r>
        <w:t xml:space="preserve">Factory, </w:t>
      </w:r>
      <w:r>
        <w:rPr>
          <w:rStyle w:val="Ninguno"/>
          <w:b/>
          <w:bCs/>
          <w:i/>
          <w:iCs/>
        </w:rPr>
        <w:t>13</w:t>
      </w:r>
    </w:p>
    <w:p w:rsidR="00C0594E" w:rsidRDefault="00B706A9">
      <w:pPr>
        <w:pStyle w:val="Index11"/>
      </w:pPr>
      <w:r>
        <w:t>File format</w:t>
      </w:r>
    </w:p>
    <w:p w:rsidR="00C0594E" w:rsidRDefault="00B706A9">
      <w:pPr>
        <w:pStyle w:val="Index21"/>
        <w:tabs>
          <w:tab w:val="right" w:leader="dot" w:pos="3882"/>
        </w:tabs>
      </w:pPr>
      <w:r>
        <w:t>ASM, 18</w:t>
      </w:r>
    </w:p>
    <w:p w:rsidR="00C0594E" w:rsidRDefault="00B706A9">
      <w:pPr>
        <w:pStyle w:val="Index21"/>
        <w:tabs>
          <w:tab w:val="right" w:leader="dot" w:pos="3882"/>
        </w:tabs>
      </w:pPr>
      <w:r>
        <w:t>MEM, 18</w:t>
      </w:r>
    </w:p>
    <w:p w:rsidR="00C0594E" w:rsidRDefault="00B706A9">
      <w:pPr>
        <w:pStyle w:val="Index11"/>
      </w:pPr>
      <w:proofErr w:type="spellStart"/>
      <w:proofErr w:type="gramStart"/>
      <w:r>
        <w:rPr>
          <w:rStyle w:val="Ninguno"/>
          <w:rFonts w:ascii="Cambria" w:eastAsia="Cambria" w:hAnsi="Cambria" w:cs="Cambria"/>
          <w:b/>
          <w:bCs/>
          <w:shd w:val="clear" w:color="auto" w:fill="C0C0C0"/>
        </w:rPr>
        <w:t>fillPolygon</w:t>
      </w:r>
      <w:proofErr w:type="spellEnd"/>
      <w:proofErr w:type="gramEnd"/>
    </w:p>
    <w:p w:rsidR="00C0594E" w:rsidRDefault="00B706A9">
      <w:pPr>
        <w:pStyle w:val="Index21"/>
        <w:tabs>
          <w:tab w:val="right" w:leader="dot" w:pos="3882"/>
        </w:tabs>
      </w:pPr>
      <w:r>
        <w:t>Using API, 14</w:t>
      </w:r>
    </w:p>
    <w:p w:rsidR="00C0594E" w:rsidRDefault="00B706A9">
      <w:pPr>
        <w:pStyle w:val="Index11"/>
      </w:pPr>
      <w:proofErr w:type="spellStart"/>
      <w:proofErr w:type="gramStart"/>
      <w:r>
        <w:t>hexdecimal</w:t>
      </w:r>
      <w:proofErr w:type="spellEnd"/>
      <w:proofErr w:type="gramEnd"/>
    </w:p>
    <w:p w:rsidR="00C0594E" w:rsidRDefault="00B706A9">
      <w:pPr>
        <w:pStyle w:val="Index21"/>
        <w:tabs>
          <w:tab w:val="right" w:leader="dot" w:pos="3882"/>
        </w:tabs>
      </w:pPr>
      <w:proofErr w:type="spellStart"/>
      <w:r>
        <w:t>Diplay</w:t>
      </w:r>
      <w:proofErr w:type="spellEnd"/>
      <w:r>
        <w:t xml:space="preserve"> in seven </w:t>
      </w:r>
      <w:proofErr w:type="gramStart"/>
      <w:r>
        <w:t>digit</w:t>
      </w:r>
      <w:proofErr w:type="gramEnd"/>
      <w:r>
        <w:t>, 16</w:t>
      </w:r>
    </w:p>
    <w:p w:rsidR="00C0594E" w:rsidRDefault="00B706A9">
      <w:pPr>
        <w:pStyle w:val="Index21"/>
        <w:tabs>
          <w:tab w:val="right" w:leader="dot" w:pos="3882"/>
        </w:tabs>
      </w:pPr>
      <w:proofErr w:type="gramStart"/>
      <w:r>
        <w:t>input/output</w:t>
      </w:r>
      <w:proofErr w:type="gramEnd"/>
      <w:r>
        <w:t xml:space="preserve">, </w:t>
      </w:r>
      <w:r>
        <w:rPr>
          <w:rStyle w:val="Ninguno"/>
          <w:b/>
          <w:bCs/>
          <w:i/>
          <w:iCs/>
        </w:rPr>
        <w:t>12</w:t>
      </w:r>
    </w:p>
    <w:p w:rsidR="00C0594E" w:rsidRDefault="00B706A9">
      <w:pPr>
        <w:pStyle w:val="Index11"/>
      </w:pPr>
      <w:proofErr w:type="spellStart"/>
      <w:r>
        <w:lastRenderedPageBreak/>
        <w:t>JPanel</w:t>
      </w:r>
      <w:proofErr w:type="spellEnd"/>
      <w:r>
        <w:t xml:space="preserve">, </w:t>
      </w:r>
      <w:r>
        <w:rPr>
          <w:rStyle w:val="Ninguno"/>
          <w:b/>
          <w:bCs/>
          <w:i/>
          <w:iCs/>
        </w:rPr>
        <w:t>13</w:t>
      </w:r>
      <w:r>
        <w:t xml:space="preserve">, </w:t>
      </w:r>
      <w:r>
        <w:rPr>
          <w:rStyle w:val="Ninguno"/>
          <w:b/>
          <w:bCs/>
          <w:i/>
          <w:iCs/>
        </w:rPr>
        <w:t>14</w:t>
      </w:r>
    </w:p>
    <w:p w:rsidR="00C0594E" w:rsidRDefault="00B706A9">
      <w:pPr>
        <w:pStyle w:val="Index11"/>
      </w:pPr>
      <w:proofErr w:type="gramStart"/>
      <w:r>
        <w:t>manual</w:t>
      </w:r>
      <w:proofErr w:type="gramEnd"/>
      <w:r>
        <w:t xml:space="preserve">, 17, </w:t>
      </w:r>
      <w:r>
        <w:rPr>
          <w:rStyle w:val="Ninguno"/>
          <w:i/>
          <w:iCs/>
        </w:rPr>
        <w:t>See</w:t>
      </w:r>
      <w:r>
        <w:t xml:space="preserve"> </w:t>
      </w:r>
      <w:r>
        <w:rPr>
          <w:rStyle w:val="Ninguno"/>
          <w:rFonts w:ascii="Calibri" w:eastAsia="Calibri" w:hAnsi="Calibri" w:cs="Calibri"/>
        </w:rPr>
        <w:t>manual</w:t>
      </w:r>
    </w:p>
    <w:p w:rsidR="00C0594E" w:rsidRDefault="00B706A9">
      <w:pPr>
        <w:pStyle w:val="Index11"/>
      </w:pPr>
      <w:proofErr w:type="spellStart"/>
      <w:proofErr w:type="gramStart"/>
      <w:r>
        <w:t>paintComponent</w:t>
      </w:r>
      <w:proofErr w:type="spellEnd"/>
      <w:proofErr w:type="gramEnd"/>
      <w:r>
        <w:t xml:space="preserve">. </w:t>
      </w:r>
      <w:r>
        <w:rPr>
          <w:rStyle w:val="Ninguno"/>
          <w:i/>
          <w:iCs/>
        </w:rPr>
        <w:t>See</w:t>
      </w:r>
      <w:r>
        <w:t xml:space="preserve"> Pseudo codes </w:t>
      </w:r>
    </w:p>
    <w:p w:rsidR="00C0594E" w:rsidRDefault="00B706A9">
      <w:pPr>
        <w:pStyle w:val="Index11"/>
      </w:pPr>
      <w:proofErr w:type="spellStart"/>
      <w:proofErr w:type="gramStart"/>
      <w:r>
        <w:rPr>
          <w:rStyle w:val="Ninguno"/>
          <w:rFonts w:ascii="Calibri" w:eastAsia="Calibri" w:hAnsi="Calibri" w:cs="Calibri"/>
        </w:rPr>
        <w:t>param</w:t>
      </w:r>
      <w:proofErr w:type="spellEnd"/>
      <w:proofErr w:type="gramEnd"/>
    </w:p>
    <w:p w:rsidR="00C0594E" w:rsidRDefault="00B706A9">
      <w:pPr>
        <w:pStyle w:val="Index21"/>
        <w:tabs>
          <w:tab w:val="right" w:leader="dot" w:pos="3882"/>
        </w:tabs>
      </w:pPr>
      <w:proofErr w:type="gramStart"/>
      <w:r>
        <w:t>console</w:t>
      </w:r>
      <w:proofErr w:type="gramEnd"/>
      <w:r>
        <w:t xml:space="preserve">. </w:t>
      </w:r>
      <w:r>
        <w:rPr>
          <w:rStyle w:val="Ninguno"/>
          <w:i/>
          <w:iCs/>
        </w:rPr>
        <w:t>See Console</w:t>
      </w:r>
    </w:p>
    <w:p w:rsidR="00C0594E" w:rsidRDefault="00B706A9">
      <w:pPr>
        <w:pStyle w:val="Index11"/>
      </w:pPr>
      <w:r>
        <w:t>Pseudo codes, 13</w:t>
      </w:r>
    </w:p>
    <w:p w:rsidR="00C0594E" w:rsidRDefault="00B706A9">
      <w:pPr>
        <w:pStyle w:val="Index11"/>
      </w:pPr>
      <w:proofErr w:type="gramStart"/>
      <w:r>
        <w:t>seven-segment</w:t>
      </w:r>
      <w:proofErr w:type="gramEnd"/>
      <w:r>
        <w:t xml:space="preserve">, 22, </w:t>
      </w:r>
      <w:r>
        <w:rPr>
          <w:rStyle w:val="Ninguno"/>
          <w:rFonts w:ascii="Calibri" w:eastAsia="Calibri" w:hAnsi="Calibri" w:cs="Calibri"/>
          <w:i/>
          <w:iCs/>
        </w:rPr>
        <w:t>See</w:t>
      </w:r>
    </w:p>
    <w:p w:rsidR="00C0594E" w:rsidRDefault="00B706A9">
      <w:pPr>
        <w:pStyle w:val="Index11"/>
      </w:pPr>
      <w:r>
        <w:t>Singleton</w:t>
      </w:r>
    </w:p>
    <w:p w:rsidR="00C0594E" w:rsidRDefault="00B706A9">
      <w:pPr>
        <w:pStyle w:val="Index21"/>
        <w:tabs>
          <w:tab w:val="right" w:leader="dot" w:pos="3882"/>
        </w:tabs>
      </w:pPr>
      <w:r>
        <w:t xml:space="preserve">Using, </w:t>
      </w:r>
      <w:r>
        <w:rPr>
          <w:rStyle w:val="Ninguno"/>
          <w:b/>
          <w:bCs/>
          <w:i/>
          <w:iCs/>
        </w:rPr>
        <w:t>13</w:t>
      </w:r>
    </w:p>
    <w:p w:rsidR="00C0594E" w:rsidRDefault="00B706A9">
      <w:pPr>
        <w:pStyle w:val="Index11"/>
      </w:pPr>
      <w:proofErr w:type="gramStart"/>
      <w:r>
        <w:t>switches</w:t>
      </w:r>
      <w:proofErr w:type="gramEnd"/>
      <w:r>
        <w:t xml:space="preserve"> battery</w:t>
      </w:r>
    </w:p>
    <w:p w:rsidR="00C0594E" w:rsidRDefault="00B706A9">
      <w:pPr>
        <w:pStyle w:val="Index21"/>
        <w:tabs>
          <w:tab w:val="right" w:leader="dot" w:pos="3882"/>
        </w:tabs>
      </w:pPr>
      <w:r>
        <w:t>Input, 30</w:t>
      </w:r>
    </w:p>
    <w:p w:rsidR="00C0594E" w:rsidRDefault="00B706A9">
      <w:pPr>
        <w:pStyle w:val="Index11"/>
      </w:pPr>
      <w:r>
        <w:t>Windows</w:t>
      </w:r>
    </w:p>
    <w:p w:rsidR="00C0594E" w:rsidRDefault="00B706A9">
      <w:pPr>
        <w:pStyle w:val="Index21"/>
        <w:tabs>
          <w:tab w:val="right" w:leader="dot" w:pos="3882"/>
        </w:tabs>
      </w:pPr>
      <w:proofErr w:type="gramStart"/>
      <w:r>
        <w:t>execution</w:t>
      </w:r>
      <w:proofErr w:type="gramEnd"/>
      <w:r>
        <w:t xml:space="preserve">, </w:t>
      </w:r>
      <w:r>
        <w:rPr>
          <w:rStyle w:val="Ninguno"/>
          <w:b/>
          <w:bCs/>
          <w:i/>
          <w:iCs/>
        </w:rPr>
        <w:t>17</w:t>
      </w:r>
    </w:p>
    <w:p w:rsidR="00C0594E" w:rsidRDefault="00B706A9">
      <w:pPr>
        <w:pStyle w:val="Index21"/>
        <w:tabs>
          <w:tab w:val="right" w:leader="dot" w:pos="3882"/>
        </w:tabs>
      </w:pPr>
      <w:proofErr w:type="gramStart"/>
      <w:r>
        <w:t>execution</w:t>
      </w:r>
      <w:proofErr w:type="gramEnd"/>
      <w:r>
        <w:t xml:space="preserve"> of Gui, </w:t>
      </w:r>
      <w:r>
        <w:rPr>
          <w:rStyle w:val="Ninguno"/>
          <w:b/>
          <w:bCs/>
          <w:i/>
          <w:iCs/>
        </w:rPr>
        <w:t>17</w:t>
      </w:r>
    </w:p>
    <w:p w:rsidR="00C0594E" w:rsidRDefault="00B706A9">
      <w:pPr>
        <w:pStyle w:val="Index11"/>
      </w:pPr>
      <w:proofErr w:type="gramStart"/>
      <w:r>
        <w:t>working</w:t>
      </w:r>
      <w:proofErr w:type="gramEnd"/>
      <w:r>
        <w:t xml:space="preserve"> directory</w:t>
      </w:r>
    </w:p>
    <w:p w:rsidR="00C0594E" w:rsidRDefault="00B706A9">
      <w:pPr>
        <w:pStyle w:val="Index21"/>
        <w:tabs>
          <w:tab w:val="right" w:leader="dot" w:pos="3882"/>
        </w:tabs>
      </w:pPr>
      <w:r>
        <w:t xml:space="preserve">Using, </w:t>
      </w:r>
      <w:r>
        <w:rPr>
          <w:rStyle w:val="Ninguno"/>
          <w:b/>
          <w:bCs/>
          <w:i/>
          <w:iCs/>
        </w:rPr>
        <w:t>17</w:t>
      </w:r>
    </w:p>
    <w:p w:rsidR="00C0594E" w:rsidRDefault="00C0594E">
      <w:pPr>
        <w:pStyle w:val="Encabezam"/>
        <w:sectPr w:rsidR="00C0594E">
          <w:headerReference w:type="even" r:id="rId30"/>
          <w:headerReference w:type="default" r:id="rId31"/>
          <w:footerReference w:type="even" r:id="rId32"/>
          <w:footerReference w:type="default" r:id="rId33"/>
          <w:headerReference w:type="first" r:id="rId34"/>
          <w:footerReference w:type="first" r:id="rId35"/>
          <w:type w:val="continuous"/>
          <w:pgSz w:w="11900" w:h="16840"/>
          <w:pgMar w:top="1417" w:right="850" w:bottom="1417" w:left="1701" w:header="624" w:footer="340" w:gutter="0"/>
          <w:cols w:num="2" w:space="792"/>
          <w:titlePg/>
        </w:sectPr>
      </w:pPr>
    </w:p>
    <w:p w:rsidR="00C0594E" w:rsidRDefault="00B706A9">
      <w:pPr>
        <w:pStyle w:val="Encabezam"/>
      </w:pPr>
      <w:r>
        <w:lastRenderedPageBreak/>
        <w:br w:type="page"/>
      </w:r>
    </w:p>
    <w:p w:rsidR="00C0594E" w:rsidRDefault="00B706A9">
      <w:pPr>
        <w:pStyle w:val="Encabezam"/>
      </w:pPr>
      <w:bookmarkStart w:id="697" w:name="_Toc453658183"/>
      <w:proofErr w:type="spellStart"/>
      <w:r>
        <w:lastRenderedPageBreak/>
        <w:t>List</w:t>
      </w:r>
      <w:proofErr w:type="spellEnd"/>
      <w:r>
        <w:t xml:space="preserve"> of </w:t>
      </w:r>
      <w:proofErr w:type="spellStart"/>
      <w:r>
        <w:t>pictures</w:t>
      </w:r>
      <w:bookmarkEnd w:id="697"/>
      <w:proofErr w:type="spellEnd"/>
    </w:p>
    <w:p w:rsidR="00C0594E" w:rsidRDefault="005E66EE">
      <w:pPr>
        <w:pStyle w:val="TableofFigures1"/>
        <w:tabs>
          <w:tab w:val="right" w:leader="dot" w:pos="8478"/>
        </w:tabs>
      </w:pPr>
      <w:hyperlink w:anchor="Toc453325212" w:history="1">
        <w:r w:rsidR="00B706A9">
          <w:rPr>
            <w:rStyle w:val="Hyperlink0"/>
          </w:rPr>
          <w:t>Figure 1Seven digit contain default value - 00</w:t>
        </w:r>
        <w:r w:rsidR="00B706A9">
          <w:tab/>
        </w:r>
      </w:hyperlink>
      <w:r w:rsidR="00B706A9">
        <w:t>30</w:t>
      </w:r>
    </w:p>
    <w:p w:rsidR="00C0594E" w:rsidRDefault="005E66EE">
      <w:pPr>
        <w:pStyle w:val="TableofFigures1"/>
        <w:tabs>
          <w:tab w:val="right" w:leader="dot" w:pos="8478"/>
        </w:tabs>
      </w:pPr>
      <w:hyperlink w:anchor="Toc453325213" w:history="1">
        <w:r w:rsidR="00B706A9">
          <w:rPr>
            <w:rStyle w:val="Hyperlink0"/>
          </w:rPr>
          <w:t>Figure 2Editie -ASM</w:t>
        </w:r>
      </w:hyperlink>
      <w:hyperlink w:anchor="Toc453325213" w:history="1">
        <w:r w:rsidR="00B706A9">
          <w:rPr>
            <w:rStyle w:val="Hyperlink0"/>
          </w:rPr>
          <w:t xml:space="preserve"> lines to display 77 in the seven digit</w:t>
        </w:r>
        <w:r w:rsidR="00B706A9">
          <w:tab/>
        </w:r>
      </w:hyperlink>
      <w:r w:rsidR="00B706A9">
        <w:t>30</w:t>
      </w:r>
    </w:p>
    <w:p w:rsidR="00C0594E" w:rsidRDefault="005E66EE">
      <w:pPr>
        <w:pStyle w:val="TableofFigures1"/>
        <w:tabs>
          <w:tab w:val="right" w:leader="dot" w:pos="8478"/>
        </w:tabs>
      </w:pPr>
      <w:hyperlink w:anchor="Toc453325214" w:history="1">
        <w:r w:rsidR="00B706A9">
          <w:rPr>
            <w:rStyle w:val="Hyperlink0"/>
          </w:rPr>
          <w:t>Figure 3Seven digit in the ending of the execution - hex 77</w:t>
        </w:r>
        <w:r w:rsidR="00B706A9">
          <w:tab/>
        </w:r>
      </w:hyperlink>
      <w:r w:rsidR="00B706A9">
        <w:t>30</w:t>
      </w:r>
    </w:p>
    <w:p w:rsidR="00C0594E" w:rsidRDefault="005E66EE">
      <w:pPr>
        <w:pStyle w:val="TableofFigures1"/>
        <w:tabs>
          <w:tab w:val="right" w:leader="dot" w:pos="8478"/>
        </w:tabs>
      </w:pPr>
      <w:hyperlink w:anchor="Toc453325215" w:history="1">
        <w:r w:rsidR="00B706A9">
          <w:rPr>
            <w:rStyle w:val="Hyperlink0"/>
          </w:rPr>
          <w:t>Figure 4Seven digit contain default value - 00</w:t>
        </w:r>
        <w:r w:rsidR="00B706A9">
          <w:tab/>
        </w:r>
      </w:hyperlink>
      <w:r w:rsidR="00B706A9">
        <w:t>31</w:t>
      </w:r>
    </w:p>
    <w:p w:rsidR="00C0594E" w:rsidRDefault="005E66EE">
      <w:pPr>
        <w:pStyle w:val="TableofFigures1"/>
        <w:tabs>
          <w:tab w:val="right" w:leader="dot" w:pos="8478"/>
        </w:tabs>
      </w:pPr>
      <w:hyperlink w:anchor="Toc453325216" w:history="1">
        <w:r w:rsidR="00B706A9">
          <w:rPr>
            <w:rStyle w:val="Hyperlink0"/>
          </w:rPr>
          <w:t>Figure 5Seven digit in the ending of the execution - hex 77</w:t>
        </w:r>
        <w:r w:rsidR="00B706A9">
          <w:tab/>
        </w:r>
      </w:hyperlink>
      <w:r w:rsidR="00B706A9">
        <w:t>31</w:t>
      </w:r>
    </w:p>
    <w:p w:rsidR="00C0594E" w:rsidRDefault="005E66EE">
      <w:pPr>
        <w:pStyle w:val="TableofFigures1"/>
        <w:tabs>
          <w:tab w:val="right" w:leader="dot" w:pos="8478"/>
        </w:tabs>
      </w:pPr>
      <w:hyperlink w:anchor="Toc453325217" w:history="1">
        <w:r w:rsidR="00B706A9">
          <w:rPr>
            <w:rStyle w:val="Hyperlink0"/>
          </w:rPr>
          <w:t>Figure 6- Simulator parts</w:t>
        </w:r>
        <w:r w:rsidR="00B706A9">
          <w:tab/>
        </w:r>
      </w:hyperlink>
      <w:r w:rsidR="00B706A9">
        <w:t>18</w:t>
      </w:r>
    </w:p>
    <w:p w:rsidR="00C0594E" w:rsidRDefault="005E66EE">
      <w:pPr>
        <w:pStyle w:val="TableofFigures1"/>
        <w:tabs>
          <w:tab w:val="right" w:leader="dot" w:pos="8478"/>
        </w:tabs>
      </w:pPr>
      <w:hyperlink w:anchor="Toc453325218" w:history="1">
        <w:r w:rsidR="00B706A9">
          <w:rPr>
            <w:rStyle w:val="Hyperlink0"/>
          </w:rPr>
          <w:t>7Open file</w:t>
        </w:r>
        <w:r w:rsidR="00B706A9">
          <w:tab/>
        </w:r>
      </w:hyperlink>
      <w:r w:rsidR="00B706A9">
        <w:t>19</w:t>
      </w:r>
    </w:p>
    <w:p w:rsidR="00C0594E" w:rsidRDefault="005E66EE">
      <w:pPr>
        <w:pStyle w:val="TableofFigures1"/>
        <w:tabs>
          <w:tab w:val="right" w:leader="dot" w:pos="8478"/>
        </w:tabs>
      </w:pPr>
      <w:hyperlink w:anchor="Toc453325219" w:history="1">
        <w:r w:rsidR="00B706A9">
          <w:rPr>
            <w:rStyle w:val="Hyperlink0"/>
          </w:rPr>
          <w:t>8Save as - menu item q Sub menu item</w:t>
        </w:r>
        <w:r w:rsidR="00B706A9">
          <w:tab/>
        </w:r>
      </w:hyperlink>
      <w:r w:rsidR="00B706A9">
        <w:t>19</w:t>
      </w:r>
    </w:p>
    <w:p w:rsidR="00C0594E" w:rsidRDefault="005E66EE">
      <w:pPr>
        <w:pStyle w:val="TableofFigures1"/>
        <w:tabs>
          <w:tab w:val="right" w:leader="dot" w:pos="8478"/>
        </w:tabs>
      </w:pPr>
      <w:hyperlink w:anchor="Toc453325220" w:history="1">
        <w:r w:rsidR="00B706A9">
          <w:rPr>
            <w:rStyle w:val="Hyperlink0"/>
          </w:rPr>
          <w:t>9save asm file - test5 - with no extension</w:t>
        </w:r>
        <w:r w:rsidR="00B706A9">
          <w:tab/>
        </w:r>
      </w:hyperlink>
      <w:r w:rsidR="00B706A9">
        <w:t>20</w:t>
      </w:r>
    </w:p>
    <w:p w:rsidR="00C0594E" w:rsidRDefault="005E66EE">
      <w:pPr>
        <w:pStyle w:val="TableofFigures1"/>
        <w:tabs>
          <w:tab w:val="right" w:leader="dot" w:pos="8478"/>
        </w:tabs>
      </w:pPr>
      <w:hyperlink w:anchor="Toc453325221" w:history="1">
        <w:r w:rsidR="00B706A9">
          <w:rPr>
            <w:rStyle w:val="Hyperlink0"/>
          </w:rPr>
          <w:t xml:space="preserve">10The file was saved </w:t>
        </w:r>
        <w:proofErr w:type="spellStart"/>
        <w:r w:rsidR="00B706A9">
          <w:rPr>
            <w:rStyle w:val="Hyperlink0"/>
          </w:rPr>
          <w:t>corectly</w:t>
        </w:r>
        <w:proofErr w:type="spellEnd"/>
        <w:r w:rsidR="00B706A9">
          <w:rPr>
            <w:rStyle w:val="Hyperlink0"/>
          </w:rPr>
          <w:t xml:space="preserve"> - as </w:t>
        </w:r>
        <w:proofErr w:type="gramStart"/>
        <w:r w:rsidR="00B706A9">
          <w:rPr>
            <w:rStyle w:val="Hyperlink0"/>
          </w:rPr>
          <w:t>test5.asm[</w:t>
        </w:r>
        <w:proofErr w:type="spellStart"/>
        <w:proofErr w:type="gramEnd"/>
        <w:r w:rsidR="00B706A9">
          <w:rPr>
            <w:rStyle w:val="Hyperlink0"/>
          </w:rPr>
          <w:t>Viewdlated</w:t>
        </w:r>
        <w:proofErr w:type="spellEnd"/>
        <w:r w:rsidR="00B706A9">
          <w:rPr>
            <w:rStyle w:val="Hyperlink0"/>
          </w:rPr>
          <w:t xml:space="preserve"> by the open file ]</w:t>
        </w:r>
        <w:r w:rsidR="00B706A9">
          <w:tab/>
        </w:r>
      </w:hyperlink>
      <w:r w:rsidR="00B706A9">
        <w:t>20</w:t>
      </w:r>
    </w:p>
    <w:p w:rsidR="00C0594E" w:rsidRDefault="005E66EE">
      <w:pPr>
        <w:pStyle w:val="TableofFigures1"/>
        <w:tabs>
          <w:tab w:val="right" w:leader="dot" w:pos="8478"/>
        </w:tabs>
      </w:pPr>
      <w:hyperlink w:anchor="Toc453325222" w:history="1">
        <w:r w:rsidR="00B706A9">
          <w:rPr>
            <w:rStyle w:val="Hyperlink0"/>
          </w:rPr>
          <w:t>11Editor window</w:t>
        </w:r>
        <w:r w:rsidR="00B706A9">
          <w:tab/>
        </w:r>
      </w:hyperlink>
      <w:r w:rsidR="00B706A9">
        <w:t>21</w:t>
      </w:r>
    </w:p>
    <w:p w:rsidR="00C0594E" w:rsidRDefault="005E66EE">
      <w:pPr>
        <w:pStyle w:val="TableofFigures1"/>
        <w:tabs>
          <w:tab w:val="right" w:leader="dot" w:pos="8478"/>
        </w:tabs>
      </w:pPr>
      <w:hyperlink w:anchor="Toc453325223" w:history="1">
        <w:r w:rsidR="00B706A9">
          <w:rPr>
            <w:rStyle w:val="Hyperlink0"/>
          </w:rPr>
          <w:t>12Processor registers and outcome indicators.</w:t>
        </w:r>
        <w:r w:rsidR="00B706A9">
          <w:tab/>
        </w:r>
      </w:hyperlink>
      <w:r w:rsidR="00B706A9">
        <w:t>21</w:t>
      </w:r>
    </w:p>
    <w:p w:rsidR="00C0594E" w:rsidRDefault="005E66EE">
      <w:pPr>
        <w:pStyle w:val="TableofFigures1"/>
        <w:tabs>
          <w:tab w:val="right" w:leader="dot" w:pos="8478"/>
        </w:tabs>
      </w:pPr>
      <w:hyperlink w:anchor="Toc453325224" w:history="1">
        <w:r w:rsidR="00B706A9">
          <w:rPr>
            <w:rStyle w:val="Hyperlink0"/>
          </w:rPr>
          <w:t>Figure 13 battery of 8 switches - 4B value</w:t>
        </w:r>
        <w:r w:rsidR="00B706A9">
          <w:tab/>
        </w:r>
      </w:hyperlink>
      <w:r w:rsidR="00B706A9">
        <w:t>24</w:t>
      </w:r>
    </w:p>
    <w:p w:rsidR="00C0594E" w:rsidRDefault="005E66EE">
      <w:pPr>
        <w:pStyle w:val="TableofFigures1"/>
        <w:tabs>
          <w:tab w:val="right" w:leader="dot" w:pos="8478"/>
        </w:tabs>
      </w:pPr>
      <w:hyperlink w:anchor="Toc453325225" w:history="1">
        <w:r w:rsidR="00B706A9">
          <w:rPr>
            <w:rStyle w:val="Hyperlink0"/>
          </w:rPr>
          <w:t>Figure 14 0F value</w:t>
        </w:r>
        <w:r w:rsidR="00B706A9">
          <w:tab/>
        </w:r>
      </w:hyperlink>
      <w:r w:rsidR="00B706A9">
        <w:t>24</w:t>
      </w:r>
    </w:p>
    <w:p w:rsidR="00C0594E" w:rsidRDefault="005E66EE">
      <w:pPr>
        <w:pStyle w:val="TableofFigures1"/>
        <w:tabs>
          <w:tab w:val="right" w:leader="dot" w:pos="8478"/>
        </w:tabs>
      </w:pPr>
      <w:hyperlink w:anchor="Toc453325226" w:history="1">
        <w:r w:rsidR="00B706A9">
          <w:rPr>
            <w:rStyle w:val="Hyperlink0"/>
          </w:rPr>
          <w:t>Figure 15 battery of 8 switches - 4B value</w:t>
        </w:r>
        <w:r w:rsidR="00B706A9">
          <w:tab/>
        </w:r>
      </w:hyperlink>
      <w:r w:rsidR="00B706A9">
        <w:t>24</w:t>
      </w:r>
    </w:p>
    <w:p w:rsidR="00C0594E" w:rsidRDefault="00C0594E"/>
    <w:p w:rsidR="00C0594E" w:rsidRDefault="00C0594E"/>
    <w:p w:rsidR="00C0594E" w:rsidRDefault="00B706A9">
      <w:r>
        <w:rPr>
          <w:rFonts w:eastAsia="Arial Unicode MS" w:cs="Arial Unicode MS"/>
        </w:rPr>
        <w:t>/*</w:t>
      </w:r>
    </w:p>
    <w:p w:rsidR="00C0594E" w:rsidRDefault="00C0594E"/>
    <w:p w:rsidR="00C0594E" w:rsidRDefault="00B706A9">
      <w:r>
        <w:rPr>
          <w:rStyle w:val="Ninguno"/>
          <w:rFonts w:ascii="Roboto" w:eastAsia="Roboto" w:hAnsi="Roboto" w:cs="Roboto"/>
          <w:color w:val="333333"/>
          <w:sz w:val="20"/>
          <w:szCs w:val="20"/>
          <w:u w:color="333333"/>
          <w:shd w:val="clear" w:color="auto" w:fill="FFFFFF"/>
        </w:rPr>
        <w:t xml:space="preserve">1. Introduction 2. </w:t>
      </w:r>
      <w:proofErr w:type="gramStart"/>
      <w:r>
        <w:rPr>
          <w:rStyle w:val="Ninguno"/>
          <w:rFonts w:ascii="Roboto" w:eastAsia="Roboto" w:hAnsi="Roboto" w:cs="Roboto"/>
          <w:color w:val="333333"/>
          <w:sz w:val="20"/>
          <w:szCs w:val="20"/>
          <w:u w:color="333333"/>
          <w:shd w:val="clear" w:color="auto" w:fill="FFFFFF"/>
        </w:rPr>
        <w:t>Objective 3.</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Requirements 4.</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Design of the application 5.</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Implementation 6.</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User Manual 7.</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Conclusions 8.</w:t>
      </w:r>
      <w:proofErr w:type="gramEnd"/>
      <w:r>
        <w:rPr>
          <w:rStyle w:val="Ninguno"/>
          <w:rFonts w:ascii="Roboto" w:eastAsia="Roboto" w:hAnsi="Roboto" w:cs="Roboto"/>
          <w:color w:val="333333"/>
          <w:sz w:val="20"/>
          <w:szCs w:val="20"/>
          <w:u w:color="333333"/>
          <w:shd w:val="clear" w:color="auto" w:fill="FFFFFF"/>
        </w:rPr>
        <w:t xml:space="preserve"> Bibliography I mention what I would each of these sections. 1. Introduction: where you say that the study of the Instruction Set Architecture is very important in </w:t>
      </w:r>
      <w:proofErr w:type="gramStart"/>
      <w:r>
        <w:rPr>
          <w:rStyle w:val="Ninguno"/>
          <w:rFonts w:ascii="Roboto" w:eastAsia="Roboto" w:hAnsi="Roboto" w:cs="Roboto"/>
          <w:color w:val="333333"/>
          <w:sz w:val="20"/>
          <w:szCs w:val="20"/>
          <w:u w:color="333333"/>
          <w:shd w:val="clear" w:color="auto" w:fill="FFFFFF"/>
        </w:rPr>
        <w:t>studies ....</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but</w:t>
      </w:r>
      <w:proofErr w:type="gramEnd"/>
      <w:r>
        <w:rPr>
          <w:rStyle w:val="Ninguno"/>
          <w:rFonts w:ascii="Roboto" w:eastAsia="Roboto" w:hAnsi="Roboto" w:cs="Roboto"/>
          <w:color w:val="333333"/>
          <w:sz w:val="20"/>
          <w:szCs w:val="20"/>
          <w:u w:color="333333"/>
          <w:shd w:val="clear" w:color="auto" w:fill="FFFFFF"/>
        </w:rPr>
        <w:t xml:space="preserve"> first course </w:t>
      </w:r>
      <w:proofErr w:type="spellStart"/>
      <w:r>
        <w:rPr>
          <w:rStyle w:val="Ninguno"/>
          <w:rFonts w:ascii="Roboto" w:eastAsia="Roboto" w:hAnsi="Roboto" w:cs="Roboto"/>
          <w:color w:val="333333"/>
          <w:sz w:val="20"/>
          <w:szCs w:val="20"/>
          <w:u w:color="333333"/>
          <w:shd w:val="clear" w:color="auto" w:fill="FFFFFF"/>
        </w:rPr>
        <w:t>can not</w:t>
      </w:r>
      <w:proofErr w:type="spellEnd"/>
      <w:r>
        <w:rPr>
          <w:rStyle w:val="Ninguno"/>
          <w:rFonts w:ascii="Roboto" w:eastAsia="Roboto" w:hAnsi="Roboto" w:cs="Roboto"/>
          <w:color w:val="333333"/>
          <w:sz w:val="20"/>
          <w:szCs w:val="20"/>
          <w:u w:color="333333"/>
          <w:shd w:val="clear" w:color="auto" w:fill="FFFFFF"/>
        </w:rPr>
        <w:t xml:space="preserve"> address a real processor because of its complexity and therefore ... use simplifications, educational systems that do not really exist ... ... and to do simulators. 2. Objective: To say that the goal is to make a computer simulator Easy8 as defined in FCO subject Grade Engineering Technology and Telecommunication Services ETSIT. It is also easy to use by the student and if possible platform. And for that you propose the development of a Java application with graphical interface. 3. Requirement: You put a list of what you want to do the application, in all its facets: edit, assemble, </w:t>
      </w:r>
      <w:proofErr w:type="gramStart"/>
      <w:r>
        <w:rPr>
          <w:rStyle w:val="Ninguno"/>
          <w:rFonts w:ascii="Roboto" w:eastAsia="Roboto" w:hAnsi="Roboto" w:cs="Roboto"/>
          <w:color w:val="333333"/>
          <w:sz w:val="20"/>
          <w:szCs w:val="20"/>
          <w:u w:color="333333"/>
          <w:shd w:val="clear" w:color="auto" w:fill="FFFFFF"/>
        </w:rPr>
        <w:t>execute</w:t>
      </w:r>
      <w:proofErr w:type="gramEnd"/>
      <w:r>
        <w:rPr>
          <w:rStyle w:val="Ninguno"/>
          <w:rFonts w:ascii="Roboto" w:eastAsia="Roboto" w:hAnsi="Roboto" w:cs="Roboto"/>
          <w:color w:val="333333"/>
          <w:sz w:val="20"/>
          <w:szCs w:val="20"/>
          <w:u w:color="333333"/>
          <w:shd w:val="clear" w:color="auto" w:fill="FFFFFF"/>
        </w:rPr>
        <w:t xml:space="preserve"> step by step graphical interface, input and output ... 4. Application design: more or less what has commanded me, but divided into sections. An introduction with an image of the different elements of the interface, and then a section for each of them: editor, view memory, I / O, </w:t>
      </w:r>
      <w:proofErr w:type="gramStart"/>
      <w:r>
        <w:rPr>
          <w:rStyle w:val="Ninguno"/>
          <w:rFonts w:ascii="Roboto" w:eastAsia="Roboto" w:hAnsi="Roboto" w:cs="Roboto"/>
          <w:color w:val="333333"/>
          <w:sz w:val="20"/>
          <w:szCs w:val="20"/>
          <w:u w:color="333333"/>
          <w:shd w:val="clear" w:color="auto" w:fill="FFFFFF"/>
        </w:rPr>
        <w:t>etc ..</w:t>
      </w:r>
      <w:proofErr w:type="gramEnd"/>
      <w:r>
        <w:rPr>
          <w:rStyle w:val="Ninguno"/>
          <w:rFonts w:ascii="Roboto" w:eastAsia="Roboto" w:hAnsi="Roboto" w:cs="Roboto"/>
          <w:color w:val="333333"/>
          <w:sz w:val="20"/>
          <w:szCs w:val="20"/>
          <w:u w:color="333333"/>
          <w:shd w:val="clear" w:color="auto" w:fill="FFFFFF"/>
        </w:rPr>
        <w:t xml:space="preserve"> 5. Implementation: explains the language and tools used for implementation. If you have made modular programming you put the different files that have organized the source code. And usually put a list of the functions that you created. Not put the code, only the prototype of </w:t>
      </w:r>
      <w:r>
        <w:rPr>
          <w:rStyle w:val="Ninguno"/>
          <w:rFonts w:ascii="Roboto" w:eastAsia="Roboto" w:hAnsi="Roboto" w:cs="Roboto"/>
          <w:color w:val="333333"/>
          <w:sz w:val="20"/>
          <w:szCs w:val="20"/>
          <w:u w:color="333333"/>
          <w:shd w:val="clear" w:color="auto" w:fill="FFFFFF"/>
        </w:rPr>
        <w:lastRenderedPageBreak/>
        <w:t>the functions and a short description of the function. This list of functions you leave for last. 6. Manual: for that, a short manual with steps to use the simulator. 7. Conclusions 8. Bibliography</w:t>
      </w:r>
    </w:p>
    <w:p w:rsidR="00C0594E" w:rsidRDefault="00C0594E"/>
    <w:p w:rsidR="00C0594E" w:rsidRDefault="00B706A9">
      <w:r>
        <w:rPr>
          <w:rFonts w:eastAsia="Arial Unicode MS" w:cs="Arial Unicode MS"/>
        </w:rPr>
        <w:t>*/</w:t>
      </w:r>
    </w:p>
    <w:p w:rsidR="00C0594E" w:rsidRDefault="00C0594E"/>
    <w:sectPr w:rsidR="00C0594E" w:rsidSect="00C0594E">
      <w:headerReference w:type="even" r:id="rId36"/>
      <w:headerReference w:type="default" r:id="rId37"/>
      <w:footerReference w:type="even" r:id="rId38"/>
      <w:footerReference w:type="default" r:id="rId39"/>
      <w:headerReference w:type="first" r:id="rId40"/>
      <w:footerReference w:type="first" r:id="rId41"/>
      <w:type w:val="continuous"/>
      <w:pgSz w:w="11900" w:h="16840"/>
      <w:pgMar w:top="1417" w:right="850" w:bottom="1417" w:left="1701" w:header="624" w:footer="34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4" w:author="Autoria desconeguda" w:date="2016-06-12T20:11:00Z" w:initials="">
    <w:p w:rsidR="00B706A9" w:rsidRDefault="00B706A9">
      <w:pPr>
        <w:pStyle w:val="Poromisin"/>
      </w:pPr>
    </w:p>
    <w:p w:rsidR="00B706A9" w:rsidRDefault="00B706A9">
      <w:pPr>
        <w:pStyle w:val="Poromisin"/>
      </w:pPr>
      <w:r>
        <w:rPr>
          <w:rFonts w:eastAsia="Arial Unicode MS" w:cs="Arial Unicode MS"/>
        </w:rPr>
        <w:t>No entiendo que quieres decir con esta frase</w:t>
      </w:r>
    </w:p>
  </w:comment>
  <w:comment w:id="487" w:author="Autoria desconeguda" w:date="2016-06-12T20:11:00Z" w:initials="">
    <w:p w:rsidR="00B706A9" w:rsidRDefault="00B706A9">
      <w:pPr>
        <w:pStyle w:val="Poromisin"/>
      </w:pPr>
    </w:p>
    <w:p w:rsidR="00B706A9" w:rsidRDefault="00B706A9">
      <w:pPr>
        <w:pStyle w:val="Poromisin"/>
      </w:pPr>
      <w:r>
        <w:rPr>
          <w:rFonts w:eastAsia="Arial Unicode MS" w:cs="Arial Unicode MS"/>
        </w:rPr>
        <w:t xml:space="preserve">Aunque ya lo has dicho antes, también son </w:t>
      </w:r>
      <w:proofErr w:type="spellStart"/>
      <w:r>
        <w:rPr>
          <w:rFonts w:eastAsia="Arial Unicode MS" w:cs="Arial Unicode MS"/>
        </w:rPr>
        <w:t>requirimientos</w:t>
      </w:r>
      <w:proofErr w:type="spellEnd"/>
      <w:r>
        <w:rPr>
          <w:rFonts w:eastAsia="Arial Unicode MS" w:cs="Arial Unicode MS"/>
        </w:rPr>
        <w:t xml:space="preserve"> y debes ponerlos aquí, que tenga un interfaz gráfico y que sea multiplataforma.</w:t>
      </w:r>
    </w:p>
  </w:comment>
  <w:comment w:id="488" w:author="Meir Kalter" w:date="2016-06-14T08:57:00Z" w:initials="MK">
    <w:p w:rsidR="003A7572" w:rsidRDefault="003A7572">
      <w:pPr>
        <w:pStyle w:val="CommentText"/>
      </w:pPr>
      <w:r>
        <w:rPr>
          <w:rStyle w:val="CommentReference"/>
        </w:rPr>
        <w:annotationRef/>
      </w:r>
      <w:r>
        <w:t xml:space="preserve">Requirement was </w:t>
      </w:r>
      <w:proofErr w:type="spellStart"/>
      <w:r>
        <w:t>aded</w:t>
      </w:r>
      <w:proofErr w:type="spellEnd"/>
    </w:p>
  </w:comment>
  <w:comment w:id="577" w:author="Toni" w:date="2016-06-14T08:55:00Z" w:initials="Toni M">
    <w:p w:rsidR="002C5DA7" w:rsidRDefault="009D0B69" w:rsidP="002C5DA7">
      <w:pPr>
        <w:pStyle w:val="CommentText"/>
      </w:pPr>
      <w:r>
        <w:rPr>
          <w:rStyle w:val="CommentReference"/>
        </w:rPr>
        <w:annotationRef/>
      </w:r>
      <w:r>
        <w:t>¿</w:t>
      </w:r>
      <w:proofErr w:type="spellStart"/>
      <w:r>
        <w:t>Por</w:t>
      </w:r>
      <w:proofErr w:type="spellEnd"/>
      <w:r>
        <w:t xml:space="preserve"> </w:t>
      </w:r>
      <w:proofErr w:type="spellStart"/>
      <w:r>
        <w:t>qué</w:t>
      </w:r>
      <w:proofErr w:type="spellEnd"/>
      <w:r>
        <w:t xml:space="preserve"> son </w:t>
      </w:r>
      <w:proofErr w:type="spellStart"/>
      <w:r>
        <w:t>opcionales</w:t>
      </w:r>
      <w:proofErr w:type="spellEnd"/>
      <w:r>
        <w:t>)</w:t>
      </w:r>
    </w:p>
  </w:comment>
  <w:comment w:id="578" w:author="Meir Kalter" w:date="2016-06-14T08:56:00Z" w:initials="MK">
    <w:p w:rsidR="002C5DA7" w:rsidRDefault="002C5DA7">
      <w:pPr>
        <w:pStyle w:val="CommentText"/>
      </w:pPr>
      <w:r>
        <w:rPr>
          <w:rStyle w:val="CommentReference"/>
        </w:rPr>
        <w:annotationRef/>
      </w:r>
      <w:r>
        <w:t>Because you can use the Simulator without any files.</w:t>
      </w:r>
    </w:p>
    <w:p w:rsidR="002C5DA7" w:rsidRDefault="002C5DA7">
      <w:pPr>
        <w:pStyle w:val="CommentText"/>
      </w:pPr>
      <w:r>
        <w:t xml:space="preserve">The user do not have to use </w:t>
      </w:r>
      <w:proofErr w:type="spellStart"/>
      <w:r>
        <w:t>thie</w:t>
      </w:r>
      <w:proofErr w:type="spellEnd"/>
      <w:r>
        <w:t xml:space="preserve"> files, he can use them.</w:t>
      </w:r>
    </w:p>
    <w:p w:rsidR="002C5DA7" w:rsidRDefault="002C5DA7">
      <w:pPr>
        <w:pStyle w:val="CommentText"/>
      </w:pPr>
      <w:r>
        <w:t>If you think about another title – please give</w:t>
      </w:r>
    </w:p>
  </w:comment>
  <w:comment w:id="582" w:author="Toni" w:date="2016-06-12T20:24:00Z" w:initials="Toni M">
    <w:p w:rsidR="009D0B69" w:rsidRDefault="009D0B69">
      <w:pPr>
        <w:pStyle w:val="CommentText"/>
      </w:pPr>
      <w:r>
        <w:rPr>
          <w:rStyle w:val="CommentReference"/>
        </w:rPr>
        <w:annotationRef/>
      </w:r>
      <w:r>
        <w:t xml:space="preserve">Este </w:t>
      </w:r>
      <w:proofErr w:type="spellStart"/>
      <w:r>
        <w:t>nivel</w:t>
      </w:r>
      <w:proofErr w:type="spellEnd"/>
      <w:r>
        <w:t xml:space="preserve"> de </w:t>
      </w:r>
      <w:proofErr w:type="spellStart"/>
      <w:r>
        <w:t>anidamiento</w:t>
      </w:r>
      <w:proofErr w:type="spellEnd"/>
      <w:r>
        <w:t xml:space="preserve"> no </w:t>
      </w:r>
      <w:proofErr w:type="spellStart"/>
      <w:r>
        <w:t>tiene</w:t>
      </w:r>
      <w:proofErr w:type="spellEnd"/>
      <w:r>
        <w:t xml:space="preserve"> </w:t>
      </w:r>
      <w:proofErr w:type="spellStart"/>
      <w:r>
        <w:t>sentido</w:t>
      </w:r>
      <w:proofErr w:type="spellEnd"/>
      <w:r>
        <w:t xml:space="preserve">. </w:t>
      </w:r>
    </w:p>
  </w:comment>
  <w:comment w:id="633" w:author="Toni" w:date="2016-06-12T20:11:00Z" w:initials="Toni M">
    <w:p w:rsidR="00E541B8" w:rsidRDefault="00E541B8">
      <w:pPr>
        <w:pStyle w:val="CommentText"/>
      </w:pPr>
      <w:r>
        <w:rPr>
          <w:rStyle w:val="CommentReference"/>
        </w:rPr>
        <w:annotationRef/>
      </w:r>
      <w:r>
        <w:t xml:space="preserve">No </w:t>
      </w:r>
      <w:proofErr w:type="spellStart"/>
      <w:r>
        <w:t>digas</w:t>
      </w:r>
      <w:proofErr w:type="spellEnd"/>
      <w:r>
        <w:t xml:space="preserve"> lo </w:t>
      </w:r>
      <w:proofErr w:type="spellStart"/>
      <w:r>
        <w:t>qe</w:t>
      </w:r>
      <w:proofErr w:type="spellEnd"/>
      <w:r>
        <w:t xml:space="preserve"> se </w:t>
      </w:r>
      <w:proofErr w:type="spellStart"/>
      <w:r>
        <w:t>puede</w:t>
      </w:r>
      <w:proofErr w:type="spellEnd"/>
      <w:r>
        <w:t xml:space="preserve"> </w:t>
      </w:r>
      <w:proofErr w:type="spellStart"/>
      <w:r>
        <w:t>hacer</w:t>
      </w:r>
      <w:proofErr w:type="spellEnd"/>
      <w:r>
        <w:t xml:space="preserve">. Di lo </w:t>
      </w:r>
      <w:proofErr w:type="spellStart"/>
      <w:r>
        <w:t>que</w:t>
      </w:r>
      <w:proofErr w:type="spellEnd"/>
      <w:r>
        <w:t xml:space="preserve"> has </w:t>
      </w:r>
      <w:proofErr w:type="spellStart"/>
      <w:r>
        <w:t>hecho</w:t>
      </w:r>
      <w:proofErr w:type="spellEnd"/>
      <w:r>
        <w:t xml:space="preserve">, o al </w:t>
      </w:r>
      <w:proofErr w:type="spellStart"/>
      <w:r>
        <w:t>menos</w:t>
      </w:r>
      <w:proofErr w:type="spellEnd"/>
      <w:r>
        <w:t xml:space="preserve"> lo </w:t>
      </w:r>
      <w:proofErr w:type="spellStart"/>
      <w:r>
        <w:t>que</w:t>
      </w:r>
      <w:proofErr w:type="spellEnd"/>
      <w:r>
        <w:t xml:space="preserve"> </w:t>
      </w:r>
      <w:proofErr w:type="spellStart"/>
      <w:r>
        <w:t>quieres</w:t>
      </w:r>
      <w:proofErr w:type="spellEnd"/>
      <w:r>
        <w:t xml:space="preserve"> </w:t>
      </w:r>
      <w:proofErr w:type="spellStart"/>
      <w:r>
        <w:t>hacer</w:t>
      </w:r>
      <w:proofErr w:type="spellEnd"/>
      <w:r>
        <w:t xml:space="preserve"> </w:t>
      </w:r>
      <w:proofErr w:type="spellStart"/>
      <w:r>
        <w:t>como</w:t>
      </w:r>
      <w:proofErr w:type="spellEnd"/>
      <w:r>
        <w:t xml:space="preserve"> </w:t>
      </w:r>
      <w:proofErr w:type="spellStart"/>
      <w:r>
        <w:t>si</w:t>
      </w:r>
      <w:proofErr w:type="spellEnd"/>
      <w:r>
        <w:t xml:space="preserve"> lo </w:t>
      </w:r>
      <w:proofErr w:type="spellStart"/>
      <w:r>
        <w:t>hubieras</w:t>
      </w:r>
      <w:proofErr w:type="spellEnd"/>
      <w:r>
        <w:t xml:space="preserve"> </w:t>
      </w:r>
      <w:proofErr w:type="spellStart"/>
      <w:r>
        <w:t>hecho</w:t>
      </w:r>
      <w:proofErr w:type="spellEnd"/>
      <w:r>
        <w:t>.</w:t>
      </w:r>
    </w:p>
  </w:comment>
  <w:comment w:id="634" w:author="Toni" w:date="2016-06-12T20:11:00Z" w:initials="Toni M">
    <w:p w:rsidR="00E541B8" w:rsidRDefault="00E541B8">
      <w:pPr>
        <w:pStyle w:val="CommentText"/>
      </w:pPr>
      <w:r>
        <w:rPr>
          <w:rStyle w:val="CommentReference"/>
        </w:rPr>
        <w:annotationRef/>
      </w:r>
      <w:proofErr w:type="spellStart"/>
      <w:r>
        <w:t>Quita</w:t>
      </w:r>
      <w:proofErr w:type="spellEnd"/>
      <w:r>
        <w:t xml:space="preserve"> </w:t>
      </w:r>
      <w:proofErr w:type="spellStart"/>
      <w:r>
        <w:t>estos</w:t>
      </w:r>
      <w:proofErr w:type="spellEnd"/>
      <w:r>
        <w:t xml:space="preserve"> </w:t>
      </w:r>
      <w:proofErr w:type="spellStart"/>
      <w:r>
        <w:t>comentarios</w:t>
      </w:r>
      <w:proofErr w:type="spellEnd"/>
      <w:r>
        <w:t xml:space="preserve"> </w:t>
      </w:r>
      <w:proofErr w:type="spellStart"/>
      <w:r>
        <w:t>cuanto</w:t>
      </w:r>
      <w:proofErr w:type="spellEnd"/>
      <w:r>
        <w:t xml:space="preserve"> antes. No </w:t>
      </w:r>
      <w:proofErr w:type="spellStart"/>
      <w:r>
        <w:t>pueden</w:t>
      </w:r>
      <w:proofErr w:type="spellEnd"/>
      <w:r>
        <w:t xml:space="preserve"> </w:t>
      </w:r>
      <w:proofErr w:type="spellStart"/>
      <w:r>
        <w:t>aparecer</w:t>
      </w:r>
      <w:proofErr w:type="spellEnd"/>
      <w:r>
        <w:t xml:space="preserve"> </w:t>
      </w:r>
      <w:proofErr w:type="spellStart"/>
      <w:r>
        <w:t>en</w:t>
      </w:r>
      <w:proofErr w:type="spellEnd"/>
      <w:r>
        <w:t xml:space="preserve"> la version final.</w:t>
      </w:r>
    </w:p>
  </w:comment>
  <w:comment w:id="638" w:author="Toni" w:date="2016-06-12T20:11:00Z" w:initials="Toni M">
    <w:p w:rsidR="00E541B8" w:rsidRDefault="00E541B8">
      <w:pPr>
        <w:pStyle w:val="CommentText"/>
      </w:pPr>
      <w:r>
        <w:rPr>
          <w:rStyle w:val="CommentReference"/>
        </w:rPr>
        <w:annotationRef/>
      </w:r>
      <w:proofErr w:type="spellStart"/>
      <w:r>
        <w:t>Yo</w:t>
      </w:r>
      <w:proofErr w:type="spellEnd"/>
      <w:r>
        <w:t xml:space="preserve"> </w:t>
      </w:r>
      <w:proofErr w:type="spellStart"/>
      <w:r>
        <w:t>pondría</w:t>
      </w:r>
      <w:proofErr w:type="spellEnd"/>
      <w:r>
        <w:t xml:space="preserve"> solo la </w:t>
      </w:r>
      <w:proofErr w:type="spellStart"/>
      <w:r>
        <w:t>lista</w:t>
      </w:r>
      <w:proofErr w:type="spellEnd"/>
      <w:r>
        <w:t xml:space="preserve"> de </w:t>
      </w:r>
      <w:proofErr w:type="spellStart"/>
      <w:r>
        <w:t>instrucciones</w:t>
      </w:r>
      <w:proofErr w:type="spellEnd"/>
      <w:r>
        <w:t xml:space="preserve">, no </w:t>
      </w:r>
      <w:proofErr w:type="spellStart"/>
      <w:r>
        <w:t>hace</w:t>
      </w:r>
      <w:proofErr w:type="spellEnd"/>
      <w:r>
        <w:t xml:space="preserve"> </w:t>
      </w:r>
      <w:proofErr w:type="spellStart"/>
      <w:r>
        <w:t>falta</w:t>
      </w:r>
      <w:proofErr w:type="spellEnd"/>
      <w:r>
        <w:t xml:space="preserve"> </w:t>
      </w:r>
      <w:proofErr w:type="spellStart"/>
      <w:r>
        <w:t>que</w:t>
      </w:r>
      <w:proofErr w:type="spellEnd"/>
      <w:r>
        <w:t xml:space="preserve"> </w:t>
      </w:r>
      <w:proofErr w:type="spellStart"/>
      <w:r>
        <w:t>pongas</w:t>
      </w:r>
      <w:proofErr w:type="spellEnd"/>
      <w:r>
        <w:t xml:space="preserve"> el </w:t>
      </w:r>
      <w:proofErr w:type="spellStart"/>
      <w:r>
        <w:t>código</w:t>
      </w:r>
      <w:proofErr w:type="spellEnd"/>
      <w:r>
        <w:t xml:space="preserve"> </w:t>
      </w:r>
      <w:proofErr w:type="spellStart"/>
      <w:r>
        <w:t>ni</w:t>
      </w:r>
      <w:proofErr w:type="spellEnd"/>
      <w:r>
        <w:t xml:space="preserve"> la </w:t>
      </w:r>
      <w:proofErr w:type="spellStart"/>
      <w:r>
        <w:t>descripción</w:t>
      </w:r>
      <w:proofErr w:type="spellEnd"/>
      <w:r>
        <w:t>.</w:t>
      </w:r>
    </w:p>
  </w:comment>
  <w:comment w:id="672" w:author="Toni" w:date="2016-06-12T20:11:00Z" w:initials="Toni M">
    <w:p w:rsidR="00E541B8" w:rsidRDefault="00E541B8">
      <w:pPr>
        <w:pStyle w:val="CommentText"/>
      </w:pPr>
      <w:r>
        <w:rPr>
          <w:rStyle w:val="CommentReference"/>
        </w:rPr>
        <w:annotationRef/>
      </w:r>
      <w:r>
        <w:t xml:space="preserve">No </w:t>
      </w:r>
      <w:proofErr w:type="spellStart"/>
      <w:r>
        <w:t>entiendo</w:t>
      </w:r>
      <w:proofErr w:type="spellEnd"/>
      <w:r>
        <w:t xml:space="preserve"> </w:t>
      </w:r>
      <w:proofErr w:type="spellStart"/>
      <w:r>
        <w:t>que</w:t>
      </w:r>
      <w:proofErr w:type="spellEnd"/>
      <w:r>
        <w:t xml:space="preserve"> </w:t>
      </w:r>
      <w:proofErr w:type="spellStart"/>
      <w:r>
        <w:t>quieres</w:t>
      </w:r>
      <w:proofErr w:type="spellEnd"/>
      <w:r>
        <w:t xml:space="preserve"> </w:t>
      </w:r>
      <w:proofErr w:type="spellStart"/>
      <w:r>
        <w:t>explicar</w:t>
      </w:r>
      <w:proofErr w:type="spellEnd"/>
      <w:r>
        <w:t xml:space="preserve"> </w:t>
      </w:r>
      <w:proofErr w:type="spellStart"/>
      <w:r>
        <w:t>aquí</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6EE" w:rsidRDefault="005E66EE" w:rsidP="00C0594E">
      <w:pPr>
        <w:spacing w:after="0" w:line="240" w:lineRule="auto"/>
      </w:pPr>
      <w:r>
        <w:separator/>
      </w:r>
    </w:p>
  </w:endnote>
  <w:endnote w:type="continuationSeparator" w:id="0">
    <w:p w:rsidR="005E66EE" w:rsidRDefault="005E66EE" w:rsidP="00C05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Titling MT">
    <w:panose1 w:val="02020502060505020804"/>
    <w:charset w:val="00"/>
    <w:family w:val="roman"/>
    <w:pitch w:val="variable"/>
    <w:sig w:usb0="00000003" w:usb1="00000000" w:usb2="00000000" w:usb3="00000000" w:csb0="00000001" w:csb1="00000000"/>
  </w:font>
  <w:font w:name="Roboto">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A9" w:rsidRDefault="005E66EE">
    <w:pPr>
      <w:pStyle w:val="Footer1"/>
      <w:tabs>
        <w:tab w:val="clear" w:pos="8504"/>
        <w:tab w:val="right" w:pos="8478"/>
      </w:tabs>
      <w:spacing w:before="100" w:line="240" w:lineRule="atLeast"/>
    </w:pPr>
    <w:r>
      <w:fldChar w:fldCharType="begin"/>
    </w:r>
    <w:r>
      <w:instrText xml:space="preserve"> PAGE </w:instrText>
    </w:r>
    <w:r>
      <w:fldChar w:fldCharType="separate"/>
    </w:r>
    <w:r w:rsidR="00AE6007">
      <w:rPr>
        <w:noProof/>
      </w:rPr>
      <w:t>16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A9" w:rsidRDefault="005E66EE">
    <w:pPr>
      <w:pStyle w:val="Footer1"/>
      <w:tabs>
        <w:tab w:val="clear" w:pos="8504"/>
        <w:tab w:val="right" w:pos="8478"/>
      </w:tabs>
      <w:spacing w:before="100" w:line="240" w:lineRule="atLeast"/>
      <w:jc w:val="right"/>
    </w:pPr>
    <w:r>
      <w:fldChar w:fldCharType="begin"/>
    </w:r>
    <w:r>
      <w:instrText xml:space="preserve"> PAGE </w:instrText>
    </w:r>
    <w:r>
      <w:fldChar w:fldCharType="separate"/>
    </w:r>
    <w:r w:rsidR="008B74C9">
      <w:rPr>
        <w:noProof/>
      </w:rPr>
      <w:t>15</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A9" w:rsidRDefault="00B706A9">
    <w:pPr>
      <w:pStyle w:val="Cabeceraypi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A9" w:rsidRDefault="005E66EE">
    <w:pPr>
      <w:pStyle w:val="Footer1"/>
      <w:tabs>
        <w:tab w:val="clear" w:pos="8504"/>
        <w:tab w:val="right" w:pos="8478"/>
      </w:tabs>
      <w:spacing w:before="100" w:line="240" w:lineRule="atLeast"/>
    </w:pPr>
    <w:r>
      <w:fldChar w:fldCharType="begin"/>
    </w:r>
    <w:r>
      <w:instrText xml:space="preserve"> PAGE </w:instrText>
    </w:r>
    <w:r>
      <w:fldChar w:fldCharType="separate"/>
    </w:r>
    <w:r w:rsidR="00B706A9">
      <w:t>32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A9" w:rsidRDefault="005E66EE">
    <w:pPr>
      <w:pStyle w:val="Footer1"/>
      <w:tabs>
        <w:tab w:val="clear" w:pos="8504"/>
        <w:tab w:val="right" w:pos="8478"/>
      </w:tabs>
      <w:spacing w:before="100" w:line="240" w:lineRule="atLeast"/>
      <w:jc w:val="right"/>
    </w:pPr>
    <w:r>
      <w:fldChar w:fldCharType="begin"/>
    </w:r>
    <w:r>
      <w:instrText xml:space="preserve"> PAGE </w:instrText>
    </w:r>
    <w:r>
      <w:fldChar w:fldCharType="separate"/>
    </w:r>
    <w:r w:rsidR="00B706A9">
      <w:t>33</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A9" w:rsidRDefault="00B706A9">
    <w:pPr>
      <w:pStyle w:val="Cabeceraypi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A9" w:rsidRDefault="005E66EE">
    <w:pPr>
      <w:pStyle w:val="Footer1"/>
      <w:tabs>
        <w:tab w:val="clear" w:pos="8504"/>
        <w:tab w:val="right" w:pos="8478"/>
      </w:tabs>
      <w:spacing w:before="100" w:line="240" w:lineRule="atLeast"/>
    </w:pPr>
    <w:r>
      <w:fldChar w:fldCharType="begin"/>
    </w:r>
    <w:r>
      <w:instrText xml:space="preserve"> PAGE </w:instrText>
    </w:r>
    <w:r>
      <w:fldChar w:fldCharType="separate"/>
    </w:r>
    <w:r w:rsidR="00AE6007">
      <w:rPr>
        <w:noProof/>
      </w:rPr>
      <w:t>36</w:t>
    </w:r>
    <w:r>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A9" w:rsidRDefault="005E66EE">
    <w:pPr>
      <w:pStyle w:val="Footer1"/>
      <w:tabs>
        <w:tab w:val="clear" w:pos="8504"/>
        <w:tab w:val="right" w:pos="8478"/>
      </w:tabs>
      <w:spacing w:before="100" w:line="240" w:lineRule="atLeast"/>
      <w:jc w:val="right"/>
    </w:pPr>
    <w:r>
      <w:fldChar w:fldCharType="begin"/>
    </w:r>
    <w:r>
      <w:instrText xml:space="preserve"> PAGE </w:instrText>
    </w:r>
    <w:r>
      <w:fldChar w:fldCharType="separate"/>
    </w:r>
    <w:r w:rsidR="00AE6007">
      <w:rPr>
        <w:noProof/>
      </w:rPr>
      <w:t>33</w:t>
    </w:r>
    <w:r>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A9" w:rsidRDefault="00B706A9">
    <w:pPr>
      <w:pStyle w:val="Cabeceraypi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6EE" w:rsidRDefault="005E66EE">
      <w:r>
        <w:separator/>
      </w:r>
    </w:p>
  </w:footnote>
  <w:footnote w:type="continuationSeparator" w:id="0">
    <w:p w:rsidR="005E66EE" w:rsidRDefault="005E66EE">
      <w:r>
        <w:continuationSeparator/>
      </w:r>
    </w:p>
  </w:footnote>
  <w:footnote w:type="continuationNotice" w:id="1">
    <w:p w:rsidR="005E66EE" w:rsidRDefault="005E66EE"/>
  </w:footnote>
  <w:footnote w:id="2">
    <w:p w:rsidR="00B706A9" w:rsidRDefault="00B706A9">
      <w:pPr>
        <w:pStyle w:val="FootnoteText1"/>
      </w:pPr>
      <w:r>
        <w:rPr>
          <w:rStyle w:val="NingunoA"/>
        </w:rPr>
        <w:footnoteRef/>
      </w:r>
      <w:r>
        <w:rPr>
          <w:rFonts w:eastAsia="Arial Unicode MS" w:cs="Arial Unicode MS"/>
        </w:rPr>
        <w:t xml:space="preserve"> The decision which implementation to create is done according to the input which contains the command, In the run time assumption is taken that current instruction is exist [after assemble has been pass already before]</w:t>
      </w:r>
    </w:p>
  </w:footnote>
  <w:footnote w:id="3">
    <w:p w:rsidR="00B706A9" w:rsidRDefault="00B706A9">
      <w:pPr>
        <w:pStyle w:val="FootnoteText1"/>
      </w:pPr>
      <w:r>
        <w:rPr>
          <w:rStyle w:val="EndnoteReference1"/>
        </w:rPr>
        <w:footnoteRef/>
      </w:r>
      <w:r>
        <w:rPr>
          <w:rFonts w:eastAsia="Arial Unicode MS" w:cs="Arial Unicode MS"/>
        </w:rPr>
        <w:t xml:space="preserve"> NetBeans add the customized creation code. The component has </w:t>
      </w:r>
      <w:r>
        <w:rPr>
          <w:rStyle w:val="Ninguno"/>
          <w:rFonts w:eastAsia="Arial Unicode MS" w:cs="Arial Unicode MS"/>
          <w:b/>
          <w:bCs/>
          <w:i/>
          <w:iCs/>
          <w:sz w:val="18"/>
          <w:szCs w:val="18"/>
        </w:rPr>
        <w:t>Custom creation code</w:t>
      </w:r>
      <w:r>
        <w:rPr>
          <w:rFonts w:eastAsia="Arial Unicode MS" w:cs="Arial Unicode MS"/>
        </w:rPr>
        <w:t xml:space="preserve"> in the Code properties tab.</w:t>
      </w:r>
    </w:p>
  </w:footnote>
  <w:footnote w:id="4">
    <w:p w:rsidR="00B706A9" w:rsidRDefault="00B706A9">
      <w:pPr>
        <w:pStyle w:val="EndnoteText1"/>
      </w:pPr>
      <w:r>
        <w:rPr>
          <w:rStyle w:val="EndnoteReference1"/>
        </w:rPr>
        <w:footnoteRef/>
      </w:r>
      <w:r>
        <w:rPr>
          <w:rFonts w:eastAsia="Arial Unicode MS" w:cs="Arial Unicode MS"/>
        </w:rPr>
        <w:t xml:space="preserve"> The reset menu – do not have this option. 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A9" w:rsidRDefault="00B706A9">
    <w:pPr>
      <w:pStyle w:val="Header1"/>
      <w:tabs>
        <w:tab w:val="clear" w:pos="8504"/>
        <w:tab w:val="right" w:pos="8478"/>
      </w:tabs>
      <w:jc w:val="right"/>
    </w:pPr>
    <w:r>
      <w:rPr>
        <w:noProof/>
        <w:lang w:eastAsia="en-US" w:bidi="he-IL"/>
      </w:rPr>
      <w:drawing>
        <wp:anchor distT="152400" distB="152400" distL="152400" distR="152400" simplePos="0" relativeHeight="251653632" behindDoc="1" locked="0" layoutInCell="1" allowOverlap="1">
          <wp:simplePos x="0" y="0"/>
          <wp:positionH relativeFrom="page">
            <wp:posOffset>600075</wp:posOffset>
          </wp:positionH>
          <wp:positionV relativeFrom="page">
            <wp:posOffset>10204450</wp:posOffset>
          </wp:positionV>
          <wp:extent cx="323850" cy="228600"/>
          <wp:effectExtent l="0" t="0" r="0" b="0"/>
          <wp:wrapNone/>
          <wp:docPr id="1073741826" name="officeArt object" descr="logo.png"/>
          <wp:cNvGraphicFramePr/>
          <a:graphic xmlns:a="http://schemas.openxmlformats.org/drawingml/2006/main">
            <a:graphicData uri="http://schemas.openxmlformats.org/drawingml/2006/picture">
              <pic:pic xmlns:pic="http://schemas.openxmlformats.org/drawingml/2006/picture">
                <pic:nvPicPr>
                  <pic:cNvPr id="1073741826"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A9" w:rsidRDefault="00B706A9">
    <w:pPr>
      <w:pStyle w:val="Cabeceraypie"/>
    </w:pPr>
    <w:r>
      <w:rPr>
        <w:noProof/>
        <w:lang w:val="en-US" w:eastAsia="en-US" w:bidi="he-IL"/>
      </w:rPr>
      <w:drawing>
        <wp:anchor distT="152400" distB="152400" distL="152400" distR="152400" simplePos="0" relativeHeight="251654656" behindDoc="1" locked="0" layoutInCell="1" allowOverlap="1">
          <wp:simplePos x="0" y="0"/>
          <wp:positionH relativeFrom="page">
            <wp:posOffset>6648450</wp:posOffset>
          </wp:positionH>
          <wp:positionV relativeFrom="page">
            <wp:posOffset>10223500</wp:posOffset>
          </wp:positionV>
          <wp:extent cx="323850" cy="228600"/>
          <wp:effectExtent l="0" t="0" r="0" b="0"/>
          <wp:wrapNone/>
          <wp:docPr id="1073741825" name="officeArt object" descr="logo.png"/>
          <wp:cNvGraphicFramePr/>
          <a:graphic xmlns:a="http://schemas.openxmlformats.org/drawingml/2006/main">
            <a:graphicData uri="http://schemas.openxmlformats.org/drawingml/2006/picture">
              <pic:pic xmlns:pic="http://schemas.openxmlformats.org/drawingml/2006/picture">
                <pic:nvPicPr>
                  <pic:cNvPr id="1073741825"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A9" w:rsidRDefault="00B706A9">
    <w:pPr>
      <w:pStyle w:val="Header1"/>
      <w:jc w:val="right"/>
      <w:rPr>
        <w:rStyle w:val="Ninguno"/>
        <w:lang w:val="es-ES_tradnl"/>
      </w:rPr>
    </w:pPr>
    <w:r>
      <w:rPr>
        <w:noProof/>
        <w:lang w:eastAsia="en-US" w:bidi="he-IL"/>
      </w:rPr>
      <w:drawing>
        <wp:anchor distT="152400" distB="152400" distL="152400" distR="152400" simplePos="0" relativeHeight="251655680" behindDoc="1" locked="0" layoutInCell="1" allowOverlap="1">
          <wp:simplePos x="0" y="0"/>
          <wp:positionH relativeFrom="page">
            <wp:posOffset>-19050</wp:posOffset>
          </wp:positionH>
          <wp:positionV relativeFrom="page">
            <wp:posOffset>4227829</wp:posOffset>
          </wp:positionV>
          <wp:extent cx="8241031" cy="4638675"/>
          <wp:effectExtent l="0" t="0" r="0" b="0"/>
          <wp:wrapNone/>
          <wp:docPr id="1073741829" name="officeArt object" descr="faldon.png"/>
          <wp:cNvGraphicFramePr/>
          <a:graphic xmlns:a="http://schemas.openxmlformats.org/drawingml/2006/main">
            <a:graphicData uri="http://schemas.openxmlformats.org/drawingml/2006/picture">
              <pic:pic xmlns:pic="http://schemas.openxmlformats.org/drawingml/2006/picture">
                <pic:nvPicPr>
                  <pic:cNvPr id="1073741829"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extent cx="2494574" cy="882816"/>
          <wp:effectExtent l="0" t="0" r="0" b="0"/>
          <wp:docPr id="1073741827"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27"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extent cx="2153732" cy="941706"/>
          <wp:effectExtent l="0" t="0" r="0" b="0"/>
          <wp:docPr id="1073741828"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28"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B706A9" w:rsidRDefault="00B706A9">
    <w:pPr>
      <w:pStyle w:val="Header1"/>
      <w:tabs>
        <w:tab w:val="clear" w:pos="8504"/>
        <w:tab w:val="right" w:pos="8478"/>
      </w:tabs>
    </w:pPr>
  </w:p>
  <w:p w:rsidR="00B706A9" w:rsidRDefault="00B706A9">
    <w:pPr>
      <w:pStyle w:val="Header1"/>
      <w:tabs>
        <w:tab w:val="clear" w:pos="8504"/>
        <w:tab w:val="right" w:pos="8478"/>
      </w:tabs>
      <w:jc w:val="center"/>
      <w:rPr>
        <w:rFonts w:ascii="Perpetua Titling MT" w:eastAsia="Perpetua Titling MT" w:hAnsi="Perpetua Titling MT" w:cs="Perpetua Titling MT"/>
      </w:rPr>
    </w:pPr>
  </w:p>
  <w:p w:rsidR="00B706A9" w:rsidRDefault="00B706A9">
    <w:pPr>
      <w:pStyle w:val="Header1"/>
      <w:tabs>
        <w:tab w:val="clear" w:pos="8504"/>
        <w:tab w:val="right" w:pos="8478"/>
      </w:tabs>
      <w:jc w:val="center"/>
      <w:rPr>
        <w:rFonts w:ascii="Perpetua Titling MT" w:eastAsia="Perpetua Titling MT" w:hAnsi="Perpetua Titling MT" w:cs="Perpetua Titling MT"/>
      </w:rPr>
    </w:pPr>
  </w:p>
  <w:p w:rsidR="00B706A9" w:rsidRDefault="00B706A9">
    <w:pPr>
      <w:pStyle w:val="Header1"/>
      <w:tabs>
        <w:tab w:val="clear" w:pos="8504"/>
        <w:tab w:val="right" w:pos="8478"/>
      </w:tabs>
      <w:jc w:val="center"/>
      <w:rPr>
        <w:rFonts w:ascii="Perpetua Titling MT" w:eastAsia="Perpetua Titling MT" w:hAnsi="Perpetua Titling MT" w:cs="Perpetua Titling MT"/>
      </w:rPr>
    </w:pPr>
  </w:p>
  <w:p w:rsidR="00B706A9" w:rsidRDefault="00B706A9">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B706A9" w:rsidRDefault="00B706A9">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A9" w:rsidRDefault="00B706A9">
    <w:pPr>
      <w:pStyle w:val="Header1"/>
      <w:tabs>
        <w:tab w:val="clear" w:pos="8504"/>
        <w:tab w:val="right" w:pos="8478"/>
      </w:tabs>
      <w:jc w:val="right"/>
    </w:pPr>
    <w:r>
      <w:rPr>
        <w:noProof/>
        <w:lang w:eastAsia="en-US" w:bidi="he-IL"/>
      </w:rPr>
      <w:drawing>
        <wp:anchor distT="152400" distB="152400" distL="152400" distR="152400" simplePos="0" relativeHeight="251656704" behindDoc="1" locked="0" layoutInCell="1" allowOverlap="1">
          <wp:simplePos x="0" y="0"/>
          <wp:positionH relativeFrom="page">
            <wp:posOffset>600075</wp:posOffset>
          </wp:positionH>
          <wp:positionV relativeFrom="page">
            <wp:posOffset>10204450</wp:posOffset>
          </wp:positionV>
          <wp:extent cx="323850" cy="228600"/>
          <wp:effectExtent l="0" t="0" r="0" b="0"/>
          <wp:wrapNone/>
          <wp:docPr id="1073741849" name="officeArt object" descr="logo.png"/>
          <wp:cNvGraphicFramePr/>
          <a:graphic xmlns:a="http://schemas.openxmlformats.org/drawingml/2006/main">
            <a:graphicData uri="http://schemas.openxmlformats.org/drawingml/2006/picture">
              <pic:pic xmlns:pic="http://schemas.openxmlformats.org/drawingml/2006/picture">
                <pic:nvPicPr>
                  <pic:cNvPr id="1073741849"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A9" w:rsidRDefault="00B706A9">
    <w:pPr>
      <w:pStyle w:val="Cabeceraypie"/>
    </w:pPr>
    <w:r>
      <w:rPr>
        <w:noProof/>
        <w:lang w:val="en-US" w:eastAsia="en-US" w:bidi="he-IL"/>
      </w:rPr>
      <w:drawing>
        <wp:anchor distT="152400" distB="152400" distL="152400" distR="152400" simplePos="0" relativeHeight="251657728" behindDoc="1" locked="0" layoutInCell="1" allowOverlap="1">
          <wp:simplePos x="0" y="0"/>
          <wp:positionH relativeFrom="page">
            <wp:posOffset>6648450</wp:posOffset>
          </wp:positionH>
          <wp:positionV relativeFrom="page">
            <wp:posOffset>10223500</wp:posOffset>
          </wp:positionV>
          <wp:extent cx="323850" cy="228600"/>
          <wp:effectExtent l="0" t="0" r="0" b="0"/>
          <wp:wrapNone/>
          <wp:docPr id="1073741848" name="officeArt object" descr="logo.png"/>
          <wp:cNvGraphicFramePr/>
          <a:graphic xmlns:a="http://schemas.openxmlformats.org/drawingml/2006/main">
            <a:graphicData uri="http://schemas.openxmlformats.org/drawingml/2006/picture">
              <pic:pic xmlns:pic="http://schemas.openxmlformats.org/drawingml/2006/picture">
                <pic:nvPicPr>
                  <pic:cNvPr id="1073741848"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A9" w:rsidRDefault="00B706A9">
    <w:pPr>
      <w:pStyle w:val="Header1"/>
      <w:jc w:val="right"/>
      <w:rPr>
        <w:rStyle w:val="Ninguno"/>
        <w:lang w:val="es-ES_tradnl"/>
      </w:rPr>
    </w:pPr>
    <w:r>
      <w:rPr>
        <w:noProof/>
        <w:lang w:eastAsia="en-US" w:bidi="he-IL"/>
      </w:rPr>
      <w:drawing>
        <wp:anchor distT="152400" distB="152400" distL="152400" distR="152400" simplePos="0" relativeHeight="251658752" behindDoc="1" locked="0" layoutInCell="1" allowOverlap="1">
          <wp:simplePos x="0" y="0"/>
          <wp:positionH relativeFrom="page">
            <wp:posOffset>-19050</wp:posOffset>
          </wp:positionH>
          <wp:positionV relativeFrom="page">
            <wp:posOffset>4227829</wp:posOffset>
          </wp:positionV>
          <wp:extent cx="8241031" cy="4638675"/>
          <wp:effectExtent l="0" t="0" r="0" b="0"/>
          <wp:wrapNone/>
          <wp:docPr id="1073741852" name="officeArt object" descr="faldon.png"/>
          <wp:cNvGraphicFramePr/>
          <a:graphic xmlns:a="http://schemas.openxmlformats.org/drawingml/2006/main">
            <a:graphicData uri="http://schemas.openxmlformats.org/drawingml/2006/picture">
              <pic:pic xmlns:pic="http://schemas.openxmlformats.org/drawingml/2006/picture">
                <pic:nvPicPr>
                  <pic:cNvPr id="1073741852"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extent cx="2494574" cy="882816"/>
          <wp:effectExtent l="0" t="0" r="0" b="0"/>
          <wp:docPr id="1073741850"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50"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extent cx="2153732" cy="941706"/>
          <wp:effectExtent l="0" t="0" r="0" b="0"/>
          <wp:docPr id="1073741851"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51"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B706A9" w:rsidRDefault="00B706A9">
    <w:pPr>
      <w:pStyle w:val="Header1"/>
      <w:tabs>
        <w:tab w:val="clear" w:pos="8504"/>
        <w:tab w:val="right" w:pos="8478"/>
      </w:tabs>
    </w:pPr>
  </w:p>
  <w:p w:rsidR="00B706A9" w:rsidRDefault="00B706A9">
    <w:pPr>
      <w:pStyle w:val="Header1"/>
      <w:tabs>
        <w:tab w:val="clear" w:pos="8504"/>
        <w:tab w:val="right" w:pos="8478"/>
      </w:tabs>
      <w:jc w:val="center"/>
      <w:rPr>
        <w:rFonts w:ascii="Perpetua Titling MT" w:eastAsia="Perpetua Titling MT" w:hAnsi="Perpetua Titling MT" w:cs="Perpetua Titling MT"/>
      </w:rPr>
    </w:pPr>
  </w:p>
  <w:p w:rsidR="00B706A9" w:rsidRDefault="00B706A9">
    <w:pPr>
      <w:pStyle w:val="Header1"/>
      <w:tabs>
        <w:tab w:val="clear" w:pos="8504"/>
        <w:tab w:val="right" w:pos="8478"/>
      </w:tabs>
      <w:jc w:val="center"/>
      <w:rPr>
        <w:rFonts w:ascii="Perpetua Titling MT" w:eastAsia="Perpetua Titling MT" w:hAnsi="Perpetua Titling MT" w:cs="Perpetua Titling MT"/>
      </w:rPr>
    </w:pPr>
  </w:p>
  <w:p w:rsidR="00B706A9" w:rsidRDefault="00B706A9">
    <w:pPr>
      <w:pStyle w:val="Header1"/>
      <w:tabs>
        <w:tab w:val="clear" w:pos="8504"/>
        <w:tab w:val="right" w:pos="8478"/>
      </w:tabs>
      <w:jc w:val="center"/>
      <w:rPr>
        <w:rFonts w:ascii="Perpetua Titling MT" w:eastAsia="Perpetua Titling MT" w:hAnsi="Perpetua Titling MT" w:cs="Perpetua Titling MT"/>
      </w:rPr>
    </w:pPr>
  </w:p>
  <w:p w:rsidR="00B706A9" w:rsidRDefault="00B706A9">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B706A9" w:rsidRDefault="00B706A9">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A9" w:rsidRDefault="00B706A9">
    <w:pPr>
      <w:pStyle w:val="Header1"/>
      <w:tabs>
        <w:tab w:val="clear" w:pos="8504"/>
        <w:tab w:val="right" w:pos="8478"/>
      </w:tabs>
      <w:jc w:val="right"/>
    </w:pPr>
    <w:r>
      <w:rPr>
        <w:noProof/>
        <w:lang w:eastAsia="en-US" w:bidi="he-IL"/>
      </w:rPr>
      <w:drawing>
        <wp:anchor distT="152400" distB="152400" distL="152400" distR="152400" simplePos="0" relativeHeight="251659776" behindDoc="1" locked="0" layoutInCell="1" allowOverlap="1">
          <wp:simplePos x="0" y="0"/>
          <wp:positionH relativeFrom="page">
            <wp:posOffset>600075</wp:posOffset>
          </wp:positionH>
          <wp:positionV relativeFrom="page">
            <wp:posOffset>10204450</wp:posOffset>
          </wp:positionV>
          <wp:extent cx="323850" cy="228600"/>
          <wp:effectExtent l="0" t="0" r="0" b="0"/>
          <wp:wrapNone/>
          <wp:docPr id="1073741854" name="officeArt object" descr="logo.png"/>
          <wp:cNvGraphicFramePr/>
          <a:graphic xmlns:a="http://schemas.openxmlformats.org/drawingml/2006/main">
            <a:graphicData uri="http://schemas.openxmlformats.org/drawingml/2006/picture">
              <pic:pic xmlns:pic="http://schemas.openxmlformats.org/drawingml/2006/picture">
                <pic:nvPicPr>
                  <pic:cNvPr id="1073741854"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A9" w:rsidRDefault="00B706A9">
    <w:pPr>
      <w:pStyle w:val="Cabeceraypie"/>
    </w:pPr>
    <w:r>
      <w:rPr>
        <w:noProof/>
        <w:lang w:val="en-US" w:eastAsia="en-US" w:bidi="he-IL"/>
      </w:rPr>
      <w:drawing>
        <wp:anchor distT="152400" distB="152400" distL="152400" distR="152400" simplePos="0" relativeHeight="251660800" behindDoc="1" locked="0" layoutInCell="1" allowOverlap="1">
          <wp:simplePos x="0" y="0"/>
          <wp:positionH relativeFrom="page">
            <wp:posOffset>6648450</wp:posOffset>
          </wp:positionH>
          <wp:positionV relativeFrom="page">
            <wp:posOffset>10223500</wp:posOffset>
          </wp:positionV>
          <wp:extent cx="323850" cy="228600"/>
          <wp:effectExtent l="0" t="0" r="0" b="0"/>
          <wp:wrapNone/>
          <wp:docPr id="1073741853" name="officeArt object" descr="logo.png"/>
          <wp:cNvGraphicFramePr/>
          <a:graphic xmlns:a="http://schemas.openxmlformats.org/drawingml/2006/main">
            <a:graphicData uri="http://schemas.openxmlformats.org/drawingml/2006/picture">
              <pic:pic xmlns:pic="http://schemas.openxmlformats.org/drawingml/2006/picture">
                <pic:nvPicPr>
                  <pic:cNvPr id="1073741853"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6A9" w:rsidRDefault="00B706A9">
    <w:pPr>
      <w:pStyle w:val="Header1"/>
      <w:jc w:val="right"/>
      <w:rPr>
        <w:rStyle w:val="Ninguno"/>
        <w:lang w:val="es-ES_tradnl"/>
      </w:rPr>
    </w:pPr>
    <w:r>
      <w:rPr>
        <w:noProof/>
        <w:lang w:eastAsia="en-US" w:bidi="he-IL"/>
      </w:rPr>
      <w:drawing>
        <wp:anchor distT="152400" distB="152400" distL="152400" distR="152400" simplePos="0" relativeHeight="251661824" behindDoc="1" locked="0" layoutInCell="1" allowOverlap="1">
          <wp:simplePos x="0" y="0"/>
          <wp:positionH relativeFrom="page">
            <wp:posOffset>-19050</wp:posOffset>
          </wp:positionH>
          <wp:positionV relativeFrom="page">
            <wp:posOffset>4227829</wp:posOffset>
          </wp:positionV>
          <wp:extent cx="8241031" cy="4638675"/>
          <wp:effectExtent l="0" t="0" r="0" b="0"/>
          <wp:wrapNone/>
          <wp:docPr id="1073741857" name="officeArt object" descr="faldon.png"/>
          <wp:cNvGraphicFramePr/>
          <a:graphic xmlns:a="http://schemas.openxmlformats.org/drawingml/2006/main">
            <a:graphicData uri="http://schemas.openxmlformats.org/drawingml/2006/picture">
              <pic:pic xmlns:pic="http://schemas.openxmlformats.org/drawingml/2006/picture">
                <pic:nvPicPr>
                  <pic:cNvPr id="1073741857"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extent cx="2494574" cy="882816"/>
          <wp:effectExtent l="0" t="0" r="0" b="0"/>
          <wp:docPr id="1073741855"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55"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extent cx="2153732" cy="941706"/>
          <wp:effectExtent l="0" t="0" r="0" b="0"/>
          <wp:docPr id="1073741856"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56"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B706A9" w:rsidRDefault="00B706A9">
    <w:pPr>
      <w:pStyle w:val="Header1"/>
      <w:tabs>
        <w:tab w:val="clear" w:pos="8504"/>
        <w:tab w:val="right" w:pos="8478"/>
      </w:tabs>
    </w:pPr>
  </w:p>
  <w:p w:rsidR="00B706A9" w:rsidRDefault="00B706A9">
    <w:pPr>
      <w:pStyle w:val="Header1"/>
      <w:tabs>
        <w:tab w:val="clear" w:pos="8504"/>
        <w:tab w:val="right" w:pos="8478"/>
      </w:tabs>
      <w:jc w:val="center"/>
      <w:rPr>
        <w:rFonts w:ascii="Perpetua Titling MT" w:eastAsia="Perpetua Titling MT" w:hAnsi="Perpetua Titling MT" w:cs="Perpetua Titling MT"/>
      </w:rPr>
    </w:pPr>
  </w:p>
  <w:p w:rsidR="00B706A9" w:rsidRDefault="00B706A9">
    <w:pPr>
      <w:pStyle w:val="Header1"/>
      <w:tabs>
        <w:tab w:val="clear" w:pos="8504"/>
        <w:tab w:val="right" w:pos="8478"/>
      </w:tabs>
      <w:jc w:val="center"/>
      <w:rPr>
        <w:rFonts w:ascii="Perpetua Titling MT" w:eastAsia="Perpetua Titling MT" w:hAnsi="Perpetua Titling MT" w:cs="Perpetua Titling MT"/>
      </w:rPr>
    </w:pPr>
  </w:p>
  <w:p w:rsidR="00B706A9" w:rsidRDefault="00B706A9">
    <w:pPr>
      <w:pStyle w:val="Header1"/>
      <w:tabs>
        <w:tab w:val="clear" w:pos="8504"/>
        <w:tab w:val="right" w:pos="8478"/>
      </w:tabs>
      <w:jc w:val="center"/>
      <w:rPr>
        <w:rFonts w:ascii="Perpetua Titling MT" w:eastAsia="Perpetua Titling MT" w:hAnsi="Perpetua Titling MT" w:cs="Perpetua Titling MT"/>
      </w:rPr>
    </w:pPr>
  </w:p>
  <w:p w:rsidR="00B706A9" w:rsidRDefault="00B706A9">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B706A9" w:rsidRDefault="00B706A9">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6D67"/>
    <w:multiLevelType w:val="multilevel"/>
    <w:tmpl w:val="A96621D6"/>
    <w:lvl w:ilvl="0">
      <w:start w:val="1"/>
      <w:numFmt w:val="decimal"/>
      <w:lvlText w:val="%1."/>
      <w:lvlJc w:val="left"/>
      <w:pPr>
        <w:ind w:left="396" w:hanging="39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ind w:left="673" w:hanging="4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114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114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ind w:left="114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114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1.%2.%3.%4.%5.%6.%7."/>
      <w:lvlJc w:val="left"/>
      <w:pPr>
        <w:ind w:left="114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1.%2.%3.%4.%5.%6.%7.%8."/>
      <w:lvlJc w:val="left"/>
      <w:pPr>
        <w:ind w:left="114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1.%2.%3.%4.%5.%6.%7.%8.%9."/>
      <w:lvlJc w:val="left"/>
      <w:pPr>
        <w:ind w:left="114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nsid w:val="0AEF1E93"/>
    <w:multiLevelType w:val="multilevel"/>
    <w:tmpl w:val="7A3CE9E8"/>
    <w:lvl w:ilvl="0">
      <w:start w:val="1"/>
      <w:numFmt w:val="decimal"/>
      <w:lvlText w:val="%1."/>
      <w:lvlJc w:val="left"/>
      <w:pPr>
        <w:ind w:left="432" w:hanging="4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ind w:left="576" w:hanging="5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1.%2.%3.%4.%5.%6.%7."/>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1.%2.%3.%4.%5.%6.%7.%8."/>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1.%2.%3.%4.%5.%6.%7.%8.%9."/>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nsid w:val="12A02A69"/>
    <w:multiLevelType w:val="hybridMultilevel"/>
    <w:tmpl w:val="7EBC9652"/>
    <w:styleLink w:val="Estiloimportado10"/>
    <w:lvl w:ilvl="0" w:tplc="3E3E3958">
      <w:start w:val="1"/>
      <w:numFmt w:val="decimal"/>
      <w:lvlText w:val="%1."/>
      <w:lvlJc w:val="left"/>
      <w:pPr>
        <w:tabs>
          <w:tab w:val="num" w:pos="708"/>
        </w:tabs>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3E2DFB6">
      <w:start w:val="1"/>
      <w:numFmt w:val="lowerLetter"/>
      <w:lvlText w:val="%2."/>
      <w:lvlJc w:val="left"/>
      <w:pPr>
        <w:tabs>
          <w:tab w:val="num" w:pos="1416"/>
        </w:tabs>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C6FC5A60">
      <w:start w:val="1"/>
      <w:numFmt w:val="lowerRoman"/>
      <w:lvlText w:val="%3."/>
      <w:lvlJc w:val="left"/>
      <w:pPr>
        <w:tabs>
          <w:tab w:val="num" w:pos="2124"/>
        </w:tabs>
        <w:ind w:left="2148" w:hanging="26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ABC3D2C">
      <w:start w:val="1"/>
      <w:numFmt w:val="decimal"/>
      <w:lvlText w:val="%4."/>
      <w:lvlJc w:val="left"/>
      <w:pPr>
        <w:tabs>
          <w:tab w:val="num" w:pos="2832"/>
        </w:tabs>
        <w:ind w:left="2856" w:hanging="33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22CE8D34">
      <w:start w:val="1"/>
      <w:numFmt w:val="lowerLetter"/>
      <w:lvlText w:val="%5."/>
      <w:lvlJc w:val="left"/>
      <w:pPr>
        <w:tabs>
          <w:tab w:val="num" w:pos="3540"/>
        </w:tabs>
        <w:ind w:left="3564" w:hanging="3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913AEBF8">
      <w:start w:val="1"/>
      <w:numFmt w:val="lowerRoman"/>
      <w:lvlText w:val="%6."/>
      <w:lvlJc w:val="left"/>
      <w:pPr>
        <w:tabs>
          <w:tab w:val="num" w:pos="4248"/>
        </w:tabs>
        <w:ind w:left="4272" w:hanging="23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4936FAD0">
      <w:start w:val="1"/>
      <w:numFmt w:val="decimal"/>
      <w:lvlText w:val="%7."/>
      <w:lvlJc w:val="left"/>
      <w:pPr>
        <w:tabs>
          <w:tab w:val="num" w:pos="4956"/>
        </w:tabs>
        <w:ind w:left="4980" w:hanging="30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B2701842">
      <w:start w:val="1"/>
      <w:numFmt w:val="lowerLetter"/>
      <w:lvlText w:val="%8."/>
      <w:lvlJc w:val="left"/>
      <w:pPr>
        <w:tabs>
          <w:tab w:val="num" w:pos="5664"/>
        </w:tabs>
        <w:ind w:left="5688" w:hanging="28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8CE8C18">
      <w:start w:val="1"/>
      <w:numFmt w:val="lowerRoman"/>
      <w:lvlText w:val="%9."/>
      <w:lvlJc w:val="left"/>
      <w:pPr>
        <w:tabs>
          <w:tab w:val="num" w:pos="6372"/>
        </w:tabs>
        <w:ind w:left="6396" w:hanging="19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
    <w:nsid w:val="12DB10A0"/>
    <w:multiLevelType w:val="multilevel"/>
    <w:tmpl w:val="1ED079EC"/>
    <w:lvl w:ilvl="0">
      <w:start w:val="1"/>
      <w:numFmt w:val="decimal"/>
      <w:lvlText w:val="%1."/>
      <w:lvlJc w:val="left"/>
      <w:pPr>
        <w:ind w:left="432" w:hanging="4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ind w:left="576" w:hanging="5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1.%2.%3.%4.%5.%6.%7."/>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1.%2.%3.%4.%5.%6.%7.%8."/>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1.%2.%3.%4.%5.%6.%7.%8.%9."/>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
    <w:nsid w:val="27FE7A7A"/>
    <w:multiLevelType w:val="multilevel"/>
    <w:tmpl w:val="EA7C20A4"/>
    <w:styleLink w:val="Estiloimportado1"/>
    <w:lvl w:ilvl="0">
      <w:start w:val="1"/>
      <w:numFmt w:val="decimal"/>
      <w:lvlText w:val="%1."/>
      <w:lvlJc w:val="left"/>
      <w:pPr>
        <w:ind w:left="266" w:hanging="266"/>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ind w:left="576" w:hanging="5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1.%2.%3.%4.%5.%6.%7."/>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1.%2.%3.%4.%5.%6.%7.%8."/>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1.%2.%3.%4.%5.%6.%7.%8.%9."/>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nsid w:val="281F77B3"/>
    <w:multiLevelType w:val="hybridMultilevel"/>
    <w:tmpl w:val="B89822BE"/>
    <w:styleLink w:val="Estiloimportado4"/>
    <w:lvl w:ilvl="0" w:tplc="55808186">
      <w:start w:val="1"/>
      <w:numFmt w:val="decimal"/>
      <w:lvlText w:val="%1."/>
      <w:lvlJc w:val="left"/>
      <w:pPr>
        <w:tabs>
          <w:tab w:val="num" w:pos="708"/>
        </w:tabs>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79120F84">
      <w:start w:val="1"/>
      <w:numFmt w:val="lowerLetter"/>
      <w:lvlText w:val="%2."/>
      <w:lvlJc w:val="left"/>
      <w:pPr>
        <w:tabs>
          <w:tab w:val="num" w:pos="1416"/>
        </w:tabs>
        <w:ind w:left="1428" w:hanging="34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8E8E6F5E">
      <w:start w:val="1"/>
      <w:numFmt w:val="lowerRoman"/>
      <w:lvlText w:val="%3."/>
      <w:lvlJc w:val="left"/>
      <w:pPr>
        <w:tabs>
          <w:tab w:val="num" w:pos="2124"/>
        </w:tabs>
        <w:ind w:left="2136" w:hanging="25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DDEE94CA">
      <w:start w:val="1"/>
      <w:numFmt w:val="decimal"/>
      <w:lvlText w:val="%4."/>
      <w:lvlJc w:val="left"/>
      <w:pPr>
        <w:tabs>
          <w:tab w:val="num" w:pos="2832"/>
        </w:tabs>
        <w:ind w:left="2844" w:hanging="3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85B29380">
      <w:start w:val="1"/>
      <w:numFmt w:val="lowerLetter"/>
      <w:lvlText w:val="%5."/>
      <w:lvlJc w:val="left"/>
      <w:pPr>
        <w:tabs>
          <w:tab w:val="num" w:pos="3540"/>
        </w:tabs>
        <w:ind w:left="3552" w:hanging="31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13AAAB94">
      <w:start w:val="1"/>
      <w:numFmt w:val="lowerRoman"/>
      <w:lvlText w:val="%6."/>
      <w:lvlJc w:val="left"/>
      <w:pPr>
        <w:tabs>
          <w:tab w:val="num" w:pos="4248"/>
        </w:tabs>
        <w:ind w:left="4260" w:hanging="221"/>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E7D0B654">
      <w:start w:val="1"/>
      <w:numFmt w:val="decimal"/>
      <w:lvlText w:val="%7."/>
      <w:lvlJc w:val="left"/>
      <w:pPr>
        <w:tabs>
          <w:tab w:val="num" w:pos="4956"/>
        </w:tabs>
        <w:ind w:left="4968" w:hanging="28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42DEA7E0">
      <w:start w:val="1"/>
      <w:numFmt w:val="lowerLetter"/>
      <w:lvlText w:val="%8."/>
      <w:lvlJc w:val="left"/>
      <w:pPr>
        <w:tabs>
          <w:tab w:val="num" w:pos="5664"/>
        </w:tabs>
        <w:ind w:left="5676" w:hanging="2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EEB8B448">
      <w:start w:val="1"/>
      <w:numFmt w:val="lowerRoman"/>
      <w:lvlText w:val="%9."/>
      <w:lvlJc w:val="left"/>
      <w:pPr>
        <w:tabs>
          <w:tab w:val="num" w:pos="6372"/>
        </w:tabs>
        <w:ind w:left="6384" w:hanging="1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
    <w:nsid w:val="295C749B"/>
    <w:multiLevelType w:val="multilevel"/>
    <w:tmpl w:val="4DB445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DB0789F"/>
    <w:multiLevelType w:val="hybridMultilevel"/>
    <w:tmpl w:val="3C1A1F16"/>
    <w:numStyleLink w:val="Estiloimportado3"/>
  </w:abstractNum>
  <w:abstractNum w:abstractNumId="8">
    <w:nsid w:val="34C80830"/>
    <w:multiLevelType w:val="multilevel"/>
    <w:tmpl w:val="74BCF1FC"/>
    <w:lvl w:ilvl="0">
      <w:start w:val="1"/>
      <w:numFmt w:val="decimal"/>
      <w:lvlText w:val="%1."/>
      <w:lvlJc w:val="left"/>
      <w:pPr>
        <w:ind w:left="432" w:hanging="4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ind w:left="576" w:hanging="5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1.%2.%3.%4.%5.%6.%7."/>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1.%2.%3.%4.%5.%6.%7.%8."/>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1.%2.%3.%4.%5.%6.%7.%8.%9."/>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9">
    <w:nsid w:val="351F2F30"/>
    <w:multiLevelType w:val="hybridMultilevel"/>
    <w:tmpl w:val="196459D6"/>
    <w:lvl w:ilvl="0" w:tplc="CD2A73A2">
      <w:start w:val="1"/>
      <w:numFmt w:val="lowerRoman"/>
      <w:lvlText w:val="%1."/>
      <w:lvlJc w:val="left"/>
      <w:pPr>
        <w:ind w:left="670" w:hanging="41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7BDADB7A">
      <w:start w:val="1"/>
      <w:numFmt w:val="lowerLetter"/>
      <w:lvlText w:val="%2."/>
      <w:lvlJc w:val="left"/>
      <w:pPr>
        <w:ind w:left="1388" w:hanging="3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71289744">
      <w:start w:val="1"/>
      <w:numFmt w:val="lowerRoman"/>
      <w:lvlText w:val="%3."/>
      <w:lvlJc w:val="left"/>
      <w:pPr>
        <w:ind w:left="2103" w:hanging="22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A224D9C0">
      <w:start w:val="1"/>
      <w:numFmt w:val="decimal"/>
      <w:lvlText w:val="%4."/>
      <w:lvlJc w:val="left"/>
      <w:pPr>
        <w:ind w:left="2806" w:hanging="28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2EFE49A8">
      <w:start w:val="1"/>
      <w:numFmt w:val="lowerLetter"/>
      <w:lvlText w:val="%5."/>
      <w:lvlJc w:val="left"/>
      <w:pPr>
        <w:ind w:left="3515" w:hanging="27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0EF05230">
      <w:start w:val="1"/>
      <w:numFmt w:val="lowerRoman"/>
      <w:lvlText w:val="%6."/>
      <w:lvlJc w:val="left"/>
      <w:pPr>
        <w:ind w:left="4230" w:hanging="19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75584FBE">
      <w:start w:val="1"/>
      <w:numFmt w:val="decimal"/>
      <w:lvlText w:val="%7."/>
      <w:lvlJc w:val="left"/>
      <w:pPr>
        <w:ind w:left="4933" w:hanging="25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995846AA">
      <w:start w:val="1"/>
      <w:numFmt w:val="lowerLetter"/>
      <w:lvlText w:val="%8."/>
      <w:lvlJc w:val="left"/>
      <w:pPr>
        <w:ind w:left="5642" w:hanging="24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53BE1CB4">
      <w:start w:val="1"/>
      <w:numFmt w:val="lowerRoman"/>
      <w:lvlText w:val="%9."/>
      <w:lvlJc w:val="left"/>
      <w:pPr>
        <w:ind w:left="6357" w:hanging="1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0">
    <w:nsid w:val="364660B1"/>
    <w:multiLevelType w:val="multilevel"/>
    <w:tmpl w:val="DF92A4AE"/>
    <w:lvl w:ilvl="0">
      <w:start w:val="1"/>
      <w:numFmt w:val="decimal"/>
      <w:lvlText w:val="%1."/>
      <w:lvlJc w:val="left"/>
      <w:pPr>
        <w:tabs>
          <w:tab w:val="num" w:pos="432"/>
        </w:tabs>
        <w:ind w:left="444" w:hanging="44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576"/>
        </w:tabs>
        <w:ind w:left="588" w:hanging="58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3."/>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3.%4."/>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3.%4.%5."/>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3.%4.%5.%6."/>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3.%4.%5.%6.%7."/>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3.%4.%5.%6.%7.%8."/>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3.%4.%5.%6.%7.%8.%9."/>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1">
    <w:nsid w:val="37A57030"/>
    <w:multiLevelType w:val="multilevel"/>
    <w:tmpl w:val="3ABE08F6"/>
    <w:lvl w:ilvl="0">
      <w:start w:val="1"/>
      <w:numFmt w:val="decimal"/>
      <w:lvlText w:val="%1."/>
      <w:lvlJc w:val="left"/>
      <w:pPr>
        <w:ind w:left="432" w:hanging="4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ind w:left="576" w:hanging="5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1.%2.%3.%4.%5.%6.%7."/>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1.%2.%3.%4.%5.%6.%7.%8."/>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1.%2.%3.%4.%5.%6.%7.%8.%9."/>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2">
    <w:nsid w:val="38932454"/>
    <w:multiLevelType w:val="multilevel"/>
    <w:tmpl w:val="3A4A75D2"/>
    <w:lvl w:ilvl="0">
      <w:start w:val="1"/>
      <w:numFmt w:val="decimal"/>
      <w:lvlText w:val="%1."/>
      <w:lvlJc w:val="left"/>
      <w:pPr>
        <w:ind w:left="432" w:hanging="4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ind w:left="576" w:hanging="5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1.%2.%3.%4.%5.%6.%7."/>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1.%2.%3.%4.%5.%6.%7.%8."/>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1.%2.%3.%4.%5.%6.%7.%8.%9."/>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3">
    <w:nsid w:val="39911D9B"/>
    <w:multiLevelType w:val="hybridMultilevel"/>
    <w:tmpl w:val="F3F494C0"/>
    <w:lvl w:ilvl="0" w:tplc="0F8CDF06">
      <w:start w:val="1"/>
      <w:numFmt w:val="decimal"/>
      <w:lvlText w:val="%1."/>
      <w:lvlJc w:val="left"/>
      <w:pPr>
        <w:tabs>
          <w:tab w:val="num" w:pos="708"/>
        </w:tabs>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B223030">
      <w:start w:val="1"/>
      <w:numFmt w:val="lowerLetter"/>
      <w:lvlText w:val="%2."/>
      <w:lvlJc w:val="left"/>
      <w:pPr>
        <w:tabs>
          <w:tab w:val="num" w:pos="1416"/>
        </w:tabs>
        <w:ind w:left="1428" w:hanging="34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32006EC">
      <w:start w:val="1"/>
      <w:numFmt w:val="lowerRoman"/>
      <w:lvlText w:val="%3."/>
      <w:lvlJc w:val="left"/>
      <w:pPr>
        <w:tabs>
          <w:tab w:val="num" w:pos="2124"/>
        </w:tabs>
        <w:ind w:left="2136" w:hanging="25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F31AD81E">
      <w:start w:val="1"/>
      <w:numFmt w:val="decimal"/>
      <w:lvlText w:val="%4."/>
      <w:lvlJc w:val="left"/>
      <w:pPr>
        <w:tabs>
          <w:tab w:val="num" w:pos="2832"/>
        </w:tabs>
        <w:ind w:left="2844" w:hanging="3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9D80D38A">
      <w:start w:val="1"/>
      <w:numFmt w:val="lowerLetter"/>
      <w:lvlText w:val="%5."/>
      <w:lvlJc w:val="left"/>
      <w:pPr>
        <w:tabs>
          <w:tab w:val="num" w:pos="3540"/>
        </w:tabs>
        <w:ind w:left="3552" w:hanging="31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EA28A526">
      <w:start w:val="1"/>
      <w:numFmt w:val="lowerRoman"/>
      <w:lvlText w:val="%6."/>
      <w:lvlJc w:val="left"/>
      <w:pPr>
        <w:tabs>
          <w:tab w:val="num" w:pos="4248"/>
        </w:tabs>
        <w:ind w:left="4260" w:hanging="221"/>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0B70015E">
      <w:start w:val="1"/>
      <w:numFmt w:val="decimal"/>
      <w:lvlText w:val="%7."/>
      <w:lvlJc w:val="left"/>
      <w:pPr>
        <w:tabs>
          <w:tab w:val="num" w:pos="4956"/>
        </w:tabs>
        <w:ind w:left="4968" w:hanging="28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634F760">
      <w:start w:val="1"/>
      <w:numFmt w:val="lowerLetter"/>
      <w:lvlText w:val="%8."/>
      <w:lvlJc w:val="left"/>
      <w:pPr>
        <w:tabs>
          <w:tab w:val="num" w:pos="5664"/>
        </w:tabs>
        <w:ind w:left="5676" w:hanging="2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E002180">
      <w:start w:val="1"/>
      <w:numFmt w:val="lowerRoman"/>
      <w:lvlText w:val="%9."/>
      <w:lvlJc w:val="left"/>
      <w:pPr>
        <w:tabs>
          <w:tab w:val="num" w:pos="6372"/>
        </w:tabs>
        <w:ind w:left="6384" w:hanging="1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4">
    <w:nsid w:val="39E00CD7"/>
    <w:multiLevelType w:val="hybridMultilevel"/>
    <w:tmpl w:val="76A895C4"/>
    <w:lvl w:ilvl="0" w:tplc="FA009888">
      <w:start w:val="1"/>
      <w:numFmt w:val="decimal"/>
      <w:lvlText w:val="%1."/>
      <w:lvlJc w:val="left"/>
      <w:pPr>
        <w:tabs>
          <w:tab w:val="num" w:pos="708"/>
        </w:tabs>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83C2476">
      <w:start w:val="1"/>
      <w:numFmt w:val="lowerLetter"/>
      <w:lvlText w:val="%2."/>
      <w:lvlJc w:val="left"/>
      <w:pPr>
        <w:tabs>
          <w:tab w:val="num" w:pos="1416"/>
        </w:tabs>
        <w:ind w:left="1428" w:hanging="34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0105D0C">
      <w:start w:val="1"/>
      <w:numFmt w:val="lowerRoman"/>
      <w:lvlText w:val="%3."/>
      <w:lvlJc w:val="left"/>
      <w:pPr>
        <w:tabs>
          <w:tab w:val="num" w:pos="2124"/>
        </w:tabs>
        <w:ind w:left="2136" w:hanging="25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F716A072">
      <w:start w:val="1"/>
      <w:numFmt w:val="decimal"/>
      <w:lvlText w:val="%4."/>
      <w:lvlJc w:val="left"/>
      <w:pPr>
        <w:tabs>
          <w:tab w:val="num" w:pos="2832"/>
        </w:tabs>
        <w:ind w:left="2844" w:hanging="3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9EEAEE3E">
      <w:start w:val="1"/>
      <w:numFmt w:val="lowerLetter"/>
      <w:lvlText w:val="%5."/>
      <w:lvlJc w:val="left"/>
      <w:pPr>
        <w:tabs>
          <w:tab w:val="num" w:pos="3540"/>
        </w:tabs>
        <w:ind w:left="3552" w:hanging="31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82940E60">
      <w:start w:val="1"/>
      <w:numFmt w:val="lowerRoman"/>
      <w:lvlText w:val="%6."/>
      <w:lvlJc w:val="left"/>
      <w:pPr>
        <w:tabs>
          <w:tab w:val="num" w:pos="4248"/>
        </w:tabs>
        <w:ind w:left="4260" w:hanging="221"/>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C9FC5A74">
      <w:start w:val="1"/>
      <w:numFmt w:val="decimal"/>
      <w:lvlText w:val="%7."/>
      <w:lvlJc w:val="left"/>
      <w:pPr>
        <w:tabs>
          <w:tab w:val="num" w:pos="4956"/>
        </w:tabs>
        <w:ind w:left="4968" w:hanging="28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7CA0A09A">
      <w:start w:val="1"/>
      <w:numFmt w:val="lowerLetter"/>
      <w:lvlText w:val="%8."/>
      <w:lvlJc w:val="left"/>
      <w:pPr>
        <w:tabs>
          <w:tab w:val="num" w:pos="5664"/>
        </w:tabs>
        <w:ind w:left="5676" w:hanging="2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986CB80">
      <w:start w:val="1"/>
      <w:numFmt w:val="lowerRoman"/>
      <w:lvlText w:val="%9."/>
      <w:lvlJc w:val="left"/>
      <w:pPr>
        <w:tabs>
          <w:tab w:val="num" w:pos="6372"/>
        </w:tabs>
        <w:ind w:left="6384" w:hanging="1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5">
    <w:nsid w:val="3C787C1B"/>
    <w:multiLevelType w:val="hybridMultilevel"/>
    <w:tmpl w:val="B344D3E6"/>
    <w:lvl w:ilvl="0" w:tplc="B1A6C08A">
      <w:start w:val="1"/>
      <w:numFmt w:val="decimal"/>
      <w:lvlText w:val="%1."/>
      <w:lvlJc w:val="left"/>
      <w:pPr>
        <w:tabs>
          <w:tab w:val="num" w:pos="708"/>
        </w:tabs>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208C1BDA">
      <w:start w:val="1"/>
      <w:numFmt w:val="lowerLetter"/>
      <w:lvlText w:val="%2."/>
      <w:lvlJc w:val="left"/>
      <w:pPr>
        <w:tabs>
          <w:tab w:val="num" w:pos="1416"/>
        </w:tabs>
        <w:ind w:left="1428" w:hanging="34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C4AC9180">
      <w:start w:val="1"/>
      <w:numFmt w:val="lowerRoman"/>
      <w:lvlText w:val="%3."/>
      <w:lvlJc w:val="left"/>
      <w:pPr>
        <w:tabs>
          <w:tab w:val="num" w:pos="2124"/>
        </w:tabs>
        <w:ind w:left="2136" w:hanging="25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ABC285A">
      <w:start w:val="1"/>
      <w:numFmt w:val="decimal"/>
      <w:lvlText w:val="%4."/>
      <w:lvlJc w:val="left"/>
      <w:pPr>
        <w:tabs>
          <w:tab w:val="num" w:pos="2832"/>
        </w:tabs>
        <w:ind w:left="2844" w:hanging="3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8D8A6D56">
      <w:start w:val="1"/>
      <w:numFmt w:val="lowerLetter"/>
      <w:lvlText w:val="%5."/>
      <w:lvlJc w:val="left"/>
      <w:pPr>
        <w:tabs>
          <w:tab w:val="num" w:pos="3540"/>
        </w:tabs>
        <w:ind w:left="3552" w:hanging="31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1F3ED958">
      <w:start w:val="1"/>
      <w:numFmt w:val="lowerRoman"/>
      <w:lvlText w:val="%6."/>
      <w:lvlJc w:val="left"/>
      <w:pPr>
        <w:tabs>
          <w:tab w:val="num" w:pos="4248"/>
        </w:tabs>
        <w:ind w:left="4260" w:hanging="221"/>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7C50A8E2">
      <w:start w:val="1"/>
      <w:numFmt w:val="decimal"/>
      <w:lvlText w:val="%7."/>
      <w:lvlJc w:val="left"/>
      <w:pPr>
        <w:tabs>
          <w:tab w:val="num" w:pos="4956"/>
        </w:tabs>
        <w:ind w:left="4968" w:hanging="28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94E6A996">
      <w:start w:val="1"/>
      <w:numFmt w:val="lowerLetter"/>
      <w:lvlText w:val="%8."/>
      <w:lvlJc w:val="left"/>
      <w:pPr>
        <w:tabs>
          <w:tab w:val="num" w:pos="5664"/>
        </w:tabs>
        <w:ind w:left="5676" w:hanging="2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684A6988">
      <w:start w:val="1"/>
      <w:numFmt w:val="lowerRoman"/>
      <w:lvlText w:val="%9."/>
      <w:lvlJc w:val="left"/>
      <w:pPr>
        <w:tabs>
          <w:tab w:val="num" w:pos="6372"/>
        </w:tabs>
        <w:ind w:left="6384" w:hanging="1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6">
    <w:nsid w:val="425F0A14"/>
    <w:multiLevelType w:val="multilevel"/>
    <w:tmpl w:val="EA7C20A4"/>
    <w:numStyleLink w:val="Estiloimportado1"/>
  </w:abstractNum>
  <w:abstractNum w:abstractNumId="17">
    <w:nsid w:val="427F481C"/>
    <w:multiLevelType w:val="hybridMultilevel"/>
    <w:tmpl w:val="B89822BE"/>
    <w:numStyleLink w:val="Estiloimportado4"/>
  </w:abstractNum>
  <w:abstractNum w:abstractNumId="18">
    <w:nsid w:val="43A55C7E"/>
    <w:multiLevelType w:val="multilevel"/>
    <w:tmpl w:val="1096A716"/>
    <w:lvl w:ilvl="0">
      <w:start w:val="1"/>
      <w:numFmt w:val="decimal"/>
      <w:lvlText w:val="%1."/>
      <w:lvlJc w:val="left"/>
      <w:pPr>
        <w:ind w:left="432" w:hanging="4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ind w:left="576" w:hanging="5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1.%2.%3.%4.%5.%6.%7."/>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1.%2.%3.%4.%5.%6.%7.%8."/>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1.%2.%3.%4.%5.%6.%7.%8.%9."/>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9">
    <w:nsid w:val="44DD0C99"/>
    <w:multiLevelType w:val="hybridMultilevel"/>
    <w:tmpl w:val="D94A9DA2"/>
    <w:styleLink w:val="Estiloimportado2"/>
    <w:lvl w:ilvl="0" w:tplc="CE0E6B40">
      <w:start w:val="1"/>
      <w:numFmt w:val="lowerRoman"/>
      <w:lvlText w:val="%1."/>
      <w:lvlJc w:val="left"/>
      <w:pPr>
        <w:tabs>
          <w:tab w:val="num" w:pos="708"/>
        </w:tabs>
        <w:ind w:left="720" w:hanging="462"/>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D88870C6">
      <w:start w:val="1"/>
      <w:numFmt w:val="lowerLetter"/>
      <w:lvlText w:val="%2."/>
      <w:lvlJc w:val="left"/>
      <w:pPr>
        <w:tabs>
          <w:tab w:val="num" w:pos="1416"/>
        </w:tabs>
        <w:ind w:left="1428" w:hanging="348"/>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FF0E7052">
      <w:start w:val="1"/>
      <w:numFmt w:val="lowerRoman"/>
      <w:lvlText w:val="%3."/>
      <w:lvlJc w:val="left"/>
      <w:pPr>
        <w:tabs>
          <w:tab w:val="num" w:pos="2124"/>
        </w:tabs>
        <w:ind w:left="2136" w:hanging="258"/>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712DCD4">
      <w:start w:val="1"/>
      <w:numFmt w:val="decimal"/>
      <w:lvlText w:val="%4."/>
      <w:lvlJc w:val="left"/>
      <w:pPr>
        <w:tabs>
          <w:tab w:val="num" w:pos="2832"/>
        </w:tabs>
        <w:ind w:left="2844" w:hanging="324"/>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463E1F5E">
      <w:start w:val="1"/>
      <w:numFmt w:val="lowerLetter"/>
      <w:lvlText w:val="%5."/>
      <w:lvlJc w:val="left"/>
      <w:pPr>
        <w:tabs>
          <w:tab w:val="num" w:pos="3540"/>
        </w:tabs>
        <w:ind w:left="3552" w:hanging="312"/>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DF9E3898">
      <w:start w:val="1"/>
      <w:numFmt w:val="lowerRoman"/>
      <w:lvlText w:val="%6."/>
      <w:lvlJc w:val="left"/>
      <w:pPr>
        <w:tabs>
          <w:tab w:val="num" w:pos="4248"/>
        </w:tabs>
        <w:ind w:left="4260" w:hanging="222"/>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4C839DA">
      <w:start w:val="1"/>
      <w:numFmt w:val="decimal"/>
      <w:lvlText w:val="%7."/>
      <w:lvlJc w:val="left"/>
      <w:pPr>
        <w:tabs>
          <w:tab w:val="num" w:pos="4956"/>
        </w:tabs>
        <w:ind w:left="4968" w:hanging="288"/>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D01A156C">
      <w:start w:val="1"/>
      <w:numFmt w:val="lowerLetter"/>
      <w:lvlText w:val="%8."/>
      <w:lvlJc w:val="left"/>
      <w:pPr>
        <w:tabs>
          <w:tab w:val="num" w:pos="5664"/>
        </w:tabs>
        <w:ind w:left="5676" w:hanging="276"/>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208E541E">
      <w:start w:val="1"/>
      <w:numFmt w:val="lowerRoman"/>
      <w:lvlText w:val="%9."/>
      <w:lvlJc w:val="left"/>
      <w:pPr>
        <w:tabs>
          <w:tab w:val="num" w:pos="6372"/>
        </w:tabs>
        <w:ind w:left="6384" w:hanging="186"/>
      </w:pPr>
      <w:rPr>
        <w:rFonts w:hAnsi="Arial Unicode MS"/>
        <w:b/>
        <w:bC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0">
    <w:nsid w:val="47F12F87"/>
    <w:multiLevelType w:val="hybridMultilevel"/>
    <w:tmpl w:val="37A88ACA"/>
    <w:numStyleLink w:val="Estiloimportado9"/>
  </w:abstractNum>
  <w:abstractNum w:abstractNumId="21">
    <w:nsid w:val="48760B30"/>
    <w:multiLevelType w:val="multilevel"/>
    <w:tmpl w:val="6AAE17EA"/>
    <w:lvl w:ilvl="0">
      <w:start w:val="1"/>
      <w:numFmt w:val="decimal"/>
      <w:lvlText w:val="%1."/>
      <w:lvlJc w:val="left"/>
      <w:pPr>
        <w:ind w:left="432" w:hanging="4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ind w:left="576" w:hanging="5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1.%2.%3.%4.%5.%6.%7."/>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1.%2.%3.%4.%5.%6.%7.%8."/>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1.%2.%3.%4.%5.%6.%7.%8.%9."/>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2">
    <w:nsid w:val="48FF1645"/>
    <w:multiLevelType w:val="hybridMultilevel"/>
    <w:tmpl w:val="D94A9DA2"/>
    <w:numStyleLink w:val="Estiloimportado2"/>
  </w:abstractNum>
  <w:abstractNum w:abstractNumId="23">
    <w:nsid w:val="4ED04E95"/>
    <w:multiLevelType w:val="multilevel"/>
    <w:tmpl w:val="B4CA43DE"/>
    <w:lvl w:ilvl="0">
      <w:start w:val="1"/>
      <w:numFmt w:val="decimal"/>
      <w:lvlText w:val="%1."/>
      <w:lvlJc w:val="left"/>
      <w:pPr>
        <w:ind w:left="432" w:hanging="4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ind w:left="576" w:hanging="5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1.%2.%3.%4.%5.%6.%7."/>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1.%2.%3.%4.%5.%6.%7.%8."/>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1.%2.%3.%4.%5.%6.%7.%8.%9."/>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4">
    <w:nsid w:val="54516026"/>
    <w:multiLevelType w:val="multilevel"/>
    <w:tmpl w:val="01B01724"/>
    <w:lvl w:ilvl="0">
      <w:start w:val="1"/>
      <w:numFmt w:val="decimal"/>
      <w:lvlText w:val="%1."/>
      <w:lvlJc w:val="left"/>
      <w:pPr>
        <w:tabs>
          <w:tab w:val="num" w:pos="432"/>
        </w:tabs>
        <w:ind w:left="444" w:hanging="44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576"/>
        </w:tabs>
        <w:ind w:left="588" w:hanging="58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3."/>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3.%4."/>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3.%4.%5."/>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3.%4.%5.%6."/>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3.%4.%5.%6.%7."/>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3.%4.%5.%6.%7.%8."/>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3.%4.%5.%6.%7.%8.%9."/>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5">
    <w:nsid w:val="5726248B"/>
    <w:multiLevelType w:val="hybridMultilevel"/>
    <w:tmpl w:val="37A88ACA"/>
    <w:styleLink w:val="Estiloimportado9"/>
    <w:lvl w:ilvl="0" w:tplc="EFAA10C6">
      <w:start w:val="1"/>
      <w:numFmt w:val="decimal"/>
      <w:lvlText w:val="%1."/>
      <w:lvlJc w:val="left"/>
      <w:pPr>
        <w:tabs>
          <w:tab w:val="num" w:pos="708"/>
        </w:tabs>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E5DCC7EE">
      <w:start w:val="1"/>
      <w:numFmt w:val="lowerLetter"/>
      <w:lvlText w:val="%2."/>
      <w:lvlJc w:val="left"/>
      <w:pPr>
        <w:tabs>
          <w:tab w:val="num" w:pos="1416"/>
        </w:tabs>
        <w:ind w:left="1428" w:hanging="34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9EA00824">
      <w:start w:val="1"/>
      <w:numFmt w:val="lowerRoman"/>
      <w:lvlText w:val="%3."/>
      <w:lvlJc w:val="left"/>
      <w:pPr>
        <w:tabs>
          <w:tab w:val="num" w:pos="2124"/>
        </w:tabs>
        <w:ind w:left="2136" w:hanging="28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B088F908">
      <w:start w:val="1"/>
      <w:numFmt w:val="decimal"/>
      <w:lvlText w:val="%4."/>
      <w:lvlJc w:val="left"/>
      <w:pPr>
        <w:tabs>
          <w:tab w:val="num" w:pos="2832"/>
        </w:tabs>
        <w:ind w:left="2844" w:hanging="3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49E2EF5C">
      <w:start w:val="1"/>
      <w:numFmt w:val="lowerLetter"/>
      <w:lvlText w:val="%5."/>
      <w:lvlJc w:val="left"/>
      <w:pPr>
        <w:tabs>
          <w:tab w:val="num" w:pos="3540"/>
        </w:tabs>
        <w:ind w:left="3552" w:hanging="31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4FB2BDB4">
      <w:start w:val="1"/>
      <w:numFmt w:val="lowerRoman"/>
      <w:lvlText w:val="%6."/>
      <w:lvlJc w:val="left"/>
      <w:pPr>
        <w:tabs>
          <w:tab w:val="num" w:pos="4248"/>
        </w:tabs>
        <w:ind w:left="4260" w:hanging="24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473298EC">
      <w:start w:val="1"/>
      <w:numFmt w:val="decimal"/>
      <w:lvlText w:val="%7."/>
      <w:lvlJc w:val="left"/>
      <w:pPr>
        <w:tabs>
          <w:tab w:val="num" w:pos="4956"/>
        </w:tabs>
        <w:ind w:left="4968" w:hanging="28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9C057FA">
      <w:start w:val="1"/>
      <w:numFmt w:val="lowerLetter"/>
      <w:lvlText w:val="%8."/>
      <w:lvlJc w:val="left"/>
      <w:pPr>
        <w:tabs>
          <w:tab w:val="num" w:pos="5664"/>
        </w:tabs>
        <w:ind w:left="5676" w:hanging="2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6ACEDA98">
      <w:start w:val="1"/>
      <w:numFmt w:val="lowerRoman"/>
      <w:lvlText w:val="%9."/>
      <w:lvlJc w:val="left"/>
      <w:pPr>
        <w:tabs>
          <w:tab w:val="num" w:pos="6372"/>
        </w:tabs>
        <w:ind w:left="6384" w:hanging="2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6">
    <w:nsid w:val="585F6BBC"/>
    <w:multiLevelType w:val="hybridMultilevel"/>
    <w:tmpl w:val="B05AEC42"/>
    <w:lvl w:ilvl="0" w:tplc="3902794C">
      <w:start w:val="1"/>
      <w:numFmt w:val="decimal"/>
      <w:lvlText w:val="%1."/>
      <w:lvlJc w:val="left"/>
      <w:pPr>
        <w:tabs>
          <w:tab w:val="num" w:pos="708"/>
        </w:tabs>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B4106DC0">
      <w:start w:val="1"/>
      <w:numFmt w:val="lowerLetter"/>
      <w:lvlText w:val="%2."/>
      <w:lvlJc w:val="left"/>
      <w:pPr>
        <w:tabs>
          <w:tab w:val="num" w:pos="1416"/>
        </w:tabs>
        <w:ind w:left="1428" w:hanging="34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F74CE4F0">
      <w:start w:val="1"/>
      <w:numFmt w:val="lowerRoman"/>
      <w:lvlText w:val="%3."/>
      <w:lvlJc w:val="left"/>
      <w:pPr>
        <w:tabs>
          <w:tab w:val="num" w:pos="2124"/>
        </w:tabs>
        <w:ind w:left="2136" w:hanging="25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4C326978">
      <w:start w:val="1"/>
      <w:numFmt w:val="decimal"/>
      <w:lvlText w:val="%4."/>
      <w:lvlJc w:val="left"/>
      <w:pPr>
        <w:tabs>
          <w:tab w:val="num" w:pos="2832"/>
        </w:tabs>
        <w:ind w:left="2844" w:hanging="3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8CA072EC">
      <w:start w:val="1"/>
      <w:numFmt w:val="lowerLetter"/>
      <w:lvlText w:val="%5."/>
      <w:lvlJc w:val="left"/>
      <w:pPr>
        <w:tabs>
          <w:tab w:val="num" w:pos="3540"/>
        </w:tabs>
        <w:ind w:left="3552" w:hanging="31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7DA8754">
      <w:start w:val="1"/>
      <w:numFmt w:val="lowerRoman"/>
      <w:lvlText w:val="%6."/>
      <w:lvlJc w:val="left"/>
      <w:pPr>
        <w:tabs>
          <w:tab w:val="num" w:pos="4248"/>
        </w:tabs>
        <w:ind w:left="4260" w:hanging="221"/>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1CEC076C">
      <w:start w:val="1"/>
      <w:numFmt w:val="decimal"/>
      <w:lvlText w:val="%7."/>
      <w:lvlJc w:val="left"/>
      <w:pPr>
        <w:tabs>
          <w:tab w:val="num" w:pos="4956"/>
        </w:tabs>
        <w:ind w:left="4968" w:hanging="28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2F789CBA">
      <w:start w:val="1"/>
      <w:numFmt w:val="lowerLetter"/>
      <w:lvlText w:val="%8."/>
      <w:lvlJc w:val="left"/>
      <w:pPr>
        <w:tabs>
          <w:tab w:val="num" w:pos="5664"/>
        </w:tabs>
        <w:ind w:left="5676" w:hanging="2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A624376">
      <w:start w:val="1"/>
      <w:numFmt w:val="lowerRoman"/>
      <w:lvlText w:val="%9."/>
      <w:lvlJc w:val="left"/>
      <w:pPr>
        <w:tabs>
          <w:tab w:val="num" w:pos="6372"/>
        </w:tabs>
        <w:ind w:left="6384" w:hanging="1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7">
    <w:nsid w:val="599039B2"/>
    <w:multiLevelType w:val="hybridMultilevel"/>
    <w:tmpl w:val="3C1A1F16"/>
    <w:styleLink w:val="Estiloimportado3"/>
    <w:lvl w:ilvl="0" w:tplc="E91A132E">
      <w:start w:val="1"/>
      <w:numFmt w:val="decimal"/>
      <w:lvlText w:val="%1."/>
      <w:lvlJc w:val="left"/>
      <w:pPr>
        <w:tabs>
          <w:tab w:val="num" w:pos="708"/>
        </w:tabs>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CAC89CE">
      <w:start w:val="1"/>
      <w:numFmt w:val="lowerLetter"/>
      <w:lvlText w:val="%2."/>
      <w:lvlJc w:val="left"/>
      <w:pPr>
        <w:tabs>
          <w:tab w:val="num" w:pos="1416"/>
        </w:tabs>
        <w:ind w:left="1428" w:hanging="34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43325F9C">
      <w:start w:val="1"/>
      <w:numFmt w:val="lowerRoman"/>
      <w:lvlText w:val="%3."/>
      <w:lvlJc w:val="left"/>
      <w:pPr>
        <w:tabs>
          <w:tab w:val="num" w:pos="2124"/>
        </w:tabs>
        <w:ind w:left="2136" w:hanging="257"/>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70807000">
      <w:start w:val="1"/>
      <w:numFmt w:val="decimal"/>
      <w:lvlText w:val="%4."/>
      <w:lvlJc w:val="left"/>
      <w:pPr>
        <w:tabs>
          <w:tab w:val="num" w:pos="2832"/>
        </w:tabs>
        <w:ind w:left="2844" w:hanging="32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22268C26">
      <w:start w:val="1"/>
      <w:numFmt w:val="lowerLetter"/>
      <w:lvlText w:val="%5."/>
      <w:lvlJc w:val="left"/>
      <w:pPr>
        <w:tabs>
          <w:tab w:val="num" w:pos="3540"/>
        </w:tabs>
        <w:ind w:left="3552" w:hanging="31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1F682598">
      <w:start w:val="1"/>
      <w:numFmt w:val="lowerRoman"/>
      <w:lvlText w:val="%6."/>
      <w:lvlJc w:val="left"/>
      <w:pPr>
        <w:tabs>
          <w:tab w:val="num" w:pos="4248"/>
        </w:tabs>
        <w:ind w:left="4260" w:hanging="221"/>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8118132A">
      <w:start w:val="1"/>
      <w:numFmt w:val="decimal"/>
      <w:lvlText w:val="%7."/>
      <w:lvlJc w:val="left"/>
      <w:pPr>
        <w:tabs>
          <w:tab w:val="num" w:pos="4956"/>
        </w:tabs>
        <w:ind w:left="4968" w:hanging="28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C841066">
      <w:start w:val="1"/>
      <w:numFmt w:val="lowerLetter"/>
      <w:lvlText w:val="%8."/>
      <w:lvlJc w:val="left"/>
      <w:pPr>
        <w:tabs>
          <w:tab w:val="num" w:pos="5664"/>
        </w:tabs>
        <w:ind w:left="5676" w:hanging="2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9AA409A6">
      <w:start w:val="1"/>
      <w:numFmt w:val="lowerRoman"/>
      <w:lvlText w:val="%9."/>
      <w:lvlJc w:val="left"/>
      <w:pPr>
        <w:tabs>
          <w:tab w:val="num" w:pos="6372"/>
        </w:tabs>
        <w:ind w:left="6384" w:hanging="185"/>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8">
    <w:nsid w:val="5B8300BB"/>
    <w:multiLevelType w:val="multilevel"/>
    <w:tmpl w:val="4078C768"/>
    <w:lvl w:ilvl="0">
      <w:start w:val="1"/>
      <w:numFmt w:val="decimal"/>
      <w:lvlText w:val="%1."/>
      <w:lvlJc w:val="left"/>
      <w:pPr>
        <w:ind w:left="432" w:hanging="4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ind w:left="576" w:hanging="5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1.%2.%3.%4.%5.%6.%7."/>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1.%2.%3.%4.%5.%6.%7.%8."/>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1.%2.%3.%4.%5.%6.%7.%8.%9."/>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9">
    <w:nsid w:val="5DB1075D"/>
    <w:multiLevelType w:val="multilevel"/>
    <w:tmpl w:val="59408522"/>
    <w:lvl w:ilvl="0">
      <w:start w:val="1"/>
      <w:numFmt w:val="decimal"/>
      <w:lvlText w:val="%1."/>
      <w:lvlJc w:val="left"/>
      <w:pPr>
        <w:ind w:left="432" w:hanging="4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ind w:left="576" w:hanging="5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1.%2.%3.%4.%5.%6.%7."/>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1.%2.%3.%4.%5.%6.%7.%8."/>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1.%2.%3.%4.%5.%6.%7.%8.%9."/>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0">
    <w:nsid w:val="60EA3886"/>
    <w:multiLevelType w:val="multilevel"/>
    <w:tmpl w:val="125CA99A"/>
    <w:lvl w:ilvl="0">
      <w:start w:val="1"/>
      <w:numFmt w:val="decimal"/>
      <w:lvlText w:val="%1."/>
      <w:lvlJc w:val="left"/>
      <w:pPr>
        <w:tabs>
          <w:tab w:val="num" w:pos="432"/>
        </w:tabs>
        <w:ind w:left="444" w:hanging="44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576"/>
        </w:tabs>
        <w:ind w:left="588" w:hanging="58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3."/>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3.%4."/>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3.%4.%5."/>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3.%4.%5.%6."/>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3.%4.%5.%6.%7."/>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3.%4.%5.%6.%7.%8."/>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3.%4.%5.%6.%7.%8.%9."/>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1">
    <w:nsid w:val="6E9231AA"/>
    <w:multiLevelType w:val="multilevel"/>
    <w:tmpl w:val="F814CC92"/>
    <w:lvl w:ilvl="0">
      <w:start w:val="1"/>
      <w:numFmt w:val="decimal"/>
      <w:lvlText w:val="%1."/>
      <w:lvlJc w:val="left"/>
      <w:pPr>
        <w:tabs>
          <w:tab w:val="num" w:pos="432"/>
        </w:tabs>
        <w:ind w:left="444" w:hanging="44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576"/>
        </w:tabs>
        <w:ind w:left="588" w:hanging="58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3."/>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3.%4."/>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3.%4.%5."/>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3.%4.%5.%6."/>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3.%4.%5.%6.%7."/>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3.%4.%5.%6.%7.%8."/>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3.%4.%5.%6.%7.%8.%9."/>
      <w:lvlJc w:val="left"/>
      <w:pPr>
        <w:tabs>
          <w:tab w:val="num" w:pos="708"/>
        </w:tabs>
        <w:ind w:left="720" w:hanging="7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2">
    <w:nsid w:val="71AA5917"/>
    <w:multiLevelType w:val="multilevel"/>
    <w:tmpl w:val="77F68A9A"/>
    <w:lvl w:ilvl="0">
      <w:start w:val="1"/>
      <w:numFmt w:val="decimal"/>
      <w:lvlText w:val="%1."/>
      <w:lvlJc w:val="left"/>
      <w:pPr>
        <w:ind w:left="432" w:hanging="4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ind w:left="576" w:hanging="5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1.%2.%3.%4.%5.%6.%7."/>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1.%2.%3.%4.%5.%6.%7.%8."/>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1.%2.%3.%4.%5.%6.%7.%8.%9."/>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3">
    <w:nsid w:val="76B54C59"/>
    <w:multiLevelType w:val="hybridMultilevel"/>
    <w:tmpl w:val="7EBC9652"/>
    <w:numStyleLink w:val="Estiloimportado10"/>
  </w:abstractNum>
  <w:abstractNum w:abstractNumId="34">
    <w:nsid w:val="78C20F16"/>
    <w:multiLevelType w:val="multilevel"/>
    <w:tmpl w:val="DC9CE056"/>
    <w:lvl w:ilvl="0">
      <w:start w:val="1"/>
      <w:numFmt w:val="decimal"/>
      <w:lvlText w:val="%1."/>
      <w:lvlJc w:val="left"/>
      <w:pPr>
        <w:ind w:left="432" w:hanging="4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ind w:left="576" w:hanging="57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1.%2.%3.%4.%5."/>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1.%2.%3.%4.%5.%6."/>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1.%2.%3.%4.%5.%6.%7."/>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1.%2.%3.%4.%5.%6.%7.%8."/>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decimal"/>
      <w:lvlText w:val="%1.%2.%3.%4.%5.%6.%7.%8.%9."/>
      <w:lvlJc w:val="left"/>
      <w:pPr>
        <w:ind w:left="708" w:hanging="708"/>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abstractNumId w:val="4"/>
  </w:num>
  <w:num w:numId="2">
    <w:abstractNumId w:val="16"/>
  </w:num>
  <w:num w:numId="3">
    <w:abstractNumId w:val="0"/>
  </w:num>
  <w:num w:numId="4">
    <w:abstractNumId w:val="0"/>
    <w:lvlOverride w:ilvl="0">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9"/>
  </w:num>
  <w:num w:numId="6">
    <w:abstractNumId w:val="0"/>
    <w:lvlOverride w:ilvl="0">
      <w:startOverride w:val="5"/>
    </w:lvlOverride>
  </w:num>
  <w:num w:numId="7">
    <w:abstractNumId w:val="0"/>
    <w:lvlOverride w:ilvl="0"/>
    <w:lvlOverride w:ilvl="1">
      <w:startOverride w:val="4"/>
    </w:lvlOverride>
  </w:num>
  <w:num w:numId="8">
    <w:abstractNumId w:val="0"/>
    <w:lvlOverride w:ilvl="0"/>
    <w:lvlOverride w:ilvl="1">
      <w:startOverride w:val="5"/>
    </w:lvlOverride>
  </w:num>
  <w:num w:numId="9">
    <w:abstractNumId w:val="0"/>
    <w:lvlOverride w:ilvl="0">
      <w:startOverride w:val="6"/>
      <w:lvl w:ilvl="0">
        <w:start w:val="6"/>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48" w:hanging="5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8"/>
      <w:lvl w:ilvl="0">
        <w:start w:val="8"/>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9"/>
      <w:lvl w:ilvl="0">
        <w:start w:val="9"/>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75"/>
      <w:lvl w:ilvl="0">
        <w:start w:val="75"/>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6"/>
    <w:lvlOverride w:ilvl="0">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16"/>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19"/>
  </w:num>
  <w:num w:numId="22">
    <w:abstractNumId w:val="22"/>
  </w:num>
  <w:num w:numId="23">
    <w:abstractNumId w:val="16"/>
    <w:lvlOverride w:ilvl="0">
      <w:startOverride w:val="5"/>
      <w:lvl w:ilvl="0">
        <w:start w:val="5"/>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16"/>
    <w:lvlOverride w:ilvl="0">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25">
    <w:abstractNumId w:val="16"/>
    <w:lvlOverride w:ilvl="0">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26">
    <w:abstractNumId w:val="27"/>
  </w:num>
  <w:num w:numId="27">
    <w:abstractNumId w:val="7"/>
  </w:num>
  <w:num w:numId="28">
    <w:abstractNumId w:val="16"/>
    <w:lvlOverride w:ilvl="0">
      <w:startOverride w:val="1"/>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5"/>
  </w:num>
  <w:num w:numId="30">
    <w:abstractNumId w:val="17"/>
  </w:num>
  <w:num w:numId="31">
    <w:abstractNumId w:val="16"/>
    <w:lvlOverride w:ilvl="0">
      <w:startOverride w:val="1"/>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16"/>
    <w:lvlOverride w:ilvl="0">
      <w:startOverride w:val="6"/>
    </w:lvlOverride>
  </w:num>
  <w:num w:numId="33">
    <w:abstractNumId w:val="16"/>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34">
    <w:abstractNumId w:val="30"/>
  </w:num>
  <w:num w:numId="35">
    <w:abstractNumId w:val="15"/>
  </w:num>
  <w:num w:numId="36">
    <w:abstractNumId w:val="31"/>
    <w:lvlOverride w:ilvl="0"/>
    <w:lvlOverride w:ilvl="1"/>
    <w:lvlOverride w:ilvl="2">
      <w:startOverride w:val="2"/>
    </w:lvlOverride>
  </w:num>
  <w:num w:numId="37">
    <w:abstractNumId w:val="13"/>
  </w:num>
  <w:num w:numId="38">
    <w:abstractNumId w:val="16"/>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10"/>
  </w:num>
  <w:num w:numId="40">
    <w:abstractNumId w:val="14"/>
  </w:num>
  <w:num w:numId="41">
    <w:abstractNumId w:val="24"/>
    <w:lvlOverride w:ilvl="0"/>
    <w:lvlOverride w:ilvl="1"/>
    <w:lvlOverride w:ilvl="2">
      <w:startOverride w:val="2"/>
    </w:lvlOverride>
  </w:num>
  <w:num w:numId="42">
    <w:abstractNumId w:val="26"/>
  </w:num>
  <w:num w:numId="43">
    <w:abstractNumId w:val="16"/>
    <w:lvlOverride w:ilvl="0">
      <w:startOverride w:val="8"/>
    </w:lvlOverride>
  </w:num>
  <w:num w:numId="44">
    <w:abstractNumId w:val="25"/>
  </w:num>
  <w:num w:numId="45">
    <w:abstractNumId w:val="20"/>
  </w:num>
  <w:num w:numId="46">
    <w:abstractNumId w:val="16"/>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47">
    <w:abstractNumId w:val="16"/>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48">
    <w:abstractNumId w:val="16"/>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16"/>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16"/>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51">
    <w:abstractNumId w:val="16"/>
    <w:lvlOverride w:ilvl="0">
      <w:startOverride w:val="9"/>
    </w:lvlOverride>
  </w:num>
  <w:num w:numId="52">
    <w:abstractNumId w:val="16"/>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18"/>
    <w:lvlOverride w:ilvl="0">
      <w:startOverride w:val="12"/>
    </w:lvlOverride>
  </w:num>
  <w:num w:numId="54">
    <w:abstractNumId w:val="1"/>
    <w:lvlOverride w:ilvl="0">
      <w:startOverride w:val="13"/>
    </w:lvlOverride>
  </w:num>
  <w:num w:numId="55">
    <w:abstractNumId w:val="29"/>
    <w:lvlOverride w:ilvl="0">
      <w:startOverride w:val="14"/>
    </w:lvlOverride>
  </w:num>
  <w:num w:numId="56">
    <w:abstractNumId w:val="21"/>
    <w:lvlOverride w:ilvl="0">
      <w:startOverride w:val="15"/>
    </w:lvlOverride>
  </w:num>
  <w:num w:numId="57">
    <w:abstractNumId w:val="12"/>
    <w:lvlOverride w:ilvl="0">
      <w:startOverride w:val="18"/>
    </w:lvlOverride>
  </w:num>
  <w:num w:numId="58">
    <w:abstractNumId w:val="32"/>
    <w:lvlOverride w:ilvl="0">
      <w:startOverride w:val="21"/>
    </w:lvlOverride>
  </w:num>
  <w:num w:numId="59">
    <w:abstractNumId w:val="28"/>
    <w:lvlOverride w:ilvl="0">
      <w:startOverride w:val="24"/>
    </w:lvlOverride>
  </w:num>
  <w:num w:numId="60">
    <w:abstractNumId w:val="8"/>
    <w:lvlOverride w:ilvl="0">
      <w:startOverride w:val="39"/>
    </w:lvlOverride>
  </w:num>
  <w:num w:numId="61">
    <w:abstractNumId w:val="23"/>
    <w:lvlOverride w:ilvl="0">
      <w:startOverride w:val="44"/>
    </w:lvlOverride>
  </w:num>
  <w:num w:numId="62">
    <w:abstractNumId w:val="3"/>
    <w:lvlOverride w:ilvl="0">
      <w:startOverride w:val="56"/>
    </w:lvlOverride>
  </w:num>
  <w:num w:numId="63">
    <w:abstractNumId w:val="11"/>
    <w:lvlOverride w:ilvl="0">
      <w:startOverride w:val="62"/>
    </w:lvlOverride>
  </w:num>
  <w:num w:numId="64">
    <w:abstractNumId w:val="34"/>
    <w:lvlOverride w:ilvl="0">
      <w:startOverride w:val="67"/>
    </w:lvlOverride>
  </w:num>
  <w:num w:numId="65">
    <w:abstractNumId w:val="2"/>
  </w:num>
  <w:num w:numId="66">
    <w:abstractNumId w:val="33"/>
  </w:num>
  <w:num w:numId="67">
    <w:abstractNumId w:val="16"/>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8">
    <w:abstractNumId w:val="33"/>
    <w:lvlOverride w:ilvl="0">
      <w:startOverride w:val="7"/>
    </w:lvlOverride>
  </w:num>
  <w:num w:numId="69">
    <w:abstractNumId w:val="16"/>
    <w:lvlOverride w:ilvl="0">
      <w:startOverride w:val="75"/>
    </w:lvlOverride>
  </w:num>
  <w:num w:numId="70">
    <w:abstractNumId w:val="6"/>
  </w:num>
  <w:num w:numId="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0"/>
  <w:proofState w:spelling="clean" w:grammar="clean"/>
  <w:trackRevisions/>
  <w:defaultTabStop w:val="708"/>
  <w:hyphenationZone w:val="425"/>
  <w:evenAndOddHeaders/>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94E"/>
    <w:rsid w:val="000822D4"/>
    <w:rsid w:val="002C5DA7"/>
    <w:rsid w:val="003A7572"/>
    <w:rsid w:val="003C60F7"/>
    <w:rsid w:val="005C6685"/>
    <w:rsid w:val="005E66EE"/>
    <w:rsid w:val="008B74C9"/>
    <w:rsid w:val="009D0B69"/>
    <w:rsid w:val="00AE6007"/>
    <w:rsid w:val="00B1717F"/>
    <w:rsid w:val="00B706A9"/>
    <w:rsid w:val="00C0594E"/>
    <w:rsid w:val="00C47B64"/>
    <w:rsid w:val="00CE77C1"/>
    <w:rsid w:val="00D85FB8"/>
    <w:rsid w:val="00E34039"/>
    <w:rsid w:val="00E541B8"/>
    <w:rsid w:val="00EA32A4"/>
    <w:rsid w:val="00F43D0D"/>
    <w:rsid w:val="00F85FA6"/>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94E"/>
    <w:pPr>
      <w:spacing w:after="200" w:line="276" w:lineRule="auto"/>
    </w:pPr>
    <w:rPr>
      <w:rFonts w:ascii="Georgia" w:eastAsia="Georgia" w:hAnsi="Georgia" w:cs="Georgia"/>
      <w:color w:val="000000"/>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0594E"/>
    <w:rPr>
      <w:u w:val="single"/>
    </w:rPr>
  </w:style>
  <w:style w:type="table" w:customStyle="1" w:styleId="TableNormal1">
    <w:name w:val="Table Normal1"/>
    <w:rsid w:val="00C0594E"/>
    <w:tblPr>
      <w:tblInd w:w="0" w:type="dxa"/>
      <w:tblCellMar>
        <w:top w:w="0" w:type="dxa"/>
        <w:left w:w="0" w:type="dxa"/>
        <w:bottom w:w="0" w:type="dxa"/>
        <w:right w:w="0" w:type="dxa"/>
      </w:tblCellMar>
    </w:tblPr>
  </w:style>
  <w:style w:type="paragraph" w:customStyle="1" w:styleId="Cabeceraypie">
    <w:name w:val="Cabecera y pie"/>
    <w:rsid w:val="00C0594E"/>
    <w:pPr>
      <w:tabs>
        <w:tab w:val="right" w:pos="9020"/>
      </w:tabs>
    </w:pPr>
    <w:rPr>
      <w:rFonts w:ascii="Helvetica" w:hAnsi="Helvetica" w:cs="Arial Unicode MS"/>
      <w:color w:val="000000"/>
      <w:sz w:val="24"/>
      <w:szCs w:val="24"/>
    </w:rPr>
  </w:style>
  <w:style w:type="paragraph" w:customStyle="1" w:styleId="Footer1">
    <w:name w:val="Footer1"/>
    <w:rsid w:val="00C0594E"/>
    <w:pPr>
      <w:tabs>
        <w:tab w:val="center" w:pos="4252"/>
        <w:tab w:val="right" w:pos="8504"/>
      </w:tabs>
    </w:pPr>
    <w:rPr>
      <w:rFonts w:ascii="Georgia" w:hAnsi="Georgia" w:cs="Arial Unicode MS"/>
      <w:color w:val="000000"/>
      <w:sz w:val="22"/>
      <w:szCs w:val="22"/>
      <w:u w:color="000000"/>
      <w:lang w:val="en-US"/>
    </w:rPr>
  </w:style>
  <w:style w:type="paragraph" w:customStyle="1" w:styleId="Header1">
    <w:name w:val="Header1"/>
    <w:rsid w:val="00C0594E"/>
    <w:pPr>
      <w:tabs>
        <w:tab w:val="center" w:pos="4252"/>
        <w:tab w:val="right" w:pos="8504"/>
      </w:tabs>
    </w:pPr>
    <w:rPr>
      <w:rFonts w:ascii="Georgia" w:hAnsi="Georgia" w:cs="Arial Unicode MS"/>
      <w:color w:val="000000"/>
      <w:sz w:val="22"/>
      <w:szCs w:val="22"/>
      <w:u w:color="000000"/>
      <w:lang w:val="en-US"/>
    </w:rPr>
  </w:style>
  <w:style w:type="character" w:customStyle="1" w:styleId="Ninguno">
    <w:name w:val="Ninguno"/>
    <w:rsid w:val="00C0594E"/>
    <w:rPr>
      <w:lang w:val="en-US"/>
    </w:rPr>
  </w:style>
  <w:style w:type="character" w:styleId="PlaceholderText">
    <w:name w:val="Placeholder Text"/>
    <w:basedOn w:val="Ninguno"/>
    <w:rsid w:val="00C0594E"/>
    <w:rPr>
      <w:color w:val="808080"/>
      <w:u w:color="808080"/>
      <w:lang w:val="en-US"/>
    </w:rPr>
  </w:style>
  <w:style w:type="character" w:customStyle="1" w:styleId="Heading2Char">
    <w:name w:val="Heading 2 Char"/>
    <w:basedOn w:val="Ninguno"/>
    <w:rsid w:val="00C0594E"/>
    <w:rPr>
      <w:sz w:val="28"/>
      <w:szCs w:val="28"/>
      <w:lang w:val="en-US"/>
    </w:rPr>
  </w:style>
  <w:style w:type="paragraph" w:styleId="Title">
    <w:name w:val="Title"/>
    <w:next w:val="Normal"/>
    <w:rsid w:val="00C0594E"/>
    <w:pPr>
      <w:pBdr>
        <w:bottom w:val="single" w:sz="4" w:space="0" w:color="000000"/>
      </w:pBdr>
      <w:spacing w:after="200"/>
    </w:pPr>
    <w:rPr>
      <w:rFonts w:ascii="Trebuchet MS" w:eastAsia="Trebuchet MS" w:hAnsi="Trebuchet MS" w:cs="Trebuchet MS"/>
      <w:color w:val="000000"/>
      <w:spacing w:val="5"/>
      <w:sz w:val="52"/>
      <w:szCs w:val="52"/>
      <w:u w:color="000000"/>
      <w:lang w:val="en-US"/>
    </w:rPr>
  </w:style>
  <w:style w:type="paragraph" w:customStyle="1" w:styleId="Encabezam">
    <w:name w:val="Encabezam."/>
    <w:next w:val="Cuerpo"/>
    <w:rsid w:val="00C0594E"/>
    <w:pPr>
      <w:keepNext/>
      <w:spacing w:before="240" w:after="60" w:line="276" w:lineRule="auto"/>
      <w:outlineLvl w:val="0"/>
    </w:pPr>
    <w:rPr>
      <w:rFonts w:ascii="Cambria" w:eastAsia="Cambria" w:hAnsi="Cambria" w:cs="Cambria"/>
      <w:b/>
      <w:bCs/>
      <w:color w:val="000000"/>
      <w:sz w:val="32"/>
      <w:szCs w:val="32"/>
      <w:u w:color="000000"/>
    </w:rPr>
  </w:style>
  <w:style w:type="paragraph" w:customStyle="1" w:styleId="Cuerpo">
    <w:name w:val="Cuerpo"/>
    <w:rsid w:val="00C0594E"/>
    <w:pPr>
      <w:keepNext/>
      <w:spacing w:after="200" w:line="276" w:lineRule="auto"/>
    </w:pPr>
    <w:rPr>
      <w:rFonts w:eastAsia="Times New Roman"/>
      <w:color w:val="000000"/>
      <w:sz w:val="24"/>
      <w:szCs w:val="24"/>
      <w:u w:color="000000"/>
      <w:lang w:val="en-US"/>
    </w:rPr>
  </w:style>
  <w:style w:type="numbering" w:customStyle="1" w:styleId="Estiloimportado1">
    <w:name w:val="Estilo importado 1"/>
    <w:rsid w:val="00C0594E"/>
    <w:pPr>
      <w:numPr>
        <w:numId w:val="1"/>
      </w:numPr>
    </w:pPr>
  </w:style>
  <w:style w:type="paragraph" w:customStyle="1" w:styleId="TOC21">
    <w:name w:val="TOC 21"/>
    <w:rsid w:val="00C0594E"/>
    <w:pPr>
      <w:tabs>
        <w:tab w:val="left" w:pos="880"/>
        <w:tab w:val="right" w:leader="dot" w:pos="8478"/>
      </w:tabs>
      <w:spacing w:after="200" w:line="276" w:lineRule="auto"/>
      <w:ind w:left="220"/>
    </w:pPr>
    <w:rPr>
      <w:rFonts w:ascii="Georgia" w:eastAsia="Georgia" w:hAnsi="Georgia" w:cs="Georgia"/>
      <w:color w:val="000000"/>
      <w:sz w:val="22"/>
      <w:szCs w:val="22"/>
      <w:u w:color="000000"/>
      <w:lang w:val="en-US"/>
    </w:rPr>
  </w:style>
  <w:style w:type="paragraph" w:customStyle="1" w:styleId="Heading21">
    <w:name w:val="Heading 21"/>
    <w:next w:val="Normal"/>
    <w:rsid w:val="00C0594E"/>
    <w:pPr>
      <w:spacing w:before="200" w:line="276" w:lineRule="auto"/>
      <w:outlineLvl w:val="1"/>
    </w:pPr>
    <w:rPr>
      <w:rFonts w:ascii="Georgia" w:eastAsia="Georgia" w:hAnsi="Georgia" w:cs="Georgia"/>
      <w:color w:val="000000"/>
      <w:sz w:val="28"/>
      <w:szCs w:val="28"/>
      <w:u w:color="000000"/>
      <w:lang w:val="en-US"/>
    </w:rPr>
  </w:style>
  <w:style w:type="paragraph" w:customStyle="1" w:styleId="TOC31">
    <w:name w:val="TOC 31"/>
    <w:rsid w:val="00C0594E"/>
    <w:pPr>
      <w:tabs>
        <w:tab w:val="left" w:pos="1100"/>
        <w:tab w:val="right" w:leader="dot" w:pos="8478"/>
      </w:tabs>
      <w:spacing w:after="200" w:line="276" w:lineRule="auto"/>
      <w:ind w:left="440"/>
    </w:pPr>
    <w:rPr>
      <w:rFonts w:ascii="Georgia" w:eastAsia="Georgia" w:hAnsi="Georgia" w:cs="Georgia"/>
      <w:color w:val="000000"/>
      <w:sz w:val="22"/>
      <w:szCs w:val="22"/>
      <w:u w:color="000000"/>
      <w:lang w:val="en-US"/>
    </w:rPr>
  </w:style>
  <w:style w:type="paragraph" w:customStyle="1" w:styleId="Heading31">
    <w:name w:val="Heading 31"/>
    <w:next w:val="Normal"/>
    <w:rsid w:val="00C0594E"/>
    <w:pPr>
      <w:spacing w:before="200" w:line="271" w:lineRule="auto"/>
      <w:ind w:left="12" w:hanging="12"/>
      <w:outlineLvl w:val="2"/>
    </w:pPr>
    <w:rPr>
      <w:rFonts w:ascii="Georgia" w:eastAsia="Georgia" w:hAnsi="Georgia" w:cs="Georgia"/>
      <w:color w:val="000000"/>
      <w:sz w:val="22"/>
      <w:szCs w:val="22"/>
      <w:u w:val="single" w:color="000000"/>
      <w:lang w:val="en-US"/>
    </w:rPr>
  </w:style>
  <w:style w:type="paragraph" w:customStyle="1" w:styleId="TOC41">
    <w:name w:val="TOC 41"/>
    <w:rsid w:val="00C0594E"/>
    <w:pPr>
      <w:tabs>
        <w:tab w:val="right" w:leader="dot" w:pos="8478"/>
      </w:tabs>
      <w:spacing w:after="100" w:line="276" w:lineRule="auto"/>
      <w:ind w:left="660"/>
    </w:pPr>
    <w:rPr>
      <w:rFonts w:ascii="Calibri" w:eastAsia="Calibri" w:hAnsi="Calibri" w:cs="Calibri"/>
      <w:color w:val="000000"/>
      <w:sz w:val="22"/>
      <w:szCs w:val="22"/>
      <w:u w:color="000000"/>
      <w:lang w:val="en-US"/>
    </w:rPr>
  </w:style>
  <w:style w:type="paragraph" w:customStyle="1" w:styleId="Heading41">
    <w:name w:val="Heading 41"/>
    <w:next w:val="Normal"/>
    <w:rsid w:val="00C0594E"/>
    <w:pPr>
      <w:spacing w:before="200" w:line="276" w:lineRule="auto"/>
      <w:ind w:left="156" w:hanging="156"/>
      <w:outlineLvl w:val="3"/>
    </w:pPr>
    <w:rPr>
      <w:rFonts w:ascii="Trebuchet MS" w:eastAsia="Trebuchet MS" w:hAnsi="Trebuchet MS" w:cs="Trebuchet MS"/>
      <w:b/>
      <w:bCs/>
      <w:i/>
      <w:iCs/>
      <w:color w:val="000000"/>
      <w:sz w:val="22"/>
      <w:szCs w:val="22"/>
      <w:u w:color="000000"/>
      <w:lang w:val="en-US"/>
    </w:rPr>
  </w:style>
  <w:style w:type="paragraph" w:customStyle="1" w:styleId="TOC51">
    <w:name w:val="TOC 51"/>
    <w:rsid w:val="00C0594E"/>
    <w:pPr>
      <w:tabs>
        <w:tab w:val="left" w:pos="440"/>
        <w:tab w:val="right" w:leader="dot" w:pos="8478"/>
      </w:tabs>
      <w:spacing w:after="100" w:line="276" w:lineRule="auto"/>
    </w:pPr>
    <w:rPr>
      <w:rFonts w:ascii="Georgia" w:eastAsia="Georgia" w:hAnsi="Georgia" w:cs="Georgia"/>
      <w:color w:val="000000"/>
      <w:sz w:val="22"/>
      <w:szCs w:val="22"/>
      <w:u w:color="000000"/>
      <w:lang w:val="en-US"/>
    </w:rPr>
  </w:style>
  <w:style w:type="paragraph" w:customStyle="1" w:styleId="Encabezam0">
    <w:name w:val="Encabezam."/>
    <w:basedOn w:val="Encabezam"/>
    <w:rsid w:val="00C0594E"/>
    <w:pPr>
      <w:outlineLvl w:val="4"/>
    </w:pPr>
  </w:style>
  <w:style w:type="paragraph" w:customStyle="1" w:styleId="Poromisin">
    <w:name w:val="Por omisión"/>
    <w:rsid w:val="00C0594E"/>
    <w:rPr>
      <w:rFonts w:ascii="Helvetica" w:eastAsia="Helvetica" w:hAnsi="Helvetica" w:cs="Helvetica"/>
      <w:color w:val="000000"/>
      <w:sz w:val="22"/>
      <w:szCs w:val="22"/>
    </w:rPr>
  </w:style>
  <w:style w:type="numbering" w:customStyle="1" w:styleId="Estiloimportado2">
    <w:name w:val="Estilo importado 2"/>
    <w:rsid w:val="00C0594E"/>
    <w:pPr>
      <w:numPr>
        <w:numId w:val="21"/>
      </w:numPr>
    </w:pPr>
  </w:style>
  <w:style w:type="character" w:customStyle="1" w:styleId="NingunoA">
    <w:name w:val="Ninguno A"/>
    <w:basedOn w:val="Ninguno"/>
    <w:rsid w:val="00C0594E"/>
    <w:rPr>
      <w:rFonts w:ascii="Cambria" w:eastAsia="Cambria" w:hAnsi="Cambria" w:cs="Cambria"/>
      <w:color w:val="000000"/>
      <w:sz w:val="24"/>
      <w:szCs w:val="24"/>
      <w:u w:color="000000"/>
      <w:lang w:val="en-US"/>
    </w:rPr>
  </w:style>
  <w:style w:type="paragraph" w:customStyle="1" w:styleId="FootnoteText1">
    <w:name w:val="Footnote Text1"/>
    <w:rsid w:val="00C0594E"/>
    <w:rPr>
      <w:rFonts w:eastAsia="Times New Roman"/>
      <w:color w:val="000000"/>
      <w:u w:color="000000"/>
      <w:lang w:val="en-US"/>
    </w:rPr>
  </w:style>
  <w:style w:type="character" w:customStyle="1" w:styleId="Heading3Char">
    <w:name w:val="Heading 3 Char"/>
    <w:basedOn w:val="Ninguno"/>
    <w:rsid w:val="00C0594E"/>
    <w:rPr>
      <w:sz w:val="22"/>
      <w:szCs w:val="22"/>
      <w:u w:val="single"/>
      <w:lang w:val="en-US"/>
    </w:rPr>
  </w:style>
  <w:style w:type="numbering" w:customStyle="1" w:styleId="Estiloimportado3">
    <w:name w:val="Estilo importado 3"/>
    <w:rsid w:val="00C0594E"/>
    <w:pPr>
      <w:numPr>
        <w:numId w:val="26"/>
      </w:numPr>
    </w:pPr>
  </w:style>
  <w:style w:type="numbering" w:customStyle="1" w:styleId="Estiloimportado4">
    <w:name w:val="Estilo importado 4"/>
    <w:rsid w:val="00C0594E"/>
    <w:pPr>
      <w:numPr>
        <w:numId w:val="29"/>
      </w:numPr>
    </w:pPr>
  </w:style>
  <w:style w:type="character" w:customStyle="1" w:styleId="EndnoteReference1">
    <w:name w:val="Endnote Reference1"/>
    <w:basedOn w:val="Ninguno"/>
    <w:rsid w:val="00C0594E"/>
    <w:rPr>
      <w:vertAlign w:val="superscript"/>
      <w:lang w:val="en-US"/>
    </w:rPr>
  </w:style>
  <w:style w:type="paragraph" w:styleId="ListParagraph">
    <w:name w:val="List Paragraph"/>
    <w:rsid w:val="00C0594E"/>
    <w:pPr>
      <w:spacing w:after="200" w:line="276" w:lineRule="auto"/>
      <w:ind w:left="720"/>
    </w:pPr>
    <w:rPr>
      <w:rFonts w:ascii="Georgia" w:hAnsi="Georgia" w:cs="Arial Unicode MS"/>
      <w:color w:val="000000"/>
      <w:sz w:val="22"/>
      <w:szCs w:val="22"/>
      <w:u w:color="000000"/>
      <w:lang w:val="en-US"/>
    </w:rPr>
  </w:style>
  <w:style w:type="paragraph" w:customStyle="1" w:styleId="Caption1">
    <w:name w:val="Caption1"/>
    <w:next w:val="Normal"/>
    <w:rsid w:val="00C0594E"/>
    <w:pPr>
      <w:spacing w:after="200"/>
    </w:pPr>
    <w:rPr>
      <w:rFonts w:cs="Arial Unicode MS"/>
      <w:b/>
      <w:bCs/>
      <w:color w:val="4F81BD"/>
      <w:sz w:val="18"/>
      <w:szCs w:val="18"/>
      <w:u w:color="4F81BD"/>
      <w:lang w:val="en-US"/>
    </w:rPr>
  </w:style>
  <w:style w:type="numbering" w:customStyle="1" w:styleId="Estiloimportado9">
    <w:name w:val="Estilo importado 9"/>
    <w:rsid w:val="00C0594E"/>
    <w:pPr>
      <w:numPr>
        <w:numId w:val="44"/>
      </w:numPr>
    </w:pPr>
  </w:style>
  <w:style w:type="paragraph" w:customStyle="1" w:styleId="EndnoteText1">
    <w:name w:val="Endnote Text1"/>
    <w:rsid w:val="00C0594E"/>
    <w:rPr>
      <w:rFonts w:eastAsia="Times New Roman"/>
      <w:color w:val="000000"/>
      <w:u w:color="000000"/>
      <w:lang w:val="en-US"/>
    </w:rPr>
  </w:style>
  <w:style w:type="numbering" w:customStyle="1" w:styleId="Estiloimportado10">
    <w:name w:val="Estilo importado 10"/>
    <w:rsid w:val="00C0594E"/>
    <w:pPr>
      <w:numPr>
        <w:numId w:val="65"/>
      </w:numPr>
    </w:pPr>
  </w:style>
  <w:style w:type="paragraph" w:customStyle="1" w:styleId="Index11">
    <w:name w:val="Index 11"/>
    <w:next w:val="Normal"/>
    <w:rsid w:val="00C0594E"/>
    <w:pPr>
      <w:tabs>
        <w:tab w:val="right" w:leader="dot" w:pos="3882"/>
      </w:tabs>
      <w:ind w:left="240" w:hanging="240"/>
    </w:pPr>
    <w:rPr>
      <w:rFonts w:cs="Arial Unicode MS"/>
      <w:color w:val="000000"/>
      <w:sz w:val="24"/>
      <w:szCs w:val="24"/>
      <w:u w:color="000000"/>
      <w:lang w:val="en-US"/>
    </w:rPr>
  </w:style>
  <w:style w:type="paragraph" w:customStyle="1" w:styleId="Index21">
    <w:name w:val="Index 21"/>
    <w:next w:val="Normal"/>
    <w:rsid w:val="00C0594E"/>
    <w:pPr>
      <w:spacing w:after="200" w:line="276" w:lineRule="auto"/>
      <w:ind w:left="440" w:hanging="220"/>
    </w:pPr>
    <w:rPr>
      <w:rFonts w:ascii="Georgia" w:hAnsi="Georgia" w:cs="Arial Unicode MS"/>
      <w:color w:val="000000"/>
      <w:sz w:val="22"/>
      <w:szCs w:val="22"/>
      <w:u w:color="000000"/>
      <w:lang w:val="en-US"/>
    </w:rPr>
  </w:style>
  <w:style w:type="character" w:customStyle="1" w:styleId="Hyperlink0">
    <w:name w:val="Hyperlink.0"/>
    <w:basedOn w:val="Hyperlink"/>
    <w:rsid w:val="00C0594E"/>
    <w:rPr>
      <w:color w:val="67AFBD"/>
      <w:u w:val="single" w:color="67AFBD"/>
    </w:rPr>
  </w:style>
  <w:style w:type="paragraph" w:customStyle="1" w:styleId="TableofFigures1">
    <w:name w:val="Table of Figures1"/>
    <w:next w:val="Normal"/>
    <w:rsid w:val="00C0594E"/>
    <w:pPr>
      <w:spacing w:after="200" w:line="276" w:lineRule="auto"/>
    </w:pPr>
    <w:rPr>
      <w:rFonts w:ascii="Georgia" w:eastAsia="Georgia" w:hAnsi="Georgia" w:cs="Georgia"/>
      <w:color w:val="000000"/>
      <w:sz w:val="22"/>
      <w:szCs w:val="22"/>
      <w:u w:color="000000"/>
      <w:lang w:val="en-US"/>
    </w:rPr>
  </w:style>
  <w:style w:type="paragraph" w:styleId="CommentText">
    <w:name w:val="annotation text"/>
    <w:basedOn w:val="Normal"/>
    <w:link w:val="CommentTextChar"/>
    <w:uiPriority w:val="99"/>
    <w:semiHidden/>
    <w:unhideWhenUsed/>
    <w:rsid w:val="00C0594E"/>
    <w:pPr>
      <w:spacing w:line="240" w:lineRule="auto"/>
    </w:pPr>
    <w:rPr>
      <w:sz w:val="20"/>
      <w:szCs w:val="20"/>
    </w:rPr>
  </w:style>
  <w:style w:type="character" w:customStyle="1" w:styleId="CommentTextChar">
    <w:name w:val="Comment Text Char"/>
    <w:basedOn w:val="DefaultParagraphFont"/>
    <w:link w:val="CommentText"/>
    <w:uiPriority w:val="99"/>
    <w:semiHidden/>
    <w:rsid w:val="00C0594E"/>
    <w:rPr>
      <w:rFonts w:ascii="Georgia" w:eastAsia="Georgia" w:hAnsi="Georgia" w:cs="Georgia"/>
      <w:color w:val="000000"/>
      <w:u w:color="000000"/>
      <w:lang w:val="en-US"/>
    </w:rPr>
  </w:style>
  <w:style w:type="character" w:styleId="CommentReference">
    <w:name w:val="annotation reference"/>
    <w:basedOn w:val="DefaultParagraphFont"/>
    <w:uiPriority w:val="99"/>
    <w:semiHidden/>
    <w:unhideWhenUsed/>
    <w:rsid w:val="00C0594E"/>
    <w:rPr>
      <w:sz w:val="16"/>
      <w:szCs w:val="16"/>
    </w:rPr>
  </w:style>
  <w:style w:type="paragraph" w:styleId="BalloonText">
    <w:name w:val="Balloon Text"/>
    <w:basedOn w:val="Normal"/>
    <w:link w:val="BalloonTextChar"/>
    <w:uiPriority w:val="99"/>
    <w:semiHidden/>
    <w:unhideWhenUsed/>
    <w:rsid w:val="00B7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A9"/>
    <w:rPr>
      <w:rFonts w:ascii="Tahoma" w:eastAsia="Georgia" w:hAnsi="Tahoma" w:cs="Tahoma"/>
      <w:color w:val="000000"/>
      <w:sz w:val="16"/>
      <w:szCs w:val="16"/>
      <w:u w:color="000000"/>
      <w:lang w:val="en-US"/>
    </w:rPr>
  </w:style>
  <w:style w:type="paragraph" w:styleId="CommentSubject">
    <w:name w:val="annotation subject"/>
    <w:basedOn w:val="CommentText"/>
    <w:next w:val="CommentText"/>
    <w:link w:val="CommentSubjectChar"/>
    <w:uiPriority w:val="99"/>
    <w:semiHidden/>
    <w:unhideWhenUsed/>
    <w:rsid w:val="00E541B8"/>
    <w:rPr>
      <w:b/>
      <w:bCs/>
    </w:rPr>
  </w:style>
  <w:style w:type="character" w:customStyle="1" w:styleId="CommentSubjectChar">
    <w:name w:val="Comment Subject Char"/>
    <w:basedOn w:val="CommentTextChar"/>
    <w:link w:val="CommentSubject"/>
    <w:uiPriority w:val="99"/>
    <w:semiHidden/>
    <w:rsid w:val="00E541B8"/>
    <w:rPr>
      <w:rFonts w:ascii="Georgia" w:eastAsia="Georgia" w:hAnsi="Georgia" w:cs="Georgia"/>
      <w:b/>
      <w:bCs/>
      <w:color w:val="000000"/>
      <w:u w:color="000000"/>
      <w:lang w:val="en-US"/>
    </w:rPr>
  </w:style>
  <w:style w:type="paragraph" w:styleId="TOC5">
    <w:name w:val="toc 5"/>
    <w:basedOn w:val="Normal"/>
    <w:next w:val="Normal"/>
    <w:autoRedefine/>
    <w:uiPriority w:val="39"/>
    <w:unhideWhenUsed/>
    <w:rsid w:val="00B1717F"/>
    <w:pPr>
      <w:spacing w:after="100"/>
      <w:ind w:left="880"/>
    </w:pPr>
  </w:style>
  <w:style w:type="paragraph" w:styleId="TOC2">
    <w:name w:val="toc 2"/>
    <w:basedOn w:val="Normal"/>
    <w:next w:val="Normal"/>
    <w:autoRedefine/>
    <w:uiPriority w:val="39"/>
    <w:unhideWhenUsed/>
    <w:rsid w:val="00B1717F"/>
    <w:pPr>
      <w:spacing w:after="100"/>
      <w:ind w:left="220"/>
    </w:pPr>
  </w:style>
  <w:style w:type="paragraph" w:styleId="TOC4">
    <w:name w:val="toc 4"/>
    <w:basedOn w:val="Normal"/>
    <w:next w:val="Normal"/>
    <w:autoRedefine/>
    <w:uiPriority w:val="39"/>
    <w:unhideWhenUsed/>
    <w:rsid w:val="00B1717F"/>
    <w:pPr>
      <w:spacing w:after="100"/>
      <w:ind w:left="660"/>
    </w:pPr>
  </w:style>
  <w:style w:type="paragraph" w:styleId="TOC3">
    <w:name w:val="toc 3"/>
    <w:basedOn w:val="Normal"/>
    <w:next w:val="Normal"/>
    <w:autoRedefine/>
    <w:uiPriority w:val="39"/>
    <w:unhideWhenUsed/>
    <w:rsid w:val="00B1717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94E"/>
    <w:pPr>
      <w:spacing w:after="200" w:line="276" w:lineRule="auto"/>
    </w:pPr>
    <w:rPr>
      <w:rFonts w:ascii="Georgia" w:eastAsia="Georgia" w:hAnsi="Georgia" w:cs="Georgia"/>
      <w:color w:val="000000"/>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0594E"/>
    <w:rPr>
      <w:u w:val="single"/>
    </w:rPr>
  </w:style>
  <w:style w:type="table" w:customStyle="1" w:styleId="TableNormal1">
    <w:name w:val="Table Normal1"/>
    <w:rsid w:val="00C0594E"/>
    <w:tblPr>
      <w:tblInd w:w="0" w:type="dxa"/>
      <w:tblCellMar>
        <w:top w:w="0" w:type="dxa"/>
        <w:left w:w="0" w:type="dxa"/>
        <w:bottom w:w="0" w:type="dxa"/>
        <w:right w:w="0" w:type="dxa"/>
      </w:tblCellMar>
    </w:tblPr>
  </w:style>
  <w:style w:type="paragraph" w:customStyle="1" w:styleId="Cabeceraypie">
    <w:name w:val="Cabecera y pie"/>
    <w:rsid w:val="00C0594E"/>
    <w:pPr>
      <w:tabs>
        <w:tab w:val="right" w:pos="9020"/>
      </w:tabs>
    </w:pPr>
    <w:rPr>
      <w:rFonts w:ascii="Helvetica" w:hAnsi="Helvetica" w:cs="Arial Unicode MS"/>
      <w:color w:val="000000"/>
      <w:sz w:val="24"/>
      <w:szCs w:val="24"/>
    </w:rPr>
  </w:style>
  <w:style w:type="paragraph" w:customStyle="1" w:styleId="Footer1">
    <w:name w:val="Footer1"/>
    <w:rsid w:val="00C0594E"/>
    <w:pPr>
      <w:tabs>
        <w:tab w:val="center" w:pos="4252"/>
        <w:tab w:val="right" w:pos="8504"/>
      </w:tabs>
    </w:pPr>
    <w:rPr>
      <w:rFonts w:ascii="Georgia" w:hAnsi="Georgia" w:cs="Arial Unicode MS"/>
      <w:color w:val="000000"/>
      <w:sz w:val="22"/>
      <w:szCs w:val="22"/>
      <w:u w:color="000000"/>
      <w:lang w:val="en-US"/>
    </w:rPr>
  </w:style>
  <w:style w:type="paragraph" w:customStyle="1" w:styleId="Header1">
    <w:name w:val="Header1"/>
    <w:rsid w:val="00C0594E"/>
    <w:pPr>
      <w:tabs>
        <w:tab w:val="center" w:pos="4252"/>
        <w:tab w:val="right" w:pos="8504"/>
      </w:tabs>
    </w:pPr>
    <w:rPr>
      <w:rFonts w:ascii="Georgia" w:hAnsi="Georgia" w:cs="Arial Unicode MS"/>
      <w:color w:val="000000"/>
      <w:sz w:val="22"/>
      <w:szCs w:val="22"/>
      <w:u w:color="000000"/>
      <w:lang w:val="en-US"/>
    </w:rPr>
  </w:style>
  <w:style w:type="character" w:customStyle="1" w:styleId="Ninguno">
    <w:name w:val="Ninguno"/>
    <w:rsid w:val="00C0594E"/>
    <w:rPr>
      <w:lang w:val="en-US"/>
    </w:rPr>
  </w:style>
  <w:style w:type="character" w:styleId="PlaceholderText">
    <w:name w:val="Placeholder Text"/>
    <w:basedOn w:val="Ninguno"/>
    <w:rsid w:val="00C0594E"/>
    <w:rPr>
      <w:color w:val="808080"/>
      <w:u w:color="808080"/>
      <w:lang w:val="en-US"/>
    </w:rPr>
  </w:style>
  <w:style w:type="character" w:customStyle="1" w:styleId="Heading2Char">
    <w:name w:val="Heading 2 Char"/>
    <w:basedOn w:val="Ninguno"/>
    <w:rsid w:val="00C0594E"/>
    <w:rPr>
      <w:sz w:val="28"/>
      <w:szCs w:val="28"/>
      <w:lang w:val="en-US"/>
    </w:rPr>
  </w:style>
  <w:style w:type="paragraph" w:styleId="Title">
    <w:name w:val="Title"/>
    <w:next w:val="Normal"/>
    <w:rsid w:val="00C0594E"/>
    <w:pPr>
      <w:pBdr>
        <w:bottom w:val="single" w:sz="4" w:space="0" w:color="000000"/>
      </w:pBdr>
      <w:spacing w:after="200"/>
    </w:pPr>
    <w:rPr>
      <w:rFonts w:ascii="Trebuchet MS" w:eastAsia="Trebuchet MS" w:hAnsi="Trebuchet MS" w:cs="Trebuchet MS"/>
      <w:color w:val="000000"/>
      <w:spacing w:val="5"/>
      <w:sz w:val="52"/>
      <w:szCs w:val="52"/>
      <w:u w:color="000000"/>
      <w:lang w:val="en-US"/>
    </w:rPr>
  </w:style>
  <w:style w:type="paragraph" w:customStyle="1" w:styleId="Encabezam">
    <w:name w:val="Encabezam."/>
    <w:next w:val="Cuerpo"/>
    <w:rsid w:val="00C0594E"/>
    <w:pPr>
      <w:keepNext/>
      <w:spacing w:before="240" w:after="60" w:line="276" w:lineRule="auto"/>
      <w:outlineLvl w:val="0"/>
    </w:pPr>
    <w:rPr>
      <w:rFonts w:ascii="Cambria" w:eastAsia="Cambria" w:hAnsi="Cambria" w:cs="Cambria"/>
      <w:b/>
      <w:bCs/>
      <w:color w:val="000000"/>
      <w:sz w:val="32"/>
      <w:szCs w:val="32"/>
      <w:u w:color="000000"/>
    </w:rPr>
  </w:style>
  <w:style w:type="paragraph" w:customStyle="1" w:styleId="Cuerpo">
    <w:name w:val="Cuerpo"/>
    <w:rsid w:val="00C0594E"/>
    <w:pPr>
      <w:keepNext/>
      <w:spacing w:after="200" w:line="276" w:lineRule="auto"/>
    </w:pPr>
    <w:rPr>
      <w:rFonts w:eastAsia="Times New Roman"/>
      <w:color w:val="000000"/>
      <w:sz w:val="24"/>
      <w:szCs w:val="24"/>
      <w:u w:color="000000"/>
      <w:lang w:val="en-US"/>
    </w:rPr>
  </w:style>
  <w:style w:type="numbering" w:customStyle="1" w:styleId="Estiloimportado1">
    <w:name w:val="Estilo importado 1"/>
    <w:rsid w:val="00C0594E"/>
    <w:pPr>
      <w:numPr>
        <w:numId w:val="1"/>
      </w:numPr>
    </w:pPr>
  </w:style>
  <w:style w:type="paragraph" w:customStyle="1" w:styleId="TOC21">
    <w:name w:val="TOC 21"/>
    <w:rsid w:val="00C0594E"/>
    <w:pPr>
      <w:tabs>
        <w:tab w:val="left" w:pos="880"/>
        <w:tab w:val="right" w:leader="dot" w:pos="8478"/>
      </w:tabs>
      <w:spacing w:after="200" w:line="276" w:lineRule="auto"/>
      <w:ind w:left="220"/>
    </w:pPr>
    <w:rPr>
      <w:rFonts w:ascii="Georgia" w:eastAsia="Georgia" w:hAnsi="Georgia" w:cs="Georgia"/>
      <w:color w:val="000000"/>
      <w:sz w:val="22"/>
      <w:szCs w:val="22"/>
      <w:u w:color="000000"/>
      <w:lang w:val="en-US"/>
    </w:rPr>
  </w:style>
  <w:style w:type="paragraph" w:customStyle="1" w:styleId="Heading21">
    <w:name w:val="Heading 21"/>
    <w:next w:val="Normal"/>
    <w:rsid w:val="00C0594E"/>
    <w:pPr>
      <w:spacing w:before="200" w:line="276" w:lineRule="auto"/>
      <w:outlineLvl w:val="1"/>
    </w:pPr>
    <w:rPr>
      <w:rFonts w:ascii="Georgia" w:eastAsia="Georgia" w:hAnsi="Georgia" w:cs="Georgia"/>
      <w:color w:val="000000"/>
      <w:sz w:val="28"/>
      <w:szCs w:val="28"/>
      <w:u w:color="000000"/>
      <w:lang w:val="en-US"/>
    </w:rPr>
  </w:style>
  <w:style w:type="paragraph" w:customStyle="1" w:styleId="TOC31">
    <w:name w:val="TOC 31"/>
    <w:rsid w:val="00C0594E"/>
    <w:pPr>
      <w:tabs>
        <w:tab w:val="left" w:pos="1100"/>
        <w:tab w:val="right" w:leader="dot" w:pos="8478"/>
      </w:tabs>
      <w:spacing w:after="200" w:line="276" w:lineRule="auto"/>
      <w:ind w:left="440"/>
    </w:pPr>
    <w:rPr>
      <w:rFonts w:ascii="Georgia" w:eastAsia="Georgia" w:hAnsi="Georgia" w:cs="Georgia"/>
      <w:color w:val="000000"/>
      <w:sz w:val="22"/>
      <w:szCs w:val="22"/>
      <w:u w:color="000000"/>
      <w:lang w:val="en-US"/>
    </w:rPr>
  </w:style>
  <w:style w:type="paragraph" w:customStyle="1" w:styleId="Heading31">
    <w:name w:val="Heading 31"/>
    <w:next w:val="Normal"/>
    <w:rsid w:val="00C0594E"/>
    <w:pPr>
      <w:spacing w:before="200" w:line="271" w:lineRule="auto"/>
      <w:ind w:left="12" w:hanging="12"/>
      <w:outlineLvl w:val="2"/>
    </w:pPr>
    <w:rPr>
      <w:rFonts w:ascii="Georgia" w:eastAsia="Georgia" w:hAnsi="Georgia" w:cs="Georgia"/>
      <w:color w:val="000000"/>
      <w:sz w:val="22"/>
      <w:szCs w:val="22"/>
      <w:u w:val="single" w:color="000000"/>
      <w:lang w:val="en-US"/>
    </w:rPr>
  </w:style>
  <w:style w:type="paragraph" w:customStyle="1" w:styleId="TOC41">
    <w:name w:val="TOC 41"/>
    <w:rsid w:val="00C0594E"/>
    <w:pPr>
      <w:tabs>
        <w:tab w:val="right" w:leader="dot" w:pos="8478"/>
      </w:tabs>
      <w:spacing w:after="100" w:line="276" w:lineRule="auto"/>
      <w:ind w:left="660"/>
    </w:pPr>
    <w:rPr>
      <w:rFonts w:ascii="Calibri" w:eastAsia="Calibri" w:hAnsi="Calibri" w:cs="Calibri"/>
      <w:color w:val="000000"/>
      <w:sz w:val="22"/>
      <w:szCs w:val="22"/>
      <w:u w:color="000000"/>
      <w:lang w:val="en-US"/>
    </w:rPr>
  </w:style>
  <w:style w:type="paragraph" w:customStyle="1" w:styleId="Heading41">
    <w:name w:val="Heading 41"/>
    <w:next w:val="Normal"/>
    <w:rsid w:val="00C0594E"/>
    <w:pPr>
      <w:spacing w:before="200" w:line="276" w:lineRule="auto"/>
      <w:ind w:left="156" w:hanging="156"/>
      <w:outlineLvl w:val="3"/>
    </w:pPr>
    <w:rPr>
      <w:rFonts w:ascii="Trebuchet MS" w:eastAsia="Trebuchet MS" w:hAnsi="Trebuchet MS" w:cs="Trebuchet MS"/>
      <w:b/>
      <w:bCs/>
      <w:i/>
      <w:iCs/>
      <w:color w:val="000000"/>
      <w:sz w:val="22"/>
      <w:szCs w:val="22"/>
      <w:u w:color="000000"/>
      <w:lang w:val="en-US"/>
    </w:rPr>
  </w:style>
  <w:style w:type="paragraph" w:customStyle="1" w:styleId="TOC51">
    <w:name w:val="TOC 51"/>
    <w:rsid w:val="00C0594E"/>
    <w:pPr>
      <w:tabs>
        <w:tab w:val="left" w:pos="440"/>
        <w:tab w:val="right" w:leader="dot" w:pos="8478"/>
      </w:tabs>
      <w:spacing w:after="100" w:line="276" w:lineRule="auto"/>
    </w:pPr>
    <w:rPr>
      <w:rFonts w:ascii="Georgia" w:eastAsia="Georgia" w:hAnsi="Georgia" w:cs="Georgia"/>
      <w:color w:val="000000"/>
      <w:sz w:val="22"/>
      <w:szCs w:val="22"/>
      <w:u w:color="000000"/>
      <w:lang w:val="en-US"/>
    </w:rPr>
  </w:style>
  <w:style w:type="paragraph" w:customStyle="1" w:styleId="Encabezam0">
    <w:name w:val="Encabezam."/>
    <w:basedOn w:val="Encabezam"/>
    <w:rsid w:val="00C0594E"/>
    <w:pPr>
      <w:outlineLvl w:val="4"/>
    </w:pPr>
  </w:style>
  <w:style w:type="paragraph" w:customStyle="1" w:styleId="Poromisin">
    <w:name w:val="Por omisión"/>
    <w:rsid w:val="00C0594E"/>
    <w:rPr>
      <w:rFonts w:ascii="Helvetica" w:eastAsia="Helvetica" w:hAnsi="Helvetica" w:cs="Helvetica"/>
      <w:color w:val="000000"/>
      <w:sz w:val="22"/>
      <w:szCs w:val="22"/>
    </w:rPr>
  </w:style>
  <w:style w:type="numbering" w:customStyle="1" w:styleId="Estiloimportado2">
    <w:name w:val="Estilo importado 2"/>
    <w:rsid w:val="00C0594E"/>
    <w:pPr>
      <w:numPr>
        <w:numId w:val="21"/>
      </w:numPr>
    </w:pPr>
  </w:style>
  <w:style w:type="character" w:customStyle="1" w:styleId="NingunoA">
    <w:name w:val="Ninguno A"/>
    <w:basedOn w:val="Ninguno"/>
    <w:rsid w:val="00C0594E"/>
    <w:rPr>
      <w:rFonts w:ascii="Cambria" w:eastAsia="Cambria" w:hAnsi="Cambria" w:cs="Cambria"/>
      <w:color w:val="000000"/>
      <w:sz w:val="24"/>
      <w:szCs w:val="24"/>
      <w:u w:color="000000"/>
      <w:lang w:val="en-US"/>
    </w:rPr>
  </w:style>
  <w:style w:type="paragraph" w:customStyle="1" w:styleId="FootnoteText1">
    <w:name w:val="Footnote Text1"/>
    <w:rsid w:val="00C0594E"/>
    <w:rPr>
      <w:rFonts w:eastAsia="Times New Roman"/>
      <w:color w:val="000000"/>
      <w:u w:color="000000"/>
      <w:lang w:val="en-US"/>
    </w:rPr>
  </w:style>
  <w:style w:type="character" w:customStyle="1" w:styleId="Heading3Char">
    <w:name w:val="Heading 3 Char"/>
    <w:basedOn w:val="Ninguno"/>
    <w:rsid w:val="00C0594E"/>
    <w:rPr>
      <w:sz w:val="22"/>
      <w:szCs w:val="22"/>
      <w:u w:val="single"/>
      <w:lang w:val="en-US"/>
    </w:rPr>
  </w:style>
  <w:style w:type="numbering" w:customStyle="1" w:styleId="Estiloimportado3">
    <w:name w:val="Estilo importado 3"/>
    <w:rsid w:val="00C0594E"/>
    <w:pPr>
      <w:numPr>
        <w:numId w:val="26"/>
      </w:numPr>
    </w:pPr>
  </w:style>
  <w:style w:type="numbering" w:customStyle="1" w:styleId="Estiloimportado4">
    <w:name w:val="Estilo importado 4"/>
    <w:rsid w:val="00C0594E"/>
    <w:pPr>
      <w:numPr>
        <w:numId w:val="29"/>
      </w:numPr>
    </w:pPr>
  </w:style>
  <w:style w:type="character" w:customStyle="1" w:styleId="EndnoteReference1">
    <w:name w:val="Endnote Reference1"/>
    <w:basedOn w:val="Ninguno"/>
    <w:rsid w:val="00C0594E"/>
    <w:rPr>
      <w:vertAlign w:val="superscript"/>
      <w:lang w:val="en-US"/>
    </w:rPr>
  </w:style>
  <w:style w:type="paragraph" w:styleId="ListParagraph">
    <w:name w:val="List Paragraph"/>
    <w:rsid w:val="00C0594E"/>
    <w:pPr>
      <w:spacing w:after="200" w:line="276" w:lineRule="auto"/>
      <w:ind w:left="720"/>
    </w:pPr>
    <w:rPr>
      <w:rFonts w:ascii="Georgia" w:hAnsi="Georgia" w:cs="Arial Unicode MS"/>
      <w:color w:val="000000"/>
      <w:sz w:val="22"/>
      <w:szCs w:val="22"/>
      <w:u w:color="000000"/>
      <w:lang w:val="en-US"/>
    </w:rPr>
  </w:style>
  <w:style w:type="paragraph" w:customStyle="1" w:styleId="Caption1">
    <w:name w:val="Caption1"/>
    <w:next w:val="Normal"/>
    <w:rsid w:val="00C0594E"/>
    <w:pPr>
      <w:spacing w:after="200"/>
    </w:pPr>
    <w:rPr>
      <w:rFonts w:cs="Arial Unicode MS"/>
      <w:b/>
      <w:bCs/>
      <w:color w:val="4F81BD"/>
      <w:sz w:val="18"/>
      <w:szCs w:val="18"/>
      <w:u w:color="4F81BD"/>
      <w:lang w:val="en-US"/>
    </w:rPr>
  </w:style>
  <w:style w:type="numbering" w:customStyle="1" w:styleId="Estiloimportado9">
    <w:name w:val="Estilo importado 9"/>
    <w:rsid w:val="00C0594E"/>
    <w:pPr>
      <w:numPr>
        <w:numId w:val="44"/>
      </w:numPr>
    </w:pPr>
  </w:style>
  <w:style w:type="paragraph" w:customStyle="1" w:styleId="EndnoteText1">
    <w:name w:val="Endnote Text1"/>
    <w:rsid w:val="00C0594E"/>
    <w:rPr>
      <w:rFonts w:eastAsia="Times New Roman"/>
      <w:color w:val="000000"/>
      <w:u w:color="000000"/>
      <w:lang w:val="en-US"/>
    </w:rPr>
  </w:style>
  <w:style w:type="numbering" w:customStyle="1" w:styleId="Estiloimportado10">
    <w:name w:val="Estilo importado 10"/>
    <w:rsid w:val="00C0594E"/>
    <w:pPr>
      <w:numPr>
        <w:numId w:val="65"/>
      </w:numPr>
    </w:pPr>
  </w:style>
  <w:style w:type="paragraph" w:customStyle="1" w:styleId="Index11">
    <w:name w:val="Index 11"/>
    <w:next w:val="Normal"/>
    <w:rsid w:val="00C0594E"/>
    <w:pPr>
      <w:tabs>
        <w:tab w:val="right" w:leader="dot" w:pos="3882"/>
      </w:tabs>
      <w:ind w:left="240" w:hanging="240"/>
    </w:pPr>
    <w:rPr>
      <w:rFonts w:cs="Arial Unicode MS"/>
      <w:color w:val="000000"/>
      <w:sz w:val="24"/>
      <w:szCs w:val="24"/>
      <w:u w:color="000000"/>
      <w:lang w:val="en-US"/>
    </w:rPr>
  </w:style>
  <w:style w:type="paragraph" w:customStyle="1" w:styleId="Index21">
    <w:name w:val="Index 21"/>
    <w:next w:val="Normal"/>
    <w:rsid w:val="00C0594E"/>
    <w:pPr>
      <w:spacing w:after="200" w:line="276" w:lineRule="auto"/>
      <w:ind w:left="440" w:hanging="220"/>
    </w:pPr>
    <w:rPr>
      <w:rFonts w:ascii="Georgia" w:hAnsi="Georgia" w:cs="Arial Unicode MS"/>
      <w:color w:val="000000"/>
      <w:sz w:val="22"/>
      <w:szCs w:val="22"/>
      <w:u w:color="000000"/>
      <w:lang w:val="en-US"/>
    </w:rPr>
  </w:style>
  <w:style w:type="character" w:customStyle="1" w:styleId="Hyperlink0">
    <w:name w:val="Hyperlink.0"/>
    <w:basedOn w:val="Hyperlink"/>
    <w:rsid w:val="00C0594E"/>
    <w:rPr>
      <w:color w:val="67AFBD"/>
      <w:u w:val="single" w:color="67AFBD"/>
    </w:rPr>
  </w:style>
  <w:style w:type="paragraph" w:customStyle="1" w:styleId="TableofFigures1">
    <w:name w:val="Table of Figures1"/>
    <w:next w:val="Normal"/>
    <w:rsid w:val="00C0594E"/>
    <w:pPr>
      <w:spacing w:after="200" w:line="276" w:lineRule="auto"/>
    </w:pPr>
    <w:rPr>
      <w:rFonts w:ascii="Georgia" w:eastAsia="Georgia" w:hAnsi="Georgia" w:cs="Georgia"/>
      <w:color w:val="000000"/>
      <w:sz w:val="22"/>
      <w:szCs w:val="22"/>
      <w:u w:color="000000"/>
      <w:lang w:val="en-US"/>
    </w:rPr>
  </w:style>
  <w:style w:type="paragraph" w:styleId="CommentText">
    <w:name w:val="annotation text"/>
    <w:basedOn w:val="Normal"/>
    <w:link w:val="CommentTextChar"/>
    <w:uiPriority w:val="99"/>
    <w:semiHidden/>
    <w:unhideWhenUsed/>
    <w:rsid w:val="00C0594E"/>
    <w:pPr>
      <w:spacing w:line="240" w:lineRule="auto"/>
    </w:pPr>
    <w:rPr>
      <w:sz w:val="20"/>
      <w:szCs w:val="20"/>
    </w:rPr>
  </w:style>
  <w:style w:type="character" w:customStyle="1" w:styleId="CommentTextChar">
    <w:name w:val="Comment Text Char"/>
    <w:basedOn w:val="DefaultParagraphFont"/>
    <w:link w:val="CommentText"/>
    <w:uiPriority w:val="99"/>
    <w:semiHidden/>
    <w:rsid w:val="00C0594E"/>
    <w:rPr>
      <w:rFonts w:ascii="Georgia" w:eastAsia="Georgia" w:hAnsi="Georgia" w:cs="Georgia"/>
      <w:color w:val="000000"/>
      <w:u w:color="000000"/>
      <w:lang w:val="en-US"/>
    </w:rPr>
  </w:style>
  <w:style w:type="character" w:styleId="CommentReference">
    <w:name w:val="annotation reference"/>
    <w:basedOn w:val="DefaultParagraphFont"/>
    <w:uiPriority w:val="99"/>
    <w:semiHidden/>
    <w:unhideWhenUsed/>
    <w:rsid w:val="00C0594E"/>
    <w:rPr>
      <w:sz w:val="16"/>
      <w:szCs w:val="16"/>
    </w:rPr>
  </w:style>
  <w:style w:type="paragraph" w:styleId="BalloonText">
    <w:name w:val="Balloon Text"/>
    <w:basedOn w:val="Normal"/>
    <w:link w:val="BalloonTextChar"/>
    <w:uiPriority w:val="99"/>
    <w:semiHidden/>
    <w:unhideWhenUsed/>
    <w:rsid w:val="00B7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A9"/>
    <w:rPr>
      <w:rFonts w:ascii="Tahoma" w:eastAsia="Georgia" w:hAnsi="Tahoma" w:cs="Tahoma"/>
      <w:color w:val="000000"/>
      <w:sz w:val="16"/>
      <w:szCs w:val="16"/>
      <w:u w:color="000000"/>
      <w:lang w:val="en-US"/>
    </w:rPr>
  </w:style>
  <w:style w:type="paragraph" w:styleId="CommentSubject">
    <w:name w:val="annotation subject"/>
    <w:basedOn w:val="CommentText"/>
    <w:next w:val="CommentText"/>
    <w:link w:val="CommentSubjectChar"/>
    <w:uiPriority w:val="99"/>
    <w:semiHidden/>
    <w:unhideWhenUsed/>
    <w:rsid w:val="00E541B8"/>
    <w:rPr>
      <w:b/>
      <w:bCs/>
    </w:rPr>
  </w:style>
  <w:style w:type="character" w:customStyle="1" w:styleId="CommentSubjectChar">
    <w:name w:val="Comment Subject Char"/>
    <w:basedOn w:val="CommentTextChar"/>
    <w:link w:val="CommentSubject"/>
    <w:uiPriority w:val="99"/>
    <w:semiHidden/>
    <w:rsid w:val="00E541B8"/>
    <w:rPr>
      <w:rFonts w:ascii="Georgia" w:eastAsia="Georgia" w:hAnsi="Georgia" w:cs="Georgia"/>
      <w:b/>
      <w:bCs/>
      <w:color w:val="000000"/>
      <w:u w:color="000000"/>
      <w:lang w:val="en-US"/>
    </w:rPr>
  </w:style>
  <w:style w:type="paragraph" w:styleId="TOC5">
    <w:name w:val="toc 5"/>
    <w:basedOn w:val="Normal"/>
    <w:next w:val="Normal"/>
    <w:autoRedefine/>
    <w:uiPriority w:val="39"/>
    <w:unhideWhenUsed/>
    <w:rsid w:val="00B1717F"/>
    <w:pPr>
      <w:spacing w:after="100"/>
      <w:ind w:left="880"/>
    </w:pPr>
  </w:style>
  <w:style w:type="paragraph" w:styleId="TOC2">
    <w:name w:val="toc 2"/>
    <w:basedOn w:val="Normal"/>
    <w:next w:val="Normal"/>
    <w:autoRedefine/>
    <w:uiPriority w:val="39"/>
    <w:unhideWhenUsed/>
    <w:rsid w:val="00B1717F"/>
    <w:pPr>
      <w:spacing w:after="100"/>
      <w:ind w:left="220"/>
    </w:pPr>
  </w:style>
  <w:style w:type="paragraph" w:styleId="TOC4">
    <w:name w:val="toc 4"/>
    <w:basedOn w:val="Normal"/>
    <w:next w:val="Normal"/>
    <w:autoRedefine/>
    <w:uiPriority w:val="39"/>
    <w:unhideWhenUsed/>
    <w:rsid w:val="00B1717F"/>
    <w:pPr>
      <w:spacing w:after="100"/>
      <w:ind w:left="660"/>
    </w:pPr>
  </w:style>
  <w:style w:type="paragraph" w:styleId="TOC3">
    <w:name w:val="toc 3"/>
    <w:basedOn w:val="Normal"/>
    <w:next w:val="Normal"/>
    <w:autoRedefine/>
    <w:uiPriority w:val="39"/>
    <w:unhideWhenUsed/>
    <w:rsid w:val="00B171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1.xml"/><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6.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eader" Target="header2.xml"/><Relationship Id="rId33" Type="http://schemas.openxmlformats.org/officeDocument/2006/relationships/footer" Target="footer5.xml"/><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1.xml"/><Relationship Id="rId32" Type="http://schemas.openxmlformats.org/officeDocument/2006/relationships/footer" Target="footer4.xml"/><Relationship Id="rId37" Type="http://schemas.openxmlformats.org/officeDocument/2006/relationships/header" Target="header8.xml"/><Relationship Id="rId40"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eader" Target="header3.xml"/><Relationship Id="rId36" Type="http://schemas.openxmlformats.org/officeDocument/2006/relationships/header" Target="header7.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header" Target="header4.xml"/><Relationship Id="rId35" Type="http://schemas.openxmlformats.org/officeDocument/2006/relationships/footer" Target="footer6.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3" Type="http://schemas.openxmlformats.org/officeDocument/2006/relationships/image" Target="media/image18.jpeg"/><Relationship Id="rId2" Type="http://schemas.openxmlformats.org/officeDocument/2006/relationships/image" Target="media/image17.jpeg"/><Relationship Id="rId1" Type="http://schemas.openxmlformats.org/officeDocument/2006/relationships/image" Target="media/image16.png"/></Relationships>
</file>

<file path=word/_rels/header4.xml.rels><?xml version="1.0" encoding="UTF-8" standalone="yes"?>
<Relationships xmlns="http://schemas.openxmlformats.org/package/2006/relationships"><Relationship Id="rId1" Type="http://schemas.openxmlformats.org/officeDocument/2006/relationships/image" Target="media/image15.png"/></Relationships>
</file>

<file path=word/_rels/header5.xml.rels><?xml version="1.0" encoding="UTF-8" standalone="yes"?>
<Relationships xmlns="http://schemas.openxmlformats.org/package/2006/relationships"><Relationship Id="rId1" Type="http://schemas.openxmlformats.org/officeDocument/2006/relationships/image" Target="media/image15.png"/></Relationships>
</file>

<file path=word/_rels/header6.xml.rels><?xml version="1.0" encoding="UTF-8" standalone="yes"?>
<Relationships xmlns="http://schemas.openxmlformats.org/package/2006/relationships"><Relationship Id="rId3" Type="http://schemas.openxmlformats.org/officeDocument/2006/relationships/image" Target="media/image18.jpeg"/><Relationship Id="rId2" Type="http://schemas.openxmlformats.org/officeDocument/2006/relationships/image" Target="media/image17.jpeg"/><Relationship Id="rId1" Type="http://schemas.openxmlformats.org/officeDocument/2006/relationships/image" Target="media/image16.png"/></Relationships>
</file>

<file path=word/_rels/header7.xml.rels><?xml version="1.0" encoding="UTF-8" standalone="yes"?>
<Relationships xmlns="http://schemas.openxmlformats.org/package/2006/relationships"><Relationship Id="rId1" Type="http://schemas.openxmlformats.org/officeDocument/2006/relationships/image" Target="media/image15.png"/></Relationships>
</file>

<file path=word/_rels/header8.xml.rels><?xml version="1.0" encoding="UTF-8" standalone="yes"?>
<Relationships xmlns="http://schemas.openxmlformats.org/package/2006/relationships"><Relationship Id="rId1" Type="http://schemas.openxmlformats.org/officeDocument/2006/relationships/image" Target="media/image15.png"/></Relationships>
</file>

<file path=word/_rels/header9.xml.rels><?xml version="1.0" encoding="UTF-8" standalone="yes"?>
<Relationships xmlns="http://schemas.openxmlformats.org/package/2006/relationships"><Relationship Id="rId3" Type="http://schemas.openxmlformats.org/officeDocument/2006/relationships/image" Target="media/image18.jpeg"/><Relationship Id="rId2" Type="http://schemas.openxmlformats.org/officeDocument/2006/relationships/image" Target="media/image17.jpeg"/><Relationship Id="rId1" Type="http://schemas.openxmlformats.org/officeDocument/2006/relationships/image" Target="media/image16.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44958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86ED3-20C9-42A6-A9A4-D65B2EA1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34</Pages>
  <Words>4250</Words>
  <Characters>24225</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28419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Meir Kalter</dc:creator>
  <cp:lastModifiedBy>Meir Kalter</cp:lastModifiedBy>
  <cp:revision>13</cp:revision>
  <dcterms:created xsi:type="dcterms:W3CDTF">2016-06-13T06:24:00Z</dcterms:created>
  <dcterms:modified xsi:type="dcterms:W3CDTF">2016-06-14T06:01:00Z</dcterms:modified>
</cp:coreProperties>
</file>