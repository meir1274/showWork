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p w:rsidR="0086723B" w:rsidRDefault="00DE7D2F">
          <w:pPr>
            <w:pStyle w:val="TOC1"/>
            <w:tabs>
              <w:tab w:val="left" w:pos="440"/>
              <w:tab w:val="right" w:leader="dot" w:pos="9339"/>
            </w:tabs>
            <w:rPr>
              <w:ins w:id="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6-15T20:36:00Z">
            <w:r w:rsidR="0086723B" w:rsidRPr="00CC5EE3">
              <w:rPr>
                <w:rStyle w:val="Hyperlink"/>
                <w:noProof/>
              </w:rPr>
              <w:fldChar w:fldCharType="begin"/>
            </w:r>
            <w:r w:rsidR="0086723B" w:rsidRPr="00CC5EE3">
              <w:rPr>
                <w:rStyle w:val="Hyperlink"/>
                <w:noProof/>
              </w:rPr>
              <w:instrText xml:space="preserve"> </w:instrText>
            </w:r>
            <w:r w:rsidR="0086723B">
              <w:rPr>
                <w:noProof/>
              </w:rPr>
              <w:instrText>HYPERLINK \l "_Toc453786404"</w:instrText>
            </w:r>
            <w:r w:rsidR="0086723B" w:rsidRPr="00CC5EE3">
              <w:rPr>
                <w:rStyle w:val="Hyperlink"/>
                <w:noProof/>
              </w:rPr>
              <w:instrText xml:space="preserve"> </w:instrText>
            </w:r>
            <w:r w:rsidR="0086723B" w:rsidRPr="00CC5EE3">
              <w:rPr>
                <w:rStyle w:val="Hyperlink"/>
                <w:noProof/>
              </w:rPr>
              <w:fldChar w:fldCharType="separate"/>
            </w:r>
            <w:r w:rsidR="0086723B" w:rsidRPr="00CC5EE3">
              <w:rPr>
                <w:rStyle w:val="Hyperlink"/>
                <w:noProof/>
              </w:rPr>
              <w:t>1</w:t>
            </w:r>
            <w:r w:rsidR="0086723B">
              <w:rPr>
                <w:rFonts w:asciiTheme="minorHAnsi" w:eastAsiaTheme="minorEastAsia" w:hAnsiTheme="minorHAnsi" w:cstheme="minorBidi"/>
                <w:b w:val="0"/>
                <w:bCs w:val="0"/>
                <w:caps w:val="0"/>
                <w:noProof/>
                <w:color w:val="auto"/>
                <w:sz w:val="22"/>
                <w:szCs w:val="22"/>
                <w:bdr w:val="none" w:sz="0" w:space="0" w:color="auto"/>
                <w:lang w:eastAsia="en-US" w:bidi="he-IL"/>
              </w:rPr>
              <w:tab/>
            </w:r>
            <w:r w:rsidR="0086723B" w:rsidRPr="00CC5EE3">
              <w:rPr>
                <w:rStyle w:val="Hyperlink"/>
                <w:noProof/>
              </w:rPr>
              <w:t>Introduction</w:t>
            </w:r>
            <w:r w:rsidR="0086723B">
              <w:rPr>
                <w:noProof/>
                <w:webHidden/>
              </w:rPr>
              <w:tab/>
            </w:r>
            <w:r w:rsidR="0086723B">
              <w:rPr>
                <w:noProof/>
                <w:webHidden/>
              </w:rPr>
              <w:fldChar w:fldCharType="begin"/>
            </w:r>
            <w:r w:rsidR="0086723B">
              <w:rPr>
                <w:noProof/>
                <w:webHidden/>
              </w:rPr>
              <w:instrText xml:space="preserve"> PAGEREF _Toc453786404 \h </w:instrText>
            </w:r>
          </w:ins>
          <w:r w:rsidR="0086723B">
            <w:rPr>
              <w:noProof/>
              <w:webHidden/>
            </w:rPr>
          </w:r>
          <w:r w:rsidR="0086723B">
            <w:rPr>
              <w:noProof/>
              <w:webHidden/>
            </w:rPr>
            <w:fldChar w:fldCharType="separate"/>
          </w:r>
          <w:ins w:id="12" w:author="Meir Kalter" w:date="2016-06-15T20:36:00Z">
            <w:r w:rsidR="0086723B">
              <w:rPr>
                <w:noProof/>
                <w:webHidden/>
              </w:rPr>
              <w:t>7</w:t>
            </w:r>
            <w:r w:rsidR="0086723B">
              <w:rPr>
                <w:noProof/>
                <w:webHidden/>
              </w:rPr>
              <w:fldChar w:fldCharType="end"/>
            </w:r>
            <w:r w:rsidR="0086723B" w:rsidRPr="00CC5EE3">
              <w:rPr>
                <w:rStyle w:val="Hyperlink"/>
                <w:noProof/>
              </w:rPr>
              <w:fldChar w:fldCharType="end"/>
            </w:r>
          </w:ins>
        </w:p>
        <w:p w:rsidR="0086723B" w:rsidRDefault="0086723B">
          <w:pPr>
            <w:pStyle w:val="TOC1"/>
            <w:tabs>
              <w:tab w:val="left" w:pos="440"/>
              <w:tab w:val="right" w:leader="dot" w:pos="9339"/>
            </w:tabs>
            <w:rPr>
              <w:ins w:id="13"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"_Toc453786405"</w:instrText>
            </w:r>
            <w:r w:rsidRPr="00CC5EE3">
              <w:rPr>
                <w:rStyle w:val="Hyperlink"/>
                <w:noProof/>
              </w:rPr>
              <w:instrText xml:space="preserve"> </w:instrText>
            </w:r>
            <w:r w:rsidRPr="00CC5EE3">
              <w:rPr>
                <w:rStyle w:val="Hyperlink"/>
                <w:noProof/>
              </w:rPr>
              <w:fldChar w:fldCharType="separate"/>
            </w:r>
            <w:r w:rsidRPr="00CC5EE3">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Objective</w:t>
            </w:r>
            <w:r>
              <w:rPr>
                <w:noProof/>
                <w:webHidden/>
              </w:rPr>
              <w:tab/>
            </w:r>
            <w:r>
              <w:rPr>
                <w:noProof/>
                <w:webHidden/>
              </w:rPr>
              <w:fldChar w:fldCharType="begin"/>
            </w:r>
            <w:r>
              <w:rPr>
                <w:noProof/>
                <w:webHidden/>
              </w:rPr>
              <w:instrText xml:space="preserve"> PAGEREF _Toc453786405 \h </w:instrText>
            </w:r>
          </w:ins>
          <w:r>
            <w:rPr>
              <w:noProof/>
              <w:webHidden/>
            </w:rPr>
          </w:r>
          <w:r>
            <w:rPr>
              <w:noProof/>
              <w:webHidden/>
            </w:rPr>
            <w:fldChar w:fldCharType="separate"/>
          </w:r>
          <w:ins w:id="15" w:author="Meir Kalter" w:date="2016-06-15T20:36:00Z">
            <w:r>
              <w:rPr>
                <w:noProof/>
                <w:webHidden/>
              </w:rPr>
              <w:t>8</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6"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"_Toc453786406"</w:instrText>
            </w:r>
            <w:r w:rsidRPr="00CC5EE3">
              <w:rPr>
                <w:rStyle w:val="Hyperlink"/>
                <w:noProof/>
              </w:rPr>
              <w:instrText xml:space="preserve"> </w:instrText>
            </w:r>
            <w:r w:rsidRPr="00CC5EE3">
              <w:rPr>
                <w:rStyle w:val="Hyperlink"/>
                <w:noProof/>
              </w:rPr>
              <w:fldChar w:fldCharType="separate"/>
            </w:r>
            <w:r w:rsidRPr="00CC5EE3">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Requirements</w:t>
            </w:r>
            <w:r>
              <w:rPr>
                <w:noProof/>
                <w:webHidden/>
              </w:rPr>
              <w:tab/>
            </w:r>
            <w:r>
              <w:rPr>
                <w:noProof/>
                <w:webHidden/>
              </w:rPr>
              <w:fldChar w:fldCharType="begin"/>
            </w:r>
            <w:r>
              <w:rPr>
                <w:noProof/>
                <w:webHidden/>
              </w:rPr>
              <w:instrText xml:space="preserve"> PAGEREF _Toc453786406 \h </w:instrText>
            </w:r>
          </w:ins>
          <w:r>
            <w:rPr>
              <w:noProof/>
              <w:webHidden/>
            </w:rPr>
          </w:r>
          <w:r>
            <w:rPr>
              <w:noProof/>
              <w:webHidden/>
            </w:rPr>
            <w:fldChar w:fldCharType="separate"/>
          </w:r>
          <w:ins w:id="18" w:author="Meir Kalter" w:date="2016-06-15T20:36:00Z">
            <w:r>
              <w:rPr>
                <w:noProof/>
                <w:webHidden/>
              </w:rPr>
              <w:t>9</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"_Toc453786407"</w:instrText>
            </w:r>
            <w:r w:rsidRPr="00CC5EE3">
              <w:rPr>
                <w:rStyle w:val="Hyperlink"/>
                <w:noProof/>
              </w:rPr>
              <w:instrText xml:space="preserve"> </w:instrText>
            </w:r>
            <w:r w:rsidRPr="00CC5EE3">
              <w:rPr>
                <w:rStyle w:val="Hyperlink"/>
                <w:noProof/>
              </w:rPr>
              <w:fldChar w:fldCharType="separate"/>
            </w:r>
            <w:r w:rsidRPr="00CC5EE3">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Application design</w:t>
            </w:r>
            <w:r>
              <w:rPr>
                <w:noProof/>
                <w:webHidden/>
              </w:rPr>
              <w:tab/>
            </w:r>
            <w:r>
              <w:rPr>
                <w:noProof/>
                <w:webHidden/>
              </w:rPr>
              <w:fldChar w:fldCharType="begin"/>
            </w:r>
            <w:r>
              <w:rPr>
                <w:noProof/>
                <w:webHidden/>
              </w:rPr>
              <w:instrText xml:space="preserve"> PAGEREF _Toc453786407 \h </w:instrText>
            </w:r>
          </w:ins>
          <w:r>
            <w:rPr>
              <w:noProof/>
              <w:webHidden/>
            </w:rPr>
          </w:r>
          <w:r>
            <w:rPr>
              <w:noProof/>
              <w:webHidden/>
            </w:rPr>
            <w:fldChar w:fldCharType="separate"/>
          </w:r>
          <w:ins w:id="21"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2" w:author="Meir Kalter" w:date="2016-06-15T20:36:00Z"/>
              <w:rFonts w:eastAsiaTheme="minorEastAsia" w:cstheme="minorBidi"/>
              <w:b w:val="0"/>
              <w:bCs w:val="0"/>
              <w:noProof/>
              <w:color w:val="auto"/>
              <w:sz w:val="22"/>
              <w:szCs w:val="22"/>
              <w:bdr w:val="none" w:sz="0" w:space="0" w:color="auto"/>
              <w:lang w:eastAsia="en-US" w:bidi="he-IL"/>
            </w:rPr>
          </w:pPr>
          <w:ins w:id="2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"_Toc453786408"</w:instrText>
            </w:r>
            <w:r w:rsidRPr="00CC5EE3">
              <w:rPr>
                <w:rStyle w:val="Hyperlink"/>
                <w:noProof/>
              </w:rPr>
              <w:instrText xml:space="preserve"> </w:instrText>
            </w:r>
            <w:r w:rsidRPr="00CC5EE3">
              <w:rPr>
                <w:rStyle w:val="Hyperlink"/>
                <w:noProof/>
              </w:rPr>
              <w:fldChar w:fldCharType="separate"/>
            </w:r>
            <w:r w:rsidRPr="00CC5EE3">
              <w:rPr>
                <w:rStyle w:val="Hyperlink"/>
                <w:noProof/>
              </w:rPr>
              <w:t>4.1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_Toc453786408 \h </w:instrText>
            </w:r>
          </w:ins>
          <w:r>
            <w:rPr>
              <w:noProof/>
              <w:webHidden/>
            </w:rPr>
          </w:r>
          <w:r>
            <w:rPr>
              <w:noProof/>
              <w:webHidden/>
            </w:rPr>
            <w:fldChar w:fldCharType="separate"/>
          </w:r>
          <w:ins w:id="24"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25" w:author="Meir Kalter" w:date="2016-06-15T20:36:00Z"/>
              <w:rFonts w:eastAsiaTheme="minorEastAsia" w:cstheme="minorBidi"/>
              <w:noProof/>
              <w:color w:val="auto"/>
              <w:sz w:val="22"/>
              <w:szCs w:val="22"/>
              <w:bdr w:val="none" w:sz="0" w:space="0" w:color="auto"/>
              <w:lang w:eastAsia="en-US" w:bidi="he-IL"/>
            </w:rPr>
          </w:pPr>
          <w:ins w:id="2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CC5EE3">
              <w:rPr>
                <w:rStyle w:val="Hyperlink"/>
                <w:noProof/>
              </w:rPr>
              <w:t>Singleton</w:t>
            </w:r>
            <w:r w:rsidRPr="00CC5EE3">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_Toc453786410 \h </w:instrText>
            </w:r>
          </w:ins>
          <w:r>
            <w:rPr>
              <w:noProof/>
              <w:webHidden/>
            </w:rPr>
          </w:r>
          <w:r>
            <w:rPr>
              <w:noProof/>
              <w:webHidden/>
            </w:rPr>
            <w:fldChar w:fldCharType="separate"/>
          </w:r>
          <w:ins w:id="27"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28" w:author="Meir Kalter" w:date="2016-06-15T20:36:00Z"/>
              <w:rFonts w:eastAsiaTheme="minorEastAsia" w:cstheme="minorBidi"/>
              <w:noProof/>
              <w:color w:val="auto"/>
              <w:sz w:val="22"/>
              <w:szCs w:val="22"/>
              <w:bdr w:val="none" w:sz="0" w:space="0" w:color="auto"/>
              <w:lang w:eastAsia="en-US" w:bidi="he-IL"/>
            </w:rPr>
          </w:pPr>
          <w:ins w:id="2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"_Toc453786411"</w:instrText>
            </w:r>
            <w:r w:rsidRPr="00CC5EE3">
              <w:rPr>
                <w:rStyle w:val="Hyperlink"/>
                <w:noProof/>
              </w:rPr>
              <w:instrText xml:space="preserve"> </w:instrText>
            </w:r>
            <w:r w:rsidRPr="00CC5EE3">
              <w:rPr>
                <w:rStyle w:val="Hyperlink"/>
                <w:noProof/>
              </w:rPr>
              <w:fldChar w:fldCharType="separate"/>
            </w:r>
            <w:r w:rsidRPr="00CC5EE3">
              <w:rPr>
                <w:rStyle w:val="Hyperlink"/>
                <w:noProof/>
              </w:rPr>
              <w:t>4.1.2</w:t>
            </w:r>
            <w:r>
              <w:rPr>
                <w:rFonts w:eastAsiaTheme="minorEastAsia" w:cstheme="minorBidi"/>
                <w:noProof/>
                <w:color w:val="auto"/>
                <w:sz w:val="22"/>
                <w:szCs w:val="22"/>
                <w:bdr w:val="none" w:sz="0" w:space="0" w:color="auto"/>
                <w:lang w:eastAsia="en-US" w:bidi="he-IL"/>
              </w:rPr>
              <w:tab/>
            </w:r>
            <w:r w:rsidRPr="00CC5EE3">
              <w:rPr>
                <w:rStyle w:val="Hyperlink"/>
                <w:noProof/>
              </w:rPr>
              <w:t>Factory Pattern</w:t>
            </w:r>
            <w:r>
              <w:rPr>
                <w:noProof/>
                <w:webHidden/>
              </w:rPr>
              <w:tab/>
            </w:r>
            <w:r>
              <w:rPr>
                <w:noProof/>
                <w:webHidden/>
              </w:rPr>
              <w:fldChar w:fldCharType="begin"/>
            </w:r>
            <w:r>
              <w:rPr>
                <w:noProof/>
                <w:webHidden/>
              </w:rPr>
              <w:instrText xml:space="preserve"> PAGEREF _Toc453786411 \h </w:instrText>
            </w:r>
          </w:ins>
          <w:r>
            <w:rPr>
              <w:noProof/>
              <w:webHidden/>
            </w:rPr>
          </w:r>
          <w:r>
            <w:rPr>
              <w:noProof/>
              <w:webHidden/>
            </w:rPr>
            <w:fldChar w:fldCharType="separate"/>
          </w:r>
          <w:ins w:id="30"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31" w:author="Meir Kalter" w:date="2016-06-15T20:36:00Z"/>
              <w:rFonts w:eastAsiaTheme="minorEastAsia" w:cstheme="minorBidi"/>
              <w:b w:val="0"/>
              <w:bCs w:val="0"/>
              <w:noProof/>
              <w:color w:val="auto"/>
              <w:sz w:val="22"/>
              <w:szCs w:val="22"/>
              <w:bdr w:val="none" w:sz="0" w:space="0" w:color="auto"/>
              <w:lang w:eastAsia="en-US" w:bidi="he-IL"/>
            </w:rPr>
          </w:pPr>
          <w:ins w:id="3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"_Toc453786412"</w:instrText>
            </w:r>
            <w:r w:rsidRPr="00CC5EE3">
              <w:rPr>
                <w:rStyle w:val="Hyperlink"/>
                <w:noProof/>
              </w:rPr>
              <w:instrText xml:space="preserve"> </w:instrText>
            </w:r>
            <w:r w:rsidRPr="00CC5EE3">
              <w:rPr>
                <w:rStyle w:val="Hyperlink"/>
                <w:noProof/>
              </w:rPr>
              <w:fldChar w:fldCharType="separate"/>
            </w:r>
            <w:r w:rsidRPr="00CC5EE3">
              <w:rPr>
                <w:rStyle w:val="Hyperlink"/>
                <w:noProof/>
              </w:rPr>
              <w:t>4.2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Pseudo codes</w:t>
            </w:r>
            <w:r>
              <w:rPr>
                <w:noProof/>
                <w:webHidden/>
              </w:rPr>
              <w:tab/>
            </w:r>
            <w:r>
              <w:rPr>
                <w:noProof/>
                <w:webHidden/>
              </w:rPr>
              <w:fldChar w:fldCharType="begin"/>
            </w:r>
            <w:r>
              <w:rPr>
                <w:noProof/>
                <w:webHidden/>
              </w:rPr>
              <w:instrText xml:space="preserve"> PAGEREF _Toc453786412 \h </w:instrText>
            </w:r>
          </w:ins>
          <w:r>
            <w:rPr>
              <w:noProof/>
              <w:webHidden/>
            </w:rPr>
          </w:r>
          <w:r>
            <w:rPr>
              <w:noProof/>
              <w:webHidden/>
            </w:rPr>
            <w:fldChar w:fldCharType="separate"/>
          </w:r>
          <w:ins w:id="33"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34" w:author="Meir Kalter" w:date="2016-06-15T20:36:00Z"/>
              <w:rFonts w:eastAsiaTheme="minorEastAsia" w:cstheme="minorBidi"/>
              <w:noProof/>
              <w:color w:val="auto"/>
              <w:sz w:val="22"/>
              <w:szCs w:val="22"/>
              <w:bdr w:val="none" w:sz="0" w:space="0" w:color="auto"/>
              <w:lang w:eastAsia="en-US" w:bidi="he-IL"/>
            </w:rPr>
          </w:pPr>
          <w:ins w:id="3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"_Toc453786413"</w:instrText>
            </w:r>
            <w:r w:rsidRPr="00CC5EE3">
              <w:rPr>
                <w:rStyle w:val="Hyperlink"/>
                <w:noProof/>
              </w:rPr>
              <w:instrText xml:space="preserve"> </w:instrText>
            </w:r>
            <w:r w:rsidRPr="00CC5EE3">
              <w:rPr>
                <w:rStyle w:val="Hyperlink"/>
                <w:noProof/>
              </w:rPr>
              <w:fldChar w:fldCharType="separate"/>
            </w:r>
            <w:r w:rsidRPr="00CC5EE3">
              <w:rPr>
                <w:rStyle w:val="Hyperlink"/>
                <w:noProof/>
              </w:rPr>
              <w:t>4.2.1</w:t>
            </w:r>
            <w:r>
              <w:rPr>
                <w:rFonts w:eastAsiaTheme="minorEastAsia" w:cstheme="minorBidi"/>
                <w:noProof/>
                <w:color w:val="auto"/>
                <w:sz w:val="22"/>
                <w:szCs w:val="22"/>
                <w:bdr w:val="none" w:sz="0" w:space="0" w:color="auto"/>
                <w:lang w:eastAsia="en-US" w:bidi="he-IL"/>
              </w:rPr>
              <w:tab/>
            </w:r>
            <w:r w:rsidRPr="00CC5EE3">
              <w:rPr>
                <w:rStyle w:val="Hyperlink"/>
                <w:noProof/>
              </w:rPr>
              <w:t>Run/Step execution</w:t>
            </w:r>
            <w:r>
              <w:rPr>
                <w:noProof/>
                <w:webHidden/>
              </w:rPr>
              <w:tab/>
            </w:r>
            <w:r>
              <w:rPr>
                <w:noProof/>
                <w:webHidden/>
              </w:rPr>
              <w:fldChar w:fldCharType="begin"/>
            </w:r>
            <w:r>
              <w:rPr>
                <w:noProof/>
                <w:webHidden/>
              </w:rPr>
              <w:instrText xml:space="preserve"> PAGEREF _Toc453786413 \h </w:instrText>
            </w:r>
          </w:ins>
          <w:r>
            <w:rPr>
              <w:noProof/>
              <w:webHidden/>
            </w:rPr>
          </w:r>
          <w:r>
            <w:rPr>
              <w:noProof/>
              <w:webHidden/>
            </w:rPr>
            <w:fldChar w:fldCharType="separate"/>
          </w:r>
          <w:ins w:id="36"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37" w:author="Meir Kalter" w:date="2016-06-15T20:36:00Z"/>
              <w:rFonts w:eastAsiaTheme="minorEastAsia" w:cstheme="minorBidi"/>
              <w:noProof/>
              <w:color w:val="auto"/>
              <w:sz w:val="22"/>
              <w:szCs w:val="22"/>
              <w:bdr w:val="none" w:sz="0" w:space="0" w:color="auto"/>
              <w:lang w:eastAsia="en-US" w:bidi="he-IL"/>
            </w:rPr>
          </w:pPr>
          <w:ins w:id="3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"_Toc453786414"</w:instrText>
            </w:r>
            <w:r w:rsidRPr="00CC5EE3">
              <w:rPr>
                <w:rStyle w:val="Hyperlink"/>
                <w:noProof/>
              </w:rPr>
              <w:instrText xml:space="preserve"> </w:instrText>
            </w:r>
            <w:r w:rsidRPr="00CC5EE3">
              <w:rPr>
                <w:rStyle w:val="Hyperlink"/>
                <w:noProof/>
              </w:rPr>
              <w:fldChar w:fldCharType="separate"/>
            </w:r>
            <w:r w:rsidRPr="00CC5EE3">
              <w:rPr>
                <w:rStyle w:val="Hyperlink"/>
                <w:noProof/>
              </w:rPr>
              <w:t>4.2.2</w:t>
            </w:r>
            <w:r>
              <w:rPr>
                <w:rFonts w:eastAsiaTheme="minorEastAsia" w:cstheme="minorBidi"/>
                <w:noProof/>
                <w:color w:val="auto"/>
                <w:sz w:val="22"/>
                <w:szCs w:val="22"/>
                <w:bdr w:val="none" w:sz="0" w:space="0" w:color="auto"/>
                <w:lang w:eastAsia="en-US" w:bidi="he-IL"/>
              </w:rPr>
              <w:tab/>
            </w:r>
            <w:r w:rsidRPr="00CC5EE3">
              <w:rPr>
                <w:rStyle w:val="Hyperlink"/>
                <w:noProof/>
              </w:rPr>
              <w:t>Instruction implementation</w:t>
            </w:r>
            <w:r>
              <w:rPr>
                <w:noProof/>
                <w:webHidden/>
              </w:rPr>
              <w:tab/>
            </w:r>
            <w:r>
              <w:rPr>
                <w:noProof/>
                <w:webHidden/>
              </w:rPr>
              <w:fldChar w:fldCharType="begin"/>
            </w:r>
            <w:r>
              <w:rPr>
                <w:noProof/>
                <w:webHidden/>
              </w:rPr>
              <w:instrText xml:space="preserve"> PAGEREF _Toc453786414 \h </w:instrText>
            </w:r>
          </w:ins>
          <w:r>
            <w:rPr>
              <w:noProof/>
              <w:webHidden/>
            </w:rPr>
          </w:r>
          <w:r>
            <w:rPr>
              <w:noProof/>
              <w:webHidden/>
            </w:rPr>
            <w:fldChar w:fldCharType="separate"/>
          </w:r>
          <w:ins w:id="39"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40" w:author="Meir Kalter" w:date="2016-06-15T20:36:00Z"/>
              <w:rFonts w:eastAsiaTheme="minorEastAsia" w:cstheme="minorBidi"/>
              <w:noProof/>
              <w:color w:val="auto"/>
              <w:sz w:val="22"/>
              <w:szCs w:val="22"/>
              <w:bdr w:val="none" w:sz="0" w:space="0" w:color="auto"/>
              <w:lang w:eastAsia="en-US" w:bidi="he-IL"/>
            </w:rPr>
          </w:pPr>
          <w:ins w:id="4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"_Toc453786415"</w:instrText>
            </w:r>
            <w:r w:rsidRPr="00CC5EE3">
              <w:rPr>
                <w:rStyle w:val="Hyperlink"/>
                <w:noProof/>
              </w:rPr>
              <w:instrText xml:space="preserve"> </w:instrText>
            </w:r>
            <w:r w:rsidRPr="00CC5EE3">
              <w:rPr>
                <w:rStyle w:val="Hyperlink"/>
                <w:noProof/>
              </w:rPr>
              <w:fldChar w:fldCharType="separate"/>
            </w:r>
            <w:r w:rsidRPr="00CC5EE3">
              <w:rPr>
                <w:rStyle w:val="Hyperlink"/>
                <w:noProof/>
              </w:rPr>
              <w:t>4.2.3</w:t>
            </w:r>
            <w:r>
              <w:rPr>
                <w:rFonts w:eastAsiaTheme="minorEastAsia" w:cstheme="minorBidi"/>
                <w:noProof/>
                <w:color w:val="auto"/>
                <w:sz w:val="22"/>
                <w:szCs w:val="22"/>
                <w:bdr w:val="none" w:sz="0" w:space="0" w:color="auto"/>
                <w:lang w:eastAsia="en-US" w:bidi="he-IL"/>
              </w:rPr>
              <w:tab/>
            </w:r>
            <w:r w:rsidRPr="00CC5EE3">
              <w:rPr>
                <w:rStyle w:val="Hyperlink"/>
                <w:noProof/>
              </w:rPr>
              <w:t>Seven Digit display</w:t>
            </w:r>
            <w:r>
              <w:rPr>
                <w:noProof/>
                <w:webHidden/>
              </w:rPr>
              <w:tab/>
            </w:r>
            <w:r>
              <w:rPr>
                <w:noProof/>
                <w:webHidden/>
              </w:rPr>
              <w:fldChar w:fldCharType="begin"/>
            </w:r>
            <w:r>
              <w:rPr>
                <w:noProof/>
                <w:webHidden/>
              </w:rPr>
              <w:instrText xml:space="preserve"> PAGEREF _Toc453786415 \h </w:instrText>
            </w:r>
          </w:ins>
          <w:r>
            <w:rPr>
              <w:noProof/>
              <w:webHidden/>
            </w:rPr>
          </w:r>
          <w:r>
            <w:rPr>
              <w:noProof/>
              <w:webHidden/>
            </w:rPr>
            <w:fldChar w:fldCharType="separate"/>
          </w:r>
          <w:ins w:id="42"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43" w:author="Meir Kalter" w:date="2016-06-15T20:36:00Z"/>
              <w:rFonts w:eastAsiaTheme="minorEastAsia" w:cstheme="minorBidi"/>
              <w:noProof/>
              <w:color w:val="auto"/>
              <w:sz w:val="22"/>
              <w:szCs w:val="22"/>
              <w:bdr w:val="none" w:sz="0" w:space="0" w:color="auto"/>
              <w:lang w:eastAsia="en-US" w:bidi="he-IL"/>
            </w:rPr>
          </w:pPr>
          <w:ins w:id="4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"_Toc453786416"</w:instrText>
            </w:r>
            <w:r w:rsidRPr="00CC5EE3">
              <w:rPr>
                <w:rStyle w:val="Hyperlink"/>
                <w:noProof/>
              </w:rPr>
              <w:instrText xml:space="preserve"> </w:instrText>
            </w:r>
            <w:r w:rsidRPr="00CC5EE3">
              <w:rPr>
                <w:rStyle w:val="Hyperlink"/>
                <w:noProof/>
              </w:rPr>
              <w:fldChar w:fldCharType="separate"/>
            </w:r>
            <w:r w:rsidRPr="00CC5EE3">
              <w:rPr>
                <w:rStyle w:val="Hyperlink"/>
                <w:noProof/>
              </w:rPr>
              <w:t>4.2.4</w:t>
            </w:r>
            <w:r>
              <w:rPr>
                <w:rFonts w:eastAsiaTheme="minorEastAsia" w:cstheme="minorBidi"/>
                <w:noProof/>
                <w:color w:val="auto"/>
                <w:sz w:val="22"/>
                <w:szCs w:val="22"/>
                <w:bdr w:val="none" w:sz="0" w:space="0" w:color="auto"/>
                <w:lang w:eastAsia="en-US" w:bidi="he-IL"/>
              </w:rPr>
              <w:tab/>
            </w:r>
            <w:r w:rsidRPr="00CC5EE3">
              <w:rPr>
                <w:rStyle w:val="Hyperlink"/>
                <w:noProof/>
              </w:rPr>
              <w:t>Pseudo code Explanations</w:t>
            </w:r>
            <w:r>
              <w:rPr>
                <w:noProof/>
                <w:webHidden/>
              </w:rPr>
              <w:tab/>
            </w:r>
            <w:r>
              <w:rPr>
                <w:noProof/>
                <w:webHidden/>
              </w:rPr>
              <w:fldChar w:fldCharType="begin"/>
            </w:r>
            <w:r>
              <w:rPr>
                <w:noProof/>
                <w:webHidden/>
              </w:rPr>
              <w:instrText xml:space="preserve"> PAGEREF _Toc453786416 \h </w:instrText>
            </w:r>
          </w:ins>
          <w:r>
            <w:rPr>
              <w:noProof/>
              <w:webHidden/>
            </w:rPr>
          </w:r>
          <w:r>
            <w:rPr>
              <w:noProof/>
              <w:webHidden/>
            </w:rPr>
            <w:fldChar w:fldCharType="separate"/>
          </w:r>
          <w:ins w:id="45"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46" w:author="Meir Kalter" w:date="2016-06-15T20:36:00Z"/>
              <w:rFonts w:eastAsiaTheme="minorEastAsia" w:cstheme="minorBidi"/>
              <w:b w:val="0"/>
              <w:bCs w:val="0"/>
              <w:noProof/>
              <w:color w:val="auto"/>
              <w:sz w:val="22"/>
              <w:szCs w:val="22"/>
              <w:bdr w:val="none" w:sz="0" w:space="0" w:color="auto"/>
              <w:lang w:eastAsia="en-US" w:bidi="he-IL"/>
            </w:rPr>
          </w:pPr>
          <w:ins w:id="4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"_Toc453786417"</w:instrText>
            </w:r>
            <w:r w:rsidRPr="00CC5EE3">
              <w:rPr>
                <w:rStyle w:val="Hyperlink"/>
                <w:noProof/>
              </w:rPr>
              <w:instrText xml:space="preserve"> </w:instrText>
            </w:r>
            <w:r w:rsidRPr="00CC5EE3">
              <w:rPr>
                <w:rStyle w:val="Hyperlink"/>
                <w:noProof/>
              </w:rPr>
              <w:fldChar w:fldCharType="separate"/>
            </w:r>
            <w:r w:rsidRPr="00CC5EE3">
              <w:rPr>
                <w:rStyle w:val="Hyperlink"/>
                <w:noProof/>
              </w:rPr>
              <w:t>4.3</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Customization of classes</w:t>
            </w:r>
            <w:r>
              <w:rPr>
                <w:noProof/>
                <w:webHidden/>
              </w:rPr>
              <w:tab/>
            </w:r>
            <w:r>
              <w:rPr>
                <w:noProof/>
                <w:webHidden/>
              </w:rPr>
              <w:fldChar w:fldCharType="begin"/>
            </w:r>
            <w:r>
              <w:rPr>
                <w:noProof/>
                <w:webHidden/>
              </w:rPr>
              <w:instrText xml:space="preserve"> PAGEREF _Toc453786417 \h </w:instrText>
            </w:r>
          </w:ins>
          <w:r>
            <w:rPr>
              <w:noProof/>
              <w:webHidden/>
            </w:rPr>
          </w:r>
          <w:r>
            <w:rPr>
              <w:noProof/>
              <w:webHidden/>
            </w:rPr>
            <w:fldChar w:fldCharType="separate"/>
          </w:r>
          <w:ins w:id="48"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4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5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"_Toc453786430"</w:instrText>
            </w:r>
            <w:r w:rsidRPr="00CC5EE3">
              <w:rPr>
                <w:rStyle w:val="Hyperlink"/>
                <w:noProof/>
              </w:rPr>
              <w:instrText xml:space="preserve"> </w:instrText>
            </w:r>
            <w:r w:rsidRPr="00CC5EE3">
              <w:rPr>
                <w:rStyle w:val="Hyperlink"/>
                <w:noProof/>
              </w:rPr>
              <w:fldChar w:fldCharType="separate"/>
            </w:r>
            <w:r w:rsidRPr="00CC5EE3">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environment / programming language/Implementation</w:t>
            </w:r>
            <w:r>
              <w:rPr>
                <w:noProof/>
                <w:webHidden/>
              </w:rPr>
              <w:tab/>
            </w:r>
            <w:r>
              <w:rPr>
                <w:noProof/>
                <w:webHidden/>
              </w:rPr>
              <w:fldChar w:fldCharType="begin"/>
            </w:r>
            <w:r>
              <w:rPr>
                <w:noProof/>
                <w:webHidden/>
              </w:rPr>
              <w:instrText xml:space="preserve"> PAGEREF _Toc453786430 \h </w:instrText>
            </w:r>
          </w:ins>
          <w:r>
            <w:rPr>
              <w:noProof/>
              <w:webHidden/>
            </w:rPr>
          </w:r>
          <w:r>
            <w:rPr>
              <w:noProof/>
              <w:webHidden/>
            </w:rPr>
            <w:fldChar w:fldCharType="separate"/>
          </w:r>
          <w:ins w:id="51"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52" w:author="Meir Kalter" w:date="2016-06-15T20:36:00Z"/>
              <w:rFonts w:eastAsiaTheme="minorEastAsia" w:cstheme="minorBidi"/>
              <w:b w:val="0"/>
              <w:bCs w:val="0"/>
              <w:noProof/>
              <w:color w:val="auto"/>
              <w:sz w:val="22"/>
              <w:szCs w:val="22"/>
              <w:bdr w:val="none" w:sz="0" w:space="0" w:color="auto"/>
              <w:lang w:eastAsia="en-US" w:bidi="he-IL"/>
            </w:rPr>
          </w:pPr>
          <w:ins w:id="5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"_Toc453786431"</w:instrText>
            </w:r>
            <w:r w:rsidRPr="00CC5EE3">
              <w:rPr>
                <w:rStyle w:val="Hyperlink"/>
                <w:noProof/>
              </w:rPr>
              <w:instrText xml:space="preserve"> </w:instrText>
            </w:r>
            <w:r w:rsidRPr="00CC5EE3">
              <w:rPr>
                <w:rStyle w:val="Hyperlink"/>
                <w:noProof/>
              </w:rPr>
              <w:fldChar w:fldCharType="separate"/>
            </w:r>
            <w:r w:rsidRPr="00CC5EE3">
              <w:rPr>
                <w:rStyle w:val="Hyperlink"/>
                <w:noProof/>
              </w:rPr>
              <w:t>5.1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Implementations</w:t>
            </w:r>
            <w:r>
              <w:rPr>
                <w:noProof/>
                <w:webHidden/>
              </w:rPr>
              <w:tab/>
            </w:r>
            <w:r>
              <w:rPr>
                <w:noProof/>
                <w:webHidden/>
              </w:rPr>
              <w:fldChar w:fldCharType="begin"/>
            </w:r>
            <w:r>
              <w:rPr>
                <w:noProof/>
                <w:webHidden/>
              </w:rPr>
              <w:instrText xml:space="preserve"> PAGEREF _Toc453786431 \h </w:instrText>
            </w:r>
          </w:ins>
          <w:r>
            <w:rPr>
              <w:noProof/>
              <w:webHidden/>
            </w:rPr>
          </w:r>
          <w:r>
            <w:rPr>
              <w:noProof/>
              <w:webHidden/>
            </w:rPr>
            <w:fldChar w:fldCharType="separate"/>
          </w:r>
          <w:ins w:id="54"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55" w:author="Meir Kalter" w:date="2016-06-15T20:36:00Z"/>
              <w:rFonts w:eastAsiaTheme="minorEastAsia" w:cstheme="minorBidi"/>
              <w:noProof/>
              <w:color w:val="auto"/>
              <w:sz w:val="22"/>
              <w:szCs w:val="22"/>
              <w:bdr w:val="none" w:sz="0" w:space="0" w:color="auto"/>
              <w:lang w:eastAsia="en-US" w:bidi="he-IL"/>
            </w:rPr>
          </w:pPr>
          <w:ins w:id="5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"_Toc453786432"</w:instrText>
            </w:r>
            <w:r w:rsidRPr="00CC5EE3">
              <w:rPr>
                <w:rStyle w:val="Hyperlink"/>
                <w:noProof/>
              </w:rPr>
              <w:instrText xml:space="preserve"> </w:instrText>
            </w:r>
            <w:r w:rsidRPr="00CC5EE3">
              <w:rPr>
                <w:rStyle w:val="Hyperlink"/>
                <w:noProof/>
              </w:rPr>
              <w:fldChar w:fldCharType="separate"/>
            </w:r>
            <w:r w:rsidRPr="00CC5EE3">
              <w:rPr>
                <w:rStyle w:val="Hyperlink"/>
                <w:noProof/>
              </w:rPr>
              <w:t>5.1.1</w:t>
            </w:r>
            <w:r>
              <w:rPr>
                <w:rFonts w:eastAsiaTheme="minorEastAsia" w:cstheme="minorBidi"/>
                <w:noProof/>
                <w:color w:val="auto"/>
                <w:sz w:val="22"/>
                <w:szCs w:val="22"/>
                <w:bdr w:val="none" w:sz="0" w:space="0" w:color="auto"/>
                <w:lang w:eastAsia="en-US" w:bidi="he-IL"/>
              </w:rPr>
              <w:tab/>
            </w:r>
            <w:r w:rsidRPr="00CC5EE3">
              <w:rPr>
                <w:rStyle w:val="Hyperlink"/>
                <w:noProof/>
              </w:rPr>
              <w:t>Seven</w:t>
            </w:r>
            <w:r w:rsidRPr="00CC5EE3">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_Toc453786432 \h </w:instrText>
            </w:r>
          </w:ins>
          <w:r>
            <w:rPr>
              <w:noProof/>
              <w:webHidden/>
            </w:rPr>
          </w:r>
          <w:r>
            <w:rPr>
              <w:noProof/>
              <w:webHidden/>
            </w:rPr>
            <w:fldChar w:fldCharType="separate"/>
          </w:r>
          <w:ins w:id="57"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58"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5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"_Toc453786433"</w:instrText>
            </w:r>
            <w:r w:rsidRPr="00CC5EE3">
              <w:rPr>
                <w:rStyle w:val="Hyperlink"/>
                <w:noProof/>
              </w:rPr>
              <w:instrText xml:space="preserve"> </w:instrText>
            </w:r>
            <w:r w:rsidRPr="00CC5EE3">
              <w:rPr>
                <w:rStyle w:val="Hyperlink"/>
                <w:noProof/>
              </w:rPr>
              <w:fldChar w:fldCharType="separate"/>
            </w:r>
            <w:r w:rsidRPr="00CC5EE3">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Known Limitations-improvements</w:t>
            </w:r>
            <w:r>
              <w:rPr>
                <w:noProof/>
                <w:webHidden/>
              </w:rPr>
              <w:tab/>
            </w:r>
            <w:r>
              <w:rPr>
                <w:noProof/>
                <w:webHidden/>
              </w:rPr>
              <w:fldChar w:fldCharType="begin"/>
            </w:r>
            <w:r>
              <w:rPr>
                <w:noProof/>
                <w:webHidden/>
              </w:rPr>
              <w:instrText xml:space="preserve"> PAGEREF _Toc453786433 \h </w:instrText>
            </w:r>
          </w:ins>
          <w:r>
            <w:rPr>
              <w:noProof/>
              <w:webHidden/>
            </w:rPr>
          </w:r>
          <w:r>
            <w:rPr>
              <w:noProof/>
              <w:webHidden/>
            </w:rPr>
            <w:fldChar w:fldCharType="separate"/>
          </w:r>
          <w:ins w:id="60"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61" w:author="Meir Kalter" w:date="2016-06-15T20:36:00Z"/>
              <w:rFonts w:eastAsiaTheme="minorEastAsia" w:cstheme="minorBidi"/>
              <w:b w:val="0"/>
              <w:bCs w:val="0"/>
              <w:noProof/>
              <w:color w:val="auto"/>
              <w:sz w:val="22"/>
              <w:szCs w:val="22"/>
              <w:bdr w:val="none" w:sz="0" w:space="0" w:color="auto"/>
              <w:lang w:eastAsia="en-US" w:bidi="he-IL"/>
            </w:rPr>
          </w:pPr>
          <w:ins w:id="6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"_Toc453786434"</w:instrText>
            </w:r>
            <w:r w:rsidRPr="00CC5EE3">
              <w:rPr>
                <w:rStyle w:val="Hyperlink"/>
                <w:noProof/>
              </w:rPr>
              <w:instrText xml:space="preserve"> </w:instrText>
            </w:r>
            <w:r w:rsidRPr="00CC5EE3">
              <w:rPr>
                <w:rStyle w:val="Hyperlink"/>
                <w:noProof/>
              </w:rPr>
              <w:fldChar w:fldCharType="separate"/>
            </w:r>
            <w:r w:rsidRPr="00CC5EE3">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_Toc453786434 \h </w:instrText>
            </w:r>
          </w:ins>
          <w:r>
            <w:rPr>
              <w:noProof/>
              <w:webHidden/>
            </w:rPr>
          </w:r>
          <w:r>
            <w:rPr>
              <w:noProof/>
              <w:webHidden/>
            </w:rPr>
            <w:fldChar w:fldCharType="separate"/>
          </w:r>
          <w:ins w:id="63"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64" w:author="Meir Kalter" w:date="2016-06-15T20:36:00Z"/>
              <w:rFonts w:eastAsiaTheme="minorEastAsia" w:cstheme="minorBidi"/>
              <w:b w:val="0"/>
              <w:bCs w:val="0"/>
              <w:noProof/>
              <w:color w:val="auto"/>
              <w:sz w:val="22"/>
              <w:szCs w:val="22"/>
              <w:bdr w:val="none" w:sz="0" w:space="0" w:color="auto"/>
              <w:lang w:eastAsia="en-US" w:bidi="he-IL"/>
            </w:rPr>
          </w:pPr>
          <w:ins w:id="6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"_Toc453786435"</w:instrText>
            </w:r>
            <w:r w:rsidRPr="00CC5EE3">
              <w:rPr>
                <w:rStyle w:val="Hyperlink"/>
                <w:noProof/>
              </w:rPr>
              <w:instrText xml:space="preserve"> </w:instrText>
            </w:r>
            <w:r w:rsidRPr="00CC5EE3">
              <w:rPr>
                <w:rStyle w:val="Hyperlink"/>
                <w:noProof/>
              </w:rPr>
              <w:fldChar w:fldCharType="separate"/>
            </w:r>
            <w:r w:rsidRPr="00CC5EE3">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_Toc453786435 \h </w:instrText>
            </w:r>
          </w:ins>
          <w:r>
            <w:rPr>
              <w:noProof/>
              <w:webHidden/>
            </w:rPr>
          </w:r>
          <w:r>
            <w:rPr>
              <w:noProof/>
              <w:webHidden/>
            </w:rPr>
            <w:fldChar w:fldCharType="separate"/>
          </w:r>
          <w:ins w:id="66"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67" w:author="Meir Kalter" w:date="2016-06-15T20:36:00Z"/>
              <w:rFonts w:eastAsiaTheme="minorEastAsia" w:cstheme="minorBidi"/>
              <w:b w:val="0"/>
              <w:bCs w:val="0"/>
              <w:noProof/>
              <w:color w:val="auto"/>
              <w:sz w:val="22"/>
              <w:szCs w:val="22"/>
              <w:bdr w:val="none" w:sz="0" w:space="0" w:color="auto"/>
              <w:lang w:eastAsia="en-US" w:bidi="he-IL"/>
            </w:rPr>
          </w:pPr>
          <w:ins w:id="6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"_Toc453786436"</w:instrText>
            </w:r>
            <w:r w:rsidRPr="00CC5EE3">
              <w:rPr>
                <w:rStyle w:val="Hyperlink"/>
                <w:noProof/>
              </w:rPr>
              <w:instrText xml:space="preserve"> </w:instrText>
            </w:r>
            <w:r w:rsidRPr="00CC5EE3">
              <w:rPr>
                <w:rStyle w:val="Hyperlink"/>
                <w:noProof/>
              </w:rPr>
              <w:fldChar w:fldCharType="separate"/>
            </w:r>
            <w:r w:rsidRPr="00CC5EE3">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_Toc453786436 \h </w:instrText>
            </w:r>
          </w:ins>
          <w:r>
            <w:rPr>
              <w:noProof/>
              <w:webHidden/>
            </w:rPr>
          </w:r>
          <w:r>
            <w:rPr>
              <w:noProof/>
              <w:webHidden/>
            </w:rPr>
            <w:fldChar w:fldCharType="separate"/>
          </w:r>
          <w:ins w:id="69"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70"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7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"_Toc453786437"</w:instrText>
            </w:r>
            <w:r w:rsidRPr="00CC5EE3">
              <w:rPr>
                <w:rStyle w:val="Hyperlink"/>
                <w:noProof/>
              </w:rPr>
              <w:instrText xml:space="preserve"> </w:instrText>
            </w:r>
            <w:r w:rsidRPr="00CC5EE3">
              <w:rPr>
                <w:rStyle w:val="Hyperlink"/>
                <w:noProof/>
              </w:rPr>
              <w:fldChar w:fldCharType="separate"/>
            </w:r>
            <w:r w:rsidRPr="00CC5EE3">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Manual</w:t>
            </w:r>
            <w:r>
              <w:rPr>
                <w:noProof/>
                <w:webHidden/>
              </w:rPr>
              <w:tab/>
            </w:r>
            <w:r>
              <w:rPr>
                <w:noProof/>
                <w:webHidden/>
              </w:rPr>
              <w:fldChar w:fldCharType="begin"/>
            </w:r>
            <w:r>
              <w:rPr>
                <w:noProof/>
                <w:webHidden/>
              </w:rPr>
              <w:instrText xml:space="preserve"> PAGEREF _Toc453786437 \h </w:instrText>
            </w:r>
          </w:ins>
          <w:r>
            <w:rPr>
              <w:noProof/>
              <w:webHidden/>
            </w:rPr>
          </w:r>
          <w:r>
            <w:rPr>
              <w:noProof/>
              <w:webHidden/>
            </w:rPr>
            <w:fldChar w:fldCharType="separate"/>
          </w:r>
          <w:ins w:id="72"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73" w:author="Meir Kalter" w:date="2016-06-15T20:36:00Z"/>
              <w:rFonts w:eastAsiaTheme="minorEastAsia" w:cstheme="minorBidi"/>
              <w:b w:val="0"/>
              <w:bCs w:val="0"/>
              <w:noProof/>
              <w:color w:val="auto"/>
              <w:sz w:val="22"/>
              <w:szCs w:val="22"/>
              <w:bdr w:val="none" w:sz="0" w:space="0" w:color="auto"/>
              <w:lang w:eastAsia="en-US" w:bidi="he-IL"/>
            </w:rPr>
          </w:pPr>
          <w:ins w:id="7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"_Toc453786438"</w:instrText>
            </w:r>
            <w:r w:rsidRPr="00CC5EE3">
              <w:rPr>
                <w:rStyle w:val="Hyperlink"/>
                <w:noProof/>
              </w:rPr>
              <w:instrText xml:space="preserve"> </w:instrText>
            </w:r>
            <w:r w:rsidRPr="00CC5EE3">
              <w:rPr>
                <w:rStyle w:val="Hyperlink"/>
                <w:noProof/>
              </w:rPr>
              <w:fldChar w:fldCharType="separate"/>
            </w:r>
            <w:r w:rsidRPr="00CC5EE3">
              <w:rPr>
                <w:rStyle w:val="Hyperlink"/>
                <w:noProof/>
              </w:rPr>
              <w:t>7.1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Execution of Gui</w:t>
            </w:r>
            <w:r>
              <w:rPr>
                <w:noProof/>
                <w:webHidden/>
              </w:rPr>
              <w:tab/>
            </w:r>
            <w:r>
              <w:rPr>
                <w:noProof/>
                <w:webHidden/>
              </w:rPr>
              <w:fldChar w:fldCharType="begin"/>
            </w:r>
            <w:r>
              <w:rPr>
                <w:noProof/>
                <w:webHidden/>
              </w:rPr>
              <w:instrText xml:space="preserve"> PAGEREF _Toc453786438 \h </w:instrText>
            </w:r>
          </w:ins>
          <w:r>
            <w:rPr>
              <w:noProof/>
              <w:webHidden/>
            </w:rPr>
          </w:r>
          <w:r>
            <w:rPr>
              <w:noProof/>
              <w:webHidden/>
            </w:rPr>
            <w:fldChar w:fldCharType="separate"/>
          </w:r>
          <w:ins w:id="75"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76" w:author="Meir Kalter" w:date="2016-06-15T20:36:00Z"/>
              <w:rFonts w:eastAsiaTheme="minorEastAsia" w:cstheme="minorBidi"/>
              <w:noProof/>
              <w:color w:val="auto"/>
              <w:sz w:val="22"/>
              <w:szCs w:val="22"/>
              <w:bdr w:val="none" w:sz="0" w:space="0" w:color="auto"/>
              <w:lang w:eastAsia="en-US" w:bidi="he-IL"/>
            </w:rPr>
          </w:pPr>
          <w:ins w:id="7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"_Toc453786439"</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C5EE3">
              <w:rPr>
                <w:rStyle w:val="Hyperlink"/>
                <w:noProof/>
              </w:rPr>
              <w:t>Windows</w:t>
            </w:r>
            <w:r>
              <w:rPr>
                <w:noProof/>
                <w:webHidden/>
              </w:rPr>
              <w:tab/>
            </w:r>
            <w:r>
              <w:rPr>
                <w:noProof/>
                <w:webHidden/>
              </w:rPr>
              <w:fldChar w:fldCharType="begin"/>
            </w:r>
            <w:r>
              <w:rPr>
                <w:noProof/>
                <w:webHidden/>
              </w:rPr>
              <w:instrText xml:space="preserve"> PAGEREF _Toc453786439 \h </w:instrText>
            </w:r>
          </w:ins>
          <w:r>
            <w:rPr>
              <w:noProof/>
              <w:webHidden/>
            </w:rPr>
          </w:r>
          <w:r>
            <w:rPr>
              <w:noProof/>
              <w:webHidden/>
            </w:rPr>
            <w:fldChar w:fldCharType="separate"/>
          </w:r>
          <w:ins w:id="78"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79" w:author="Meir Kalter" w:date="2016-06-15T20:36:00Z"/>
              <w:rFonts w:eastAsiaTheme="minorEastAsia" w:cstheme="minorBidi"/>
              <w:noProof/>
              <w:color w:val="auto"/>
              <w:sz w:val="22"/>
              <w:szCs w:val="22"/>
              <w:bdr w:val="none" w:sz="0" w:space="0" w:color="auto"/>
              <w:lang w:eastAsia="en-US" w:bidi="he-IL"/>
            </w:rPr>
          </w:pPr>
          <w:ins w:id="8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"_Toc453786440"</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C5EE3">
              <w:rPr>
                <w:rStyle w:val="Hyperlink"/>
                <w:noProof/>
              </w:rPr>
              <w:t>Linux</w:t>
            </w:r>
            <w:r>
              <w:rPr>
                <w:noProof/>
                <w:webHidden/>
              </w:rPr>
              <w:tab/>
            </w:r>
            <w:r>
              <w:rPr>
                <w:noProof/>
                <w:webHidden/>
              </w:rPr>
              <w:fldChar w:fldCharType="begin"/>
            </w:r>
            <w:r>
              <w:rPr>
                <w:noProof/>
                <w:webHidden/>
              </w:rPr>
              <w:instrText xml:space="preserve"> PAGEREF _Toc453786440 \h </w:instrText>
            </w:r>
          </w:ins>
          <w:r>
            <w:rPr>
              <w:noProof/>
              <w:webHidden/>
            </w:rPr>
          </w:r>
          <w:r>
            <w:rPr>
              <w:noProof/>
              <w:webHidden/>
            </w:rPr>
            <w:fldChar w:fldCharType="separate"/>
          </w:r>
          <w:ins w:id="81"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82" w:author="Meir Kalter" w:date="2016-06-15T20:36:00Z"/>
              <w:rFonts w:eastAsiaTheme="minorEastAsia" w:cstheme="minorBidi"/>
              <w:b w:val="0"/>
              <w:bCs w:val="0"/>
              <w:noProof/>
              <w:color w:val="auto"/>
              <w:sz w:val="22"/>
              <w:szCs w:val="22"/>
              <w:bdr w:val="none" w:sz="0" w:space="0" w:color="auto"/>
              <w:lang w:eastAsia="en-US" w:bidi="he-IL"/>
            </w:rPr>
          </w:pPr>
          <w:ins w:id="8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"_Toc453786442"</w:instrText>
            </w:r>
            <w:r w:rsidRPr="00CC5EE3">
              <w:rPr>
                <w:rStyle w:val="Hyperlink"/>
                <w:noProof/>
              </w:rPr>
              <w:instrText xml:space="preserve"> </w:instrText>
            </w:r>
            <w:r w:rsidRPr="00CC5EE3">
              <w:rPr>
                <w:rStyle w:val="Hyperlink"/>
                <w:noProof/>
              </w:rPr>
              <w:fldChar w:fldCharType="separate"/>
            </w:r>
            <w:r w:rsidRPr="00CC5EE3">
              <w:rPr>
                <w:rStyle w:val="Hyperlink"/>
                <w:noProof/>
              </w:rPr>
              <w:t>7.2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Execution of assembler</w:t>
            </w:r>
            <w:r>
              <w:rPr>
                <w:noProof/>
                <w:webHidden/>
              </w:rPr>
              <w:tab/>
            </w:r>
            <w:r>
              <w:rPr>
                <w:noProof/>
                <w:webHidden/>
              </w:rPr>
              <w:fldChar w:fldCharType="begin"/>
            </w:r>
            <w:r>
              <w:rPr>
                <w:noProof/>
                <w:webHidden/>
              </w:rPr>
              <w:instrText xml:space="preserve"> PAGEREF _Toc453786442 \h </w:instrText>
            </w:r>
          </w:ins>
          <w:r>
            <w:rPr>
              <w:noProof/>
              <w:webHidden/>
            </w:rPr>
          </w:r>
          <w:r>
            <w:rPr>
              <w:noProof/>
              <w:webHidden/>
            </w:rPr>
            <w:fldChar w:fldCharType="separate"/>
          </w:r>
          <w:ins w:id="84"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85" w:author="Meir Kalter" w:date="2016-06-15T20:36:00Z"/>
              <w:rFonts w:eastAsiaTheme="minorEastAsia" w:cstheme="minorBidi"/>
              <w:noProof/>
              <w:color w:val="auto"/>
              <w:sz w:val="22"/>
              <w:szCs w:val="22"/>
              <w:bdr w:val="none" w:sz="0" w:space="0" w:color="auto"/>
              <w:lang w:eastAsia="en-US" w:bidi="he-IL"/>
            </w:rPr>
          </w:pPr>
          <w:ins w:id="8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"_Toc453786443"</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C5EE3">
              <w:rPr>
                <w:rStyle w:val="Hyperlink"/>
                <w:noProof/>
              </w:rPr>
              <w:t>Windows</w:t>
            </w:r>
            <w:r>
              <w:rPr>
                <w:noProof/>
                <w:webHidden/>
              </w:rPr>
              <w:tab/>
            </w:r>
            <w:r>
              <w:rPr>
                <w:noProof/>
                <w:webHidden/>
              </w:rPr>
              <w:fldChar w:fldCharType="begin"/>
            </w:r>
            <w:r>
              <w:rPr>
                <w:noProof/>
                <w:webHidden/>
              </w:rPr>
              <w:instrText xml:space="preserve"> PAGEREF _Toc453786443 \h </w:instrText>
            </w:r>
          </w:ins>
          <w:r>
            <w:rPr>
              <w:noProof/>
              <w:webHidden/>
            </w:rPr>
          </w:r>
          <w:r>
            <w:rPr>
              <w:noProof/>
              <w:webHidden/>
            </w:rPr>
            <w:fldChar w:fldCharType="separate"/>
          </w:r>
          <w:ins w:id="87"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88" w:author="Meir Kalter" w:date="2016-06-15T20:36:00Z"/>
              <w:rFonts w:eastAsiaTheme="minorEastAsia" w:cstheme="minorBidi"/>
              <w:noProof/>
              <w:color w:val="auto"/>
              <w:sz w:val="22"/>
              <w:szCs w:val="22"/>
              <w:bdr w:val="none" w:sz="0" w:space="0" w:color="auto"/>
              <w:lang w:eastAsia="en-US" w:bidi="he-IL"/>
            </w:rPr>
          </w:pPr>
          <w:ins w:id="8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"_Toc453786444"</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C5EE3">
              <w:rPr>
                <w:rStyle w:val="Hyperlink"/>
                <w:noProof/>
              </w:rPr>
              <w:t>Linux</w:t>
            </w:r>
            <w:r>
              <w:rPr>
                <w:noProof/>
                <w:webHidden/>
              </w:rPr>
              <w:tab/>
            </w:r>
            <w:r>
              <w:rPr>
                <w:noProof/>
                <w:webHidden/>
              </w:rPr>
              <w:fldChar w:fldCharType="begin"/>
            </w:r>
            <w:r>
              <w:rPr>
                <w:noProof/>
                <w:webHidden/>
              </w:rPr>
              <w:instrText xml:space="preserve"> PAGEREF _Toc453786444 \h </w:instrText>
            </w:r>
          </w:ins>
          <w:r>
            <w:rPr>
              <w:noProof/>
              <w:webHidden/>
            </w:rPr>
          </w:r>
          <w:r>
            <w:rPr>
              <w:noProof/>
              <w:webHidden/>
            </w:rPr>
            <w:fldChar w:fldCharType="separate"/>
          </w:r>
          <w:ins w:id="90"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91"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92"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"_Toc453786445"</w:instrText>
            </w:r>
            <w:r w:rsidRPr="00CC5EE3">
              <w:rPr>
                <w:rStyle w:val="Hyperlink"/>
                <w:noProof/>
              </w:rPr>
              <w:instrText xml:space="preserve"> </w:instrText>
            </w:r>
            <w:r w:rsidRPr="00CC5EE3">
              <w:rPr>
                <w:rStyle w:val="Hyperlink"/>
                <w:noProof/>
              </w:rPr>
              <w:fldChar w:fldCharType="separate"/>
            </w:r>
            <w:r w:rsidRPr="00CC5EE3">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Gui</w:t>
            </w:r>
            <w:r>
              <w:rPr>
                <w:noProof/>
                <w:webHidden/>
              </w:rPr>
              <w:tab/>
            </w:r>
            <w:r>
              <w:rPr>
                <w:noProof/>
                <w:webHidden/>
              </w:rPr>
              <w:fldChar w:fldCharType="begin"/>
            </w:r>
            <w:r>
              <w:rPr>
                <w:noProof/>
                <w:webHidden/>
              </w:rPr>
              <w:instrText xml:space="preserve"> PAGEREF _Toc453786445 \h </w:instrText>
            </w:r>
          </w:ins>
          <w:r>
            <w:rPr>
              <w:noProof/>
              <w:webHidden/>
            </w:rPr>
          </w:r>
          <w:r>
            <w:rPr>
              <w:noProof/>
              <w:webHidden/>
            </w:rPr>
            <w:fldChar w:fldCharType="separate"/>
          </w:r>
          <w:ins w:id="93"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94" w:author="Meir Kalter" w:date="2016-06-15T20:36:00Z"/>
              <w:rFonts w:eastAsiaTheme="minorEastAsia" w:cstheme="minorBidi"/>
              <w:b w:val="0"/>
              <w:bCs w:val="0"/>
              <w:noProof/>
              <w:color w:val="auto"/>
              <w:sz w:val="22"/>
              <w:szCs w:val="22"/>
              <w:bdr w:val="none" w:sz="0" w:space="0" w:color="auto"/>
              <w:lang w:eastAsia="en-US" w:bidi="he-IL"/>
            </w:rPr>
          </w:pPr>
          <w:ins w:id="9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"_Toc453786446"</w:instrText>
            </w:r>
            <w:r w:rsidRPr="00CC5EE3">
              <w:rPr>
                <w:rStyle w:val="Hyperlink"/>
                <w:noProof/>
              </w:rPr>
              <w:instrText xml:space="preserve"> </w:instrText>
            </w:r>
            <w:r w:rsidRPr="00CC5EE3">
              <w:rPr>
                <w:rStyle w:val="Hyperlink"/>
                <w:noProof/>
              </w:rPr>
              <w:fldChar w:fldCharType="separate"/>
            </w:r>
            <w:r w:rsidRPr="00CC5EE3">
              <w:rPr>
                <w:rStyle w:val="Hyperlink"/>
                <w:noProof/>
              </w:rPr>
              <w:t>In this section the Gui will be described. The ways to do every option.</w:t>
            </w:r>
            <w:r>
              <w:rPr>
                <w:noProof/>
                <w:webHidden/>
              </w:rPr>
              <w:tab/>
            </w:r>
            <w:r>
              <w:rPr>
                <w:noProof/>
                <w:webHidden/>
              </w:rPr>
              <w:fldChar w:fldCharType="begin"/>
            </w:r>
            <w:r>
              <w:rPr>
                <w:noProof/>
                <w:webHidden/>
              </w:rPr>
              <w:instrText xml:space="preserve"> PAGEREF _Toc453786446 \h </w:instrText>
            </w:r>
          </w:ins>
          <w:r>
            <w:rPr>
              <w:noProof/>
              <w:webHidden/>
            </w:rPr>
          </w:r>
          <w:r>
            <w:rPr>
              <w:noProof/>
              <w:webHidden/>
            </w:rPr>
            <w:fldChar w:fldCharType="separate"/>
          </w:r>
          <w:ins w:id="96"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97" w:author="Meir Kalter" w:date="2016-06-15T20:36:00Z"/>
              <w:rFonts w:eastAsiaTheme="minorEastAsia" w:cstheme="minorBidi"/>
              <w:b w:val="0"/>
              <w:bCs w:val="0"/>
              <w:noProof/>
              <w:color w:val="auto"/>
              <w:sz w:val="22"/>
              <w:szCs w:val="22"/>
              <w:bdr w:val="none" w:sz="0" w:space="0" w:color="auto"/>
              <w:lang w:eastAsia="en-US" w:bidi="he-IL"/>
            </w:rPr>
          </w:pPr>
          <w:ins w:id="9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"_Toc453786447"</w:instrText>
            </w:r>
            <w:r w:rsidRPr="00CC5EE3">
              <w:rPr>
                <w:rStyle w:val="Hyperlink"/>
                <w:noProof/>
              </w:rPr>
              <w:instrText xml:space="preserve"> </w:instrText>
            </w:r>
            <w:r w:rsidRPr="00CC5EE3">
              <w:rPr>
                <w:rStyle w:val="Hyperlink"/>
                <w:noProof/>
              </w:rPr>
              <w:fldChar w:fldCharType="separate"/>
            </w:r>
            <w:r w:rsidRPr="00CC5EE3">
              <w:rPr>
                <w:rStyle w:val="Hyperlink"/>
                <w:noProof/>
              </w:rPr>
              <w:t>8.1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All parts view</w:t>
            </w:r>
            <w:r>
              <w:rPr>
                <w:noProof/>
                <w:webHidden/>
              </w:rPr>
              <w:tab/>
            </w:r>
            <w:r>
              <w:rPr>
                <w:noProof/>
                <w:webHidden/>
              </w:rPr>
              <w:fldChar w:fldCharType="begin"/>
            </w:r>
            <w:r>
              <w:rPr>
                <w:noProof/>
                <w:webHidden/>
              </w:rPr>
              <w:instrText xml:space="preserve"> PAGEREF _Toc453786447 \h </w:instrText>
            </w:r>
          </w:ins>
          <w:r>
            <w:rPr>
              <w:noProof/>
              <w:webHidden/>
            </w:rPr>
          </w:r>
          <w:r>
            <w:rPr>
              <w:noProof/>
              <w:webHidden/>
            </w:rPr>
            <w:fldChar w:fldCharType="separate"/>
          </w:r>
          <w:ins w:id="99"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00" w:author="Meir Kalter" w:date="2016-06-15T20:36:00Z"/>
              <w:rFonts w:eastAsiaTheme="minorEastAsia" w:cstheme="minorBidi"/>
              <w:b w:val="0"/>
              <w:bCs w:val="0"/>
              <w:noProof/>
              <w:color w:val="auto"/>
              <w:sz w:val="22"/>
              <w:szCs w:val="22"/>
              <w:bdr w:val="none" w:sz="0" w:space="0" w:color="auto"/>
              <w:lang w:eastAsia="en-US" w:bidi="he-IL"/>
            </w:rPr>
          </w:pPr>
          <w:ins w:id="10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"_Toc453786448"</w:instrText>
            </w:r>
            <w:r w:rsidRPr="00CC5EE3">
              <w:rPr>
                <w:rStyle w:val="Hyperlink"/>
                <w:noProof/>
              </w:rPr>
              <w:instrText xml:space="preserve"> </w:instrText>
            </w:r>
            <w:r w:rsidRPr="00CC5EE3">
              <w:rPr>
                <w:rStyle w:val="Hyperlink"/>
                <w:noProof/>
              </w:rPr>
              <w:fldChar w:fldCharType="separate"/>
            </w:r>
            <w:bookmarkStart w:id="102" w:name="_Toc453785934"/>
            <w:r w:rsidRPr="00CC5EE3">
              <w:rPr>
                <w:rStyle w:val="Hyperlink"/>
                <w:rFonts w:ascii="Calibri" w:eastAsia="Calibri" w:hAnsi="Calibri" w:cs="Calibri"/>
                <w:noProof/>
                <w:lang w:eastAsia="en-US" w:bidi="he-IL"/>
              </w:rPr>
              <w:drawing>
                <wp:inline distT="0" distB="0" distL="0" distR="0" wp14:anchorId="42DE35DD" wp14:editId="61C53573">
                  <wp:extent cx="5489372" cy="3147823"/>
                  <wp:effectExtent l="0" t="0" r="0" b="0"/>
                  <wp:docPr id="14"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102"/>
            <w:r>
              <w:rPr>
                <w:noProof/>
                <w:webHidden/>
              </w:rPr>
              <w:tab/>
            </w:r>
            <w:r>
              <w:rPr>
                <w:noProof/>
                <w:webHidden/>
              </w:rPr>
              <w:fldChar w:fldCharType="begin"/>
            </w:r>
            <w:r>
              <w:rPr>
                <w:noProof/>
                <w:webHidden/>
              </w:rPr>
              <w:instrText xml:space="preserve"> PAGEREF _Toc453786448 \h </w:instrText>
            </w:r>
          </w:ins>
          <w:r>
            <w:rPr>
              <w:noProof/>
              <w:webHidden/>
            </w:rPr>
          </w:r>
          <w:r>
            <w:rPr>
              <w:noProof/>
              <w:webHidden/>
            </w:rPr>
            <w:fldChar w:fldCharType="separate"/>
          </w:r>
          <w:ins w:id="103"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04" w:author="Meir Kalter" w:date="2016-06-15T20:36:00Z"/>
              <w:rFonts w:eastAsiaTheme="minorEastAsia" w:cstheme="minorBidi"/>
              <w:b w:val="0"/>
              <w:bCs w:val="0"/>
              <w:noProof/>
              <w:color w:val="auto"/>
              <w:sz w:val="22"/>
              <w:szCs w:val="22"/>
              <w:bdr w:val="none" w:sz="0" w:space="0" w:color="auto"/>
              <w:lang w:eastAsia="en-US" w:bidi="he-IL"/>
            </w:rPr>
          </w:pPr>
          <w:ins w:id="10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"_Toc453786449"</w:instrText>
            </w:r>
            <w:r w:rsidRPr="00CC5EE3">
              <w:rPr>
                <w:rStyle w:val="Hyperlink"/>
                <w:noProof/>
              </w:rPr>
              <w:instrText xml:space="preserve"> </w:instrText>
            </w:r>
            <w:r w:rsidRPr="00CC5EE3">
              <w:rPr>
                <w:rStyle w:val="Hyperlink"/>
                <w:noProof/>
              </w:rPr>
              <w:fldChar w:fldCharType="separate"/>
            </w:r>
            <w:r w:rsidRPr="00CC5EE3">
              <w:rPr>
                <w:rStyle w:val="Hyperlink"/>
                <w:noProof/>
              </w:rPr>
              <w:t>8.2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File types used in the simulator</w:t>
            </w:r>
            <w:r>
              <w:rPr>
                <w:noProof/>
                <w:webHidden/>
              </w:rPr>
              <w:tab/>
            </w:r>
            <w:r>
              <w:rPr>
                <w:noProof/>
                <w:webHidden/>
              </w:rPr>
              <w:fldChar w:fldCharType="begin"/>
            </w:r>
            <w:r>
              <w:rPr>
                <w:noProof/>
                <w:webHidden/>
              </w:rPr>
              <w:instrText xml:space="preserve"> PAGEREF _Toc453786449 \h </w:instrText>
            </w:r>
          </w:ins>
          <w:r>
            <w:rPr>
              <w:noProof/>
              <w:webHidden/>
            </w:rPr>
          </w:r>
          <w:r>
            <w:rPr>
              <w:noProof/>
              <w:webHidden/>
            </w:rPr>
            <w:fldChar w:fldCharType="separate"/>
          </w:r>
          <w:ins w:id="106"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07" w:author="Meir Kalter" w:date="2016-06-15T20:36:00Z"/>
              <w:rFonts w:eastAsiaTheme="minorEastAsia" w:cstheme="minorBidi"/>
              <w:noProof/>
              <w:color w:val="auto"/>
              <w:sz w:val="22"/>
              <w:szCs w:val="22"/>
              <w:bdr w:val="none" w:sz="0" w:space="0" w:color="auto"/>
              <w:lang w:eastAsia="en-US" w:bidi="he-IL"/>
            </w:rPr>
          </w:pPr>
          <w:ins w:id="10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"_Toc453786450"</w:instrText>
            </w:r>
            <w:r w:rsidRPr="00CC5EE3">
              <w:rPr>
                <w:rStyle w:val="Hyperlink"/>
                <w:noProof/>
              </w:rPr>
              <w:instrText xml:space="preserve"> </w:instrText>
            </w:r>
            <w:r w:rsidRPr="00CC5EE3">
              <w:rPr>
                <w:rStyle w:val="Hyperlink"/>
                <w:noProof/>
              </w:rPr>
              <w:fldChar w:fldCharType="separate"/>
            </w:r>
            <w:r w:rsidRPr="00CC5EE3">
              <w:rPr>
                <w:rStyle w:val="Hyperlink"/>
                <w:noProof/>
              </w:rPr>
              <w:t>8.2.1</w:t>
            </w:r>
            <w:r>
              <w:rPr>
                <w:rFonts w:eastAsiaTheme="minorEastAsia" w:cstheme="minorBidi"/>
                <w:noProof/>
                <w:color w:val="auto"/>
                <w:sz w:val="22"/>
                <w:szCs w:val="22"/>
                <w:bdr w:val="none" w:sz="0" w:space="0" w:color="auto"/>
                <w:lang w:eastAsia="en-US" w:bidi="he-IL"/>
              </w:rPr>
              <w:tab/>
            </w:r>
            <w:r w:rsidRPr="00CC5EE3">
              <w:rPr>
                <w:rStyle w:val="Hyperlink"/>
                <w:noProof/>
              </w:rPr>
              <w:t>Files that could be used in the Simulator</w:t>
            </w:r>
            <w:r>
              <w:rPr>
                <w:noProof/>
                <w:webHidden/>
              </w:rPr>
              <w:tab/>
            </w:r>
            <w:r>
              <w:rPr>
                <w:noProof/>
                <w:webHidden/>
              </w:rPr>
              <w:fldChar w:fldCharType="begin"/>
            </w:r>
            <w:r>
              <w:rPr>
                <w:noProof/>
                <w:webHidden/>
              </w:rPr>
              <w:instrText xml:space="preserve"> PAGEREF _Toc453786450 \h </w:instrText>
            </w:r>
          </w:ins>
          <w:r>
            <w:rPr>
              <w:noProof/>
              <w:webHidden/>
            </w:rPr>
          </w:r>
          <w:r>
            <w:rPr>
              <w:noProof/>
              <w:webHidden/>
            </w:rPr>
            <w:fldChar w:fldCharType="separate"/>
          </w:r>
          <w:ins w:id="109"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0" w:author="Meir Kalter" w:date="2016-06-15T20:36:00Z"/>
              <w:rFonts w:eastAsiaTheme="minorEastAsia" w:cstheme="minorBidi"/>
              <w:noProof/>
              <w:color w:val="auto"/>
              <w:sz w:val="22"/>
              <w:szCs w:val="22"/>
              <w:bdr w:val="none" w:sz="0" w:space="0" w:color="auto"/>
              <w:lang w:eastAsia="en-US" w:bidi="he-IL"/>
            </w:rPr>
          </w:pPr>
          <w:ins w:id="11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"_Toc453786451"</w:instrText>
            </w:r>
            <w:r w:rsidRPr="00CC5EE3">
              <w:rPr>
                <w:rStyle w:val="Hyperlink"/>
                <w:noProof/>
              </w:rPr>
              <w:instrText xml:space="preserve"> </w:instrText>
            </w:r>
            <w:r w:rsidRPr="00CC5EE3">
              <w:rPr>
                <w:rStyle w:val="Hyperlink"/>
                <w:noProof/>
              </w:rPr>
              <w:fldChar w:fldCharType="separate"/>
            </w:r>
            <w:r w:rsidRPr="00CC5EE3">
              <w:rPr>
                <w:rStyle w:val="Hyperlink"/>
                <w:i/>
                <w:iCs/>
                <w:noProof/>
              </w:rPr>
              <w:t>The Simulator could work without any files. The files are only for storing/loading previous Assembler /memory files.</w:t>
            </w:r>
            <w:r>
              <w:rPr>
                <w:noProof/>
                <w:webHidden/>
              </w:rPr>
              <w:tab/>
            </w:r>
            <w:r>
              <w:rPr>
                <w:noProof/>
                <w:webHidden/>
              </w:rPr>
              <w:fldChar w:fldCharType="begin"/>
            </w:r>
            <w:r>
              <w:rPr>
                <w:noProof/>
                <w:webHidden/>
              </w:rPr>
              <w:instrText xml:space="preserve"> PAGEREF _Toc453786451 \h </w:instrText>
            </w:r>
          </w:ins>
          <w:r>
            <w:rPr>
              <w:noProof/>
              <w:webHidden/>
            </w:rPr>
          </w:r>
          <w:r>
            <w:rPr>
              <w:noProof/>
              <w:webHidden/>
            </w:rPr>
            <w:fldChar w:fldCharType="separate"/>
          </w:r>
          <w:ins w:id="112"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3" w:author="Meir Kalter" w:date="2016-06-15T20:36:00Z"/>
              <w:rFonts w:eastAsiaTheme="minorEastAsia" w:cstheme="minorBidi"/>
              <w:noProof/>
              <w:color w:val="auto"/>
              <w:sz w:val="22"/>
              <w:szCs w:val="22"/>
              <w:bdr w:val="none" w:sz="0" w:space="0" w:color="auto"/>
              <w:lang w:eastAsia="en-US" w:bidi="he-IL"/>
            </w:rPr>
          </w:pPr>
          <w:ins w:id="11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"_Toc453786452"</w:instrText>
            </w:r>
            <w:r w:rsidRPr="00CC5EE3">
              <w:rPr>
                <w:rStyle w:val="Hyperlink"/>
                <w:noProof/>
              </w:rPr>
              <w:instrText xml:space="preserve"> </w:instrText>
            </w:r>
            <w:r w:rsidRPr="00CC5EE3">
              <w:rPr>
                <w:rStyle w:val="Hyperlink"/>
                <w:noProof/>
              </w:rPr>
              <w:fldChar w:fldCharType="separate"/>
            </w:r>
            <w:r w:rsidRPr="00CC5EE3">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_Toc453786452 \h </w:instrText>
            </w:r>
          </w:ins>
          <w:r>
            <w:rPr>
              <w:noProof/>
              <w:webHidden/>
            </w:rPr>
          </w:r>
          <w:r>
            <w:rPr>
              <w:noProof/>
              <w:webHidden/>
            </w:rPr>
            <w:fldChar w:fldCharType="separate"/>
          </w:r>
          <w:ins w:id="115"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6" w:author="Meir Kalter" w:date="2016-06-15T20:36:00Z"/>
              <w:rFonts w:eastAsiaTheme="minorEastAsia" w:cstheme="minorBidi"/>
              <w:noProof/>
              <w:color w:val="auto"/>
              <w:sz w:val="22"/>
              <w:szCs w:val="22"/>
              <w:bdr w:val="none" w:sz="0" w:space="0" w:color="auto"/>
              <w:lang w:eastAsia="en-US" w:bidi="he-IL"/>
            </w:rPr>
          </w:pPr>
          <w:ins w:id="11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"_Toc453786453"</w:instrText>
            </w:r>
            <w:r w:rsidRPr="00CC5EE3">
              <w:rPr>
                <w:rStyle w:val="Hyperlink"/>
                <w:noProof/>
              </w:rPr>
              <w:instrText xml:space="preserve"> </w:instrText>
            </w:r>
            <w:r w:rsidRPr="00CC5EE3">
              <w:rPr>
                <w:rStyle w:val="Hyperlink"/>
                <w:noProof/>
              </w:rPr>
              <w:fldChar w:fldCharType="separate"/>
            </w:r>
            <w:r w:rsidRPr="00CC5EE3">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_Toc453786453 \h </w:instrText>
            </w:r>
          </w:ins>
          <w:r>
            <w:rPr>
              <w:noProof/>
              <w:webHidden/>
            </w:rPr>
          </w:r>
          <w:r>
            <w:rPr>
              <w:noProof/>
              <w:webHidden/>
            </w:rPr>
            <w:fldChar w:fldCharType="separate"/>
          </w:r>
          <w:ins w:id="118"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19" w:author="Meir Kalter" w:date="2016-06-15T20:36:00Z"/>
              <w:rFonts w:eastAsiaTheme="minorEastAsia" w:cstheme="minorBidi"/>
              <w:b w:val="0"/>
              <w:bCs w:val="0"/>
              <w:noProof/>
              <w:color w:val="auto"/>
              <w:sz w:val="22"/>
              <w:szCs w:val="22"/>
              <w:bdr w:val="none" w:sz="0" w:space="0" w:color="auto"/>
              <w:lang w:eastAsia="en-US" w:bidi="he-IL"/>
            </w:rPr>
          </w:pPr>
          <w:ins w:id="12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"_Toc453786455"</w:instrText>
            </w:r>
            <w:r w:rsidRPr="00CC5EE3">
              <w:rPr>
                <w:rStyle w:val="Hyperlink"/>
                <w:noProof/>
              </w:rPr>
              <w:instrText xml:space="preserve"> </w:instrText>
            </w:r>
            <w:r w:rsidRPr="00CC5EE3">
              <w:rPr>
                <w:rStyle w:val="Hyperlink"/>
                <w:noProof/>
              </w:rPr>
              <w:fldChar w:fldCharType="separate"/>
            </w:r>
            <w:r w:rsidRPr="00CC5EE3">
              <w:rPr>
                <w:rStyle w:val="Hyperlink"/>
                <w:noProof/>
              </w:rPr>
              <w:t>8.3</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Editing/saving</w:t>
            </w:r>
            <w:r w:rsidRPr="00CC5EE3">
              <w:rPr>
                <w:rStyle w:val="Hyperlink"/>
                <w:noProof/>
              </w:rPr>
              <w:t xml:space="preserve"> </w:t>
            </w:r>
            <w:r w:rsidRPr="00CC5EE3">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_Toc453786455 \h </w:instrText>
            </w:r>
          </w:ins>
          <w:r>
            <w:rPr>
              <w:noProof/>
              <w:webHidden/>
            </w:rPr>
          </w:r>
          <w:r>
            <w:rPr>
              <w:noProof/>
              <w:webHidden/>
            </w:rPr>
            <w:fldChar w:fldCharType="separate"/>
          </w:r>
          <w:ins w:id="121"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22" w:author="Meir Kalter" w:date="2016-06-15T20:36:00Z"/>
              <w:rFonts w:eastAsiaTheme="minorEastAsia" w:cstheme="minorBidi"/>
              <w:noProof/>
              <w:color w:val="auto"/>
              <w:sz w:val="22"/>
              <w:szCs w:val="22"/>
              <w:bdr w:val="none" w:sz="0" w:space="0" w:color="auto"/>
              <w:lang w:eastAsia="en-US" w:bidi="he-IL"/>
            </w:rPr>
          </w:pPr>
          <w:ins w:id="12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"_Toc453786457"</w:instrText>
            </w:r>
            <w:r w:rsidRPr="00CC5EE3">
              <w:rPr>
                <w:rStyle w:val="Hyperlink"/>
                <w:noProof/>
              </w:rPr>
              <w:instrText xml:space="preserve"> </w:instrText>
            </w:r>
            <w:r w:rsidRPr="00CC5EE3">
              <w:rPr>
                <w:rStyle w:val="Hyperlink"/>
                <w:noProof/>
              </w:rPr>
              <w:fldChar w:fldCharType="separate"/>
            </w:r>
            <w:r w:rsidRPr="00CC5EE3">
              <w:rPr>
                <w:rStyle w:val="Hyperlink"/>
                <w:noProof/>
              </w:rPr>
              <w:t>8.3.1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_Toc453786457 \h </w:instrText>
            </w:r>
          </w:ins>
          <w:r>
            <w:rPr>
              <w:noProof/>
              <w:webHidden/>
            </w:rPr>
          </w:r>
          <w:r>
            <w:rPr>
              <w:noProof/>
              <w:webHidden/>
            </w:rPr>
            <w:fldChar w:fldCharType="separate"/>
          </w:r>
          <w:ins w:id="124"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25" w:author="Meir Kalter" w:date="2016-06-15T20:36:00Z"/>
              <w:rFonts w:eastAsiaTheme="minorEastAsia" w:cstheme="minorBidi"/>
              <w:noProof/>
              <w:color w:val="auto"/>
              <w:sz w:val="22"/>
              <w:szCs w:val="22"/>
              <w:bdr w:val="none" w:sz="0" w:space="0" w:color="auto"/>
              <w:lang w:eastAsia="en-US" w:bidi="he-IL"/>
            </w:rPr>
          </w:pPr>
          <w:ins w:id="12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"_Toc453786458"</w:instrText>
            </w:r>
            <w:r w:rsidRPr="00CC5EE3">
              <w:rPr>
                <w:rStyle w:val="Hyperlink"/>
                <w:noProof/>
              </w:rPr>
              <w:instrText xml:space="preserve"> </w:instrText>
            </w:r>
            <w:r w:rsidRPr="00CC5EE3">
              <w:rPr>
                <w:rStyle w:val="Hyperlink"/>
                <w:noProof/>
              </w:rPr>
              <w:fldChar w:fldCharType="separate"/>
            </w:r>
            <w:r w:rsidRPr="00CC5EE3">
              <w:rPr>
                <w:rStyle w:val="Hyperlink"/>
                <w:noProof/>
              </w:rPr>
              <w:t>8.3.2</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_Toc453786458 \h </w:instrText>
            </w:r>
          </w:ins>
          <w:r>
            <w:rPr>
              <w:noProof/>
              <w:webHidden/>
            </w:rPr>
          </w:r>
          <w:r>
            <w:rPr>
              <w:noProof/>
              <w:webHidden/>
            </w:rPr>
            <w:fldChar w:fldCharType="separate"/>
          </w:r>
          <w:ins w:id="127"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28" w:author="Meir Kalter" w:date="2016-06-15T20:36:00Z"/>
              <w:rFonts w:eastAsiaTheme="minorEastAsia" w:cstheme="minorBidi"/>
              <w:b w:val="0"/>
              <w:bCs w:val="0"/>
              <w:noProof/>
              <w:color w:val="auto"/>
              <w:sz w:val="22"/>
              <w:szCs w:val="22"/>
              <w:bdr w:val="none" w:sz="0" w:space="0" w:color="auto"/>
              <w:lang w:eastAsia="en-US" w:bidi="he-IL"/>
            </w:rPr>
          </w:pPr>
          <w:ins w:id="12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"_Toc453786459"</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Memory view</w:t>
            </w:r>
            <w:r>
              <w:rPr>
                <w:noProof/>
                <w:webHidden/>
              </w:rPr>
              <w:tab/>
            </w:r>
            <w:r>
              <w:rPr>
                <w:noProof/>
                <w:webHidden/>
              </w:rPr>
              <w:fldChar w:fldCharType="begin"/>
            </w:r>
            <w:r>
              <w:rPr>
                <w:noProof/>
                <w:webHidden/>
              </w:rPr>
              <w:instrText xml:space="preserve"> PAGEREF _Toc453786459 \h </w:instrText>
            </w:r>
          </w:ins>
          <w:r>
            <w:rPr>
              <w:noProof/>
              <w:webHidden/>
            </w:rPr>
          </w:r>
          <w:r>
            <w:rPr>
              <w:noProof/>
              <w:webHidden/>
            </w:rPr>
            <w:fldChar w:fldCharType="separate"/>
          </w:r>
          <w:ins w:id="130"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1" w:author="Meir Kalter" w:date="2016-06-15T20:36:00Z"/>
              <w:rFonts w:eastAsiaTheme="minorEastAsia" w:cstheme="minorBidi"/>
              <w:noProof/>
              <w:color w:val="auto"/>
              <w:sz w:val="22"/>
              <w:szCs w:val="22"/>
              <w:bdr w:val="none" w:sz="0" w:space="0" w:color="auto"/>
              <w:lang w:eastAsia="en-US" w:bidi="he-IL"/>
            </w:rPr>
          </w:pPr>
          <w:ins w:id="13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Memory</w:t>
            </w:r>
            <w:r>
              <w:rPr>
                <w:noProof/>
                <w:webHidden/>
              </w:rPr>
              <w:tab/>
            </w:r>
            <w:r>
              <w:rPr>
                <w:noProof/>
                <w:webHidden/>
              </w:rPr>
              <w:fldChar w:fldCharType="begin"/>
            </w:r>
            <w:r>
              <w:rPr>
                <w:noProof/>
                <w:webHidden/>
              </w:rPr>
              <w:instrText xml:space="preserve"> PAGEREF _Toc453786460 \h </w:instrText>
            </w:r>
          </w:ins>
          <w:r>
            <w:rPr>
              <w:noProof/>
              <w:webHidden/>
            </w:rPr>
          </w:r>
          <w:r>
            <w:rPr>
              <w:noProof/>
              <w:webHidden/>
            </w:rPr>
            <w:fldChar w:fldCharType="separate"/>
          </w:r>
          <w:ins w:id="133"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4" w:author="Meir Kalter" w:date="2016-06-15T20:36:00Z"/>
              <w:rFonts w:eastAsiaTheme="minorEastAsia" w:cstheme="minorBidi"/>
              <w:noProof/>
              <w:color w:val="auto"/>
              <w:sz w:val="22"/>
              <w:szCs w:val="22"/>
              <w:bdr w:val="none" w:sz="0" w:space="0" w:color="auto"/>
              <w:lang w:eastAsia="en-US" w:bidi="he-IL"/>
            </w:rPr>
          </w:pPr>
          <w:ins w:id="13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"_Toc453786461"</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8.4.2</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Instruction cpu</w:t>
            </w:r>
            <w:r>
              <w:rPr>
                <w:noProof/>
                <w:webHidden/>
              </w:rPr>
              <w:tab/>
            </w:r>
            <w:r>
              <w:rPr>
                <w:noProof/>
                <w:webHidden/>
              </w:rPr>
              <w:fldChar w:fldCharType="begin"/>
            </w:r>
            <w:r>
              <w:rPr>
                <w:noProof/>
                <w:webHidden/>
              </w:rPr>
              <w:instrText xml:space="preserve"> PAGEREF _Toc453786461 \h </w:instrText>
            </w:r>
          </w:ins>
          <w:r>
            <w:rPr>
              <w:noProof/>
              <w:webHidden/>
            </w:rPr>
          </w:r>
          <w:r>
            <w:rPr>
              <w:noProof/>
              <w:webHidden/>
            </w:rPr>
            <w:fldChar w:fldCharType="separate"/>
          </w:r>
          <w:ins w:id="136"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7" w:author="Meir Kalter" w:date="2016-06-15T20:36:00Z"/>
              <w:rFonts w:eastAsiaTheme="minorEastAsia" w:cstheme="minorBidi"/>
              <w:noProof/>
              <w:color w:val="auto"/>
              <w:sz w:val="22"/>
              <w:szCs w:val="22"/>
              <w:bdr w:val="none" w:sz="0" w:space="0" w:color="auto"/>
              <w:lang w:eastAsia="en-US" w:bidi="he-IL"/>
            </w:rPr>
          </w:pPr>
          <w:ins w:id="13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"_Toc453786462"</w:instrText>
            </w:r>
            <w:r w:rsidRPr="00CC5EE3">
              <w:rPr>
                <w:rStyle w:val="Hyperlink"/>
                <w:noProof/>
              </w:rPr>
              <w:instrText xml:space="preserve"> </w:instrText>
            </w:r>
            <w:r w:rsidRPr="00CC5EE3">
              <w:rPr>
                <w:rStyle w:val="Hyperlink"/>
                <w:noProof/>
              </w:rPr>
              <w:fldChar w:fldCharType="separate"/>
            </w:r>
            <w:r w:rsidRPr="00CC5EE3">
              <w:rPr>
                <w:rStyle w:val="Hyperlink"/>
                <w:noProof/>
              </w:rPr>
              <w:t>8.4.3</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Stack</w:t>
            </w:r>
            <w:r>
              <w:rPr>
                <w:noProof/>
                <w:webHidden/>
              </w:rPr>
              <w:tab/>
            </w:r>
            <w:r>
              <w:rPr>
                <w:noProof/>
                <w:webHidden/>
              </w:rPr>
              <w:fldChar w:fldCharType="begin"/>
            </w:r>
            <w:r>
              <w:rPr>
                <w:noProof/>
                <w:webHidden/>
              </w:rPr>
              <w:instrText xml:space="preserve"> PAGEREF _Toc453786462 \h </w:instrText>
            </w:r>
          </w:ins>
          <w:r>
            <w:rPr>
              <w:noProof/>
              <w:webHidden/>
            </w:rPr>
          </w:r>
          <w:r>
            <w:rPr>
              <w:noProof/>
              <w:webHidden/>
            </w:rPr>
            <w:fldChar w:fldCharType="separate"/>
          </w:r>
          <w:ins w:id="139"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0" w:author="Meir Kalter" w:date="2016-06-15T20:36:00Z"/>
              <w:rFonts w:eastAsiaTheme="minorEastAsia" w:cstheme="minorBidi"/>
              <w:b w:val="0"/>
              <w:bCs w:val="0"/>
              <w:noProof/>
              <w:color w:val="auto"/>
              <w:sz w:val="22"/>
              <w:szCs w:val="22"/>
              <w:bdr w:val="none" w:sz="0" w:space="0" w:color="auto"/>
              <w:lang w:eastAsia="en-US" w:bidi="he-IL"/>
            </w:rPr>
          </w:pPr>
          <w:ins w:id="14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"_Toc453786463"</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8.5</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_Toc453786463 \h </w:instrText>
            </w:r>
          </w:ins>
          <w:r>
            <w:rPr>
              <w:noProof/>
              <w:webHidden/>
            </w:rPr>
          </w:r>
          <w:r>
            <w:rPr>
              <w:noProof/>
              <w:webHidden/>
            </w:rPr>
            <w:fldChar w:fldCharType="separate"/>
          </w:r>
          <w:ins w:id="142"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43" w:author="Meir Kalter" w:date="2016-06-15T20:36:00Z"/>
              <w:rFonts w:eastAsiaTheme="minorEastAsia" w:cstheme="minorBidi"/>
              <w:noProof/>
              <w:color w:val="auto"/>
              <w:sz w:val="22"/>
              <w:szCs w:val="22"/>
              <w:bdr w:val="none" w:sz="0" w:space="0" w:color="auto"/>
              <w:lang w:eastAsia="en-US" w:bidi="he-IL"/>
            </w:rPr>
          </w:pPr>
          <w:ins w:id="14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"_Toc453786464"</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8.5.1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_Toc453786464 \h </w:instrText>
            </w:r>
          </w:ins>
          <w:r>
            <w:rPr>
              <w:noProof/>
              <w:webHidden/>
            </w:rPr>
          </w:r>
          <w:r>
            <w:rPr>
              <w:noProof/>
              <w:webHidden/>
            </w:rPr>
            <w:fldChar w:fldCharType="separate"/>
          </w:r>
          <w:ins w:id="145" w:author="Meir Kalter" w:date="2016-06-15T20:36:00Z">
            <w:r>
              <w:rPr>
                <w:noProof/>
                <w:webHidden/>
              </w:rPr>
              <w:t>20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6" w:author="Meir Kalter" w:date="2016-06-15T20:36:00Z"/>
              <w:rFonts w:eastAsiaTheme="minorEastAsia" w:cstheme="minorBidi"/>
              <w:b w:val="0"/>
              <w:bCs w:val="0"/>
              <w:noProof/>
              <w:color w:val="auto"/>
              <w:sz w:val="22"/>
              <w:szCs w:val="22"/>
              <w:bdr w:val="none" w:sz="0" w:space="0" w:color="auto"/>
              <w:lang w:eastAsia="en-US" w:bidi="he-IL"/>
            </w:rPr>
          </w:pPr>
          <w:ins w:id="14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"_Toc453786465"</w:instrText>
            </w:r>
            <w:r w:rsidRPr="00CC5EE3">
              <w:rPr>
                <w:rStyle w:val="Hyperlink"/>
                <w:noProof/>
              </w:rPr>
              <w:instrText xml:space="preserve"> </w:instrText>
            </w:r>
            <w:r w:rsidRPr="00CC5EE3">
              <w:rPr>
                <w:rStyle w:val="Hyperlink"/>
                <w:noProof/>
              </w:rPr>
              <w:fldChar w:fldCharType="separate"/>
            </w:r>
            <w:r w:rsidRPr="00CC5EE3">
              <w:rPr>
                <w:rStyle w:val="Hyperlink"/>
                <w:noProof/>
              </w:rPr>
              <w:t>8.6</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Toolbar</w:t>
            </w:r>
            <w:r>
              <w:rPr>
                <w:noProof/>
                <w:webHidden/>
              </w:rPr>
              <w:tab/>
            </w:r>
            <w:r>
              <w:rPr>
                <w:noProof/>
                <w:webHidden/>
              </w:rPr>
              <w:fldChar w:fldCharType="begin"/>
            </w:r>
            <w:r>
              <w:rPr>
                <w:noProof/>
                <w:webHidden/>
              </w:rPr>
              <w:instrText xml:space="preserve"> PAGEREF _Toc453786465 \h </w:instrText>
            </w:r>
          </w:ins>
          <w:r>
            <w:rPr>
              <w:noProof/>
              <w:webHidden/>
            </w:rPr>
          </w:r>
          <w:r>
            <w:rPr>
              <w:noProof/>
              <w:webHidden/>
            </w:rPr>
            <w:fldChar w:fldCharType="separate"/>
          </w:r>
          <w:ins w:id="148" w:author="Meir Kalter" w:date="2016-06-15T20:36:00Z">
            <w:r>
              <w:rPr>
                <w:noProof/>
                <w:webHidden/>
              </w:rPr>
              <w:t>21</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9" w:author="Meir Kalter" w:date="2016-06-15T20:36:00Z"/>
              <w:rFonts w:eastAsiaTheme="minorEastAsia" w:cstheme="minorBidi"/>
              <w:b w:val="0"/>
              <w:bCs w:val="0"/>
              <w:noProof/>
              <w:color w:val="auto"/>
              <w:sz w:val="22"/>
              <w:szCs w:val="22"/>
              <w:bdr w:val="none" w:sz="0" w:space="0" w:color="auto"/>
              <w:lang w:eastAsia="en-US" w:bidi="he-IL"/>
            </w:rPr>
          </w:pPr>
          <w:ins w:id="15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"_Toc453786466"</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_Toc453786466 \h </w:instrText>
            </w:r>
          </w:ins>
          <w:r>
            <w:rPr>
              <w:noProof/>
              <w:webHidden/>
            </w:rPr>
          </w:r>
          <w:r>
            <w:rPr>
              <w:noProof/>
              <w:webHidden/>
            </w:rPr>
            <w:fldChar w:fldCharType="separate"/>
          </w:r>
          <w:ins w:id="151" w:author="Meir Kalter" w:date="2016-06-15T20:36:00Z">
            <w:r>
              <w:rPr>
                <w:noProof/>
                <w:webHidden/>
              </w:rPr>
              <w:t>22</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52"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5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"_Toc453786467"</w:instrText>
            </w:r>
            <w:r w:rsidRPr="00CC5EE3">
              <w:rPr>
                <w:rStyle w:val="Hyperlink"/>
                <w:noProof/>
              </w:rPr>
              <w:instrText xml:space="preserve"> </w:instrText>
            </w:r>
            <w:r w:rsidRPr="00CC5EE3">
              <w:rPr>
                <w:rStyle w:val="Hyperlink"/>
                <w:noProof/>
              </w:rPr>
              <w:fldChar w:fldCharType="separate"/>
            </w:r>
            <w:r w:rsidRPr="00CC5EE3">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Gui behaviour</w:t>
            </w:r>
            <w:r>
              <w:rPr>
                <w:noProof/>
                <w:webHidden/>
              </w:rPr>
              <w:tab/>
            </w:r>
            <w:r>
              <w:rPr>
                <w:noProof/>
                <w:webHidden/>
              </w:rPr>
              <w:fldChar w:fldCharType="begin"/>
            </w:r>
            <w:r>
              <w:rPr>
                <w:noProof/>
                <w:webHidden/>
              </w:rPr>
              <w:instrText xml:space="preserve"> PAGEREF _Toc453786467 \h </w:instrText>
            </w:r>
          </w:ins>
          <w:r>
            <w:rPr>
              <w:noProof/>
              <w:webHidden/>
            </w:rPr>
          </w:r>
          <w:r>
            <w:rPr>
              <w:noProof/>
              <w:webHidden/>
            </w:rPr>
            <w:fldChar w:fldCharType="separate"/>
          </w:r>
          <w:ins w:id="154" w:author="Meir Kalter" w:date="2016-06-15T20:36:00Z">
            <w:r>
              <w:rPr>
                <w:noProof/>
                <w:webHidden/>
              </w:rPr>
              <w:t>23</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55" w:author="Meir Kalter" w:date="2016-06-15T20:36:00Z"/>
              <w:rFonts w:eastAsiaTheme="minorEastAsia" w:cstheme="minorBidi"/>
              <w:b w:val="0"/>
              <w:bCs w:val="0"/>
              <w:noProof/>
              <w:color w:val="auto"/>
              <w:sz w:val="22"/>
              <w:szCs w:val="22"/>
              <w:bdr w:val="none" w:sz="0" w:space="0" w:color="auto"/>
              <w:lang w:eastAsia="en-US" w:bidi="he-IL"/>
            </w:rPr>
          </w:pPr>
          <w:ins w:id="15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"_Toc453786468"</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9.1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_Toc453786468 \h </w:instrText>
            </w:r>
          </w:ins>
          <w:r>
            <w:rPr>
              <w:noProof/>
              <w:webHidden/>
            </w:rPr>
          </w:r>
          <w:r>
            <w:rPr>
              <w:noProof/>
              <w:webHidden/>
            </w:rPr>
            <w:fldChar w:fldCharType="separate"/>
          </w:r>
          <w:ins w:id="157" w:author="Meir Kalter" w:date="2016-06-15T20:36:00Z">
            <w:r>
              <w:rPr>
                <w:noProof/>
                <w:webHidden/>
              </w:rPr>
              <w:t>23</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158"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59"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"_Toc453786469"</w:instrText>
            </w:r>
            <w:r w:rsidRPr="00CC5EE3">
              <w:rPr>
                <w:rStyle w:val="Hyperlink"/>
                <w:noProof/>
              </w:rPr>
              <w:instrText xml:space="preserve"> </w:instrText>
            </w:r>
            <w:r w:rsidRPr="00CC5EE3">
              <w:rPr>
                <w:rStyle w:val="Hyperlink"/>
                <w:noProof/>
              </w:rPr>
              <w:fldChar w:fldCharType="separate"/>
            </w:r>
            <w:r w:rsidRPr="00CC5EE3">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Debugger</w:t>
            </w:r>
            <w:r>
              <w:rPr>
                <w:noProof/>
                <w:webHidden/>
              </w:rPr>
              <w:tab/>
            </w:r>
            <w:r>
              <w:rPr>
                <w:noProof/>
                <w:webHidden/>
              </w:rPr>
              <w:fldChar w:fldCharType="begin"/>
            </w:r>
            <w:r>
              <w:rPr>
                <w:noProof/>
                <w:webHidden/>
              </w:rPr>
              <w:instrText xml:space="preserve"> PAGEREF _Toc453786469 \h </w:instrText>
            </w:r>
          </w:ins>
          <w:r>
            <w:rPr>
              <w:noProof/>
              <w:webHidden/>
            </w:rPr>
          </w:r>
          <w:r>
            <w:rPr>
              <w:noProof/>
              <w:webHidden/>
            </w:rPr>
            <w:fldChar w:fldCharType="separate"/>
          </w:r>
          <w:ins w:id="160"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61" w:author="Meir Kalter" w:date="2016-06-15T20:36:00Z"/>
              <w:rFonts w:eastAsiaTheme="minorEastAsia" w:cstheme="minorBidi"/>
              <w:b w:val="0"/>
              <w:bCs w:val="0"/>
              <w:noProof/>
              <w:color w:val="auto"/>
              <w:sz w:val="22"/>
              <w:szCs w:val="22"/>
              <w:bdr w:val="none" w:sz="0" w:space="0" w:color="auto"/>
              <w:lang w:eastAsia="en-US" w:bidi="he-IL"/>
            </w:rPr>
          </w:pPr>
          <w:ins w:id="16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cs="Arial Unicode MS"/>
                <w:noProof/>
              </w:rPr>
              <w:t>This section describes the options of th exection/debugger of the Simulator.</w:t>
            </w:r>
            <w:r>
              <w:rPr>
                <w:noProof/>
                <w:webHidden/>
              </w:rPr>
              <w:tab/>
            </w:r>
            <w:r>
              <w:rPr>
                <w:noProof/>
                <w:webHidden/>
              </w:rPr>
              <w:fldChar w:fldCharType="begin"/>
            </w:r>
            <w:r>
              <w:rPr>
                <w:noProof/>
                <w:webHidden/>
              </w:rPr>
              <w:instrText xml:space="preserve"> PAGEREF _Toc453786470 \h </w:instrText>
            </w:r>
          </w:ins>
          <w:r>
            <w:rPr>
              <w:noProof/>
              <w:webHidden/>
            </w:rPr>
          </w:r>
          <w:r>
            <w:rPr>
              <w:noProof/>
              <w:webHidden/>
            </w:rPr>
            <w:fldChar w:fldCharType="separate"/>
          </w:r>
          <w:ins w:id="163"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64" w:author="Meir Kalter" w:date="2016-06-15T20:36:00Z"/>
              <w:rFonts w:eastAsiaTheme="minorEastAsia" w:cstheme="minorBidi"/>
              <w:b w:val="0"/>
              <w:bCs w:val="0"/>
              <w:noProof/>
              <w:color w:val="auto"/>
              <w:sz w:val="22"/>
              <w:szCs w:val="22"/>
              <w:bdr w:val="none" w:sz="0" w:space="0" w:color="auto"/>
              <w:lang w:eastAsia="en-US" w:bidi="he-IL"/>
            </w:rPr>
          </w:pPr>
          <w:ins w:id="16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"_Toc453786471"</w:instrText>
            </w:r>
            <w:r w:rsidRPr="00CC5EE3">
              <w:rPr>
                <w:rStyle w:val="Hyperlink"/>
                <w:noProof/>
              </w:rPr>
              <w:instrText xml:space="preserve"> </w:instrText>
            </w:r>
            <w:r w:rsidRPr="00CC5EE3">
              <w:rPr>
                <w:rStyle w:val="Hyperlink"/>
                <w:noProof/>
              </w:rPr>
              <w:fldChar w:fldCharType="separate"/>
            </w:r>
            <w:r w:rsidRPr="00CC5EE3">
              <w:rPr>
                <w:rStyle w:val="Hyperlink"/>
                <w:noProof/>
              </w:rPr>
              <w:t>10.1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_Toc453786471 \h </w:instrText>
            </w:r>
          </w:ins>
          <w:r>
            <w:rPr>
              <w:noProof/>
              <w:webHidden/>
            </w:rPr>
          </w:r>
          <w:r>
            <w:rPr>
              <w:noProof/>
              <w:webHidden/>
            </w:rPr>
            <w:fldChar w:fldCharType="separate"/>
          </w:r>
          <w:ins w:id="166"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67" w:author="Meir Kalter" w:date="2016-06-15T20:36:00Z"/>
              <w:rFonts w:eastAsiaTheme="minorEastAsia" w:cstheme="minorBidi"/>
              <w:b w:val="0"/>
              <w:bCs w:val="0"/>
              <w:noProof/>
              <w:color w:val="auto"/>
              <w:sz w:val="22"/>
              <w:szCs w:val="22"/>
              <w:bdr w:val="none" w:sz="0" w:space="0" w:color="auto"/>
              <w:lang w:eastAsia="en-US" w:bidi="he-IL"/>
            </w:rPr>
          </w:pPr>
          <w:ins w:id="16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"_Toc453786472"</w:instrText>
            </w:r>
            <w:r w:rsidRPr="00CC5EE3">
              <w:rPr>
                <w:rStyle w:val="Hyperlink"/>
                <w:noProof/>
              </w:rPr>
              <w:instrText xml:space="preserve"> </w:instrText>
            </w:r>
            <w:r w:rsidRPr="00CC5EE3">
              <w:rPr>
                <w:rStyle w:val="Hyperlink"/>
                <w:noProof/>
              </w:rPr>
              <w:fldChar w:fldCharType="separate"/>
            </w:r>
            <w:r w:rsidRPr="00CC5EE3">
              <w:rPr>
                <w:rStyle w:val="Hyperlink"/>
                <w:noProof/>
              </w:rPr>
              <w:t>10.2</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_Toc453786472 \h </w:instrText>
            </w:r>
          </w:ins>
          <w:r>
            <w:rPr>
              <w:noProof/>
              <w:webHidden/>
            </w:rPr>
          </w:r>
          <w:r>
            <w:rPr>
              <w:noProof/>
              <w:webHidden/>
            </w:rPr>
            <w:fldChar w:fldCharType="separate"/>
          </w:r>
          <w:ins w:id="169"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70" w:author="Meir Kalter" w:date="2016-06-15T20:36:00Z"/>
              <w:rFonts w:eastAsiaTheme="minorEastAsia" w:cstheme="minorBidi"/>
              <w:b w:val="0"/>
              <w:bCs w:val="0"/>
              <w:noProof/>
              <w:color w:val="auto"/>
              <w:sz w:val="22"/>
              <w:szCs w:val="22"/>
              <w:bdr w:val="none" w:sz="0" w:space="0" w:color="auto"/>
              <w:lang w:eastAsia="en-US" w:bidi="he-IL"/>
            </w:rPr>
          </w:pPr>
          <w:ins w:id="17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"_Toc453786473"</w:instrText>
            </w:r>
            <w:r w:rsidRPr="00CC5EE3">
              <w:rPr>
                <w:rStyle w:val="Hyperlink"/>
                <w:noProof/>
              </w:rPr>
              <w:instrText xml:space="preserve"> </w:instrText>
            </w:r>
            <w:r w:rsidRPr="00CC5EE3">
              <w:rPr>
                <w:rStyle w:val="Hyperlink"/>
                <w:noProof/>
              </w:rPr>
              <w:fldChar w:fldCharType="separate"/>
            </w:r>
            <w:r w:rsidRPr="00CC5EE3">
              <w:rPr>
                <w:rStyle w:val="Hyperlink"/>
                <w:noProof/>
              </w:rPr>
              <w:t>10.3</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_Toc453786473 \h </w:instrText>
            </w:r>
          </w:ins>
          <w:r>
            <w:rPr>
              <w:noProof/>
              <w:webHidden/>
            </w:rPr>
          </w:r>
          <w:r>
            <w:rPr>
              <w:noProof/>
              <w:webHidden/>
            </w:rPr>
            <w:fldChar w:fldCharType="separate"/>
          </w:r>
          <w:ins w:id="172"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73" w:author="Meir Kalter" w:date="2016-06-15T20:36:00Z"/>
              <w:rFonts w:eastAsiaTheme="minorEastAsia" w:cstheme="minorBidi"/>
              <w:b w:val="0"/>
              <w:bCs w:val="0"/>
              <w:noProof/>
              <w:color w:val="auto"/>
              <w:sz w:val="22"/>
              <w:szCs w:val="22"/>
              <w:bdr w:val="none" w:sz="0" w:space="0" w:color="auto"/>
              <w:lang w:eastAsia="en-US" w:bidi="he-IL"/>
            </w:rPr>
          </w:pPr>
          <w:ins w:id="17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"_Toc453786474"</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cs="Arial Unicode MS"/>
                <w:noProof/>
              </w:rPr>
              <w:t>Execute the instruction pointed to by the PC, update the machine status and graphic elements, and continue with the next instruction. The execution will stop when it reaches the Stop instruction or press the STOP button.</w:t>
            </w:r>
            <w:r>
              <w:rPr>
                <w:noProof/>
                <w:webHidden/>
              </w:rPr>
              <w:tab/>
            </w:r>
            <w:r>
              <w:rPr>
                <w:noProof/>
                <w:webHidden/>
              </w:rPr>
              <w:fldChar w:fldCharType="begin"/>
            </w:r>
            <w:r>
              <w:rPr>
                <w:noProof/>
                <w:webHidden/>
              </w:rPr>
              <w:instrText xml:space="preserve"> PAGEREF _Toc453786474 \h </w:instrText>
            </w:r>
          </w:ins>
          <w:r>
            <w:rPr>
              <w:noProof/>
              <w:webHidden/>
            </w:rPr>
          </w:r>
          <w:r>
            <w:rPr>
              <w:noProof/>
              <w:webHidden/>
            </w:rPr>
            <w:fldChar w:fldCharType="separate"/>
          </w:r>
          <w:ins w:id="175"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76" w:author="Meir Kalter" w:date="2016-06-15T20:36:00Z"/>
              <w:rFonts w:eastAsiaTheme="minorEastAsia" w:cstheme="minorBidi"/>
              <w:b w:val="0"/>
              <w:bCs w:val="0"/>
              <w:noProof/>
              <w:color w:val="auto"/>
              <w:sz w:val="22"/>
              <w:szCs w:val="22"/>
              <w:bdr w:val="none" w:sz="0" w:space="0" w:color="auto"/>
              <w:lang w:eastAsia="en-US" w:bidi="he-IL"/>
            </w:rPr>
          </w:pPr>
          <w:ins w:id="17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"_Toc453786475"</w:instrText>
            </w:r>
            <w:r w:rsidRPr="00CC5EE3">
              <w:rPr>
                <w:rStyle w:val="Hyperlink"/>
                <w:noProof/>
              </w:rPr>
              <w:instrText xml:space="preserve"> </w:instrText>
            </w:r>
            <w:r w:rsidRPr="00CC5EE3">
              <w:rPr>
                <w:rStyle w:val="Hyperlink"/>
                <w:noProof/>
              </w:rPr>
              <w:fldChar w:fldCharType="separate"/>
            </w:r>
            <w:r w:rsidRPr="00CC5EE3">
              <w:rPr>
                <w:rStyle w:val="Hyperlink"/>
                <w:noProof/>
              </w:rPr>
              <w:t>10.4</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_Toc453786475 \h </w:instrText>
            </w:r>
          </w:ins>
          <w:r>
            <w:rPr>
              <w:noProof/>
              <w:webHidden/>
            </w:rPr>
          </w:r>
          <w:r>
            <w:rPr>
              <w:noProof/>
              <w:webHidden/>
            </w:rPr>
            <w:fldChar w:fldCharType="separate"/>
          </w:r>
          <w:ins w:id="178"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17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8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"_Toc453786476"</w:instrText>
            </w:r>
            <w:r w:rsidRPr="00CC5EE3">
              <w:rPr>
                <w:rStyle w:val="Hyperlink"/>
                <w:noProof/>
              </w:rPr>
              <w:instrText xml:space="preserve"> </w:instrText>
            </w:r>
            <w:r w:rsidRPr="00CC5EE3">
              <w:rPr>
                <w:rStyle w:val="Hyperlink"/>
                <w:noProof/>
              </w:rPr>
              <w:fldChar w:fldCharType="separate"/>
            </w:r>
            <w:r w:rsidRPr="00CC5EE3">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 Easy8 instructions list</w:t>
            </w:r>
            <w:r>
              <w:rPr>
                <w:noProof/>
                <w:webHidden/>
              </w:rPr>
              <w:tab/>
            </w:r>
            <w:r>
              <w:rPr>
                <w:noProof/>
                <w:webHidden/>
              </w:rPr>
              <w:fldChar w:fldCharType="begin"/>
            </w:r>
            <w:r>
              <w:rPr>
                <w:noProof/>
                <w:webHidden/>
              </w:rPr>
              <w:instrText xml:space="preserve"> PAGEREF _Toc453786476 \h </w:instrText>
            </w:r>
          </w:ins>
          <w:r>
            <w:rPr>
              <w:noProof/>
              <w:webHidden/>
            </w:rPr>
          </w:r>
          <w:r>
            <w:rPr>
              <w:noProof/>
              <w:webHidden/>
            </w:rPr>
            <w:fldChar w:fldCharType="separate"/>
          </w:r>
          <w:ins w:id="181"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2" w:author="Meir Kalter" w:date="2016-06-15T20:36:00Z"/>
              <w:rFonts w:eastAsiaTheme="minorEastAsia" w:cstheme="minorBidi"/>
              <w:b w:val="0"/>
              <w:bCs w:val="0"/>
              <w:noProof/>
              <w:color w:val="auto"/>
              <w:sz w:val="22"/>
              <w:szCs w:val="22"/>
              <w:bdr w:val="none" w:sz="0" w:space="0" w:color="auto"/>
              <w:lang w:eastAsia="en-US" w:bidi="he-IL"/>
            </w:rPr>
          </w:pPr>
          <w:ins w:id="18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"_Toc453786477"</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_Toc453786477 \h </w:instrText>
            </w:r>
          </w:ins>
          <w:r>
            <w:rPr>
              <w:noProof/>
              <w:webHidden/>
            </w:rPr>
          </w:r>
          <w:r>
            <w:rPr>
              <w:noProof/>
              <w:webHidden/>
            </w:rPr>
            <w:fldChar w:fldCharType="separate"/>
          </w:r>
          <w:ins w:id="184"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5" w:author="Meir Kalter" w:date="2016-06-15T20:36:00Z"/>
              <w:rFonts w:eastAsiaTheme="minorEastAsia" w:cstheme="minorBidi"/>
              <w:b w:val="0"/>
              <w:bCs w:val="0"/>
              <w:noProof/>
              <w:color w:val="auto"/>
              <w:sz w:val="22"/>
              <w:szCs w:val="22"/>
              <w:bdr w:val="none" w:sz="0" w:space="0" w:color="auto"/>
              <w:lang w:eastAsia="en-US" w:bidi="he-IL"/>
            </w:rPr>
          </w:pPr>
          <w:ins w:id="18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"_Toc453786478"</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_Toc453786478 \h </w:instrText>
            </w:r>
          </w:ins>
          <w:r>
            <w:rPr>
              <w:noProof/>
              <w:webHidden/>
            </w:rPr>
          </w:r>
          <w:r>
            <w:rPr>
              <w:noProof/>
              <w:webHidden/>
            </w:rPr>
            <w:fldChar w:fldCharType="separate"/>
          </w:r>
          <w:ins w:id="187"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8" w:author="Meir Kalter" w:date="2016-06-15T20:36:00Z"/>
              <w:rFonts w:eastAsiaTheme="minorEastAsia" w:cstheme="minorBidi"/>
              <w:b w:val="0"/>
              <w:bCs w:val="0"/>
              <w:noProof/>
              <w:color w:val="auto"/>
              <w:sz w:val="22"/>
              <w:szCs w:val="22"/>
              <w:bdr w:val="none" w:sz="0" w:space="0" w:color="auto"/>
              <w:lang w:eastAsia="en-US" w:bidi="he-IL"/>
            </w:rPr>
          </w:pPr>
          <w:ins w:id="18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"_Toc453786479"</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_Toc453786479 \h </w:instrText>
            </w:r>
          </w:ins>
          <w:r>
            <w:rPr>
              <w:noProof/>
              <w:webHidden/>
            </w:rPr>
          </w:r>
          <w:r>
            <w:rPr>
              <w:noProof/>
              <w:webHidden/>
            </w:rPr>
            <w:fldChar w:fldCharType="separate"/>
          </w:r>
          <w:ins w:id="190"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1" w:author="Meir Kalter" w:date="2016-06-15T20:36:00Z"/>
              <w:rFonts w:eastAsiaTheme="minorEastAsia" w:cstheme="minorBidi"/>
              <w:b w:val="0"/>
              <w:bCs w:val="0"/>
              <w:noProof/>
              <w:color w:val="auto"/>
              <w:sz w:val="22"/>
              <w:szCs w:val="22"/>
              <w:bdr w:val="none" w:sz="0" w:space="0" w:color="auto"/>
              <w:lang w:eastAsia="en-US" w:bidi="he-IL"/>
            </w:rPr>
          </w:pPr>
          <w:ins w:id="19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"_Toc453786480"</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_Toc453786480 \h </w:instrText>
            </w:r>
          </w:ins>
          <w:r>
            <w:rPr>
              <w:noProof/>
              <w:webHidden/>
            </w:rPr>
          </w:r>
          <w:r>
            <w:rPr>
              <w:noProof/>
              <w:webHidden/>
            </w:rPr>
            <w:fldChar w:fldCharType="separate"/>
          </w:r>
          <w:ins w:id="193"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4" w:author="Meir Kalter" w:date="2016-06-15T20:36:00Z"/>
              <w:rFonts w:eastAsiaTheme="minorEastAsia" w:cstheme="minorBidi"/>
              <w:b w:val="0"/>
              <w:bCs w:val="0"/>
              <w:noProof/>
              <w:color w:val="auto"/>
              <w:sz w:val="22"/>
              <w:szCs w:val="22"/>
              <w:bdr w:val="none" w:sz="0" w:space="0" w:color="auto"/>
              <w:lang w:eastAsia="en-US" w:bidi="he-IL"/>
            </w:rPr>
          </w:pPr>
          <w:ins w:id="19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"_Toc453786481"</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_Toc453786481 \h </w:instrText>
            </w:r>
          </w:ins>
          <w:r>
            <w:rPr>
              <w:noProof/>
              <w:webHidden/>
            </w:rPr>
          </w:r>
          <w:r>
            <w:rPr>
              <w:noProof/>
              <w:webHidden/>
            </w:rPr>
            <w:fldChar w:fldCharType="separate"/>
          </w:r>
          <w:ins w:id="196"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7" w:author="Meir Kalter" w:date="2016-06-15T20:36:00Z"/>
              <w:rFonts w:eastAsiaTheme="minorEastAsia" w:cstheme="minorBidi"/>
              <w:b w:val="0"/>
              <w:bCs w:val="0"/>
              <w:noProof/>
              <w:color w:val="auto"/>
              <w:sz w:val="22"/>
              <w:szCs w:val="22"/>
              <w:bdr w:val="none" w:sz="0" w:space="0" w:color="auto"/>
              <w:lang w:eastAsia="en-US" w:bidi="he-IL"/>
            </w:rPr>
          </w:pPr>
          <w:ins w:id="19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"_Toc453786482"</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_Toc453786482 \h </w:instrText>
            </w:r>
          </w:ins>
          <w:r>
            <w:rPr>
              <w:noProof/>
              <w:webHidden/>
            </w:rPr>
          </w:r>
          <w:r>
            <w:rPr>
              <w:noProof/>
              <w:webHidden/>
            </w:rPr>
            <w:fldChar w:fldCharType="separate"/>
          </w:r>
          <w:ins w:id="199"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0" w:author="Meir Kalter" w:date="2016-06-15T20:36:00Z"/>
              <w:rFonts w:eastAsiaTheme="minorEastAsia" w:cstheme="minorBidi"/>
              <w:b w:val="0"/>
              <w:bCs w:val="0"/>
              <w:noProof/>
              <w:color w:val="auto"/>
              <w:sz w:val="22"/>
              <w:szCs w:val="22"/>
              <w:bdr w:val="none" w:sz="0" w:space="0" w:color="auto"/>
              <w:lang w:eastAsia="en-US" w:bidi="he-IL"/>
            </w:rPr>
          </w:pPr>
          <w:ins w:id="20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"_Toc453786483"</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_Toc453786483 \h </w:instrText>
            </w:r>
          </w:ins>
          <w:r>
            <w:rPr>
              <w:noProof/>
              <w:webHidden/>
            </w:rPr>
          </w:r>
          <w:r>
            <w:rPr>
              <w:noProof/>
              <w:webHidden/>
            </w:rPr>
            <w:fldChar w:fldCharType="separate"/>
          </w:r>
          <w:ins w:id="202"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3" w:author="Meir Kalter" w:date="2016-06-15T20:36:00Z"/>
              <w:rFonts w:eastAsiaTheme="minorEastAsia" w:cstheme="minorBidi"/>
              <w:b w:val="0"/>
              <w:bCs w:val="0"/>
              <w:noProof/>
              <w:color w:val="auto"/>
              <w:sz w:val="22"/>
              <w:szCs w:val="22"/>
              <w:bdr w:val="none" w:sz="0" w:space="0" w:color="auto"/>
              <w:lang w:eastAsia="en-US" w:bidi="he-IL"/>
            </w:rPr>
          </w:pPr>
          <w:ins w:id="20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"_Toc453786484"</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_Toc453786484 \h </w:instrText>
            </w:r>
          </w:ins>
          <w:r>
            <w:rPr>
              <w:noProof/>
              <w:webHidden/>
            </w:rPr>
          </w:r>
          <w:r>
            <w:rPr>
              <w:noProof/>
              <w:webHidden/>
            </w:rPr>
            <w:fldChar w:fldCharType="separate"/>
          </w:r>
          <w:ins w:id="205"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6" w:author="Meir Kalter" w:date="2016-06-15T20:36:00Z"/>
              <w:rFonts w:eastAsiaTheme="minorEastAsia" w:cstheme="minorBidi"/>
              <w:b w:val="0"/>
              <w:bCs w:val="0"/>
              <w:noProof/>
              <w:color w:val="auto"/>
              <w:sz w:val="22"/>
              <w:szCs w:val="22"/>
              <w:bdr w:val="none" w:sz="0" w:space="0" w:color="auto"/>
              <w:lang w:eastAsia="en-US" w:bidi="he-IL"/>
            </w:rPr>
          </w:pPr>
          <w:ins w:id="20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"_Toc453786485"</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_Toc453786485 \h </w:instrText>
            </w:r>
          </w:ins>
          <w:r>
            <w:rPr>
              <w:noProof/>
              <w:webHidden/>
            </w:rPr>
          </w:r>
          <w:r>
            <w:rPr>
              <w:noProof/>
              <w:webHidden/>
            </w:rPr>
            <w:fldChar w:fldCharType="separate"/>
          </w:r>
          <w:ins w:id="208"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9" w:author="Meir Kalter" w:date="2016-06-15T20:36:00Z"/>
              <w:rFonts w:eastAsiaTheme="minorEastAsia" w:cstheme="minorBidi"/>
              <w:b w:val="0"/>
              <w:bCs w:val="0"/>
              <w:noProof/>
              <w:color w:val="auto"/>
              <w:sz w:val="22"/>
              <w:szCs w:val="22"/>
              <w:bdr w:val="none" w:sz="0" w:space="0" w:color="auto"/>
              <w:lang w:eastAsia="en-US" w:bidi="he-IL"/>
            </w:rPr>
          </w:pPr>
          <w:ins w:id="21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"_Toc453786486"</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_Toc453786486 \h </w:instrText>
            </w:r>
          </w:ins>
          <w:r>
            <w:rPr>
              <w:noProof/>
              <w:webHidden/>
            </w:rPr>
          </w:r>
          <w:r>
            <w:rPr>
              <w:noProof/>
              <w:webHidden/>
            </w:rPr>
            <w:fldChar w:fldCharType="separate"/>
          </w:r>
          <w:ins w:id="211"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2" w:author="Meir Kalter" w:date="2016-06-15T20:36:00Z"/>
              <w:rFonts w:eastAsiaTheme="minorEastAsia" w:cstheme="minorBidi"/>
              <w:b w:val="0"/>
              <w:bCs w:val="0"/>
              <w:noProof/>
              <w:color w:val="auto"/>
              <w:sz w:val="22"/>
              <w:szCs w:val="22"/>
              <w:bdr w:val="none" w:sz="0" w:space="0" w:color="auto"/>
              <w:lang w:eastAsia="en-US" w:bidi="he-IL"/>
            </w:rPr>
          </w:pPr>
          <w:ins w:id="21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"_Toc453786487"</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_Toc453786487 \h </w:instrText>
            </w:r>
          </w:ins>
          <w:r>
            <w:rPr>
              <w:noProof/>
              <w:webHidden/>
            </w:rPr>
          </w:r>
          <w:r>
            <w:rPr>
              <w:noProof/>
              <w:webHidden/>
            </w:rPr>
            <w:fldChar w:fldCharType="separate"/>
          </w:r>
          <w:ins w:id="214"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5" w:author="Meir Kalter" w:date="2016-06-15T20:36:00Z"/>
              <w:rFonts w:eastAsiaTheme="minorEastAsia" w:cstheme="minorBidi"/>
              <w:b w:val="0"/>
              <w:bCs w:val="0"/>
              <w:noProof/>
              <w:color w:val="auto"/>
              <w:sz w:val="22"/>
              <w:szCs w:val="22"/>
              <w:bdr w:val="none" w:sz="0" w:space="0" w:color="auto"/>
              <w:lang w:eastAsia="en-US" w:bidi="he-IL"/>
            </w:rPr>
          </w:pPr>
          <w:ins w:id="21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"_Toc453786488"</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_Toc453786488 \h </w:instrText>
            </w:r>
          </w:ins>
          <w:r>
            <w:rPr>
              <w:noProof/>
              <w:webHidden/>
            </w:rPr>
          </w:r>
          <w:r>
            <w:rPr>
              <w:noProof/>
              <w:webHidden/>
            </w:rPr>
            <w:fldChar w:fldCharType="separate"/>
          </w:r>
          <w:ins w:id="217"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8" w:author="Meir Kalter" w:date="2016-06-15T20:36:00Z"/>
              <w:rFonts w:eastAsiaTheme="minorEastAsia" w:cstheme="minorBidi"/>
              <w:b w:val="0"/>
              <w:bCs w:val="0"/>
              <w:noProof/>
              <w:color w:val="auto"/>
              <w:sz w:val="22"/>
              <w:szCs w:val="22"/>
              <w:bdr w:val="none" w:sz="0" w:space="0" w:color="auto"/>
              <w:lang w:eastAsia="en-US" w:bidi="he-IL"/>
            </w:rPr>
          </w:pPr>
          <w:ins w:id="21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"_Toc453786489"</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_Toc453786489 \h </w:instrText>
            </w:r>
          </w:ins>
          <w:r>
            <w:rPr>
              <w:noProof/>
              <w:webHidden/>
            </w:rPr>
          </w:r>
          <w:r>
            <w:rPr>
              <w:noProof/>
              <w:webHidden/>
            </w:rPr>
            <w:fldChar w:fldCharType="separate"/>
          </w:r>
          <w:ins w:id="220"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1" w:author="Meir Kalter" w:date="2016-06-15T20:36:00Z"/>
              <w:rFonts w:eastAsiaTheme="minorEastAsia" w:cstheme="minorBidi"/>
              <w:b w:val="0"/>
              <w:bCs w:val="0"/>
              <w:noProof/>
              <w:color w:val="auto"/>
              <w:sz w:val="22"/>
              <w:szCs w:val="22"/>
              <w:bdr w:val="none" w:sz="0" w:space="0" w:color="auto"/>
              <w:lang w:eastAsia="en-US" w:bidi="he-IL"/>
            </w:rPr>
          </w:pPr>
          <w:ins w:id="22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"_Toc453786490"</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_Toc453786490 \h </w:instrText>
            </w:r>
          </w:ins>
          <w:r>
            <w:rPr>
              <w:noProof/>
              <w:webHidden/>
            </w:rPr>
          </w:r>
          <w:r>
            <w:rPr>
              <w:noProof/>
              <w:webHidden/>
            </w:rPr>
            <w:fldChar w:fldCharType="separate"/>
          </w:r>
          <w:ins w:id="223"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4" w:author="Meir Kalter" w:date="2016-06-15T20:36:00Z"/>
              <w:rFonts w:eastAsiaTheme="minorEastAsia" w:cstheme="minorBidi"/>
              <w:b w:val="0"/>
              <w:bCs w:val="0"/>
              <w:noProof/>
              <w:color w:val="auto"/>
              <w:sz w:val="22"/>
              <w:szCs w:val="22"/>
              <w:bdr w:val="none" w:sz="0" w:space="0" w:color="auto"/>
              <w:lang w:eastAsia="en-US" w:bidi="he-IL"/>
            </w:rPr>
          </w:pPr>
          <w:ins w:id="22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"_Toc453786491"</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JEQUAL</w:t>
            </w:r>
            <w:r w:rsidRPr="00CC5EE3">
              <w:rPr>
                <w:rStyle w:val="Hyperlink"/>
                <w:noProof/>
              </w:rPr>
              <w:t xml:space="preserve"> </w:t>
            </w:r>
            <w:r w:rsidRPr="00CC5EE3">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_Toc453786491 \h </w:instrText>
            </w:r>
          </w:ins>
          <w:r>
            <w:rPr>
              <w:noProof/>
              <w:webHidden/>
            </w:rPr>
          </w:r>
          <w:r>
            <w:rPr>
              <w:noProof/>
              <w:webHidden/>
            </w:rPr>
            <w:fldChar w:fldCharType="separate"/>
          </w:r>
          <w:ins w:id="226"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7" w:author="Meir Kalter" w:date="2016-06-15T20:36:00Z"/>
              <w:rFonts w:eastAsiaTheme="minorEastAsia" w:cstheme="minorBidi"/>
              <w:b w:val="0"/>
              <w:bCs w:val="0"/>
              <w:noProof/>
              <w:color w:val="auto"/>
              <w:sz w:val="22"/>
              <w:szCs w:val="22"/>
              <w:bdr w:val="none" w:sz="0" w:space="0" w:color="auto"/>
              <w:lang w:eastAsia="en-US" w:bidi="he-IL"/>
            </w:rPr>
          </w:pPr>
          <w:ins w:id="22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"_Toc453786492"</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_Toc453786492 \h </w:instrText>
            </w:r>
          </w:ins>
          <w:r>
            <w:rPr>
              <w:noProof/>
              <w:webHidden/>
            </w:rPr>
          </w:r>
          <w:r>
            <w:rPr>
              <w:noProof/>
              <w:webHidden/>
            </w:rPr>
            <w:fldChar w:fldCharType="separate"/>
          </w:r>
          <w:ins w:id="229"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30" w:author="Meir Kalter" w:date="2016-06-15T20:36:00Z"/>
              <w:rFonts w:eastAsiaTheme="minorEastAsia" w:cstheme="minorBidi"/>
              <w:b w:val="0"/>
              <w:bCs w:val="0"/>
              <w:noProof/>
              <w:color w:val="auto"/>
              <w:sz w:val="22"/>
              <w:szCs w:val="22"/>
              <w:bdr w:val="none" w:sz="0" w:space="0" w:color="auto"/>
              <w:lang w:eastAsia="en-US" w:bidi="he-IL"/>
            </w:rPr>
          </w:pPr>
          <w:ins w:id="23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"_Toc453786493"</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_Toc453786493 \h </w:instrText>
            </w:r>
          </w:ins>
          <w:r>
            <w:rPr>
              <w:noProof/>
              <w:webHidden/>
            </w:rPr>
          </w:r>
          <w:r>
            <w:rPr>
              <w:noProof/>
              <w:webHidden/>
            </w:rPr>
            <w:fldChar w:fldCharType="separate"/>
          </w:r>
          <w:ins w:id="232"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233"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3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"_Toc453786538"</w:instrText>
            </w:r>
            <w:r w:rsidRPr="00CC5EE3">
              <w:rPr>
                <w:rStyle w:val="Hyperlink"/>
                <w:noProof/>
              </w:rPr>
              <w:instrText xml:space="preserve"> </w:instrText>
            </w:r>
            <w:r w:rsidRPr="00CC5EE3">
              <w:rPr>
                <w:rStyle w:val="Hyperlink"/>
                <w:noProof/>
              </w:rPr>
              <w:fldChar w:fldCharType="separate"/>
            </w:r>
            <w:r w:rsidRPr="00CC5EE3">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Appendix</w:t>
            </w:r>
            <w:r>
              <w:rPr>
                <w:noProof/>
                <w:webHidden/>
              </w:rPr>
              <w:tab/>
            </w:r>
            <w:r>
              <w:rPr>
                <w:noProof/>
                <w:webHidden/>
              </w:rPr>
              <w:fldChar w:fldCharType="begin"/>
            </w:r>
            <w:r>
              <w:rPr>
                <w:noProof/>
                <w:webHidden/>
              </w:rPr>
              <w:instrText xml:space="preserve"> PAGEREF _Toc453786538 \h </w:instrText>
            </w:r>
          </w:ins>
          <w:r>
            <w:rPr>
              <w:noProof/>
              <w:webHidden/>
            </w:rPr>
          </w:r>
          <w:r>
            <w:rPr>
              <w:noProof/>
              <w:webHidden/>
            </w:rPr>
            <w:fldChar w:fldCharType="separate"/>
          </w:r>
          <w:ins w:id="235"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236" w:author="Meir Kalter" w:date="2016-06-15T20:36:00Z"/>
              <w:rFonts w:eastAsiaTheme="minorEastAsia" w:cstheme="minorBidi"/>
              <w:b w:val="0"/>
              <w:bCs w:val="0"/>
              <w:noProof/>
              <w:color w:val="auto"/>
              <w:sz w:val="22"/>
              <w:szCs w:val="22"/>
              <w:bdr w:val="none" w:sz="0" w:space="0" w:color="auto"/>
              <w:lang w:eastAsia="en-US" w:bidi="he-IL"/>
            </w:rPr>
          </w:pPr>
          <w:ins w:id="237"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"_Toc453786539"</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This section will give two assembler files: One with IO Out and one with IO IN. The flow of save will be displayed here also.</w:t>
            </w:r>
            <w:r>
              <w:rPr>
                <w:noProof/>
                <w:webHidden/>
              </w:rPr>
              <w:tab/>
            </w:r>
            <w:r>
              <w:rPr>
                <w:noProof/>
                <w:webHidden/>
              </w:rPr>
              <w:fldChar w:fldCharType="begin"/>
            </w:r>
            <w:r>
              <w:rPr>
                <w:noProof/>
                <w:webHidden/>
              </w:rPr>
              <w:instrText xml:space="preserve"> PAGEREF _Toc453786539 \h </w:instrText>
            </w:r>
          </w:ins>
          <w:r>
            <w:rPr>
              <w:noProof/>
              <w:webHidden/>
            </w:rPr>
          </w:r>
          <w:r>
            <w:rPr>
              <w:noProof/>
              <w:webHidden/>
            </w:rPr>
            <w:fldChar w:fldCharType="separate"/>
          </w:r>
          <w:ins w:id="238"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39" w:author="Meir Kalter" w:date="2016-06-15T20:36:00Z"/>
              <w:rFonts w:eastAsiaTheme="minorEastAsia" w:cstheme="minorBidi"/>
              <w:b w:val="0"/>
              <w:bCs w:val="0"/>
              <w:noProof/>
              <w:color w:val="auto"/>
              <w:sz w:val="22"/>
              <w:szCs w:val="22"/>
              <w:bdr w:val="none" w:sz="0" w:space="0" w:color="auto"/>
              <w:lang w:eastAsia="en-US" w:bidi="he-IL"/>
            </w:rPr>
          </w:pPr>
          <w:ins w:id="24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"_Toc453786540"</w:instrText>
            </w:r>
            <w:r w:rsidRPr="00CC5EE3">
              <w:rPr>
                <w:rStyle w:val="Hyperlink"/>
                <w:noProof/>
              </w:rPr>
              <w:instrText xml:space="preserve"> </w:instrText>
            </w:r>
            <w:r w:rsidRPr="00CC5EE3">
              <w:rPr>
                <w:rStyle w:val="Hyperlink"/>
                <w:noProof/>
              </w:rPr>
              <w:fldChar w:fldCharType="separate"/>
            </w:r>
            <w:r w:rsidRPr="00CC5EE3">
              <w:rPr>
                <w:rStyle w:val="Hyperlink"/>
                <w:noProof/>
              </w:rPr>
              <w:t>12.1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Calibri"/>
                <w:noProof/>
              </w:rPr>
              <w:t>Assembler program with IO</w:t>
            </w:r>
            <w:r>
              <w:rPr>
                <w:noProof/>
                <w:webHidden/>
              </w:rPr>
              <w:tab/>
            </w:r>
            <w:r>
              <w:rPr>
                <w:noProof/>
                <w:webHidden/>
              </w:rPr>
              <w:fldChar w:fldCharType="begin"/>
            </w:r>
            <w:r>
              <w:rPr>
                <w:noProof/>
                <w:webHidden/>
              </w:rPr>
              <w:instrText xml:space="preserve"> PAGEREF _Toc453786540 \h </w:instrText>
            </w:r>
          </w:ins>
          <w:r>
            <w:rPr>
              <w:noProof/>
              <w:webHidden/>
            </w:rPr>
          </w:r>
          <w:r>
            <w:rPr>
              <w:noProof/>
              <w:webHidden/>
            </w:rPr>
            <w:fldChar w:fldCharType="separate"/>
          </w:r>
          <w:ins w:id="241"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3"/>
            <w:tabs>
              <w:tab w:val="left" w:pos="1100"/>
              <w:tab w:val="right" w:leader="dot" w:pos="9339"/>
            </w:tabs>
            <w:rPr>
              <w:ins w:id="242" w:author="Meir Kalter" w:date="2016-06-15T20:36:00Z"/>
              <w:rFonts w:eastAsiaTheme="minorEastAsia" w:cstheme="minorBidi"/>
              <w:noProof/>
              <w:color w:val="auto"/>
              <w:sz w:val="22"/>
              <w:szCs w:val="22"/>
              <w:bdr w:val="none" w:sz="0" w:space="0" w:color="auto"/>
              <w:lang w:eastAsia="en-US" w:bidi="he-IL"/>
            </w:rPr>
          </w:pPr>
          <w:ins w:id="24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"_Toc453786542"</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12.1.1</w:t>
            </w:r>
            <w:r>
              <w:rPr>
                <w:rFonts w:eastAsiaTheme="minorEastAsia" w:cstheme="minorBidi"/>
                <w:noProof/>
                <w:color w:val="auto"/>
                <w:sz w:val="22"/>
                <w:szCs w:val="22"/>
                <w:bdr w:val="none" w:sz="0" w:space="0" w:color="auto"/>
                <w:lang w:eastAsia="en-US" w:bidi="he-IL"/>
              </w:rPr>
              <w:tab/>
            </w:r>
            <w:r w:rsidRPr="00CC5EE3">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_Toc453786542 \h </w:instrText>
            </w:r>
          </w:ins>
          <w:r>
            <w:rPr>
              <w:noProof/>
              <w:webHidden/>
            </w:rPr>
          </w:r>
          <w:r>
            <w:rPr>
              <w:noProof/>
              <w:webHidden/>
            </w:rPr>
            <w:fldChar w:fldCharType="separate"/>
          </w:r>
          <w:ins w:id="244"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3"/>
            <w:tabs>
              <w:tab w:val="left" w:pos="1100"/>
              <w:tab w:val="right" w:leader="dot" w:pos="9339"/>
            </w:tabs>
            <w:rPr>
              <w:ins w:id="245" w:author="Meir Kalter" w:date="2016-06-15T20:36:00Z"/>
              <w:rFonts w:eastAsiaTheme="minorEastAsia" w:cstheme="minorBidi"/>
              <w:noProof/>
              <w:color w:val="auto"/>
              <w:sz w:val="22"/>
              <w:szCs w:val="22"/>
              <w:bdr w:val="none" w:sz="0" w:space="0" w:color="auto"/>
              <w:lang w:eastAsia="en-US" w:bidi="he-IL"/>
            </w:rPr>
          </w:pPr>
          <w:ins w:id="24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"_Toc453786543"</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12.1.2</w:t>
            </w:r>
            <w:r>
              <w:rPr>
                <w:rFonts w:eastAsiaTheme="minorEastAsia" w:cstheme="minorBidi"/>
                <w:noProof/>
                <w:color w:val="auto"/>
                <w:sz w:val="22"/>
                <w:szCs w:val="22"/>
                <w:bdr w:val="none" w:sz="0" w:space="0" w:color="auto"/>
                <w:lang w:eastAsia="en-US" w:bidi="he-IL"/>
              </w:rPr>
              <w:tab/>
            </w:r>
            <w:r w:rsidRPr="00CC5EE3">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_Toc453786543 \h </w:instrText>
            </w:r>
          </w:ins>
          <w:r>
            <w:rPr>
              <w:noProof/>
              <w:webHidden/>
            </w:rPr>
          </w:r>
          <w:r>
            <w:rPr>
              <w:noProof/>
              <w:webHidden/>
            </w:rPr>
            <w:fldChar w:fldCharType="separate"/>
          </w:r>
          <w:ins w:id="247" w:author="Meir Kalter" w:date="2016-06-15T20:36:00Z">
            <w:r>
              <w:rPr>
                <w:noProof/>
                <w:webHidden/>
              </w:rPr>
              <w:t>27</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48" w:author="Meir Kalter" w:date="2016-06-15T20:36:00Z"/>
              <w:rFonts w:eastAsiaTheme="minorEastAsia" w:cstheme="minorBidi"/>
              <w:b w:val="0"/>
              <w:bCs w:val="0"/>
              <w:noProof/>
              <w:color w:val="auto"/>
              <w:sz w:val="22"/>
              <w:szCs w:val="22"/>
              <w:bdr w:val="none" w:sz="0" w:space="0" w:color="auto"/>
              <w:lang w:eastAsia="en-US" w:bidi="he-IL"/>
            </w:rPr>
          </w:pPr>
          <w:ins w:id="24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"_Toc453786545"</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12.2</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Calibri"/>
                <w:noProof/>
              </w:rPr>
              <w:t>Save file flow</w:t>
            </w:r>
            <w:r>
              <w:rPr>
                <w:noProof/>
                <w:webHidden/>
              </w:rPr>
              <w:tab/>
            </w:r>
            <w:r>
              <w:rPr>
                <w:noProof/>
                <w:webHidden/>
              </w:rPr>
              <w:fldChar w:fldCharType="begin"/>
            </w:r>
            <w:r>
              <w:rPr>
                <w:noProof/>
                <w:webHidden/>
              </w:rPr>
              <w:instrText xml:space="preserve"> PAGEREF _Toc453786545 \h </w:instrText>
            </w:r>
          </w:ins>
          <w:r>
            <w:rPr>
              <w:noProof/>
              <w:webHidden/>
            </w:rPr>
          </w:r>
          <w:r>
            <w:rPr>
              <w:noProof/>
              <w:webHidden/>
            </w:rPr>
            <w:fldChar w:fldCharType="separate"/>
          </w:r>
          <w:ins w:id="250" w:author="Meir Kalter" w:date="2016-06-15T20:36:00Z">
            <w:r>
              <w:rPr>
                <w:noProof/>
                <w:webHidden/>
              </w:rPr>
              <w:t>28</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251"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"_Toc453786546"</w:instrText>
            </w:r>
            <w:r w:rsidRPr="00CC5EE3">
              <w:rPr>
                <w:rStyle w:val="Hyperlink"/>
                <w:noProof/>
              </w:rPr>
              <w:instrText xml:space="preserve"> </w:instrText>
            </w:r>
            <w:r w:rsidRPr="00CC5EE3">
              <w:rPr>
                <w:rStyle w:val="Hyperlink"/>
                <w:noProof/>
              </w:rPr>
              <w:fldChar w:fldCharType="separate"/>
            </w:r>
            <w:r w:rsidRPr="00CC5EE3">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CONCLUSIONS and future work</w:t>
            </w:r>
            <w:r>
              <w:rPr>
                <w:noProof/>
                <w:webHidden/>
              </w:rPr>
              <w:tab/>
            </w:r>
            <w:r>
              <w:rPr>
                <w:noProof/>
                <w:webHidden/>
              </w:rPr>
              <w:fldChar w:fldCharType="begin"/>
            </w:r>
            <w:r>
              <w:rPr>
                <w:noProof/>
                <w:webHidden/>
              </w:rPr>
              <w:instrText xml:space="preserve"> PAGEREF _Toc453786546 \h </w:instrText>
            </w:r>
          </w:ins>
          <w:r>
            <w:rPr>
              <w:noProof/>
              <w:webHidden/>
            </w:rPr>
          </w:r>
          <w:r>
            <w:rPr>
              <w:noProof/>
              <w:webHidden/>
            </w:rPr>
            <w:fldChar w:fldCharType="separate"/>
          </w:r>
          <w:ins w:id="253" w:author="Meir Kalter" w:date="2016-06-15T20:36:00Z">
            <w:r>
              <w:rPr>
                <w:noProof/>
                <w:webHidden/>
              </w:rPr>
              <w:t>30</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54"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"_Toc453786547"</w:instrText>
            </w:r>
            <w:r w:rsidRPr="00CC5EE3">
              <w:rPr>
                <w:rStyle w:val="Hyperlink"/>
                <w:noProof/>
              </w:rPr>
              <w:instrText xml:space="preserve"> </w:instrText>
            </w:r>
            <w:r w:rsidRPr="00CC5EE3">
              <w:rPr>
                <w:rStyle w:val="Hyperlink"/>
                <w:noProof/>
              </w:rPr>
              <w:fldChar w:fldCharType="separate"/>
            </w:r>
            <w:r w:rsidRPr="00CC5EE3">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_Toc453786547 \h </w:instrText>
            </w:r>
          </w:ins>
          <w:r>
            <w:rPr>
              <w:noProof/>
              <w:webHidden/>
            </w:rPr>
          </w:r>
          <w:r>
            <w:rPr>
              <w:noProof/>
              <w:webHidden/>
            </w:rPr>
            <w:fldChar w:fldCharType="separate"/>
          </w:r>
          <w:ins w:id="256" w:author="Meir Kalter" w:date="2016-06-15T20:36:00Z">
            <w:r>
              <w:rPr>
                <w:noProof/>
                <w:webHidden/>
              </w:rPr>
              <w:t>30</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57"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"_Toc453786548"</w:instrText>
            </w:r>
            <w:r w:rsidRPr="00CC5EE3">
              <w:rPr>
                <w:rStyle w:val="Hyperlink"/>
                <w:noProof/>
              </w:rPr>
              <w:instrText xml:space="preserve"> </w:instrText>
            </w:r>
            <w:r w:rsidRPr="00CC5EE3">
              <w:rPr>
                <w:rStyle w:val="Hyperlink"/>
                <w:noProof/>
              </w:rPr>
              <w:fldChar w:fldCharType="separate"/>
            </w:r>
            <w:r w:rsidRPr="00CC5EE3">
              <w:rPr>
                <w:rStyle w:val="Hyperlink"/>
                <w:noProof/>
              </w:rPr>
              <w:t>Index</w:t>
            </w:r>
            <w:r>
              <w:rPr>
                <w:noProof/>
                <w:webHidden/>
              </w:rPr>
              <w:tab/>
            </w:r>
            <w:r>
              <w:rPr>
                <w:noProof/>
                <w:webHidden/>
              </w:rPr>
              <w:fldChar w:fldCharType="begin"/>
            </w:r>
            <w:r>
              <w:rPr>
                <w:noProof/>
                <w:webHidden/>
              </w:rPr>
              <w:instrText xml:space="preserve"> PAGEREF _Toc453786548 \h </w:instrText>
            </w:r>
          </w:ins>
          <w:r>
            <w:rPr>
              <w:noProof/>
              <w:webHidden/>
            </w:rPr>
          </w:r>
          <w:r>
            <w:rPr>
              <w:noProof/>
              <w:webHidden/>
            </w:rPr>
            <w:fldChar w:fldCharType="separate"/>
          </w:r>
          <w:ins w:id="259" w:author="Meir Kalter" w:date="2016-06-15T20:36:00Z">
            <w:r>
              <w:rPr>
                <w:noProof/>
                <w:webHidden/>
              </w:rPr>
              <w:t>33</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60"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6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"_Toc453786549"</w:instrText>
            </w:r>
            <w:r w:rsidRPr="00CC5EE3">
              <w:rPr>
                <w:rStyle w:val="Hyperlink"/>
                <w:noProof/>
              </w:rPr>
              <w:instrText xml:space="preserve"> </w:instrText>
            </w:r>
            <w:r w:rsidRPr="00CC5EE3">
              <w:rPr>
                <w:rStyle w:val="Hyperlink"/>
                <w:noProof/>
              </w:rPr>
              <w:fldChar w:fldCharType="separate"/>
            </w:r>
            <w:r w:rsidRPr="00CC5EE3">
              <w:rPr>
                <w:rStyle w:val="Hyperlink"/>
                <w:noProof/>
              </w:rPr>
              <w:t>List of pictures</w:t>
            </w:r>
            <w:r>
              <w:rPr>
                <w:noProof/>
                <w:webHidden/>
              </w:rPr>
              <w:tab/>
            </w:r>
            <w:r>
              <w:rPr>
                <w:noProof/>
                <w:webHidden/>
              </w:rPr>
              <w:fldChar w:fldCharType="begin"/>
            </w:r>
            <w:r>
              <w:rPr>
                <w:noProof/>
                <w:webHidden/>
              </w:rPr>
              <w:instrText xml:space="preserve"> PAGEREF _Toc453786549 \h </w:instrText>
            </w:r>
          </w:ins>
          <w:r>
            <w:rPr>
              <w:noProof/>
              <w:webHidden/>
            </w:rPr>
          </w:r>
          <w:r>
            <w:rPr>
              <w:noProof/>
              <w:webHidden/>
            </w:rPr>
            <w:fldChar w:fldCharType="separate"/>
          </w:r>
          <w:ins w:id="262" w:author="Meir Kalter" w:date="2016-06-15T20:36:00Z">
            <w:r>
              <w:rPr>
                <w:noProof/>
                <w:webHidden/>
              </w:rPr>
              <w:t>34</w:t>
            </w:r>
            <w:r>
              <w:rPr>
                <w:noProof/>
                <w:webHidden/>
              </w:rPr>
              <w:fldChar w:fldCharType="end"/>
            </w:r>
            <w:r w:rsidRPr="00CC5EE3">
              <w:rPr>
                <w:rStyle w:val="Hyperlink"/>
                <w:noProof/>
              </w:rPr>
              <w:fldChar w:fldCharType="end"/>
            </w:r>
          </w:ins>
        </w:p>
        <w:p w:rsidR="00DE7D2F" w:rsidDel="00504CBB" w:rsidRDefault="00DE7D2F">
          <w:pPr>
            <w:pStyle w:val="TOCHeading"/>
            <w:rPr>
              <w:del w:id="263" w:author="Meir Kalter" w:date="2016-06-15T14:20:00Z"/>
              <w:rFonts w:asciiTheme="minorHAnsi" w:eastAsiaTheme="minorEastAsia" w:hAnsiTheme="minorHAnsi" w:cstheme="minorBidi"/>
              <w:noProof/>
              <w:color w:val="auto"/>
              <w:sz w:val="22"/>
              <w:szCs w:val="22"/>
              <w:lang w:eastAsia="en-US" w:bidi="he-IL"/>
            </w:rPr>
            <w:pPrChange w:id="264" w:author="Meir Kalter" w:date="2016-06-15T14:11:00Z">
              <w:pPr>
                <w:pStyle w:val="TOC1"/>
                <w:tabs>
                  <w:tab w:val="left" w:pos="440"/>
                  <w:tab w:val="right" w:leader="dot" w:pos="9339"/>
                </w:tabs>
              </w:pPr>
            </w:pPrChange>
          </w:pPr>
          <w:del w:id="265"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6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67" w:author="Meir Kalter" w:date="2016-06-15T14:20:00Z">
            <w:r w:rsidRPr="00504CBB" w:rsidDel="00504CBB">
              <w:rPr>
                <w:rPrChange w:id="268" w:author="Meir Kalter" w:date="2016-06-15T14:20:00Z">
                  <w:rPr>
                    <w:rStyle w:val="Hyperlink"/>
                    <w:b w:val="0"/>
                    <w:bCs w:val="0"/>
                    <w:caps w:val="0"/>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69" w:author="Meir Kalter" w:date="2016-06-15T14:20:00Z">
                  <w:rPr>
                    <w:rStyle w:val="Hyperlink"/>
                    <w:b w:val="0"/>
                    <w:bCs w:val="0"/>
                    <w:caps w:val="0"/>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7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1" w:author="Meir Kalter" w:date="2016-06-15T14:20:00Z">
            <w:r w:rsidRPr="00504CBB" w:rsidDel="00504CBB">
              <w:rPr>
                <w:rPrChange w:id="272" w:author="Meir Kalter" w:date="2016-06-15T14:20:00Z">
                  <w:rPr>
                    <w:rStyle w:val="Hyperlink"/>
                    <w:b w:val="0"/>
                    <w:bCs w:val="0"/>
                    <w:caps w:val="0"/>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73" w:author="Meir Kalter" w:date="2016-06-15T14:20:00Z">
                  <w:rPr>
                    <w:rStyle w:val="Hyperlink"/>
                    <w:b w:val="0"/>
                    <w:bCs w:val="0"/>
                    <w:caps w:val="0"/>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7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5" w:author="Meir Kalter" w:date="2016-06-15T14:20:00Z">
            <w:r w:rsidRPr="00504CBB" w:rsidDel="00504CBB">
              <w:rPr>
                <w:rPrChange w:id="276" w:author="Meir Kalter" w:date="2016-06-15T14:20:00Z">
                  <w:rPr>
                    <w:rStyle w:val="Hyperlink"/>
                    <w:b w:val="0"/>
                    <w:bCs w:val="0"/>
                    <w:caps w:val="0"/>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77" w:author="Meir Kalter" w:date="2016-06-15T14:20:00Z">
                  <w:rPr>
                    <w:rStyle w:val="Hyperlink"/>
                    <w:b w:val="0"/>
                    <w:bCs w:val="0"/>
                    <w:caps w:val="0"/>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78" w:author="Meir Kalter" w:date="2016-06-15T14:20:00Z"/>
              <w:rFonts w:eastAsiaTheme="minorEastAsia" w:cstheme="minorBidi"/>
              <w:b w:val="0"/>
              <w:bCs w:val="0"/>
              <w:noProof/>
              <w:color w:val="auto"/>
              <w:sz w:val="22"/>
              <w:szCs w:val="22"/>
              <w:bdr w:val="none" w:sz="0" w:space="0" w:color="auto"/>
              <w:lang w:eastAsia="en-US" w:bidi="he-IL"/>
            </w:rPr>
          </w:pPr>
          <w:del w:id="279" w:author="Meir Kalter" w:date="2016-06-15T14:20:00Z">
            <w:r w:rsidRPr="00504CBB" w:rsidDel="00504CBB">
              <w:rPr>
                <w:rPrChange w:id="280" w:author="Meir Kalter" w:date="2016-06-15T14:20:00Z">
                  <w:rPr>
                    <w:rStyle w:val="Hyperlink"/>
                    <w:rFonts w:hAnsi="Arial Unicode MS"/>
                    <w:b w:val="0"/>
                    <w:bCs w:val="0"/>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281" w:author="Meir Kalter" w:date="2016-06-15T14:20:00Z">
                  <w:rPr>
                    <w:rStyle w:val="Hyperlink"/>
                    <w:rFonts w:eastAsia="Arial Unicode MS" w:cs="Arial Unicode MS"/>
                    <w:b w:val="0"/>
                    <w:bCs w:val="0"/>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82" w:author="Meir Kalter" w:date="2016-06-15T14:20:00Z"/>
              <w:rFonts w:eastAsiaTheme="minorEastAsia" w:cstheme="minorBidi"/>
              <w:noProof/>
              <w:color w:val="auto"/>
              <w:sz w:val="22"/>
              <w:szCs w:val="22"/>
              <w:bdr w:val="none" w:sz="0" w:space="0" w:color="auto"/>
              <w:lang w:eastAsia="en-US" w:bidi="he-IL"/>
            </w:rPr>
          </w:pPr>
          <w:del w:id="283" w:author="Meir Kalter" w:date="2016-06-15T14:20:00Z">
            <w:r w:rsidRPr="00504CBB" w:rsidDel="00504CBB">
              <w:rPr>
                <w:rPrChange w:id="284"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rPrChange w:id="285"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86" w:author="Meir Kalter" w:date="2016-06-15T14:20:00Z"/>
              <w:rFonts w:eastAsiaTheme="minorEastAsia" w:cstheme="minorBidi"/>
              <w:noProof/>
              <w:color w:val="auto"/>
              <w:sz w:val="22"/>
              <w:szCs w:val="22"/>
              <w:bdr w:val="none" w:sz="0" w:space="0" w:color="auto"/>
              <w:lang w:eastAsia="en-US" w:bidi="he-IL"/>
            </w:rPr>
          </w:pPr>
          <w:del w:id="287" w:author="Meir Kalter" w:date="2016-06-15T14:20:00Z">
            <w:r w:rsidRPr="00504CBB" w:rsidDel="00504CBB">
              <w:rPr>
                <w:rPrChange w:id="288"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rPrChange w:id="289"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90" w:author="Meir Kalter" w:date="2016-06-15T14:20:00Z"/>
              <w:rFonts w:eastAsiaTheme="minorEastAsia" w:cstheme="minorBidi"/>
              <w:b w:val="0"/>
              <w:bCs w:val="0"/>
              <w:noProof/>
              <w:color w:val="auto"/>
              <w:sz w:val="22"/>
              <w:szCs w:val="22"/>
              <w:bdr w:val="none" w:sz="0" w:space="0" w:color="auto"/>
              <w:lang w:eastAsia="en-US" w:bidi="he-IL"/>
            </w:rPr>
          </w:pPr>
          <w:del w:id="291" w:author="Meir Kalter" w:date="2016-06-15T14:20:00Z">
            <w:r w:rsidRPr="00504CBB" w:rsidDel="00504CBB">
              <w:rPr>
                <w:rPrChange w:id="292" w:author="Meir Kalter" w:date="2016-06-15T14:20:00Z">
                  <w:rPr>
                    <w:rStyle w:val="Hyperlink"/>
                    <w:b w:val="0"/>
                    <w:bCs w:val="0"/>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293" w:author="Meir Kalter" w:date="2016-06-15T14:20:00Z">
                  <w:rPr>
                    <w:rStyle w:val="Hyperlink"/>
                    <w:rFonts w:eastAsia="Arial Unicode MS" w:cs="Arial Unicode MS"/>
                    <w:b w:val="0"/>
                    <w:bCs w:val="0"/>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94" w:author="Meir Kalter" w:date="2016-06-15T14:20:00Z"/>
              <w:rFonts w:eastAsiaTheme="minorEastAsia" w:cstheme="minorBidi"/>
              <w:noProof/>
              <w:color w:val="auto"/>
              <w:sz w:val="22"/>
              <w:szCs w:val="22"/>
              <w:bdr w:val="none" w:sz="0" w:space="0" w:color="auto"/>
              <w:lang w:eastAsia="en-US" w:bidi="he-IL"/>
            </w:rPr>
          </w:pPr>
          <w:del w:id="295" w:author="Meir Kalter" w:date="2016-06-15T14:20:00Z">
            <w:r w:rsidRPr="00504CBB" w:rsidDel="00504CBB">
              <w:rPr>
                <w:rPrChange w:id="296"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rPrChange w:id="297"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298" w:author="Meir Kalter" w:date="2016-06-15T14:20:00Z"/>
              <w:rFonts w:eastAsiaTheme="minorEastAsia" w:cstheme="minorBidi"/>
              <w:noProof/>
              <w:color w:val="auto"/>
              <w:sz w:val="22"/>
              <w:szCs w:val="22"/>
              <w:bdr w:val="none" w:sz="0" w:space="0" w:color="auto"/>
              <w:lang w:eastAsia="en-US" w:bidi="he-IL"/>
            </w:rPr>
          </w:pPr>
          <w:del w:id="299" w:author="Meir Kalter" w:date="2016-06-15T14:20:00Z">
            <w:r w:rsidRPr="00504CBB" w:rsidDel="00504CBB">
              <w:rPr>
                <w:rPrChange w:id="300"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rPrChange w:id="301"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302" w:author="Meir Kalter" w:date="2016-06-15T14:20:00Z"/>
              <w:rFonts w:eastAsiaTheme="minorEastAsia" w:cstheme="minorBidi"/>
              <w:b w:val="0"/>
              <w:bCs w:val="0"/>
              <w:noProof/>
              <w:color w:val="auto"/>
              <w:sz w:val="22"/>
              <w:szCs w:val="22"/>
              <w:bdr w:val="none" w:sz="0" w:space="0" w:color="auto"/>
              <w:lang w:eastAsia="en-US" w:bidi="he-IL"/>
            </w:rPr>
          </w:pPr>
          <w:del w:id="303" w:author="Meir Kalter" w:date="2016-06-15T14:20:00Z">
            <w:r w:rsidRPr="00504CBB" w:rsidDel="00504CBB">
              <w:rPr>
                <w:rPrChange w:id="304" w:author="Meir Kalter" w:date="2016-06-15T14:20:00Z">
                  <w:rPr>
                    <w:rStyle w:val="Hyperlink"/>
                    <w:b w:val="0"/>
                    <w:bCs w:val="0"/>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05" w:author="Meir Kalter" w:date="2016-06-15T14:20:00Z">
                  <w:rPr>
                    <w:rStyle w:val="Hyperlink"/>
                    <w:b w:val="0"/>
                    <w:bCs w:val="0"/>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306" w:author="Meir Kalter" w:date="2016-06-15T14:20:00Z"/>
              <w:rFonts w:eastAsiaTheme="minorEastAsia" w:cstheme="minorBidi"/>
              <w:b w:val="0"/>
              <w:bCs w:val="0"/>
              <w:noProof/>
              <w:color w:val="auto"/>
              <w:sz w:val="22"/>
              <w:szCs w:val="22"/>
              <w:bdr w:val="none" w:sz="0" w:space="0" w:color="auto"/>
              <w:lang w:eastAsia="en-US" w:bidi="he-IL"/>
            </w:rPr>
          </w:pPr>
          <w:del w:id="307" w:author="Meir Kalter" w:date="2016-06-15T14:20:00Z">
            <w:r w:rsidRPr="00504CBB" w:rsidDel="00504CBB">
              <w:rPr>
                <w:rPrChange w:id="308" w:author="Meir Kalter" w:date="2016-06-15T14:20:00Z">
                  <w:rPr>
                    <w:rStyle w:val="Hyperlink"/>
                    <w:rFonts w:hAnsi="Arial Unicode MS"/>
                    <w:b w:val="0"/>
                    <w:bCs w:val="0"/>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09" w:author="Meir Kalter" w:date="2016-06-15T14:20:00Z">
                  <w:rPr>
                    <w:rStyle w:val="Hyperlink"/>
                    <w:rFonts w:eastAsia="Arial Unicode MS" w:cs="Arial Unicode MS"/>
                    <w:b w:val="0"/>
                    <w:bCs w:val="0"/>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10" w:author="Meir Kalter" w:date="2016-06-15T14:20:00Z"/>
              <w:rFonts w:eastAsiaTheme="minorEastAsia" w:cstheme="minorBidi"/>
              <w:b w:val="0"/>
              <w:bCs w:val="0"/>
              <w:noProof/>
              <w:color w:val="auto"/>
              <w:sz w:val="22"/>
              <w:szCs w:val="22"/>
              <w:bdr w:val="none" w:sz="0" w:space="0" w:color="auto"/>
              <w:lang w:eastAsia="en-US" w:bidi="he-IL"/>
            </w:rPr>
          </w:pPr>
          <w:del w:id="311" w:author="Meir Kalter" w:date="2016-06-15T14:20:00Z">
            <w:r w:rsidRPr="00504CBB" w:rsidDel="00504CBB">
              <w:rPr>
                <w:rPrChange w:id="312" w:author="Meir Kalter" w:date="2016-06-15T14:20:00Z">
                  <w:rPr>
                    <w:rStyle w:val="Hyperlink"/>
                    <w:rFonts w:hAnsi="Arial Unicode MS"/>
                    <w:b w:val="0"/>
                    <w:bCs w:val="0"/>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13" w:author="Meir Kalter" w:date="2016-06-15T14:20:00Z">
                  <w:rPr>
                    <w:rStyle w:val="Hyperlink"/>
                    <w:rFonts w:eastAsia="Arial Unicode MS" w:cs="Arial Unicode MS"/>
                    <w:b w:val="0"/>
                    <w:bCs w:val="0"/>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314" w:author="Meir Kalter" w:date="2016-06-15T14:20:00Z"/>
              <w:rFonts w:eastAsiaTheme="minorEastAsia" w:cstheme="minorBidi"/>
              <w:noProof/>
              <w:color w:val="auto"/>
              <w:sz w:val="22"/>
              <w:szCs w:val="22"/>
              <w:bdr w:val="none" w:sz="0" w:space="0" w:color="auto"/>
              <w:lang w:eastAsia="en-US" w:bidi="he-IL"/>
            </w:rPr>
          </w:pPr>
          <w:del w:id="315" w:author="Meir Kalter" w:date="2016-06-15T14:20:00Z">
            <w:r w:rsidRPr="00504CBB" w:rsidDel="00504CBB">
              <w:rPr>
                <w:rPrChange w:id="316"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rPrChange w:id="317"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31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19" w:author="Meir Kalter" w:date="2016-06-15T14:20:00Z">
            <w:r w:rsidRPr="00504CBB" w:rsidDel="00504CBB">
              <w:rPr>
                <w:rPrChange w:id="320" w:author="Meir Kalter" w:date="2016-06-15T14:20:00Z">
                  <w:rPr>
                    <w:rStyle w:val="Hyperlink"/>
                    <w:b w:val="0"/>
                    <w:bCs w:val="0"/>
                    <w:caps w:val="0"/>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21" w:author="Meir Kalter" w:date="2016-06-15T14:20:00Z">
                  <w:rPr>
                    <w:rStyle w:val="Hyperlink"/>
                    <w:b w:val="0"/>
                    <w:bCs w:val="0"/>
                    <w:caps w:val="0"/>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32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3" w:author="Meir Kalter" w:date="2016-06-15T14:20:00Z">
            <w:r w:rsidRPr="00504CBB" w:rsidDel="00504CBB">
              <w:rPr>
                <w:rPrChange w:id="324" w:author="Meir Kalter" w:date="2016-06-15T14:20:00Z">
                  <w:rPr>
                    <w:rStyle w:val="Hyperlink"/>
                    <w:b w:val="0"/>
                    <w:bCs w:val="0"/>
                    <w:caps w:val="0"/>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25" w:author="Meir Kalter" w:date="2016-06-15T14:20:00Z">
                  <w:rPr>
                    <w:rStyle w:val="Hyperlink"/>
                    <w:b w:val="0"/>
                    <w:bCs w:val="0"/>
                    <w:caps w:val="0"/>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326" w:author="Meir Kalter" w:date="2016-06-15T14:20:00Z"/>
              <w:rFonts w:eastAsiaTheme="minorEastAsia" w:cstheme="minorBidi"/>
              <w:b w:val="0"/>
              <w:bCs w:val="0"/>
              <w:noProof/>
              <w:color w:val="auto"/>
              <w:sz w:val="22"/>
              <w:szCs w:val="22"/>
              <w:bdr w:val="none" w:sz="0" w:space="0" w:color="auto"/>
              <w:lang w:eastAsia="en-US" w:bidi="he-IL"/>
            </w:rPr>
          </w:pPr>
          <w:del w:id="327" w:author="Meir Kalter" w:date="2016-06-15T14:20:00Z">
            <w:r w:rsidRPr="00504CBB" w:rsidDel="00504CBB">
              <w:rPr>
                <w:rPrChange w:id="328" w:author="Meir Kalter" w:date="2016-06-15T14:20:00Z">
                  <w:rPr>
                    <w:rStyle w:val="Hyperlink"/>
                    <w:rFonts w:ascii="Cambria" w:eastAsia="Cambria" w:hAnsi="Cambria" w:cs="Cambria"/>
                    <w:b w:val="0"/>
                    <w:bCs w:val="0"/>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329" w:author="Meir Kalter" w:date="2016-06-15T14:20:00Z"/>
              <w:rFonts w:eastAsiaTheme="minorEastAsia" w:cstheme="minorBidi"/>
              <w:b w:val="0"/>
              <w:bCs w:val="0"/>
              <w:noProof/>
              <w:color w:val="auto"/>
              <w:sz w:val="22"/>
              <w:szCs w:val="22"/>
              <w:bdr w:val="none" w:sz="0" w:space="0" w:color="auto"/>
              <w:lang w:eastAsia="en-US" w:bidi="he-IL"/>
            </w:rPr>
          </w:pPr>
          <w:del w:id="330" w:author="Meir Kalter" w:date="2016-06-15T14:20:00Z">
            <w:r w:rsidRPr="00504CBB" w:rsidDel="00504CBB">
              <w:rPr>
                <w:rPrChange w:id="331" w:author="Meir Kalter" w:date="2016-06-15T14:20:00Z">
                  <w:rPr>
                    <w:rStyle w:val="Hyperlink"/>
                    <w:rFonts w:ascii="Cambria" w:eastAsia="Cambria" w:hAnsi="Arial Unicode MS" w:cs="Cambria"/>
                    <w:b w:val="0"/>
                    <w:bCs w:val="0"/>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32" w:author="Meir Kalter" w:date="2016-06-15T14:20:00Z">
                  <w:rPr>
                    <w:rStyle w:val="Hyperlink"/>
                    <w:rFonts w:ascii="Cambria" w:eastAsia="Cambria" w:hAnsi="Cambria" w:cs="Cambria"/>
                    <w:b w:val="0"/>
                    <w:bCs w:val="0"/>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333" w:author="Meir Kalter" w:date="2016-06-15T14:20:00Z"/>
              <w:rFonts w:eastAsiaTheme="minorEastAsia" w:cstheme="minorBidi"/>
              <w:b w:val="0"/>
              <w:bCs w:val="0"/>
              <w:noProof/>
              <w:color w:val="auto"/>
              <w:sz w:val="22"/>
              <w:szCs w:val="22"/>
              <w:bdr w:val="none" w:sz="0" w:space="0" w:color="auto"/>
              <w:lang w:eastAsia="en-US" w:bidi="he-IL"/>
            </w:rPr>
          </w:pPr>
          <w:del w:id="334" w:author="Meir Kalter" w:date="2016-06-15T14:20:00Z">
            <w:r w:rsidRPr="00504CBB" w:rsidDel="00504CBB">
              <w:rPr>
                <w:rPrChange w:id="335" w:author="Meir Kalter" w:date="2016-06-15T14:20:00Z">
                  <w:rPr>
                    <w:rStyle w:val="Hyperlink"/>
                    <w:rFonts w:ascii="Cambria" w:eastAsia="Cambria" w:hAnsi="Arial Unicode MS" w:cs="Cambria"/>
                    <w:b w:val="0"/>
                    <w:bCs w:val="0"/>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36" w:author="Meir Kalter" w:date="2016-06-15T14:20:00Z">
                  <w:rPr>
                    <w:rStyle w:val="Hyperlink"/>
                    <w:rFonts w:ascii="Cambria" w:eastAsia="Cambria" w:hAnsi="Cambria" w:cs="Cambria"/>
                    <w:b w:val="0"/>
                    <w:bCs w:val="0"/>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33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38" w:author="Meir Kalter" w:date="2016-06-15T14:20:00Z">
            <w:r w:rsidRPr="00504CBB" w:rsidDel="00504CBB">
              <w:rPr>
                <w:rPrChange w:id="339" w:author="Meir Kalter" w:date="2016-06-15T14:20:00Z">
                  <w:rPr>
                    <w:rStyle w:val="Hyperlink"/>
                    <w:b w:val="0"/>
                    <w:bCs w:val="0"/>
                    <w:caps w:val="0"/>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40" w:author="Meir Kalter" w:date="2016-06-15T14:20:00Z">
                  <w:rPr>
                    <w:rStyle w:val="Hyperlink"/>
                    <w:b w:val="0"/>
                    <w:bCs w:val="0"/>
                    <w:caps w:val="0"/>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341" w:author="Meir Kalter" w:date="2016-06-15T14:20:00Z"/>
              <w:rFonts w:eastAsiaTheme="minorEastAsia" w:cstheme="minorBidi"/>
              <w:b w:val="0"/>
              <w:bCs w:val="0"/>
              <w:noProof/>
              <w:color w:val="auto"/>
              <w:sz w:val="22"/>
              <w:szCs w:val="22"/>
              <w:bdr w:val="none" w:sz="0" w:space="0" w:color="auto"/>
              <w:lang w:eastAsia="en-US" w:bidi="he-IL"/>
            </w:rPr>
          </w:pPr>
          <w:del w:id="342" w:author="Meir Kalter" w:date="2016-06-15T14:20:00Z">
            <w:r w:rsidRPr="00504CBB" w:rsidDel="00504CBB">
              <w:rPr>
                <w:rPrChange w:id="343" w:author="Meir Kalter" w:date="2016-06-15T14:20:00Z">
                  <w:rPr>
                    <w:rStyle w:val="Hyperlink"/>
                    <w:rFonts w:hAnsi="Arial Unicode MS"/>
                    <w:b w:val="0"/>
                    <w:bCs w:val="0"/>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44" w:author="Meir Kalter" w:date="2016-06-15T14:20:00Z">
                  <w:rPr>
                    <w:rStyle w:val="Hyperlink"/>
                    <w:rFonts w:eastAsia="Arial Unicode MS" w:cs="Arial Unicode MS"/>
                    <w:b w:val="0"/>
                    <w:bCs w:val="0"/>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345" w:author="Meir Kalter" w:date="2016-06-15T14:20:00Z"/>
              <w:rFonts w:eastAsiaTheme="minorEastAsia" w:cstheme="minorBidi"/>
              <w:noProof/>
              <w:color w:val="auto"/>
              <w:sz w:val="22"/>
              <w:szCs w:val="22"/>
              <w:bdr w:val="none" w:sz="0" w:space="0" w:color="auto"/>
              <w:lang w:eastAsia="en-US" w:bidi="he-IL"/>
            </w:rPr>
          </w:pPr>
          <w:del w:id="346" w:author="Meir Kalter" w:date="2016-06-15T14:20:00Z">
            <w:r w:rsidRPr="00504CBB" w:rsidDel="00504CBB">
              <w:rPr>
                <w:rPrChange w:id="347"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348"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49" w:author="Meir Kalter" w:date="2016-06-15T14:20:00Z"/>
              <w:rFonts w:eastAsiaTheme="minorEastAsia" w:cstheme="minorBidi"/>
              <w:noProof/>
              <w:color w:val="auto"/>
              <w:sz w:val="22"/>
              <w:szCs w:val="22"/>
              <w:bdr w:val="none" w:sz="0" w:space="0" w:color="auto"/>
              <w:lang w:eastAsia="en-US" w:bidi="he-IL"/>
            </w:rPr>
          </w:pPr>
          <w:del w:id="350" w:author="Meir Kalter" w:date="2016-06-15T14:20:00Z">
            <w:r w:rsidRPr="00504CBB" w:rsidDel="00504CBB">
              <w:rPr>
                <w:rPrChange w:id="351"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352"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53" w:author="Meir Kalter" w:date="2016-06-15T14:20:00Z"/>
              <w:rFonts w:eastAsiaTheme="minorEastAsia" w:cstheme="minorBidi"/>
              <w:b w:val="0"/>
              <w:bCs w:val="0"/>
              <w:noProof/>
              <w:color w:val="auto"/>
              <w:sz w:val="22"/>
              <w:szCs w:val="22"/>
              <w:bdr w:val="none" w:sz="0" w:space="0" w:color="auto"/>
              <w:lang w:eastAsia="en-US" w:bidi="he-IL"/>
            </w:rPr>
          </w:pPr>
          <w:del w:id="354" w:author="Meir Kalter" w:date="2016-06-15T14:20:00Z">
            <w:r w:rsidRPr="00504CBB" w:rsidDel="00504CBB">
              <w:rPr>
                <w:rPrChange w:id="355" w:author="Meir Kalter" w:date="2016-06-15T14:20:00Z">
                  <w:rPr>
                    <w:rStyle w:val="Hyperlink"/>
                    <w:rFonts w:hAnsi="Arial Unicode MS"/>
                    <w:b w:val="0"/>
                    <w:bCs w:val="0"/>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356" w:author="Meir Kalter" w:date="2016-06-15T14:20:00Z"/>
              <w:rFonts w:eastAsiaTheme="minorEastAsia" w:cstheme="minorBidi"/>
              <w:b w:val="0"/>
              <w:bCs w:val="0"/>
              <w:noProof/>
              <w:color w:val="auto"/>
              <w:sz w:val="22"/>
              <w:szCs w:val="22"/>
              <w:bdr w:val="none" w:sz="0" w:space="0" w:color="auto"/>
              <w:lang w:eastAsia="en-US" w:bidi="he-IL"/>
            </w:rPr>
          </w:pPr>
          <w:del w:id="357" w:author="Meir Kalter" w:date="2016-06-15T14:20:00Z">
            <w:r w:rsidRPr="00504CBB" w:rsidDel="00504CBB">
              <w:rPr>
                <w:rPrChange w:id="358" w:author="Meir Kalter" w:date="2016-06-15T14:20:00Z">
                  <w:rPr>
                    <w:rStyle w:val="Hyperlink"/>
                    <w:rFonts w:hAnsi="Arial Unicode MS"/>
                    <w:b w:val="0"/>
                    <w:bCs w:val="0"/>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59" w:author="Meir Kalter" w:date="2016-06-15T14:20:00Z">
                  <w:rPr>
                    <w:rStyle w:val="Hyperlink"/>
                    <w:rFonts w:eastAsia="Arial Unicode MS" w:cs="Arial Unicode MS"/>
                    <w:b w:val="0"/>
                    <w:bCs w:val="0"/>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360" w:author="Meir Kalter" w:date="2016-06-15T14:20:00Z"/>
              <w:rFonts w:eastAsiaTheme="minorEastAsia" w:cstheme="minorBidi"/>
              <w:noProof/>
              <w:color w:val="auto"/>
              <w:sz w:val="22"/>
              <w:szCs w:val="22"/>
              <w:bdr w:val="none" w:sz="0" w:space="0" w:color="auto"/>
              <w:lang w:eastAsia="en-US" w:bidi="he-IL"/>
            </w:rPr>
          </w:pPr>
          <w:del w:id="361" w:author="Meir Kalter" w:date="2016-06-15T14:20:00Z">
            <w:r w:rsidRPr="00504CBB" w:rsidDel="00504CBB">
              <w:rPr>
                <w:rPrChange w:id="362"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363"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64" w:author="Meir Kalter" w:date="2016-06-15T14:20:00Z"/>
              <w:rFonts w:eastAsiaTheme="minorEastAsia" w:cstheme="minorBidi"/>
              <w:noProof/>
              <w:color w:val="auto"/>
              <w:sz w:val="22"/>
              <w:szCs w:val="22"/>
              <w:bdr w:val="none" w:sz="0" w:space="0" w:color="auto"/>
              <w:lang w:eastAsia="en-US" w:bidi="he-IL"/>
            </w:rPr>
          </w:pPr>
          <w:del w:id="365" w:author="Meir Kalter" w:date="2016-06-15T14:20:00Z">
            <w:r w:rsidRPr="00504CBB" w:rsidDel="00504CBB">
              <w:rPr>
                <w:rPrChange w:id="366"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367"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68" w:author="Meir Kalter" w:date="2016-06-15T14:20:00Z"/>
              <w:rFonts w:eastAsiaTheme="minorEastAsia" w:cstheme="minorBidi"/>
              <w:b w:val="0"/>
              <w:bCs w:val="0"/>
              <w:noProof/>
              <w:color w:val="auto"/>
              <w:sz w:val="22"/>
              <w:szCs w:val="22"/>
              <w:bdr w:val="none" w:sz="0" w:space="0" w:color="auto"/>
              <w:lang w:eastAsia="en-US" w:bidi="he-IL"/>
            </w:rPr>
          </w:pPr>
          <w:del w:id="369" w:author="Meir Kalter" w:date="2016-06-15T14:20:00Z">
            <w:r w:rsidRPr="00504CBB" w:rsidDel="00504CBB">
              <w:rPr>
                <w:rPrChange w:id="370" w:author="Meir Kalter" w:date="2016-06-15T14:20:00Z">
                  <w:rPr>
                    <w:rStyle w:val="Hyperlink"/>
                    <w:rFonts w:hAnsi="Arial Unicode MS"/>
                    <w:b w:val="0"/>
                    <w:bCs w:val="0"/>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7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72" w:author="Meir Kalter" w:date="2016-06-15T14:20:00Z">
            <w:r w:rsidRPr="00504CBB" w:rsidDel="00504CBB">
              <w:rPr>
                <w:rPrChange w:id="373" w:author="Meir Kalter" w:date="2016-06-15T14:20:00Z">
                  <w:rPr>
                    <w:rStyle w:val="Hyperlink"/>
                    <w:b w:val="0"/>
                    <w:bCs w:val="0"/>
                    <w:caps w:val="0"/>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74" w:author="Meir Kalter" w:date="2016-06-15T14:20:00Z">
                  <w:rPr>
                    <w:rStyle w:val="Hyperlink"/>
                    <w:b w:val="0"/>
                    <w:bCs w:val="0"/>
                    <w:caps w:val="0"/>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75" w:author="Meir Kalter" w:date="2016-06-15T14:20:00Z"/>
              <w:rFonts w:eastAsiaTheme="minorEastAsia" w:cstheme="minorBidi"/>
              <w:b w:val="0"/>
              <w:bCs w:val="0"/>
              <w:noProof/>
              <w:color w:val="auto"/>
              <w:sz w:val="22"/>
              <w:szCs w:val="22"/>
              <w:bdr w:val="none" w:sz="0" w:space="0" w:color="auto"/>
              <w:lang w:eastAsia="en-US" w:bidi="he-IL"/>
            </w:rPr>
          </w:pPr>
          <w:del w:id="376" w:author="Meir Kalter" w:date="2016-06-15T14:20:00Z">
            <w:r w:rsidRPr="00504CBB" w:rsidDel="00504CBB">
              <w:rPr>
                <w:rPrChange w:id="377" w:author="Meir Kalter" w:date="2016-06-15T14:20:00Z">
                  <w:rPr>
                    <w:rStyle w:val="Hyperlink"/>
                    <w:rFonts w:hAnsi="Arial Unicode MS"/>
                    <w:b w:val="0"/>
                    <w:bCs w:val="0"/>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78" w:author="Meir Kalter" w:date="2016-06-15T14:20:00Z">
                  <w:rPr>
                    <w:rStyle w:val="Hyperlink"/>
                    <w:rFonts w:eastAsia="Arial Unicode MS" w:cs="Arial Unicode MS"/>
                    <w:b w:val="0"/>
                    <w:bCs w:val="0"/>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79" w:author="Meir Kalter" w:date="2016-06-15T14:20:00Z"/>
              <w:rFonts w:eastAsiaTheme="minorEastAsia" w:cstheme="minorBidi"/>
              <w:b w:val="0"/>
              <w:bCs w:val="0"/>
              <w:noProof/>
              <w:color w:val="auto"/>
              <w:sz w:val="22"/>
              <w:szCs w:val="22"/>
              <w:bdr w:val="none" w:sz="0" w:space="0" w:color="auto"/>
              <w:lang w:eastAsia="en-US" w:bidi="he-IL"/>
            </w:rPr>
          </w:pPr>
          <w:del w:id="380" w:author="Meir Kalter" w:date="2016-06-15T14:20:00Z">
            <w:r w:rsidRPr="00504CBB" w:rsidDel="00504CBB">
              <w:rPr>
                <w:rPrChange w:id="381" w:author="Meir Kalter" w:date="2016-06-15T14:20:00Z">
                  <w:rPr>
                    <w:rStyle w:val="Hyperlink"/>
                    <w:rFonts w:hAnsi="Arial Unicode MS"/>
                    <w:b w:val="0"/>
                    <w:bCs w:val="0"/>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82" w:author="Meir Kalter" w:date="2016-06-15T14:20:00Z">
                  <w:rPr>
                    <w:rStyle w:val="Hyperlink"/>
                    <w:rFonts w:eastAsia="Arial Unicode MS" w:cs="Arial Unicode MS"/>
                    <w:b w:val="0"/>
                    <w:bCs w:val="0"/>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83" w:author="Meir Kalter" w:date="2016-06-15T14:20:00Z"/>
              <w:rFonts w:eastAsiaTheme="minorEastAsia" w:cstheme="minorBidi"/>
              <w:b w:val="0"/>
              <w:bCs w:val="0"/>
              <w:noProof/>
              <w:color w:val="auto"/>
              <w:sz w:val="22"/>
              <w:szCs w:val="22"/>
              <w:bdr w:val="none" w:sz="0" w:space="0" w:color="auto"/>
              <w:lang w:eastAsia="en-US" w:bidi="he-IL"/>
            </w:rPr>
          </w:pPr>
          <w:del w:id="384" w:author="Meir Kalter" w:date="2016-06-15T14:20:00Z">
            <w:r w:rsidRPr="00504CBB" w:rsidDel="00504CBB">
              <w:rPr>
                <w:rPrChange w:id="385" w:author="Meir Kalter" w:date="2016-06-15T14:20:00Z">
                  <w:rPr>
                    <w:rStyle w:val="Hyperlink"/>
                    <w:rFonts w:hAnsi="Arial Unicode MS"/>
                    <w:b w:val="0"/>
                    <w:bCs w:val="0"/>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86" w:author="Meir Kalter" w:date="2016-06-15T14:20:00Z">
                  <w:rPr>
                    <w:rStyle w:val="Hyperlink"/>
                    <w:rFonts w:eastAsia="Arial Unicode MS" w:cs="Arial Unicode MS"/>
                    <w:b w:val="0"/>
                    <w:bCs w:val="0"/>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87" w:author="Meir Kalter" w:date="2016-06-15T14:20:00Z"/>
              <w:rFonts w:eastAsiaTheme="minorEastAsia" w:cstheme="minorBidi"/>
              <w:noProof/>
              <w:color w:val="auto"/>
              <w:sz w:val="22"/>
              <w:szCs w:val="22"/>
              <w:bdr w:val="none" w:sz="0" w:space="0" w:color="auto"/>
              <w:lang w:eastAsia="en-US" w:bidi="he-IL"/>
            </w:rPr>
          </w:pPr>
          <w:del w:id="388" w:author="Meir Kalter" w:date="2016-06-15T14:20:00Z">
            <w:r w:rsidRPr="00504CBB" w:rsidDel="00504CBB">
              <w:rPr>
                <w:rPrChange w:id="389"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rPrChange w:id="390"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91" w:author="Meir Kalter" w:date="2016-06-15T14:20:00Z"/>
              <w:rFonts w:eastAsiaTheme="minorEastAsia" w:cstheme="minorBidi"/>
              <w:noProof/>
              <w:color w:val="auto"/>
              <w:sz w:val="22"/>
              <w:szCs w:val="22"/>
              <w:bdr w:val="none" w:sz="0" w:space="0" w:color="auto"/>
              <w:lang w:eastAsia="en-US" w:bidi="he-IL"/>
            </w:rPr>
          </w:pPr>
          <w:del w:id="392" w:author="Meir Kalter" w:date="2016-06-15T14:20:00Z">
            <w:r w:rsidRPr="00504CBB" w:rsidDel="00504CBB">
              <w:rPr>
                <w:rPrChange w:id="393"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94" w:author="Meir Kalter" w:date="2016-06-15T14:20:00Z"/>
              <w:rFonts w:eastAsiaTheme="minorEastAsia" w:cstheme="minorBidi"/>
              <w:noProof/>
              <w:color w:val="auto"/>
              <w:sz w:val="22"/>
              <w:szCs w:val="22"/>
              <w:bdr w:val="none" w:sz="0" w:space="0" w:color="auto"/>
              <w:lang w:eastAsia="en-US" w:bidi="he-IL"/>
            </w:rPr>
          </w:pPr>
          <w:del w:id="395" w:author="Meir Kalter" w:date="2016-06-15T14:20:00Z">
            <w:r w:rsidRPr="00504CBB" w:rsidDel="00504CBB">
              <w:rPr>
                <w:rPrChange w:id="396"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rPrChange w:id="397"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398" w:author="Meir Kalter" w:date="2016-06-15T14:20:00Z"/>
              <w:rFonts w:eastAsiaTheme="minorEastAsia" w:cstheme="minorBidi"/>
              <w:b w:val="0"/>
              <w:bCs w:val="0"/>
              <w:noProof/>
              <w:color w:val="auto"/>
              <w:sz w:val="22"/>
              <w:szCs w:val="22"/>
              <w:bdr w:val="none" w:sz="0" w:space="0" w:color="auto"/>
              <w:lang w:eastAsia="en-US" w:bidi="he-IL"/>
            </w:rPr>
          </w:pPr>
          <w:del w:id="399" w:author="Meir Kalter" w:date="2016-06-15T14:20:00Z">
            <w:r w:rsidRPr="00504CBB" w:rsidDel="00504CBB">
              <w:rPr>
                <w:rPrChange w:id="400" w:author="Meir Kalter" w:date="2016-06-15T14:20:00Z">
                  <w:rPr>
                    <w:rStyle w:val="Hyperlink"/>
                    <w:rFonts w:hAnsi="Arial Unicode MS"/>
                    <w:b w:val="0"/>
                    <w:bCs w:val="0"/>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01" w:author="Meir Kalter" w:date="2016-06-15T14:20:00Z">
                  <w:rPr>
                    <w:rStyle w:val="Hyperlink"/>
                    <w:rFonts w:eastAsia="Arial Unicode MS" w:cs="Arial Unicode MS"/>
                    <w:b w:val="0"/>
                    <w:bCs w:val="0"/>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402" w:author="Meir Kalter" w:date="2016-06-15T14:20:00Z"/>
              <w:rFonts w:eastAsiaTheme="minorEastAsia" w:cstheme="minorBidi"/>
              <w:b w:val="0"/>
              <w:bCs w:val="0"/>
              <w:noProof/>
              <w:color w:val="auto"/>
              <w:sz w:val="22"/>
              <w:szCs w:val="22"/>
              <w:bdr w:val="none" w:sz="0" w:space="0" w:color="auto"/>
              <w:lang w:eastAsia="en-US" w:bidi="he-IL"/>
            </w:rPr>
          </w:pPr>
          <w:del w:id="403" w:author="Meir Kalter" w:date="2016-06-15T14:20:00Z">
            <w:r w:rsidRPr="00504CBB" w:rsidDel="00504CBB">
              <w:rPr>
                <w:rPrChange w:id="404" w:author="Meir Kalter" w:date="2016-06-15T14:20:00Z">
                  <w:rPr>
                    <w:rStyle w:val="Hyperlink"/>
                    <w:rFonts w:hAnsi="Arial Unicode MS"/>
                    <w:b w:val="0"/>
                    <w:bCs w:val="0"/>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05" w:author="Meir Kalter" w:date="2016-06-15T14:20:00Z">
                  <w:rPr>
                    <w:rStyle w:val="Hyperlink"/>
                    <w:rFonts w:eastAsia="Arial Unicode MS" w:cs="Arial Unicode MS"/>
                    <w:b w:val="0"/>
                    <w:bCs w:val="0"/>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406" w:author="Meir Kalter" w:date="2016-06-15T14:20:00Z"/>
              <w:rFonts w:eastAsiaTheme="minorEastAsia" w:cstheme="minorBidi"/>
              <w:noProof/>
              <w:color w:val="auto"/>
              <w:sz w:val="22"/>
              <w:szCs w:val="22"/>
              <w:bdr w:val="none" w:sz="0" w:space="0" w:color="auto"/>
              <w:lang w:eastAsia="en-US" w:bidi="he-IL"/>
            </w:rPr>
          </w:pPr>
          <w:del w:id="407" w:author="Meir Kalter" w:date="2016-06-15T14:20:00Z">
            <w:r w:rsidRPr="00504CBB" w:rsidDel="00504CBB">
              <w:rPr>
                <w:rPrChange w:id="408"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rPrChange w:id="409"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10" w:author="Meir Kalter" w:date="2016-06-15T14:20:00Z"/>
              <w:rFonts w:eastAsiaTheme="minorEastAsia" w:cstheme="minorBidi"/>
              <w:b w:val="0"/>
              <w:bCs w:val="0"/>
              <w:noProof/>
              <w:color w:val="auto"/>
              <w:sz w:val="22"/>
              <w:szCs w:val="22"/>
              <w:bdr w:val="none" w:sz="0" w:space="0" w:color="auto"/>
              <w:lang w:eastAsia="en-US" w:bidi="he-IL"/>
            </w:rPr>
          </w:pPr>
          <w:del w:id="411" w:author="Meir Kalter" w:date="2016-06-15T14:20:00Z">
            <w:r w:rsidRPr="00504CBB" w:rsidDel="00504CBB">
              <w:rPr>
                <w:rPrChange w:id="412" w:author="Meir Kalter" w:date="2016-06-15T14:20:00Z">
                  <w:rPr>
                    <w:rStyle w:val="Hyperlink"/>
                    <w:rFonts w:hAnsi="Arial Unicode MS"/>
                    <w:b w:val="0"/>
                    <w:bCs w:val="0"/>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13" w:author="Meir Kalter" w:date="2016-06-15T14:20:00Z">
                  <w:rPr>
                    <w:rStyle w:val="Hyperlink"/>
                    <w:rFonts w:eastAsia="Arial Unicode MS" w:cs="Arial Unicode MS"/>
                    <w:b w:val="0"/>
                    <w:bCs w:val="0"/>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414" w:author="Meir Kalter" w:date="2016-06-15T14:20:00Z"/>
              <w:rFonts w:eastAsiaTheme="minorEastAsia" w:cstheme="minorBidi"/>
              <w:noProof/>
              <w:color w:val="auto"/>
              <w:sz w:val="22"/>
              <w:szCs w:val="22"/>
              <w:bdr w:val="none" w:sz="0" w:space="0" w:color="auto"/>
              <w:lang w:eastAsia="en-US" w:bidi="he-IL"/>
            </w:rPr>
          </w:pPr>
          <w:del w:id="415" w:author="Meir Kalter" w:date="2016-06-15T14:20:00Z">
            <w:r w:rsidRPr="00504CBB" w:rsidDel="00504CBB">
              <w:rPr>
                <w:rPrChange w:id="416"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rPrChange w:id="417"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418" w:author="Meir Kalter" w:date="2016-06-15T14:20:00Z"/>
              <w:rFonts w:eastAsiaTheme="minorEastAsia" w:cstheme="minorBidi"/>
              <w:noProof/>
              <w:color w:val="auto"/>
              <w:sz w:val="22"/>
              <w:szCs w:val="22"/>
              <w:bdr w:val="none" w:sz="0" w:space="0" w:color="auto"/>
              <w:lang w:eastAsia="en-US" w:bidi="he-IL"/>
            </w:rPr>
          </w:pPr>
          <w:del w:id="419" w:author="Meir Kalter" w:date="2016-06-15T14:20:00Z">
            <w:r w:rsidRPr="00504CBB" w:rsidDel="00504CBB">
              <w:rPr>
                <w:rPrChange w:id="420"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rPrChange w:id="421"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422" w:author="Meir Kalter" w:date="2016-06-15T14:20:00Z"/>
              <w:rFonts w:eastAsiaTheme="minorEastAsia" w:cstheme="minorBidi"/>
              <w:noProof/>
              <w:color w:val="auto"/>
              <w:sz w:val="22"/>
              <w:szCs w:val="22"/>
              <w:bdr w:val="none" w:sz="0" w:space="0" w:color="auto"/>
              <w:lang w:eastAsia="en-US" w:bidi="he-IL"/>
            </w:rPr>
          </w:pPr>
          <w:del w:id="423" w:author="Meir Kalter" w:date="2016-06-15T14:20:00Z">
            <w:r w:rsidRPr="00504CBB" w:rsidDel="00504CBB">
              <w:rPr>
                <w:rPrChange w:id="424"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rPrChange w:id="425"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426" w:author="Meir Kalter" w:date="2016-06-15T14:20:00Z"/>
              <w:rFonts w:eastAsiaTheme="minorEastAsia" w:cstheme="minorBidi"/>
              <w:b w:val="0"/>
              <w:bCs w:val="0"/>
              <w:noProof/>
              <w:color w:val="auto"/>
              <w:sz w:val="22"/>
              <w:szCs w:val="22"/>
              <w:bdr w:val="none" w:sz="0" w:space="0" w:color="auto"/>
              <w:lang w:eastAsia="en-US" w:bidi="he-IL"/>
            </w:rPr>
          </w:pPr>
          <w:del w:id="427" w:author="Meir Kalter" w:date="2016-06-15T14:20:00Z">
            <w:r w:rsidRPr="00504CBB" w:rsidDel="00504CBB">
              <w:rPr>
                <w:rPrChange w:id="428" w:author="Meir Kalter" w:date="2016-06-15T14:20:00Z">
                  <w:rPr>
                    <w:rStyle w:val="Hyperlink"/>
                    <w:rFonts w:hAnsi="Arial Unicode MS"/>
                    <w:b w:val="0"/>
                    <w:bCs w:val="0"/>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29" w:author="Meir Kalter" w:date="2016-06-15T14:20:00Z">
                  <w:rPr>
                    <w:rStyle w:val="Hyperlink"/>
                    <w:rFonts w:eastAsia="Arial Unicode MS" w:cs="Arial Unicode MS"/>
                    <w:b w:val="0"/>
                    <w:bCs w:val="0"/>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430" w:author="Meir Kalter" w:date="2016-06-15T14:20:00Z"/>
              <w:rFonts w:eastAsiaTheme="minorEastAsia" w:cstheme="minorBidi"/>
              <w:b w:val="0"/>
              <w:bCs w:val="0"/>
              <w:noProof/>
              <w:color w:val="auto"/>
              <w:sz w:val="22"/>
              <w:szCs w:val="22"/>
              <w:bdr w:val="none" w:sz="0" w:space="0" w:color="auto"/>
              <w:lang w:eastAsia="en-US" w:bidi="he-IL"/>
            </w:rPr>
          </w:pPr>
          <w:del w:id="431" w:author="Meir Kalter" w:date="2016-06-15T14:20:00Z">
            <w:r w:rsidRPr="00504CBB" w:rsidDel="00504CBB">
              <w:rPr>
                <w:rPrChange w:id="432" w:author="Meir Kalter" w:date="2016-06-15T14:20:00Z">
                  <w:rPr>
                    <w:rStyle w:val="Hyperlink"/>
                    <w:rFonts w:hAnsi="Arial Unicode MS"/>
                    <w:b w:val="0"/>
                    <w:bCs w:val="0"/>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33" w:author="Meir Kalter" w:date="2016-06-15T14:20:00Z">
                  <w:rPr>
                    <w:rStyle w:val="Hyperlink"/>
                    <w:rFonts w:eastAsia="Arial Unicode MS" w:cs="Arial Unicode MS"/>
                    <w:b w:val="0"/>
                    <w:bCs w:val="0"/>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434" w:author="Meir Kalter" w:date="2016-06-15T14:20:00Z"/>
              <w:rFonts w:eastAsiaTheme="minorEastAsia" w:cstheme="minorBidi"/>
              <w:b w:val="0"/>
              <w:bCs w:val="0"/>
              <w:noProof/>
              <w:color w:val="auto"/>
              <w:sz w:val="22"/>
              <w:szCs w:val="22"/>
              <w:bdr w:val="none" w:sz="0" w:space="0" w:color="auto"/>
              <w:lang w:eastAsia="en-US" w:bidi="he-IL"/>
            </w:rPr>
          </w:pPr>
          <w:del w:id="435" w:author="Meir Kalter" w:date="2016-06-15T14:20:00Z">
            <w:r w:rsidRPr="00504CBB" w:rsidDel="00504CBB">
              <w:rPr>
                <w:rPrChange w:id="436" w:author="Meir Kalter" w:date="2016-06-15T14:20:00Z">
                  <w:rPr>
                    <w:rStyle w:val="Hyperlink"/>
                    <w:rFonts w:hAnsi="Arial Unicode MS"/>
                    <w:b w:val="0"/>
                    <w:bCs w:val="0"/>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37" w:author="Meir Kalter" w:date="2016-06-15T14:20:00Z">
                  <w:rPr>
                    <w:rStyle w:val="Hyperlink"/>
                    <w:rFonts w:eastAsia="Arial Unicode MS" w:cs="Arial Unicode MS"/>
                    <w:b w:val="0"/>
                    <w:bCs w:val="0"/>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438" w:author="Meir Kalter" w:date="2016-06-15T14:20:00Z"/>
              <w:rFonts w:eastAsiaTheme="minorEastAsia" w:cstheme="minorBidi"/>
              <w:b w:val="0"/>
              <w:bCs w:val="0"/>
              <w:noProof/>
              <w:color w:val="auto"/>
              <w:sz w:val="22"/>
              <w:szCs w:val="22"/>
              <w:bdr w:val="none" w:sz="0" w:space="0" w:color="auto"/>
              <w:lang w:eastAsia="en-US" w:bidi="he-IL"/>
            </w:rPr>
          </w:pPr>
          <w:del w:id="439" w:author="Meir Kalter" w:date="2016-06-15T14:20:00Z">
            <w:r w:rsidRPr="00504CBB" w:rsidDel="00504CBB">
              <w:rPr>
                <w:rPrChange w:id="440" w:author="Meir Kalter" w:date="2016-06-15T14:20:00Z">
                  <w:rPr>
                    <w:rStyle w:val="Hyperlink"/>
                    <w:rFonts w:hAnsi="Arial Unicode MS"/>
                    <w:b w:val="0"/>
                    <w:bCs w:val="0"/>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41" w:author="Meir Kalter" w:date="2016-06-15T14:20:00Z">
                  <w:rPr>
                    <w:rStyle w:val="Hyperlink"/>
                    <w:rFonts w:eastAsia="Arial Unicode MS" w:cs="Arial Unicode MS"/>
                    <w:b w:val="0"/>
                    <w:bCs w:val="0"/>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44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3" w:author="Meir Kalter" w:date="2016-06-15T14:20:00Z">
            <w:r w:rsidRPr="00504CBB" w:rsidDel="00504CBB">
              <w:rPr>
                <w:rPrChange w:id="444" w:author="Meir Kalter" w:date="2016-06-15T14:20:00Z">
                  <w:rPr>
                    <w:rStyle w:val="Hyperlink"/>
                    <w:b w:val="0"/>
                    <w:bCs w:val="0"/>
                    <w:caps w:val="0"/>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45" w:author="Meir Kalter" w:date="2016-06-15T14:20:00Z">
                  <w:rPr>
                    <w:rStyle w:val="Hyperlink"/>
                    <w:b w:val="0"/>
                    <w:bCs w:val="0"/>
                    <w:caps w:val="0"/>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44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7" w:author="Meir Kalter" w:date="2016-06-15T14:20:00Z">
            <w:r w:rsidRPr="00504CBB" w:rsidDel="00504CBB">
              <w:rPr>
                <w:rPrChange w:id="448" w:author="Meir Kalter" w:date="2016-06-15T14:20:00Z">
                  <w:rPr>
                    <w:rStyle w:val="Hyperlink"/>
                    <w:b w:val="0"/>
                    <w:bCs w:val="0"/>
                    <w:caps w:val="0"/>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49" w:author="Meir Kalter" w:date="2016-06-15T14:20:00Z">
                  <w:rPr>
                    <w:rStyle w:val="Hyperlink"/>
                    <w:b w:val="0"/>
                    <w:bCs w:val="0"/>
                    <w:caps w:val="0"/>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450" w:author="Meir Kalter" w:date="2016-06-15T14:20:00Z"/>
              <w:rFonts w:eastAsiaTheme="minorEastAsia" w:cstheme="minorBidi"/>
              <w:b w:val="0"/>
              <w:bCs w:val="0"/>
              <w:noProof/>
              <w:color w:val="auto"/>
              <w:sz w:val="22"/>
              <w:szCs w:val="22"/>
              <w:bdr w:val="none" w:sz="0" w:space="0" w:color="auto"/>
              <w:lang w:eastAsia="en-US" w:bidi="he-IL"/>
            </w:rPr>
          </w:pPr>
          <w:del w:id="451" w:author="Meir Kalter" w:date="2016-06-15T14:20:00Z">
            <w:r w:rsidRPr="00504CBB" w:rsidDel="00504CBB">
              <w:rPr>
                <w:rPrChange w:id="452" w:author="Meir Kalter" w:date="2016-06-15T14:20:00Z">
                  <w:rPr>
                    <w:rStyle w:val="Hyperlink"/>
                    <w:rFonts w:hAnsi="Arial Unicode MS"/>
                    <w:b w:val="0"/>
                    <w:bCs w:val="0"/>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53" w:author="Meir Kalter" w:date="2016-06-15T14:20:00Z">
                  <w:rPr>
                    <w:rStyle w:val="Hyperlink"/>
                    <w:rFonts w:eastAsia="Arial Unicode MS" w:cs="Arial Unicode MS"/>
                    <w:b w:val="0"/>
                    <w:bCs w:val="0"/>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454" w:author="Meir Kalter" w:date="2016-06-15T14:20:00Z"/>
              <w:rFonts w:eastAsiaTheme="minorEastAsia" w:cstheme="minorBidi"/>
              <w:b w:val="0"/>
              <w:bCs w:val="0"/>
              <w:noProof/>
              <w:color w:val="auto"/>
              <w:sz w:val="22"/>
              <w:szCs w:val="22"/>
              <w:bdr w:val="none" w:sz="0" w:space="0" w:color="auto"/>
              <w:lang w:eastAsia="en-US" w:bidi="he-IL"/>
            </w:rPr>
          </w:pPr>
          <w:del w:id="455" w:author="Meir Kalter" w:date="2016-06-15T14:20:00Z">
            <w:r w:rsidRPr="00504CBB" w:rsidDel="00504CBB">
              <w:rPr>
                <w:rPrChange w:id="456" w:author="Meir Kalter" w:date="2016-06-15T14:20:00Z">
                  <w:rPr>
                    <w:rStyle w:val="Hyperlink"/>
                    <w:rFonts w:hAnsi="Arial Unicode MS"/>
                    <w:b w:val="0"/>
                    <w:bCs w:val="0"/>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57" w:author="Meir Kalter" w:date="2016-06-15T14:20:00Z">
                  <w:rPr>
                    <w:rStyle w:val="Hyperlink"/>
                    <w:rFonts w:eastAsia="Arial Unicode MS" w:cs="Arial Unicode MS"/>
                    <w:b w:val="0"/>
                    <w:bCs w:val="0"/>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458" w:author="Meir Kalter" w:date="2016-06-15T14:20:00Z"/>
              <w:rFonts w:eastAsiaTheme="minorEastAsia" w:cstheme="minorBidi"/>
              <w:b w:val="0"/>
              <w:bCs w:val="0"/>
              <w:noProof/>
              <w:color w:val="auto"/>
              <w:sz w:val="22"/>
              <w:szCs w:val="22"/>
              <w:bdr w:val="none" w:sz="0" w:space="0" w:color="auto"/>
              <w:lang w:eastAsia="en-US" w:bidi="he-IL"/>
            </w:rPr>
          </w:pPr>
          <w:del w:id="459" w:author="Meir Kalter" w:date="2016-06-15T14:20:00Z">
            <w:r w:rsidRPr="00504CBB" w:rsidDel="00504CBB">
              <w:rPr>
                <w:rPrChange w:id="460" w:author="Meir Kalter" w:date="2016-06-15T14:20:00Z">
                  <w:rPr>
                    <w:rStyle w:val="Hyperlink"/>
                    <w:rFonts w:hAnsi="Arial Unicode MS"/>
                    <w:b w:val="0"/>
                    <w:bCs w:val="0"/>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61" w:author="Meir Kalter" w:date="2016-06-15T14:20:00Z">
                  <w:rPr>
                    <w:rStyle w:val="Hyperlink"/>
                    <w:rFonts w:eastAsia="Arial Unicode MS" w:cs="Arial Unicode MS"/>
                    <w:b w:val="0"/>
                    <w:bCs w:val="0"/>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462" w:author="Meir Kalter" w:date="2016-06-15T14:20:00Z"/>
              <w:rFonts w:eastAsiaTheme="minorEastAsia" w:cstheme="minorBidi"/>
              <w:b w:val="0"/>
              <w:bCs w:val="0"/>
              <w:noProof/>
              <w:color w:val="auto"/>
              <w:sz w:val="22"/>
              <w:szCs w:val="22"/>
              <w:bdr w:val="none" w:sz="0" w:space="0" w:color="auto"/>
              <w:lang w:eastAsia="en-US" w:bidi="he-IL"/>
            </w:rPr>
          </w:pPr>
          <w:del w:id="463" w:author="Meir Kalter" w:date="2016-06-15T14:20:00Z">
            <w:r w:rsidRPr="00504CBB" w:rsidDel="00504CBB">
              <w:rPr>
                <w:rPrChange w:id="464" w:author="Meir Kalter" w:date="2016-06-15T14:20:00Z">
                  <w:rPr>
                    <w:rStyle w:val="Hyperlink"/>
                    <w:rFonts w:hAnsi="Arial Unicode MS"/>
                    <w:b w:val="0"/>
                    <w:bCs w:val="0"/>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65" w:author="Meir Kalter" w:date="2016-06-15T14:20:00Z">
                  <w:rPr>
                    <w:rStyle w:val="Hyperlink"/>
                    <w:rFonts w:eastAsia="Arial Unicode MS" w:cs="Arial Unicode MS"/>
                    <w:b w:val="0"/>
                    <w:bCs w:val="0"/>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6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67" w:author="Meir Kalter" w:date="2016-06-15T14:20:00Z">
            <w:r w:rsidRPr="00504CBB" w:rsidDel="00504CBB">
              <w:rPr>
                <w:rPrChange w:id="468" w:author="Meir Kalter" w:date="2016-06-15T14:20:00Z">
                  <w:rPr>
                    <w:rStyle w:val="Hyperlink"/>
                    <w:rFonts w:hAnsi="Arial Unicode MS"/>
                    <w:b w:val="0"/>
                    <w:bCs w:val="0"/>
                    <w:caps w:val="0"/>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69" w:author="Meir Kalter" w:date="2016-06-15T14:20:00Z">
                  <w:rPr>
                    <w:rStyle w:val="Hyperlink"/>
                    <w:b w:val="0"/>
                    <w:bCs w:val="0"/>
                    <w:caps w:val="0"/>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70" w:author="Meir Kalter" w:date="2016-06-15T14:20:00Z"/>
              <w:rFonts w:eastAsiaTheme="minorEastAsia" w:cstheme="minorBidi"/>
              <w:b w:val="0"/>
              <w:bCs w:val="0"/>
              <w:noProof/>
              <w:color w:val="auto"/>
              <w:sz w:val="22"/>
              <w:szCs w:val="22"/>
              <w:bdr w:val="none" w:sz="0" w:space="0" w:color="auto"/>
              <w:lang w:eastAsia="en-US" w:bidi="he-IL"/>
            </w:rPr>
          </w:pPr>
          <w:del w:id="471" w:author="Meir Kalter" w:date="2016-06-15T14:20:00Z">
            <w:r w:rsidRPr="00504CBB" w:rsidDel="00504CBB">
              <w:rPr>
                <w:rPrChange w:id="472" w:author="Meir Kalter" w:date="2016-06-15T14:20:00Z">
                  <w:rPr>
                    <w:rStyle w:val="Hyperlink"/>
                    <w:b w:val="0"/>
                    <w:bCs w:val="0"/>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73" w:author="Meir Kalter" w:date="2016-06-15T14:20:00Z"/>
              <w:rFonts w:eastAsiaTheme="minorEastAsia" w:cstheme="minorBidi"/>
              <w:b w:val="0"/>
              <w:bCs w:val="0"/>
              <w:noProof/>
              <w:color w:val="auto"/>
              <w:sz w:val="22"/>
              <w:szCs w:val="22"/>
              <w:bdr w:val="none" w:sz="0" w:space="0" w:color="auto"/>
              <w:lang w:eastAsia="en-US" w:bidi="he-IL"/>
            </w:rPr>
          </w:pPr>
          <w:del w:id="474" w:author="Meir Kalter" w:date="2016-06-15T14:20:00Z">
            <w:r w:rsidRPr="00504CBB" w:rsidDel="00504CBB">
              <w:rPr>
                <w:rPrChange w:id="475" w:author="Meir Kalter" w:date="2016-06-15T14:20:00Z">
                  <w:rPr>
                    <w:rStyle w:val="Hyperlink"/>
                    <w:b w:val="0"/>
                    <w:bCs w:val="0"/>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76" w:author="Meir Kalter" w:date="2016-06-15T14:20:00Z"/>
              <w:rFonts w:eastAsiaTheme="minorEastAsia" w:cstheme="minorBidi"/>
              <w:b w:val="0"/>
              <w:bCs w:val="0"/>
              <w:noProof/>
              <w:color w:val="auto"/>
              <w:sz w:val="22"/>
              <w:szCs w:val="22"/>
              <w:bdr w:val="none" w:sz="0" w:space="0" w:color="auto"/>
              <w:lang w:eastAsia="en-US" w:bidi="he-IL"/>
            </w:rPr>
          </w:pPr>
          <w:del w:id="477" w:author="Meir Kalter" w:date="2016-06-15T14:20:00Z">
            <w:r w:rsidRPr="00504CBB" w:rsidDel="00504CBB">
              <w:rPr>
                <w:rPrChange w:id="478" w:author="Meir Kalter" w:date="2016-06-15T14:20:00Z">
                  <w:rPr>
                    <w:rStyle w:val="Hyperlink"/>
                    <w:rFonts w:ascii="Times New Roman" w:hAnsi="Times New Roman"/>
                    <w:b w:val="0"/>
                    <w:bCs w:val="0"/>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79" w:author="Meir Kalter" w:date="2016-06-15T14:20:00Z"/>
              <w:rFonts w:eastAsiaTheme="minorEastAsia" w:cstheme="minorBidi"/>
              <w:b w:val="0"/>
              <w:bCs w:val="0"/>
              <w:noProof/>
              <w:color w:val="auto"/>
              <w:sz w:val="22"/>
              <w:szCs w:val="22"/>
              <w:bdr w:val="none" w:sz="0" w:space="0" w:color="auto"/>
              <w:lang w:eastAsia="en-US" w:bidi="he-IL"/>
            </w:rPr>
          </w:pPr>
          <w:del w:id="480" w:author="Meir Kalter" w:date="2016-06-15T14:20:00Z">
            <w:r w:rsidRPr="00504CBB" w:rsidDel="00504CBB">
              <w:rPr>
                <w:rPrChange w:id="481" w:author="Meir Kalter" w:date="2016-06-15T14:20:00Z">
                  <w:rPr>
                    <w:rStyle w:val="Hyperlink"/>
                    <w:rFonts w:ascii="Times New Roman" w:hAnsi="Times New Roman"/>
                    <w:b w:val="0"/>
                    <w:bCs w:val="0"/>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82" w:author="Meir Kalter" w:date="2016-06-15T14:20:00Z"/>
              <w:rFonts w:eastAsiaTheme="minorEastAsia" w:cstheme="minorBidi"/>
              <w:b w:val="0"/>
              <w:bCs w:val="0"/>
              <w:noProof/>
              <w:color w:val="auto"/>
              <w:sz w:val="22"/>
              <w:szCs w:val="22"/>
              <w:bdr w:val="none" w:sz="0" w:space="0" w:color="auto"/>
              <w:lang w:eastAsia="en-US" w:bidi="he-IL"/>
            </w:rPr>
          </w:pPr>
          <w:del w:id="483" w:author="Meir Kalter" w:date="2016-06-15T14:20:00Z">
            <w:r w:rsidRPr="00504CBB" w:rsidDel="00504CBB">
              <w:rPr>
                <w:rPrChange w:id="484" w:author="Meir Kalter" w:date="2016-06-15T14:20:00Z">
                  <w:rPr>
                    <w:rStyle w:val="Hyperlink"/>
                    <w:rFonts w:ascii="Times New Roman" w:hAnsi="Times New Roman"/>
                    <w:b w:val="0"/>
                    <w:bCs w:val="0"/>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8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86" w:author="Meir Kalter" w:date="2016-06-15T14:20:00Z">
            <w:r w:rsidRPr="00504CBB" w:rsidDel="00504CBB">
              <w:rPr>
                <w:rPrChange w:id="487" w:author="Meir Kalter" w:date="2016-06-15T14:20:00Z">
                  <w:rPr>
                    <w:rStyle w:val="Hyperlink"/>
                    <w:b w:val="0"/>
                    <w:bCs w:val="0"/>
                    <w:caps w:val="0"/>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88" w:author="Meir Kalter" w:date="2016-06-15T14:20:00Z"/>
              <w:rFonts w:eastAsiaTheme="minorEastAsia" w:cstheme="minorBidi"/>
              <w:b w:val="0"/>
              <w:bCs w:val="0"/>
              <w:noProof/>
              <w:color w:val="auto"/>
              <w:sz w:val="22"/>
              <w:szCs w:val="22"/>
              <w:bdr w:val="none" w:sz="0" w:space="0" w:color="auto"/>
              <w:lang w:eastAsia="en-US" w:bidi="he-IL"/>
            </w:rPr>
          </w:pPr>
          <w:del w:id="489" w:author="Meir Kalter" w:date="2016-06-15T14:20:00Z">
            <w:r w:rsidRPr="00504CBB" w:rsidDel="00504CBB">
              <w:rPr>
                <w:rPrChange w:id="490" w:author="Meir Kalter" w:date="2016-06-15T14:20:00Z">
                  <w:rPr>
                    <w:rStyle w:val="Hyperlink"/>
                    <w:rFonts w:hAnsi="Arial Unicode MS"/>
                    <w:b w:val="0"/>
                    <w:bCs w:val="0"/>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91" w:author="Meir Kalter" w:date="2016-06-15T14:20:00Z">
                  <w:rPr>
                    <w:rStyle w:val="Hyperlink"/>
                    <w:rFonts w:eastAsia="Arial Unicode MS" w:cs="Arial Unicode MS"/>
                    <w:b w:val="0"/>
                    <w:bCs w:val="0"/>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92" w:author="Meir Kalter" w:date="2016-06-15T14:20:00Z"/>
              <w:rFonts w:eastAsiaTheme="minorEastAsia" w:cstheme="minorBidi"/>
              <w:noProof/>
              <w:color w:val="auto"/>
              <w:sz w:val="22"/>
              <w:szCs w:val="22"/>
              <w:bdr w:val="none" w:sz="0" w:space="0" w:color="auto"/>
              <w:lang w:eastAsia="en-US" w:bidi="he-IL"/>
            </w:rPr>
          </w:pPr>
          <w:del w:id="493" w:author="Meir Kalter" w:date="2016-06-15T14:20:00Z">
            <w:r w:rsidRPr="00504CBB" w:rsidDel="00504CBB">
              <w:rPr>
                <w:rPrChange w:id="494"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rPrChange w:id="495"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96" w:author="Meir Kalter" w:date="2016-06-15T14:20:00Z"/>
              <w:rFonts w:eastAsiaTheme="minorEastAsia" w:cstheme="minorBidi"/>
              <w:noProof/>
              <w:color w:val="auto"/>
              <w:sz w:val="22"/>
              <w:szCs w:val="22"/>
              <w:bdr w:val="none" w:sz="0" w:space="0" w:color="auto"/>
              <w:lang w:eastAsia="en-US" w:bidi="he-IL"/>
            </w:rPr>
          </w:pPr>
          <w:del w:id="497" w:author="Meir Kalter" w:date="2016-06-15T14:20:00Z">
            <w:r w:rsidRPr="00504CBB" w:rsidDel="00504CBB">
              <w:rPr>
                <w:rPrChange w:id="498"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rPrChange w:id="499"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50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1" w:author="Meir Kalter" w:date="2016-06-15T14:20:00Z">
            <w:r w:rsidRPr="00504CBB" w:rsidDel="00504CBB">
              <w:rPr>
                <w:rPrChange w:id="502" w:author="Meir Kalter" w:date="2016-06-15T14:20:00Z">
                  <w:rPr>
                    <w:rStyle w:val="Hyperlink"/>
                    <w:rFonts w:hAnsi="Arial Unicode MS"/>
                    <w:b w:val="0"/>
                    <w:bCs w:val="0"/>
                    <w:caps w:val="0"/>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03" w:author="Meir Kalter" w:date="2016-06-15T14:20:00Z">
                  <w:rPr>
                    <w:rStyle w:val="Hyperlink"/>
                    <w:b w:val="0"/>
                    <w:bCs w:val="0"/>
                    <w:caps w:val="0"/>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50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5" w:author="Meir Kalter" w:date="2016-06-15T14:20:00Z">
            <w:r w:rsidRPr="00504CBB" w:rsidDel="00504CBB">
              <w:rPr>
                <w:rPrChange w:id="506" w:author="Meir Kalter" w:date="2016-06-15T14:20:00Z">
                  <w:rPr>
                    <w:rStyle w:val="Hyperlink"/>
                    <w:b w:val="0"/>
                    <w:bCs w:val="0"/>
                    <w:caps w:val="0"/>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50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8" w:author="Meir Kalter" w:date="2016-06-15T14:20:00Z">
            <w:r w:rsidRPr="00504CBB" w:rsidDel="00504CBB">
              <w:rPr>
                <w:rPrChange w:id="509" w:author="Meir Kalter" w:date="2016-06-15T14:20:00Z">
                  <w:rPr>
                    <w:rStyle w:val="Hyperlink"/>
                    <w:b w:val="0"/>
                    <w:bCs w:val="0"/>
                    <w:caps w:val="0"/>
                    <w:noProof/>
                  </w:rPr>
                </w:rPrChange>
              </w:rPr>
              <w:delText>List of pictures</w:delText>
            </w:r>
            <w:r w:rsidDel="00504CBB">
              <w:rPr>
                <w:noProof/>
                <w:webHidden/>
              </w:rPr>
              <w:tab/>
              <w:delText>32</w:delText>
            </w:r>
          </w:del>
        </w:p>
        <w:p w:rsidR="00DE7D2F" w:rsidRDefault="00DE7D2F">
          <w:pPr>
            <w:rPr>
              <w:ins w:id="510" w:author="Meir Kalter" w:date="2016-06-14T15:25:00Z"/>
            </w:rPr>
          </w:pPr>
          <w:ins w:id="511" w:author="Meir Kalter" w:date="2016-06-14T15:25:00Z">
            <w:r>
              <w:rPr>
                <w:b/>
                <w:bCs/>
                <w:noProof/>
              </w:rPr>
              <w:fldChar w:fldCharType="end"/>
            </w:r>
          </w:ins>
        </w:p>
        <w:customXmlInsRangeStart w:id="512" w:author="Meir Kalter" w:date="2016-06-14T15:25:00Z"/>
      </w:sdtContent>
    </w:sdt>
    <w:customXmlInsRangeEnd w:id="512"/>
    <w:p w:rsidR="00186F7D" w:rsidRPr="00186F7D" w:rsidRDefault="00186F7D">
      <w:pPr>
        <w:rPr>
          <w:rPrChange w:id="513"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514" w:author="Meir Kalter" w:date="2016-06-14T15:19:00Z">
          <w:pPr>
            <w:pStyle w:val="Title"/>
            <w:jc w:val="right"/>
          </w:pPr>
        </w:pPrChange>
      </w:pPr>
    </w:p>
    <w:p w:rsidR="00C0594E" w:rsidDel="00024C92" w:rsidRDefault="00C0594E">
      <w:pPr>
        <w:pStyle w:val="Heading1"/>
        <w:rPr>
          <w:del w:id="515" w:author="Meir Kalter" w:date="2016-06-14T14:51:00Z"/>
        </w:rPr>
        <w:pPrChange w:id="516" w:author="Meir Kalter" w:date="2016-06-15T15:11:00Z">
          <w:pPr>
            <w:pStyle w:val="Encabezam"/>
            <w:numPr>
              <w:numId w:val="2"/>
            </w:numPr>
            <w:ind w:left="266" w:hanging="266"/>
          </w:pPr>
        </w:pPrChange>
      </w:pPr>
      <w:bookmarkStart w:id="517" w:name="_Toc453680905"/>
      <w:bookmarkStart w:id="518" w:name="_Toc453681061"/>
      <w:bookmarkStart w:id="519" w:name="_Toc453681210"/>
      <w:bookmarkStart w:id="520" w:name="_Toc453681360"/>
      <w:bookmarkStart w:id="521" w:name="_Toc453681508"/>
      <w:bookmarkStart w:id="522" w:name="_Toc453681656"/>
      <w:bookmarkStart w:id="523" w:name="_Toc453681801"/>
      <w:bookmarkStart w:id="524" w:name="_Toc453763768"/>
      <w:bookmarkStart w:id="525" w:name="_Toc453763917"/>
      <w:bookmarkStart w:id="526" w:name="_Toc453764065"/>
      <w:bookmarkStart w:id="527" w:name="_Toc453764424"/>
      <w:bookmarkStart w:id="528" w:name="_Toc453764617"/>
      <w:bookmarkStart w:id="529" w:name="_Toc453764821"/>
      <w:bookmarkStart w:id="530" w:name="_Toc453765082"/>
      <w:bookmarkStart w:id="531" w:name="_Toc453765530"/>
      <w:bookmarkStart w:id="532" w:name="_Toc453765973"/>
      <w:bookmarkStart w:id="533" w:name="_Toc453767235"/>
      <w:bookmarkStart w:id="534" w:name="_Toc453767459"/>
      <w:bookmarkStart w:id="535" w:name="_Toc453767683"/>
      <w:bookmarkStart w:id="536" w:name="_Toc453767908"/>
      <w:bookmarkStart w:id="537" w:name="_Toc453768131"/>
      <w:bookmarkStart w:id="538" w:name="_Toc453785811"/>
      <w:bookmarkStart w:id="539" w:name="_Toc453786325"/>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rsidR="00C0594E" w:rsidDel="00B1717F" w:rsidRDefault="00C0594E">
      <w:pPr>
        <w:pStyle w:val="Heading1"/>
        <w:rPr>
          <w:del w:id="540" w:author="Meir Kalter" w:date="2016-06-14T08:48:00Z"/>
          <w:noProof/>
        </w:rPr>
        <w:pPrChange w:id="541" w:author="Meir Kalter" w:date="2016-06-15T15:12:00Z">
          <w:pPr/>
        </w:pPrChange>
      </w:pPr>
      <w:del w:id="542" w:author="Meir Kalter" w:date="2016-06-14T14:58:00Z">
        <w:r w:rsidDel="00A5357E">
          <w:rPr>
            <w:b w:val="0"/>
            <w:bCs w:val="0"/>
          </w:rPr>
          <w:fldChar w:fldCharType="begin"/>
        </w:r>
        <w:r w:rsidR="00B706A9" w:rsidDel="00A5357E">
          <w:delInstrText xml:space="preserve"> TOC \o 2-4 \t "Encabezam., 5"</w:delInstrText>
        </w:r>
        <w:r w:rsidDel="00A5357E">
          <w:rPr>
            <w:b w:val="0"/>
            <w:bCs w:val="0"/>
          </w:rPr>
          <w:fldChar w:fldCharType="separate"/>
        </w:r>
      </w:del>
      <w:bookmarkStart w:id="543" w:name="_Toc453768132"/>
      <w:bookmarkStart w:id="544" w:name="_Toc453767909"/>
      <w:bookmarkStart w:id="545" w:name="_Toc453767684"/>
      <w:bookmarkStart w:id="546" w:name="_Toc453767460"/>
      <w:bookmarkStart w:id="547" w:name="_Toc453767236"/>
      <w:bookmarkStart w:id="548" w:name="_Toc453765974"/>
      <w:bookmarkStart w:id="549" w:name="_Toc453765531"/>
      <w:bookmarkStart w:id="550" w:name="_Toc453765083"/>
      <w:bookmarkStart w:id="551" w:name="_Toc453764822"/>
      <w:bookmarkStart w:id="552" w:name="_Toc453764618"/>
      <w:bookmarkStart w:id="553" w:name="_Toc453764425"/>
      <w:bookmarkStart w:id="554" w:name="_Toc453764066"/>
      <w:bookmarkStart w:id="555" w:name="_Toc453763918"/>
      <w:bookmarkStart w:id="556" w:name="_Toc453763769"/>
      <w:bookmarkStart w:id="557" w:name="_Toc453681802"/>
      <w:bookmarkStart w:id="558" w:name="_Toc453681657"/>
      <w:bookmarkStart w:id="559" w:name="_Toc453681509"/>
      <w:bookmarkStart w:id="560" w:name="_Toc453681361"/>
      <w:bookmarkStart w:id="561" w:name="_Toc453681211"/>
      <w:bookmarkStart w:id="562" w:name="_Toc453681062"/>
      <w:bookmarkStart w:id="563" w:name="_Toc453680906"/>
      <w:bookmarkStart w:id="564" w:name="_Toc453785812"/>
      <w:bookmarkStart w:id="565" w:name="_Toc453786326"/>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C0594E" w:rsidDel="00B1717F" w:rsidRDefault="00B706A9">
      <w:pPr>
        <w:pStyle w:val="Heading1"/>
        <w:rPr>
          <w:del w:id="566" w:author="Meir Kalter" w:date="2016-06-14T08:48:00Z"/>
          <w:noProof/>
        </w:rPr>
        <w:pPrChange w:id="567" w:author="Meir Kalter" w:date="2016-06-15T15:12:00Z">
          <w:pPr>
            <w:pStyle w:val="TOC51"/>
            <w:numPr>
              <w:numId w:val="3"/>
            </w:numPr>
            <w:ind w:left="396" w:hanging="396"/>
          </w:pPr>
        </w:pPrChange>
      </w:pPr>
      <w:del w:id="568" w:author="Meir Kalter" w:date="2016-06-14T08:48:00Z">
        <w:r w:rsidDel="00B1717F">
          <w:rPr>
            <w:noProof/>
          </w:rPr>
          <w:delText>Introducción</w:delText>
        </w:r>
        <w:r w:rsidDel="00B1717F">
          <w:rPr>
            <w:noProof/>
          </w:rPr>
          <w:tab/>
          <w:delText>6</w:delText>
        </w:r>
        <w:bookmarkStart w:id="569" w:name="_Toc453680907"/>
        <w:bookmarkStart w:id="570" w:name="_Toc453681063"/>
        <w:bookmarkStart w:id="571" w:name="_Toc453681212"/>
        <w:bookmarkStart w:id="572" w:name="_Toc453681362"/>
        <w:bookmarkStart w:id="573" w:name="_Toc453681510"/>
        <w:bookmarkStart w:id="574" w:name="_Toc453681658"/>
        <w:bookmarkStart w:id="575" w:name="_Toc453681803"/>
        <w:bookmarkStart w:id="576" w:name="_Toc453763770"/>
        <w:bookmarkStart w:id="577" w:name="_Toc453763919"/>
        <w:bookmarkStart w:id="578" w:name="_Toc453764067"/>
        <w:bookmarkStart w:id="579" w:name="_Toc453764426"/>
        <w:bookmarkStart w:id="580" w:name="_Toc453764619"/>
        <w:bookmarkStart w:id="581" w:name="_Toc453764823"/>
        <w:bookmarkStart w:id="582" w:name="_Toc453765084"/>
        <w:bookmarkStart w:id="583" w:name="_Toc453765532"/>
        <w:bookmarkStart w:id="584" w:name="_Toc453765975"/>
        <w:bookmarkStart w:id="585" w:name="_Toc453767237"/>
        <w:bookmarkStart w:id="586" w:name="_Toc453767461"/>
        <w:bookmarkStart w:id="587" w:name="_Toc453767685"/>
        <w:bookmarkStart w:id="588" w:name="_Toc453767910"/>
        <w:bookmarkStart w:id="589" w:name="_Toc453768133"/>
        <w:bookmarkStart w:id="590" w:name="_Toc453785813"/>
        <w:bookmarkStart w:id="591" w:name="_Toc453786327"/>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del>
    </w:p>
    <w:p w:rsidR="00C0594E" w:rsidDel="00B1717F" w:rsidRDefault="00B706A9">
      <w:pPr>
        <w:pStyle w:val="Heading1"/>
        <w:rPr>
          <w:del w:id="592" w:author="Meir Kalter" w:date="2016-06-14T08:48:00Z"/>
          <w:noProof/>
        </w:rPr>
        <w:pPrChange w:id="593" w:author="Meir Kalter" w:date="2016-06-15T15:12:00Z">
          <w:pPr>
            <w:pStyle w:val="TOC51"/>
          </w:pPr>
        </w:pPrChange>
      </w:pPr>
      <w:del w:id="594"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595" w:name="_Toc453680908"/>
        <w:bookmarkStart w:id="596" w:name="_Toc453681064"/>
        <w:bookmarkStart w:id="597" w:name="_Toc453681213"/>
        <w:bookmarkStart w:id="598" w:name="_Toc453681363"/>
        <w:bookmarkStart w:id="599" w:name="_Toc453681511"/>
        <w:bookmarkStart w:id="600" w:name="_Toc453681659"/>
        <w:bookmarkStart w:id="601" w:name="_Toc453681804"/>
        <w:bookmarkStart w:id="602" w:name="_Toc453763771"/>
        <w:bookmarkStart w:id="603" w:name="_Toc453763920"/>
        <w:bookmarkStart w:id="604" w:name="_Toc453764068"/>
        <w:bookmarkStart w:id="605" w:name="_Toc453764427"/>
        <w:bookmarkStart w:id="606" w:name="_Toc453764620"/>
        <w:bookmarkStart w:id="607" w:name="_Toc453764824"/>
        <w:bookmarkStart w:id="608" w:name="_Toc453765085"/>
        <w:bookmarkStart w:id="609" w:name="_Toc453765533"/>
        <w:bookmarkStart w:id="610" w:name="_Toc453765976"/>
        <w:bookmarkStart w:id="611" w:name="_Toc453767238"/>
        <w:bookmarkStart w:id="612" w:name="_Toc453767462"/>
        <w:bookmarkStart w:id="613" w:name="_Toc453767686"/>
        <w:bookmarkStart w:id="614" w:name="_Toc453767911"/>
        <w:bookmarkStart w:id="615" w:name="_Toc453768134"/>
        <w:bookmarkStart w:id="616" w:name="_Toc453785814"/>
        <w:bookmarkStart w:id="617" w:name="_Toc453786328"/>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del>
    </w:p>
    <w:p w:rsidR="00C0594E" w:rsidDel="00B1717F" w:rsidRDefault="00B706A9">
      <w:pPr>
        <w:pStyle w:val="Heading1"/>
        <w:rPr>
          <w:del w:id="618" w:author="Meir Kalter" w:date="2016-06-14T08:48:00Z"/>
          <w:noProof/>
        </w:rPr>
        <w:pPrChange w:id="619" w:author="Meir Kalter" w:date="2016-06-15T15:12:00Z">
          <w:pPr>
            <w:pStyle w:val="TOC51"/>
          </w:pPr>
        </w:pPrChange>
      </w:pPr>
      <w:del w:id="620"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21" w:name="_Toc453680909"/>
        <w:bookmarkStart w:id="622" w:name="_Toc453681065"/>
        <w:bookmarkStart w:id="623" w:name="_Toc453681214"/>
        <w:bookmarkStart w:id="624" w:name="_Toc453681364"/>
        <w:bookmarkStart w:id="625" w:name="_Toc453681512"/>
        <w:bookmarkStart w:id="626" w:name="_Toc453681660"/>
        <w:bookmarkStart w:id="627" w:name="_Toc453681805"/>
        <w:bookmarkStart w:id="628" w:name="_Toc453763772"/>
        <w:bookmarkStart w:id="629" w:name="_Toc453763921"/>
        <w:bookmarkStart w:id="630" w:name="_Toc453764069"/>
        <w:bookmarkStart w:id="631" w:name="_Toc453764428"/>
        <w:bookmarkStart w:id="632" w:name="_Toc453764621"/>
        <w:bookmarkStart w:id="633" w:name="_Toc453764825"/>
        <w:bookmarkStart w:id="634" w:name="_Toc453765086"/>
        <w:bookmarkStart w:id="635" w:name="_Toc453765534"/>
        <w:bookmarkStart w:id="636" w:name="_Toc453765977"/>
        <w:bookmarkStart w:id="637" w:name="_Toc453767239"/>
        <w:bookmarkStart w:id="638" w:name="_Toc453767463"/>
        <w:bookmarkStart w:id="639" w:name="_Toc453767687"/>
        <w:bookmarkStart w:id="640" w:name="_Toc453767912"/>
        <w:bookmarkStart w:id="641" w:name="_Toc453768135"/>
        <w:bookmarkStart w:id="642" w:name="_Toc453785815"/>
        <w:bookmarkStart w:id="643" w:name="_Toc453786329"/>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del>
    </w:p>
    <w:p w:rsidR="00C0594E" w:rsidDel="00B1717F" w:rsidRDefault="00B706A9">
      <w:pPr>
        <w:pStyle w:val="Heading1"/>
        <w:rPr>
          <w:del w:id="644" w:author="Meir Kalter" w:date="2016-06-14T08:48:00Z"/>
          <w:noProof/>
        </w:rPr>
        <w:pPrChange w:id="645" w:author="Meir Kalter" w:date="2016-06-15T15:12:00Z">
          <w:pPr>
            <w:pStyle w:val="TOC51"/>
            <w:numPr>
              <w:numId w:val="4"/>
            </w:numPr>
            <w:ind w:left="183" w:hanging="183"/>
          </w:pPr>
        </w:pPrChange>
      </w:pPr>
      <w:del w:id="646" w:author="Meir Kalter" w:date="2016-06-14T08:48:00Z">
        <w:r w:rsidDel="00B1717F">
          <w:rPr>
            <w:noProof/>
          </w:rPr>
          <w:delText>Objective</w:delText>
        </w:r>
        <w:r w:rsidDel="00B1717F">
          <w:rPr>
            <w:noProof/>
          </w:rPr>
          <w:tab/>
          <w:delText>7</w:delText>
        </w:r>
        <w:bookmarkStart w:id="647" w:name="_Toc453680910"/>
        <w:bookmarkStart w:id="648" w:name="_Toc453681066"/>
        <w:bookmarkStart w:id="649" w:name="_Toc453681215"/>
        <w:bookmarkStart w:id="650" w:name="_Toc453681365"/>
        <w:bookmarkStart w:id="651" w:name="_Toc453681513"/>
        <w:bookmarkStart w:id="652" w:name="_Toc453681661"/>
        <w:bookmarkStart w:id="653" w:name="_Toc453681806"/>
        <w:bookmarkStart w:id="654" w:name="_Toc453763773"/>
        <w:bookmarkStart w:id="655" w:name="_Toc453763922"/>
        <w:bookmarkStart w:id="656" w:name="_Toc453764070"/>
        <w:bookmarkStart w:id="657" w:name="_Toc453764429"/>
        <w:bookmarkStart w:id="658" w:name="_Toc453764622"/>
        <w:bookmarkStart w:id="659" w:name="_Toc453764826"/>
        <w:bookmarkStart w:id="660" w:name="_Toc453765087"/>
        <w:bookmarkStart w:id="661" w:name="_Toc453765535"/>
        <w:bookmarkStart w:id="662" w:name="_Toc453765978"/>
        <w:bookmarkStart w:id="663" w:name="_Toc453767240"/>
        <w:bookmarkStart w:id="664" w:name="_Toc453767464"/>
        <w:bookmarkStart w:id="665" w:name="_Toc453767688"/>
        <w:bookmarkStart w:id="666" w:name="_Toc453767913"/>
        <w:bookmarkStart w:id="667" w:name="_Toc453768136"/>
        <w:bookmarkStart w:id="668" w:name="_Toc453785816"/>
        <w:bookmarkStart w:id="669" w:name="_Toc45378633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del>
    </w:p>
    <w:p w:rsidR="00C0594E" w:rsidDel="00B1717F" w:rsidRDefault="00B706A9">
      <w:pPr>
        <w:pStyle w:val="Heading1"/>
        <w:rPr>
          <w:del w:id="670" w:author="Meir Kalter" w:date="2016-06-14T08:48:00Z"/>
          <w:noProof/>
        </w:rPr>
        <w:pPrChange w:id="671" w:author="Meir Kalter" w:date="2016-06-15T15:12:00Z">
          <w:pPr>
            <w:pStyle w:val="TOC51"/>
          </w:pPr>
        </w:pPrChange>
      </w:pPr>
      <w:del w:id="672"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673" w:name="_Toc453680911"/>
        <w:bookmarkStart w:id="674" w:name="_Toc453681067"/>
        <w:bookmarkStart w:id="675" w:name="_Toc453681216"/>
        <w:bookmarkStart w:id="676" w:name="_Toc453681366"/>
        <w:bookmarkStart w:id="677" w:name="_Toc453681514"/>
        <w:bookmarkStart w:id="678" w:name="_Toc453681662"/>
        <w:bookmarkStart w:id="679" w:name="_Toc453681807"/>
        <w:bookmarkStart w:id="680" w:name="_Toc453763774"/>
        <w:bookmarkStart w:id="681" w:name="_Toc453763923"/>
        <w:bookmarkStart w:id="682" w:name="_Toc453764071"/>
        <w:bookmarkStart w:id="683" w:name="_Toc453764430"/>
        <w:bookmarkStart w:id="684" w:name="_Toc453764623"/>
        <w:bookmarkStart w:id="685" w:name="_Toc453764827"/>
        <w:bookmarkStart w:id="686" w:name="_Toc453765088"/>
        <w:bookmarkStart w:id="687" w:name="_Toc453765536"/>
        <w:bookmarkStart w:id="688" w:name="_Toc453765979"/>
        <w:bookmarkStart w:id="689" w:name="_Toc453767241"/>
        <w:bookmarkStart w:id="690" w:name="_Toc453767465"/>
        <w:bookmarkStart w:id="691" w:name="_Toc453767689"/>
        <w:bookmarkStart w:id="692" w:name="_Toc453767914"/>
        <w:bookmarkStart w:id="693" w:name="_Toc453768137"/>
        <w:bookmarkStart w:id="694" w:name="_Toc453785817"/>
        <w:bookmarkStart w:id="695" w:name="_Toc453786331"/>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del>
    </w:p>
    <w:p w:rsidR="00C0594E" w:rsidDel="00B1717F" w:rsidRDefault="00B706A9">
      <w:pPr>
        <w:pStyle w:val="Heading1"/>
        <w:rPr>
          <w:del w:id="696" w:author="Meir Kalter" w:date="2016-06-14T08:48:00Z"/>
          <w:noProof/>
        </w:rPr>
        <w:pPrChange w:id="697" w:author="Meir Kalter" w:date="2016-06-15T15:12:00Z">
          <w:pPr>
            <w:pStyle w:val="TOC51"/>
          </w:pPr>
        </w:pPrChange>
      </w:pPr>
      <w:del w:id="698" w:author="Meir Kalter" w:date="2016-06-14T08:48:00Z">
        <w:r w:rsidDel="00B1717F">
          <w:rPr>
            <w:noProof/>
          </w:rPr>
          <w:delText>It must be easy to use by the student and if possible platform to work with.</w:delText>
        </w:r>
        <w:r w:rsidDel="00B1717F">
          <w:rPr>
            <w:noProof/>
          </w:rPr>
          <w:tab/>
          <w:delText>7</w:delText>
        </w:r>
        <w:bookmarkStart w:id="699" w:name="_Toc453680912"/>
        <w:bookmarkStart w:id="700" w:name="_Toc453681068"/>
        <w:bookmarkStart w:id="701" w:name="_Toc453681217"/>
        <w:bookmarkStart w:id="702" w:name="_Toc453681367"/>
        <w:bookmarkStart w:id="703" w:name="_Toc453681515"/>
        <w:bookmarkStart w:id="704" w:name="_Toc453681663"/>
        <w:bookmarkStart w:id="705" w:name="_Toc453681808"/>
        <w:bookmarkStart w:id="706" w:name="_Toc453763775"/>
        <w:bookmarkStart w:id="707" w:name="_Toc453763924"/>
        <w:bookmarkStart w:id="708" w:name="_Toc453764072"/>
        <w:bookmarkStart w:id="709" w:name="_Toc453764431"/>
        <w:bookmarkStart w:id="710" w:name="_Toc453764624"/>
        <w:bookmarkStart w:id="711" w:name="_Toc453764828"/>
        <w:bookmarkStart w:id="712" w:name="_Toc453765089"/>
        <w:bookmarkStart w:id="713" w:name="_Toc453765537"/>
        <w:bookmarkStart w:id="714" w:name="_Toc453765980"/>
        <w:bookmarkStart w:id="715" w:name="_Toc453767242"/>
        <w:bookmarkStart w:id="716" w:name="_Toc453767466"/>
        <w:bookmarkStart w:id="717" w:name="_Toc453767690"/>
        <w:bookmarkStart w:id="718" w:name="_Toc453767915"/>
        <w:bookmarkStart w:id="719" w:name="_Toc453768138"/>
        <w:bookmarkStart w:id="720" w:name="_Toc453785818"/>
        <w:bookmarkStart w:id="721" w:name="_Toc453786332"/>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del>
    </w:p>
    <w:p w:rsidR="00C0594E" w:rsidDel="00B1717F" w:rsidRDefault="00B706A9">
      <w:pPr>
        <w:pStyle w:val="Heading1"/>
        <w:rPr>
          <w:del w:id="722" w:author="Meir Kalter" w:date="2016-06-14T08:48:00Z"/>
          <w:noProof/>
        </w:rPr>
        <w:pPrChange w:id="723" w:author="Meir Kalter" w:date="2016-06-15T15:12:00Z">
          <w:pPr>
            <w:pStyle w:val="TOC51"/>
          </w:pPr>
        </w:pPrChange>
      </w:pPr>
      <w:del w:id="724"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25" w:name="_Toc453680913"/>
        <w:bookmarkStart w:id="726" w:name="_Toc453681069"/>
        <w:bookmarkStart w:id="727" w:name="_Toc453681218"/>
        <w:bookmarkStart w:id="728" w:name="_Toc453681368"/>
        <w:bookmarkStart w:id="729" w:name="_Toc453681516"/>
        <w:bookmarkStart w:id="730" w:name="_Toc453681664"/>
        <w:bookmarkStart w:id="731" w:name="_Toc453681809"/>
        <w:bookmarkStart w:id="732" w:name="_Toc453763776"/>
        <w:bookmarkStart w:id="733" w:name="_Toc453763925"/>
        <w:bookmarkStart w:id="734" w:name="_Toc453764073"/>
        <w:bookmarkStart w:id="735" w:name="_Toc453764432"/>
        <w:bookmarkStart w:id="736" w:name="_Toc453764625"/>
        <w:bookmarkStart w:id="737" w:name="_Toc453764829"/>
        <w:bookmarkStart w:id="738" w:name="_Toc453765090"/>
        <w:bookmarkStart w:id="739" w:name="_Toc453765538"/>
        <w:bookmarkStart w:id="740" w:name="_Toc453765981"/>
        <w:bookmarkStart w:id="741" w:name="_Toc453767243"/>
        <w:bookmarkStart w:id="742" w:name="_Toc453767467"/>
        <w:bookmarkStart w:id="743" w:name="_Toc453767691"/>
        <w:bookmarkStart w:id="744" w:name="_Toc453767916"/>
        <w:bookmarkStart w:id="745" w:name="_Toc453768139"/>
        <w:bookmarkStart w:id="746" w:name="_Toc453785819"/>
        <w:bookmarkStart w:id="747" w:name="_Toc453786333"/>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del>
    </w:p>
    <w:p w:rsidR="00C0594E" w:rsidDel="00B1717F" w:rsidRDefault="00B706A9">
      <w:pPr>
        <w:pStyle w:val="Heading1"/>
        <w:rPr>
          <w:del w:id="748" w:author="Meir Kalter" w:date="2016-06-14T08:48:00Z"/>
          <w:noProof/>
        </w:rPr>
        <w:pPrChange w:id="749" w:author="Meir Kalter" w:date="2016-06-15T15:12:00Z">
          <w:pPr>
            <w:pStyle w:val="TOC51"/>
            <w:numPr>
              <w:numId w:val="4"/>
            </w:numPr>
            <w:ind w:left="183" w:hanging="183"/>
          </w:pPr>
        </w:pPrChange>
      </w:pPr>
      <w:del w:id="750" w:author="Meir Kalter" w:date="2016-06-14T08:48:00Z">
        <w:r w:rsidDel="00B1717F">
          <w:rPr>
            <w:noProof/>
          </w:rPr>
          <w:delText xml:space="preserve"> Requirements</w:delText>
        </w:r>
        <w:r w:rsidDel="00B1717F">
          <w:rPr>
            <w:noProof/>
          </w:rPr>
          <w:tab/>
          <w:delText>8</w:delText>
        </w:r>
        <w:bookmarkStart w:id="751" w:name="_Toc453680914"/>
        <w:bookmarkStart w:id="752" w:name="_Toc453681070"/>
        <w:bookmarkStart w:id="753" w:name="_Toc453681219"/>
        <w:bookmarkStart w:id="754" w:name="_Toc453681369"/>
        <w:bookmarkStart w:id="755" w:name="_Toc453681517"/>
        <w:bookmarkStart w:id="756" w:name="_Toc453681665"/>
        <w:bookmarkStart w:id="757" w:name="_Toc453681810"/>
        <w:bookmarkStart w:id="758" w:name="_Toc453763777"/>
        <w:bookmarkStart w:id="759" w:name="_Toc453763926"/>
        <w:bookmarkStart w:id="760" w:name="_Toc453764074"/>
        <w:bookmarkStart w:id="761" w:name="_Toc453764433"/>
        <w:bookmarkStart w:id="762" w:name="_Toc453764626"/>
        <w:bookmarkStart w:id="763" w:name="_Toc453764830"/>
        <w:bookmarkStart w:id="764" w:name="_Toc453765091"/>
        <w:bookmarkStart w:id="765" w:name="_Toc453765539"/>
        <w:bookmarkStart w:id="766" w:name="_Toc453765982"/>
        <w:bookmarkStart w:id="767" w:name="_Toc453767244"/>
        <w:bookmarkStart w:id="768" w:name="_Toc453767468"/>
        <w:bookmarkStart w:id="769" w:name="_Toc453767692"/>
        <w:bookmarkStart w:id="770" w:name="_Toc453767917"/>
        <w:bookmarkStart w:id="771" w:name="_Toc453768140"/>
        <w:bookmarkStart w:id="772" w:name="_Toc453785820"/>
        <w:bookmarkStart w:id="773" w:name="_Toc45378633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del>
    </w:p>
    <w:p w:rsidR="00C0594E" w:rsidDel="00B1717F" w:rsidRDefault="00B706A9">
      <w:pPr>
        <w:pStyle w:val="Heading1"/>
        <w:rPr>
          <w:del w:id="774" w:author="Meir Kalter" w:date="2016-06-14T08:48:00Z"/>
          <w:noProof/>
        </w:rPr>
        <w:pPrChange w:id="775" w:author="Meir Kalter" w:date="2016-06-15T15:12:00Z">
          <w:pPr>
            <w:pStyle w:val="TOC21"/>
            <w:numPr>
              <w:ilvl w:val="1"/>
              <w:numId w:val="4"/>
            </w:numPr>
            <w:ind w:left="673" w:hanging="453"/>
          </w:pPr>
        </w:pPrChange>
      </w:pPr>
      <w:del w:id="776" w:author="Meir Kalter" w:date="2016-06-14T08:48:00Z">
        <w:r w:rsidDel="00B1717F">
          <w:rPr>
            <w:noProof/>
          </w:rPr>
          <w:delText>List of requirements</w:delText>
        </w:r>
        <w:r w:rsidDel="00B1717F">
          <w:rPr>
            <w:noProof/>
          </w:rPr>
          <w:tab/>
          <w:delText>8</w:delText>
        </w:r>
        <w:bookmarkStart w:id="777" w:name="_Toc453680915"/>
        <w:bookmarkStart w:id="778" w:name="_Toc453681071"/>
        <w:bookmarkStart w:id="779" w:name="_Toc453681220"/>
        <w:bookmarkStart w:id="780" w:name="_Toc453681370"/>
        <w:bookmarkStart w:id="781" w:name="_Toc453681518"/>
        <w:bookmarkStart w:id="782" w:name="_Toc453681666"/>
        <w:bookmarkStart w:id="783" w:name="_Toc453681811"/>
        <w:bookmarkStart w:id="784" w:name="_Toc453763778"/>
        <w:bookmarkStart w:id="785" w:name="_Toc453763927"/>
        <w:bookmarkStart w:id="786" w:name="_Toc453764075"/>
        <w:bookmarkStart w:id="787" w:name="_Toc453764434"/>
        <w:bookmarkStart w:id="788" w:name="_Toc453764627"/>
        <w:bookmarkStart w:id="789" w:name="_Toc453764831"/>
        <w:bookmarkStart w:id="790" w:name="_Toc453765092"/>
        <w:bookmarkStart w:id="791" w:name="_Toc453765540"/>
        <w:bookmarkStart w:id="792" w:name="_Toc453765983"/>
        <w:bookmarkStart w:id="793" w:name="_Toc453767245"/>
        <w:bookmarkStart w:id="794" w:name="_Toc453767469"/>
        <w:bookmarkStart w:id="795" w:name="_Toc453767693"/>
        <w:bookmarkStart w:id="796" w:name="_Toc453767918"/>
        <w:bookmarkStart w:id="797" w:name="_Toc453768141"/>
        <w:bookmarkStart w:id="798" w:name="_Toc453785821"/>
        <w:bookmarkStart w:id="799" w:name="_Toc453786335"/>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del>
    </w:p>
    <w:p w:rsidR="00C0594E" w:rsidDel="00B1717F" w:rsidRDefault="00B706A9">
      <w:pPr>
        <w:pStyle w:val="Heading1"/>
        <w:rPr>
          <w:del w:id="800" w:author="Meir Kalter" w:date="2016-06-14T08:48:00Z"/>
          <w:noProof/>
        </w:rPr>
        <w:pPrChange w:id="801" w:author="Meir Kalter" w:date="2016-06-15T15:12:00Z">
          <w:pPr>
            <w:pStyle w:val="TOC51"/>
            <w:numPr>
              <w:numId w:val="5"/>
            </w:numPr>
            <w:ind w:left="670" w:hanging="413"/>
          </w:pPr>
        </w:pPrChange>
      </w:pPr>
      <w:del w:id="802" w:author="Meir Kalter" w:date="2016-06-14T08:48:00Z">
        <w:r w:rsidDel="00B1717F">
          <w:rPr>
            <w:noProof/>
          </w:rPr>
          <w:delText>Execution of assembler on basic assembler language with minimal set of instruction list.</w:delText>
        </w:r>
        <w:r w:rsidDel="00B1717F">
          <w:rPr>
            <w:noProof/>
          </w:rPr>
          <w:tab/>
          <w:delText>8</w:delText>
        </w:r>
        <w:bookmarkStart w:id="803" w:name="_Toc453680916"/>
        <w:bookmarkStart w:id="804" w:name="_Toc453681072"/>
        <w:bookmarkStart w:id="805" w:name="_Toc453681221"/>
        <w:bookmarkStart w:id="806" w:name="_Toc453681371"/>
        <w:bookmarkStart w:id="807" w:name="_Toc453681519"/>
        <w:bookmarkStart w:id="808" w:name="_Toc453681667"/>
        <w:bookmarkStart w:id="809" w:name="_Toc453681812"/>
        <w:bookmarkStart w:id="810" w:name="_Toc453763779"/>
        <w:bookmarkStart w:id="811" w:name="_Toc453763928"/>
        <w:bookmarkStart w:id="812" w:name="_Toc453764076"/>
        <w:bookmarkStart w:id="813" w:name="_Toc453764435"/>
        <w:bookmarkStart w:id="814" w:name="_Toc453764628"/>
        <w:bookmarkStart w:id="815" w:name="_Toc453764832"/>
        <w:bookmarkStart w:id="816" w:name="_Toc453765093"/>
        <w:bookmarkStart w:id="817" w:name="_Toc453765541"/>
        <w:bookmarkStart w:id="818" w:name="_Toc453765984"/>
        <w:bookmarkStart w:id="819" w:name="_Toc453767246"/>
        <w:bookmarkStart w:id="820" w:name="_Toc453767470"/>
        <w:bookmarkStart w:id="821" w:name="_Toc453767694"/>
        <w:bookmarkStart w:id="822" w:name="_Toc453767919"/>
        <w:bookmarkStart w:id="823" w:name="_Toc453768142"/>
        <w:bookmarkStart w:id="824" w:name="_Toc453785822"/>
        <w:bookmarkStart w:id="825" w:name="_Toc453786336"/>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del>
    </w:p>
    <w:p w:rsidR="00C0594E" w:rsidDel="00B1717F" w:rsidRDefault="00B706A9">
      <w:pPr>
        <w:pStyle w:val="Heading1"/>
        <w:rPr>
          <w:del w:id="826" w:author="Meir Kalter" w:date="2016-06-14T08:48:00Z"/>
          <w:noProof/>
        </w:rPr>
        <w:pPrChange w:id="827" w:author="Meir Kalter" w:date="2016-06-15T15:12:00Z">
          <w:pPr>
            <w:pStyle w:val="TOC51"/>
            <w:numPr>
              <w:numId w:val="5"/>
            </w:numPr>
            <w:ind w:left="670" w:hanging="413"/>
          </w:pPr>
        </w:pPrChange>
      </w:pPr>
      <w:del w:id="828" w:author="Meir Kalter" w:date="2016-06-14T08:48:00Z">
        <w:r w:rsidDel="00B1717F">
          <w:rPr>
            <w:noProof/>
          </w:rPr>
          <w:delText>Work with ASM files, compile them and reload them from the memory.</w:delText>
        </w:r>
        <w:r w:rsidDel="00B1717F">
          <w:rPr>
            <w:noProof/>
          </w:rPr>
          <w:tab/>
          <w:delText>8</w:delText>
        </w:r>
        <w:bookmarkStart w:id="829" w:name="_Toc453680917"/>
        <w:bookmarkStart w:id="830" w:name="_Toc453681073"/>
        <w:bookmarkStart w:id="831" w:name="_Toc453681222"/>
        <w:bookmarkStart w:id="832" w:name="_Toc453681372"/>
        <w:bookmarkStart w:id="833" w:name="_Toc453681520"/>
        <w:bookmarkStart w:id="834" w:name="_Toc453681668"/>
        <w:bookmarkStart w:id="835" w:name="_Toc453681813"/>
        <w:bookmarkStart w:id="836" w:name="_Toc453763780"/>
        <w:bookmarkStart w:id="837" w:name="_Toc453763929"/>
        <w:bookmarkStart w:id="838" w:name="_Toc453764077"/>
        <w:bookmarkStart w:id="839" w:name="_Toc453764436"/>
        <w:bookmarkStart w:id="840" w:name="_Toc453764629"/>
        <w:bookmarkStart w:id="841" w:name="_Toc453764833"/>
        <w:bookmarkStart w:id="842" w:name="_Toc453765094"/>
        <w:bookmarkStart w:id="843" w:name="_Toc453765542"/>
        <w:bookmarkStart w:id="844" w:name="_Toc453765985"/>
        <w:bookmarkStart w:id="845" w:name="_Toc453767247"/>
        <w:bookmarkStart w:id="846" w:name="_Toc453767471"/>
        <w:bookmarkStart w:id="847" w:name="_Toc453767695"/>
        <w:bookmarkStart w:id="848" w:name="_Toc453767920"/>
        <w:bookmarkStart w:id="849" w:name="_Toc453768143"/>
        <w:bookmarkStart w:id="850" w:name="_Toc453785823"/>
        <w:bookmarkStart w:id="851" w:name="_Toc453786337"/>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del>
    </w:p>
    <w:p w:rsidR="00C0594E" w:rsidDel="00B1717F" w:rsidRDefault="00B706A9">
      <w:pPr>
        <w:pStyle w:val="Heading1"/>
        <w:rPr>
          <w:del w:id="852" w:author="Meir Kalter" w:date="2016-06-14T08:48:00Z"/>
          <w:noProof/>
        </w:rPr>
        <w:pPrChange w:id="853" w:author="Meir Kalter" w:date="2016-06-15T15:12:00Z">
          <w:pPr>
            <w:pStyle w:val="TOC51"/>
            <w:numPr>
              <w:numId w:val="5"/>
            </w:numPr>
            <w:ind w:left="670" w:hanging="413"/>
          </w:pPr>
        </w:pPrChange>
      </w:pPr>
      <w:del w:id="854"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855" w:name="_Toc453680918"/>
        <w:bookmarkStart w:id="856" w:name="_Toc453681074"/>
        <w:bookmarkStart w:id="857" w:name="_Toc453681223"/>
        <w:bookmarkStart w:id="858" w:name="_Toc453681373"/>
        <w:bookmarkStart w:id="859" w:name="_Toc453681521"/>
        <w:bookmarkStart w:id="860" w:name="_Toc453681669"/>
        <w:bookmarkStart w:id="861" w:name="_Toc453681814"/>
        <w:bookmarkStart w:id="862" w:name="_Toc453763781"/>
        <w:bookmarkStart w:id="863" w:name="_Toc453763930"/>
        <w:bookmarkStart w:id="864" w:name="_Toc453764078"/>
        <w:bookmarkStart w:id="865" w:name="_Toc453764437"/>
        <w:bookmarkStart w:id="866" w:name="_Toc453764630"/>
        <w:bookmarkStart w:id="867" w:name="_Toc453764834"/>
        <w:bookmarkStart w:id="868" w:name="_Toc453765095"/>
        <w:bookmarkStart w:id="869" w:name="_Toc453765543"/>
        <w:bookmarkStart w:id="870" w:name="_Toc453765986"/>
        <w:bookmarkStart w:id="871" w:name="_Toc453767248"/>
        <w:bookmarkStart w:id="872" w:name="_Toc453767472"/>
        <w:bookmarkStart w:id="873" w:name="_Toc453767696"/>
        <w:bookmarkStart w:id="874" w:name="_Toc453767921"/>
        <w:bookmarkStart w:id="875" w:name="_Toc453768144"/>
        <w:bookmarkStart w:id="876" w:name="_Toc453785824"/>
        <w:bookmarkStart w:id="877" w:name="_Toc453786338"/>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del>
    </w:p>
    <w:p w:rsidR="00C0594E" w:rsidDel="00B1717F" w:rsidRDefault="00B706A9">
      <w:pPr>
        <w:pStyle w:val="Heading1"/>
        <w:rPr>
          <w:del w:id="878" w:author="Meir Kalter" w:date="2016-06-14T08:48:00Z"/>
          <w:noProof/>
        </w:rPr>
        <w:pPrChange w:id="879" w:author="Meir Kalter" w:date="2016-06-15T15:12:00Z">
          <w:pPr>
            <w:pStyle w:val="TOC51"/>
            <w:numPr>
              <w:numId w:val="5"/>
            </w:numPr>
            <w:ind w:left="670" w:hanging="413"/>
          </w:pPr>
        </w:pPrChange>
      </w:pPr>
      <w:del w:id="880"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881" w:name="_Toc453680919"/>
        <w:bookmarkStart w:id="882" w:name="_Toc453681075"/>
        <w:bookmarkStart w:id="883" w:name="_Toc453681224"/>
        <w:bookmarkStart w:id="884" w:name="_Toc453681374"/>
        <w:bookmarkStart w:id="885" w:name="_Toc453681522"/>
        <w:bookmarkStart w:id="886" w:name="_Toc453681670"/>
        <w:bookmarkStart w:id="887" w:name="_Toc453681815"/>
        <w:bookmarkStart w:id="888" w:name="_Toc453763782"/>
        <w:bookmarkStart w:id="889" w:name="_Toc453763931"/>
        <w:bookmarkStart w:id="890" w:name="_Toc453764079"/>
        <w:bookmarkStart w:id="891" w:name="_Toc453764438"/>
        <w:bookmarkStart w:id="892" w:name="_Toc453764631"/>
        <w:bookmarkStart w:id="893" w:name="_Toc453764835"/>
        <w:bookmarkStart w:id="894" w:name="_Toc453765096"/>
        <w:bookmarkStart w:id="895" w:name="_Toc453765544"/>
        <w:bookmarkStart w:id="896" w:name="_Toc453765987"/>
        <w:bookmarkStart w:id="897" w:name="_Toc453767249"/>
        <w:bookmarkStart w:id="898" w:name="_Toc453767473"/>
        <w:bookmarkStart w:id="899" w:name="_Toc453767697"/>
        <w:bookmarkStart w:id="900" w:name="_Toc453767922"/>
        <w:bookmarkStart w:id="901" w:name="_Toc453768145"/>
        <w:bookmarkStart w:id="902" w:name="_Toc453785825"/>
        <w:bookmarkStart w:id="903" w:name="_Toc453786339"/>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del>
    </w:p>
    <w:p w:rsidR="00C0594E" w:rsidDel="00B1717F" w:rsidRDefault="00B706A9">
      <w:pPr>
        <w:pStyle w:val="Heading1"/>
        <w:rPr>
          <w:del w:id="904" w:author="Meir Kalter" w:date="2016-06-14T08:48:00Z"/>
          <w:noProof/>
        </w:rPr>
        <w:pPrChange w:id="905" w:author="Meir Kalter" w:date="2016-06-15T15:12:00Z">
          <w:pPr>
            <w:pStyle w:val="TOC51"/>
            <w:numPr>
              <w:numId w:val="5"/>
            </w:numPr>
            <w:ind w:left="670" w:hanging="413"/>
          </w:pPr>
        </w:pPrChange>
      </w:pPr>
      <w:del w:id="906" w:author="Meir Kalter" w:date="2016-06-14T08:48:00Z">
        <w:r w:rsidDel="00B1717F">
          <w:rPr>
            <w:noProof/>
          </w:rPr>
          <w:delText>Load/save memory for working again on the same system.</w:delText>
        </w:r>
        <w:r w:rsidDel="00B1717F">
          <w:rPr>
            <w:noProof/>
          </w:rPr>
          <w:tab/>
          <w:delText>8</w:delText>
        </w:r>
        <w:bookmarkStart w:id="907" w:name="_Toc453680920"/>
        <w:bookmarkStart w:id="908" w:name="_Toc453681076"/>
        <w:bookmarkStart w:id="909" w:name="_Toc453681225"/>
        <w:bookmarkStart w:id="910" w:name="_Toc453681375"/>
        <w:bookmarkStart w:id="911" w:name="_Toc453681523"/>
        <w:bookmarkStart w:id="912" w:name="_Toc453681671"/>
        <w:bookmarkStart w:id="913" w:name="_Toc453681816"/>
        <w:bookmarkStart w:id="914" w:name="_Toc453763783"/>
        <w:bookmarkStart w:id="915" w:name="_Toc453763932"/>
        <w:bookmarkStart w:id="916" w:name="_Toc453764080"/>
        <w:bookmarkStart w:id="917" w:name="_Toc453764439"/>
        <w:bookmarkStart w:id="918" w:name="_Toc453764632"/>
        <w:bookmarkStart w:id="919" w:name="_Toc453764836"/>
        <w:bookmarkStart w:id="920" w:name="_Toc453765097"/>
        <w:bookmarkStart w:id="921" w:name="_Toc453765545"/>
        <w:bookmarkStart w:id="922" w:name="_Toc453765988"/>
        <w:bookmarkStart w:id="923" w:name="_Toc453767250"/>
        <w:bookmarkStart w:id="924" w:name="_Toc453767474"/>
        <w:bookmarkStart w:id="925" w:name="_Toc453767698"/>
        <w:bookmarkStart w:id="926" w:name="_Toc453767923"/>
        <w:bookmarkStart w:id="927" w:name="_Toc453768146"/>
        <w:bookmarkStart w:id="928" w:name="_Toc453785826"/>
        <w:bookmarkStart w:id="929" w:name="_Toc453786340"/>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rsidR="00C0594E" w:rsidDel="00B1717F" w:rsidRDefault="00B706A9">
      <w:pPr>
        <w:pStyle w:val="Heading1"/>
        <w:rPr>
          <w:del w:id="930" w:author="Meir Kalter" w:date="2016-06-14T08:48:00Z"/>
          <w:noProof/>
        </w:rPr>
        <w:pPrChange w:id="931" w:author="Meir Kalter" w:date="2016-06-15T15:12:00Z">
          <w:pPr>
            <w:pStyle w:val="TOC51"/>
            <w:numPr>
              <w:numId w:val="5"/>
            </w:numPr>
            <w:ind w:left="670" w:hanging="413"/>
          </w:pPr>
        </w:pPrChange>
      </w:pPr>
      <w:del w:id="932" w:author="Meir Kalter" w:date="2016-06-14T08:48:00Z">
        <w:r w:rsidDel="00B1717F">
          <w:rPr>
            <w:noProof/>
          </w:rPr>
          <w:delText>Show to the user the impact of the memory.</w:delText>
        </w:r>
        <w:r w:rsidDel="00B1717F">
          <w:rPr>
            <w:noProof/>
          </w:rPr>
          <w:tab/>
          <w:delText>8</w:delText>
        </w:r>
        <w:bookmarkStart w:id="933" w:name="_Toc453680921"/>
        <w:bookmarkStart w:id="934" w:name="_Toc453681077"/>
        <w:bookmarkStart w:id="935" w:name="_Toc453681226"/>
        <w:bookmarkStart w:id="936" w:name="_Toc453681376"/>
        <w:bookmarkStart w:id="937" w:name="_Toc453681524"/>
        <w:bookmarkStart w:id="938" w:name="_Toc453681672"/>
        <w:bookmarkStart w:id="939" w:name="_Toc453681817"/>
        <w:bookmarkStart w:id="940" w:name="_Toc453763784"/>
        <w:bookmarkStart w:id="941" w:name="_Toc453763933"/>
        <w:bookmarkStart w:id="942" w:name="_Toc453764081"/>
        <w:bookmarkStart w:id="943" w:name="_Toc453764440"/>
        <w:bookmarkStart w:id="944" w:name="_Toc453764633"/>
        <w:bookmarkStart w:id="945" w:name="_Toc453764837"/>
        <w:bookmarkStart w:id="946" w:name="_Toc453765098"/>
        <w:bookmarkStart w:id="947" w:name="_Toc453765546"/>
        <w:bookmarkStart w:id="948" w:name="_Toc453765989"/>
        <w:bookmarkStart w:id="949" w:name="_Toc453767251"/>
        <w:bookmarkStart w:id="950" w:name="_Toc453767475"/>
        <w:bookmarkStart w:id="951" w:name="_Toc453767699"/>
        <w:bookmarkStart w:id="952" w:name="_Toc453767924"/>
        <w:bookmarkStart w:id="953" w:name="_Toc453768147"/>
        <w:bookmarkStart w:id="954" w:name="_Toc453785827"/>
        <w:bookmarkStart w:id="955" w:name="_Toc453786341"/>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del>
    </w:p>
    <w:p w:rsidR="00C0594E" w:rsidDel="00B1717F" w:rsidRDefault="00B706A9">
      <w:pPr>
        <w:pStyle w:val="Heading1"/>
        <w:rPr>
          <w:del w:id="956" w:author="Meir Kalter" w:date="2016-06-14T08:48:00Z"/>
          <w:noProof/>
        </w:rPr>
        <w:pPrChange w:id="957" w:author="Meir Kalter" w:date="2016-06-15T15:12:00Z">
          <w:pPr>
            <w:pStyle w:val="TOC51"/>
            <w:numPr>
              <w:numId w:val="5"/>
            </w:numPr>
            <w:ind w:left="670" w:hanging="413"/>
          </w:pPr>
        </w:pPrChange>
      </w:pPr>
      <w:del w:id="958" w:author="Meir Kalter" w:date="2016-06-14T08:48:00Z">
        <w:r w:rsidDel="00B1717F">
          <w:rPr>
            <w:noProof/>
          </w:rPr>
          <w:delText>Working with hexdecimal base</w:delText>
        </w:r>
        <w:r w:rsidDel="00B1717F">
          <w:rPr>
            <w:noProof/>
          </w:rPr>
          <w:tab/>
          <w:delText>8</w:delText>
        </w:r>
        <w:bookmarkStart w:id="959" w:name="_Toc453680922"/>
        <w:bookmarkStart w:id="960" w:name="_Toc453681078"/>
        <w:bookmarkStart w:id="961" w:name="_Toc453681227"/>
        <w:bookmarkStart w:id="962" w:name="_Toc453681377"/>
        <w:bookmarkStart w:id="963" w:name="_Toc453681525"/>
        <w:bookmarkStart w:id="964" w:name="_Toc453681673"/>
        <w:bookmarkStart w:id="965" w:name="_Toc453681818"/>
        <w:bookmarkStart w:id="966" w:name="_Toc453763785"/>
        <w:bookmarkStart w:id="967" w:name="_Toc453763934"/>
        <w:bookmarkStart w:id="968" w:name="_Toc453764082"/>
        <w:bookmarkStart w:id="969" w:name="_Toc453764441"/>
        <w:bookmarkStart w:id="970" w:name="_Toc453764634"/>
        <w:bookmarkStart w:id="971" w:name="_Toc453764838"/>
        <w:bookmarkStart w:id="972" w:name="_Toc453765099"/>
        <w:bookmarkStart w:id="973" w:name="_Toc453765547"/>
        <w:bookmarkStart w:id="974" w:name="_Toc453765990"/>
        <w:bookmarkStart w:id="975" w:name="_Toc453767252"/>
        <w:bookmarkStart w:id="976" w:name="_Toc453767476"/>
        <w:bookmarkStart w:id="977" w:name="_Toc453767700"/>
        <w:bookmarkStart w:id="978" w:name="_Toc453767925"/>
        <w:bookmarkStart w:id="979" w:name="_Toc453768148"/>
        <w:bookmarkStart w:id="980" w:name="_Toc453785828"/>
        <w:bookmarkStart w:id="981" w:name="_Toc453786342"/>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del>
    </w:p>
    <w:p w:rsidR="00C0594E" w:rsidDel="00B1717F" w:rsidRDefault="00B706A9">
      <w:pPr>
        <w:pStyle w:val="Heading1"/>
        <w:rPr>
          <w:del w:id="982" w:author="Meir Kalter" w:date="2016-06-14T08:48:00Z"/>
          <w:noProof/>
        </w:rPr>
        <w:pPrChange w:id="983" w:author="Meir Kalter" w:date="2016-06-15T15:12:00Z">
          <w:pPr>
            <w:pStyle w:val="TOC51"/>
            <w:numPr>
              <w:numId w:val="6"/>
            </w:numPr>
            <w:ind w:left="396" w:hanging="396"/>
          </w:pPr>
        </w:pPrChange>
      </w:pPr>
      <w:del w:id="984" w:author="Meir Kalter" w:date="2016-06-14T08:48:00Z">
        <w:r w:rsidDel="00B1717F">
          <w:rPr>
            <w:noProof/>
          </w:rPr>
          <w:delText>Application design</w:delText>
        </w:r>
        <w:r w:rsidDel="00B1717F">
          <w:rPr>
            <w:noProof/>
          </w:rPr>
          <w:tab/>
          <w:delText>9</w:delText>
        </w:r>
        <w:bookmarkStart w:id="985" w:name="_Toc453680923"/>
        <w:bookmarkStart w:id="986" w:name="_Toc453681079"/>
        <w:bookmarkStart w:id="987" w:name="_Toc453681228"/>
        <w:bookmarkStart w:id="988" w:name="_Toc453681378"/>
        <w:bookmarkStart w:id="989" w:name="_Toc453681526"/>
        <w:bookmarkStart w:id="990" w:name="_Toc453681674"/>
        <w:bookmarkStart w:id="991" w:name="_Toc453681819"/>
        <w:bookmarkStart w:id="992" w:name="_Toc453763786"/>
        <w:bookmarkStart w:id="993" w:name="_Toc453763935"/>
        <w:bookmarkStart w:id="994" w:name="_Toc453764083"/>
        <w:bookmarkStart w:id="995" w:name="_Toc453764442"/>
        <w:bookmarkStart w:id="996" w:name="_Toc453764635"/>
        <w:bookmarkStart w:id="997" w:name="_Toc453764839"/>
        <w:bookmarkStart w:id="998" w:name="_Toc453765100"/>
        <w:bookmarkStart w:id="999" w:name="_Toc453765548"/>
        <w:bookmarkStart w:id="1000" w:name="_Toc453765991"/>
        <w:bookmarkStart w:id="1001" w:name="_Toc453767253"/>
        <w:bookmarkStart w:id="1002" w:name="_Toc453767477"/>
        <w:bookmarkStart w:id="1003" w:name="_Toc453767701"/>
        <w:bookmarkStart w:id="1004" w:name="_Toc453767926"/>
        <w:bookmarkStart w:id="1005" w:name="_Toc453768149"/>
        <w:bookmarkStart w:id="1006" w:name="_Toc453785829"/>
        <w:bookmarkStart w:id="1007" w:name="_Toc453786343"/>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del>
    </w:p>
    <w:p w:rsidR="00C0594E" w:rsidDel="00B1717F" w:rsidRDefault="00B706A9">
      <w:pPr>
        <w:pStyle w:val="Heading1"/>
        <w:rPr>
          <w:del w:id="1008" w:author="Meir Kalter" w:date="2016-06-14T08:48:00Z"/>
          <w:noProof/>
        </w:rPr>
        <w:pPrChange w:id="1009" w:author="Meir Kalter" w:date="2016-06-15T15:12:00Z">
          <w:pPr>
            <w:pStyle w:val="TOC21"/>
            <w:numPr>
              <w:ilvl w:val="1"/>
              <w:numId w:val="3"/>
            </w:numPr>
            <w:ind w:left="673" w:hanging="453"/>
          </w:pPr>
        </w:pPrChange>
      </w:pPr>
      <w:del w:id="1010" w:author="Meir Kalter" w:date="2016-06-14T08:48:00Z">
        <w:r w:rsidDel="00B1717F">
          <w:rPr>
            <w:noProof/>
          </w:rPr>
          <w:delText>Used design patterns</w:delText>
        </w:r>
        <w:r w:rsidDel="00B1717F">
          <w:rPr>
            <w:noProof/>
          </w:rPr>
          <w:tab/>
          <w:delText>9</w:delText>
        </w:r>
        <w:bookmarkStart w:id="1011" w:name="_Toc453680924"/>
        <w:bookmarkStart w:id="1012" w:name="_Toc453681080"/>
        <w:bookmarkStart w:id="1013" w:name="_Toc453681229"/>
        <w:bookmarkStart w:id="1014" w:name="_Toc453681379"/>
        <w:bookmarkStart w:id="1015" w:name="_Toc453681527"/>
        <w:bookmarkStart w:id="1016" w:name="_Toc453681675"/>
        <w:bookmarkStart w:id="1017" w:name="_Toc453681820"/>
        <w:bookmarkStart w:id="1018" w:name="_Toc453763787"/>
        <w:bookmarkStart w:id="1019" w:name="_Toc453763936"/>
        <w:bookmarkStart w:id="1020" w:name="_Toc453764084"/>
        <w:bookmarkStart w:id="1021" w:name="_Toc453764443"/>
        <w:bookmarkStart w:id="1022" w:name="_Toc453764636"/>
        <w:bookmarkStart w:id="1023" w:name="_Toc453764840"/>
        <w:bookmarkStart w:id="1024" w:name="_Toc453765101"/>
        <w:bookmarkStart w:id="1025" w:name="_Toc453765549"/>
        <w:bookmarkStart w:id="1026" w:name="_Toc453765992"/>
        <w:bookmarkStart w:id="1027" w:name="_Toc453767254"/>
        <w:bookmarkStart w:id="1028" w:name="_Toc453767478"/>
        <w:bookmarkStart w:id="1029" w:name="_Toc453767702"/>
        <w:bookmarkStart w:id="1030" w:name="_Toc453767927"/>
        <w:bookmarkStart w:id="1031" w:name="_Toc453768150"/>
        <w:bookmarkStart w:id="1032" w:name="_Toc453785830"/>
        <w:bookmarkStart w:id="1033" w:name="_Toc453786344"/>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del>
    </w:p>
    <w:p w:rsidR="00C0594E" w:rsidDel="00B1717F" w:rsidRDefault="00B706A9">
      <w:pPr>
        <w:pStyle w:val="Heading1"/>
        <w:rPr>
          <w:del w:id="1034" w:author="Meir Kalter" w:date="2016-06-14T08:48:00Z"/>
          <w:noProof/>
        </w:rPr>
        <w:pPrChange w:id="1035" w:author="Meir Kalter" w:date="2016-06-15T15:12:00Z">
          <w:pPr>
            <w:pStyle w:val="TOC31"/>
            <w:numPr>
              <w:ilvl w:val="2"/>
              <w:numId w:val="3"/>
            </w:numPr>
            <w:ind w:left="1148" w:hanging="708"/>
          </w:pPr>
        </w:pPrChange>
      </w:pPr>
      <w:del w:id="1036" w:author="Meir Kalter" w:date="2016-06-14T08:48:00Z">
        <w:r w:rsidDel="00B1717F">
          <w:rPr>
            <w:noProof/>
          </w:rPr>
          <w:delText xml:space="preserve">Singleton pattern </w:delText>
        </w:r>
        <w:r w:rsidDel="00B1717F">
          <w:rPr>
            <w:noProof/>
          </w:rPr>
          <w:tab/>
          <w:delText>9</w:delText>
        </w:r>
        <w:bookmarkStart w:id="1037" w:name="_Toc453680925"/>
        <w:bookmarkStart w:id="1038" w:name="_Toc453681081"/>
        <w:bookmarkStart w:id="1039" w:name="_Toc453681230"/>
        <w:bookmarkStart w:id="1040" w:name="_Toc453681380"/>
        <w:bookmarkStart w:id="1041" w:name="_Toc453681528"/>
        <w:bookmarkStart w:id="1042" w:name="_Toc453681676"/>
        <w:bookmarkStart w:id="1043" w:name="_Toc453681821"/>
        <w:bookmarkStart w:id="1044" w:name="_Toc453763788"/>
        <w:bookmarkStart w:id="1045" w:name="_Toc453763937"/>
        <w:bookmarkStart w:id="1046" w:name="_Toc453764085"/>
        <w:bookmarkStart w:id="1047" w:name="_Toc453764444"/>
        <w:bookmarkStart w:id="1048" w:name="_Toc453764637"/>
        <w:bookmarkStart w:id="1049" w:name="_Toc453764841"/>
        <w:bookmarkStart w:id="1050" w:name="_Toc453765102"/>
        <w:bookmarkStart w:id="1051" w:name="_Toc453765550"/>
        <w:bookmarkStart w:id="1052" w:name="_Toc453765993"/>
        <w:bookmarkStart w:id="1053" w:name="_Toc453767255"/>
        <w:bookmarkStart w:id="1054" w:name="_Toc453767479"/>
        <w:bookmarkStart w:id="1055" w:name="_Toc453767703"/>
        <w:bookmarkStart w:id="1056" w:name="_Toc453767928"/>
        <w:bookmarkStart w:id="1057" w:name="_Toc453768151"/>
        <w:bookmarkStart w:id="1058" w:name="_Toc453785831"/>
        <w:bookmarkStart w:id="1059" w:name="_Toc453786345"/>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del>
    </w:p>
    <w:p w:rsidR="00C0594E" w:rsidDel="00B1717F" w:rsidRDefault="00B706A9">
      <w:pPr>
        <w:pStyle w:val="Heading1"/>
        <w:rPr>
          <w:del w:id="1060" w:author="Meir Kalter" w:date="2016-06-14T08:48:00Z"/>
          <w:noProof/>
        </w:rPr>
        <w:pPrChange w:id="1061" w:author="Meir Kalter" w:date="2016-06-15T15:12:00Z">
          <w:pPr>
            <w:pStyle w:val="TOC31"/>
            <w:numPr>
              <w:ilvl w:val="2"/>
              <w:numId w:val="3"/>
            </w:numPr>
            <w:ind w:left="1148" w:hanging="708"/>
          </w:pPr>
        </w:pPrChange>
      </w:pPr>
      <w:del w:id="1062" w:author="Meir Kalter" w:date="2016-06-14T08:48:00Z">
        <w:r w:rsidDel="00B1717F">
          <w:rPr>
            <w:noProof/>
          </w:rPr>
          <w:delText xml:space="preserve">Factory Pattern  </w:delText>
        </w:r>
        <w:r w:rsidDel="00B1717F">
          <w:rPr>
            <w:noProof/>
          </w:rPr>
          <w:tab/>
          <w:delText>9</w:delText>
        </w:r>
        <w:bookmarkStart w:id="1063" w:name="_Toc453680926"/>
        <w:bookmarkStart w:id="1064" w:name="_Toc453681082"/>
        <w:bookmarkStart w:id="1065" w:name="_Toc453681231"/>
        <w:bookmarkStart w:id="1066" w:name="_Toc453681381"/>
        <w:bookmarkStart w:id="1067" w:name="_Toc453681529"/>
        <w:bookmarkStart w:id="1068" w:name="_Toc453681677"/>
        <w:bookmarkStart w:id="1069" w:name="_Toc453681822"/>
        <w:bookmarkStart w:id="1070" w:name="_Toc453763789"/>
        <w:bookmarkStart w:id="1071" w:name="_Toc453763938"/>
        <w:bookmarkStart w:id="1072" w:name="_Toc453764086"/>
        <w:bookmarkStart w:id="1073" w:name="_Toc453764445"/>
        <w:bookmarkStart w:id="1074" w:name="_Toc453764638"/>
        <w:bookmarkStart w:id="1075" w:name="_Toc453764842"/>
        <w:bookmarkStart w:id="1076" w:name="_Toc453765103"/>
        <w:bookmarkStart w:id="1077" w:name="_Toc453765551"/>
        <w:bookmarkStart w:id="1078" w:name="_Toc453765994"/>
        <w:bookmarkStart w:id="1079" w:name="_Toc453767256"/>
        <w:bookmarkStart w:id="1080" w:name="_Toc453767480"/>
        <w:bookmarkStart w:id="1081" w:name="_Toc453767704"/>
        <w:bookmarkStart w:id="1082" w:name="_Toc453767929"/>
        <w:bookmarkStart w:id="1083" w:name="_Toc453768152"/>
        <w:bookmarkStart w:id="1084" w:name="_Toc453785832"/>
        <w:bookmarkStart w:id="1085" w:name="_Toc453786346"/>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del>
    </w:p>
    <w:p w:rsidR="00C0594E" w:rsidDel="00B1717F" w:rsidRDefault="00B706A9">
      <w:pPr>
        <w:pStyle w:val="Heading1"/>
        <w:rPr>
          <w:del w:id="1086" w:author="Meir Kalter" w:date="2016-06-14T08:48:00Z"/>
          <w:noProof/>
        </w:rPr>
        <w:pPrChange w:id="1087" w:author="Meir Kalter" w:date="2016-06-15T15:12:00Z">
          <w:pPr>
            <w:pStyle w:val="TOC21"/>
            <w:numPr>
              <w:ilvl w:val="1"/>
              <w:numId w:val="3"/>
            </w:numPr>
            <w:ind w:left="673" w:hanging="453"/>
          </w:pPr>
        </w:pPrChange>
      </w:pPr>
      <w:del w:id="1088" w:author="Meir Kalter" w:date="2016-06-14T08:48:00Z">
        <w:r w:rsidDel="00B1717F">
          <w:rPr>
            <w:noProof/>
          </w:rPr>
          <w:delText>Pseudo codes</w:delText>
        </w:r>
        <w:r w:rsidDel="00B1717F">
          <w:rPr>
            <w:noProof/>
          </w:rPr>
          <w:tab/>
          <w:delText>9</w:delText>
        </w:r>
        <w:bookmarkStart w:id="1089" w:name="_Toc453680927"/>
        <w:bookmarkStart w:id="1090" w:name="_Toc453681083"/>
        <w:bookmarkStart w:id="1091" w:name="_Toc453681232"/>
        <w:bookmarkStart w:id="1092" w:name="_Toc453681382"/>
        <w:bookmarkStart w:id="1093" w:name="_Toc453681530"/>
        <w:bookmarkStart w:id="1094" w:name="_Toc453681678"/>
        <w:bookmarkStart w:id="1095" w:name="_Toc453681823"/>
        <w:bookmarkStart w:id="1096" w:name="_Toc453763790"/>
        <w:bookmarkStart w:id="1097" w:name="_Toc453763939"/>
        <w:bookmarkStart w:id="1098" w:name="_Toc453764087"/>
        <w:bookmarkStart w:id="1099" w:name="_Toc453764446"/>
        <w:bookmarkStart w:id="1100" w:name="_Toc453764639"/>
        <w:bookmarkStart w:id="1101" w:name="_Toc453764843"/>
        <w:bookmarkStart w:id="1102" w:name="_Toc453765104"/>
        <w:bookmarkStart w:id="1103" w:name="_Toc453765552"/>
        <w:bookmarkStart w:id="1104" w:name="_Toc453765995"/>
        <w:bookmarkStart w:id="1105" w:name="_Toc453767257"/>
        <w:bookmarkStart w:id="1106" w:name="_Toc453767481"/>
        <w:bookmarkStart w:id="1107" w:name="_Toc453767705"/>
        <w:bookmarkStart w:id="1108" w:name="_Toc453767930"/>
        <w:bookmarkStart w:id="1109" w:name="_Toc453768153"/>
        <w:bookmarkStart w:id="1110" w:name="_Toc453785833"/>
        <w:bookmarkStart w:id="1111" w:name="_Toc453786347"/>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del>
    </w:p>
    <w:p w:rsidR="00C0594E" w:rsidDel="00B1717F" w:rsidRDefault="00B706A9">
      <w:pPr>
        <w:pStyle w:val="Heading1"/>
        <w:rPr>
          <w:del w:id="1112" w:author="Meir Kalter" w:date="2016-06-14T08:48:00Z"/>
          <w:noProof/>
        </w:rPr>
        <w:pPrChange w:id="1113" w:author="Meir Kalter" w:date="2016-06-15T15:12:00Z">
          <w:pPr>
            <w:pStyle w:val="TOC31"/>
            <w:numPr>
              <w:ilvl w:val="2"/>
              <w:numId w:val="3"/>
            </w:numPr>
            <w:ind w:left="1148" w:hanging="708"/>
          </w:pPr>
        </w:pPrChange>
      </w:pPr>
      <w:del w:id="1114" w:author="Meir Kalter" w:date="2016-06-14T08:48:00Z">
        <w:r w:rsidDel="00B1717F">
          <w:rPr>
            <w:noProof/>
          </w:rPr>
          <w:delText xml:space="preserve">Run/Step execution  </w:delText>
        </w:r>
        <w:r w:rsidDel="00B1717F">
          <w:rPr>
            <w:noProof/>
          </w:rPr>
          <w:tab/>
          <w:delText>9</w:delText>
        </w:r>
        <w:bookmarkStart w:id="1115" w:name="_Toc453680928"/>
        <w:bookmarkStart w:id="1116" w:name="_Toc453681084"/>
        <w:bookmarkStart w:id="1117" w:name="_Toc453681233"/>
        <w:bookmarkStart w:id="1118" w:name="_Toc453681383"/>
        <w:bookmarkStart w:id="1119" w:name="_Toc453681531"/>
        <w:bookmarkStart w:id="1120" w:name="_Toc453681679"/>
        <w:bookmarkStart w:id="1121" w:name="_Toc453681824"/>
        <w:bookmarkStart w:id="1122" w:name="_Toc453763791"/>
        <w:bookmarkStart w:id="1123" w:name="_Toc453763940"/>
        <w:bookmarkStart w:id="1124" w:name="_Toc453764088"/>
        <w:bookmarkStart w:id="1125" w:name="_Toc453764447"/>
        <w:bookmarkStart w:id="1126" w:name="_Toc453764640"/>
        <w:bookmarkStart w:id="1127" w:name="_Toc453764844"/>
        <w:bookmarkStart w:id="1128" w:name="_Toc453765105"/>
        <w:bookmarkStart w:id="1129" w:name="_Toc453765553"/>
        <w:bookmarkStart w:id="1130" w:name="_Toc453765996"/>
        <w:bookmarkStart w:id="1131" w:name="_Toc453767258"/>
        <w:bookmarkStart w:id="1132" w:name="_Toc453767482"/>
        <w:bookmarkStart w:id="1133" w:name="_Toc453767706"/>
        <w:bookmarkStart w:id="1134" w:name="_Toc453767931"/>
        <w:bookmarkStart w:id="1135" w:name="_Toc453768154"/>
        <w:bookmarkStart w:id="1136" w:name="_Toc453785834"/>
        <w:bookmarkStart w:id="1137" w:name="_Toc453786348"/>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del>
    </w:p>
    <w:p w:rsidR="00C0594E" w:rsidDel="00B1717F" w:rsidRDefault="00B706A9">
      <w:pPr>
        <w:pStyle w:val="Heading1"/>
        <w:rPr>
          <w:del w:id="1138" w:author="Meir Kalter" w:date="2016-06-14T08:48:00Z"/>
          <w:noProof/>
        </w:rPr>
        <w:pPrChange w:id="1139" w:author="Meir Kalter" w:date="2016-06-15T15:12:00Z">
          <w:pPr>
            <w:pStyle w:val="TOC51"/>
          </w:pPr>
        </w:pPrChange>
      </w:pPr>
      <w:del w:id="1140" w:author="Meir Kalter" w:date="2016-06-14T08:48:00Z">
        <w:r w:rsidDel="00B1717F">
          <w:rPr>
            <w:noProof/>
          </w:rPr>
          <w:delText xml:space="preserve">     #nextAddress = getNextAddress()</w:delText>
        </w:r>
        <w:r w:rsidDel="00B1717F">
          <w:rPr>
            <w:noProof/>
          </w:rPr>
          <w:tab/>
          <w:delText>9</w:delText>
        </w:r>
        <w:bookmarkStart w:id="1141" w:name="_Toc453680929"/>
        <w:bookmarkStart w:id="1142" w:name="_Toc453681085"/>
        <w:bookmarkStart w:id="1143" w:name="_Toc453681234"/>
        <w:bookmarkStart w:id="1144" w:name="_Toc453681384"/>
        <w:bookmarkStart w:id="1145" w:name="_Toc453681532"/>
        <w:bookmarkStart w:id="1146" w:name="_Toc453681680"/>
        <w:bookmarkStart w:id="1147" w:name="_Toc453681825"/>
        <w:bookmarkStart w:id="1148" w:name="_Toc453763792"/>
        <w:bookmarkStart w:id="1149" w:name="_Toc453763941"/>
        <w:bookmarkStart w:id="1150" w:name="_Toc453764089"/>
        <w:bookmarkStart w:id="1151" w:name="_Toc453764448"/>
        <w:bookmarkStart w:id="1152" w:name="_Toc453764641"/>
        <w:bookmarkStart w:id="1153" w:name="_Toc453764845"/>
        <w:bookmarkStart w:id="1154" w:name="_Toc453765106"/>
        <w:bookmarkStart w:id="1155" w:name="_Toc453765554"/>
        <w:bookmarkStart w:id="1156" w:name="_Toc453765997"/>
        <w:bookmarkStart w:id="1157" w:name="_Toc453767259"/>
        <w:bookmarkStart w:id="1158" w:name="_Toc453767483"/>
        <w:bookmarkStart w:id="1159" w:name="_Toc453767707"/>
        <w:bookmarkStart w:id="1160" w:name="_Toc453767932"/>
        <w:bookmarkStart w:id="1161" w:name="_Toc453768155"/>
        <w:bookmarkStart w:id="1162" w:name="_Toc453785835"/>
        <w:bookmarkStart w:id="1163" w:name="_Toc453786349"/>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del>
    </w:p>
    <w:p w:rsidR="00C0594E" w:rsidDel="00B1717F" w:rsidRDefault="00B706A9">
      <w:pPr>
        <w:pStyle w:val="Heading1"/>
        <w:rPr>
          <w:del w:id="1164" w:author="Meir Kalter" w:date="2016-06-14T08:48:00Z"/>
          <w:noProof/>
        </w:rPr>
        <w:pPrChange w:id="1165" w:author="Meir Kalter" w:date="2016-06-15T15:12:00Z">
          <w:pPr>
            <w:pStyle w:val="TOC51"/>
          </w:pPr>
        </w:pPrChange>
      </w:pPr>
      <w:del w:id="1166" w:author="Meir Kalter" w:date="2016-06-14T08:48:00Z">
        <w:r w:rsidDel="00B1717F">
          <w:rPr>
            <w:noProof/>
          </w:rPr>
          <w:delText xml:space="preserve">     #step()</w:delText>
        </w:r>
        <w:r w:rsidDel="00B1717F">
          <w:rPr>
            <w:noProof/>
          </w:rPr>
          <w:tab/>
          <w:delText>9</w:delText>
        </w:r>
        <w:bookmarkStart w:id="1167" w:name="_Toc453680930"/>
        <w:bookmarkStart w:id="1168" w:name="_Toc453681086"/>
        <w:bookmarkStart w:id="1169" w:name="_Toc453681235"/>
        <w:bookmarkStart w:id="1170" w:name="_Toc453681385"/>
        <w:bookmarkStart w:id="1171" w:name="_Toc453681533"/>
        <w:bookmarkStart w:id="1172" w:name="_Toc453681681"/>
        <w:bookmarkStart w:id="1173" w:name="_Toc453681826"/>
        <w:bookmarkStart w:id="1174" w:name="_Toc453763793"/>
        <w:bookmarkStart w:id="1175" w:name="_Toc453763942"/>
        <w:bookmarkStart w:id="1176" w:name="_Toc453764090"/>
        <w:bookmarkStart w:id="1177" w:name="_Toc453764449"/>
        <w:bookmarkStart w:id="1178" w:name="_Toc453764642"/>
        <w:bookmarkStart w:id="1179" w:name="_Toc453764846"/>
        <w:bookmarkStart w:id="1180" w:name="_Toc453765107"/>
        <w:bookmarkStart w:id="1181" w:name="_Toc453765555"/>
        <w:bookmarkStart w:id="1182" w:name="_Toc453765998"/>
        <w:bookmarkStart w:id="1183" w:name="_Toc453767260"/>
        <w:bookmarkStart w:id="1184" w:name="_Toc453767484"/>
        <w:bookmarkStart w:id="1185" w:name="_Toc453767708"/>
        <w:bookmarkStart w:id="1186" w:name="_Toc453767933"/>
        <w:bookmarkStart w:id="1187" w:name="_Toc453768156"/>
        <w:bookmarkStart w:id="1188" w:name="_Toc453785836"/>
        <w:bookmarkStart w:id="1189" w:name="_Toc453786350"/>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del>
    </w:p>
    <w:p w:rsidR="00C0594E" w:rsidDel="00B1717F" w:rsidRDefault="00B706A9">
      <w:pPr>
        <w:pStyle w:val="Heading1"/>
        <w:rPr>
          <w:del w:id="1190" w:author="Meir Kalter" w:date="2016-06-14T08:48:00Z"/>
          <w:noProof/>
        </w:rPr>
        <w:pPrChange w:id="1191" w:author="Meir Kalter" w:date="2016-06-15T15:12:00Z">
          <w:pPr>
            <w:pStyle w:val="TOC51"/>
          </w:pPr>
        </w:pPrChange>
      </w:pPr>
      <w:del w:id="1192" w:author="Meir Kalter" w:date="2016-06-14T08:48:00Z">
        <w:r w:rsidDel="00B1717F">
          <w:rPr>
            <w:noProof/>
          </w:rPr>
          <w:delText xml:space="preserve">     #updatePc()</w:delText>
        </w:r>
        <w:r w:rsidDel="00B1717F">
          <w:rPr>
            <w:noProof/>
          </w:rPr>
          <w:tab/>
          <w:delText>9</w:delText>
        </w:r>
        <w:bookmarkStart w:id="1193" w:name="_Toc453680931"/>
        <w:bookmarkStart w:id="1194" w:name="_Toc453681087"/>
        <w:bookmarkStart w:id="1195" w:name="_Toc453681236"/>
        <w:bookmarkStart w:id="1196" w:name="_Toc453681386"/>
        <w:bookmarkStart w:id="1197" w:name="_Toc453681534"/>
        <w:bookmarkStart w:id="1198" w:name="_Toc453681682"/>
        <w:bookmarkStart w:id="1199" w:name="_Toc453681827"/>
        <w:bookmarkStart w:id="1200" w:name="_Toc453763794"/>
        <w:bookmarkStart w:id="1201" w:name="_Toc453763943"/>
        <w:bookmarkStart w:id="1202" w:name="_Toc453764091"/>
        <w:bookmarkStart w:id="1203" w:name="_Toc453764450"/>
        <w:bookmarkStart w:id="1204" w:name="_Toc453764643"/>
        <w:bookmarkStart w:id="1205" w:name="_Toc453764847"/>
        <w:bookmarkStart w:id="1206" w:name="_Toc453765108"/>
        <w:bookmarkStart w:id="1207" w:name="_Toc453765556"/>
        <w:bookmarkStart w:id="1208" w:name="_Toc453765999"/>
        <w:bookmarkStart w:id="1209" w:name="_Toc453767261"/>
        <w:bookmarkStart w:id="1210" w:name="_Toc453767485"/>
        <w:bookmarkStart w:id="1211" w:name="_Toc453767709"/>
        <w:bookmarkStart w:id="1212" w:name="_Toc453767934"/>
        <w:bookmarkStart w:id="1213" w:name="_Toc453768157"/>
        <w:bookmarkStart w:id="1214" w:name="_Toc453785837"/>
        <w:bookmarkStart w:id="1215" w:name="_Toc453786351"/>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del>
    </w:p>
    <w:p w:rsidR="00C0594E" w:rsidDel="00B1717F" w:rsidRDefault="00B706A9">
      <w:pPr>
        <w:pStyle w:val="Heading1"/>
        <w:rPr>
          <w:del w:id="1216" w:author="Meir Kalter" w:date="2016-06-14T08:48:00Z"/>
          <w:noProof/>
        </w:rPr>
        <w:pPrChange w:id="1217" w:author="Meir Kalter" w:date="2016-06-15T15:12:00Z">
          <w:pPr>
            <w:pStyle w:val="TOC51"/>
          </w:pPr>
        </w:pPrChange>
      </w:pPr>
      <w:del w:id="1218" w:author="Meir Kalter" w:date="2016-06-14T08:48:00Z">
        <w:r w:rsidDel="00B1717F">
          <w:rPr>
            <w:noProof/>
          </w:rPr>
          <w:delText xml:space="preserve">     #Show impact memory fields</w:delText>
        </w:r>
        <w:r w:rsidDel="00B1717F">
          <w:rPr>
            <w:noProof/>
          </w:rPr>
          <w:tab/>
          <w:delText>9</w:delText>
        </w:r>
        <w:bookmarkStart w:id="1219" w:name="_Toc453680932"/>
        <w:bookmarkStart w:id="1220" w:name="_Toc453681088"/>
        <w:bookmarkStart w:id="1221" w:name="_Toc453681237"/>
        <w:bookmarkStart w:id="1222" w:name="_Toc453681387"/>
        <w:bookmarkStart w:id="1223" w:name="_Toc453681535"/>
        <w:bookmarkStart w:id="1224" w:name="_Toc453681683"/>
        <w:bookmarkStart w:id="1225" w:name="_Toc453681828"/>
        <w:bookmarkStart w:id="1226" w:name="_Toc453763795"/>
        <w:bookmarkStart w:id="1227" w:name="_Toc453763944"/>
        <w:bookmarkStart w:id="1228" w:name="_Toc453764092"/>
        <w:bookmarkStart w:id="1229" w:name="_Toc453764451"/>
        <w:bookmarkStart w:id="1230" w:name="_Toc453764644"/>
        <w:bookmarkStart w:id="1231" w:name="_Toc453764848"/>
        <w:bookmarkStart w:id="1232" w:name="_Toc453765109"/>
        <w:bookmarkStart w:id="1233" w:name="_Toc453765557"/>
        <w:bookmarkStart w:id="1234" w:name="_Toc453766000"/>
        <w:bookmarkStart w:id="1235" w:name="_Toc453767262"/>
        <w:bookmarkStart w:id="1236" w:name="_Toc453767486"/>
        <w:bookmarkStart w:id="1237" w:name="_Toc453767710"/>
        <w:bookmarkStart w:id="1238" w:name="_Toc453767935"/>
        <w:bookmarkStart w:id="1239" w:name="_Toc453768158"/>
        <w:bookmarkStart w:id="1240" w:name="_Toc453785838"/>
        <w:bookmarkStart w:id="1241" w:name="_Toc453786352"/>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del>
    </w:p>
    <w:p w:rsidR="00C0594E" w:rsidDel="00B1717F" w:rsidRDefault="00B706A9">
      <w:pPr>
        <w:pStyle w:val="Heading1"/>
        <w:rPr>
          <w:del w:id="1242" w:author="Meir Kalter" w:date="2016-06-14T08:48:00Z"/>
          <w:noProof/>
        </w:rPr>
        <w:pPrChange w:id="1243" w:author="Meir Kalter" w:date="2016-06-15T15:12:00Z">
          <w:pPr>
            <w:pStyle w:val="TOC51"/>
          </w:pPr>
        </w:pPrChange>
      </w:pPr>
      <w:del w:id="1244" w:author="Meir Kalter" w:date="2016-06-14T08:48:00Z">
        <w:r w:rsidDel="00B1717F">
          <w:rPr>
            <w:noProof/>
          </w:rPr>
          <w:delText xml:space="preserve">     #Show next step on the Instruction CPU window</w:delText>
        </w:r>
        <w:r w:rsidDel="00B1717F">
          <w:rPr>
            <w:noProof/>
          </w:rPr>
          <w:tab/>
          <w:delText>9</w:delText>
        </w:r>
        <w:bookmarkStart w:id="1245" w:name="_Toc453680933"/>
        <w:bookmarkStart w:id="1246" w:name="_Toc453681089"/>
        <w:bookmarkStart w:id="1247" w:name="_Toc453681238"/>
        <w:bookmarkStart w:id="1248" w:name="_Toc453681388"/>
        <w:bookmarkStart w:id="1249" w:name="_Toc453681536"/>
        <w:bookmarkStart w:id="1250" w:name="_Toc453681684"/>
        <w:bookmarkStart w:id="1251" w:name="_Toc453681829"/>
        <w:bookmarkStart w:id="1252" w:name="_Toc453763796"/>
        <w:bookmarkStart w:id="1253" w:name="_Toc453763945"/>
        <w:bookmarkStart w:id="1254" w:name="_Toc453764093"/>
        <w:bookmarkStart w:id="1255" w:name="_Toc453764452"/>
        <w:bookmarkStart w:id="1256" w:name="_Toc453764645"/>
        <w:bookmarkStart w:id="1257" w:name="_Toc453764849"/>
        <w:bookmarkStart w:id="1258" w:name="_Toc453765110"/>
        <w:bookmarkStart w:id="1259" w:name="_Toc453765558"/>
        <w:bookmarkStart w:id="1260" w:name="_Toc453766001"/>
        <w:bookmarkStart w:id="1261" w:name="_Toc453767263"/>
        <w:bookmarkStart w:id="1262" w:name="_Toc453767487"/>
        <w:bookmarkStart w:id="1263" w:name="_Toc453767711"/>
        <w:bookmarkStart w:id="1264" w:name="_Toc453767936"/>
        <w:bookmarkStart w:id="1265" w:name="_Toc453768159"/>
        <w:bookmarkStart w:id="1266" w:name="_Toc453785839"/>
        <w:bookmarkStart w:id="1267" w:name="_Toc453786353"/>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del>
    </w:p>
    <w:p w:rsidR="00C0594E" w:rsidDel="00B1717F" w:rsidRDefault="00B706A9">
      <w:pPr>
        <w:pStyle w:val="Heading1"/>
        <w:rPr>
          <w:del w:id="1268" w:author="Meir Kalter" w:date="2016-06-14T08:48:00Z"/>
          <w:noProof/>
        </w:rPr>
        <w:pPrChange w:id="1269" w:author="Meir Kalter" w:date="2016-06-15T15:12:00Z">
          <w:pPr>
            <w:pStyle w:val="TOC31"/>
            <w:numPr>
              <w:ilvl w:val="2"/>
              <w:numId w:val="3"/>
            </w:numPr>
            <w:ind w:left="1148" w:hanging="708"/>
          </w:pPr>
        </w:pPrChange>
      </w:pPr>
      <w:del w:id="1270" w:author="Meir Kalter" w:date="2016-06-14T08:48:00Z">
        <w:r w:rsidDel="00B1717F">
          <w:rPr>
            <w:noProof/>
          </w:rPr>
          <w:delText>Instruction implementation</w:delText>
        </w:r>
        <w:r w:rsidDel="00B1717F">
          <w:rPr>
            <w:noProof/>
          </w:rPr>
          <w:tab/>
          <w:delText>9</w:delText>
        </w:r>
        <w:bookmarkStart w:id="1271" w:name="_Toc453680934"/>
        <w:bookmarkStart w:id="1272" w:name="_Toc453681090"/>
        <w:bookmarkStart w:id="1273" w:name="_Toc453681239"/>
        <w:bookmarkStart w:id="1274" w:name="_Toc453681389"/>
        <w:bookmarkStart w:id="1275" w:name="_Toc453681537"/>
        <w:bookmarkStart w:id="1276" w:name="_Toc453681685"/>
        <w:bookmarkStart w:id="1277" w:name="_Toc453681830"/>
        <w:bookmarkStart w:id="1278" w:name="_Toc453763797"/>
        <w:bookmarkStart w:id="1279" w:name="_Toc453763946"/>
        <w:bookmarkStart w:id="1280" w:name="_Toc453764094"/>
        <w:bookmarkStart w:id="1281" w:name="_Toc453764453"/>
        <w:bookmarkStart w:id="1282" w:name="_Toc453764646"/>
        <w:bookmarkStart w:id="1283" w:name="_Toc453764850"/>
        <w:bookmarkStart w:id="1284" w:name="_Toc453765111"/>
        <w:bookmarkStart w:id="1285" w:name="_Toc453765559"/>
        <w:bookmarkStart w:id="1286" w:name="_Toc453766002"/>
        <w:bookmarkStart w:id="1287" w:name="_Toc453767264"/>
        <w:bookmarkStart w:id="1288" w:name="_Toc453767488"/>
        <w:bookmarkStart w:id="1289" w:name="_Toc453767712"/>
        <w:bookmarkStart w:id="1290" w:name="_Toc453767937"/>
        <w:bookmarkStart w:id="1291" w:name="_Toc453768160"/>
        <w:bookmarkStart w:id="1292" w:name="_Toc453785840"/>
        <w:bookmarkStart w:id="1293" w:name="_Toc453786354"/>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del>
    </w:p>
    <w:p w:rsidR="00C0594E" w:rsidDel="00B1717F" w:rsidRDefault="00B706A9">
      <w:pPr>
        <w:pStyle w:val="Heading1"/>
        <w:rPr>
          <w:del w:id="1294" w:author="Meir Kalter" w:date="2016-06-14T08:48:00Z"/>
          <w:noProof/>
        </w:rPr>
        <w:pPrChange w:id="1295" w:author="Meir Kalter" w:date="2016-06-15T15:12:00Z">
          <w:pPr>
            <w:pStyle w:val="TOC21"/>
            <w:numPr>
              <w:ilvl w:val="1"/>
              <w:numId w:val="3"/>
            </w:numPr>
            <w:ind w:left="673" w:hanging="453"/>
          </w:pPr>
        </w:pPrChange>
      </w:pPr>
      <w:del w:id="1296" w:author="Meir Kalter" w:date="2016-06-14T08:48:00Z">
        <w:r w:rsidDel="00B1717F">
          <w:rPr>
            <w:noProof/>
          </w:rPr>
          <w:delText>Seven digid display</w:delText>
        </w:r>
        <w:r w:rsidDel="00B1717F">
          <w:rPr>
            <w:noProof/>
          </w:rPr>
          <w:tab/>
          <w:delText>10</w:delText>
        </w:r>
        <w:bookmarkStart w:id="1297" w:name="_Toc453680935"/>
        <w:bookmarkStart w:id="1298" w:name="_Toc453681091"/>
        <w:bookmarkStart w:id="1299" w:name="_Toc453681240"/>
        <w:bookmarkStart w:id="1300" w:name="_Toc453681390"/>
        <w:bookmarkStart w:id="1301" w:name="_Toc453681538"/>
        <w:bookmarkStart w:id="1302" w:name="_Toc453681686"/>
        <w:bookmarkStart w:id="1303" w:name="_Toc453681831"/>
        <w:bookmarkStart w:id="1304" w:name="_Toc453763798"/>
        <w:bookmarkStart w:id="1305" w:name="_Toc453763947"/>
        <w:bookmarkStart w:id="1306" w:name="_Toc453764095"/>
        <w:bookmarkStart w:id="1307" w:name="_Toc453764454"/>
        <w:bookmarkStart w:id="1308" w:name="_Toc453764647"/>
        <w:bookmarkStart w:id="1309" w:name="_Toc453764851"/>
        <w:bookmarkStart w:id="1310" w:name="_Toc453765112"/>
        <w:bookmarkStart w:id="1311" w:name="_Toc453765560"/>
        <w:bookmarkStart w:id="1312" w:name="_Toc453766003"/>
        <w:bookmarkStart w:id="1313" w:name="_Toc453767265"/>
        <w:bookmarkStart w:id="1314" w:name="_Toc453767489"/>
        <w:bookmarkStart w:id="1315" w:name="_Toc453767713"/>
        <w:bookmarkStart w:id="1316" w:name="_Toc453767938"/>
        <w:bookmarkStart w:id="1317" w:name="_Toc453768161"/>
        <w:bookmarkStart w:id="1318" w:name="_Toc453785841"/>
        <w:bookmarkStart w:id="1319" w:name="_Toc4537863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del>
    </w:p>
    <w:p w:rsidR="00C0594E" w:rsidDel="00B1717F" w:rsidRDefault="00B706A9">
      <w:pPr>
        <w:pStyle w:val="Heading1"/>
        <w:rPr>
          <w:del w:id="1320" w:author="Meir Kalter" w:date="2016-06-14T08:48:00Z"/>
          <w:noProof/>
        </w:rPr>
        <w:pPrChange w:id="1321" w:author="Meir Kalter" w:date="2016-06-15T15:12:00Z">
          <w:pPr>
            <w:pStyle w:val="TOC21"/>
            <w:numPr>
              <w:ilvl w:val="1"/>
              <w:numId w:val="7"/>
            </w:numPr>
            <w:ind w:left="673" w:hanging="453"/>
          </w:pPr>
        </w:pPrChange>
      </w:pPr>
      <w:del w:id="1322" w:author="Meir Kalter" w:date="2016-06-14T08:48:00Z">
        <w:r w:rsidDel="00B1717F">
          <w:rPr>
            <w:noProof/>
          </w:rPr>
          <w:delText>Customization of classes</w:delText>
        </w:r>
        <w:r w:rsidDel="00B1717F">
          <w:rPr>
            <w:noProof/>
          </w:rPr>
          <w:tab/>
          <w:delText>10</w:delText>
        </w:r>
        <w:bookmarkStart w:id="1323" w:name="_Toc453680936"/>
        <w:bookmarkStart w:id="1324" w:name="_Toc453681092"/>
        <w:bookmarkStart w:id="1325" w:name="_Toc453681241"/>
        <w:bookmarkStart w:id="1326" w:name="_Toc453681391"/>
        <w:bookmarkStart w:id="1327" w:name="_Toc453681539"/>
        <w:bookmarkStart w:id="1328" w:name="_Toc453681687"/>
        <w:bookmarkStart w:id="1329" w:name="_Toc453681832"/>
        <w:bookmarkStart w:id="1330" w:name="_Toc453763799"/>
        <w:bookmarkStart w:id="1331" w:name="_Toc453763948"/>
        <w:bookmarkStart w:id="1332" w:name="_Toc453764096"/>
        <w:bookmarkStart w:id="1333" w:name="_Toc453764455"/>
        <w:bookmarkStart w:id="1334" w:name="_Toc453764648"/>
        <w:bookmarkStart w:id="1335" w:name="_Toc453764852"/>
        <w:bookmarkStart w:id="1336" w:name="_Toc453765113"/>
        <w:bookmarkStart w:id="1337" w:name="_Toc453765561"/>
        <w:bookmarkStart w:id="1338" w:name="_Toc453766004"/>
        <w:bookmarkStart w:id="1339" w:name="_Toc453767266"/>
        <w:bookmarkStart w:id="1340" w:name="_Toc453767490"/>
        <w:bookmarkStart w:id="1341" w:name="_Toc453767714"/>
        <w:bookmarkStart w:id="1342" w:name="_Toc453767939"/>
        <w:bookmarkStart w:id="1343" w:name="_Toc453768162"/>
        <w:bookmarkStart w:id="1344" w:name="_Toc453785842"/>
        <w:bookmarkStart w:id="1345" w:name="_Toc453786356"/>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del>
    </w:p>
    <w:p w:rsidR="00C0594E" w:rsidDel="00B1717F" w:rsidRDefault="00B706A9">
      <w:pPr>
        <w:pStyle w:val="Heading1"/>
        <w:rPr>
          <w:del w:id="1346" w:author="Meir Kalter" w:date="2016-06-14T08:48:00Z"/>
          <w:noProof/>
        </w:rPr>
        <w:pPrChange w:id="1347" w:author="Meir Kalter" w:date="2016-06-15T15:12:00Z">
          <w:pPr>
            <w:pStyle w:val="TOC21"/>
            <w:numPr>
              <w:ilvl w:val="1"/>
              <w:numId w:val="8"/>
            </w:numPr>
            <w:ind w:left="673" w:hanging="453"/>
          </w:pPr>
        </w:pPrChange>
      </w:pPr>
      <w:del w:id="1348" w:author="Meir Kalter" w:date="2016-06-14T08:48:00Z">
        <w:r w:rsidDel="00B1717F">
          <w:rPr>
            <w:noProof/>
          </w:rPr>
          <w:delText>Implementations</w:delText>
        </w:r>
        <w:r w:rsidDel="00B1717F">
          <w:rPr>
            <w:noProof/>
          </w:rPr>
          <w:tab/>
          <w:delText>10</w:delText>
        </w:r>
        <w:bookmarkStart w:id="1349" w:name="_Toc453680937"/>
        <w:bookmarkStart w:id="1350" w:name="_Toc453681093"/>
        <w:bookmarkStart w:id="1351" w:name="_Toc453681242"/>
        <w:bookmarkStart w:id="1352" w:name="_Toc453681392"/>
        <w:bookmarkStart w:id="1353" w:name="_Toc453681540"/>
        <w:bookmarkStart w:id="1354" w:name="_Toc453681688"/>
        <w:bookmarkStart w:id="1355" w:name="_Toc453681833"/>
        <w:bookmarkStart w:id="1356" w:name="_Toc453763800"/>
        <w:bookmarkStart w:id="1357" w:name="_Toc453763949"/>
        <w:bookmarkStart w:id="1358" w:name="_Toc453764097"/>
        <w:bookmarkStart w:id="1359" w:name="_Toc453764456"/>
        <w:bookmarkStart w:id="1360" w:name="_Toc453764649"/>
        <w:bookmarkStart w:id="1361" w:name="_Toc453764853"/>
        <w:bookmarkStart w:id="1362" w:name="_Toc453765114"/>
        <w:bookmarkStart w:id="1363" w:name="_Toc453765562"/>
        <w:bookmarkStart w:id="1364" w:name="_Toc453766005"/>
        <w:bookmarkStart w:id="1365" w:name="_Toc453767267"/>
        <w:bookmarkStart w:id="1366" w:name="_Toc453767491"/>
        <w:bookmarkStart w:id="1367" w:name="_Toc453767715"/>
        <w:bookmarkStart w:id="1368" w:name="_Toc453767940"/>
        <w:bookmarkStart w:id="1369" w:name="_Toc453768163"/>
        <w:bookmarkStart w:id="1370" w:name="_Toc453785843"/>
        <w:bookmarkStart w:id="1371" w:name="_Toc453786357"/>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del>
    </w:p>
    <w:p w:rsidR="00C0594E" w:rsidDel="00B1717F" w:rsidRDefault="00B706A9">
      <w:pPr>
        <w:pStyle w:val="Heading1"/>
        <w:rPr>
          <w:del w:id="1372" w:author="Meir Kalter" w:date="2016-06-14T08:48:00Z"/>
          <w:noProof/>
        </w:rPr>
        <w:pPrChange w:id="1373" w:author="Meir Kalter" w:date="2016-06-15T15:12:00Z">
          <w:pPr>
            <w:pStyle w:val="TOC31"/>
            <w:numPr>
              <w:ilvl w:val="2"/>
              <w:numId w:val="3"/>
            </w:numPr>
            <w:ind w:left="1148" w:hanging="708"/>
          </w:pPr>
        </w:pPrChange>
      </w:pPr>
      <w:del w:id="1374" w:author="Meir Kalter" w:date="2016-06-14T08:48:00Z">
        <w:r w:rsidDel="00B1717F">
          <w:rPr>
            <w:noProof/>
          </w:rPr>
          <w:delText>Seven digit</w:delText>
        </w:r>
        <w:r w:rsidDel="00B1717F">
          <w:rPr>
            <w:noProof/>
          </w:rPr>
          <w:tab/>
          <w:delText>10</w:delText>
        </w:r>
        <w:bookmarkStart w:id="1375" w:name="_Toc453680938"/>
        <w:bookmarkStart w:id="1376" w:name="_Toc453681094"/>
        <w:bookmarkStart w:id="1377" w:name="_Toc453681243"/>
        <w:bookmarkStart w:id="1378" w:name="_Toc453681393"/>
        <w:bookmarkStart w:id="1379" w:name="_Toc453681541"/>
        <w:bookmarkStart w:id="1380" w:name="_Toc453681689"/>
        <w:bookmarkStart w:id="1381" w:name="_Toc453681834"/>
        <w:bookmarkStart w:id="1382" w:name="_Toc453763801"/>
        <w:bookmarkStart w:id="1383" w:name="_Toc453763950"/>
        <w:bookmarkStart w:id="1384" w:name="_Toc453764098"/>
        <w:bookmarkStart w:id="1385" w:name="_Toc453764457"/>
        <w:bookmarkStart w:id="1386" w:name="_Toc453764650"/>
        <w:bookmarkStart w:id="1387" w:name="_Toc453764854"/>
        <w:bookmarkStart w:id="1388" w:name="_Toc453765115"/>
        <w:bookmarkStart w:id="1389" w:name="_Toc453765563"/>
        <w:bookmarkStart w:id="1390" w:name="_Toc453766006"/>
        <w:bookmarkStart w:id="1391" w:name="_Toc453767268"/>
        <w:bookmarkStart w:id="1392" w:name="_Toc453767492"/>
        <w:bookmarkStart w:id="1393" w:name="_Toc453767716"/>
        <w:bookmarkStart w:id="1394" w:name="_Toc453767941"/>
        <w:bookmarkStart w:id="1395" w:name="_Toc453768164"/>
        <w:bookmarkStart w:id="1396" w:name="_Toc453785844"/>
        <w:bookmarkStart w:id="1397" w:name="_Toc453786358"/>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del>
    </w:p>
    <w:p w:rsidR="00C0594E" w:rsidDel="00B1717F" w:rsidRDefault="00B706A9">
      <w:pPr>
        <w:pStyle w:val="Heading1"/>
        <w:rPr>
          <w:del w:id="1398" w:author="Meir Kalter" w:date="2016-06-14T08:48:00Z"/>
          <w:noProof/>
        </w:rPr>
        <w:pPrChange w:id="1399" w:author="Meir Kalter" w:date="2016-06-15T15:12:00Z">
          <w:pPr>
            <w:pStyle w:val="TOC51"/>
            <w:numPr>
              <w:numId w:val="9"/>
            </w:numPr>
            <w:ind w:left="183" w:hanging="183"/>
          </w:pPr>
        </w:pPrChange>
      </w:pPr>
      <w:del w:id="1400" w:author="Meir Kalter" w:date="2016-06-14T08:48:00Z">
        <w:r w:rsidDel="00B1717F">
          <w:rPr>
            <w:noProof/>
          </w:rPr>
          <w:delText xml:space="preserve">Known Limitations-improvements that could be done </w:delText>
        </w:r>
        <w:r w:rsidDel="00B1717F">
          <w:rPr>
            <w:noProof/>
          </w:rPr>
          <w:tab/>
          <w:delText>12</w:delText>
        </w:r>
        <w:bookmarkStart w:id="1401" w:name="_Toc453680939"/>
        <w:bookmarkStart w:id="1402" w:name="_Toc453681095"/>
        <w:bookmarkStart w:id="1403" w:name="_Toc453681244"/>
        <w:bookmarkStart w:id="1404" w:name="_Toc453681394"/>
        <w:bookmarkStart w:id="1405" w:name="_Toc453681542"/>
        <w:bookmarkStart w:id="1406" w:name="_Toc453681690"/>
        <w:bookmarkStart w:id="1407" w:name="_Toc453681835"/>
        <w:bookmarkStart w:id="1408" w:name="_Toc453763802"/>
        <w:bookmarkStart w:id="1409" w:name="_Toc453763951"/>
        <w:bookmarkStart w:id="1410" w:name="_Toc453764099"/>
        <w:bookmarkStart w:id="1411" w:name="_Toc453764458"/>
        <w:bookmarkStart w:id="1412" w:name="_Toc453764651"/>
        <w:bookmarkStart w:id="1413" w:name="_Toc453764855"/>
        <w:bookmarkStart w:id="1414" w:name="_Toc453765116"/>
        <w:bookmarkStart w:id="1415" w:name="_Toc453765564"/>
        <w:bookmarkStart w:id="1416" w:name="_Toc453766007"/>
        <w:bookmarkStart w:id="1417" w:name="_Toc453767269"/>
        <w:bookmarkStart w:id="1418" w:name="_Toc453767493"/>
        <w:bookmarkStart w:id="1419" w:name="_Toc453767717"/>
        <w:bookmarkStart w:id="1420" w:name="_Toc453767942"/>
        <w:bookmarkStart w:id="1421" w:name="_Toc453768165"/>
        <w:bookmarkStart w:id="1422" w:name="_Toc453785845"/>
        <w:bookmarkStart w:id="1423" w:name="_Toc453786359"/>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del>
    </w:p>
    <w:p w:rsidR="00C0594E" w:rsidDel="00B1717F" w:rsidRDefault="00B706A9">
      <w:pPr>
        <w:pStyle w:val="Heading1"/>
        <w:rPr>
          <w:del w:id="1424" w:author="Meir Kalter" w:date="2016-06-14T08:48:00Z"/>
          <w:noProof/>
        </w:rPr>
        <w:pPrChange w:id="1425" w:author="Meir Kalter" w:date="2016-06-15T15:12:00Z">
          <w:pPr>
            <w:pStyle w:val="TOC21"/>
            <w:numPr>
              <w:ilvl w:val="1"/>
              <w:numId w:val="10"/>
            </w:numPr>
            <w:ind w:left="748" w:hanging="528"/>
          </w:pPr>
        </w:pPrChange>
      </w:pPr>
      <w:del w:id="1426" w:author="Meir Kalter" w:date="2016-06-14T08:48:00Z">
        <w:r w:rsidDel="00B1717F">
          <w:rPr>
            <w:noProof/>
          </w:rPr>
          <w:delText>Error handling of asm file</w:delText>
        </w:r>
        <w:r w:rsidDel="00B1717F">
          <w:rPr>
            <w:noProof/>
          </w:rPr>
          <w:tab/>
          <w:delText>12</w:delText>
        </w:r>
        <w:bookmarkStart w:id="1427" w:name="_Toc453680940"/>
        <w:bookmarkStart w:id="1428" w:name="_Toc453681096"/>
        <w:bookmarkStart w:id="1429" w:name="_Toc453681245"/>
        <w:bookmarkStart w:id="1430" w:name="_Toc453681395"/>
        <w:bookmarkStart w:id="1431" w:name="_Toc453681543"/>
        <w:bookmarkStart w:id="1432" w:name="_Toc453681691"/>
        <w:bookmarkStart w:id="1433" w:name="_Toc453681836"/>
        <w:bookmarkStart w:id="1434" w:name="_Toc453763803"/>
        <w:bookmarkStart w:id="1435" w:name="_Toc453763952"/>
        <w:bookmarkStart w:id="1436" w:name="_Toc453764100"/>
        <w:bookmarkStart w:id="1437" w:name="_Toc453764459"/>
        <w:bookmarkStart w:id="1438" w:name="_Toc453764652"/>
        <w:bookmarkStart w:id="1439" w:name="_Toc453764856"/>
        <w:bookmarkStart w:id="1440" w:name="_Toc453765117"/>
        <w:bookmarkStart w:id="1441" w:name="_Toc453765565"/>
        <w:bookmarkStart w:id="1442" w:name="_Toc453766008"/>
        <w:bookmarkStart w:id="1443" w:name="_Toc453767270"/>
        <w:bookmarkStart w:id="1444" w:name="_Toc453767494"/>
        <w:bookmarkStart w:id="1445" w:name="_Toc453767718"/>
        <w:bookmarkStart w:id="1446" w:name="_Toc453767943"/>
        <w:bookmarkStart w:id="1447" w:name="_Toc453768166"/>
        <w:bookmarkStart w:id="1448" w:name="_Toc453785846"/>
        <w:bookmarkStart w:id="1449" w:name="_Toc453786360"/>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del>
    </w:p>
    <w:p w:rsidR="00C0594E" w:rsidDel="00B1717F" w:rsidRDefault="00B706A9">
      <w:pPr>
        <w:pStyle w:val="Heading1"/>
        <w:rPr>
          <w:del w:id="1450" w:author="Meir Kalter" w:date="2016-06-14T08:48:00Z"/>
          <w:noProof/>
        </w:rPr>
        <w:pPrChange w:id="1451" w:author="Meir Kalter" w:date="2016-06-15T15:12:00Z">
          <w:pPr>
            <w:pStyle w:val="TOC21"/>
            <w:numPr>
              <w:ilvl w:val="1"/>
              <w:numId w:val="10"/>
            </w:numPr>
            <w:ind w:left="748" w:hanging="528"/>
          </w:pPr>
        </w:pPrChange>
      </w:pPr>
      <w:del w:id="1452" w:author="Meir Kalter" w:date="2016-06-14T08:48:00Z">
        <w:r w:rsidDel="00B1717F">
          <w:rPr>
            <w:noProof/>
          </w:rPr>
          <w:delText>Seven digit update</w:delText>
        </w:r>
        <w:r w:rsidDel="00B1717F">
          <w:rPr>
            <w:noProof/>
          </w:rPr>
          <w:tab/>
          <w:delText>12</w:delText>
        </w:r>
        <w:bookmarkStart w:id="1453" w:name="_Toc453680941"/>
        <w:bookmarkStart w:id="1454" w:name="_Toc453681097"/>
        <w:bookmarkStart w:id="1455" w:name="_Toc453681246"/>
        <w:bookmarkStart w:id="1456" w:name="_Toc453681396"/>
        <w:bookmarkStart w:id="1457" w:name="_Toc453681544"/>
        <w:bookmarkStart w:id="1458" w:name="_Toc453681692"/>
        <w:bookmarkStart w:id="1459" w:name="_Toc453681837"/>
        <w:bookmarkStart w:id="1460" w:name="_Toc453763804"/>
        <w:bookmarkStart w:id="1461" w:name="_Toc453763953"/>
        <w:bookmarkStart w:id="1462" w:name="_Toc453764101"/>
        <w:bookmarkStart w:id="1463" w:name="_Toc453764460"/>
        <w:bookmarkStart w:id="1464" w:name="_Toc453764653"/>
        <w:bookmarkStart w:id="1465" w:name="_Toc453764857"/>
        <w:bookmarkStart w:id="1466" w:name="_Toc453765118"/>
        <w:bookmarkStart w:id="1467" w:name="_Toc453765566"/>
        <w:bookmarkStart w:id="1468" w:name="_Toc453766009"/>
        <w:bookmarkStart w:id="1469" w:name="_Toc453767271"/>
        <w:bookmarkStart w:id="1470" w:name="_Toc453767495"/>
        <w:bookmarkStart w:id="1471" w:name="_Toc453767719"/>
        <w:bookmarkStart w:id="1472" w:name="_Toc453767944"/>
        <w:bookmarkStart w:id="1473" w:name="_Toc453768167"/>
        <w:bookmarkStart w:id="1474" w:name="_Toc453785847"/>
        <w:bookmarkStart w:id="1475" w:name="_Toc453786361"/>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del>
    </w:p>
    <w:p w:rsidR="00C0594E" w:rsidDel="00B1717F" w:rsidRDefault="00B706A9">
      <w:pPr>
        <w:pStyle w:val="Heading1"/>
        <w:rPr>
          <w:del w:id="1476" w:author="Meir Kalter" w:date="2016-06-14T08:48:00Z"/>
          <w:noProof/>
        </w:rPr>
        <w:pPrChange w:id="1477" w:author="Meir Kalter" w:date="2016-06-15T15:12:00Z">
          <w:pPr>
            <w:pStyle w:val="TOC51"/>
            <w:numPr>
              <w:numId w:val="4"/>
            </w:numPr>
            <w:ind w:left="183" w:hanging="183"/>
          </w:pPr>
        </w:pPrChange>
      </w:pPr>
      <w:del w:id="1478" w:author="Meir Kalter" w:date="2016-06-14T08:48:00Z">
        <w:r w:rsidDel="00B1717F">
          <w:rPr>
            <w:noProof/>
          </w:rPr>
          <w:delText>Manual</w:delText>
        </w:r>
        <w:r w:rsidDel="00B1717F">
          <w:rPr>
            <w:noProof/>
          </w:rPr>
          <w:tab/>
          <w:delText>13</w:delText>
        </w:r>
        <w:bookmarkStart w:id="1479" w:name="_Toc453680942"/>
        <w:bookmarkStart w:id="1480" w:name="_Toc453681098"/>
        <w:bookmarkStart w:id="1481" w:name="_Toc453681247"/>
        <w:bookmarkStart w:id="1482" w:name="_Toc453681397"/>
        <w:bookmarkStart w:id="1483" w:name="_Toc453681545"/>
        <w:bookmarkStart w:id="1484" w:name="_Toc453681693"/>
        <w:bookmarkStart w:id="1485" w:name="_Toc453681838"/>
        <w:bookmarkStart w:id="1486" w:name="_Toc453763805"/>
        <w:bookmarkStart w:id="1487" w:name="_Toc453763954"/>
        <w:bookmarkStart w:id="1488" w:name="_Toc453764102"/>
        <w:bookmarkStart w:id="1489" w:name="_Toc453764461"/>
        <w:bookmarkStart w:id="1490" w:name="_Toc453764654"/>
        <w:bookmarkStart w:id="1491" w:name="_Toc453764858"/>
        <w:bookmarkStart w:id="1492" w:name="_Toc453765119"/>
        <w:bookmarkStart w:id="1493" w:name="_Toc453765567"/>
        <w:bookmarkStart w:id="1494" w:name="_Toc453766010"/>
        <w:bookmarkStart w:id="1495" w:name="_Toc453767272"/>
        <w:bookmarkStart w:id="1496" w:name="_Toc453767496"/>
        <w:bookmarkStart w:id="1497" w:name="_Toc453767720"/>
        <w:bookmarkStart w:id="1498" w:name="_Toc453767945"/>
        <w:bookmarkStart w:id="1499" w:name="_Toc453768168"/>
        <w:bookmarkStart w:id="1500" w:name="_Toc453785848"/>
        <w:bookmarkStart w:id="1501" w:name="_Toc453786362"/>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del>
    </w:p>
    <w:p w:rsidR="00C0594E" w:rsidDel="00B1717F" w:rsidRDefault="00B706A9">
      <w:pPr>
        <w:pStyle w:val="Heading1"/>
        <w:rPr>
          <w:del w:id="1502" w:author="Meir Kalter" w:date="2016-06-14T08:48:00Z"/>
          <w:noProof/>
        </w:rPr>
        <w:pPrChange w:id="1503" w:author="Meir Kalter" w:date="2016-06-15T15:12:00Z">
          <w:pPr>
            <w:pStyle w:val="TOC21"/>
            <w:numPr>
              <w:ilvl w:val="1"/>
              <w:numId w:val="4"/>
            </w:numPr>
            <w:ind w:left="673" w:hanging="453"/>
          </w:pPr>
        </w:pPrChange>
      </w:pPr>
      <w:del w:id="1504" w:author="Meir Kalter" w:date="2016-06-14T08:48:00Z">
        <w:r w:rsidDel="00B1717F">
          <w:rPr>
            <w:noProof/>
          </w:rPr>
          <w:delText>Execution of Gui</w:delText>
        </w:r>
        <w:r w:rsidDel="00B1717F">
          <w:rPr>
            <w:noProof/>
          </w:rPr>
          <w:tab/>
          <w:delText>13</w:delText>
        </w:r>
        <w:bookmarkStart w:id="1505" w:name="_Toc453680943"/>
        <w:bookmarkStart w:id="1506" w:name="_Toc453681099"/>
        <w:bookmarkStart w:id="1507" w:name="_Toc453681248"/>
        <w:bookmarkStart w:id="1508" w:name="_Toc453681398"/>
        <w:bookmarkStart w:id="1509" w:name="_Toc453681546"/>
        <w:bookmarkStart w:id="1510" w:name="_Toc453681694"/>
        <w:bookmarkStart w:id="1511" w:name="_Toc453681839"/>
        <w:bookmarkStart w:id="1512" w:name="_Toc453763806"/>
        <w:bookmarkStart w:id="1513" w:name="_Toc453763955"/>
        <w:bookmarkStart w:id="1514" w:name="_Toc453764103"/>
        <w:bookmarkStart w:id="1515" w:name="_Toc453764462"/>
        <w:bookmarkStart w:id="1516" w:name="_Toc453764655"/>
        <w:bookmarkStart w:id="1517" w:name="_Toc453764859"/>
        <w:bookmarkStart w:id="1518" w:name="_Toc453765120"/>
        <w:bookmarkStart w:id="1519" w:name="_Toc453765568"/>
        <w:bookmarkStart w:id="1520" w:name="_Toc453766011"/>
        <w:bookmarkStart w:id="1521" w:name="_Toc453767273"/>
        <w:bookmarkStart w:id="1522" w:name="_Toc453767497"/>
        <w:bookmarkStart w:id="1523" w:name="_Toc453767721"/>
        <w:bookmarkStart w:id="1524" w:name="_Toc453767946"/>
        <w:bookmarkStart w:id="1525" w:name="_Toc453768169"/>
        <w:bookmarkStart w:id="1526" w:name="_Toc453785849"/>
        <w:bookmarkStart w:id="1527" w:name="_Toc453786363"/>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del>
    </w:p>
    <w:p w:rsidR="00C0594E" w:rsidDel="00B1717F" w:rsidRDefault="00B706A9">
      <w:pPr>
        <w:pStyle w:val="Heading1"/>
        <w:rPr>
          <w:del w:id="1528" w:author="Meir Kalter" w:date="2016-06-14T08:48:00Z"/>
          <w:noProof/>
        </w:rPr>
        <w:pPrChange w:id="1529" w:author="Meir Kalter" w:date="2016-06-15T15:12:00Z">
          <w:pPr>
            <w:pStyle w:val="TOC21"/>
            <w:numPr>
              <w:ilvl w:val="1"/>
              <w:numId w:val="11"/>
            </w:numPr>
            <w:ind w:left="673" w:hanging="453"/>
          </w:pPr>
        </w:pPrChange>
      </w:pPr>
      <w:del w:id="1530" w:author="Meir Kalter" w:date="2016-06-14T08:48:00Z">
        <w:r w:rsidDel="00B1717F">
          <w:rPr>
            <w:noProof/>
          </w:rPr>
          <w:delText>Execution of compiler</w:delText>
        </w:r>
        <w:r w:rsidDel="00B1717F">
          <w:rPr>
            <w:noProof/>
          </w:rPr>
          <w:tab/>
          <w:delText>13</w:delText>
        </w:r>
        <w:bookmarkStart w:id="1531" w:name="_Toc453680944"/>
        <w:bookmarkStart w:id="1532" w:name="_Toc453681100"/>
        <w:bookmarkStart w:id="1533" w:name="_Toc453681249"/>
        <w:bookmarkStart w:id="1534" w:name="_Toc453681399"/>
        <w:bookmarkStart w:id="1535" w:name="_Toc453681547"/>
        <w:bookmarkStart w:id="1536" w:name="_Toc453681695"/>
        <w:bookmarkStart w:id="1537" w:name="_Toc453681840"/>
        <w:bookmarkStart w:id="1538" w:name="_Toc453763807"/>
        <w:bookmarkStart w:id="1539" w:name="_Toc453763956"/>
        <w:bookmarkStart w:id="1540" w:name="_Toc453764104"/>
        <w:bookmarkStart w:id="1541" w:name="_Toc453764463"/>
        <w:bookmarkStart w:id="1542" w:name="_Toc453764656"/>
        <w:bookmarkStart w:id="1543" w:name="_Toc453764860"/>
        <w:bookmarkStart w:id="1544" w:name="_Toc453765121"/>
        <w:bookmarkStart w:id="1545" w:name="_Toc453765569"/>
        <w:bookmarkStart w:id="1546" w:name="_Toc453766012"/>
        <w:bookmarkStart w:id="1547" w:name="_Toc453767274"/>
        <w:bookmarkStart w:id="1548" w:name="_Toc453767498"/>
        <w:bookmarkStart w:id="1549" w:name="_Toc453767722"/>
        <w:bookmarkStart w:id="1550" w:name="_Toc453767947"/>
        <w:bookmarkStart w:id="1551" w:name="_Toc453768170"/>
        <w:bookmarkStart w:id="1552" w:name="_Toc453785850"/>
        <w:bookmarkStart w:id="1553" w:name="_Toc453786364"/>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del>
    </w:p>
    <w:p w:rsidR="00C0594E" w:rsidDel="00B1717F" w:rsidRDefault="00B706A9">
      <w:pPr>
        <w:pStyle w:val="Heading1"/>
        <w:rPr>
          <w:del w:id="1554" w:author="Meir Kalter" w:date="2016-06-14T08:48:00Z"/>
          <w:noProof/>
        </w:rPr>
        <w:pPrChange w:id="1555" w:author="Meir Kalter" w:date="2016-06-15T15:12:00Z">
          <w:pPr>
            <w:pStyle w:val="TOC51"/>
            <w:numPr>
              <w:numId w:val="12"/>
            </w:numPr>
            <w:ind w:left="183" w:hanging="183"/>
          </w:pPr>
        </w:pPrChange>
      </w:pPr>
      <w:del w:id="1556" w:author="Meir Kalter" w:date="2016-06-14T08:48:00Z">
        <w:r w:rsidDel="00B1717F">
          <w:rPr>
            <w:noProof/>
          </w:rPr>
          <w:delText xml:space="preserve">Gui </w:delText>
        </w:r>
        <w:r w:rsidDel="00B1717F">
          <w:rPr>
            <w:noProof/>
          </w:rPr>
          <w:tab/>
          <w:delText>14</w:delText>
        </w:r>
        <w:bookmarkStart w:id="1557" w:name="_Toc453680945"/>
        <w:bookmarkStart w:id="1558" w:name="_Toc453681101"/>
        <w:bookmarkStart w:id="1559" w:name="_Toc453681250"/>
        <w:bookmarkStart w:id="1560" w:name="_Toc453681400"/>
        <w:bookmarkStart w:id="1561" w:name="_Toc453681548"/>
        <w:bookmarkStart w:id="1562" w:name="_Toc453681696"/>
        <w:bookmarkStart w:id="1563" w:name="_Toc453681841"/>
        <w:bookmarkStart w:id="1564" w:name="_Toc453763808"/>
        <w:bookmarkStart w:id="1565" w:name="_Toc453763957"/>
        <w:bookmarkStart w:id="1566" w:name="_Toc453764105"/>
        <w:bookmarkStart w:id="1567" w:name="_Toc453764464"/>
        <w:bookmarkStart w:id="1568" w:name="_Toc453764657"/>
        <w:bookmarkStart w:id="1569" w:name="_Toc453764861"/>
        <w:bookmarkStart w:id="1570" w:name="_Toc453765122"/>
        <w:bookmarkStart w:id="1571" w:name="_Toc453765570"/>
        <w:bookmarkStart w:id="1572" w:name="_Toc453766013"/>
        <w:bookmarkStart w:id="1573" w:name="_Toc453767275"/>
        <w:bookmarkStart w:id="1574" w:name="_Toc453767499"/>
        <w:bookmarkStart w:id="1575" w:name="_Toc453767723"/>
        <w:bookmarkStart w:id="1576" w:name="_Toc453767948"/>
        <w:bookmarkStart w:id="1577" w:name="_Toc453768171"/>
        <w:bookmarkStart w:id="1578" w:name="_Toc453785851"/>
        <w:bookmarkStart w:id="1579" w:name="_Toc453786365"/>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del>
    </w:p>
    <w:p w:rsidR="00C0594E" w:rsidDel="00B1717F" w:rsidRDefault="00B706A9">
      <w:pPr>
        <w:pStyle w:val="Heading1"/>
        <w:rPr>
          <w:del w:id="1580" w:author="Meir Kalter" w:date="2016-06-14T08:48:00Z"/>
          <w:noProof/>
        </w:rPr>
        <w:pPrChange w:id="1581" w:author="Meir Kalter" w:date="2016-06-15T15:12:00Z">
          <w:pPr>
            <w:pStyle w:val="TOC21"/>
            <w:numPr>
              <w:ilvl w:val="1"/>
              <w:numId w:val="4"/>
            </w:numPr>
            <w:ind w:left="673" w:hanging="453"/>
          </w:pPr>
        </w:pPrChange>
      </w:pPr>
      <w:del w:id="1582" w:author="Meir Kalter" w:date="2016-06-14T08:48:00Z">
        <w:r w:rsidDel="00B1717F">
          <w:rPr>
            <w:noProof/>
          </w:rPr>
          <w:delText>Parts view</w:delText>
        </w:r>
        <w:r w:rsidDel="00B1717F">
          <w:rPr>
            <w:noProof/>
          </w:rPr>
          <w:tab/>
          <w:delText>14</w:delText>
        </w:r>
        <w:bookmarkStart w:id="1583" w:name="_Toc453680946"/>
        <w:bookmarkStart w:id="1584" w:name="_Toc453681102"/>
        <w:bookmarkStart w:id="1585" w:name="_Toc453681251"/>
        <w:bookmarkStart w:id="1586" w:name="_Toc453681401"/>
        <w:bookmarkStart w:id="1587" w:name="_Toc453681549"/>
        <w:bookmarkStart w:id="1588" w:name="_Toc453681697"/>
        <w:bookmarkStart w:id="1589" w:name="_Toc453681842"/>
        <w:bookmarkStart w:id="1590" w:name="_Toc453763809"/>
        <w:bookmarkStart w:id="1591" w:name="_Toc453763958"/>
        <w:bookmarkStart w:id="1592" w:name="_Toc453764106"/>
        <w:bookmarkStart w:id="1593" w:name="_Toc453764465"/>
        <w:bookmarkStart w:id="1594" w:name="_Toc453764658"/>
        <w:bookmarkStart w:id="1595" w:name="_Toc453764862"/>
        <w:bookmarkStart w:id="1596" w:name="_Toc453765123"/>
        <w:bookmarkStart w:id="1597" w:name="_Toc453765571"/>
        <w:bookmarkStart w:id="1598" w:name="_Toc453766014"/>
        <w:bookmarkStart w:id="1599" w:name="_Toc453767276"/>
        <w:bookmarkStart w:id="1600" w:name="_Toc453767500"/>
        <w:bookmarkStart w:id="1601" w:name="_Toc453767724"/>
        <w:bookmarkStart w:id="1602" w:name="_Toc453767949"/>
        <w:bookmarkStart w:id="1603" w:name="_Toc453768172"/>
        <w:bookmarkStart w:id="1604" w:name="_Toc453785852"/>
        <w:bookmarkStart w:id="1605" w:name="_Toc453786366"/>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del>
    </w:p>
    <w:p w:rsidR="00C0594E" w:rsidDel="00B1717F" w:rsidRDefault="00B706A9">
      <w:pPr>
        <w:pStyle w:val="Heading1"/>
        <w:rPr>
          <w:del w:id="1606" w:author="Meir Kalter" w:date="2016-06-14T08:48:00Z"/>
          <w:noProof/>
        </w:rPr>
        <w:pPrChange w:id="1607" w:author="Meir Kalter" w:date="2016-06-15T15:12:00Z">
          <w:pPr>
            <w:pStyle w:val="TOC21"/>
            <w:numPr>
              <w:ilvl w:val="1"/>
              <w:numId w:val="4"/>
            </w:numPr>
            <w:ind w:left="673" w:hanging="453"/>
          </w:pPr>
        </w:pPrChange>
      </w:pPr>
      <w:del w:id="1608" w:author="Meir Kalter" w:date="2016-06-14T08:48:00Z">
        <w:r w:rsidDel="00B1717F">
          <w:rPr>
            <w:noProof/>
          </w:rPr>
          <w:delText>File types used in the simulator</w:delText>
        </w:r>
        <w:r w:rsidDel="00B1717F">
          <w:rPr>
            <w:noProof/>
          </w:rPr>
          <w:tab/>
          <w:delText>14</w:delText>
        </w:r>
        <w:bookmarkStart w:id="1609" w:name="_Toc453680947"/>
        <w:bookmarkStart w:id="1610" w:name="_Toc453681103"/>
        <w:bookmarkStart w:id="1611" w:name="_Toc453681252"/>
        <w:bookmarkStart w:id="1612" w:name="_Toc453681402"/>
        <w:bookmarkStart w:id="1613" w:name="_Toc453681550"/>
        <w:bookmarkStart w:id="1614" w:name="_Toc453681698"/>
        <w:bookmarkStart w:id="1615" w:name="_Toc453681843"/>
        <w:bookmarkStart w:id="1616" w:name="_Toc453763810"/>
        <w:bookmarkStart w:id="1617" w:name="_Toc453763959"/>
        <w:bookmarkStart w:id="1618" w:name="_Toc453764107"/>
        <w:bookmarkStart w:id="1619" w:name="_Toc453764466"/>
        <w:bookmarkStart w:id="1620" w:name="_Toc453764659"/>
        <w:bookmarkStart w:id="1621" w:name="_Toc453764863"/>
        <w:bookmarkStart w:id="1622" w:name="_Toc453765124"/>
        <w:bookmarkStart w:id="1623" w:name="_Toc453765572"/>
        <w:bookmarkStart w:id="1624" w:name="_Toc453766015"/>
        <w:bookmarkStart w:id="1625" w:name="_Toc453767277"/>
        <w:bookmarkStart w:id="1626" w:name="_Toc453767501"/>
        <w:bookmarkStart w:id="1627" w:name="_Toc453767725"/>
        <w:bookmarkStart w:id="1628" w:name="_Toc453767950"/>
        <w:bookmarkStart w:id="1629" w:name="_Toc453768173"/>
        <w:bookmarkStart w:id="1630" w:name="_Toc453785853"/>
        <w:bookmarkStart w:id="1631" w:name="_Toc453786367"/>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del>
    </w:p>
    <w:p w:rsidR="00C0594E" w:rsidDel="00B1717F" w:rsidRDefault="00B706A9">
      <w:pPr>
        <w:pStyle w:val="Heading1"/>
        <w:rPr>
          <w:del w:id="1632" w:author="Meir Kalter" w:date="2016-06-14T08:48:00Z"/>
          <w:noProof/>
        </w:rPr>
        <w:pPrChange w:id="1633" w:author="Meir Kalter" w:date="2016-06-15T15:12:00Z">
          <w:pPr>
            <w:pStyle w:val="TOC21"/>
            <w:numPr>
              <w:ilvl w:val="1"/>
              <w:numId w:val="4"/>
            </w:numPr>
            <w:ind w:left="673" w:hanging="453"/>
          </w:pPr>
        </w:pPrChange>
      </w:pPr>
      <w:del w:id="1634" w:author="Meir Kalter" w:date="2016-06-14T08:48:00Z">
        <w:r w:rsidDel="00B1717F">
          <w:rPr>
            <w:noProof/>
          </w:rPr>
          <w:delText>Optional files</w:delText>
        </w:r>
        <w:r w:rsidDel="00B1717F">
          <w:rPr>
            <w:noProof/>
          </w:rPr>
          <w:tab/>
          <w:delText>14</w:delText>
        </w:r>
        <w:bookmarkStart w:id="1635" w:name="_Toc453680948"/>
        <w:bookmarkStart w:id="1636" w:name="_Toc453681104"/>
        <w:bookmarkStart w:id="1637" w:name="_Toc453681253"/>
        <w:bookmarkStart w:id="1638" w:name="_Toc453681403"/>
        <w:bookmarkStart w:id="1639" w:name="_Toc453681551"/>
        <w:bookmarkStart w:id="1640" w:name="_Toc453681699"/>
        <w:bookmarkStart w:id="1641" w:name="_Toc453681844"/>
        <w:bookmarkStart w:id="1642" w:name="_Toc453763811"/>
        <w:bookmarkStart w:id="1643" w:name="_Toc453763960"/>
        <w:bookmarkStart w:id="1644" w:name="_Toc453764108"/>
        <w:bookmarkStart w:id="1645" w:name="_Toc453764467"/>
        <w:bookmarkStart w:id="1646" w:name="_Toc453764660"/>
        <w:bookmarkStart w:id="1647" w:name="_Toc453764864"/>
        <w:bookmarkStart w:id="1648" w:name="_Toc453765125"/>
        <w:bookmarkStart w:id="1649" w:name="_Toc453765573"/>
        <w:bookmarkStart w:id="1650" w:name="_Toc453766016"/>
        <w:bookmarkStart w:id="1651" w:name="_Toc453767278"/>
        <w:bookmarkStart w:id="1652" w:name="_Toc453767502"/>
        <w:bookmarkStart w:id="1653" w:name="_Toc453767726"/>
        <w:bookmarkStart w:id="1654" w:name="_Toc453767951"/>
        <w:bookmarkStart w:id="1655" w:name="_Toc453768174"/>
        <w:bookmarkStart w:id="1656" w:name="_Toc453785854"/>
        <w:bookmarkStart w:id="1657" w:name="_Toc453786368"/>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del>
    </w:p>
    <w:p w:rsidR="00C0594E" w:rsidDel="00B1717F" w:rsidRDefault="00B706A9">
      <w:pPr>
        <w:pStyle w:val="Heading1"/>
        <w:rPr>
          <w:del w:id="1658" w:author="Meir Kalter" w:date="2016-06-14T08:48:00Z"/>
          <w:noProof/>
        </w:rPr>
        <w:pPrChange w:id="1659" w:author="Meir Kalter" w:date="2016-06-15T15:12:00Z">
          <w:pPr>
            <w:pStyle w:val="TOC31"/>
            <w:numPr>
              <w:ilvl w:val="2"/>
              <w:numId w:val="4"/>
            </w:numPr>
            <w:ind w:left="1148" w:hanging="708"/>
          </w:pPr>
        </w:pPrChange>
      </w:pPr>
      <w:del w:id="1660" w:author="Meir Kalter" w:date="2016-06-14T08:48:00Z">
        <w:r w:rsidDel="00B1717F">
          <w:rPr>
            <w:noProof/>
          </w:rPr>
          <w:delText xml:space="preserve">ASM </w:delText>
        </w:r>
        <w:r w:rsidDel="00B1717F">
          <w:rPr>
            <w:noProof/>
          </w:rPr>
          <w:tab/>
          <w:delText>14</w:delText>
        </w:r>
        <w:bookmarkStart w:id="1661" w:name="_Toc453680949"/>
        <w:bookmarkStart w:id="1662" w:name="_Toc453681105"/>
        <w:bookmarkStart w:id="1663" w:name="_Toc453681254"/>
        <w:bookmarkStart w:id="1664" w:name="_Toc453681404"/>
        <w:bookmarkStart w:id="1665" w:name="_Toc453681552"/>
        <w:bookmarkStart w:id="1666" w:name="_Toc453681700"/>
        <w:bookmarkStart w:id="1667" w:name="_Toc453681845"/>
        <w:bookmarkStart w:id="1668" w:name="_Toc453763812"/>
        <w:bookmarkStart w:id="1669" w:name="_Toc453763961"/>
        <w:bookmarkStart w:id="1670" w:name="_Toc453764109"/>
        <w:bookmarkStart w:id="1671" w:name="_Toc453764468"/>
        <w:bookmarkStart w:id="1672" w:name="_Toc453764661"/>
        <w:bookmarkStart w:id="1673" w:name="_Toc453764865"/>
        <w:bookmarkStart w:id="1674" w:name="_Toc453765126"/>
        <w:bookmarkStart w:id="1675" w:name="_Toc453765574"/>
        <w:bookmarkStart w:id="1676" w:name="_Toc453766017"/>
        <w:bookmarkStart w:id="1677" w:name="_Toc453767279"/>
        <w:bookmarkStart w:id="1678" w:name="_Toc453767503"/>
        <w:bookmarkStart w:id="1679" w:name="_Toc453767727"/>
        <w:bookmarkStart w:id="1680" w:name="_Toc453767952"/>
        <w:bookmarkStart w:id="1681" w:name="_Toc453768175"/>
        <w:bookmarkStart w:id="1682" w:name="_Toc453785855"/>
        <w:bookmarkStart w:id="1683" w:name="_Toc453786369"/>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del>
    </w:p>
    <w:p w:rsidR="00C0594E" w:rsidDel="00B1717F" w:rsidRDefault="00B706A9">
      <w:pPr>
        <w:pStyle w:val="Heading1"/>
        <w:rPr>
          <w:del w:id="1684" w:author="Meir Kalter" w:date="2016-06-14T08:48:00Z"/>
          <w:noProof/>
        </w:rPr>
        <w:pPrChange w:id="1685" w:author="Meir Kalter" w:date="2016-06-15T15:12:00Z">
          <w:pPr>
            <w:pStyle w:val="TOC31"/>
            <w:numPr>
              <w:ilvl w:val="2"/>
              <w:numId w:val="13"/>
            </w:numPr>
            <w:ind w:left="996" w:hanging="556"/>
          </w:pPr>
        </w:pPrChange>
      </w:pPr>
      <w:del w:id="1686" w:author="Meir Kalter" w:date="2016-06-14T08:48:00Z">
        <w:r w:rsidDel="00B1717F">
          <w:rPr>
            <w:noProof/>
          </w:rPr>
          <w:delText xml:space="preserve">MEM </w:delText>
        </w:r>
        <w:r w:rsidDel="00B1717F">
          <w:rPr>
            <w:noProof/>
          </w:rPr>
          <w:tab/>
          <w:delText>14</w:delText>
        </w:r>
        <w:bookmarkStart w:id="1687" w:name="_Toc453680950"/>
        <w:bookmarkStart w:id="1688" w:name="_Toc453681106"/>
        <w:bookmarkStart w:id="1689" w:name="_Toc453681255"/>
        <w:bookmarkStart w:id="1690" w:name="_Toc453681405"/>
        <w:bookmarkStart w:id="1691" w:name="_Toc453681553"/>
        <w:bookmarkStart w:id="1692" w:name="_Toc453681701"/>
        <w:bookmarkStart w:id="1693" w:name="_Toc453681846"/>
        <w:bookmarkStart w:id="1694" w:name="_Toc453763813"/>
        <w:bookmarkStart w:id="1695" w:name="_Toc453763962"/>
        <w:bookmarkStart w:id="1696" w:name="_Toc453764110"/>
        <w:bookmarkStart w:id="1697" w:name="_Toc453764469"/>
        <w:bookmarkStart w:id="1698" w:name="_Toc453764662"/>
        <w:bookmarkStart w:id="1699" w:name="_Toc453764866"/>
        <w:bookmarkStart w:id="1700" w:name="_Toc453765127"/>
        <w:bookmarkStart w:id="1701" w:name="_Toc453765575"/>
        <w:bookmarkStart w:id="1702" w:name="_Toc453766018"/>
        <w:bookmarkStart w:id="1703" w:name="_Toc453767280"/>
        <w:bookmarkStart w:id="1704" w:name="_Toc453767504"/>
        <w:bookmarkStart w:id="1705" w:name="_Toc453767728"/>
        <w:bookmarkStart w:id="1706" w:name="_Toc453767953"/>
        <w:bookmarkStart w:id="1707" w:name="_Toc453768176"/>
        <w:bookmarkStart w:id="1708" w:name="_Toc453785856"/>
        <w:bookmarkStart w:id="1709" w:name="_Toc453786370"/>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del>
    </w:p>
    <w:p w:rsidR="00C0594E" w:rsidDel="00B1717F" w:rsidRDefault="00B706A9">
      <w:pPr>
        <w:pStyle w:val="Heading1"/>
        <w:rPr>
          <w:del w:id="1710" w:author="Meir Kalter" w:date="2016-06-14T08:48:00Z"/>
          <w:noProof/>
        </w:rPr>
        <w:pPrChange w:id="1711" w:author="Meir Kalter" w:date="2016-06-15T15:12:00Z">
          <w:pPr>
            <w:pStyle w:val="TOC21"/>
            <w:numPr>
              <w:ilvl w:val="1"/>
              <w:numId w:val="14"/>
            </w:numPr>
            <w:ind w:left="673" w:hanging="453"/>
          </w:pPr>
        </w:pPrChange>
      </w:pPr>
      <w:del w:id="1712" w:author="Meir Kalter" w:date="2016-06-14T08:48:00Z">
        <w:r w:rsidDel="00B1717F">
          <w:rPr>
            <w:noProof/>
          </w:rPr>
          <w:delText>Editing/saving assembler</w:delText>
        </w:r>
        <w:r w:rsidDel="00B1717F">
          <w:rPr>
            <w:noProof/>
          </w:rPr>
          <w:tab/>
          <w:delText>14</w:delText>
        </w:r>
        <w:bookmarkStart w:id="1713" w:name="_Toc453680951"/>
        <w:bookmarkStart w:id="1714" w:name="_Toc453681107"/>
        <w:bookmarkStart w:id="1715" w:name="_Toc453681256"/>
        <w:bookmarkStart w:id="1716" w:name="_Toc453681406"/>
        <w:bookmarkStart w:id="1717" w:name="_Toc453681554"/>
        <w:bookmarkStart w:id="1718" w:name="_Toc453681702"/>
        <w:bookmarkStart w:id="1719" w:name="_Toc453681847"/>
        <w:bookmarkStart w:id="1720" w:name="_Toc453763814"/>
        <w:bookmarkStart w:id="1721" w:name="_Toc453763963"/>
        <w:bookmarkStart w:id="1722" w:name="_Toc453764111"/>
        <w:bookmarkStart w:id="1723" w:name="_Toc453764470"/>
        <w:bookmarkStart w:id="1724" w:name="_Toc453764663"/>
        <w:bookmarkStart w:id="1725" w:name="_Toc453764867"/>
        <w:bookmarkStart w:id="1726" w:name="_Toc453765128"/>
        <w:bookmarkStart w:id="1727" w:name="_Toc453765576"/>
        <w:bookmarkStart w:id="1728" w:name="_Toc453766019"/>
        <w:bookmarkStart w:id="1729" w:name="_Toc453767281"/>
        <w:bookmarkStart w:id="1730" w:name="_Toc453767505"/>
        <w:bookmarkStart w:id="1731" w:name="_Toc453767729"/>
        <w:bookmarkStart w:id="1732" w:name="_Toc453767954"/>
        <w:bookmarkStart w:id="1733" w:name="_Toc453768177"/>
        <w:bookmarkStart w:id="1734" w:name="_Toc453785857"/>
        <w:bookmarkStart w:id="1735" w:name="_Toc453786371"/>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del>
    </w:p>
    <w:p w:rsidR="00C0594E" w:rsidDel="00B1717F" w:rsidRDefault="00B706A9">
      <w:pPr>
        <w:pStyle w:val="Heading1"/>
        <w:rPr>
          <w:del w:id="1736" w:author="Meir Kalter" w:date="2016-06-14T08:48:00Z"/>
          <w:noProof/>
        </w:rPr>
        <w:pPrChange w:id="1737" w:author="Meir Kalter" w:date="2016-06-15T15:12:00Z">
          <w:pPr>
            <w:pStyle w:val="TOC21"/>
            <w:numPr>
              <w:ilvl w:val="1"/>
              <w:numId w:val="4"/>
            </w:numPr>
            <w:ind w:left="673" w:hanging="453"/>
          </w:pPr>
        </w:pPrChange>
      </w:pPr>
      <w:del w:id="1738" w:author="Meir Kalter" w:date="2016-06-14T08:48:00Z">
        <w:r w:rsidDel="00B1717F">
          <w:rPr>
            <w:noProof/>
          </w:rPr>
          <w:delText>Open assembler file</w:delText>
        </w:r>
        <w:r w:rsidDel="00B1717F">
          <w:rPr>
            <w:noProof/>
          </w:rPr>
          <w:tab/>
          <w:delText>14</w:delText>
        </w:r>
        <w:bookmarkStart w:id="1739" w:name="_Toc453680952"/>
        <w:bookmarkStart w:id="1740" w:name="_Toc453681108"/>
        <w:bookmarkStart w:id="1741" w:name="_Toc453681257"/>
        <w:bookmarkStart w:id="1742" w:name="_Toc453681407"/>
        <w:bookmarkStart w:id="1743" w:name="_Toc453681555"/>
        <w:bookmarkStart w:id="1744" w:name="_Toc453681703"/>
        <w:bookmarkStart w:id="1745" w:name="_Toc453681848"/>
        <w:bookmarkStart w:id="1746" w:name="_Toc453763815"/>
        <w:bookmarkStart w:id="1747" w:name="_Toc453763964"/>
        <w:bookmarkStart w:id="1748" w:name="_Toc453764112"/>
        <w:bookmarkStart w:id="1749" w:name="_Toc453764471"/>
        <w:bookmarkStart w:id="1750" w:name="_Toc453764664"/>
        <w:bookmarkStart w:id="1751" w:name="_Toc453764868"/>
        <w:bookmarkStart w:id="1752" w:name="_Toc453765129"/>
        <w:bookmarkStart w:id="1753" w:name="_Toc453765577"/>
        <w:bookmarkStart w:id="1754" w:name="_Toc453766020"/>
        <w:bookmarkStart w:id="1755" w:name="_Toc453767282"/>
        <w:bookmarkStart w:id="1756" w:name="_Toc453767506"/>
        <w:bookmarkStart w:id="1757" w:name="_Toc453767730"/>
        <w:bookmarkStart w:id="1758" w:name="_Toc453767955"/>
        <w:bookmarkStart w:id="1759" w:name="_Toc453768178"/>
        <w:bookmarkStart w:id="1760" w:name="_Toc453785858"/>
        <w:bookmarkStart w:id="1761" w:name="_Toc453786372"/>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del>
    </w:p>
    <w:p w:rsidR="00C0594E" w:rsidDel="00B1717F" w:rsidRDefault="00B706A9">
      <w:pPr>
        <w:pStyle w:val="Heading1"/>
        <w:rPr>
          <w:del w:id="1762" w:author="Meir Kalter" w:date="2016-06-14T08:48:00Z"/>
          <w:noProof/>
        </w:rPr>
        <w:pPrChange w:id="1763" w:author="Meir Kalter" w:date="2016-06-15T15:12:00Z">
          <w:pPr>
            <w:pStyle w:val="TOC21"/>
            <w:numPr>
              <w:ilvl w:val="1"/>
              <w:numId w:val="4"/>
            </w:numPr>
            <w:ind w:left="673" w:hanging="453"/>
          </w:pPr>
        </w:pPrChange>
      </w:pPr>
      <w:del w:id="1764" w:author="Meir Kalter" w:date="2016-06-14T08:48:00Z">
        <w:r w:rsidDel="00B1717F">
          <w:rPr>
            <w:noProof/>
          </w:rPr>
          <w:delText>Save assembler file</w:delText>
        </w:r>
        <w:r w:rsidDel="00B1717F">
          <w:rPr>
            <w:noProof/>
          </w:rPr>
          <w:tab/>
          <w:delText>15</w:delText>
        </w:r>
        <w:bookmarkStart w:id="1765" w:name="_Toc453680953"/>
        <w:bookmarkStart w:id="1766" w:name="_Toc453681109"/>
        <w:bookmarkStart w:id="1767" w:name="_Toc453681258"/>
        <w:bookmarkStart w:id="1768" w:name="_Toc453681408"/>
        <w:bookmarkStart w:id="1769" w:name="_Toc453681556"/>
        <w:bookmarkStart w:id="1770" w:name="_Toc453681704"/>
        <w:bookmarkStart w:id="1771" w:name="_Toc453681849"/>
        <w:bookmarkStart w:id="1772" w:name="_Toc453763816"/>
        <w:bookmarkStart w:id="1773" w:name="_Toc453763965"/>
        <w:bookmarkStart w:id="1774" w:name="_Toc453764113"/>
        <w:bookmarkStart w:id="1775" w:name="_Toc453764472"/>
        <w:bookmarkStart w:id="1776" w:name="_Toc453764665"/>
        <w:bookmarkStart w:id="1777" w:name="_Toc453764869"/>
        <w:bookmarkStart w:id="1778" w:name="_Toc453765130"/>
        <w:bookmarkStart w:id="1779" w:name="_Toc453765578"/>
        <w:bookmarkStart w:id="1780" w:name="_Toc453766021"/>
        <w:bookmarkStart w:id="1781" w:name="_Toc453767283"/>
        <w:bookmarkStart w:id="1782" w:name="_Toc453767507"/>
        <w:bookmarkStart w:id="1783" w:name="_Toc453767731"/>
        <w:bookmarkStart w:id="1784" w:name="_Toc453767956"/>
        <w:bookmarkStart w:id="1785" w:name="_Toc453768179"/>
        <w:bookmarkStart w:id="1786" w:name="_Toc453785859"/>
        <w:bookmarkStart w:id="1787" w:name="_Toc453786373"/>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del>
    </w:p>
    <w:p w:rsidR="00C0594E" w:rsidDel="00B1717F" w:rsidRDefault="00B706A9">
      <w:pPr>
        <w:pStyle w:val="Heading1"/>
        <w:rPr>
          <w:del w:id="1788" w:author="Meir Kalter" w:date="2016-06-14T08:48:00Z"/>
          <w:noProof/>
        </w:rPr>
        <w:pPrChange w:id="1789" w:author="Meir Kalter" w:date="2016-06-15T15:12:00Z">
          <w:pPr>
            <w:pStyle w:val="TOC31"/>
            <w:numPr>
              <w:ilvl w:val="2"/>
              <w:numId w:val="13"/>
            </w:numPr>
            <w:ind w:left="996" w:hanging="556"/>
          </w:pPr>
        </w:pPrChange>
      </w:pPr>
      <w:del w:id="1790" w:author="Meir Kalter" w:date="2016-06-14T08:48:00Z">
        <w:r w:rsidDel="00B1717F">
          <w:rPr>
            <w:noProof/>
          </w:rPr>
          <w:delText xml:space="preserve">Save file flow: </w:delText>
        </w:r>
        <w:r w:rsidDel="00B1717F">
          <w:rPr>
            <w:noProof/>
          </w:rPr>
          <w:tab/>
          <w:delText>15</w:delText>
        </w:r>
        <w:bookmarkStart w:id="1791" w:name="_Toc453680954"/>
        <w:bookmarkStart w:id="1792" w:name="_Toc453681110"/>
        <w:bookmarkStart w:id="1793" w:name="_Toc453681259"/>
        <w:bookmarkStart w:id="1794" w:name="_Toc453681409"/>
        <w:bookmarkStart w:id="1795" w:name="_Toc453681557"/>
        <w:bookmarkStart w:id="1796" w:name="_Toc453681705"/>
        <w:bookmarkStart w:id="1797" w:name="_Toc453681850"/>
        <w:bookmarkStart w:id="1798" w:name="_Toc453763817"/>
        <w:bookmarkStart w:id="1799" w:name="_Toc453763966"/>
        <w:bookmarkStart w:id="1800" w:name="_Toc453764114"/>
        <w:bookmarkStart w:id="1801" w:name="_Toc453764473"/>
        <w:bookmarkStart w:id="1802" w:name="_Toc453764666"/>
        <w:bookmarkStart w:id="1803" w:name="_Toc453764870"/>
        <w:bookmarkStart w:id="1804" w:name="_Toc453765131"/>
        <w:bookmarkStart w:id="1805" w:name="_Toc453765579"/>
        <w:bookmarkStart w:id="1806" w:name="_Toc453766022"/>
        <w:bookmarkStart w:id="1807" w:name="_Toc453767284"/>
        <w:bookmarkStart w:id="1808" w:name="_Toc453767508"/>
        <w:bookmarkStart w:id="1809" w:name="_Toc453767732"/>
        <w:bookmarkStart w:id="1810" w:name="_Toc453767957"/>
        <w:bookmarkStart w:id="1811" w:name="_Toc453768180"/>
        <w:bookmarkStart w:id="1812" w:name="_Toc453785860"/>
        <w:bookmarkStart w:id="1813" w:name="_Toc453786374"/>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del>
    </w:p>
    <w:p w:rsidR="00C0594E" w:rsidDel="00B1717F" w:rsidRDefault="00B706A9">
      <w:pPr>
        <w:pStyle w:val="Heading1"/>
        <w:rPr>
          <w:del w:id="1814" w:author="Meir Kalter" w:date="2016-06-14T08:48:00Z"/>
          <w:noProof/>
        </w:rPr>
        <w:pPrChange w:id="1815" w:author="Meir Kalter" w:date="2016-06-15T15:12:00Z">
          <w:pPr>
            <w:pStyle w:val="TOC21"/>
            <w:numPr>
              <w:ilvl w:val="1"/>
              <w:numId w:val="4"/>
            </w:numPr>
            <w:ind w:left="673" w:hanging="453"/>
          </w:pPr>
        </w:pPrChange>
      </w:pPr>
      <w:del w:id="1816" w:author="Meir Kalter" w:date="2016-06-14T08:48:00Z">
        <w:r w:rsidDel="00B1717F">
          <w:rPr>
            <w:noProof/>
          </w:rPr>
          <w:delText>Memory view</w:delText>
        </w:r>
        <w:r w:rsidDel="00B1717F">
          <w:rPr>
            <w:noProof/>
          </w:rPr>
          <w:tab/>
          <w:delText>18</w:delText>
        </w:r>
        <w:bookmarkStart w:id="1817" w:name="_Toc453680955"/>
        <w:bookmarkStart w:id="1818" w:name="_Toc453681111"/>
        <w:bookmarkStart w:id="1819" w:name="_Toc453681260"/>
        <w:bookmarkStart w:id="1820" w:name="_Toc453681410"/>
        <w:bookmarkStart w:id="1821" w:name="_Toc453681558"/>
        <w:bookmarkStart w:id="1822" w:name="_Toc453681706"/>
        <w:bookmarkStart w:id="1823" w:name="_Toc453681851"/>
        <w:bookmarkStart w:id="1824" w:name="_Toc453763818"/>
        <w:bookmarkStart w:id="1825" w:name="_Toc453763967"/>
        <w:bookmarkStart w:id="1826" w:name="_Toc453764115"/>
        <w:bookmarkStart w:id="1827" w:name="_Toc453764474"/>
        <w:bookmarkStart w:id="1828" w:name="_Toc453764667"/>
        <w:bookmarkStart w:id="1829" w:name="_Toc453764871"/>
        <w:bookmarkStart w:id="1830" w:name="_Toc453765132"/>
        <w:bookmarkStart w:id="1831" w:name="_Toc453765580"/>
        <w:bookmarkStart w:id="1832" w:name="_Toc453766023"/>
        <w:bookmarkStart w:id="1833" w:name="_Toc453767285"/>
        <w:bookmarkStart w:id="1834" w:name="_Toc453767509"/>
        <w:bookmarkStart w:id="1835" w:name="_Toc453767733"/>
        <w:bookmarkStart w:id="1836" w:name="_Toc453767958"/>
        <w:bookmarkStart w:id="1837" w:name="_Toc453768181"/>
        <w:bookmarkStart w:id="1838" w:name="_Toc453785861"/>
        <w:bookmarkStart w:id="1839" w:name="_Toc453786375"/>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del>
    </w:p>
    <w:p w:rsidR="00C0594E" w:rsidDel="00B1717F" w:rsidRDefault="00B706A9">
      <w:pPr>
        <w:pStyle w:val="Heading1"/>
        <w:rPr>
          <w:del w:id="1840" w:author="Meir Kalter" w:date="2016-06-14T08:48:00Z"/>
          <w:noProof/>
        </w:rPr>
        <w:pPrChange w:id="1841" w:author="Meir Kalter" w:date="2016-06-15T15:12:00Z">
          <w:pPr>
            <w:pStyle w:val="TOC31"/>
            <w:numPr>
              <w:ilvl w:val="2"/>
              <w:numId w:val="4"/>
            </w:numPr>
            <w:ind w:left="1148" w:hanging="708"/>
          </w:pPr>
        </w:pPrChange>
      </w:pPr>
      <w:del w:id="1842" w:author="Meir Kalter" w:date="2016-06-14T08:48:00Z">
        <w:r w:rsidDel="00B1717F">
          <w:rPr>
            <w:noProof/>
          </w:rPr>
          <w:delText>Memory</w:delText>
        </w:r>
        <w:r w:rsidDel="00B1717F">
          <w:rPr>
            <w:noProof/>
          </w:rPr>
          <w:tab/>
          <w:delText>18</w:delText>
        </w:r>
        <w:bookmarkStart w:id="1843" w:name="_Toc453680956"/>
        <w:bookmarkStart w:id="1844" w:name="_Toc453681112"/>
        <w:bookmarkStart w:id="1845" w:name="_Toc453681261"/>
        <w:bookmarkStart w:id="1846" w:name="_Toc453681411"/>
        <w:bookmarkStart w:id="1847" w:name="_Toc453681559"/>
        <w:bookmarkStart w:id="1848" w:name="_Toc453681707"/>
        <w:bookmarkStart w:id="1849" w:name="_Toc453681852"/>
        <w:bookmarkStart w:id="1850" w:name="_Toc453763819"/>
        <w:bookmarkStart w:id="1851" w:name="_Toc453763968"/>
        <w:bookmarkStart w:id="1852" w:name="_Toc453764116"/>
        <w:bookmarkStart w:id="1853" w:name="_Toc453764475"/>
        <w:bookmarkStart w:id="1854" w:name="_Toc453764668"/>
        <w:bookmarkStart w:id="1855" w:name="_Toc453764872"/>
        <w:bookmarkStart w:id="1856" w:name="_Toc453765133"/>
        <w:bookmarkStart w:id="1857" w:name="_Toc453765581"/>
        <w:bookmarkStart w:id="1858" w:name="_Toc453766024"/>
        <w:bookmarkStart w:id="1859" w:name="_Toc453767286"/>
        <w:bookmarkStart w:id="1860" w:name="_Toc453767510"/>
        <w:bookmarkStart w:id="1861" w:name="_Toc453767734"/>
        <w:bookmarkStart w:id="1862" w:name="_Toc453767959"/>
        <w:bookmarkStart w:id="1863" w:name="_Toc453768182"/>
        <w:bookmarkStart w:id="1864" w:name="_Toc453785862"/>
        <w:bookmarkStart w:id="1865" w:name="_Toc453786376"/>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del>
    </w:p>
    <w:p w:rsidR="00C0594E" w:rsidDel="00B1717F" w:rsidRDefault="00B706A9">
      <w:pPr>
        <w:pStyle w:val="Heading1"/>
        <w:rPr>
          <w:del w:id="1866" w:author="Meir Kalter" w:date="2016-06-14T08:48:00Z"/>
          <w:noProof/>
        </w:rPr>
        <w:pPrChange w:id="1867" w:author="Meir Kalter" w:date="2016-06-15T15:12:00Z">
          <w:pPr>
            <w:pStyle w:val="TOC31"/>
            <w:numPr>
              <w:ilvl w:val="2"/>
              <w:numId w:val="4"/>
            </w:numPr>
            <w:ind w:left="1148" w:hanging="708"/>
          </w:pPr>
        </w:pPrChange>
      </w:pPr>
      <w:del w:id="1868" w:author="Meir Kalter" w:date="2016-06-14T08:48:00Z">
        <w:r w:rsidDel="00B1717F">
          <w:rPr>
            <w:noProof/>
          </w:rPr>
          <w:delText>Instruction cpu</w:delText>
        </w:r>
        <w:r w:rsidDel="00B1717F">
          <w:rPr>
            <w:noProof/>
          </w:rPr>
          <w:tab/>
          <w:delText>18</w:delText>
        </w:r>
        <w:bookmarkStart w:id="1869" w:name="_Toc453680957"/>
        <w:bookmarkStart w:id="1870" w:name="_Toc453681113"/>
        <w:bookmarkStart w:id="1871" w:name="_Toc453681262"/>
        <w:bookmarkStart w:id="1872" w:name="_Toc453681412"/>
        <w:bookmarkStart w:id="1873" w:name="_Toc453681560"/>
        <w:bookmarkStart w:id="1874" w:name="_Toc453681708"/>
        <w:bookmarkStart w:id="1875" w:name="_Toc453681853"/>
        <w:bookmarkStart w:id="1876" w:name="_Toc453763820"/>
        <w:bookmarkStart w:id="1877" w:name="_Toc453763969"/>
        <w:bookmarkStart w:id="1878" w:name="_Toc453764117"/>
        <w:bookmarkStart w:id="1879" w:name="_Toc453764476"/>
        <w:bookmarkStart w:id="1880" w:name="_Toc453764669"/>
        <w:bookmarkStart w:id="1881" w:name="_Toc453764873"/>
        <w:bookmarkStart w:id="1882" w:name="_Toc453765134"/>
        <w:bookmarkStart w:id="1883" w:name="_Toc453765582"/>
        <w:bookmarkStart w:id="1884" w:name="_Toc453766025"/>
        <w:bookmarkStart w:id="1885" w:name="_Toc453767287"/>
        <w:bookmarkStart w:id="1886" w:name="_Toc453767511"/>
        <w:bookmarkStart w:id="1887" w:name="_Toc453767735"/>
        <w:bookmarkStart w:id="1888" w:name="_Toc453767960"/>
        <w:bookmarkStart w:id="1889" w:name="_Toc453768183"/>
        <w:bookmarkStart w:id="1890" w:name="_Toc453785863"/>
        <w:bookmarkStart w:id="1891" w:name="_Toc453786377"/>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del>
    </w:p>
    <w:p w:rsidR="00C0594E" w:rsidDel="00B1717F" w:rsidRDefault="00B706A9">
      <w:pPr>
        <w:pStyle w:val="Heading1"/>
        <w:rPr>
          <w:del w:id="1892" w:author="Meir Kalter" w:date="2016-06-14T08:48:00Z"/>
          <w:noProof/>
        </w:rPr>
        <w:pPrChange w:id="1893" w:author="Meir Kalter" w:date="2016-06-15T15:12:00Z">
          <w:pPr>
            <w:pStyle w:val="TOC31"/>
            <w:numPr>
              <w:ilvl w:val="2"/>
              <w:numId w:val="4"/>
            </w:numPr>
            <w:ind w:left="1148" w:hanging="708"/>
          </w:pPr>
        </w:pPrChange>
      </w:pPr>
      <w:del w:id="1894" w:author="Meir Kalter" w:date="2016-06-14T08:48:00Z">
        <w:r w:rsidDel="00B1717F">
          <w:rPr>
            <w:noProof/>
          </w:rPr>
          <w:delText>Stack</w:delText>
        </w:r>
        <w:r w:rsidDel="00B1717F">
          <w:rPr>
            <w:noProof/>
          </w:rPr>
          <w:tab/>
          <w:delText>18</w:delText>
        </w:r>
        <w:bookmarkStart w:id="1895" w:name="_Toc453680958"/>
        <w:bookmarkStart w:id="1896" w:name="_Toc453681114"/>
        <w:bookmarkStart w:id="1897" w:name="_Toc453681263"/>
        <w:bookmarkStart w:id="1898" w:name="_Toc453681413"/>
        <w:bookmarkStart w:id="1899" w:name="_Toc453681561"/>
        <w:bookmarkStart w:id="1900" w:name="_Toc453681709"/>
        <w:bookmarkStart w:id="1901" w:name="_Toc453681854"/>
        <w:bookmarkStart w:id="1902" w:name="_Toc453763821"/>
        <w:bookmarkStart w:id="1903" w:name="_Toc453763970"/>
        <w:bookmarkStart w:id="1904" w:name="_Toc453764118"/>
        <w:bookmarkStart w:id="1905" w:name="_Toc453764477"/>
        <w:bookmarkStart w:id="1906" w:name="_Toc453764670"/>
        <w:bookmarkStart w:id="1907" w:name="_Toc453764874"/>
        <w:bookmarkStart w:id="1908" w:name="_Toc453765135"/>
        <w:bookmarkStart w:id="1909" w:name="_Toc453765583"/>
        <w:bookmarkStart w:id="1910" w:name="_Toc453766026"/>
        <w:bookmarkStart w:id="1911" w:name="_Toc453767288"/>
        <w:bookmarkStart w:id="1912" w:name="_Toc453767512"/>
        <w:bookmarkStart w:id="1913" w:name="_Toc453767736"/>
        <w:bookmarkStart w:id="1914" w:name="_Toc453767961"/>
        <w:bookmarkStart w:id="1915" w:name="_Toc453768184"/>
        <w:bookmarkStart w:id="1916" w:name="_Toc453785864"/>
        <w:bookmarkStart w:id="1917" w:name="_Toc453786378"/>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del>
    </w:p>
    <w:p w:rsidR="00C0594E" w:rsidDel="00B1717F" w:rsidRDefault="00B706A9">
      <w:pPr>
        <w:pStyle w:val="Heading1"/>
        <w:rPr>
          <w:del w:id="1918" w:author="Meir Kalter" w:date="2016-06-14T08:48:00Z"/>
          <w:noProof/>
        </w:rPr>
        <w:pPrChange w:id="1919" w:author="Meir Kalter" w:date="2016-06-15T15:12:00Z">
          <w:pPr>
            <w:pStyle w:val="TOC21"/>
            <w:numPr>
              <w:ilvl w:val="1"/>
              <w:numId w:val="4"/>
            </w:numPr>
            <w:ind w:left="673" w:hanging="453"/>
          </w:pPr>
        </w:pPrChange>
      </w:pPr>
      <w:del w:id="1920" w:author="Meir Kalter" w:date="2016-06-14T08:48:00Z">
        <w:r w:rsidDel="00B1717F">
          <w:rPr>
            <w:noProof/>
          </w:rPr>
          <w:delText>Seven segment display</w:delText>
        </w:r>
        <w:r w:rsidDel="00B1717F">
          <w:rPr>
            <w:noProof/>
          </w:rPr>
          <w:tab/>
          <w:delText>18</w:delText>
        </w:r>
        <w:bookmarkStart w:id="1921" w:name="_Toc453680959"/>
        <w:bookmarkStart w:id="1922" w:name="_Toc453681115"/>
        <w:bookmarkStart w:id="1923" w:name="_Toc453681264"/>
        <w:bookmarkStart w:id="1924" w:name="_Toc453681414"/>
        <w:bookmarkStart w:id="1925" w:name="_Toc453681562"/>
        <w:bookmarkStart w:id="1926" w:name="_Toc453681710"/>
        <w:bookmarkStart w:id="1927" w:name="_Toc453681855"/>
        <w:bookmarkStart w:id="1928" w:name="_Toc453763822"/>
        <w:bookmarkStart w:id="1929" w:name="_Toc453763971"/>
        <w:bookmarkStart w:id="1930" w:name="_Toc453764119"/>
        <w:bookmarkStart w:id="1931" w:name="_Toc453764478"/>
        <w:bookmarkStart w:id="1932" w:name="_Toc453764671"/>
        <w:bookmarkStart w:id="1933" w:name="_Toc453764875"/>
        <w:bookmarkStart w:id="1934" w:name="_Toc453765136"/>
        <w:bookmarkStart w:id="1935" w:name="_Toc453765584"/>
        <w:bookmarkStart w:id="1936" w:name="_Toc453766027"/>
        <w:bookmarkStart w:id="1937" w:name="_Toc453767289"/>
        <w:bookmarkStart w:id="1938" w:name="_Toc453767513"/>
        <w:bookmarkStart w:id="1939" w:name="_Toc453767737"/>
        <w:bookmarkStart w:id="1940" w:name="_Toc453767962"/>
        <w:bookmarkStart w:id="1941" w:name="_Toc453768185"/>
        <w:bookmarkStart w:id="1942" w:name="_Toc453785865"/>
        <w:bookmarkStart w:id="1943" w:name="_Toc453786379"/>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del>
    </w:p>
    <w:p w:rsidR="00C0594E" w:rsidDel="00B1717F" w:rsidRDefault="00B706A9">
      <w:pPr>
        <w:pStyle w:val="Heading1"/>
        <w:rPr>
          <w:del w:id="1944" w:author="Meir Kalter" w:date="2016-06-14T08:48:00Z"/>
          <w:noProof/>
        </w:rPr>
        <w:pPrChange w:id="1945" w:author="Meir Kalter" w:date="2016-06-15T15:12:00Z">
          <w:pPr>
            <w:pStyle w:val="TOC21"/>
            <w:numPr>
              <w:ilvl w:val="1"/>
              <w:numId w:val="4"/>
            </w:numPr>
            <w:ind w:left="673" w:hanging="453"/>
          </w:pPr>
        </w:pPrChange>
      </w:pPr>
      <w:del w:id="1946" w:author="Meir Kalter" w:date="2016-06-14T08:48:00Z">
        <w:r w:rsidDel="00B1717F">
          <w:rPr>
            <w:noProof/>
          </w:rPr>
          <w:delText>Input battery of 8 switches</w:delText>
        </w:r>
        <w:r w:rsidDel="00B1717F">
          <w:rPr>
            <w:noProof/>
          </w:rPr>
          <w:tab/>
          <w:delText>19</w:delText>
        </w:r>
        <w:bookmarkStart w:id="1947" w:name="_Toc453680960"/>
        <w:bookmarkStart w:id="1948" w:name="_Toc453681116"/>
        <w:bookmarkStart w:id="1949" w:name="_Toc453681265"/>
        <w:bookmarkStart w:id="1950" w:name="_Toc453681415"/>
        <w:bookmarkStart w:id="1951" w:name="_Toc453681563"/>
        <w:bookmarkStart w:id="1952" w:name="_Toc453681711"/>
        <w:bookmarkStart w:id="1953" w:name="_Toc453681856"/>
        <w:bookmarkStart w:id="1954" w:name="_Toc453763823"/>
        <w:bookmarkStart w:id="1955" w:name="_Toc453763972"/>
        <w:bookmarkStart w:id="1956" w:name="_Toc453764120"/>
        <w:bookmarkStart w:id="1957" w:name="_Toc453764479"/>
        <w:bookmarkStart w:id="1958" w:name="_Toc453764672"/>
        <w:bookmarkStart w:id="1959" w:name="_Toc453764876"/>
        <w:bookmarkStart w:id="1960" w:name="_Toc453765137"/>
        <w:bookmarkStart w:id="1961" w:name="_Toc453765585"/>
        <w:bookmarkStart w:id="1962" w:name="_Toc453766028"/>
        <w:bookmarkStart w:id="1963" w:name="_Toc453767290"/>
        <w:bookmarkStart w:id="1964" w:name="_Toc453767514"/>
        <w:bookmarkStart w:id="1965" w:name="_Toc453767738"/>
        <w:bookmarkStart w:id="1966" w:name="_Toc453767963"/>
        <w:bookmarkStart w:id="1967" w:name="_Toc453768186"/>
        <w:bookmarkStart w:id="1968" w:name="_Toc453785866"/>
        <w:bookmarkStart w:id="1969" w:name="_Toc453786380"/>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del>
    </w:p>
    <w:p w:rsidR="00C0594E" w:rsidDel="00B1717F" w:rsidRDefault="00B706A9">
      <w:pPr>
        <w:pStyle w:val="Heading1"/>
        <w:rPr>
          <w:del w:id="1970" w:author="Meir Kalter" w:date="2016-06-14T08:48:00Z"/>
          <w:noProof/>
        </w:rPr>
        <w:pPrChange w:id="1971" w:author="Meir Kalter" w:date="2016-06-15T15:12:00Z">
          <w:pPr>
            <w:pStyle w:val="TOC21"/>
            <w:numPr>
              <w:ilvl w:val="1"/>
              <w:numId w:val="15"/>
            </w:numPr>
            <w:ind w:left="673" w:hanging="453"/>
          </w:pPr>
        </w:pPrChange>
      </w:pPr>
      <w:del w:id="1972" w:author="Meir Kalter" w:date="2016-06-14T08:48:00Z">
        <w:r w:rsidDel="00B1717F">
          <w:rPr>
            <w:noProof/>
          </w:rPr>
          <w:delText>Toolbar</w:delText>
        </w:r>
        <w:r w:rsidDel="00B1717F">
          <w:rPr>
            <w:noProof/>
          </w:rPr>
          <w:tab/>
          <w:delText>20</w:delText>
        </w:r>
        <w:bookmarkStart w:id="1973" w:name="_Toc453680961"/>
        <w:bookmarkStart w:id="1974" w:name="_Toc453681117"/>
        <w:bookmarkStart w:id="1975" w:name="_Toc453681266"/>
        <w:bookmarkStart w:id="1976" w:name="_Toc453681416"/>
        <w:bookmarkStart w:id="1977" w:name="_Toc453681564"/>
        <w:bookmarkStart w:id="1978" w:name="_Toc453681712"/>
        <w:bookmarkStart w:id="1979" w:name="_Toc453681857"/>
        <w:bookmarkStart w:id="1980" w:name="_Toc453763824"/>
        <w:bookmarkStart w:id="1981" w:name="_Toc453763973"/>
        <w:bookmarkStart w:id="1982" w:name="_Toc453764121"/>
        <w:bookmarkStart w:id="1983" w:name="_Toc453764480"/>
        <w:bookmarkStart w:id="1984" w:name="_Toc453764673"/>
        <w:bookmarkStart w:id="1985" w:name="_Toc453764877"/>
        <w:bookmarkStart w:id="1986" w:name="_Toc453765138"/>
        <w:bookmarkStart w:id="1987" w:name="_Toc453765586"/>
        <w:bookmarkStart w:id="1988" w:name="_Toc453766029"/>
        <w:bookmarkStart w:id="1989" w:name="_Toc453767291"/>
        <w:bookmarkStart w:id="1990" w:name="_Toc453767515"/>
        <w:bookmarkStart w:id="1991" w:name="_Toc453767739"/>
        <w:bookmarkStart w:id="1992" w:name="_Toc453767964"/>
        <w:bookmarkStart w:id="1993" w:name="_Toc453768187"/>
        <w:bookmarkStart w:id="1994" w:name="_Toc453785867"/>
        <w:bookmarkStart w:id="1995" w:name="_Toc453786381"/>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del>
    </w:p>
    <w:p w:rsidR="00C0594E" w:rsidDel="00B1717F" w:rsidRDefault="00B706A9">
      <w:pPr>
        <w:pStyle w:val="Heading1"/>
        <w:rPr>
          <w:del w:id="1996" w:author="Meir Kalter" w:date="2016-06-14T08:48:00Z"/>
          <w:noProof/>
        </w:rPr>
        <w:pPrChange w:id="1997" w:author="Meir Kalter" w:date="2016-06-15T15:12:00Z">
          <w:pPr>
            <w:pStyle w:val="TOC21"/>
            <w:numPr>
              <w:ilvl w:val="1"/>
              <w:numId w:val="4"/>
            </w:numPr>
            <w:ind w:left="673" w:hanging="453"/>
          </w:pPr>
        </w:pPrChange>
      </w:pPr>
      <w:del w:id="1998" w:author="Meir Kalter" w:date="2016-06-14T08:48:00Z">
        <w:r w:rsidDel="00B1717F">
          <w:rPr>
            <w:noProof/>
          </w:rPr>
          <w:delText>Gui Menu</w:delText>
        </w:r>
        <w:r w:rsidDel="00B1717F">
          <w:rPr>
            <w:noProof/>
          </w:rPr>
          <w:tab/>
          <w:delText>21</w:delText>
        </w:r>
        <w:bookmarkStart w:id="1999" w:name="_Toc453680962"/>
        <w:bookmarkStart w:id="2000" w:name="_Toc453681118"/>
        <w:bookmarkStart w:id="2001" w:name="_Toc453681267"/>
        <w:bookmarkStart w:id="2002" w:name="_Toc453681417"/>
        <w:bookmarkStart w:id="2003" w:name="_Toc453681565"/>
        <w:bookmarkStart w:id="2004" w:name="_Toc453681713"/>
        <w:bookmarkStart w:id="2005" w:name="_Toc453681858"/>
        <w:bookmarkStart w:id="2006" w:name="_Toc453763825"/>
        <w:bookmarkStart w:id="2007" w:name="_Toc453763974"/>
        <w:bookmarkStart w:id="2008" w:name="_Toc453764122"/>
        <w:bookmarkStart w:id="2009" w:name="_Toc453764481"/>
        <w:bookmarkStart w:id="2010" w:name="_Toc453764674"/>
        <w:bookmarkStart w:id="2011" w:name="_Toc453764878"/>
        <w:bookmarkStart w:id="2012" w:name="_Toc453765139"/>
        <w:bookmarkStart w:id="2013" w:name="_Toc453765587"/>
        <w:bookmarkStart w:id="2014" w:name="_Toc453766030"/>
        <w:bookmarkStart w:id="2015" w:name="_Toc453767292"/>
        <w:bookmarkStart w:id="2016" w:name="_Toc453767516"/>
        <w:bookmarkStart w:id="2017" w:name="_Toc453767740"/>
        <w:bookmarkStart w:id="2018" w:name="_Toc453767965"/>
        <w:bookmarkStart w:id="2019" w:name="_Toc453768188"/>
        <w:bookmarkStart w:id="2020" w:name="_Toc453785868"/>
        <w:bookmarkStart w:id="2021" w:name="_Toc453786382"/>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del>
    </w:p>
    <w:p w:rsidR="00C0594E" w:rsidDel="00B1717F" w:rsidRDefault="00B706A9">
      <w:pPr>
        <w:pStyle w:val="Heading1"/>
        <w:rPr>
          <w:del w:id="2022" w:author="Meir Kalter" w:date="2016-06-14T08:48:00Z"/>
          <w:noProof/>
        </w:rPr>
        <w:pPrChange w:id="2023" w:author="Meir Kalter" w:date="2016-06-15T15:12:00Z">
          <w:pPr>
            <w:pStyle w:val="TOC51"/>
            <w:numPr>
              <w:numId w:val="16"/>
            </w:numPr>
            <w:ind w:left="183" w:hanging="183"/>
          </w:pPr>
        </w:pPrChange>
      </w:pPr>
      <w:del w:id="2024" w:author="Meir Kalter" w:date="2016-06-14T08:48:00Z">
        <w:r w:rsidDel="00B1717F">
          <w:rPr>
            <w:noProof/>
          </w:rPr>
          <w:delText>Gui behaviour</w:delText>
        </w:r>
        <w:r w:rsidDel="00B1717F">
          <w:rPr>
            <w:noProof/>
          </w:rPr>
          <w:tab/>
          <w:delText>21</w:delText>
        </w:r>
        <w:bookmarkStart w:id="2025" w:name="_Toc453680963"/>
        <w:bookmarkStart w:id="2026" w:name="_Toc453681119"/>
        <w:bookmarkStart w:id="2027" w:name="_Toc453681268"/>
        <w:bookmarkStart w:id="2028" w:name="_Toc453681418"/>
        <w:bookmarkStart w:id="2029" w:name="_Toc453681566"/>
        <w:bookmarkStart w:id="2030" w:name="_Toc453681714"/>
        <w:bookmarkStart w:id="2031" w:name="_Toc453681859"/>
        <w:bookmarkStart w:id="2032" w:name="_Toc453763826"/>
        <w:bookmarkStart w:id="2033" w:name="_Toc453763975"/>
        <w:bookmarkStart w:id="2034" w:name="_Toc453764123"/>
        <w:bookmarkStart w:id="2035" w:name="_Toc453764482"/>
        <w:bookmarkStart w:id="2036" w:name="_Toc453764675"/>
        <w:bookmarkStart w:id="2037" w:name="_Toc453764879"/>
        <w:bookmarkStart w:id="2038" w:name="_Toc453765140"/>
        <w:bookmarkStart w:id="2039" w:name="_Toc453765588"/>
        <w:bookmarkStart w:id="2040" w:name="_Toc453766031"/>
        <w:bookmarkStart w:id="2041" w:name="_Toc453767293"/>
        <w:bookmarkStart w:id="2042" w:name="_Toc453767517"/>
        <w:bookmarkStart w:id="2043" w:name="_Toc453767741"/>
        <w:bookmarkStart w:id="2044" w:name="_Toc453767966"/>
        <w:bookmarkStart w:id="2045" w:name="_Toc453768189"/>
        <w:bookmarkStart w:id="2046" w:name="_Toc453785869"/>
        <w:bookmarkStart w:id="2047" w:name="_Toc453786383"/>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del>
    </w:p>
    <w:p w:rsidR="00C0594E" w:rsidDel="00B1717F" w:rsidRDefault="00B706A9">
      <w:pPr>
        <w:pStyle w:val="Heading1"/>
        <w:rPr>
          <w:del w:id="2048" w:author="Meir Kalter" w:date="2016-06-14T08:48:00Z"/>
          <w:noProof/>
        </w:rPr>
        <w:pPrChange w:id="2049" w:author="Meir Kalter" w:date="2016-06-15T15:12:00Z">
          <w:pPr>
            <w:pStyle w:val="TOC51"/>
            <w:numPr>
              <w:numId w:val="4"/>
            </w:numPr>
            <w:ind w:left="183" w:hanging="183"/>
          </w:pPr>
        </w:pPrChange>
      </w:pPr>
      <w:del w:id="2050" w:author="Meir Kalter" w:date="2016-06-14T08:48:00Z">
        <w:r w:rsidDel="00B1717F">
          <w:rPr>
            <w:noProof/>
          </w:rPr>
          <w:delText>Debugger</w:delText>
        </w:r>
        <w:r w:rsidDel="00B1717F">
          <w:rPr>
            <w:noProof/>
          </w:rPr>
          <w:tab/>
          <w:delText>22</w:delText>
        </w:r>
        <w:bookmarkStart w:id="2051" w:name="_Toc453680964"/>
        <w:bookmarkStart w:id="2052" w:name="_Toc453681120"/>
        <w:bookmarkStart w:id="2053" w:name="_Toc453681269"/>
        <w:bookmarkStart w:id="2054" w:name="_Toc453681419"/>
        <w:bookmarkStart w:id="2055" w:name="_Toc453681567"/>
        <w:bookmarkStart w:id="2056" w:name="_Toc453681715"/>
        <w:bookmarkStart w:id="2057" w:name="_Toc453681860"/>
        <w:bookmarkStart w:id="2058" w:name="_Toc453763827"/>
        <w:bookmarkStart w:id="2059" w:name="_Toc453763976"/>
        <w:bookmarkStart w:id="2060" w:name="_Toc453764124"/>
        <w:bookmarkStart w:id="2061" w:name="_Toc453764483"/>
        <w:bookmarkStart w:id="2062" w:name="_Toc453764676"/>
        <w:bookmarkStart w:id="2063" w:name="_Toc453764880"/>
        <w:bookmarkStart w:id="2064" w:name="_Toc453765141"/>
        <w:bookmarkStart w:id="2065" w:name="_Toc453765589"/>
        <w:bookmarkStart w:id="2066" w:name="_Toc453766032"/>
        <w:bookmarkStart w:id="2067" w:name="_Toc453767294"/>
        <w:bookmarkStart w:id="2068" w:name="_Toc453767518"/>
        <w:bookmarkStart w:id="2069" w:name="_Toc453767742"/>
        <w:bookmarkStart w:id="2070" w:name="_Toc453767967"/>
        <w:bookmarkStart w:id="2071" w:name="_Toc453768190"/>
        <w:bookmarkStart w:id="2072" w:name="_Toc453785870"/>
        <w:bookmarkStart w:id="2073" w:name="_Toc453786384"/>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del>
    </w:p>
    <w:p w:rsidR="00C0594E" w:rsidDel="00B1717F" w:rsidRDefault="00B706A9">
      <w:pPr>
        <w:pStyle w:val="Heading1"/>
        <w:rPr>
          <w:del w:id="2074" w:author="Meir Kalter" w:date="2016-06-14T08:48:00Z"/>
          <w:noProof/>
        </w:rPr>
        <w:pPrChange w:id="2075" w:author="Meir Kalter" w:date="2016-06-15T15:12:00Z">
          <w:pPr>
            <w:pStyle w:val="TOC21"/>
            <w:numPr>
              <w:ilvl w:val="1"/>
              <w:numId w:val="4"/>
            </w:numPr>
            <w:ind w:left="673" w:hanging="453"/>
          </w:pPr>
        </w:pPrChange>
      </w:pPr>
      <w:del w:id="2076" w:author="Meir Kalter" w:date="2016-06-14T08:48:00Z">
        <w:r w:rsidDel="00B1717F">
          <w:rPr>
            <w:noProof/>
          </w:rPr>
          <w:delText>- Step Button</w:delText>
        </w:r>
        <w:r w:rsidDel="00B1717F">
          <w:rPr>
            <w:noProof/>
          </w:rPr>
          <w:tab/>
          <w:delText>22</w:delText>
        </w:r>
        <w:bookmarkStart w:id="2077" w:name="_Toc453680965"/>
        <w:bookmarkStart w:id="2078" w:name="_Toc453681121"/>
        <w:bookmarkStart w:id="2079" w:name="_Toc453681270"/>
        <w:bookmarkStart w:id="2080" w:name="_Toc453681420"/>
        <w:bookmarkStart w:id="2081" w:name="_Toc453681568"/>
        <w:bookmarkStart w:id="2082" w:name="_Toc453681716"/>
        <w:bookmarkStart w:id="2083" w:name="_Toc453681861"/>
        <w:bookmarkStart w:id="2084" w:name="_Toc453763828"/>
        <w:bookmarkStart w:id="2085" w:name="_Toc453763977"/>
        <w:bookmarkStart w:id="2086" w:name="_Toc453764125"/>
        <w:bookmarkStart w:id="2087" w:name="_Toc453764484"/>
        <w:bookmarkStart w:id="2088" w:name="_Toc453764677"/>
        <w:bookmarkStart w:id="2089" w:name="_Toc453764881"/>
        <w:bookmarkStart w:id="2090" w:name="_Toc453765142"/>
        <w:bookmarkStart w:id="2091" w:name="_Toc453765590"/>
        <w:bookmarkStart w:id="2092" w:name="_Toc453766033"/>
        <w:bookmarkStart w:id="2093" w:name="_Toc453767295"/>
        <w:bookmarkStart w:id="2094" w:name="_Toc453767519"/>
        <w:bookmarkStart w:id="2095" w:name="_Toc453767743"/>
        <w:bookmarkStart w:id="2096" w:name="_Toc453767968"/>
        <w:bookmarkStart w:id="2097" w:name="_Toc453768191"/>
        <w:bookmarkStart w:id="2098" w:name="_Toc453785871"/>
        <w:bookmarkStart w:id="2099" w:name="_Toc453786385"/>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del>
    </w:p>
    <w:p w:rsidR="00C0594E" w:rsidDel="00B1717F" w:rsidRDefault="00B706A9">
      <w:pPr>
        <w:pStyle w:val="Heading1"/>
        <w:rPr>
          <w:del w:id="2100" w:author="Meir Kalter" w:date="2016-06-14T08:48:00Z"/>
          <w:noProof/>
        </w:rPr>
        <w:pPrChange w:id="2101" w:author="Meir Kalter" w:date="2016-06-15T15:12:00Z">
          <w:pPr>
            <w:pStyle w:val="TOC21"/>
            <w:numPr>
              <w:ilvl w:val="1"/>
              <w:numId w:val="4"/>
            </w:numPr>
            <w:ind w:left="673" w:hanging="453"/>
          </w:pPr>
        </w:pPrChange>
      </w:pPr>
      <w:del w:id="2102" w:author="Meir Kalter" w:date="2016-06-14T08:48:00Z">
        <w:r w:rsidDel="00B1717F">
          <w:rPr>
            <w:noProof/>
          </w:rPr>
          <w:delText>- Breakpoint [Wasn’t part of the requirement]</w:delText>
        </w:r>
        <w:r w:rsidDel="00B1717F">
          <w:rPr>
            <w:noProof/>
          </w:rPr>
          <w:tab/>
          <w:delText>22</w:delText>
        </w:r>
        <w:bookmarkStart w:id="2103" w:name="_Toc453680966"/>
        <w:bookmarkStart w:id="2104" w:name="_Toc453681122"/>
        <w:bookmarkStart w:id="2105" w:name="_Toc453681271"/>
        <w:bookmarkStart w:id="2106" w:name="_Toc453681421"/>
        <w:bookmarkStart w:id="2107" w:name="_Toc453681569"/>
        <w:bookmarkStart w:id="2108" w:name="_Toc453681717"/>
        <w:bookmarkStart w:id="2109" w:name="_Toc453681862"/>
        <w:bookmarkStart w:id="2110" w:name="_Toc453763829"/>
        <w:bookmarkStart w:id="2111" w:name="_Toc453763978"/>
        <w:bookmarkStart w:id="2112" w:name="_Toc453764126"/>
        <w:bookmarkStart w:id="2113" w:name="_Toc453764485"/>
        <w:bookmarkStart w:id="2114" w:name="_Toc453764678"/>
        <w:bookmarkStart w:id="2115" w:name="_Toc453764882"/>
        <w:bookmarkStart w:id="2116" w:name="_Toc453765143"/>
        <w:bookmarkStart w:id="2117" w:name="_Toc453765591"/>
        <w:bookmarkStart w:id="2118" w:name="_Toc453766034"/>
        <w:bookmarkStart w:id="2119" w:name="_Toc453767296"/>
        <w:bookmarkStart w:id="2120" w:name="_Toc453767520"/>
        <w:bookmarkStart w:id="2121" w:name="_Toc453767744"/>
        <w:bookmarkStart w:id="2122" w:name="_Toc453767969"/>
        <w:bookmarkStart w:id="2123" w:name="_Toc453768192"/>
        <w:bookmarkStart w:id="2124" w:name="_Toc453785872"/>
        <w:bookmarkStart w:id="2125" w:name="_Toc453786386"/>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del>
    </w:p>
    <w:p w:rsidR="00C0594E" w:rsidDel="00B1717F" w:rsidRDefault="00B706A9">
      <w:pPr>
        <w:pStyle w:val="Heading1"/>
        <w:rPr>
          <w:del w:id="2126" w:author="Meir Kalter" w:date="2016-06-14T08:48:00Z"/>
          <w:noProof/>
        </w:rPr>
        <w:pPrChange w:id="2127" w:author="Meir Kalter" w:date="2016-06-15T15:12:00Z">
          <w:pPr>
            <w:pStyle w:val="TOC21"/>
            <w:numPr>
              <w:ilvl w:val="1"/>
              <w:numId w:val="4"/>
            </w:numPr>
            <w:ind w:left="673" w:hanging="453"/>
          </w:pPr>
        </w:pPrChange>
      </w:pPr>
      <w:del w:id="2128" w:author="Meir Kalter" w:date="2016-06-14T08:48:00Z">
        <w:r w:rsidDel="00B1717F">
          <w:rPr>
            <w:noProof/>
          </w:rPr>
          <w:delText>- Run Button</w:delText>
        </w:r>
        <w:r w:rsidDel="00B1717F">
          <w:rPr>
            <w:noProof/>
          </w:rPr>
          <w:tab/>
          <w:delText>22</w:delText>
        </w:r>
        <w:bookmarkStart w:id="2129" w:name="_Toc453680967"/>
        <w:bookmarkStart w:id="2130" w:name="_Toc453681123"/>
        <w:bookmarkStart w:id="2131" w:name="_Toc453681272"/>
        <w:bookmarkStart w:id="2132" w:name="_Toc453681422"/>
        <w:bookmarkStart w:id="2133" w:name="_Toc453681570"/>
        <w:bookmarkStart w:id="2134" w:name="_Toc453681718"/>
        <w:bookmarkStart w:id="2135" w:name="_Toc453681863"/>
        <w:bookmarkStart w:id="2136" w:name="_Toc453763830"/>
        <w:bookmarkStart w:id="2137" w:name="_Toc453763979"/>
        <w:bookmarkStart w:id="2138" w:name="_Toc453764127"/>
        <w:bookmarkStart w:id="2139" w:name="_Toc453764486"/>
        <w:bookmarkStart w:id="2140" w:name="_Toc453764679"/>
        <w:bookmarkStart w:id="2141" w:name="_Toc453764883"/>
        <w:bookmarkStart w:id="2142" w:name="_Toc453765144"/>
        <w:bookmarkStart w:id="2143" w:name="_Toc453765592"/>
        <w:bookmarkStart w:id="2144" w:name="_Toc453766035"/>
        <w:bookmarkStart w:id="2145" w:name="_Toc453767297"/>
        <w:bookmarkStart w:id="2146" w:name="_Toc453767521"/>
        <w:bookmarkStart w:id="2147" w:name="_Toc453767745"/>
        <w:bookmarkStart w:id="2148" w:name="_Toc453767970"/>
        <w:bookmarkStart w:id="2149" w:name="_Toc453768193"/>
        <w:bookmarkStart w:id="2150" w:name="_Toc453785873"/>
        <w:bookmarkStart w:id="2151" w:name="_Toc453786387"/>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del>
    </w:p>
    <w:p w:rsidR="00C0594E" w:rsidDel="00B1717F" w:rsidRDefault="00B706A9">
      <w:pPr>
        <w:pStyle w:val="Heading1"/>
        <w:rPr>
          <w:del w:id="2152" w:author="Meir Kalter" w:date="2016-06-14T08:48:00Z"/>
          <w:noProof/>
        </w:rPr>
        <w:pPrChange w:id="2153" w:author="Meir Kalter" w:date="2016-06-15T15:12:00Z">
          <w:pPr>
            <w:pStyle w:val="TOC21"/>
            <w:numPr>
              <w:ilvl w:val="1"/>
              <w:numId w:val="4"/>
            </w:numPr>
            <w:ind w:left="673" w:hanging="453"/>
          </w:pPr>
        </w:pPrChange>
      </w:pPr>
      <w:del w:id="2154" w:author="Meir Kalter" w:date="2016-06-14T08:48:00Z">
        <w:r w:rsidDel="00B1717F">
          <w:rPr>
            <w:noProof/>
          </w:rPr>
          <w:delText>- Stop Button</w:delText>
        </w:r>
        <w:r w:rsidDel="00B1717F">
          <w:rPr>
            <w:noProof/>
          </w:rPr>
          <w:tab/>
          <w:delText>22</w:delText>
        </w:r>
        <w:bookmarkStart w:id="2155" w:name="_Toc453680968"/>
        <w:bookmarkStart w:id="2156" w:name="_Toc453681124"/>
        <w:bookmarkStart w:id="2157" w:name="_Toc453681273"/>
        <w:bookmarkStart w:id="2158" w:name="_Toc453681423"/>
        <w:bookmarkStart w:id="2159" w:name="_Toc453681571"/>
        <w:bookmarkStart w:id="2160" w:name="_Toc453681719"/>
        <w:bookmarkStart w:id="2161" w:name="_Toc453681864"/>
        <w:bookmarkStart w:id="2162" w:name="_Toc453763831"/>
        <w:bookmarkStart w:id="2163" w:name="_Toc453763980"/>
        <w:bookmarkStart w:id="2164" w:name="_Toc453764128"/>
        <w:bookmarkStart w:id="2165" w:name="_Toc453764487"/>
        <w:bookmarkStart w:id="2166" w:name="_Toc453764680"/>
        <w:bookmarkStart w:id="2167" w:name="_Toc453764884"/>
        <w:bookmarkStart w:id="2168" w:name="_Toc453765145"/>
        <w:bookmarkStart w:id="2169" w:name="_Toc453765593"/>
        <w:bookmarkStart w:id="2170" w:name="_Toc453766036"/>
        <w:bookmarkStart w:id="2171" w:name="_Toc453767298"/>
        <w:bookmarkStart w:id="2172" w:name="_Toc453767522"/>
        <w:bookmarkStart w:id="2173" w:name="_Toc453767746"/>
        <w:bookmarkStart w:id="2174" w:name="_Toc453767971"/>
        <w:bookmarkStart w:id="2175" w:name="_Toc453768194"/>
        <w:bookmarkStart w:id="2176" w:name="_Toc453785874"/>
        <w:bookmarkStart w:id="2177" w:name="_Toc453786388"/>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del>
    </w:p>
    <w:p w:rsidR="00C0594E" w:rsidDel="00B1717F" w:rsidRDefault="00B706A9">
      <w:pPr>
        <w:pStyle w:val="Heading1"/>
        <w:rPr>
          <w:del w:id="2178" w:author="Meir Kalter" w:date="2016-06-14T08:48:00Z"/>
          <w:noProof/>
        </w:rPr>
        <w:pPrChange w:id="2179" w:author="Meir Kalter" w:date="2016-06-15T15:12:00Z">
          <w:pPr>
            <w:pStyle w:val="TOC51"/>
            <w:numPr>
              <w:numId w:val="4"/>
            </w:numPr>
            <w:ind w:left="183" w:hanging="183"/>
          </w:pPr>
        </w:pPrChange>
      </w:pPr>
      <w:del w:id="2180" w:author="Meir Kalter" w:date="2016-06-14T08:48:00Z">
        <w:r w:rsidDel="00B1717F">
          <w:rPr>
            <w:noProof/>
          </w:rPr>
          <w:delText>TABLE 1</w:delText>
        </w:r>
        <w:r w:rsidDel="00B1717F">
          <w:rPr>
            <w:noProof/>
          </w:rPr>
          <w:tab/>
          <w:delText>23</w:delText>
        </w:r>
        <w:bookmarkStart w:id="2181" w:name="_Toc453680969"/>
        <w:bookmarkStart w:id="2182" w:name="_Toc453681125"/>
        <w:bookmarkStart w:id="2183" w:name="_Toc453681274"/>
        <w:bookmarkStart w:id="2184" w:name="_Toc453681424"/>
        <w:bookmarkStart w:id="2185" w:name="_Toc453681572"/>
        <w:bookmarkStart w:id="2186" w:name="_Toc453681720"/>
        <w:bookmarkStart w:id="2187" w:name="_Toc453681865"/>
        <w:bookmarkStart w:id="2188" w:name="_Toc453763832"/>
        <w:bookmarkStart w:id="2189" w:name="_Toc453763981"/>
        <w:bookmarkStart w:id="2190" w:name="_Toc453764129"/>
        <w:bookmarkStart w:id="2191" w:name="_Toc453764488"/>
        <w:bookmarkStart w:id="2192" w:name="_Toc453764681"/>
        <w:bookmarkStart w:id="2193" w:name="_Toc453764885"/>
        <w:bookmarkStart w:id="2194" w:name="_Toc453765146"/>
        <w:bookmarkStart w:id="2195" w:name="_Toc453765594"/>
        <w:bookmarkStart w:id="2196" w:name="_Toc453766037"/>
        <w:bookmarkStart w:id="2197" w:name="_Toc453767299"/>
        <w:bookmarkStart w:id="2198" w:name="_Toc453767523"/>
        <w:bookmarkStart w:id="2199" w:name="_Toc453767747"/>
        <w:bookmarkStart w:id="2200" w:name="_Toc453767972"/>
        <w:bookmarkStart w:id="2201" w:name="_Toc453768195"/>
        <w:bookmarkStart w:id="2202" w:name="_Toc453785875"/>
        <w:bookmarkStart w:id="2203" w:name="_Toc453786389"/>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del>
    </w:p>
    <w:p w:rsidR="00C0594E" w:rsidDel="00B1717F" w:rsidRDefault="00B706A9">
      <w:pPr>
        <w:pStyle w:val="Heading1"/>
        <w:rPr>
          <w:del w:id="2204" w:author="Meir Kalter" w:date="2016-06-14T08:48:00Z"/>
          <w:noProof/>
        </w:rPr>
        <w:pPrChange w:id="2205" w:author="Meir Kalter" w:date="2016-06-15T15:12:00Z">
          <w:pPr>
            <w:pStyle w:val="TOC21"/>
            <w:numPr>
              <w:ilvl w:val="1"/>
              <w:numId w:val="4"/>
            </w:numPr>
            <w:ind w:left="673" w:hanging="453"/>
          </w:pPr>
        </w:pPrChange>
      </w:pPr>
      <w:del w:id="2206" w:author="Meir Kalter" w:date="2016-06-14T08:48:00Z">
        <w:r w:rsidDel="00B1717F">
          <w:rPr>
            <w:noProof/>
          </w:rPr>
          <w:delText>EASY8 INSTRUCTION SET.</w:delText>
        </w:r>
        <w:r w:rsidDel="00B1717F">
          <w:rPr>
            <w:noProof/>
          </w:rPr>
          <w:tab/>
          <w:delText>23</w:delText>
        </w:r>
        <w:bookmarkStart w:id="2207" w:name="_Toc453680970"/>
        <w:bookmarkStart w:id="2208" w:name="_Toc453681126"/>
        <w:bookmarkStart w:id="2209" w:name="_Toc453681275"/>
        <w:bookmarkStart w:id="2210" w:name="_Toc453681425"/>
        <w:bookmarkStart w:id="2211" w:name="_Toc453681573"/>
        <w:bookmarkStart w:id="2212" w:name="_Toc453681721"/>
        <w:bookmarkStart w:id="2213" w:name="_Toc453681866"/>
        <w:bookmarkStart w:id="2214" w:name="_Toc453763833"/>
        <w:bookmarkStart w:id="2215" w:name="_Toc453763982"/>
        <w:bookmarkStart w:id="2216" w:name="_Toc453764130"/>
        <w:bookmarkStart w:id="2217" w:name="_Toc453764489"/>
        <w:bookmarkStart w:id="2218" w:name="_Toc453764682"/>
        <w:bookmarkStart w:id="2219" w:name="_Toc453764886"/>
        <w:bookmarkStart w:id="2220" w:name="_Toc453765147"/>
        <w:bookmarkStart w:id="2221" w:name="_Toc453765595"/>
        <w:bookmarkStart w:id="2222" w:name="_Toc453766038"/>
        <w:bookmarkStart w:id="2223" w:name="_Toc453767300"/>
        <w:bookmarkStart w:id="2224" w:name="_Toc453767524"/>
        <w:bookmarkStart w:id="2225" w:name="_Toc453767748"/>
        <w:bookmarkStart w:id="2226" w:name="_Toc453767973"/>
        <w:bookmarkStart w:id="2227" w:name="_Toc453768196"/>
        <w:bookmarkStart w:id="2228" w:name="_Toc453785876"/>
        <w:bookmarkStart w:id="2229" w:name="_Toc453786390"/>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del>
    </w:p>
    <w:p w:rsidR="00C0594E" w:rsidDel="00B1717F" w:rsidRDefault="00B706A9">
      <w:pPr>
        <w:pStyle w:val="Heading1"/>
        <w:rPr>
          <w:del w:id="2230" w:author="Meir Kalter" w:date="2016-06-14T08:48:00Z"/>
          <w:noProof/>
        </w:rPr>
        <w:pPrChange w:id="2231" w:author="Meir Kalter" w:date="2016-06-15T15:12:00Z">
          <w:pPr>
            <w:pStyle w:val="TOC51"/>
            <w:numPr>
              <w:numId w:val="4"/>
            </w:numPr>
            <w:ind w:left="183" w:hanging="183"/>
          </w:pPr>
        </w:pPrChange>
      </w:pPr>
      <w:del w:id="2232" w:author="Meir Kalter" w:date="2016-06-14T08:48:00Z">
        <w:r w:rsidDel="00B1717F">
          <w:rPr>
            <w:noProof/>
          </w:rPr>
          <w:delText>Appndix</w:delText>
        </w:r>
        <w:r w:rsidDel="00B1717F">
          <w:rPr>
            <w:noProof/>
          </w:rPr>
          <w:tab/>
          <w:delText>26</w:delText>
        </w:r>
        <w:bookmarkStart w:id="2233" w:name="_Toc453680971"/>
        <w:bookmarkStart w:id="2234" w:name="_Toc453681127"/>
        <w:bookmarkStart w:id="2235" w:name="_Toc453681276"/>
        <w:bookmarkStart w:id="2236" w:name="_Toc453681426"/>
        <w:bookmarkStart w:id="2237" w:name="_Toc453681574"/>
        <w:bookmarkStart w:id="2238" w:name="_Toc453681722"/>
        <w:bookmarkStart w:id="2239" w:name="_Toc453681867"/>
        <w:bookmarkStart w:id="2240" w:name="_Toc453763834"/>
        <w:bookmarkStart w:id="2241" w:name="_Toc453763983"/>
        <w:bookmarkStart w:id="2242" w:name="_Toc453764131"/>
        <w:bookmarkStart w:id="2243" w:name="_Toc453764490"/>
        <w:bookmarkStart w:id="2244" w:name="_Toc453764683"/>
        <w:bookmarkStart w:id="2245" w:name="_Toc453764887"/>
        <w:bookmarkStart w:id="2246" w:name="_Toc453765148"/>
        <w:bookmarkStart w:id="2247" w:name="_Toc453765596"/>
        <w:bookmarkStart w:id="2248" w:name="_Toc453766039"/>
        <w:bookmarkStart w:id="2249" w:name="_Toc453767301"/>
        <w:bookmarkStart w:id="2250" w:name="_Toc453767525"/>
        <w:bookmarkStart w:id="2251" w:name="_Toc453767749"/>
        <w:bookmarkStart w:id="2252" w:name="_Toc453767974"/>
        <w:bookmarkStart w:id="2253" w:name="_Toc453768197"/>
        <w:bookmarkStart w:id="2254" w:name="_Toc453785877"/>
        <w:bookmarkStart w:id="2255" w:name="_Toc453786391"/>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del>
    </w:p>
    <w:p w:rsidR="00C0594E" w:rsidDel="00B1717F" w:rsidRDefault="00B706A9">
      <w:pPr>
        <w:pStyle w:val="Heading1"/>
        <w:rPr>
          <w:del w:id="2256" w:author="Meir Kalter" w:date="2016-06-14T08:48:00Z"/>
          <w:noProof/>
        </w:rPr>
        <w:pPrChange w:id="2257" w:author="Meir Kalter" w:date="2016-06-15T15:12:00Z">
          <w:pPr>
            <w:pStyle w:val="TOC21"/>
            <w:numPr>
              <w:ilvl w:val="1"/>
              <w:numId w:val="4"/>
            </w:numPr>
            <w:ind w:left="673" w:hanging="453"/>
          </w:pPr>
        </w:pPrChange>
      </w:pPr>
      <w:del w:id="2258" w:author="Meir Kalter" w:date="2016-06-14T08:48:00Z">
        <w:r w:rsidDel="00B1717F">
          <w:rPr>
            <w:noProof/>
          </w:rPr>
          <w:delText>Assembler file with IO</w:delText>
        </w:r>
        <w:r w:rsidDel="00B1717F">
          <w:rPr>
            <w:noProof/>
          </w:rPr>
          <w:tab/>
          <w:delText>26</w:delText>
        </w:r>
        <w:bookmarkStart w:id="2259" w:name="_Toc453680972"/>
        <w:bookmarkStart w:id="2260" w:name="_Toc453681128"/>
        <w:bookmarkStart w:id="2261" w:name="_Toc453681277"/>
        <w:bookmarkStart w:id="2262" w:name="_Toc453681427"/>
        <w:bookmarkStart w:id="2263" w:name="_Toc453681575"/>
        <w:bookmarkStart w:id="2264" w:name="_Toc453681723"/>
        <w:bookmarkStart w:id="2265" w:name="_Toc453681868"/>
        <w:bookmarkStart w:id="2266" w:name="_Toc453763835"/>
        <w:bookmarkStart w:id="2267" w:name="_Toc453763984"/>
        <w:bookmarkStart w:id="2268" w:name="_Toc453764132"/>
        <w:bookmarkStart w:id="2269" w:name="_Toc453764491"/>
        <w:bookmarkStart w:id="2270" w:name="_Toc453764684"/>
        <w:bookmarkStart w:id="2271" w:name="_Toc453764888"/>
        <w:bookmarkStart w:id="2272" w:name="_Toc453765149"/>
        <w:bookmarkStart w:id="2273" w:name="_Toc453765597"/>
        <w:bookmarkStart w:id="2274" w:name="_Toc453766040"/>
        <w:bookmarkStart w:id="2275" w:name="_Toc453767302"/>
        <w:bookmarkStart w:id="2276" w:name="_Toc453767526"/>
        <w:bookmarkStart w:id="2277" w:name="_Toc453767750"/>
        <w:bookmarkStart w:id="2278" w:name="_Toc453767975"/>
        <w:bookmarkStart w:id="2279" w:name="_Toc453768198"/>
        <w:bookmarkStart w:id="2280" w:name="_Toc453785878"/>
        <w:bookmarkStart w:id="2281" w:name="_Toc453786392"/>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del>
    </w:p>
    <w:p w:rsidR="00C0594E" w:rsidDel="00B1717F" w:rsidRDefault="00B706A9">
      <w:pPr>
        <w:pStyle w:val="Heading1"/>
        <w:rPr>
          <w:del w:id="2282" w:author="Meir Kalter" w:date="2016-06-14T08:48:00Z"/>
          <w:noProof/>
        </w:rPr>
        <w:pPrChange w:id="2283" w:author="Meir Kalter" w:date="2016-06-15T15:12:00Z">
          <w:pPr>
            <w:pStyle w:val="TOC31"/>
            <w:numPr>
              <w:ilvl w:val="2"/>
              <w:numId w:val="4"/>
            </w:numPr>
            <w:ind w:left="1148" w:hanging="708"/>
          </w:pPr>
        </w:pPrChange>
      </w:pPr>
      <w:del w:id="2284" w:author="Meir Kalter" w:date="2016-06-14T08:48:00Z">
        <w:r w:rsidDel="00B1717F">
          <w:rPr>
            <w:noProof/>
          </w:rPr>
          <w:delText>Basic flow – output to the Seven digit</w:delText>
        </w:r>
        <w:r w:rsidDel="00B1717F">
          <w:rPr>
            <w:noProof/>
          </w:rPr>
          <w:tab/>
          <w:delText>26</w:delText>
        </w:r>
        <w:bookmarkStart w:id="2285" w:name="_Toc453680973"/>
        <w:bookmarkStart w:id="2286" w:name="_Toc453681129"/>
        <w:bookmarkStart w:id="2287" w:name="_Toc453681278"/>
        <w:bookmarkStart w:id="2288" w:name="_Toc453681428"/>
        <w:bookmarkStart w:id="2289" w:name="_Toc453681576"/>
        <w:bookmarkStart w:id="2290" w:name="_Toc453681724"/>
        <w:bookmarkStart w:id="2291" w:name="_Toc453681869"/>
        <w:bookmarkStart w:id="2292" w:name="_Toc453763836"/>
        <w:bookmarkStart w:id="2293" w:name="_Toc453763985"/>
        <w:bookmarkStart w:id="2294" w:name="_Toc453764133"/>
        <w:bookmarkStart w:id="2295" w:name="_Toc453764492"/>
        <w:bookmarkStart w:id="2296" w:name="_Toc453764685"/>
        <w:bookmarkStart w:id="2297" w:name="_Toc453764889"/>
        <w:bookmarkStart w:id="2298" w:name="_Toc453765150"/>
        <w:bookmarkStart w:id="2299" w:name="_Toc453765598"/>
        <w:bookmarkStart w:id="2300" w:name="_Toc453766041"/>
        <w:bookmarkStart w:id="2301" w:name="_Toc453767303"/>
        <w:bookmarkStart w:id="2302" w:name="_Toc453767527"/>
        <w:bookmarkStart w:id="2303" w:name="_Toc453767751"/>
        <w:bookmarkStart w:id="2304" w:name="_Toc453767976"/>
        <w:bookmarkStart w:id="2305" w:name="_Toc453768199"/>
        <w:bookmarkStart w:id="2306" w:name="_Toc453785879"/>
        <w:bookmarkStart w:id="2307" w:name="_Toc453786393"/>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del>
    </w:p>
    <w:p w:rsidR="00C0594E" w:rsidDel="00B1717F" w:rsidRDefault="00B706A9">
      <w:pPr>
        <w:pStyle w:val="Heading1"/>
        <w:rPr>
          <w:del w:id="2308" w:author="Meir Kalter" w:date="2016-06-14T08:48:00Z"/>
          <w:noProof/>
        </w:rPr>
        <w:pPrChange w:id="2309" w:author="Meir Kalter" w:date="2016-06-15T15:12:00Z">
          <w:pPr>
            <w:pStyle w:val="TOC31"/>
            <w:numPr>
              <w:ilvl w:val="2"/>
              <w:numId w:val="17"/>
            </w:numPr>
            <w:ind w:left="1148" w:hanging="708"/>
          </w:pPr>
        </w:pPrChange>
      </w:pPr>
      <w:del w:id="2310" w:author="Meir Kalter" w:date="2016-06-14T08:48:00Z">
        <w:r w:rsidDel="00B1717F">
          <w:rPr>
            <w:noProof/>
          </w:rPr>
          <w:delText>Basic flow – Input from the seven switches battery</w:delText>
        </w:r>
        <w:r w:rsidDel="00B1717F">
          <w:rPr>
            <w:noProof/>
          </w:rPr>
          <w:tab/>
          <w:delText>26</w:delText>
        </w:r>
        <w:bookmarkStart w:id="2311" w:name="_Toc453680974"/>
        <w:bookmarkStart w:id="2312" w:name="_Toc453681130"/>
        <w:bookmarkStart w:id="2313" w:name="_Toc453681279"/>
        <w:bookmarkStart w:id="2314" w:name="_Toc453681429"/>
        <w:bookmarkStart w:id="2315" w:name="_Toc453681577"/>
        <w:bookmarkStart w:id="2316" w:name="_Toc453681725"/>
        <w:bookmarkStart w:id="2317" w:name="_Toc453681870"/>
        <w:bookmarkStart w:id="2318" w:name="_Toc453763837"/>
        <w:bookmarkStart w:id="2319" w:name="_Toc453763986"/>
        <w:bookmarkStart w:id="2320" w:name="_Toc453764134"/>
        <w:bookmarkStart w:id="2321" w:name="_Toc453764493"/>
        <w:bookmarkStart w:id="2322" w:name="_Toc453764686"/>
        <w:bookmarkStart w:id="2323" w:name="_Toc453764890"/>
        <w:bookmarkStart w:id="2324" w:name="_Toc453765151"/>
        <w:bookmarkStart w:id="2325" w:name="_Toc453765599"/>
        <w:bookmarkStart w:id="2326" w:name="_Toc453766042"/>
        <w:bookmarkStart w:id="2327" w:name="_Toc453767304"/>
        <w:bookmarkStart w:id="2328" w:name="_Toc453767528"/>
        <w:bookmarkStart w:id="2329" w:name="_Toc453767752"/>
        <w:bookmarkStart w:id="2330" w:name="_Toc453767977"/>
        <w:bookmarkStart w:id="2331" w:name="_Toc453768200"/>
        <w:bookmarkStart w:id="2332" w:name="_Toc453785880"/>
        <w:bookmarkStart w:id="2333" w:name="_Toc453786394"/>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del>
    </w:p>
    <w:p w:rsidR="00C0594E" w:rsidDel="00B1717F" w:rsidRDefault="00B706A9">
      <w:pPr>
        <w:pStyle w:val="Heading1"/>
        <w:rPr>
          <w:del w:id="2334" w:author="Meir Kalter" w:date="2016-06-14T08:48:00Z"/>
          <w:noProof/>
        </w:rPr>
        <w:pPrChange w:id="2335" w:author="Meir Kalter" w:date="2016-06-15T15:12:00Z">
          <w:pPr>
            <w:pStyle w:val="TOC51"/>
            <w:numPr>
              <w:numId w:val="18"/>
            </w:numPr>
            <w:ind w:left="183" w:hanging="183"/>
          </w:pPr>
        </w:pPrChange>
      </w:pPr>
      <w:del w:id="2336" w:author="Meir Kalter" w:date="2016-06-14T08:48:00Z">
        <w:r w:rsidDel="00B1717F">
          <w:rPr>
            <w:noProof/>
          </w:rPr>
          <w:delText>CONCLUSIONS AND FUTURE WORK</w:delText>
        </w:r>
        <w:r w:rsidDel="00B1717F">
          <w:rPr>
            <w:noProof/>
          </w:rPr>
          <w:tab/>
          <w:delText>28</w:delText>
        </w:r>
        <w:bookmarkStart w:id="2337" w:name="_Toc453680975"/>
        <w:bookmarkStart w:id="2338" w:name="_Toc453681131"/>
        <w:bookmarkStart w:id="2339" w:name="_Toc453681280"/>
        <w:bookmarkStart w:id="2340" w:name="_Toc453681430"/>
        <w:bookmarkStart w:id="2341" w:name="_Toc453681578"/>
        <w:bookmarkStart w:id="2342" w:name="_Toc453681726"/>
        <w:bookmarkStart w:id="2343" w:name="_Toc453681871"/>
        <w:bookmarkStart w:id="2344" w:name="_Toc453763838"/>
        <w:bookmarkStart w:id="2345" w:name="_Toc453763987"/>
        <w:bookmarkStart w:id="2346" w:name="_Toc453764135"/>
        <w:bookmarkStart w:id="2347" w:name="_Toc453764494"/>
        <w:bookmarkStart w:id="2348" w:name="_Toc453764687"/>
        <w:bookmarkStart w:id="2349" w:name="_Toc453764891"/>
        <w:bookmarkStart w:id="2350" w:name="_Toc453765152"/>
        <w:bookmarkStart w:id="2351" w:name="_Toc453765600"/>
        <w:bookmarkStart w:id="2352" w:name="_Toc453766043"/>
        <w:bookmarkStart w:id="2353" w:name="_Toc453767305"/>
        <w:bookmarkStart w:id="2354" w:name="_Toc453767529"/>
        <w:bookmarkStart w:id="2355" w:name="_Toc453767753"/>
        <w:bookmarkStart w:id="2356" w:name="_Toc453767978"/>
        <w:bookmarkStart w:id="2357" w:name="_Toc453768201"/>
        <w:bookmarkStart w:id="2358" w:name="_Toc453785881"/>
        <w:bookmarkStart w:id="2359" w:name="_Toc453786395"/>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del>
    </w:p>
    <w:p w:rsidR="00C0594E" w:rsidDel="00B1717F" w:rsidRDefault="00B706A9">
      <w:pPr>
        <w:pStyle w:val="Heading1"/>
        <w:rPr>
          <w:del w:id="2360" w:author="Meir Kalter" w:date="2016-06-14T08:48:00Z"/>
          <w:noProof/>
        </w:rPr>
        <w:pPrChange w:id="2361" w:author="Meir Kalter" w:date="2016-06-15T15:12:00Z">
          <w:pPr>
            <w:pStyle w:val="TOC51"/>
          </w:pPr>
        </w:pPrChange>
      </w:pPr>
      <w:del w:id="2362" w:author="Meir Kalter" w:date="2016-06-14T08:48:00Z">
        <w:r w:rsidDel="00B1717F">
          <w:rPr>
            <w:noProof/>
          </w:rPr>
          <w:delText>Index</w:delText>
        </w:r>
        <w:r w:rsidDel="00B1717F">
          <w:rPr>
            <w:noProof/>
          </w:rPr>
          <w:tab/>
          <w:delText>31</w:delText>
        </w:r>
        <w:bookmarkStart w:id="2363" w:name="_Toc453680976"/>
        <w:bookmarkStart w:id="2364" w:name="_Toc453681132"/>
        <w:bookmarkStart w:id="2365" w:name="_Toc453681281"/>
        <w:bookmarkStart w:id="2366" w:name="_Toc453681431"/>
        <w:bookmarkStart w:id="2367" w:name="_Toc453681579"/>
        <w:bookmarkStart w:id="2368" w:name="_Toc453681727"/>
        <w:bookmarkStart w:id="2369" w:name="_Toc453681872"/>
        <w:bookmarkStart w:id="2370" w:name="_Toc453763839"/>
        <w:bookmarkStart w:id="2371" w:name="_Toc453763988"/>
        <w:bookmarkStart w:id="2372" w:name="_Toc453764136"/>
        <w:bookmarkStart w:id="2373" w:name="_Toc453764495"/>
        <w:bookmarkStart w:id="2374" w:name="_Toc453764688"/>
        <w:bookmarkStart w:id="2375" w:name="_Toc453764892"/>
        <w:bookmarkStart w:id="2376" w:name="_Toc453765153"/>
        <w:bookmarkStart w:id="2377" w:name="_Toc453765601"/>
        <w:bookmarkStart w:id="2378" w:name="_Toc453766044"/>
        <w:bookmarkStart w:id="2379" w:name="_Toc453767306"/>
        <w:bookmarkStart w:id="2380" w:name="_Toc453767530"/>
        <w:bookmarkStart w:id="2381" w:name="_Toc453767754"/>
        <w:bookmarkStart w:id="2382" w:name="_Toc453767979"/>
        <w:bookmarkStart w:id="2383" w:name="_Toc453768202"/>
        <w:bookmarkStart w:id="2384" w:name="_Toc453785882"/>
        <w:bookmarkStart w:id="2385" w:name="_Toc453786396"/>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del>
    </w:p>
    <w:p w:rsidR="00C0594E" w:rsidDel="00B1717F" w:rsidRDefault="00B706A9">
      <w:pPr>
        <w:pStyle w:val="Heading1"/>
        <w:rPr>
          <w:del w:id="2386" w:author="Meir Kalter" w:date="2016-06-14T08:48:00Z"/>
          <w:noProof/>
        </w:rPr>
        <w:pPrChange w:id="2387" w:author="Meir Kalter" w:date="2016-06-15T15:12:00Z">
          <w:pPr>
            <w:pStyle w:val="TOC51"/>
          </w:pPr>
        </w:pPrChange>
      </w:pPr>
      <w:del w:id="2388" w:author="Meir Kalter" w:date="2016-06-14T08:48:00Z">
        <w:r w:rsidDel="00B1717F">
          <w:rPr>
            <w:noProof/>
          </w:rPr>
          <w:delText>List of pictures</w:delText>
        </w:r>
        <w:r w:rsidDel="00B1717F">
          <w:rPr>
            <w:noProof/>
          </w:rPr>
          <w:tab/>
          <w:delText>32</w:delText>
        </w:r>
        <w:bookmarkStart w:id="2389" w:name="_Toc453680977"/>
        <w:bookmarkStart w:id="2390" w:name="_Toc453681133"/>
        <w:bookmarkStart w:id="2391" w:name="_Toc453681282"/>
        <w:bookmarkStart w:id="2392" w:name="_Toc453681432"/>
        <w:bookmarkStart w:id="2393" w:name="_Toc453681580"/>
        <w:bookmarkStart w:id="2394" w:name="_Toc453681728"/>
        <w:bookmarkStart w:id="2395" w:name="_Toc453681873"/>
        <w:bookmarkStart w:id="2396" w:name="_Toc453763840"/>
        <w:bookmarkStart w:id="2397" w:name="_Toc453763989"/>
        <w:bookmarkStart w:id="2398" w:name="_Toc453764137"/>
        <w:bookmarkStart w:id="2399" w:name="_Toc453764496"/>
        <w:bookmarkStart w:id="2400" w:name="_Toc453764689"/>
        <w:bookmarkStart w:id="2401" w:name="_Toc453764893"/>
        <w:bookmarkStart w:id="2402" w:name="_Toc453765154"/>
        <w:bookmarkStart w:id="2403" w:name="_Toc453765602"/>
        <w:bookmarkStart w:id="2404" w:name="_Toc453766045"/>
        <w:bookmarkStart w:id="2405" w:name="_Toc453767307"/>
        <w:bookmarkStart w:id="2406" w:name="_Toc453767531"/>
        <w:bookmarkStart w:id="2407" w:name="_Toc453767755"/>
        <w:bookmarkStart w:id="2408" w:name="_Toc453767980"/>
        <w:bookmarkStart w:id="2409" w:name="_Toc453768203"/>
        <w:bookmarkStart w:id="2410" w:name="_Toc453785883"/>
        <w:bookmarkStart w:id="2411" w:name="_Toc453786397"/>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del>
    </w:p>
    <w:p w:rsidR="00C0594E" w:rsidDel="002D1C3B" w:rsidRDefault="00C0594E">
      <w:pPr>
        <w:pStyle w:val="Heading1"/>
        <w:rPr>
          <w:del w:id="2412" w:author="Meir Kalter" w:date="2016-06-14T14:49:00Z"/>
        </w:rPr>
        <w:pPrChange w:id="2413" w:author="Meir Kalter" w:date="2016-06-15T15:12:00Z">
          <w:pPr/>
        </w:pPrChange>
      </w:pPr>
      <w:del w:id="2414" w:author="Meir Kalter" w:date="2016-06-14T14:58:00Z">
        <w:r w:rsidDel="00A5357E">
          <w:rPr>
            <w:b w:val="0"/>
            <w:bCs w:val="0"/>
          </w:rPr>
          <w:fldChar w:fldCharType="end"/>
        </w:r>
      </w:del>
      <w:bookmarkStart w:id="2415" w:name="_Toc453680978"/>
      <w:bookmarkStart w:id="2416" w:name="_Toc453681134"/>
      <w:bookmarkStart w:id="2417" w:name="_Toc453681283"/>
      <w:bookmarkStart w:id="2418" w:name="_Toc453681433"/>
      <w:bookmarkStart w:id="2419" w:name="_Toc453681581"/>
      <w:bookmarkStart w:id="2420" w:name="_Toc453681729"/>
      <w:bookmarkStart w:id="2421" w:name="_Toc453681874"/>
      <w:bookmarkStart w:id="2422" w:name="_Toc453763841"/>
      <w:bookmarkStart w:id="2423" w:name="_Toc453763990"/>
      <w:bookmarkStart w:id="2424" w:name="_Toc453764138"/>
      <w:bookmarkStart w:id="2425" w:name="_Toc453764497"/>
      <w:bookmarkStart w:id="2426" w:name="_Toc453764690"/>
      <w:bookmarkStart w:id="2427" w:name="_Toc453764894"/>
      <w:bookmarkStart w:id="2428" w:name="_Toc453765155"/>
      <w:bookmarkStart w:id="2429" w:name="_Toc453765603"/>
      <w:bookmarkStart w:id="2430" w:name="_Toc453766046"/>
      <w:bookmarkStart w:id="2431" w:name="_Toc453767308"/>
      <w:bookmarkStart w:id="2432" w:name="_Toc453767532"/>
      <w:bookmarkStart w:id="2433" w:name="_Toc453767756"/>
      <w:bookmarkStart w:id="2434" w:name="_Toc453767981"/>
      <w:bookmarkStart w:id="2435" w:name="_Toc453768204"/>
      <w:bookmarkStart w:id="2436" w:name="_Toc453785884"/>
      <w:bookmarkStart w:id="2437" w:name="_Toc453786398"/>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p>
    <w:p w:rsidR="00C0594E" w:rsidDel="00201967" w:rsidRDefault="00C0594E">
      <w:pPr>
        <w:pStyle w:val="Heading1"/>
        <w:rPr>
          <w:del w:id="2438" w:author="Meir Kalter" w:date="2016-06-14T15:18:00Z"/>
        </w:rPr>
        <w:pPrChange w:id="2439" w:author="Meir Kalter" w:date="2016-06-15T15:12:00Z">
          <w:pPr>
            <w:jc w:val="both"/>
          </w:pPr>
        </w:pPrChange>
      </w:pPr>
      <w:bookmarkStart w:id="2440" w:name="_Toc453680979"/>
      <w:bookmarkStart w:id="2441" w:name="_Toc453681135"/>
      <w:bookmarkStart w:id="2442" w:name="_Toc453681284"/>
      <w:bookmarkStart w:id="2443" w:name="_Toc453681434"/>
      <w:bookmarkStart w:id="2444" w:name="_Toc453681582"/>
      <w:bookmarkStart w:id="2445" w:name="_Toc453681730"/>
      <w:bookmarkStart w:id="2446" w:name="_Toc453681875"/>
      <w:bookmarkStart w:id="2447" w:name="_Toc453763842"/>
      <w:bookmarkStart w:id="2448" w:name="_Toc453763991"/>
      <w:bookmarkStart w:id="2449" w:name="_Toc453764139"/>
      <w:bookmarkStart w:id="2450" w:name="_Toc453764498"/>
      <w:bookmarkStart w:id="2451" w:name="_Toc453764691"/>
      <w:bookmarkStart w:id="2452" w:name="_Toc453764895"/>
      <w:bookmarkStart w:id="2453" w:name="_Toc453765156"/>
      <w:bookmarkStart w:id="2454" w:name="_Toc453765604"/>
      <w:bookmarkStart w:id="2455" w:name="_Toc453766047"/>
      <w:bookmarkStart w:id="2456" w:name="_Toc453767309"/>
      <w:bookmarkStart w:id="2457" w:name="_Toc453767533"/>
      <w:bookmarkStart w:id="2458" w:name="_Toc453767757"/>
      <w:bookmarkStart w:id="2459" w:name="_Toc453767982"/>
      <w:bookmarkStart w:id="2460" w:name="_Toc453768205"/>
      <w:bookmarkStart w:id="2461" w:name="_Toc453785885"/>
      <w:bookmarkStart w:id="2462" w:name="_Toc45378639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p>
    <w:p w:rsidR="00C0594E" w:rsidDel="00201967" w:rsidRDefault="00B706A9">
      <w:pPr>
        <w:pStyle w:val="Heading1"/>
        <w:rPr>
          <w:del w:id="2463" w:author="Meir Kalter" w:date="2016-06-14T15:18:00Z"/>
        </w:rPr>
        <w:pPrChange w:id="2464" w:author="Meir Kalter" w:date="2016-06-15T15:12:00Z">
          <w:pPr/>
        </w:pPrChange>
      </w:pPr>
      <w:del w:id="2465" w:author="Meir Kalter" w:date="2016-06-14T15:18:00Z">
        <w:r w:rsidDel="00201967">
          <w:br w:type="page"/>
        </w:r>
      </w:del>
    </w:p>
    <w:p w:rsidR="00C0594E" w:rsidDel="00E95771" w:rsidRDefault="00C0594E">
      <w:pPr>
        <w:pStyle w:val="Heading1"/>
        <w:rPr>
          <w:del w:id="2466" w:author="Meir Kalter" w:date="2016-06-14T11:52:00Z"/>
        </w:rPr>
        <w:pPrChange w:id="2467" w:author="Meir Kalter" w:date="2016-06-15T15:12:00Z">
          <w:pPr/>
        </w:pPrChange>
      </w:pPr>
      <w:bookmarkStart w:id="2468" w:name="_Toc453680570"/>
      <w:bookmarkStart w:id="2469" w:name="_Toc453680675"/>
      <w:bookmarkStart w:id="2470" w:name="_Toc453680783"/>
      <w:bookmarkStart w:id="2471" w:name="_Toc453680980"/>
      <w:bookmarkStart w:id="2472" w:name="_Toc453681136"/>
      <w:bookmarkStart w:id="2473" w:name="_Toc453681285"/>
      <w:bookmarkStart w:id="2474" w:name="_Toc453681435"/>
      <w:bookmarkStart w:id="2475" w:name="_Toc453681583"/>
      <w:bookmarkStart w:id="2476" w:name="_Toc453681731"/>
      <w:bookmarkStart w:id="2477" w:name="_Toc453681876"/>
      <w:bookmarkStart w:id="2478" w:name="_Toc453763843"/>
      <w:bookmarkStart w:id="2479" w:name="_Toc453763992"/>
      <w:bookmarkStart w:id="2480" w:name="_Toc453764140"/>
      <w:bookmarkStart w:id="2481" w:name="_Toc453764499"/>
      <w:bookmarkStart w:id="2482" w:name="_Toc453764692"/>
      <w:bookmarkStart w:id="2483" w:name="_Toc453764896"/>
      <w:bookmarkStart w:id="2484" w:name="_Toc453765157"/>
      <w:bookmarkStart w:id="2485" w:name="_Toc453765605"/>
      <w:bookmarkStart w:id="2486" w:name="_Toc453766048"/>
      <w:bookmarkStart w:id="2487" w:name="_Toc453767310"/>
      <w:bookmarkStart w:id="2488" w:name="_Toc453767534"/>
      <w:bookmarkStart w:id="2489" w:name="_Toc453767758"/>
      <w:bookmarkStart w:id="2490" w:name="_Toc453767983"/>
      <w:bookmarkStart w:id="2491" w:name="_Toc453768206"/>
      <w:bookmarkStart w:id="2492" w:name="_Toc453785886"/>
      <w:bookmarkStart w:id="2493" w:name="_Toc453786400"/>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rsidR="00C0594E" w:rsidRPr="00E95771" w:rsidDel="006074B2" w:rsidRDefault="00B706A9">
      <w:pPr>
        <w:pStyle w:val="Heading1"/>
        <w:rPr>
          <w:del w:id="2494" w:author="Meir Kalter" w:date="2016-06-14T10:28:00Z"/>
          <w:lang w:val="es-ES"/>
          <w:rPrChange w:id="2495" w:author="Meir Kalter" w:date="2016-06-14T11:52:00Z">
            <w:rPr>
              <w:del w:id="2496" w:author="Meir Kalter" w:date="2016-06-14T10:28:00Z"/>
              <w:rStyle w:val="Ninguno"/>
              <w:rFonts w:ascii="Georgia" w:eastAsia="Georgia" w:hAnsi="Georgia" w:cs="Georgia"/>
              <w:b w:val="0"/>
              <w:bCs w:val="0"/>
              <w:sz w:val="24"/>
              <w:szCs w:val="24"/>
            </w:rPr>
          </w:rPrChange>
        </w:rPr>
        <w:pPrChange w:id="2497" w:author="Meir Kalter" w:date="2016-06-15T15:12:00Z">
          <w:pPr>
            <w:pStyle w:val="Encabezam"/>
            <w:numPr>
              <w:numId w:val="19"/>
            </w:numPr>
            <w:ind w:left="432" w:hanging="432"/>
          </w:pPr>
        </w:pPrChange>
      </w:pPr>
      <w:del w:id="2498" w:author="Meir Kalter" w:date="2016-06-14T10:10:00Z">
        <w:r w:rsidRPr="00E95771" w:rsidDel="004266E8">
          <w:rPr>
            <w:lang w:val="es-ES"/>
            <w:rPrChange w:id="2499" w:author="Meir Kalter" w:date="2016-06-14T11:52:00Z">
              <w:rPr>
                <w:rStyle w:val="Ninguno"/>
                <w:b w:val="0"/>
                <w:bCs w:val="0"/>
                <w:sz w:val="24"/>
                <w:szCs w:val="24"/>
              </w:rPr>
            </w:rPrChange>
          </w:rPr>
          <w:delText>Introducción</w:delText>
        </w:r>
      </w:del>
      <w:bookmarkStart w:id="2500" w:name="_Toc453680571"/>
      <w:bookmarkStart w:id="2501" w:name="_Toc453680676"/>
      <w:bookmarkStart w:id="2502" w:name="_Toc453680784"/>
      <w:bookmarkStart w:id="2503" w:name="_Toc453680981"/>
      <w:bookmarkStart w:id="2504" w:name="_Toc453681137"/>
      <w:bookmarkStart w:id="2505" w:name="_Toc453681286"/>
      <w:bookmarkStart w:id="2506" w:name="_Toc453681436"/>
      <w:bookmarkStart w:id="2507" w:name="_Toc453681584"/>
      <w:bookmarkStart w:id="2508" w:name="_Toc453681732"/>
      <w:bookmarkStart w:id="2509" w:name="_Toc453681877"/>
      <w:bookmarkStart w:id="2510" w:name="_Toc453763844"/>
      <w:bookmarkStart w:id="2511" w:name="_Toc453763993"/>
      <w:bookmarkStart w:id="2512" w:name="_Toc453764141"/>
      <w:bookmarkStart w:id="2513" w:name="_Toc453764500"/>
      <w:bookmarkStart w:id="2514" w:name="_Toc453764693"/>
      <w:bookmarkStart w:id="2515" w:name="_Toc453764897"/>
      <w:bookmarkStart w:id="2516" w:name="_Toc453765158"/>
      <w:bookmarkStart w:id="2517" w:name="_Toc453765606"/>
      <w:bookmarkStart w:id="2518" w:name="_Toc453766049"/>
      <w:bookmarkStart w:id="2519" w:name="_Toc453767311"/>
      <w:bookmarkStart w:id="2520" w:name="_Toc453767535"/>
      <w:bookmarkStart w:id="2521" w:name="_Toc453767759"/>
      <w:bookmarkStart w:id="2522" w:name="_Toc453767984"/>
      <w:bookmarkStart w:id="2523" w:name="_Toc453768207"/>
      <w:bookmarkStart w:id="2524" w:name="_Toc453785887"/>
      <w:bookmarkStart w:id="2525" w:name="_Toc453786401"/>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p>
    <w:p w:rsidR="00C0594E" w:rsidRPr="009F4F1C" w:rsidDel="00E95771" w:rsidRDefault="00B706A9">
      <w:pPr>
        <w:pStyle w:val="Heading1"/>
        <w:rPr>
          <w:del w:id="2526" w:author="Meir Kalter" w:date="2016-06-14T11:52:00Z"/>
        </w:rPr>
        <w:pPrChange w:id="2527" w:author="Meir Kalter" w:date="2016-06-15T15:12:00Z">
          <w:pPr>
            <w:pStyle w:val="Encabezam"/>
            <w:outlineLvl w:val="9"/>
          </w:pPr>
        </w:pPrChange>
      </w:pPr>
      <w:del w:id="2528" w:author="Meir Kalter" w:date="2016-06-14T10:39:00Z">
        <w:r w:rsidRPr="006074B2" w:rsidDel="005A0202">
          <w:rPr>
            <w:b w:val="0"/>
            <w:bCs w:val="0"/>
            <w:lang w:val="es-ES"/>
            <w:rPrChange w:id="2529" w:author="Meir Kalter" w:date="2016-06-14T10:28:00Z">
              <w:rPr>
                <w:b w:val="0"/>
                <w:bCs w:val="0"/>
              </w:rPr>
            </w:rPrChange>
          </w:rPr>
          <w:delText>T</w:delText>
        </w:r>
      </w:del>
      <w:del w:id="2530" w:author="Meir Kalter" w:date="2016-06-14T11:52:00Z">
        <w:r w:rsidRPr="006074B2" w:rsidDel="00E95771">
          <w:rPr>
            <w:b w:val="0"/>
            <w:bCs w:val="0"/>
            <w:lang w:val="es-ES"/>
            <w:rPrChange w:id="2531" w:author="Meir Kalter" w:date="2016-06-14T10:28:00Z">
              <w:rPr>
                <w:b w:val="0"/>
                <w:bCs w:val="0"/>
              </w:rPr>
            </w:rPrChange>
          </w:rPr>
          <w:delText>he study of the Instruction Set Architecture is a very important subject in studies of computer design and programing.</w:delText>
        </w:r>
        <w:bookmarkStart w:id="2532" w:name="_Toc453680572"/>
        <w:bookmarkStart w:id="2533" w:name="_Toc453680677"/>
        <w:bookmarkStart w:id="2534" w:name="_Toc453680785"/>
        <w:bookmarkStart w:id="2535" w:name="_Toc453680982"/>
        <w:bookmarkStart w:id="2536" w:name="_Toc453681138"/>
        <w:bookmarkStart w:id="2537" w:name="_Toc453681287"/>
        <w:bookmarkStart w:id="2538" w:name="_Toc453681437"/>
        <w:bookmarkStart w:id="2539" w:name="_Toc453681585"/>
        <w:bookmarkStart w:id="2540" w:name="_Toc453681733"/>
        <w:bookmarkStart w:id="2541" w:name="_Toc453681878"/>
        <w:bookmarkStart w:id="2542" w:name="_Toc453763845"/>
        <w:bookmarkStart w:id="2543" w:name="_Toc453763994"/>
        <w:bookmarkStart w:id="2544" w:name="_Toc453764142"/>
        <w:bookmarkStart w:id="2545" w:name="_Toc453764501"/>
        <w:bookmarkStart w:id="2546" w:name="_Toc453764694"/>
        <w:bookmarkStart w:id="2547" w:name="_Toc453764898"/>
        <w:bookmarkStart w:id="2548" w:name="_Toc453765159"/>
        <w:bookmarkStart w:id="2549" w:name="_Toc453765607"/>
        <w:bookmarkStart w:id="2550" w:name="_Toc453766050"/>
        <w:bookmarkStart w:id="2551" w:name="_Toc453767312"/>
        <w:bookmarkStart w:id="2552" w:name="_Toc453767536"/>
        <w:bookmarkStart w:id="2553" w:name="_Toc453767760"/>
        <w:bookmarkStart w:id="2554" w:name="_Toc453767985"/>
        <w:bookmarkStart w:id="2555" w:name="_Toc453768208"/>
        <w:bookmarkStart w:id="2556" w:name="_Toc453785888"/>
        <w:bookmarkStart w:id="2557" w:name="_Toc453786402"/>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del>
    </w:p>
    <w:p w:rsidR="00C0594E" w:rsidDel="00E95771" w:rsidRDefault="00B706A9">
      <w:pPr>
        <w:pStyle w:val="Heading1"/>
        <w:rPr>
          <w:del w:id="2558" w:author="Meir Kalter" w:date="2016-06-14T11:52:00Z"/>
        </w:rPr>
        <w:pPrChange w:id="2559" w:author="Meir Kalter" w:date="2016-06-15T15:12:00Z">
          <w:pPr>
            <w:pStyle w:val="Encabezam"/>
            <w:outlineLvl w:val="9"/>
          </w:pPr>
        </w:pPrChange>
      </w:pPr>
      <w:del w:id="2560" w:author="Meir Kalter" w:date="2016-06-14T11:52:00Z">
        <w:r w:rsidDel="00E95771">
          <w:delText>First year students cannot address on real processor because of its complexity and therefore more simple computers should be used. This is the case of the Easy8 computer</w:delText>
        </w:r>
      </w:del>
      <w:ins w:id="2561" w:author="Toni" w:date="2016-06-12T19:55:00Z">
        <w:del w:id="2562" w:author="Meir Kalter" w:date="2016-06-14T11:52:00Z">
          <w:r w:rsidDel="00E95771">
            <w:delText>.</w:delText>
          </w:r>
        </w:del>
      </w:ins>
      <w:del w:id="2563" w:author="Meir Kalter" w:date="2016-06-14T11:52:00Z">
        <w:r w:rsidDel="00E95771">
          <w:delText xml:space="preserve"> </w:delText>
        </w:r>
      </w:del>
      <w:ins w:id="2564" w:author="Toni" w:date="2016-06-12T19:55:00Z">
        <w:del w:id="2565" w:author="Meir Kalter" w:date="2016-06-14T11:52:00Z">
          <w:r w:rsidDel="00E95771">
            <w:delText>A</w:delText>
          </w:r>
        </w:del>
      </w:ins>
      <w:del w:id="2566"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2567" w:name="_Toc453680573"/>
        <w:bookmarkStart w:id="2568" w:name="_Toc453680678"/>
        <w:bookmarkStart w:id="2569" w:name="_Toc453680786"/>
        <w:bookmarkStart w:id="2570" w:name="_Toc453680983"/>
        <w:bookmarkStart w:id="2571" w:name="_Toc453681139"/>
        <w:bookmarkStart w:id="2572" w:name="_Toc453681288"/>
        <w:bookmarkStart w:id="2573" w:name="_Toc453681438"/>
        <w:bookmarkStart w:id="2574" w:name="_Toc453681586"/>
        <w:bookmarkStart w:id="2575" w:name="_Toc453681734"/>
        <w:bookmarkStart w:id="2576" w:name="_Toc453681879"/>
        <w:bookmarkStart w:id="2577" w:name="_Toc453763846"/>
        <w:bookmarkStart w:id="2578" w:name="_Toc453763995"/>
        <w:bookmarkStart w:id="2579" w:name="_Toc453764143"/>
        <w:bookmarkStart w:id="2580" w:name="_Toc453764502"/>
        <w:bookmarkStart w:id="2581" w:name="_Toc453764695"/>
        <w:bookmarkStart w:id="2582" w:name="_Toc453764899"/>
        <w:bookmarkStart w:id="2583" w:name="_Toc453765160"/>
        <w:bookmarkStart w:id="2584" w:name="_Toc453765608"/>
        <w:bookmarkStart w:id="2585" w:name="_Toc453766051"/>
        <w:bookmarkStart w:id="2586" w:name="_Toc453767313"/>
        <w:bookmarkStart w:id="2587" w:name="_Toc453767537"/>
        <w:bookmarkStart w:id="2588" w:name="_Toc453767761"/>
        <w:bookmarkStart w:id="2589" w:name="_Toc453767986"/>
        <w:bookmarkStart w:id="2590" w:name="_Toc453768209"/>
        <w:bookmarkStart w:id="2591" w:name="_Toc453785889"/>
        <w:bookmarkStart w:id="2592" w:name="_Toc453786403"/>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del>
    </w:p>
    <w:p w:rsidR="00E2615F" w:rsidRDefault="00E2615F">
      <w:pPr>
        <w:pStyle w:val="Heading1"/>
        <w:rPr>
          <w:ins w:id="2593" w:author="Meir Kalter" w:date="2016-06-15T14:21:00Z"/>
        </w:rPr>
        <w:pPrChange w:id="2594"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595" w:name="_Toc453786404"/>
      <w:ins w:id="2596" w:author="Meir Kalter" w:date="2016-06-15T14:20:00Z">
        <w:r>
          <w:lastRenderedPageBreak/>
          <w:t>Introduction</w:t>
        </w:r>
      </w:ins>
      <w:bookmarkEnd w:id="2595"/>
    </w:p>
    <w:p w:rsidR="007B2335" w:rsidRDefault="007B2335" w:rsidP="00504CBB">
      <w:pPr>
        <w:rPr>
          <w:ins w:id="2597" w:author="Meir Kalter" w:date="2016-06-15T14:23:00Z"/>
          <w:lang w:val="es-ES"/>
        </w:rPr>
      </w:pPr>
    </w:p>
    <w:p w:rsidR="00504CBB" w:rsidRDefault="00504CBB" w:rsidP="00504CBB">
      <w:pPr>
        <w:rPr>
          <w:ins w:id="2598" w:author="Meir Kalter" w:date="2016-06-15T14:21:00Z"/>
        </w:rPr>
      </w:pPr>
      <w:proofErr w:type="spellStart"/>
      <w:ins w:id="2599"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2600" w:author="Meir Kalter" w:date="2016-06-15T14:21:00Z"/>
        </w:rPr>
      </w:pPr>
      <w:ins w:id="2601"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2602" w:author="Meir Kalter" w:date="2016-06-14T11:05:00Z"/>
        </w:rPr>
        <w:pPrChange w:id="2603"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2604" w:author="Meir Kalter" w:date="2016-06-14T10:29:00Z"/>
        </w:rPr>
        <w:pPrChange w:id="2605"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606" w:name="_Toc453680788"/>
      <w:bookmarkStart w:id="2607" w:name="_Toc453786405"/>
      <w:ins w:id="2608" w:author="Meir Kalter" w:date="2016-06-14T10:29:00Z">
        <w:r>
          <w:lastRenderedPageBreak/>
          <w:t>Objective</w:t>
        </w:r>
        <w:bookmarkEnd w:id="2606"/>
        <w:bookmarkEnd w:id="2607"/>
      </w:ins>
    </w:p>
    <w:p w:rsidR="00C0594E" w:rsidRPr="00BD3DD0" w:rsidDel="00F26E6C" w:rsidRDefault="00B706A9">
      <w:pPr>
        <w:pStyle w:val="Encabezam"/>
        <w:outlineLvl w:val="9"/>
        <w:rPr>
          <w:del w:id="2609" w:author="Meir Kalter" w:date="2016-06-14T10:30:00Z"/>
          <w:rStyle w:val="Ninguno"/>
          <w:b w:val="0"/>
          <w:bCs w:val="0"/>
          <w:color w:val="4F81BD" w:themeColor="accent1"/>
          <w:spacing w:val="15"/>
          <w:sz w:val="24"/>
          <w:szCs w:val="24"/>
          <w:rPrChange w:id="2610" w:author="Meir Kalter" w:date="2016-06-14T15:22:00Z">
            <w:rPr>
              <w:del w:id="2611" w:author="Meir Kalter" w:date="2016-06-14T10:30:00Z"/>
            </w:rPr>
          </w:rPrChange>
        </w:rPr>
        <w:pPrChange w:id="2612" w:author="Meir Kalter" w:date="2016-06-14T15:23:00Z">
          <w:pPr>
            <w:pStyle w:val="Encabezam"/>
            <w:numPr>
              <w:numId w:val="2"/>
            </w:numPr>
            <w:ind w:left="266" w:hanging="266"/>
          </w:pPr>
        </w:pPrChange>
      </w:pPr>
      <w:del w:id="2613" w:author="Meir Kalter" w:date="2016-06-14T10:30:00Z">
        <w:r w:rsidRPr="00BD3DD0" w:rsidDel="00F26E6C">
          <w:rPr>
            <w:rStyle w:val="Ninguno"/>
            <w:color w:val="4F81BD" w:themeColor="accent1"/>
            <w:spacing w:val="15"/>
            <w:sz w:val="24"/>
            <w:szCs w:val="24"/>
            <w:rPrChange w:id="2614" w:author="Meir Kalter" w:date="2016-06-14T15:22:00Z">
              <w:rPr>
                <w:b w:val="0"/>
                <w:bCs w:val="0"/>
              </w:rPr>
            </w:rPrChange>
          </w:rPr>
          <w:delText>Objective</w:delText>
        </w:r>
      </w:del>
    </w:p>
    <w:p w:rsidR="00C0594E" w:rsidRPr="00BD3DD0" w:rsidRDefault="00B706A9" w:rsidP="00940CE4">
      <w:pPr>
        <w:pStyle w:val="Encabezam"/>
        <w:outlineLvl w:val="9"/>
        <w:rPr>
          <w:rStyle w:val="Ninguno"/>
          <w:b w:val="0"/>
          <w:bCs w:val="0"/>
          <w:color w:val="4F81BD" w:themeColor="accent1"/>
          <w:spacing w:val="15"/>
          <w:sz w:val="24"/>
          <w:szCs w:val="24"/>
          <w:rPrChange w:id="2615" w:author="Meir Kalter" w:date="2016-06-14T15:22:00Z">
            <w:rPr>
              <w:rStyle w:val="Ninguno"/>
              <w:rFonts w:ascii="Georgia" w:eastAsia="Georgia" w:hAnsi="Georgia" w:cs="Georgia"/>
              <w:b w:val="0"/>
              <w:bCs w:val="0"/>
              <w:sz w:val="24"/>
              <w:szCs w:val="24"/>
            </w:rPr>
          </w:rPrChange>
        </w:rPr>
      </w:pPr>
      <w:del w:id="2616" w:author="Toni" w:date="2016-06-12T19:55:00Z">
        <w:r w:rsidRPr="00BD3DD0" w:rsidDel="00B706A9">
          <w:rPr>
            <w:rStyle w:val="Ninguno"/>
            <w:b w:val="0"/>
            <w:bCs w:val="0"/>
            <w:color w:val="4F81BD" w:themeColor="accent1"/>
            <w:spacing w:val="15"/>
            <w:sz w:val="24"/>
            <w:szCs w:val="24"/>
            <w:rPrChange w:id="2617" w:author="Meir Kalter" w:date="2016-06-14T15:22:00Z">
              <w:rPr>
                <w:rStyle w:val="Ninguno"/>
                <w:sz w:val="24"/>
                <w:szCs w:val="24"/>
              </w:rPr>
            </w:rPrChange>
          </w:rPr>
          <w:delText xml:space="preserve">Como el Easy8 no existe en el mundo real, para que los alumnos puedan hacer prácticas y experimentar, el </w:delText>
        </w:r>
      </w:del>
      <w:bookmarkStart w:id="2618" w:name="_Toc453680789"/>
      <w:r w:rsidRPr="00BD3DD0">
        <w:rPr>
          <w:rStyle w:val="Ninguno"/>
          <w:b w:val="0"/>
          <w:bCs w:val="0"/>
          <w:color w:val="4F81BD" w:themeColor="accent1"/>
          <w:spacing w:val="15"/>
          <w:sz w:val="24"/>
          <w:szCs w:val="24"/>
          <w:rPrChange w:id="2619" w:author="Meir Kalter" w:date="2016-06-14T15:22:00Z">
            <w:rPr>
              <w:rStyle w:val="Ninguno"/>
              <w:sz w:val="24"/>
              <w:szCs w:val="24"/>
            </w:rPr>
          </w:rPrChange>
        </w:rPr>
        <w:t xml:space="preserve">The goal of this </w:t>
      </w:r>
      <w:del w:id="2620" w:author="Meir Kalter" w:date="2016-06-14T11:17:00Z">
        <w:r w:rsidRPr="00BD3DD0" w:rsidDel="00F130B9">
          <w:rPr>
            <w:rStyle w:val="Ninguno"/>
            <w:b w:val="0"/>
            <w:bCs w:val="0"/>
            <w:color w:val="4F81BD" w:themeColor="accent1"/>
            <w:spacing w:val="15"/>
            <w:sz w:val="24"/>
            <w:szCs w:val="24"/>
            <w:rPrChange w:id="2621" w:author="Meir Kalter" w:date="2016-06-14T15:22:00Z">
              <w:rPr>
                <w:rStyle w:val="Ninguno"/>
                <w:sz w:val="24"/>
                <w:szCs w:val="24"/>
              </w:rPr>
            </w:rPrChange>
          </w:rPr>
          <w:delText>project  is</w:delText>
        </w:r>
      </w:del>
      <w:ins w:id="2622" w:author="Meir Kalter" w:date="2016-06-14T11:17:00Z">
        <w:r w:rsidR="00F130B9" w:rsidRPr="00BD3DD0">
          <w:rPr>
            <w:rStyle w:val="Ninguno"/>
            <w:b w:val="0"/>
            <w:bCs w:val="0"/>
            <w:color w:val="4F81BD" w:themeColor="accent1"/>
            <w:spacing w:val="15"/>
            <w:sz w:val="24"/>
            <w:szCs w:val="24"/>
            <w:rPrChange w:id="2623" w:author="Meir Kalter" w:date="2016-06-14T15:22:00Z">
              <w:rPr>
                <w:rStyle w:val="Ninguno"/>
                <w:sz w:val="24"/>
                <w:szCs w:val="24"/>
              </w:rPr>
            </w:rPrChange>
          </w:rPr>
          <w:t>project is</w:t>
        </w:r>
      </w:ins>
      <w:r w:rsidRPr="00BD3DD0">
        <w:rPr>
          <w:rStyle w:val="Ninguno"/>
          <w:b w:val="0"/>
          <w:bCs w:val="0"/>
          <w:color w:val="4F81BD" w:themeColor="accent1"/>
          <w:spacing w:val="15"/>
          <w:sz w:val="24"/>
          <w:szCs w:val="24"/>
          <w:rPrChange w:id="2624" w:author="Meir Kalter" w:date="2016-06-14T15:22:00Z">
            <w:rPr>
              <w:rStyle w:val="Ninguno"/>
              <w:sz w:val="24"/>
              <w:szCs w:val="24"/>
            </w:rPr>
          </w:rPrChange>
        </w:rPr>
        <w:t xml:space="preserve"> to make a computer simulator of the Easy8 computer as defined in FCO subject Grade Engineering Technology and Telecommunication Services ETSIT.</w:t>
      </w:r>
      <w:bookmarkEnd w:id="2618"/>
    </w:p>
    <w:p w:rsidR="00B1717F" w:rsidRDefault="00B706A9" w:rsidP="00B1717F">
      <w:pPr>
        <w:pStyle w:val="Encabezam"/>
        <w:outlineLvl w:val="9"/>
        <w:rPr>
          <w:ins w:id="2625" w:author="Meir Kalter" w:date="2016-06-14T08:50:00Z"/>
          <w:rStyle w:val="Ninguno"/>
          <w:sz w:val="24"/>
          <w:szCs w:val="24"/>
        </w:rPr>
      </w:pPr>
      <w:bookmarkStart w:id="2626" w:name="_Toc453680790"/>
      <w:r>
        <w:rPr>
          <w:rStyle w:val="Ninguno"/>
          <w:sz w:val="24"/>
          <w:szCs w:val="24"/>
        </w:rPr>
        <w:t>It</w:t>
      </w:r>
      <w:ins w:id="2627" w:author="Meir Kalter" w:date="2016-06-13T09:24:00Z">
        <w:r w:rsidR="00D85FB8">
          <w:rPr>
            <w:rStyle w:val="Ninguno"/>
            <w:sz w:val="24"/>
            <w:szCs w:val="24"/>
          </w:rPr>
          <w:t xml:space="preserve"> should </w:t>
        </w:r>
      </w:ins>
      <w:del w:id="2628"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2629" w:author="Meir Kalter" w:date="2016-06-15T14:23:00Z">
        <w:r w:rsidR="007B2335">
          <w:rPr>
            <w:rStyle w:val="Ninguno"/>
            <w:sz w:val="24"/>
            <w:szCs w:val="24"/>
          </w:rPr>
          <w:t>, with low curve learning</w:t>
        </w:r>
      </w:ins>
      <w:ins w:id="2630" w:author="Meir Kalter" w:date="2016-06-13T09:23:00Z">
        <w:r w:rsidR="00D85FB8">
          <w:rPr>
            <w:rStyle w:val="Ninguno"/>
            <w:sz w:val="24"/>
            <w:szCs w:val="24"/>
          </w:rPr>
          <w:t>.</w:t>
        </w:r>
        <w:bookmarkEnd w:id="2626"/>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2631" w:name="_Toc453680791"/>
      <w:ins w:id="2632" w:author="Meir Kalter" w:date="2016-06-14T08:50:00Z">
        <w:r>
          <w:rPr>
            <w:rStyle w:val="Ninguno"/>
            <w:sz w:val="24"/>
            <w:szCs w:val="24"/>
          </w:rPr>
          <w:t xml:space="preserve">It should be possible to </w:t>
        </w:r>
      </w:ins>
      <w:ins w:id="2633" w:author="Meir Kalter" w:date="2016-06-14T10:30:00Z">
        <w:r w:rsidR="00232BB6">
          <w:rPr>
            <w:rStyle w:val="Ninguno"/>
            <w:sz w:val="24"/>
            <w:szCs w:val="24"/>
          </w:rPr>
          <w:t xml:space="preserve">be used from </w:t>
        </w:r>
      </w:ins>
      <w:ins w:id="2634" w:author="Meir Kalter" w:date="2016-06-14T08:50:00Z">
        <w:r>
          <w:rPr>
            <w:rStyle w:val="Ninguno"/>
            <w:sz w:val="24"/>
            <w:szCs w:val="24"/>
          </w:rPr>
          <w:t>many platforms.</w:t>
        </w:r>
      </w:ins>
      <w:bookmarkEnd w:id="2631"/>
      <w:del w:id="2635" w:author="Meir Kalter" w:date="2016-06-13T09:23:00Z">
        <w:r w:rsidR="00B706A9" w:rsidDel="00D85FB8">
          <w:rPr>
            <w:rStyle w:val="Ninguno"/>
            <w:sz w:val="24"/>
            <w:szCs w:val="24"/>
          </w:rPr>
          <w:delText xml:space="preserve"> and </w:delText>
        </w:r>
        <w:commentRangeStart w:id="2636"/>
        <w:r w:rsidR="00B706A9" w:rsidDel="00D85FB8">
          <w:rPr>
            <w:rStyle w:val="Ninguno"/>
            <w:sz w:val="24"/>
            <w:szCs w:val="24"/>
          </w:rPr>
          <w:delText>if possible platform to work with</w:delText>
        </w:r>
        <w:commentRangeEnd w:id="2636"/>
        <w:r w:rsidR="00B706A9" w:rsidDel="00D85FB8">
          <w:commentReference w:id="2636"/>
        </w:r>
        <w:r w:rsidR="00B706A9" w:rsidDel="00D85FB8">
          <w:rPr>
            <w:rStyle w:val="Ninguno"/>
            <w:sz w:val="24"/>
            <w:szCs w:val="24"/>
          </w:rPr>
          <w:delText>.</w:delText>
        </w:r>
      </w:del>
    </w:p>
    <w:p w:rsidR="00C0594E" w:rsidRDefault="00232BB6" w:rsidP="006F775B">
      <w:pPr>
        <w:pStyle w:val="Encabezam"/>
        <w:outlineLvl w:val="9"/>
        <w:rPr>
          <w:rStyle w:val="Ninguno"/>
          <w:sz w:val="24"/>
          <w:szCs w:val="24"/>
        </w:rPr>
      </w:pPr>
      <w:bookmarkStart w:id="2637" w:name="_Toc453680792"/>
      <w:ins w:id="2638" w:author="Meir Kalter" w:date="2016-06-14T10:30:00Z">
        <w:r>
          <w:rPr>
            <w:rStyle w:val="Ninguno"/>
            <w:sz w:val="24"/>
            <w:szCs w:val="24"/>
          </w:rPr>
          <w:t xml:space="preserve">It should </w:t>
        </w:r>
      </w:ins>
      <w:del w:id="2639"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2637"/>
    </w:p>
    <w:p w:rsidR="00C0594E" w:rsidRDefault="00B706A9">
      <w:pPr>
        <w:pStyle w:val="Encabezam"/>
      </w:pPr>
      <w:r>
        <w:br w:type="page"/>
      </w:r>
    </w:p>
    <w:p w:rsidR="00B1717F" w:rsidRPr="006D337F" w:rsidRDefault="00B706A9">
      <w:pPr>
        <w:pStyle w:val="Heading1"/>
        <w:pPrChange w:id="2640" w:author="Meir Kalter" w:date="2016-06-15T15:12:00Z">
          <w:pPr>
            <w:pStyle w:val="Encabezam"/>
            <w:numPr>
              <w:numId w:val="20"/>
            </w:numPr>
            <w:ind w:left="266" w:hanging="266"/>
          </w:pPr>
        </w:pPrChange>
      </w:pPr>
      <w:del w:id="2641" w:author="Meir Kalter" w:date="2016-06-14T14:21:00Z">
        <w:r w:rsidRPr="006D337F" w:rsidDel="005A0267">
          <w:rPr>
            <w:rStyle w:val="Ninguno"/>
          </w:rPr>
          <w:lastRenderedPageBreak/>
          <w:delText xml:space="preserve"> </w:delText>
        </w:r>
      </w:del>
      <w:bookmarkStart w:id="2642" w:name="_Toc453680793"/>
      <w:bookmarkStart w:id="2643" w:name="_Toc453786406"/>
      <w:commentRangeStart w:id="2644"/>
      <w:commentRangeStart w:id="2645"/>
      <w:r w:rsidRPr="00511F5E">
        <w:t>Requirements</w:t>
      </w:r>
      <w:commentRangeEnd w:id="2644"/>
      <w:r w:rsidRPr="000030B2">
        <w:commentReference w:id="2644"/>
      </w:r>
      <w:commentRangeEnd w:id="2645"/>
      <w:r w:rsidR="003A7572" w:rsidRPr="00E27BF5">
        <w:rPr>
          <w:rStyle w:val="CommentReference"/>
          <w:sz w:val="48"/>
          <w:szCs w:val="48"/>
          <w:rPrChange w:id="2646" w:author="Meir Kalter" w:date="2016-06-14T14:25:00Z">
            <w:rPr>
              <w:rStyle w:val="CommentReference"/>
              <w:rFonts w:ascii="Georgia" w:eastAsia="Georgia" w:hAnsi="Georgia" w:cs="Georgia"/>
              <w:b w:val="0"/>
              <w:bCs w:val="0"/>
            </w:rPr>
          </w:rPrChange>
        </w:rPr>
        <w:commentReference w:id="2645"/>
      </w:r>
      <w:bookmarkEnd w:id="2642"/>
      <w:bookmarkEnd w:id="2643"/>
    </w:p>
    <w:p w:rsidR="00B1717F" w:rsidDel="00495592" w:rsidRDefault="00B1717F">
      <w:pPr>
        <w:pStyle w:val="Heading2"/>
        <w:numPr>
          <w:ilvl w:val="0"/>
          <w:numId w:val="107"/>
        </w:numPr>
        <w:rPr>
          <w:del w:id="2647" w:author="Meir Kalter" w:date="2016-06-14T08:46:00Z"/>
          <w:lang w:val="es-ES"/>
        </w:rPr>
        <w:pPrChange w:id="2648" w:author="Meir Kalter" w:date="2016-06-15T14:28:00Z">
          <w:pPr>
            <w:pStyle w:val="Heading21"/>
            <w:numPr>
              <w:ilvl w:val="1"/>
              <w:numId w:val="20"/>
            </w:numPr>
            <w:ind w:left="576" w:hanging="576"/>
          </w:pPr>
        </w:pPrChange>
      </w:pPr>
      <w:bookmarkStart w:id="2649" w:name="_Toc453658086"/>
      <w:bookmarkStart w:id="2650" w:name="_Toc453665626"/>
      <w:bookmarkStart w:id="2651" w:name="_Toc453668335"/>
      <w:bookmarkStart w:id="2652" w:name="_Toc453678518"/>
      <w:bookmarkStart w:id="2653" w:name="_Toc453678585"/>
      <w:bookmarkStart w:id="2654" w:name="_Toc453678651"/>
      <w:bookmarkStart w:id="2655" w:name="_Toc453678718"/>
      <w:bookmarkStart w:id="2656" w:name="_Toc453678785"/>
      <w:bookmarkStart w:id="2657" w:name="_Toc453678852"/>
      <w:bookmarkStart w:id="2658" w:name="_Toc453678918"/>
      <w:bookmarkStart w:id="2659" w:name="_Toc453678984"/>
      <w:bookmarkStart w:id="2660" w:name="_Toc453679050"/>
      <w:bookmarkStart w:id="2661" w:name="_Toc453679181"/>
      <w:bookmarkStart w:id="2662" w:name="_Toc453679246"/>
      <w:bookmarkStart w:id="2663" w:name="_Toc453679311"/>
      <w:bookmarkStart w:id="2664" w:name="_Toc453679376"/>
      <w:bookmarkStart w:id="2665" w:name="_Toc453679441"/>
      <w:bookmarkStart w:id="2666" w:name="_Toc453679506"/>
      <w:bookmarkStart w:id="2667" w:name="_Toc453679571"/>
      <w:bookmarkStart w:id="2668" w:name="_Toc453679636"/>
      <w:bookmarkStart w:id="2669" w:name="_Toc453679701"/>
      <w:bookmarkStart w:id="2670" w:name="_Toc453680066"/>
      <w:bookmarkStart w:id="2671" w:name="_Toc453680152"/>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p>
    <w:p w:rsidR="00B1717F" w:rsidRPr="00B1717F" w:rsidDel="00B1717F" w:rsidRDefault="00B1717F">
      <w:pPr>
        <w:pStyle w:val="Heading2"/>
        <w:rPr>
          <w:del w:id="2672" w:author="Meir Kalter" w:date="2016-06-14T08:46:00Z"/>
        </w:rPr>
        <w:pPrChange w:id="2673" w:author="Meir Kalter" w:date="2016-06-14T15:21:00Z">
          <w:pPr>
            <w:pStyle w:val="Heading21"/>
            <w:ind w:left="576"/>
          </w:pPr>
        </w:pPrChange>
      </w:pPr>
      <w:bookmarkStart w:id="2674" w:name="_Toc453658087"/>
      <w:bookmarkStart w:id="2675" w:name="_Toc453665627"/>
      <w:bookmarkStart w:id="2676" w:name="_Toc453668336"/>
      <w:bookmarkStart w:id="2677" w:name="_Toc453678519"/>
      <w:bookmarkStart w:id="2678" w:name="_Toc453678586"/>
      <w:bookmarkStart w:id="2679" w:name="_Toc453678652"/>
      <w:bookmarkStart w:id="2680" w:name="_Toc453678719"/>
      <w:bookmarkStart w:id="2681" w:name="_Toc453678786"/>
      <w:bookmarkStart w:id="2682" w:name="_Toc453678853"/>
      <w:bookmarkStart w:id="2683" w:name="_Toc453678919"/>
      <w:bookmarkStart w:id="2684" w:name="_Toc453678985"/>
      <w:bookmarkStart w:id="2685" w:name="_Toc453679051"/>
      <w:bookmarkStart w:id="2686" w:name="_Toc453679182"/>
      <w:bookmarkStart w:id="2687" w:name="_Toc453679247"/>
      <w:bookmarkStart w:id="2688" w:name="_Toc453679312"/>
      <w:bookmarkStart w:id="2689" w:name="_Toc453679377"/>
      <w:bookmarkStart w:id="2690" w:name="_Toc453679442"/>
      <w:bookmarkStart w:id="2691" w:name="_Toc453679507"/>
      <w:bookmarkStart w:id="2692" w:name="_Toc453679572"/>
      <w:bookmarkStart w:id="2693" w:name="_Toc453679637"/>
      <w:bookmarkStart w:id="2694" w:name="_Toc453679702"/>
      <w:bookmarkStart w:id="2695" w:name="_Toc453680067"/>
      <w:bookmarkStart w:id="2696" w:name="_Toc453680153"/>
      <w:bookmarkStart w:id="2697" w:name="_Toc453680497"/>
      <w:bookmarkStart w:id="2698" w:name="_Toc453680581"/>
      <w:bookmarkStart w:id="2699" w:name="_Toc453680686"/>
      <w:bookmarkStart w:id="2700" w:name="_Toc453680794"/>
      <w:bookmarkStart w:id="2701" w:name="_Toc453680988"/>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rsidR="00C91C1D" w:rsidRPr="002D1C3B" w:rsidDel="005C35AB" w:rsidRDefault="00B706A9">
      <w:pPr>
        <w:pStyle w:val="Heading1"/>
        <w:numPr>
          <w:ilvl w:val="0"/>
          <w:numId w:val="0"/>
        </w:numPr>
        <w:ind w:left="266" w:hanging="266"/>
        <w:rPr>
          <w:del w:id="2702" w:author="Meir Kalter" w:date="2016-06-14T14:52:00Z"/>
        </w:rPr>
        <w:pPrChange w:id="2703" w:author="Meir Kalter" w:date="2016-06-14T14:52:00Z">
          <w:pPr>
            <w:pStyle w:val="Heading21"/>
            <w:numPr>
              <w:ilvl w:val="1"/>
              <w:numId w:val="20"/>
            </w:numPr>
            <w:ind w:left="576" w:hanging="576"/>
          </w:pPr>
        </w:pPrChange>
      </w:pPr>
      <w:bookmarkStart w:id="2704" w:name="_Toc453680498"/>
      <w:bookmarkStart w:id="2705" w:name="_Toc453680795"/>
      <w:del w:id="2706" w:author="Meir Kalter" w:date="2016-06-14T15:21:00Z">
        <w:r w:rsidDel="00864DB3">
          <w:delText>List of requirements</w:delText>
        </w:r>
      </w:del>
      <w:bookmarkStart w:id="2707" w:name="_Toc453680583"/>
      <w:bookmarkStart w:id="2708" w:name="_Toc453680688"/>
      <w:bookmarkStart w:id="2709" w:name="_Toc453680796"/>
      <w:bookmarkEnd w:id="2704"/>
      <w:bookmarkEnd w:id="2705"/>
      <w:bookmarkEnd w:id="2707"/>
      <w:bookmarkEnd w:id="2708"/>
      <w:bookmarkEnd w:id="2709"/>
    </w:p>
    <w:p w:rsidR="005C6685" w:rsidRDefault="005C6685">
      <w:pPr>
        <w:pStyle w:val="Encabezam"/>
        <w:numPr>
          <w:ilvl w:val="0"/>
          <w:numId w:val="107"/>
        </w:numPr>
        <w:outlineLvl w:val="9"/>
        <w:rPr>
          <w:ins w:id="2710" w:author="Meir Kalter" w:date="2016-06-14T08:52:00Z"/>
          <w:rStyle w:val="Ninguno"/>
          <w:rFonts w:ascii="Calibri" w:eastAsia="Calibri" w:hAnsi="Calibri" w:cs="Calibri"/>
          <w:color w:val="365F91" w:themeColor="accent1" w:themeShade="BF"/>
          <w:sz w:val="24"/>
          <w:szCs w:val="24"/>
        </w:rPr>
        <w:pPrChange w:id="2711" w:author="Meir Kalter" w:date="2016-06-15T14:28:00Z">
          <w:pPr>
            <w:pStyle w:val="Encabezam"/>
            <w:numPr>
              <w:numId w:val="22"/>
            </w:numPr>
            <w:tabs>
              <w:tab w:val="num" w:pos="708"/>
            </w:tabs>
            <w:ind w:left="720" w:hanging="462"/>
            <w:outlineLvl w:val="9"/>
          </w:pPr>
        </w:pPrChange>
      </w:pPr>
      <w:bookmarkStart w:id="2712" w:name="_Toc453680797"/>
      <w:ins w:id="2713"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2712"/>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14" w:author="Meir Kalter" w:date="2016-06-15T14:28:00Z">
          <w:pPr>
            <w:pStyle w:val="Encabezam"/>
            <w:numPr>
              <w:numId w:val="22"/>
            </w:numPr>
            <w:tabs>
              <w:tab w:val="num" w:pos="708"/>
            </w:tabs>
            <w:ind w:left="720" w:hanging="462"/>
            <w:outlineLvl w:val="9"/>
          </w:pPr>
        </w:pPrChange>
      </w:pPr>
      <w:bookmarkStart w:id="2715" w:name="_Toc453680798"/>
      <w:r>
        <w:rPr>
          <w:rStyle w:val="Ninguno"/>
          <w:sz w:val="24"/>
          <w:szCs w:val="24"/>
        </w:rPr>
        <w:t>Execution of assembler on basic assembler language with minimal set of instruction list.</w:t>
      </w:r>
      <w:bookmarkEnd w:id="2715"/>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16" w:author="Meir Kalter" w:date="2016-06-15T14:28:00Z">
          <w:pPr>
            <w:pStyle w:val="Encabezam"/>
            <w:numPr>
              <w:numId w:val="22"/>
            </w:numPr>
            <w:tabs>
              <w:tab w:val="num" w:pos="708"/>
            </w:tabs>
            <w:ind w:left="720" w:hanging="462"/>
            <w:outlineLvl w:val="9"/>
          </w:pPr>
        </w:pPrChange>
      </w:pPr>
      <w:bookmarkStart w:id="2717" w:name="_Toc453680799"/>
      <w:r>
        <w:rPr>
          <w:rStyle w:val="Ninguno"/>
          <w:sz w:val="24"/>
          <w:szCs w:val="24"/>
        </w:rPr>
        <w:t xml:space="preserve">Work with ASM files, </w:t>
      </w:r>
      <w:del w:id="2718" w:author="Toni" w:date="2016-06-12T19:56:00Z">
        <w:r w:rsidDel="00B706A9">
          <w:rPr>
            <w:rStyle w:val="Ninguno"/>
            <w:sz w:val="24"/>
            <w:szCs w:val="24"/>
          </w:rPr>
          <w:delText xml:space="preserve">compile </w:delText>
        </w:r>
      </w:del>
      <w:ins w:id="2719" w:author="Toni" w:date="2016-06-12T19:56:00Z">
        <w:r>
          <w:rPr>
            <w:rStyle w:val="Ninguno"/>
            <w:sz w:val="24"/>
            <w:szCs w:val="24"/>
          </w:rPr>
          <w:t xml:space="preserve">assemble </w:t>
        </w:r>
      </w:ins>
      <w:r>
        <w:rPr>
          <w:rStyle w:val="Ninguno"/>
          <w:sz w:val="24"/>
          <w:szCs w:val="24"/>
        </w:rPr>
        <w:t>them and reload them from the memory.</w:t>
      </w:r>
      <w:bookmarkEnd w:id="2717"/>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20" w:author="Meir Kalter" w:date="2016-06-15T14:28:00Z">
          <w:pPr>
            <w:pStyle w:val="Encabezam"/>
            <w:numPr>
              <w:numId w:val="22"/>
            </w:numPr>
            <w:tabs>
              <w:tab w:val="num" w:pos="708"/>
            </w:tabs>
            <w:ind w:left="720" w:hanging="462"/>
            <w:outlineLvl w:val="9"/>
          </w:pPr>
        </w:pPrChange>
      </w:pPr>
      <w:bookmarkStart w:id="2721" w:name="_Toc453680800"/>
      <w:r>
        <w:rPr>
          <w:rStyle w:val="Ninguno"/>
          <w:sz w:val="24"/>
          <w:szCs w:val="24"/>
        </w:rPr>
        <w:t>Ability to stop/continue execution of the system.</w:t>
      </w:r>
      <w:r>
        <w:rPr>
          <w:rStyle w:val="Ninguno"/>
          <w:sz w:val="24"/>
          <w:szCs w:val="24"/>
        </w:rPr>
        <w:br/>
        <w:t>Ability to add Breakpoints.</w:t>
      </w:r>
      <w:bookmarkEnd w:id="2721"/>
    </w:p>
    <w:p w:rsidR="00C0594E" w:rsidRDefault="00B706A9">
      <w:pPr>
        <w:pStyle w:val="Encabezam"/>
        <w:numPr>
          <w:ilvl w:val="0"/>
          <w:numId w:val="107"/>
        </w:numPr>
        <w:outlineLvl w:val="9"/>
        <w:rPr>
          <w:rStyle w:val="Ninguno"/>
          <w:sz w:val="24"/>
          <w:szCs w:val="24"/>
        </w:rPr>
        <w:pPrChange w:id="2722" w:author="Meir Kalter" w:date="2016-06-15T14:28:00Z">
          <w:pPr>
            <w:pStyle w:val="Encabezam"/>
            <w:numPr>
              <w:numId w:val="22"/>
            </w:numPr>
            <w:tabs>
              <w:tab w:val="num" w:pos="708"/>
            </w:tabs>
            <w:ind w:left="720" w:hanging="462"/>
            <w:outlineLvl w:val="9"/>
          </w:pPr>
        </w:pPrChange>
      </w:pPr>
      <w:bookmarkStart w:id="2723" w:name="_Toc453680801"/>
      <w:r>
        <w:rPr>
          <w:rStyle w:val="Ninguno"/>
          <w:sz w:val="24"/>
          <w:szCs w:val="24"/>
        </w:rPr>
        <w:t>Ability to have input/output to display/external system.</w:t>
      </w:r>
      <w:r>
        <w:rPr>
          <w:rStyle w:val="Ninguno"/>
          <w:sz w:val="24"/>
          <w:szCs w:val="24"/>
        </w:rPr>
        <w:br/>
        <w:t>User interface to change memory.</w:t>
      </w:r>
      <w:bookmarkEnd w:id="2723"/>
    </w:p>
    <w:p w:rsidR="00C0594E" w:rsidRDefault="00B706A9">
      <w:pPr>
        <w:pStyle w:val="Encabezam"/>
        <w:numPr>
          <w:ilvl w:val="0"/>
          <w:numId w:val="107"/>
        </w:numPr>
        <w:outlineLvl w:val="9"/>
        <w:rPr>
          <w:ins w:id="2724" w:author="Meir Kalter" w:date="2016-06-15T14:29:00Z"/>
          <w:rStyle w:val="Ninguno"/>
          <w:sz w:val="24"/>
          <w:szCs w:val="24"/>
        </w:rPr>
        <w:pPrChange w:id="2725" w:author="Meir Kalter" w:date="2016-06-15T14:28:00Z">
          <w:pPr>
            <w:pStyle w:val="Encabezam"/>
            <w:numPr>
              <w:numId w:val="22"/>
            </w:numPr>
            <w:tabs>
              <w:tab w:val="num" w:pos="708"/>
            </w:tabs>
            <w:ind w:left="720" w:hanging="462"/>
            <w:outlineLvl w:val="9"/>
          </w:pPr>
        </w:pPrChange>
      </w:pPr>
      <w:bookmarkStart w:id="2726" w:name="_Toc453680802"/>
      <w:r>
        <w:rPr>
          <w:rStyle w:val="Ninguno"/>
          <w:sz w:val="24"/>
          <w:szCs w:val="24"/>
        </w:rPr>
        <w:t>Load/save memory for working again on the same system.</w:t>
      </w:r>
      <w:bookmarkEnd w:id="2726"/>
    </w:p>
    <w:p w:rsidR="006753C1" w:rsidRPr="00885CC0" w:rsidRDefault="006753C1">
      <w:pPr>
        <w:pStyle w:val="Cuerpo"/>
        <w:numPr>
          <w:ilvl w:val="0"/>
          <w:numId w:val="108"/>
        </w:numPr>
        <w:rPr>
          <w:ins w:id="2727" w:author="Meir Kalter" w:date="2016-06-15T14:30:00Z"/>
          <w:rStyle w:val="Ninguno"/>
        </w:rPr>
        <w:pPrChange w:id="2728" w:author="Meir Kalter" w:date="2016-06-15T14:29:00Z">
          <w:pPr>
            <w:pStyle w:val="Encabezam"/>
            <w:numPr>
              <w:numId w:val="22"/>
            </w:numPr>
            <w:tabs>
              <w:tab w:val="num" w:pos="708"/>
            </w:tabs>
            <w:ind w:left="720" w:hanging="462"/>
            <w:outlineLvl w:val="9"/>
          </w:pPr>
        </w:pPrChange>
      </w:pPr>
      <w:ins w:id="2729" w:author="Meir Kalter" w:date="2016-06-15T14:29:00Z">
        <w:r w:rsidRPr="006753C1">
          <w:rPr>
            <w:rStyle w:val="Ninguno"/>
            <w:rPrChange w:id="2730" w:author="Meir Kalter" w:date="2016-06-15T14:29:00Z">
              <w:rPr>
                <w:b w:val="0"/>
                <w:bCs w:val="0"/>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2731" w:author="Meir Kalter" w:date="2016-06-15T14:30:00Z"/>
          <w:rStyle w:val="Ninguno"/>
        </w:rPr>
        <w:pPrChange w:id="2732" w:author="Meir Kalter" w:date="2016-06-15T14:30:00Z">
          <w:pPr>
            <w:pStyle w:val="Encabezam"/>
            <w:numPr>
              <w:numId w:val="22"/>
            </w:numPr>
            <w:tabs>
              <w:tab w:val="num" w:pos="708"/>
            </w:tabs>
            <w:ind w:left="720" w:hanging="462"/>
            <w:outlineLvl w:val="9"/>
          </w:pPr>
        </w:pPrChange>
      </w:pPr>
      <w:ins w:id="2733" w:author="Meir Kalter" w:date="2016-06-15T14:30:00Z">
        <w:r w:rsidRPr="006753C1">
          <w:rPr>
            <w:rStyle w:val="Ninguno"/>
            <w:rFonts w:ascii="Cambria" w:eastAsia="Cambria" w:hAnsi="Cambria" w:cs="Cambria"/>
            <w:b/>
            <w:bCs/>
            <w:rPrChange w:id="2734" w:author="Meir Kalter" w:date="2016-06-15T14:31:00Z">
              <w:rPr>
                <w:rStyle w:val="Ninguno"/>
                <w:b w:val="0"/>
                <w:bCs w:val="0"/>
              </w:rPr>
            </w:rPrChange>
          </w:rPr>
          <w:t xml:space="preserve">Working with </w:t>
        </w:r>
        <w:r w:rsidRPr="008A7044">
          <w:rPr>
            <w:rStyle w:val="Ninguno"/>
            <w:rFonts w:ascii="Cambria" w:eastAsia="Cambria" w:hAnsi="Cambria" w:cs="Cambria"/>
            <w:b/>
            <w:bCs/>
          </w:rPr>
          <w:t>hexadecimal base</w:t>
        </w:r>
      </w:ins>
    </w:p>
    <w:p w:rsidR="006753C1" w:rsidRPr="006753C1" w:rsidRDefault="006753C1">
      <w:pPr>
        <w:pStyle w:val="Cuerpo"/>
        <w:numPr>
          <w:ilvl w:val="0"/>
          <w:numId w:val="108"/>
        </w:numPr>
        <w:rPr>
          <w:ins w:id="2735" w:author="Meir Kalter" w:date="2016-06-15T14:30:00Z"/>
          <w:rStyle w:val="Ninguno"/>
          <w:rFonts w:ascii="Cambria" w:hAnsi="Cambria" w:cs="Cambria"/>
          <w:b/>
          <w:bCs/>
          <w:rPrChange w:id="2736" w:author="Meir Kalter" w:date="2016-06-15T14:30:00Z">
            <w:rPr>
              <w:ins w:id="2737" w:author="Meir Kalter" w:date="2016-06-15T14:30:00Z"/>
              <w:rStyle w:val="Ninguno"/>
              <w:rFonts w:ascii="Times New Roman" w:hAnsi="Times New Roman" w:cs="Times New Roman"/>
              <w:b w:val="0"/>
              <w:bCs w:val="0"/>
              <w:sz w:val="24"/>
              <w:szCs w:val="24"/>
            </w:rPr>
          </w:rPrChange>
        </w:rPr>
        <w:pPrChange w:id="2738" w:author="Meir Kalter" w:date="2016-06-15T14:30:00Z">
          <w:pPr>
            <w:pStyle w:val="Encabezam"/>
            <w:numPr>
              <w:numId w:val="22"/>
            </w:numPr>
            <w:tabs>
              <w:tab w:val="num" w:pos="708"/>
            </w:tabs>
            <w:ind w:left="720" w:hanging="462"/>
            <w:outlineLvl w:val="9"/>
          </w:pPr>
        </w:pPrChange>
      </w:pPr>
      <w:ins w:id="2739" w:author="Meir Kalter" w:date="2016-06-15T14:30:00Z">
        <w:r w:rsidRPr="006753C1">
          <w:rPr>
            <w:rStyle w:val="Ninguno"/>
            <w:rFonts w:ascii="Cambria" w:eastAsia="Cambria" w:hAnsi="Cambria" w:cs="Cambria"/>
            <w:b/>
            <w:bCs/>
          </w:rPr>
          <w:t>Show to the user the impact of the memory.</w:t>
        </w:r>
      </w:ins>
    </w:p>
    <w:p w:rsidR="006753C1" w:rsidRPr="006753C1" w:rsidDel="006753C1" w:rsidRDefault="006753C1">
      <w:pPr>
        <w:pStyle w:val="Cuerpo"/>
        <w:numPr>
          <w:ilvl w:val="0"/>
          <w:numId w:val="108"/>
        </w:numPr>
        <w:rPr>
          <w:del w:id="2740" w:author="Meir Kalter" w:date="2016-06-15T14:30:00Z"/>
          <w:rStyle w:val="Ninguno"/>
          <w:rFonts w:ascii="Cambria" w:hAnsi="Cambria" w:cs="Cambria"/>
          <w:b/>
          <w:bCs/>
          <w:rPrChange w:id="2741" w:author="Meir Kalter" w:date="2016-06-15T14:29:00Z">
            <w:rPr>
              <w:del w:id="2742" w:author="Meir Kalter" w:date="2016-06-15T14:30:00Z"/>
              <w:rStyle w:val="Ninguno"/>
              <w:rFonts w:ascii="Times New Roman" w:hAnsi="Times New Roman" w:cs="Times New Roman"/>
              <w:b w:val="0"/>
              <w:bCs w:val="0"/>
              <w:sz w:val="24"/>
              <w:szCs w:val="24"/>
            </w:rPr>
          </w:rPrChange>
        </w:rPr>
        <w:pPrChange w:id="2743" w:author="Meir Kalter" w:date="2016-06-15T14:30:00Z">
          <w:pPr>
            <w:pStyle w:val="Encabezam"/>
            <w:numPr>
              <w:numId w:val="22"/>
            </w:numPr>
            <w:tabs>
              <w:tab w:val="num" w:pos="708"/>
            </w:tabs>
            <w:ind w:left="720" w:hanging="462"/>
            <w:outlineLvl w:val="9"/>
          </w:pPr>
        </w:pPrChange>
      </w:pPr>
      <w:ins w:id="2744" w:author="Meir Kalter" w:date="2016-06-15T14:30:00Z">
        <w:r w:rsidRPr="006753C1">
          <w:rPr>
            <w:rStyle w:val="Ninguno"/>
            <w:rFonts w:ascii="Cambria" w:eastAsia="Cambria" w:hAnsi="Cambria" w:cs="Cambria"/>
            <w:b/>
            <w:bCs/>
            <w:rPrChange w:id="2745" w:author="Meir Kalter" w:date="2016-06-15T14:31:00Z">
              <w:rPr>
                <w:rStyle w:val="Ninguno"/>
                <w:b w:val="0"/>
                <w:bCs w:val="0"/>
              </w:rPr>
            </w:rPrChange>
          </w:rPr>
          <w:t xml:space="preserve">Edit with hex decimal </w:t>
        </w:r>
        <w:proofErr w:type="spellStart"/>
        <w:r w:rsidRPr="006753C1">
          <w:rPr>
            <w:rStyle w:val="Ninguno"/>
            <w:rFonts w:ascii="Cambria" w:eastAsia="Cambria" w:hAnsi="Cambria" w:cs="Cambria"/>
            <w:b/>
            <w:bCs/>
            <w:rPrChange w:id="2746" w:author="Meir Kalter" w:date="2016-06-15T14:31:00Z">
              <w:rPr>
                <w:rStyle w:val="Ninguno"/>
                <w:b w:val="0"/>
                <w:bCs w:val="0"/>
              </w:rPr>
            </w:rPrChange>
          </w:rPr>
          <w:t>values</w:t>
        </w:r>
      </w:ins>
    </w:p>
    <w:p w:rsidR="00C0594E" w:rsidRPr="006753C1" w:rsidDel="000D2DA0" w:rsidRDefault="00B706A9">
      <w:pPr>
        <w:pStyle w:val="Cuerpo"/>
        <w:numPr>
          <w:ilvl w:val="0"/>
          <w:numId w:val="108"/>
        </w:numPr>
        <w:rPr>
          <w:del w:id="2747" w:author="Meir Kalter" w:date="2016-06-15T14:25:00Z"/>
          <w:rStyle w:val="Ninguno"/>
          <w:rFonts w:ascii="Cambria" w:eastAsia="Cambria" w:hAnsi="Cambria" w:cs="Cambria"/>
          <w:b/>
          <w:bCs/>
          <w:rPrChange w:id="2748" w:author="Meir Kalter" w:date="2016-06-15T14:31:00Z">
            <w:rPr>
              <w:del w:id="2749" w:author="Meir Kalter" w:date="2016-06-15T14:25:00Z"/>
              <w:rStyle w:val="Ninguno"/>
              <w:rFonts w:ascii="Georgia" w:eastAsia="Georgia" w:hAnsi="Georgia" w:cs="Georgia"/>
              <w:b w:val="0"/>
              <w:bCs w:val="0"/>
              <w:sz w:val="24"/>
              <w:szCs w:val="24"/>
            </w:rPr>
          </w:rPrChange>
        </w:rPr>
        <w:pPrChange w:id="2750" w:author="Meir Kalter" w:date="2016-06-15T14:30:00Z">
          <w:pPr>
            <w:pStyle w:val="Encabezam"/>
            <w:numPr>
              <w:numId w:val="22"/>
            </w:numPr>
            <w:tabs>
              <w:tab w:val="num" w:pos="708"/>
            </w:tabs>
            <w:ind w:left="720" w:hanging="462"/>
            <w:outlineLvl w:val="9"/>
          </w:pPr>
        </w:pPrChange>
      </w:pPr>
      <w:bookmarkStart w:id="2751" w:name="_Toc453680803"/>
      <w:del w:id="2752" w:author="Meir Kalter" w:date="2016-06-15T14:30:00Z">
        <w:r w:rsidRPr="006753C1" w:rsidDel="006753C1">
          <w:rPr>
            <w:rStyle w:val="Ninguno"/>
            <w:rFonts w:ascii="Cambria" w:eastAsia="Cambria" w:hAnsi="Cambria" w:cs="Cambria"/>
            <w:b/>
            <w:bCs/>
          </w:rPr>
          <w:delText>Show to the user the impact of the memory.</w:delText>
        </w:r>
      </w:del>
      <w:bookmarkEnd w:id="2751"/>
    </w:p>
    <w:p w:rsidR="00DF606C" w:rsidRPr="000765C0" w:rsidRDefault="00B706A9">
      <w:pPr>
        <w:pStyle w:val="Cuerpo"/>
        <w:numPr>
          <w:ilvl w:val="0"/>
          <w:numId w:val="108"/>
        </w:numPr>
        <w:rPr>
          <w:ins w:id="2753" w:author="Meir Kalter" w:date="2016-06-14T14:41:00Z"/>
          <w:rStyle w:val="Ninguno"/>
          <w:rFonts w:ascii="Cambria" w:eastAsia="Cambria" w:hAnsi="Cambria" w:cs="Cambria"/>
          <w:b/>
          <w:bCs/>
          <w:rPrChange w:id="2754" w:author="Meir Kalter" w:date="2016-06-15T14:25:00Z">
            <w:rPr>
              <w:ins w:id="2755" w:author="Meir Kalter" w:date="2016-06-14T14:41:00Z"/>
              <w:rStyle w:val="Ninguno"/>
              <w:rFonts w:ascii="Georgia" w:eastAsia="Georgia" w:hAnsi="Georgia" w:cs="Georgia"/>
              <w:b w:val="0"/>
              <w:bCs w:val="0"/>
              <w:sz w:val="22"/>
              <w:szCs w:val="22"/>
            </w:rPr>
          </w:rPrChange>
        </w:rPr>
        <w:pPrChange w:id="2756" w:author="Meir Kalter" w:date="2016-06-15T14:30:00Z">
          <w:pPr>
            <w:pStyle w:val="Encabezam"/>
            <w:numPr>
              <w:numId w:val="22"/>
            </w:numPr>
            <w:tabs>
              <w:tab w:val="num" w:pos="708"/>
            </w:tabs>
            <w:ind w:left="720" w:hanging="462"/>
            <w:outlineLvl w:val="9"/>
          </w:pPr>
        </w:pPrChange>
      </w:pPr>
      <w:bookmarkStart w:id="2757" w:name="_Toc453680804"/>
      <w:del w:id="2758" w:author="Meir Kalter" w:date="2016-06-15T14:30:00Z">
        <w:r w:rsidRPr="006753C1" w:rsidDel="006753C1">
          <w:rPr>
            <w:rStyle w:val="Ninguno"/>
            <w:rFonts w:ascii="Cambria" w:eastAsia="Cambria" w:hAnsi="Cambria" w:cs="Cambria"/>
            <w:b/>
            <w:bCs/>
          </w:rPr>
          <w:delText>Working with hex</w:delText>
        </w:r>
      </w:del>
      <w:ins w:id="2759" w:author="Toni" w:date="2016-06-12T19:53:00Z">
        <w:del w:id="2760" w:author="Meir Kalter" w:date="2016-06-15T14:30:00Z">
          <w:r w:rsidRPr="006753C1" w:rsidDel="006753C1">
            <w:rPr>
              <w:rStyle w:val="Ninguno"/>
              <w:rFonts w:ascii="Cambria" w:eastAsia="Cambria" w:hAnsi="Cambria" w:cs="Cambria"/>
              <w:b/>
              <w:bCs/>
            </w:rPr>
            <w:delText>a</w:delText>
          </w:r>
        </w:del>
      </w:ins>
      <w:del w:id="2761" w:author="Meir Kalter" w:date="2016-06-15T14:30:00Z">
        <w:r w:rsidRPr="006753C1" w:rsidDel="006753C1">
          <w:rPr>
            <w:rStyle w:val="Ninguno"/>
            <w:rFonts w:ascii="Cambria" w:eastAsia="Cambria" w:hAnsi="Cambria" w:cs="Cambria"/>
            <w:b/>
            <w:bCs/>
          </w:rPr>
          <w:delText>decimal base</w:delText>
        </w:r>
      </w:del>
      <w:bookmarkEnd w:id="2757"/>
      <w:proofErr w:type="gramStart"/>
      <w:ins w:id="2762" w:author="Meir Kalter" w:date="2016-06-14T14:42:00Z">
        <w:r w:rsidR="00DF606C" w:rsidRPr="000765C0">
          <w:rPr>
            <w:rStyle w:val="Ninguno"/>
            <w:rPrChange w:id="2763" w:author="Meir Kalter" w:date="2016-06-15T14:25:00Z">
              <w:rPr>
                <w:b w:val="0"/>
                <w:bCs w:val="0"/>
              </w:rPr>
            </w:rPrChange>
          </w:rPr>
          <w:t>ues</w:t>
        </w:r>
      </w:ins>
      <w:proofErr w:type="spellEnd"/>
      <w:proofErr w:type="gramEnd"/>
      <w:ins w:id="2764" w:author="Meir Kalter" w:date="2016-06-15T14:26:00Z">
        <w:r w:rsidR="006753C1">
          <w:rPr>
            <w:rStyle w:val="Ninguno"/>
            <w:rFonts w:ascii="Cambria" w:eastAsia="Cambria" w:hAnsi="Cambria" w:cs="Cambria"/>
            <w:b/>
            <w:bCs/>
          </w:rPr>
          <w:t>.</w:t>
        </w:r>
      </w:ins>
    </w:p>
    <w:p w:rsidR="00F85FA6" w:rsidRPr="00511F5E" w:rsidDel="00DF606C" w:rsidRDefault="00F85FA6">
      <w:pPr>
        <w:pStyle w:val="Encabezam0"/>
        <w:numPr>
          <w:ilvl w:val="0"/>
          <w:numId w:val="92"/>
        </w:numPr>
        <w:outlineLvl w:val="9"/>
        <w:rPr>
          <w:del w:id="2765" w:author="Meir Kalter" w:date="2016-06-14T14:43:00Z"/>
          <w:rStyle w:val="Ninguno"/>
          <w:rFonts w:ascii="Times New Roman" w:hAnsi="Times New Roman" w:cs="Times New Roman"/>
          <w:b w:val="0"/>
          <w:bCs w:val="0"/>
          <w:sz w:val="24"/>
          <w:szCs w:val="24"/>
        </w:rPr>
        <w:pPrChange w:id="2766" w:author="Meir Kalter" w:date="2016-06-14T14:42:00Z">
          <w:pPr>
            <w:pStyle w:val="Encabezam"/>
            <w:numPr>
              <w:numId w:val="22"/>
            </w:numPr>
            <w:tabs>
              <w:tab w:val="num" w:pos="708"/>
            </w:tabs>
            <w:ind w:left="720" w:hanging="462"/>
            <w:outlineLvl w:val="9"/>
          </w:pPr>
        </w:pPrChange>
      </w:pPr>
    </w:p>
    <w:p w:rsidR="00C0594E" w:rsidRDefault="00B706A9">
      <w:pPr>
        <w:pStyle w:val="Encabezam"/>
      </w:pPr>
      <w:r>
        <w:br w:type="page"/>
      </w:r>
    </w:p>
    <w:p w:rsidR="00C0594E" w:rsidRPr="00F5014C" w:rsidRDefault="00B706A9">
      <w:pPr>
        <w:pStyle w:val="Heading1"/>
        <w:rPr>
          <w:rStyle w:val="Ninguno"/>
          <w:rPrChange w:id="2767" w:author="Meir Kalter" w:date="2016-06-14T14:30:00Z">
            <w:rPr>
              <w:rStyle w:val="Ninguno"/>
              <w:rFonts w:ascii="Times New Roman" w:hAnsi="Times New Roman" w:cs="Times New Roman"/>
              <w:b w:val="0"/>
              <w:bCs w:val="0"/>
              <w:sz w:val="24"/>
              <w:szCs w:val="24"/>
            </w:rPr>
          </w:rPrChange>
        </w:rPr>
        <w:pPrChange w:id="2768" w:author="Meir Kalter" w:date="2016-06-15T15:12:00Z">
          <w:pPr>
            <w:pStyle w:val="Encabezam"/>
            <w:numPr>
              <w:numId w:val="23"/>
            </w:numPr>
            <w:ind w:left="576" w:hanging="576"/>
          </w:pPr>
        </w:pPrChange>
      </w:pPr>
      <w:bookmarkStart w:id="2769" w:name="_Toc453680805"/>
      <w:bookmarkStart w:id="2770" w:name="_Toc453786407"/>
      <w:r w:rsidRPr="006D337F">
        <w:lastRenderedPageBreak/>
        <w:t>Application design</w:t>
      </w:r>
      <w:bookmarkEnd w:id="2769"/>
      <w:bookmarkEnd w:id="2770"/>
    </w:p>
    <w:p w:rsidR="00871E6E" w:rsidRDefault="00871E6E">
      <w:pPr>
        <w:pStyle w:val="Subtitle"/>
        <w:rPr>
          <w:ins w:id="2771" w:author="Meir Kalter" w:date="2016-06-14T11:02:00Z"/>
          <w:rStyle w:val="Ninguno"/>
          <w:rFonts w:ascii="Cambria" w:eastAsia="Cambria" w:hAnsi="Cambria" w:cs="Cambria"/>
          <w:b/>
          <w:bCs/>
          <w:i w:val="0"/>
          <w:iCs w:val="0"/>
        </w:rPr>
        <w:pPrChange w:id="2772" w:author="Meir Kalter" w:date="2016-06-14T14:39:00Z">
          <w:pPr>
            <w:pStyle w:val="Heading41"/>
            <w:ind w:left="0" w:firstLine="0"/>
          </w:pPr>
        </w:pPrChange>
      </w:pPr>
      <w:ins w:id="2773" w:author="Meir Kalter" w:date="2016-06-14T11:01:00Z">
        <w:r>
          <w:rPr>
            <w:rStyle w:val="Ninguno"/>
            <w:rFonts w:ascii="Cambria" w:eastAsia="Cambria" w:hAnsi="Cambria" w:cs="Cambria"/>
            <w:i w:val="0"/>
            <w:iCs w:val="0"/>
          </w:rPr>
          <w:t>The design of the application based on object oriented while using design patterns.</w:t>
        </w:r>
        <w:r w:rsidR="008B7FFB">
          <w:rPr>
            <w:rStyle w:val="Ninguno"/>
            <w:rFonts w:ascii="Cambria" w:eastAsia="Cambria" w:hAnsi="Cambria" w:cs="Cambria"/>
            <w:i w:val="0"/>
            <w:iCs w:val="0"/>
          </w:rPr>
          <w:t xml:space="preserve"> </w:t>
        </w:r>
      </w:ins>
      <w:ins w:id="2774" w:author="Meir Kalter" w:date="2016-06-14T14:39:00Z">
        <w:r w:rsidR="00F63797">
          <w:rPr>
            <w:rStyle w:val="Ninguno"/>
            <w:rFonts w:ascii="Cambria" w:eastAsia="Cambria" w:hAnsi="Cambria" w:cs="Cambria"/>
            <w:i w:val="0"/>
            <w:iCs w:val="0"/>
          </w:rPr>
          <w:t>Frameworks were</w:t>
        </w:r>
      </w:ins>
      <w:ins w:id="2775" w:author="Meir Kalter" w:date="2016-06-14T11:01:00Z">
        <w:r w:rsidR="008B7FFB">
          <w:rPr>
            <w:rStyle w:val="Ninguno"/>
            <w:rFonts w:ascii="Cambria" w:eastAsia="Cambria" w:hAnsi="Cambria" w:cs="Cambria"/>
            <w:i w:val="0"/>
            <w:iCs w:val="0"/>
          </w:rPr>
          <w:t xml:space="preserve"> used </w:t>
        </w:r>
      </w:ins>
      <w:ins w:id="2776" w:author="Meir Kalter" w:date="2016-06-14T14:29:00Z">
        <w:r w:rsidR="00543917">
          <w:rPr>
            <w:rStyle w:val="Ninguno"/>
            <w:rFonts w:ascii="Cambria" w:eastAsia="Cambria" w:hAnsi="Cambria" w:cs="Cambria"/>
            <w:i w:val="0"/>
            <w:iCs w:val="0"/>
          </w:rPr>
          <w:t>as much as possible.</w:t>
        </w:r>
      </w:ins>
    </w:p>
    <w:p w:rsidR="008B7FFB" w:rsidRPr="00511F5E" w:rsidRDefault="008B7FFB">
      <w:pPr>
        <w:pStyle w:val="Subtitle"/>
        <w:rPr>
          <w:ins w:id="2777" w:author="Meir Kalter" w:date="2016-06-14T11:01:00Z"/>
          <w:rStyle w:val="Ninguno"/>
          <w:rFonts w:ascii="Cambria" w:eastAsia="Cambria" w:hAnsi="Cambria" w:cs="Cambria"/>
          <w:b/>
          <w:bCs/>
          <w:i w:val="0"/>
          <w:iCs w:val="0"/>
        </w:rPr>
        <w:pPrChange w:id="2778" w:author="Meir Kalter" w:date="2016-06-15T14:40:00Z">
          <w:pPr>
            <w:pStyle w:val="Heading41"/>
            <w:ind w:left="0" w:firstLine="0"/>
          </w:pPr>
        </w:pPrChange>
      </w:pPr>
      <w:ins w:id="2779" w:author="Meir Kalter" w:date="2016-06-14T11:02:00Z">
        <w:r w:rsidRPr="00F63797">
          <w:rPr>
            <w:rStyle w:val="Ninguno"/>
            <w:rFonts w:ascii="Cambria" w:eastAsia="Cambria" w:hAnsi="Cambria" w:cs="Cambria"/>
            <w:i w:val="0"/>
            <w:iCs w:val="0"/>
            <w:rPrChange w:id="2780" w:author="Meir Kalter" w:date="2016-06-14T14:39:00Z">
              <w:rPr>
                <w:b w:val="0"/>
                <w:bCs w:val="0"/>
              </w:rPr>
            </w:rPrChange>
          </w:rPr>
          <w:t xml:space="preserve">AGILE was used </w:t>
        </w:r>
      </w:ins>
      <w:ins w:id="2781" w:author="Meir Kalter" w:date="2016-06-15T14:40:00Z">
        <w:r w:rsidR="00E42FDB">
          <w:rPr>
            <w:rStyle w:val="Ninguno"/>
            <w:rFonts w:ascii="Cambria" w:eastAsia="Cambria" w:hAnsi="Cambria" w:cs="Cambria"/>
            <w:i w:val="0"/>
            <w:iCs w:val="0"/>
          </w:rPr>
          <w:t xml:space="preserve">as the methodology of </w:t>
        </w:r>
      </w:ins>
      <w:ins w:id="2782" w:author="Meir Kalter" w:date="2016-06-14T11:02:00Z">
        <w:r w:rsidRPr="00F63797">
          <w:rPr>
            <w:rStyle w:val="Ninguno"/>
            <w:rFonts w:ascii="Cambria" w:eastAsia="Cambria" w:hAnsi="Cambria" w:cs="Cambria"/>
            <w:i w:val="0"/>
            <w:iCs w:val="0"/>
            <w:rPrChange w:id="2783" w:author="Meir Kalter" w:date="2016-06-14T14:39:00Z">
              <w:rPr>
                <w:b w:val="0"/>
                <w:bCs w:val="0"/>
              </w:rPr>
            </w:rPrChange>
          </w:rPr>
          <w:t>writing the code.</w:t>
        </w:r>
      </w:ins>
    </w:p>
    <w:p w:rsidR="003F6250" w:rsidRDefault="00B706A9">
      <w:pPr>
        <w:pStyle w:val="Heading41"/>
        <w:ind w:left="0" w:firstLine="0"/>
        <w:outlineLvl w:val="9"/>
        <w:rPr>
          <w:ins w:id="2784" w:author="Meir Kalter" w:date="2016-06-15T14:41:00Z"/>
          <w:rStyle w:val="Emphasis"/>
          <w:rFonts w:asciiTheme="majorHAnsi" w:eastAsiaTheme="majorEastAsia" w:hAnsiTheme="majorHAnsi" w:cstheme="majorBidi"/>
          <w:b w:val="0"/>
          <w:bCs w:val="0"/>
          <w:color w:val="4F81BD" w:themeColor="accent1"/>
          <w:spacing w:val="15"/>
          <w:sz w:val="24"/>
          <w:szCs w:val="24"/>
        </w:rPr>
        <w:pPrChange w:id="2785" w:author="Meir Kalter" w:date="2016-06-15T14:40:00Z">
          <w:pPr>
            <w:pStyle w:val="Heading41"/>
            <w:ind w:left="0" w:firstLine="0"/>
          </w:pPr>
        </w:pPrChange>
      </w:pPr>
      <w:bookmarkStart w:id="2786" w:name="_Toc453680499"/>
      <w:bookmarkStart w:id="2787" w:name="_Toc453680806"/>
      <w:r w:rsidRPr="000B4F8A">
        <w:rPr>
          <w:rStyle w:val="Emphasis"/>
          <w:rPrChange w:id="2788" w:author="Meir Kalter" w:date="2016-06-14T14:46:00Z">
            <w:rPr>
              <w:rStyle w:val="Ninguno"/>
              <w:rFonts w:ascii="Cambria" w:eastAsia="Cambria" w:hAnsi="Cambria" w:cs="Cambria"/>
              <w:i w:val="0"/>
              <w:iCs w:val="0"/>
              <w:sz w:val="24"/>
              <w:szCs w:val="24"/>
            </w:rPr>
          </w:rPrChange>
        </w:rPr>
        <w:t>The application was done with java</w:t>
      </w:r>
      <w:ins w:id="2789" w:author="Meir Kalter" w:date="2016-06-15T14:40:00Z">
        <w:r w:rsidR="00C90B3E">
          <w:rPr>
            <w:rStyle w:val="Emphasis"/>
          </w:rPr>
          <w:t xml:space="preserve">, as object oriented language. </w:t>
        </w:r>
      </w:ins>
      <w:del w:id="2790" w:author="Meir Kalter" w:date="2016-06-15T14:40:00Z">
        <w:r w:rsidRPr="000B4F8A" w:rsidDel="00C90B3E">
          <w:rPr>
            <w:rStyle w:val="Emphasis"/>
            <w:rPrChange w:id="2791" w:author="Meir Kalter" w:date="2016-06-14T14:46:00Z">
              <w:rPr>
                <w:rStyle w:val="Ninguno"/>
                <w:rFonts w:ascii="Cambria" w:eastAsia="Cambria" w:hAnsi="Cambria" w:cs="Cambria"/>
                <w:i w:val="0"/>
                <w:iCs w:val="0"/>
                <w:sz w:val="24"/>
                <w:szCs w:val="24"/>
              </w:rPr>
            </w:rPrChange>
          </w:rPr>
          <w:delText>, using s</w:delText>
        </w:r>
      </w:del>
      <w:ins w:id="2792" w:author="Meir Kalter" w:date="2016-06-15T14:40:00Z">
        <w:r w:rsidR="00C90B3E">
          <w:rPr>
            <w:rStyle w:val="Emphasis"/>
          </w:rPr>
          <w:t>S</w:t>
        </w:r>
      </w:ins>
      <w:r w:rsidRPr="000B4F8A">
        <w:rPr>
          <w:rStyle w:val="Emphasis"/>
          <w:rPrChange w:id="2793" w:author="Meir Kalter" w:date="2016-06-14T14:46:00Z">
            <w:rPr>
              <w:rStyle w:val="Ninguno"/>
              <w:rFonts w:ascii="Cambria" w:eastAsia="Cambria" w:hAnsi="Cambria" w:cs="Cambria"/>
              <w:i w:val="0"/>
              <w:iCs w:val="0"/>
              <w:sz w:val="24"/>
              <w:szCs w:val="24"/>
            </w:rPr>
          </w:rPrChange>
        </w:rPr>
        <w:t>ome design patterns</w:t>
      </w:r>
      <w:ins w:id="2794" w:author="Meir Kalter" w:date="2016-06-15T14:40:00Z">
        <w:r w:rsidR="00C90B3E">
          <w:rPr>
            <w:rStyle w:val="Emphasis"/>
          </w:rPr>
          <w:t xml:space="preserve"> were in used, as </w:t>
        </w:r>
      </w:ins>
      <w:ins w:id="2795" w:author="Meir Kalter" w:date="2016-06-15T14:41:00Z">
        <w:r w:rsidR="00C90B3E">
          <w:rPr>
            <w:rStyle w:val="Emphasis"/>
          </w:rPr>
          <w:t xml:space="preserve">described later </w:t>
        </w:r>
      </w:ins>
      <w:ins w:id="2796" w:author="Meir Kalter" w:date="2016-06-15T14:40:00Z">
        <w:r w:rsidR="00C90B3E">
          <w:rPr>
            <w:rStyle w:val="Emphasis"/>
          </w:rPr>
          <w:t xml:space="preserve">in internal following list. </w:t>
        </w:r>
      </w:ins>
      <w:del w:id="2797" w:author="Meir Kalter" w:date="2016-06-15T14:40:00Z">
        <w:r w:rsidRPr="000B4F8A" w:rsidDel="00C90B3E">
          <w:rPr>
            <w:rStyle w:val="Emphasis"/>
            <w:rPrChange w:id="2798"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2799" w:author="Meir Kalter" w:date="2016-06-14T14:46:00Z">
            <w:rPr>
              <w:rStyle w:val="Ninguno"/>
              <w:rFonts w:ascii="Cambria" w:eastAsia="Cambria" w:hAnsi="Cambria" w:cs="Cambria"/>
              <w:i w:val="0"/>
              <w:iCs w:val="0"/>
              <w:sz w:val="24"/>
              <w:szCs w:val="24"/>
            </w:rPr>
          </w:rPrChange>
        </w:rPr>
        <w:t xml:space="preserve">The project was done in object oriented </w:t>
      </w:r>
      <w:proofErr w:type="spellStart"/>
      <w:r w:rsidRPr="000B4F8A">
        <w:rPr>
          <w:rStyle w:val="Emphasis"/>
          <w:rPrChange w:id="2800" w:author="Meir Kalter" w:date="2016-06-14T14:46:00Z">
            <w:rPr>
              <w:rStyle w:val="Ninguno"/>
              <w:rFonts w:ascii="Cambria" w:eastAsia="Cambria" w:hAnsi="Cambria" w:cs="Cambria"/>
              <w:i w:val="0"/>
              <w:iCs w:val="0"/>
              <w:sz w:val="24"/>
              <w:szCs w:val="24"/>
            </w:rPr>
          </w:rPrChange>
        </w:rPr>
        <w:t>methodology.</w:t>
      </w:r>
      <w:ins w:id="2801" w:author="Meir Kalter" w:date="2016-06-15T14:41:00Z">
        <w:r w:rsidR="003F6250">
          <w:rPr>
            <w:rStyle w:val="Emphasis"/>
          </w:rPr>
          <w:t>So</w:t>
        </w:r>
        <w:proofErr w:type="spellEnd"/>
        <w:r w:rsidR="003F6250">
          <w:rPr>
            <w:rStyle w:val="Emphasis"/>
          </w:rPr>
          <w:t xml:space="preserve"> instead of creation of new framework that will include Seven Digits display </w:t>
        </w:r>
      </w:ins>
      <w:ins w:id="2802" w:author="Meir Kalter" w:date="2016-06-15T14:42:00Z">
        <w:r w:rsidR="003F6250">
          <w:rPr>
            <w:rStyle w:val="Emphasis"/>
          </w:rPr>
          <w:t>–</w:t>
        </w:r>
      </w:ins>
      <w:ins w:id="2803" w:author="Meir Kalter" w:date="2016-06-15T14:41:00Z">
        <w:r w:rsidR="003F6250">
          <w:rPr>
            <w:rStyle w:val="Emphasis"/>
          </w:rPr>
          <w:t xml:space="preserve"> extend </w:t>
        </w:r>
      </w:ins>
      <w:ins w:id="2804" w:author="Meir Kalter" w:date="2016-06-15T14:42:00Z">
        <w:r w:rsidR="003F6250">
          <w:rPr>
            <w:rStyle w:val="Emphasis"/>
          </w:rPr>
          <w:t>of the Panel of the Swing framework was done.</w:t>
        </w:r>
      </w:ins>
    </w:p>
    <w:p w:rsidR="00C0594E" w:rsidRPr="000B4F8A" w:rsidRDefault="00B706A9">
      <w:pPr>
        <w:pStyle w:val="Heading41"/>
        <w:ind w:left="0" w:firstLine="0"/>
        <w:outlineLvl w:val="9"/>
        <w:rPr>
          <w:rStyle w:val="Emphasis"/>
          <w:rPrChange w:id="2805"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2806" w:author="Meir Kalter" w:date="2016-06-15T14:40:00Z">
          <w:pPr>
            <w:pStyle w:val="Heading41"/>
            <w:ind w:left="0" w:firstLine="0"/>
          </w:pPr>
        </w:pPrChange>
      </w:pPr>
      <w:r w:rsidRPr="000B4F8A">
        <w:rPr>
          <w:rStyle w:val="Emphasis"/>
          <w:rPrChange w:id="2807"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2808" w:author="Meir Kalter" w:date="2016-06-14T14:46:00Z">
            <w:rPr>
              <w:rStyle w:val="Ninguno"/>
              <w:rFonts w:ascii="Cambria" w:eastAsia="Cambria" w:hAnsi="Cambria" w:cs="Cambria"/>
              <w:i w:val="0"/>
              <w:iCs w:val="0"/>
              <w:sz w:val="24"/>
              <w:szCs w:val="24"/>
            </w:rPr>
          </w:rPrChange>
        </w:rPr>
        <w:t>Gui</w:t>
      </w:r>
      <w:proofErr w:type="gramEnd"/>
      <w:r w:rsidRPr="000B4F8A">
        <w:rPr>
          <w:rStyle w:val="Emphasis"/>
          <w:rPrChange w:id="2809" w:author="Meir Kalter" w:date="2016-06-14T14:46:00Z">
            <w:rPr>
              <w:rStyle w:val="Ninguno"/>
              <w:rFonts w:ascii="Cambria" w:eastAsia="Cambria" w:hAnsi="Cambria" w:cs="Cambria"/>
              <w:i w:val="0"/>
              <w:iCs w:val="0"/>
              <w:sz w:val="24"/>
              <w:szCs w:val="24"/>
            </w:rPr>
          </w:rPrChange>
        </w:rPr>
        <w:t xml:space="preserve"> – Swing. </w:t>
      </w:r>
      <w:proofErr w:type="spellStart"/>
      <w:r w:rsidRPr="000B4F8A">
        <w:rPr>
          <w:rStyle w:val="Emphasis"/>
          <w:rPrChange w:id="2810" w:author="Meir Kalter" w:date="2016-06-14T14:46:00Z">
            <w:rPr>
              <w:rStyle w:val="Ninguno"/>
              <w:rFonts w:ascii="Cambria" w:eastAsia="Cambria" w:hAnsi="Cambria" w:cs="Cambria"/>
              <w:i w:val="0"/>
              <w:iCs w:val="0"/>
              <w:sz w:val="24"/>
              <w:szCs w:val="24"/>
            </w:rPr>
          </w:rPrChange>
        </w:rPr>
        <w:t>JPanel</w:t>
      </w:r>
      <w:proofErr w:type="spellEnd"/>
      <w:r w:rsidRPr="000B4F8A">
        <w:rPr>
          <w:rStyle w:val="Emphasis"/>
          <w:rPrChange w:id="2811" w:author="Meir Kalter" w:date="2016-06-14T14:46:00Z">
            <w:rPr>
              <w:rStyle w:val="Ninguno"/>
              <w:rFonts w:ascii="Cambria" w:eastAsia="Cambria" w:hAnsi="Cambria" w:cs="Cambria"/>
              <w:i w:val="0"/>
              <w:iCs w:val="0"/>
              <w:sz w:val="24"/>
              <w:szCs w:val="24"/>
            </w:rPr>
          </w:rPrChange>
        </w:rPr>
        <w:t xml:space="preserve">, data model of </w:t>
      </w:r>
      <w:proofErr w:type="spellStart"/>
      <w:r w:rsidRPr="000B4F8A">
        <w:rPr>
          <w:rStyle w:val="Emphasis"/>
          <w:rPrChange w:id="2812" w:author="Meir Kalter" w:date="2016-06-14T14:46:00Z">
            <w:rPr>
              <w:rStyle w:val="Ninguno"/>
              <w:rFonts w:ascii="Cambria" w:eastAsia="Cambria" w:hAnsi="Cambria" w:cs="Cambria"/>
              <w:i w:val="0"/>
              <w:iCs w:val="0"/>
              <w:sz w:val="24"/>
              <w:szCs w:val="24"/>
            </w:rPr>
          </w:rPrChange>
        </w:rPr>
        <w:t>JList</w:t>
      </w:r>
      <w:proofErr w:type="spellEnd"/>
      <w:r w:rsidRPr="000B4F8A">
        <w:rPr>
          <w:rStyle w:val="Emphasis"/>
          <w:rPrChange w:id="2813" w:author="Meir Kalter" w:date="2016-06-14T14:46:00Z">
            <w:rPr>
              <w:rStyle w:val="Ninguno"/>
              <w:rFonts w:ascii="Cambria" w:eastAsia="Cambria" w:hAnsi="Cambria" w:cs="Cambria"/>
              <w:i w:val="0"/>
              <w:iCs w:val="0"/>
              <w:sz w:val="24"/>
              <w:szCs w:val="24"/>
            </w:rPr>
          </w:rPrChange>
        </w:rPr>
        <w:t xml:space="preserve"> were </w:t>
      </w:r>
      <w:proofErr w:type="gramStart"/>
      <w:r w:rsidRPr="000B4F8A">
        <w:rPr>
          <w:rStyle w:val="Emphasis"/>
          <w:rPrChange w:id="2814" w:author="Meir Kalter" w:date="2016-06-14T14:46:00Z">
            <w:rPr>
              <w:rStyle w:val="Ninguno"/>
              <w:rFonts w:ascii="Cambria" w:eastAsia="Cambria" w:hAnsi="Cambria" w:cs="Cambria"/>
              <w:i w:val="0"/>
              <w:iCs w:val="0"/>
              <w:sz w:val="24"/>
              <w:szCs w:val="24"/>
            </w:rPr>
          </w:rPrChange>
        </w:rPr>
        <w:t>extended .</w:t>
      </w:r>
      <w:proofErr w:type="gramEnd"/>
      <w:r w:rsidRPr="000B4F8A">
        <w:rPr>
          <w:rStyle w:val="Emphasis"/>
          <w:rPrChange w:id="2815" w:author="Meir Kalter" w:date="2016-06-14T14:46:00Z">
            <w:rPr>
              <w:rStyle w:val="Ninguno"/>
              <w:rFonts w:ascii="Cambria" w:eastAsia="Cambria" w:hAnsi="Cambria" w:cs="Cambria"/>
              <w:i w:val="0"/>
              <w:iCs w:val="0"/>
              <w:sz w:val="24"/>
              <w:szCs w:val="24"/>
            </w:rPr>
          </w:rPrChange>
        </w:rPr>
        <w:t xml:space="preserve"> XML - JAXB.</w:t>
      </w:r>
      <w:bookmarkEnd w:id="2786"/>
      <w:bookmarkEnd w:id="2787"/>
      <w:r w:rsidRPr="000B4F8A">
        <w:rPr>
          <w:rStyle w:val="Emphasis"/>
          <w:rPrChange w:id="2816"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2817" w:author="Meir Kalter" w:date="2016-06-14T14:46:00Z">
            <w:rPr>
              <w:rStyle w:val="Ninguno"/>
              <w:rFonts w:ascii="Cambria" w:eastAsia="Cambria" w:hAnsi="Cambria" w:cs="Cambria"/>
              <w:b/>
              <w:bCs/>
              <w:i/>
              <w:iCs/>
              <w:sz w:val="24"/>
              <w:szCs w:val="24"/>
            </w:rPr>
          </w:rPrChange>
        </w:rPr>
      </w:pPr>
      <w:r w:rsidRPr="000B4F8A">
        <w:rPr>
          <w:rStyle w:val="Emphasis"/>
          <w:rPrChange w:id="2818"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2819"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2820"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2821" w:author="Meir Kalter" w:date="2016-06-15T14:32:00Z"/>
        </w:rPr>
      </w:pPr>
      <w:bookmarkStart w:id="2822" w:name="_Toc453786408"/>
      <w:bookmarkStart w:id="2823" w:name="_Toc453680500"/>
      <w:bookmarkStart w:id="2824" w:name="_Toc453680807"/>
      <w:ins w:id="2825" w:author="Meir Kalter" w:date="2016-06-15T14:32:00Z">
        <w:r>
          <w:rPr>
            <w:rFonts w:eastAsia="Arial Unicode MS"/>
          </w:rPr>
          <w:t>Used design patterns</w:t>
        </w:r>
        <w:bookmarkEnd w:id="2822"/>
      </w:ins>
    </w:p>
    <w:p w:rsidR="00C0594E" w:rsidRPr="00445794" w:rsidDel="00445794" w:rsidRDefault="00B706A9">
      <w:pPr>
        <w:pStyle w:val="Heading3"/>
        <w:rPr>
          <w:del w:id="2826" w:author="Meir Kalter" w:date="2016-06-15T14:32:00Z"/>
          <w:rFonts w:eastAsia="Arial Unicode MS"/>
          <w:rPrChange w:id="2827" w:author="Meir Kalter" w:date="2016-06-15T14:32:00Z">
            <w:rPr>
              <w:del w:id="2828" w:author="Meir Kalter" w:date="2016-06-15T14:32:00Z"/>
            </w:rPr>
          </w:rPrChange>
        </w:rPr>
        <w:pPrChange w:id="2829" w:author="Meir Kalter" w:date="2016-06-15T14:33:00Z">
          <w:pPr>
            <w:pStyle w:val="Heading21"/>
            <w:numPr>
              <w:ilvl w:val="1"/>
              <w:numId w:val="23"/>
            </w:numPr>
            <w:ind w:left="576" w:hanging="576"/>
          </w:pPr>
        </w:pPrChange>
      </w:pPr>
      <w:del w:id="2830" w:author="Meir Kalter" w:date="2016-06-15T14:32:00Z">
        <w:r w:rsidRPr="00445794" w:rsidDel="00445794">
          <w:rPr>
            <w:rFonts w:eastAsia="Arial Unicode MS"/>
            <w:rPrChange w:id="2831" w:author="Meir Kalter" w:date="2016-06-15T14:32:00Z">
              <w:rPr>
                <w:rFonts w:eastAsia="Arial Unicode MS" w:cs="Arial Unicode MS"/>
              </w:rPr>
            </w:rPrChange>
          </w:rPr>
          <w:delText>Used design patterns</w:delText>
        </w:r>
        <w:bookmarkStart w:id="2832" w:name="_Toc453764701"/>
        <w:bookmarkStart w:id="2833" w:name="_Toc453764905"/>
        <w:bookmarkStart w:id="2834" w:name="_Toc453765166"/>
        <w:bookmarkStart w:id="2835" w:name="_Toc453765614"/>
        <w:bookmarkStart w:id="2836" w:name="_Toc453766057"/>
        <w:bookmarkStart w:id="2837" w:name="_Toc453767319"/>
        <w:bookmarkStart w:id="2838" w:name="_Toc453767543"/>
        <w:bookmarkStart w:id="2839" w:name="_Toc453767767"/>
        <w:bookmarkStart w:id="2840" w:name="_Toc453767992"/>
        <w:bookmarkStart w:id="2841" w:name="_Toc453768215"/>
        <w:bookmarkStart w:id="2842" w:name="_Toc453785895"/>
        <w:bookmarkStart w:id="2843" w:name="_Toc453786409"/>
        <w:bookmarkEnd w:id="2823"/>
        <w:bookmarkEnd w:id="2824"/>
        <w:bookmarkEnd w:id="2832"/>
        <w:bookmarkEnd w:id="2833"/>
        <w:bookmarkEnd w:id="2834"/>
        <w:bookmarkEnd w:id="2835"/>
        <w:bookmarkEnd w:id="2836"/>
        <w:bookmarkEnd w:id="2837"/>
        <w:bookmarkEnd w:id="2838"/>
        <w:bookmarkEnd w:id="2839"/>
        <w:bookmarkEnd w:id="2840"/>
        <w:bookmarkEnd w:id="2841"/>
        <w:bookmarkEnd w:id="2842"/>
        <w:bookmarkEnd w:id="2843"/>
      </w:del>
    </w:p>
    <w:p w:rsidR="00C0594E" w:rsidRPr="00445794" w:rsidRDefault="00B706A9">
      <w:pPr>
        <w:pStyle w:val="Heading3"/>
        <w:rPr>
          <w:rFonts w:eastAsia="Arial Unicode MS"/>
          <w:rPrChange w:id="2844" w:author="Meir Kalter" w:date="2016-06-15T14:32:00Z">
            <w:rPr>
              <w:sz w:val="24"/>
              <w:szCs w:val="24"/>
            </w:rPr>
          </w:rPrChange>
        </w:rPr>
        <w:pPrChange w:id="2845" w:author="Meir Kalter" w:date="2016-06-15T14:33:00Z">
          <w:pPr>
            <w:pStyle w:val="Heading31"/>
            <w:numPr>
              <w:ilvl w:val="2"/>
              <w:numId w:val="23"/>
            </w:numPr>
            <w:tabs>
              <w:tab w:val="num" w:pos="708"/>
            </w:tabs>
            <w:ind w:left="720" w:hanging="720"/>
          </w:pPr>
        </w:pPrChange>
      </w:pPr>
      <w:bookmarkStart w:id="2846" w:name="_Toc453680501"/>
      <w:bookmarkStart w:id="2847" w:name="_Toc453680808"/>
      <w:bookmarkStart w:id="2848" w:name="_Toc453786410"/>
      <w:r w:rsidRPr="00445794">
        <w:rPr>
          <w:rPrChange w:id="2849" w:author="Meir Kalter" w:date="2016-06-15T14:32:00Z">
            <w:rPr>
              <w:rStyle w:val="Ninguno"/>
              <w:rFonts w:eastAsia="Arial Unicode MS" w:cs="Arial Unicode MS"/>
              <w:b/>
              <w:bCs/>
              <w:sz w:val="24"/>
              <w:szCs w:val="24"/>
            </w:rPr>
          </w:rPrChange>
        </w:rPr>
        <w:t>Singleton</w:t>
      </w:r>
      <w:r w:rsidRPr="00445794">
        <w:rPr>
          <w:rFonts w:eastAsia="Arial Unicode MS"/>
          <w:rPrChange w:id="2850" w:author="Meir Kalter" w:date="2016-06-15T14:32:00Z">
            <w:rPr>
              <w:rFonts w:eastAsia="Arial Unicode MS" w:cs="Arial Unicode MS"/>
              <w:b/>
              <w:bCs/>
            </w:rPr>
          </w:rPrChange>
        </w:rPr>
        <w:t xml:space="preserve"> pattern</w:t>
      </w:r>
      <w:bookmarkEnd w:id="2846"/>
      <w:bookmarkEnd w:id="2847"/>
      <w:bookmarkEnd w:id="2848"/>
      <w:r w:rsidRPr="00445794">
        <w:rPr>
          <w:rFonts w:eastAsia="Arial Unicode MS"/>
          <w:rPrChange w:id="2851" w:author="Meir Kalter" w:date="2016-06-15T14:32:00Z">
            <w:rPr>
              <w:rFonts w:eastAsia="Arial Unicode MS" w:cs="Arial Unicode MS"/>
              <w:b/>
              <w:bCs/>
            </w:rPr>
          </w:rPrChange>
        </w:rPr>
        <w:t xml:space="preserve"> </w:t>
      </w:r>
    </w:p>
    <w:p w:rsidR="00C0594E" w:rsidRDefault="00B706A9">
      <w:pPr>
        <w:pStyle w:val="Heading41"/>
        <w:ind w:left="864" w:firstLine="0"/>
        <w:rPr>
          <w:rStyle w:val="NingunoA"/>
        </w:rPr>
      </w:pPr>
      <w:bookmarkStart w:id="2852" w:name="_Toc453680502"/>
      <w:bookmarkStart w:id="2853" w:name="_Toc453680809"/>
      <w:proofErr w:type="gramStart"/>
      <w:r>
        <w:rPr>
          <w:rStyle w:val="NingunoA"/>
        </w:rPr>
        <w:t>Will be used for</w:t>
      </w:r>
      <w:del w:id="2854" w:author="Toni" w:date="2016-06-12T19:58:00Z">
        <w:r w:rsidDel="00B706A9">
          <w:rPr>
            <w:rStyle w:val="NingunoA"/>
          </w:rPr>
          <w:delText xml:space="preserve"> </w:delText>
        </w:r>
      </w:del>
      <w:r>
        <w:rPr>
          <w:rStyle w:val="NingunoA"/>
        </w:rPr>
        <w:t xml:space="preserve"> handling just one occurrence of every member of the CPU.</w:t>
      </w:r>
      <w:proofErr w:type="gramEnd"/>
      <w:r>
        <w:rPr>
          <w:rStyle w:val="NingunoA"/>
        </w:rPr>
        <w:t xml:space="preserve"> </w:t>
      </w:r>
      <w:proofErr w:type="spellStart"/>
      <w:r>
        <w:rPr>
          <w:rStyle w:val="NingunoA"/>
        </w:rPr>
        <w:t>LogicalCpu</w:t>
      </w:r>
      <w:proofErr w:type="spellEnd"/>
      <w:r>
        <w:rPr>
          <w:rStyle w:val="NingunoA"/>
        </w:rPr>
        <w:t xml:space="preserve"> is the class of the Singleton. </w:t>
      </w:r>
      <w:proofErr w:type="gramStart"/>
      <w:r>
        <w:rPr>
          <w:rStyle w:val="NingunoA"/>
        </w:rPr>
        <w:t>Si</w:t>
      </w:r>
      <w:ins w:id="2855" w:author="Toni" w:date="2016-06-12T19:59:00Z">
        <w:r>
          <w:rPr>
            <w:rStyle w:val="NingunoA"/>
          </w:rPr>
          <w:t>n</w:t>
        </w:r>
      </w:ins>
      <w:r>
        <w:rPr>
          <w:rStyle w:val="NingunoA"/>
        </w:rPr>
        <w:t>gleton implementation done with double checking to prevent entering double time on the same time.</w:t>
      </w:r>
      <w:bookmarkEnd w:id="2852"/>
      <w:bookmarkEnd w:id="2853"/>
      <w:proofErr w:type="gramEnd"/>
    </w:p>
    <w:p w:rsidR="00C0594E" w:rsidRPr="00514B1E" w:rsidRDefault="00B706A9">
      <w:pPr>
        <w:pStyle w:val="Heading3"/>
        <w:pPrChange w:id="2856" w:author="Meir Kalter" w:date="2016-06-15T14:33:00Z">
          <w:pPr>
            <w:pStyle w:val="Heading31"/>
            <w:numPr>
              <w:ilvl w:val="2"/>
              <w:numId w:val="24"/>
            </w:numPr>
            <w:ind w:left="708" w:hanging="708"/>
          </w:pPr>
        </w:pPrChange>
      </w:pPr>
      <w:bookmarkStart w:id="2857" w:name="_Toc453680503"/>
      <w:bookmarkStart w:id="2858" w:name="_Toc453680810"/>
      <w:bookmarkStart w:id="2859" w:name="_Toc453786411"/>
      <w:r w:rsidRPr="00445794">
        <w:rPr>
          <w:rPrChange w:id="2860" w:author="Meir Kalter" w:date="2016-06-15T14:33:00Z">
            <w:rPr>
              <w:rStyle w:val="Ninguno"/>
              <w:rFonts w:eastAsia="Arial Unicode MS" w:cs="Arial Unicode MS"/>
              <w:b/>
              <w:bCs/>
            </w:rPr>
          </w:rPrChange>
        </w:rPr>
        <w:t>Factory Pattern</w:t>
      </w:r>
      <w:bookmarkEnd w:id="2857"/>
      <w:bookmarkEnd w:id="2858"/>
      <w:bookmarkEnd w:id="2859"/>
      <w:r w:rsidRPr="00445794">
        <w:rPr>
          <w:rPrChange w:id="2861" w:author="Meir Kalter" w:date="2016-06-15T14:33:00Z">
            <w:rPr>
              <w:rFonts w:eastAsia="Arial Unicode MS" w:cs="Arial Unicode MS"/>
              <w:b/>
              <w:bCs/>
            </w:rPr>
          </w:rPrChange>
        </w:rPr>
        <w:t xml:space="preserve">  </w:t>
      </w:r>
    </w:p>
    <w:p w:rsidR="00C0594E" w:rsidRDefault="00B706A9">
      <w:pPr>
        <w:pStyle w:val="Heading41"/>
        <w:ind w:left="864" w:firstLine="0"/>
        <w:rPr>
          <w:rStyle w:val="NingunoA"/>
        </w:rPr>
      </w:pPr>
      <w:bookmarkStart w:id="2862" w:name="_Toc453680504"/>
      <w:bookmarkStart w:id="2863" w:name="_Toc453680811"/>
      <w:proofErr w:type="gramStart"/>
      <w:r>
        <w:rPr>
          <w:rStyle w:val="NingunoA"/>
        </w:rPr>
        <w:t>to</w:t>
      </w:r>
      <w:proofErr w:type="gramEnd"/>
      <w:r>
        <w:rPr>
          <w:rStyle w:val="NingunoA"/>
        </w:rPr>
        <w:t xml:space="preserve"> create the implementation of </w:t>
      </w:r>
      <w:proofErr w:type="spellStart"/>
      <w:r>
        <w:rPr>
          <w:rStyle w:val="NingunoA"/>
        </w:rPr>
        <w:t>ActivityPiece</w:t>
      </w:r>
      <w:proofErr w:type="spellEnd"/>
      <w:r>
        <w:rPr>
          <w:rStyle w:val="NingunoA"/>
        </w:rPr>
        <w:t xml:space="preserve"> in run time, for every step while execution the assembled code. Factory class name is </w:t>
      </w:r>
      <w:proofErr w:type="spellStart"/>
      <w:r>
        <w:rPr>
          <w:rStyle w:val="NingunoA"/>
        </w:rPr>
        <w:t>ActivityPieceFactory</w:t>
      </w:r>
      <w:proofErr w:type="spellEnd"/>
      <w:r>
        <w:rPr>
          <w:rStyle w:val="NingunoA"/>
        </w:rPr>
        <w:t>.</w:t>
      </w:r>
      <w:r>
        <w:rPr>
          <w:rStyle w:val="NingunoA"/>
        </w:rPr>
        <w:br/>
      </w:r>
      <w:r>
        <w:rPr>
          <w:rStyle w:val="NingunoA"/>
        </w:rPr>
        <w:footnoteReference w:id="2"/>
      </w:r>
      <w:bookmarkEnd w:id="2862"/>
      <w:bookmarkEnd w:id="2863"/>
    </w:p>
    <w:p w:rsidR="00C0594E" w:rsidRPr="00445794" w:rsidRDefault="00B706A9">
      <w:pPr>
        <w:pStyle w:val="Heading2"/>
        <w:rPr>
          <w:rPrChange w:id="2864" w:author="Meir Kalter" w:date="2016-06-15T14:34:00Z">
            <w:rPr>
              <w:rStyle w:val="Ninguno"/>
              <w:sz w:val="22"/>
              <w:szCs w:val="22"/>
            </w:rPr>
          </w:rPrChange>
        </w:rPr>
        <w:pPrChange w:id="2865" w:author="Meir Kalter" w:date="2016-06-15T14:34:00Z">
          <w:pPr>
            <w:pStyle w:val="Heading21"/>
            <w:numPr>
              <w:ilvl w:val="1"/>
              <w:numId w:val="23"/>
            </w:numPr>
            <w:ind w:left="576" w:hanging="576"/>
          </w:pPr>
        </w:pPrChange>
      </w:pPr>
      <w:bookmarkStart w:id="2866" w:name="_Toc453680505"/>
      <w:bookmarkStart w:id="2867" w:name="_Toc453680812"/>
      <w:bookmarkStart w:id="2868" w:name="_Toc453786412"/>
      <w:r w:rsidRPr="00445794">
        <w:rPr>
          <w:rPrChange w:id="2869" w:author="Meir Kalter" w:date="2016-06-15T14:34:00Z">
            <w:rPr>
              <w:rFonts w:eastAsia="Arial Unicode MS" w:cs="Arial Unicode MS"/>
              <w:b/>
              <w:bCs/>
            </w:rPr>
          </w:rPrChange>
        </w:rPr>
        <w:lastRenderedPageBreak/>
        <w:t>Pseudo codes</w:t>
      </w:r>
      <w:bookmarkEnd w:id="2866"/>
      <w:bookmarkEnd w:id="2867"/>
      <w:bookmarkEnd w:id="2868"/>
    </w:p>
    <w:p w:rsidR="00C0594E" w:rsidRDefault="00B706A9">
      <w:pPr>
        <w:pStyle w:val="Heading3"/>
        <w:pPrChange w:id="2870" w:author="Meir Kalter" w:date="2016-06-15T14:34:00Z">
          <w:pPr>
            <w:pStyle w:val="Heading31"/>
            <w:numPr>
              <w:ilvl w:val="2"/>
              <w:numId w:val="24"/>
            </w:numPr>
            <w:ind w:left="708" w:hanging="708"/>
          </w:pPr>
        </w:pPrChange>
      </w:pPr>
      <w:bookmarkStart w:id="2871" w:name="_Toc453680506"/>
      <w:bookmarkStart w:id="2872" w:name="_Toc453680813"/>
      <w:bookmarkStart w:id="2873" w:name="_Toc453786413"/>
      <w:r w:rsidRPr="00445794">
        <w:rPr>
          <w:rPrChange w:id="2874" w:author="Meir Kalter" w:date="2016-06-15T14:34:00Z">
            <w:rPr>
              <w:rFonts w:eastAsia="Arial Unicode MS" w:cs="Arial Unicode MS"/>
              <w:b/>
              <w:bCs/>
            </w:rPr>
          </w:rPrChange>
        </w:rPr>
        <w:t>Run/Step execution</w:t>
      </w:r>
      <w:bookmarkEnd w:id="2871"/>
      <w:bookmarkEnd w:id="2872"/>
      <w:bookmarkEnd w:id="2873"/>
      <w:r>
        <w:rPr>
          <w:rFonts w:eastAsia="Arial Unicode MS" w:cs="Arial Unicode MS"/>
        </w:rPr>
        <w:t xml:space="preserve">  </w:t>
      </w:r>
    </w:p>
    <w:p w:rsidR="00C0594E" w:rsidRPr="00323230" w:rsidRDefault="00B706A9">
      <w:pPr>
        <w:pStyle w:val="Encabezam"/>
        <w:outlineLvl w:val="9"/>
        <w:rPr>
          <w:rStyle w:val="IntenseEmphasis"/>
          <w:rPrChange w:id="2875"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2876" w:name="_Toc453680814"/>
      <w:r w:rsidRPr="00323230">
        <w:rPr>
          <w:rStyle w:val="IntenseEmphasis"/>
          <w:rPrChange w:id="2877" w:author="Meir Kalter" w:date="2016-06-15T14:37:00Z">
            <w:rPr/>
          </w:rPrChange>
        </w:rPr>
        <w:t>#</w:t>
      </w:r>
      <w:proofErr w:type="spellStart"/>
      <w:r w:rsidRPr="00323230">
        <w:rPr>
          <w:rStyle w:val="IntenseEmphasis"/>
          <w:rPrChange w:id="2878" w:author="Meir Kalter" w:date="2016-06-15T14:37:00Z">
            <w:rPr/>
          </w:rPrChange>
        </w:rPr>
        <w:t>nextAddress</w:t>
      </w:r>
      <w:proofErr w:type="spellEnd"/>
      <w:r w:rsidRPr="00323230">
        <w:rPr>
          <w:rStyle w:val="IntenseEmphasis"/>
          <w:rPrChange w:id="2879" w:author="Meir Kalter" w:date="2016-06-15T14:37:00Z">
            <w:rPr/>
          </w:rPrChange>
        </w:rPr>
        <w:t xml:space="preserve"> = </w:t>
      </w:r>
      <w:proofErr w:type="spellStart"/>
      <w:proofErr w:type="gramStart"/>
      <w:r w:rsidRPr="00323230">
        <w:rPr>
          <w:rStyle w:val="IntenseEmphasis"/>
          <w:rPrChange w:id="2880" w:author="Meir Kalter" w:date="2016-06-15T14:37:00Z">
            <w:rPr/>
          </w:rPrChange>
        </w:rPr>
        <w:t>getNextAddress</w:t>
      </w:r>
      <w:proofErr w:type="spellEnd"/>
      <w:r w:rsidRPr="00323230">
        <w:rPr>
          <w:rStyle w:val="IntenseEmphasis"/>
          <w:rPrChange w:id="2881" w:author="Meir Kalter" w:date="2016-06-15T14:37:00Z">
            <w:rPr/>
          </w:rPrChange>
        </w:rPr>
        <w:t>()</w:t>
      </w:r>
      <w:bookmarkEnd w:id="2876"/>
      <w:proofErr w:type="gramEnd"/>
    </w:p>
    <w:p w:rsidR="00C0594E" w:rsidRPr="00323230" w:rsidRDefault="00B706A9">
      <w:pPr>
        <w:pStyle w:val="Encabezam"/>
        <w:outlineLvl w:val="9"/>
        <w:rPr>
          <w:rStyle w:val="IntenseEmphasis"/>
          <w:rPrChange w:id="2882" w:author="Meir Kalter" w:date="2016-06-15T14:37:00Z">
            <w:rPr>
              <w:rStyle w:val="Ninguno"/>
              <w:shd w:val="clear" w:color="auto" w:fill="C0C0C0"/>
            </w:rPr>
          </w:rPrChange>
        </w:rPr>
      </w:pPr>
      <w:r w:rsidRPr="00323230">
        <w:rPr>
          <w:rStyle w:val="IntenseEmphasis"/>
          <w:rPrChange w:id="2883" w:author="Meir Kalter" w:date="2016-06-15T14:37:00Z">
            <w:rPr>
              <w:rStyle w:val="Ninguno"/>
              <w:shd w:val="clear" w:color="auto" w:fill="C0C0C0"/>
            </w:rPr>
          </w:rPrChange>
        </w:rPr>
        <w:t xml:space="preserve">     </w:t>
      </w:r>
      <w:bookmarkStart w:id="2884" w:name="_Toc453680815"/>
      <w:r w:rsidRPr="00323230">
        <w:rPr>
          <w:rStyle w:val="IntenseEmphasis"/>
          <w:rPrChange w:id="2885" w:author="Meir Kalter" w:date="2016-06-15T14:37:00Z">
            <w:rPr>
              <w:rStyle w:val="Ninguno"/>
              <w:shd w:val="clear" w:color="auto" w:fill="C0C0C0"/>
            </w:rPr>
          </w:rPrChange>
        </w:rPr>
        <w:t>#</w:t>
      </w:r>
      <w:proofErr w:type="gramStart"/>
      <w:r w:rsidRPr="00323230">
        <w:rPr>
          <w:rStyle w:val="IntenseEmphasis"/>
          <w:rPrChange w:id="2886" w:author="Meir Kalter" w:date="2016-06-15T14:37:00Z">
            <w:rPr>
              <w:rStyle w:val="Ninguno"/>
              <w:shd w:val="clear" w:color="auto" w:fill="C0C0C0"/>
            </w:rPr>
          </w:rPrChange>
        </w:rPr>
        <w:t>step()</w:t>
      </w:r>
      <w:bookmarkEnd w:id="2884"/>
      <w:proofErr w:type="gramEnd"/>
    </w:p>
    <w:p w:rsidR="00C0594E" w:rsidRPr="00323230" w:rsidRDefault="00B706A9">
      <w:pPr>
        <w:pStyle w:val="Encabezam"/>
        <w:outlineLvl w:val="9"/>
        <w:rPr>
          <w:rStyle w:val="IntenseEmphasis"/>
          <w:rPrChange w:id="2887" w:author="Meir Kalter" w:date="2016-06-15T14:37:00Z">
            <w:rPr>
              <w:rStyle w:val="Ninguno"/>
              <w:shd w:val="clear" w:color="auto" w:fill="C0C0C0"/>
            </w:rPr>
          </w:rPrChange>
        </w:rPr>
      </w:pPr>
      <w:r w:rsidRPr="00323230">
        <w:rPr>
          <w:rStyle w:val="IntenseEmphasis"/>
          <w:rPrChange w:id="2888" w:author="Meir Kalter" w:date="2016-06-15T14:37:00Z">
            <w:rPr>
              <w:rStyle w:val="Ninguno"/>
              <w:shd w:val="clear" w:color="auto" w:fill="C0C0C0"/>
            </w:rPr>
          </w:rPrChange>
        </w:rPr>
        <w:t xml:space="preserve">     </w:t>
      </w:r>
      <w:bookmarkStart w:id="2889" w:name="_Toc453680816"/>
      <w:r w:rsidRPr="00323230">
        <w:rPr>
          <w:rStyle w:val="IntenseEmphasis"/>
          <w:rPrChange w:id="2890" w:author="Meir Kalter" w:date="2016-06-15T14:37:00Z">
            <w:rPr>
              <w:rStyle w:val="Ninguno"/>
              <w:shd w:val="clear" w:color="auto" w:fill="C0C0C0"/>
            </w:rPr>
          </w:rPrChange>
        </w:rPr>
        <w:t>#</w:t>
      </w:r>
      <w:proofErr w:type="spellStart"/>
      <w:proofErr w:type="gramStart"/>
      <w:r w:rsidRPr="00323230">
        <w:rPr>
          <w:rStyle w:val="IntenseEmphasis"/>
          <w:rPrChange w:id="2891" w:author="Meir Kalter" w:date="2016-06-15T14:37:00Z">
            <w:rPr>
              <w:rStyle w:val="Ninguno"/>
              <w:shd w:val="clear" w:color="auto" w:fill="C0C0C0"/>
            </w:rPr>
          </w:rPrChange>
        </w:rPr>
        <w:t>updatePc</w:t>
      </w:r>
      <w:proofErr w:type="spellEnd"/>
      <w:r w:rsidRPr="00323230">
        <w:rPr>
          <w:rStyle w:val="IntenseEmphasis"/>
          <w:rPrChange w:id="2892" w:author="Meir Kalter" w:date="2016-06-15T14:37:00Z">
            <w:rPr>
              <w:rStyle w:val="Ninguno"/>
              <w:shd w:val="clear" w:color="auto" w:fill="C0C0C0"/>
            </w:rPr>
          </w:rPrChange>
        </w:rPr>
        <w:t>()</w:t>
      </w:r>
      <w:bookmarkEnd w:id="2889"/>
      <w:proofErr w:type="gramEnd"/>
    </w:p>
    <w:p w:rsidR="00C0594E" w:rsidRPr="00323230" w:rsidRDefault="00B706A9">
      <w:pPr>
        <w:pStyle w:val="Encabezam"/>
        <w:outlineLvl w:val="9"/>
        <w:rPr>
          <w:rStyle w:val="IntenseEmphasis"/>
          <w:rPrChange w:id="2893" w:author="Meir Kalter" w:date="2016-06-15T14:37:00Z">
            <w:rPr>
              <w:rStyle w:val="Ninguno"/>
              <w:shd w:val="clear" w:color="auto" w:fill="C0C0C0"/>
            </w:rPr>
          </w:rPrChange>
        </w:rPr>
      </w:pPr>
      <w:r w:rsidRPr="00323230">
        <w:rPr>
          <w:rStyle w:val="IntenseEmphasis"/>
          <w:rPrChange w:id="2894" w:author="Meir Kalter" w:date="2016-06-15T14:37:00Z">
            <w:rPr>
              <w:rStyle w:val="Ninguno"/>
              <w:shd w:val="clear" w:color="auto" w:fill="C0C0C0"/>
            </w:rPr>
          </w:rPrChange>
        </w:rPr>
        <w:t xml:space="preserve">     </w:t>
      </w:r>
      <w:bookmarkStart w:id="2895" w:name="_Toc453680817"/>
      <w:r w:rsidRPr="00323230">
        <w:rPr>
          <w:rStyle w:val="IntenseEmphasis"/>
          <w:rPrChange w:id="2896" w:author="Meir Kalter" w:date="2016-06-15T14:37:00Z">
            <w:rPr>
              <w:rStyle w:val="Ninguno"/>
              <w:shd w:val="clear" w:color="auto" w:fill="C0C0C0"/>
            </w:rPr>
          </w:rPrChange>
        </w:rPr>
        <w:t>#Show impact memory fields</w:t>
      </w:r>
      <w:bookmarkEnd w:id="2895"/>
    </w:p>
    <w:p w:rsidR="00C0594E" w:rsidRDefault="00B706A9">
      <w:pPr>
        <w:pStyle w:val="Encabezam"/>
        <w:outlineLvl w:val="9"/>
        <w:rPr>
          <w:ins w:id="2897" w:author="Meir Kalter" w:date="2016-06-20T11:54:00Z"/>
          <w:rStyle w:val="IntenseEmphasis"/>
        </w:rPr>
      </w:pPr>
      <w:r w:rsidRPr="00323230">
        <w:rPr>
          <w:rStyle w:val="IntenseEmphasis"/>
          <w:rPrChange w:id="2898" w:author="Meir Kalter" w:date="2016-06-15T14:37:00Z">
            <w:rPr>
              <w:rStyle w:val="Ninguno"/>
              <w:shd w:val="clear" w:color="auto" w:fill="C0C0C0"/>
            </w:rPr>
          </w:rPrChange>
        </w:rPr>
        <w:t xml:space="preserve">     </w:t>
      </w:r>
      <w:bookmarkStart w:id="2899" w:name="_Toc453680818"/>
      <w:r w:rsidRPr="00323230">
        <w:rPr>
          <w:rStyle w:val="IntenseEmphasis"/>
          <w:rPrChange w:id="2900" w:author="Meir Kalter" w:date="2016-06-15T14:37:00Z">
            <w:rPr>
              <w:rStyle w:val="Ninguno"/>
              <w:shd w:val="clear" w:color="auto" w:fill="C0C0C0"/>
            </w:rPr>
          </w:rPrChange>
        </w:rPr>
        <w:t>#Show next step on the Instruction CPU window</w:t>
      </w:r>
      <w:bookmarkEnd w:id="2899"/>
    </w:p>
    <w:p w:rsidR="0099713A" w:rsidRDefault="0099713A">
      <w:pPr>
        <w:pStyle w:val="Cuerpo"/>
        <w:rPr>
          <w:ins w:id="2901" w:author="Meir Kalter" w:date="2016-06-20T11:54:00Z"/>
          <w:rFonts w:eastAsia="Georgia"/>
        </w:rPr>
        <w:pPrChange w:id="2902" w:author="Meir Kalter" w:date="2016-06-20T11:54:00Z">
          <w:pPr>
            <w:pStyle w:val="Encabezam"/>
            <w:outlineLvl w:val="9"/>
          </w:pPr>
        </w:pPrChange>
      </w:pPr>
      <w:commentRangeStart w:id="2903"/>
      <w:ins w:id="2904" w:author="Meir Kalter" w:date="2016-06-20T11:54:00Z">
        <w:r>
          <w:rPr>
            <w:rFonts w:eastAsia="Georgia"/>
          </w:rPr>
          <w:t>Explanation</w:t>
        </w:r>
      </w:ins>
      <w:commentRangeEnd w:id="2903"/>
      <w:ins w:id="2905" w:author="Meir Kalter" w:date="2016-06-20T11:57:00Z">
        <w:r w:rsidR="00514B1E">
          <w:rPr>
            <w:rStyle w:val="CommentReference"/>
            <w:rFonts w:ascii="Georgia" w:eastAsia="Georgia" w:hAnsi="Georgia" w:cs="Georgia"/>
          </w:rPr>
          <w:commentReference w:id="2903"/>
        </w:r>
      </w:ins>
      <w:ins w:id="2906" w:author="Meir Kalter" w:date="2016-06-20T11:54:00Z">
        <w:r>
          <w:rPr>
            <w:rFonts w:eastAsia="Georgia"/>
          </w:rPr>
          <w:t>:</w:t>
        </w:r>
      </w:ins>
    </w:p>
    <w:p w:rsidR="0099713A" w:rsidRDefault="0099713A">
      <w:pPr>
        <w:pStyle w:val="Cuerpo"/>
        <w:rPr>
          <w:ins w:id="2907" w:author="Meir Kalter" w:date="2016-06-20T11:54:00Z"/>
          <w:rFonts w:eastAsia="Georgia"/>
        </w:rPr>
        <w:pPrChange w:id="2908" w:author="Meir Kalter" w:date="2016-06-20T11:54:00Z">
          <w:pPr>
            <w:pStyle w:val="Encabezam"/>
            <w:outlineLvl w:val="9"/>
          </w:pPr>
        </w:pPrChange>
      </w:pPr>
      <w:ins w:id="2909" w:author="Meir Kalter" w:date="2016-06-20T11:54:00Z">
        <w:r>
          <w:rPr>
            <w:rFonts w:eastAsia="Georgia"/>
          </w:rPr>
          <w:t xml:space="preserve">    The execution method was built with the following steps:</w:t>
        </w:r>
      </w:ins>
    </w:p>
    <w:p w:rsidR="0099713A" w:rsidRDefault="0099713A">
      <w:pPr>
        <w:pStyle w:val="Cuerpo"/>
        <w:numPr>
          <w:ilvl w:val="0"/>
          <w:numId w:val="148"/>
        </w:numPr>
        <w:rPr>
          <w:ins w:id="2910" w:author="Meir Kalter" w:date="2016-06-20T11:54:00Z"/>
          <w:rFonts w:eastAsia="Georgia"/>
        </w:rPr>
        <w:pPrChange w:id="2911" w:author="Meir Kalter" w:date="2016-06-20T11:54:00Z">
          <w:pPr>
            <w:pStyle w:val="Encabezam"/>
            <w:outlineLvl w:val="9"/>
          </w:pPr>
        </w:pPrChange>
      </w:pPr>
      <w:ins w:id="2912" w:author="Meir Kalter" w:date="2016-06-20T11:54:00Z">
        <w:r>
          <w:rPr>
            <w:rFonts w:eastAsia="Georgia"/>
          </w:rPr>
          <w:t>Get the next instruction to be executed</w:t>
        </w:r>
      </w:ins>
      <w:ins w:id="2913" w:author="Meir Kalter" w:date="2016-06-20T11:55:00Z">
        <w:r>
          <w:rPr>
            <w:rFonts w:eastAsia="Georgia"/>
          </w:rPr>
          <w:t>.</w:t>
        </w:r>
      </w:ins>
    </w:p>
    <w:p w:rsidR="0099713A" w:rsidRDefault="0099713A">
      <w:pPr>
        <w:pStyle w:val="Cuerpo"/>
        <w:numPr>
          <w:ilvl w:val="0"/>
          <w:numId w:val="148"/>
        </w:numPr>
        <w:rPr>
          <w:ins w:id="2914" w:author="Meir Kalter" w:date="2016-06-20T11:55:00Z"/>
          <w:rFonts w:eastAsia="Georgia"/>
        </w:rPr>
        <w:pPrChange w:id="2915" w:author="Meir Kalter" w:date="2016-06-20T11:55:00Z">
          <w:pPr>
            <w:pStyle w:val="Encabezam"/>
            <w:outlineLvl w:val="9"/>
          </w:pPr>
        </w:pPrChange>
      </w:pPr>
      <w:ins w:id="2916" w:author="Meir Kalter" w:date="2016-06-20T11:55:00Z">
        <w:r>
          <w:rPr>
            <w:rFonts w:eastAsia="Georgia"/>
          </w:rPr>
          <w:t xml:space="preserve">Execution of </w:t>
        </w:r>
      </w:ins>
      <w:ins w:id="2917" w:author="Meir Kalter" w:date="2016-06-20T11:54:00Z">
        <w:r>
          <w:rPr>
            <w:rFonts w:eastAsia="Georgia"/>
          </w:rPr>
          <w:t>the step</w:t>
        </w:r>
      </w:ins>
      <w:ins w:id="2918" w:author="Meir Kalter" w:date="2016-06-20T11:55:00Z">
        <w:r>
          <w:rPr>
            <w:rFonts w:eastAsia="Georgia"/>
          </w:rPr>
          <w:t xml:space="preserve"> in the logic.</w:t>
        </w:r>
      </w:ins>
    </w:p>
    <w:p w:rsidR="0099713A" w:rsidRDefault="0099713A">
      <w:pPr>
        <w:pStyle w:val="Cuerpo"/>
        <w:numPr>
          <w:ilvl w:val="0"/>
          <w:numId w:val="148"/>
        </w:numPr>
        <w:rPr>
          <w:ins w:id="2919" w:author="Meir Kalter" w:date="2016-06-20T11:55:00Z"/>
          <w:rFonts w:eastAsia="Georgia"/>
        </w:rPr>
        <w:pPrChange w:id="2920" w:author="Meir Kalter" w:date="2016-06-20T11:55:00Z">
          <w:pPr>
            <w:pStyle w:val="Encabezam"/>
            <w:outlineLvl w:val="9"/>
          </w:pPr>
        </w:pPrChange>
      </w:pPr>
      <w:ins w:id="2921" w:author="Meir Kalter" w:date="2016-06-20T11:55:00Z">
        <w:r>
          <w:rPr>
            <w:rFonts w:eastAsia="Georgia"/>
          </w:rPr>
          <w:t xml:space="preserve">Update the pc after the execution of the </w:t>
        </w:r>
      </w:ins>
      <w:ins w:id="2922" w:author="Meir Kalter" w:date="2016-06-20T11:56:00Z">
        <w:r>
          <w:rPr>
            <w:rFonts w:eastAsia="Georgia"/>
          </w:rPr>
          <w:t>instruction</w:t>
        </w:r>
      </w:ins>
      <w:ins w:id="2923" w:author="Meir Kalter" w:date="2016-06-20T11:55:00Z">
        <w:r>
          <w:rPr>
            <w:rFonts w:eastAsia="Georgia"/>
          </w:rPr>
          <w:t>.</w:t>
        </w:r>
      </w:ins>
    </w:p>
    <w:p w:rsidR="0099713A" w:rsidRDefault="0099713A">
      <w:pPr>
        <w:pStyle w:val="Cuerpo"/>
        <w:numPr>
          <w:ilvl w:val="0"/>
          <w:numId w:val="148"/>
        </w:numPr>
        <w:rPr>
          <w:ins w:id="2924" w:author="Meir Kalter" w:date="2016-06-20T11:56:00Z"/>
          <w:rFonts w:eastAsia="Georgia"/>
        </w:rPr>
        <w:pPrChange w:id="2925" w:author="Meir Kalter" w:date="2016-06-20T11:55:00Z">
          <w:pPr>
            <w:pStyle w:val="Encabezam"/>
            <w:outlineLvl w:val="9"/>
          </w:pPr>
        </w:pPrChange>
      </w:pPr>
      <w:ins w:id="2926" w:author="Meir Kalter" w:date="2016-06-20T11:56:00Z">
        <w:r>
          <w:rPr>
            <w:rFonts w:eastAsia="Georgia"/>
          </w:rPr>
          <w:t>Show the impact memory by the last command</w:t>
        </w:r>
      </w:ins>
    </w:p>
    <w:p w:rsidR="0099713A" w:rsidRPr="0099713A" w:rsidRDefault="0099713A">
      <w:pPr>
        <w:pStyle w:val="Cuerpo"/>
        <w:numPr>
          <w:ilvl w:val="0"/>
          <w:numId w:val="148"/>
        </w:numPr>
        <w:rPr>
          <w:rFonts w:eastAsia="Georgia"/>
          <w:rPrChange w:id="2927" w:author="Meir Kalter" w:date="2016-06-20T11:54:00Z">
            <w:rPr/>
          </w:rPrChange>
        </w:rPr>
        <w:pPrChange w:id="2928" w:author="Meir Kalter" w:date="2016-06-20T11:55:00Z">
          <w:pPr>
            <w:pStyle w:val="Encabezam"/>
            <w:outlineLvl w:val="9"/>
          </w:pPr>
        </w:pPrChange>
      </w:pPr>
      <w:ins w:id="2929" w:author="Meir Kalter" w:date="2016-06-20T11:56:00Z">
        <w:r>
          <w:rPr>
            <w:rFonts w:eastAsia="Georgia"/>
          </w:rPr>
          <w:t>Show the next step to be executed.</w:t>
        </w:r>
      </w:ins>
    </w:p>
    <w:p w:rsidR="00C0594E" w:rsidRPr="00514B1E" w:rsidRDefault="00B706A9">
      <w:pPr>
        <w:pStyle w:val="Heading3"/>
        <w:pPrChange w:id="2930" w:author="Meir Kalter" w:date="2016-06-15T14:37:00Z">
          <w:pPr>
            <w:pStyle w:val="Heading31"/>
            <w:numPr>
              <w:ilvl w:val="2"/>
              <w:numId w:val="24"/>
            </w:numPr>
            <w:ind w:left="708" w:hanging="708"/>
          </w:pPr>
        </w:pPrChange>
      </w:pPr>
      <w:bookmarkStart w:id="2931" w:name="_Toc453680507"/>
      <w:bookmarkStart w:id="2932" w:name="_Toc453680819"/>
      <w:bookmarkStart w:id="2933" w:name="_Toc453786414"/>
      <w:r w:rsidRPr="00B35F30">
        <w:rPr>
          <w:rPrChange w:id="2934" w:author="Meir Kalter" w:date="2016-06-15T14:37:00Z">
            <w:rPr>
              <w:rFonts w:eastAsia="Arial Unicode MS" w:cs="Arial Unicode MS"/>
              <w:b/>
              <w:bCs/>
            </w:rPr>
          </w:rPrChange>
        </w:rPr>
        <w:t>Instruction implementation</w:t>
      </w:r>
      <w:bookmarkEnd w:id="2931"/>
      <w:bookmarkEnd w:id="2932"/>
      <w:bookmarkEnd w:id="2933"/>
    </w:p>
    <w:p w:rsidR="00C0594E" w:rsidRDefault="00B706A9">
      <w:r>
        <w:rPr>
          <w:rFonts w:eastAsia="Arial Unicode MS" w:cs="Arial Unicode MS"/>
        </w:rPr>
        <w:t xml:space="preserve">The implementation of one instruction is built </w:t>
      </w:r>
      <w:del w:id="2935" w:author="Meir Kalter" w:date="2016-06-15T14:43:00Z">
        <w:r w:rsidDel="001D6881">
          <w:rPr>
            <w:rFonts w:eastAsia="Arial Unicode MS" w:cs="Arial Unicode MS"/>
          </w:rPr>
          <w:delText xml:space="preserve">from </w:delText>
        </w:r>
      </w:del>
      <w:ins w:id="2936"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2937"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2938"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2939"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2940" w:author="Meir Kalter" w:date="2016-06-15T14:36:00Z">
            <w:rPr>
              <w:rStyle w:val="Ninguno"/>
              <w:shd w:val="clear" w:color="auto" w:fill="C0C0C0"/>
            </w:rPr>
          </w:rPrChange>
        </w:rPr>
        <w:t>#</w:t>
      </w:r>
      <w:proofErr w:type="spellStart"/>
      <w:proofErr w:type="gramStart"/>
      <w:r w:rsidRPr="006D2E01">
        <w:rPr>
          <w:rStyle w:val="IntenseEmphasis"/>
          <w:rPrChange w:id="2941" w:author="Meir Kalter" w:date="2016-06-15T14:36:00Z">
            <w:rPr>
              <w:rStyle w:val="Ninguno"/>
              <w:shd w:val="clear" w:color="auto" w:fill="C0C0C0"/>
            </w:rPr>
          </w:rPrChange>
        </w:rPr>
        <w:t>updateModel</w:t>
      </w:r>
      <w:proofErr w:type="spellEnd"/>
      <w:r w:rsidRPr="006D2E01">
        <w:rPr>
          <w:rStyle w:val="IntenseEmphasis"/>
          <w:rPrChange w:id="2942" w:author="Meir Kalter" w:date="2016-06-15T14:36:00Z">
            <w:rPr>
              <w:rStyle w:val="Ninguno"/>
              <w:shd w:val="clear" w:color="auto" w:fill="C0C0C0"/>
            </w:rPr>
          </w:rPrChange>
        </w:rPr>
        <w:t>()</w:t>
      </w:r>
      <w:proofErr w:type="gramEnd"/>
    </w:p>
    <w:p w:rsidR="00C0594E" w:rsidRPr="006D2E01" w:rsidRDefault="00B706A9">
      <w:pPr>
        <w:spacing w:after="0" w:line="240" w:lineRule="auto"/>
        <w:ind w:left="720"/>
        <w:rPr>
          <w:rStyle w:val="IntenseEmphasis"/>
          <w:rPrChange w:id="2943"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44"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2945"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294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47"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2948" w:author="Meir Kalter" w:date="2016-06-15T14:44:00Z"/>
        </w:rPr>
        <w:pPrChange w:id="2949" w:author="Meir Kalter" w:date="2016-06-15T14:44:00Z">
          <w:pPr>
            <w:ind w:left="990" w:hanging="220"/>
          </w:pPr>
        </w:pPrChange>
      </w:pPr>
      <w:bookmarkStart w:id="2950" w:name="_Toc453786415"/>
      <w:bookmarkStart w:id="2951" w:name="_Toc453680508"/>
      <w:bookmarkStart w:id="2952" w:name="_Toc453680820"/>
      <w:ins w:id="2953" w:author="Meir Kalter" w:date="2016-06-15T14:44:00Z">
        <w:r>
          <w:t>Seven Digit display</w:t>
        </w:r>
        <w:bookmarkEnd w:id="2950"/>
      </w:ins>
    </w:p>
    <w:p w:rsidR="00C0594E" w:rsidDel="00B44EDF" w:rsidRDefault="00B706A9">
      <w:pPr>
        <w:pStyle w:val="Heading3"/>
        <w:numPr>
          <w:ilvl w:val="0"/>
          <w:numId w:val="0"/>
        </w:numPr>
        <w:ind w:left="708"/>
        <w:rPr>
          <w:del w:id="2954" w:author="Meir Kalter" w:date="2016-06-15T14:44:00Z"/>
          <w:rStyle w:val="Ninguno"/>
        </w:rPr>
        <w:pPrChange w:id="2955" w:author="Meir Kalter" w:date="2016-06-15T15:20:00Z">
          <w:pPr>
            <w:pStyle w:val="Heading21"/>
            <w:numPr>
              <w:ilvl w:val="1"/>
              <w:numId w:val="23"/>
            </w:numPr>
            <w:ind w:left="576" w:hanging="576"/>
          </w:pPr>
        </w:pPrChange>
      </w:pPr>
      <w:del w:id="2956" w:author="Meir Kalter" w:date="2016-06-15T14:44:00Z">
        <w:r w:rsidRPr="00B44EDF" w:rsidDel="00B44EDF">
          <w:rPr>
            <w:rPrChange w:id="2957" w:author="Meir Kalter" w:date="2016-06-15T14:44:00Z">
              <w:rPr>
                <w:rStyle w:val="Ninguno"/>
              </w:rPr>
            </w:rPrChange>
          </w:rPr>
          <w:delText>Seven</w:delText>
        </w:r>
        <w:r w:rsidDel="00B44EDF">
          <w:rPr>
            <w:rStyle w:val="Ninguno"/>
          </w:rPr>
          <w:delText xml:space="preserve"> digid</w:delText>
        </w:r>
      </w:del>
      <w:ins w:id="2958" w:author="Toni" w:date="2016-06-12T19:59:00Z">
        <w:del w:id="2959" w:author="Meir Kalter" w:date="2016-06-15T14:44:00Z">
          <w:r w:rsidDel="00B44EDF">
            <w:rPr>
              <w:rStyle w:val="Ninguno"/>
            </w:rPr>
            <w:delText>t</w:delText>
          </w:r>
        </w:del>
      </w:ins>
      <w:del w:id="2960" w:author="Meir Kalter" w:date="2016-06-15T14:44:00Z">
        <w:r w:rsidDel="00B44EDF">
          <w:rPr>
            <w:rStyle w:val="Ninguno"/>
          </w:rPr>
          <w:delText xml:space="preserve"> display</w:delText>
        </w:r>
        <w:bookmarkEnd w:id="2951"/>
        <w:bookmarkEnd w:id="2952"/>
      </w:del>
    </w:p>
    <w:p w:rsidR="00C0594E" w:rsidRPr="006D2E01" w:rsidRDefault="00B706A9">
      <w:pPr>
        <w:ind w:left="708"/>
        <w:rPr>
          <w:rStyle w:val="IntenseEmphasis"/>
          <w:rPrChange w:id="2961" w:author="Meir Kalter" w:date="2016-06-15T14:36:00Z">
            <w:rPr>
              <w:rStyle w:val="Ninguno"/>
              <w:rFonts w:ascii="Cambria" w:eastAsia="Cambria" w:hAnsi="Cambria" w:cs="Cambria"/>
              <w:b/>
              <w:bCs/>
              <w:sz w:val="32"/>
              <w:szCs w:val="32"/>
              <w:shd w:val="clear" w:color="auto" w:fill="C0C0C0"/>
            </w:rPr>
          </w:rPrChange>
        </w:rPr>
        <w:pPrChange w:id="2962" w:author="Meir Kalter" w:date="2016-06-15T15:20:00Z">
          <w:pPr>
            <w:ind w:left="990" w:hanging="220"/>
          </w:pPr>
        </w:pPrChange>
      </w:pPr>
      <w:r w:rsidRPr="006D2E01">
        <w:rPr>
          <w:rStyle w:val="IntenseEmphasis"/>
          <w:rPrChange w:id="2963"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2964"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2965"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296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67"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2968"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2969"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2970"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71"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2972"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2973"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pPr>
        <w:pStyle w:val="Heading3"/>
        <w:pPrChange w:id="2974" w:author="Meir Kalter" w:date="2016-06-15T14:44:00Z">
          <w:pPr>
            <w:pStyle w:val="Heading41"/>
            <w:numPr>
              <w:ilvl w:val="3"/>
              <w:numId w:val="25"/>
            </w:numPr>
            <w:tabs>
              <w:tab w:val="num" w:pos="708"/>
            </w:tabs>
            <w:ind w:left="864" w:hanging="864"/>
          </w:pPr>
        </w:pPrChange>
      </w:pPr>
      <w:bookmarkStart w:id="2975" w:name="_Toc453680509"/>
      <w:bookmarkStart w:id="2976" w:name="_Toc453680821"/>
      <w:bookmarkStart w:id="2977" w:name="_Toc453786416"/>
      <w:ins w:id="2978" w:author="Meir Kalter" w:date="2016-06-15T14:44:00Z">
        <w:r>
          <w:t xml:space="preserve">Pseudo code </w:t>
        </w:r>
      </w:ins>
      <w:r w:rsidR="00B706A9" w:rsidRPr="00B44EDF">
        <w:rPr>
          <w:rPrChange w:id="2979" w:author="Meir Kalter" w:date="2016-06-15T14:44:00Z">
            <w:rPr>
              <w:rFonts w:eastAsia="Arial Unicode MS" w:cs="Arial Unicode MS"/>
              <w:i w:val="0"/>
              <w:iCs w:val="0"/>
            </w:rPr>
          </w:rPrChange>
        </w:rPr>
        <w:t>Explanations</w:t>
      </w:r>
      <w:bookmarkEnd w:id="2975"/>
      <w:bookmarkEnd w:id="2976"/>
      <w:bookmarkEnd w:id="2977"/>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514B1E" w:rsidRDefault="00B706A9">
      <w:pPr>
        <w:pStyle w:val="Heading2"/>
        <w:pPrChange w:id="2980" w:author="Meir Kalter" w:date="2016-06-15T14:45:00Z">
          <w:pPr>
            <w:pStyle w:val="Heading21"/>
            <w:numPr>
              <w:ilvl w:val="1"/>
              <w:numId w:val="28"/>
            </w:numPr>
            <w:ind w:left="576" w:hanging="576"/>
          </w:pPr>
        </w:pPrChange>
      </w:pPr>
      <w:bookmarkStart w:id="2981" w:name="_Toc453680510"/>
      <w:bookmarkStart w:id="2982" w:name="_Toc453680822"/>
      <w:bookmarkStart w:id="2983" w:name="_Toc453786417"/>
      <w:r w:rsidRPr="009D6D00">
        <w:rPr>
          <w:rPrChange w:id="2984" w:author="Meir Kalter" w:date="2016-06-15T14:45:00Z">
            <w:rPr>
              <w:rFonts w:eastAsia="Arial Unicode MS" w:cs="Arial Unicode MS"/>
              <w:b/>
              <w:bCs/>
            </w:rPr>
          </w:rPrChange>
        </w:rPr>
        <w:t>Customization of classes</w:t>
      </w:r>
      <w:bookmarkEnd w:id="2981"/>
      <w:bookmarkEnd w:id="2982"/>
      <w:bookmarkEnd w:id="2983"/>
    </w:p>
    <w:p w:rsidR="00C0594E" w:rsidRDefault="00B706A9">
      <w:pPr>
        <w:numPr>
          <w:ilvl w:val="0"/>
          <w:numId w:val="30"/>
        </w:numPr>
      </w:pPr>
      <w:proofErr w:type="spellStart"/>
      <w:r>
        <w:t>JPanel</w:t>
      </w:r>
      <w:proofErr w:type="spellEnd"/>
      <w:r>
        <w:t xml:space="preserve"> – customized for display the Seven Digit</w:t>
      </w:r>
    </w:p>
    <w:p w:rsidR="00C0594E" w:rsidDel="009D6D00" w:rsidRDefault="00B706A9">
      <w:pPr>
        <w:pStyle w:val="Heading1"/>
        <w:rPr>
          <w:moveFrom w:id="2985" w:author="Meir Kalter" w:date="2016-06-15T14:46:00Z"/>
        </w:rPr>
        <w:pPrChange w:id="2986" w:author="Meir Kalter" w:date="2016-06-15T15:12:00Z">
          <w:pPr>
            <w:pStyle w:val="Heading21"/>
            <w:numPr>
              <w:ilvl w:val="1"/>
              <w:numId w:val="31"/>
            </w:numPr>
            <w:ind w:left="576" w:hanging="576"/>
          </w:pPr>
        </w:pPrChange>
      </w:pPr>
      <w:bookmarkStart w:id="2987" w:name="_Toc453680511"/>
      <w:bookmarkStart w:id="2988" w:name="_Toc453680823"/>
      <w:moveFromRangeStart w:id="2989" w:author="Meir Kalter" w:date="2016-06-15T14:46:00Z" w:name="move453765339"/>
      <w:moveFrom w:id="2990" w:author="Meir Kalter" w:date="2016-06-15T14:46:00Z">
        <w:r w:rsidRPr="009D6D00" w:rsidDel="009D6D00">
          <w:rPr>
            <w:rPrChange w:id="2991" w:author="Meir Kalter" w:date="2016-06-15T14:45:00Z">
              <w:rPr>
                <w:rFonts w:eastAsia="Arial Unicode MS" w:cs="Arial Unicode MS"/>
              </w:rPr>
            </w:rPrChange>
          </w:rPr>
          <w:t>Implementations</w:t>
        </w:r>
        <w:bookmarkStart w:id="2992" w:name="_Toc453765624"/>
        <w:bookmarkStart w:id="2993" w:name="_Toc453766067"/>
        <w:bookmarkStart w:id="2994" w:name="_Toc453767329"/>
        <w:bookmarkStart w:id="2995" w:name="_Toc453767553"/>
        <w:bookmarkStart w:id="2996" w:name="_Toc453767777"/>
        <w:bookmarkStart w:id="2997" w:name="_Toc453768001"/>
        <w:bookmarkStart w:id="2998" w:name="_Toc453768224"/>
        <w:bookmarkStart w:id="2999" w:name="_Toc453785904"/>
        <w:bookmarkStart w:id="3000" w:name="_Toc453786418"/>
        <w:bookmarkEnd w:id="2987"/>
        <w:bookmarkEnd w:id="2988"/>
        <w:bookmarkEnd w:id="2992"/>
        <w:bookmarkEnd w:id="2993"/>
        <w:bookmarkEnd w:id="2994"/>
        <w:bookmarkEnd w:id="2995"/>
        <w:bookmarkEnd w:id="2996"/>
        <w:bookmarkEnd w:id="2997"/>
        <w:bookmarkEnd w:id="2998"/>
        <w:bookmarkEnd w:id="2999"/>
        <w:bookmarkEnd w:id="3000"/>
      </w:moveFrom>
    </w:p>
    <w:p w:rsidR="00C0594E" w:rsidDel="009D6D00" w:rsidRDefault="00B706A9">
      <w:pPr>
        <w:pStyle w:val="Heading1"/>
        <w:rPr>
          <w:moveFrom w:id="3001" w:author="Meir Kalter" w:date="2016-06-15T14:46:00Z"/>
        </w:rPr>
        <w:pPrChange w:id="3002" w:author="Meir Kalter" w:date="2016-06-15T15:12:00Z">
          <w:pPr>
            <w:pStyle w:val="Heading31"/>
            <w:numPr>
              <w:ilvl w:val="2"/>
              <w:numId w:val="24"/>
            </w:numPr>
            <w:ind w:left="708" w:hanging="708"/>
          </w:pPr>
        </w:pPrChange>
      </w:pPr>
      <w:bookmarkStart w:id="3003" w:name="_Toc453680512"/>
      <w:bookmarkStart w:id="3004" w:name="_Toc453680824"/>
      <w:moveFrom w:id="3005" w:author="Meir Kalter" w:date="2016-06-15T14:46:00Z">
        <w:r w:rsidDel="009D6D00">
          <w:t>Seven digit</w:t>
        </w:r>
        <w:bookmarkStart w:id="3006" w:name="_Toc453765625"/>
        <w:bookmarkStart w:id="3007" w:name="_Toc453766068"/>
        <w:bookmarkStart w:id="3008" w:name="_Toc453767330"/>
        <w:bookmarkStart w:id="3009" w:name="_Toc453767554"/>
        <w:bookmarkStart w:id="3010" w:name="_Toc453767778"/>
        <w:bookmarkStart w:id="3011" w:name="_Toc453768002"/>
        <w:bookmarkStart w:id="3012" w:name="_Toc453768225"/>
        <w:bookmarkStart w:id="3013" w:name="_Toc453785905"/>
        <w:bookmarkStart w:id="3014" w:name="_Toc453786419"/>
        <w:bookmarkEnd w:id="3003"/>
        <w:bookmarkEnd w:id="3004"/>
        <w:bookmarkEnd w:id="3006"/>
        <w:bookmarkEnd w:id="3007"/>
        <w:bookmarkEnd w:id="3008"/>
        <w:bookmarkEnd w:id="3009"/>
        <w:bookmarkEnd w:id="3010"/>
        <w:bookmarkEnd w:id="3011"/>
        <w:bookmarkEnd w:id="3012"/>
        <w:bookmarkEnd w:id="3013"/>
        <w:bookmarkEnd w:id="3014"/>
      </w:moveFrom>
    </w:p>
    <w:p w:rsidR="00C0594E" w:rsidDel="009D6D00" w:rsidRDefault="00B706A9">
      <w:pPr>
        <w:pStyle w:val="Heading1"/>
        <w:rPr>
          <w:moveFrom w:id="3015" w:author="Meir Kalter" w:date="2016-06-15T14:46:00Z"/>
        </w:rPr>
        <w:pPrChange w:id="3016" w:author="Meir Kalter" w:date="2016-06-15T15:12:00Z">
          <w:pPr>
            <w:pStyle w:val="Heading41"/>
            <w:numPr>
              <w:ilvl w:val="3"/>
              <w:numId w:val="24"/>
            </w:numPr>
            <w:ind w:left="708" w:hanging="708"/>
          </w:pPr>
        </w:pPrChange>
      </w:pPr>
      <w:bookmarkStart w:id="3017" w:name="_Toc453680513"/>
      <w:bookmarkStart w:id="3018" w:name="_Toc453680825"/>
      <w:moveFrom w:id="3019" w:author="Meir Kalter" w:date="2016-06-15T14:46:00Z">
        <w:r w:rsidDel="009D6D00">
          <w:t>High level design:</w:t>
        </w:r>
        <w:bookmarkStart w:id="3020" w:name="_Toc453765626"/>
        <w:bookmarkStart w:id="3021" w:name="_Toc453766069"/>
        <w:bookmarkStart w:id="3022" w:name="_Toc453767331"/>
        <w:bookmarkStart w:id="3023" w:name="_Toc453767555"/>
        <w:bookmarkStart w:id="3024" w:name="_Toc453767779"/>
        <w:bookmarkStart w:id="3025" w:name="_Toc453768003"/>
        <w:bookmarkStart w:id="3026" w:name="_Toc453768226"/>
        <w:bookmarkStart w:id="3027" w:name="_Toc453785906"/>
        <w:bookmarkStart w:id="3028" w:name="_Toc453786420"/>
        <w:bookmarkEnd w:id="3017"/>
        <w:bookmarkEnd w:id="3018"/>
        <w:bookmarkEnd w:id="3020"/>
        <w:bookmarkEnd w:id="3021"/>
        <w:bookmarkEnd w:id="3022"/>
        <w:bookmarkEnd w:id="3023"/>
        <w:bookmarkEnd w:id="3024"/>
        <w:bookmarkEnd w:id="3025"/>
        <w:bookmarkEnd w:id="3026"/>
        <w:bookmarkEnd w:id="3027"/>
        <w:bookmarkEnd w:id="3028"/>
      </w:moveFrom>
    </w:p>
    <w:p w:rsidR="00C0594E" w:rsidDel="009D6D00" w:rsidRDefault="00B706A9">
      <w:pPr>
        <w:pStyle w:val="Heading1"/>
        <w:rPr>
          <w:moveFrom w:id="3029" w:author="Meir Kalter" w:date="2016-06-15T14:46:00Z"/>
        </w:rPr>
        <w:pPrChange w:id="3030" w:author="Meir Kalter" w:date="2016-06-15T15:12:00Z">
          <w:pPr>
            <w:ind w:left="360"/>
          </w:pPr>
        </w:pPrChange>
      </w:pPr>
      <w:moveFrom w:id="3031"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032" w:name="_Toc453765627"/>
        <w:bookmarkStart w:id="3033" w:name="_Toc453766070"/>
        <w:bookmarkStart w:id="3034" w:name="_Toc453767332"/>
        <w:bookmarkStart w:id="3035" w:name="_Toc453767556"/>
        <w:bookmarkStart w:id="3036" w:name="_Toc453767780"/>
        <w:bookmarkStart w:id="3037" w:name="_Toc453768004"/>
        <w:bookmarkStart w:id="3038" w:name="_Toc453768227"/>
        <w:bookmarkStart w:id="3039" w:name="_Toc453785907"/>
        <w:bookmarkStart w:id="3040" w:name="_Toc453786421"/>
        <w:bookmarkEnd w:id="3032"/>
        <w:bookmarkEnd w:id="3033"/>
        <w:bookmarkEnd w:id="3034"/>
        <w:bookmarkEnd w:id="3035"/>
        <w:bookmarkEnd w:id="3036"/>
        <w:bookmarkEnd w:id="3037"/>
        <w:bookmarkEnd w:id="3038"/>
        <w:bookmarkEnd w:id="3039"/>
        <w:bookmarkEnd w:id="3040"/>
      </w:moveFrom>
    </w:p>
    <w:p w:rsidR="00C0594E" w:rsidDel="009D6D00" w:rsidRDefault="00B706A9">
      <w:pPr>
        <w:pStyle w:val="Heading1"/>
        <w:rPr>
          <w:moveFrom w:id="3041" w:author="Meir Kalter" w:date="2016-06-15T14:46:00Z"/>
        </w:rPr>
        <w:pPrChange w:id="3042" w:author="Meir Kalter" w:date="2016-06-15T15:12:00Z">
          <w:pPr>
            <w:pStyle w:val="Heading41"/>
            <w:numPr>
              <w:ilvl w:val="3"/>
              <w:numId w:val="24"/>
            </w:numPr>
            <w:ind w:left="708" w:hanging="708"/>
          </w:pPr>
        </w:pPrChange>
      </w:pPr>
      <w:bookmarkStart w:id="3043" w:name="_Toc453680514"/>
      <w:bookmarkStart w:id="3044" w:name="_Toc453680826"/>
      <w:moveFrom w:id="3045" w:author="Meir Kalter" w:date="2016-06-15T14:46:00Z">
        <w:r w:rsidDel="009D6D00">
          <w:t>UML class diagram of class</w:t>
        </w:r>
        <w:bookmarkStart w:id="3046" w:name="_Toc453765628"/>
        <w:bookmarkStart w:id="3047" w:name="_Toc453766071"/>
        <w:bookmarkStart w:id="3048" w:name="_Toc453767333"/>
        <w:bookmarkStart w:id="3049" w:name="_Toc453767557"/>
        <w:bookmarkStart w:id="3050" w:name="_Toc453767781"/>
        <w:bookmarkStart w:id="3051" w:name="_Toc453768005"/>
        <w:bookmarkStart w:id="3052" w:name="_Toc453768228"/>
        <w:bookmarkStart w:id="3053" w:name="_Toc453785908"/>
        <w:bookmarkStart w:id="3054" w:name="_Toc453786422"/>
        <w:bookmarkEnd w:id="3043"/>
        <w:bookmarkEnd w:id="3044"/>
        <w:bookmarkEnd w:id="3046"/>
        <w:bookmarkEnd w:id="3047"/>
        <w:bookmarkEnd w:id="3048"/>
        <w:bookmarkEnd w:id="3049"/>
        <w:bookmarkEnd w:id="3050"/>
        <w:bookmarkEnd w:id="3051"/>
        <w:bookmarkEnd w:id="3052"/>
        <w:bookmarkEnd w:id="3053"/>
        <w:bookmarkEnd w:id="3054"/>
      </w:moveFrom>
    </w:p>
    <w:p w:rsidR="00C0594E" w:rsidDel="009D6D00" w:rsidRDefault="00B706A9">
      <w:pPr>
        <w:pStyle w:val="Heading1"/>
        <w:rPr>
          <w:moveFrom w:id="3055" w:author="Meir Kalter" w:date="2016-06-15T14:46:00Z"/>
        </w:rPr>
        <w:pPrChange w:id="3056" w:author="Meir Kalter" w:date="2016-06-15T15:12:00Z">
          <w:pPr/>
        </w:pPrChange>
      </w:pPr>
      <w:moveFrom w:id="3057" w:author="Meir Kalter" w:date="2016-06-15T14:46:00Z">
        <w:r w:rsidDel="009D6D00">
          <w:rPr>
            <w:b w:val="0"/>
            <w:bCs w:val="0"/>
            <w:noProof/>
            <w:lang w:eastAsia="en-US" w:bidi="he-IL"/>
          </w:rPr>
          <w:drawing>
            <wp:inline distT="0" distB="0" distL="0" distR="0" wp14:anchorId="38476D1F" wp14:editId="27320C6A">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058" w:name="_Toc453765629"/>
        <w:bookmarkStart w:id="3059" w:name="_Toc453766072"/>
        <w:bookmarkStart w:id="3060" w:name="_Toc453767334"/>
        <w:bookmarkStart w:id="3061" w:name="_Toc453767558"/>
        <w:bookmarkStart w:id="3062" w:name="_Toc453767782"/>
        <w:bookmarkStart w:id="3063" w:name="_Toc453768006"/>
        <w:bookmarkStart w:id="3064" w:name="_Toc453768229"/>
        <w:bookmarkStart w:id="3065" w:name="_Toc453785909"/>
        <w:bookmarkStart w:id="3066" w:name="_Toc453786423"/>
        <w:bookmarkEnd w:id="3058"/>
        <w:bookmarkEnd w:id="3059"/>
        <w:bookmarkEnd w:id="3060"/>
        <w:bookmarkEnd w:id="3061"/>
        <w:bookmarkEnd w:id="3062"/>
        <w:bookmarkEnd w:id="3063"/>
        <w:bookmarkEnd w:id="3064"/>
        <w:bookmarkEnd w:id="3065"/>
        <w:bookmarkEnd w:id="3066"/>
      </w:moveFrom>
    </w:p>
    <w:p w:rsidR="00C0594E" w:rsidDel="009D6D00" w:rsidRDefault="00B706A9">
      <w:pPr>
        <w:pStyle w:val="Heading1"/>
        <w:rPr>
          <w:moveFrom w:id="3067" w:author="Meir Kalter" w:date="2016-06-15T14:46:00Z"/>
        </w:rPr>
        <w:pPrChange w:id="3068" w:author="Meir Kalter" w:date="2016-06-15T15:12:00Z">
          <w:pPr>
            <w:pStyle w:val="Heading41"/>
            <w:numPr>
              <w:ilvl w:val="3"/>
              <w:numId w:val="24"/>
            </w:numPr>
            <w:ind w:left="708" w:hanging="708"/>
          </w:pPr>
        </w:pPrChange>
      </w:pPr>
      <w:bookmarkStart w:id="3069" w:name="_Toc453680515"/>
      <w:bookmarkStart w:id="3070" w:name="_Toc453680827"/>
      <w:moveFrom w:id="3071" w:author="Meir Kalter" w:date="2016-06-15T14:46:00Z">
        <w:r w:rsidDel="009D6D00">
          <w:t>Methods</w:t>
        </w:r>
        <w:bookmarkStart w:id="3072" w:name="_Toc453765630"/>
        <w:bookmarkStart w:id="3073" w:name="_Toc453766073"/>
        <w:bookmarkStart w:id="3074" w:name="_Toc453767335"/>
        <w:bookmarkStart w:id="3075" w:name="_Toc453767559"/>
        <w:bookmarkStart w:id="3076" w:name="_Toc453767783"/>
        <w:bookmarkStart w:id="3077" w:name="_Toc453768007"/>
        <w:bookmarkStart w:id="3078" w:name="_Toc453768230"/>
        <w:bookmarkStart w:id="3079" w:name="_Toc453785910"/>
        <w:bookmarkStart w:id="3080" w:name="_Toc453786424"/>
        <w:bookmarkEnd w:id="3069"/>
        <w:bookmarkEnd w:id="3070"/>
        <w:bookmarkEnd w:id="3072"/>
        <w:bookmarkEnd w:id="3073"/>
        <w:bookmarkEnd w:id="3074"/>
        <w:bookmarkEnd w:id="3075"/>
        <w:bookmarkEnd w:id="3076"/>
        <w:bookmarkEnd w:id="3077"/>
        <w:bookmarkEnd w:id="3078"/>
        <w:bookmarkEnd w:id="3079"/>
        <w:bookmarkEnd w:id="3080"/>
      </w:moveFrom>
    </w:p>
    <w:p w:rsidR="00C0594E" w:rsidDel="009D6D00" w:rsidRDefault="00B706A9">
      <w:pPr>
        <w:pStyle w:val="Heading1"/>
        <w:rPr>
          <w:moveFrom w:id="3081" w:author="Meir Kalter" w:date="2016-06-15T14:46:00Z"/>
        </w:rPr>
        <w:pPrChange w:id="3082" w:author="Meir Kalter" w:date="2016-06-15T15:12:00Z">
          <w:pPr/>
        </w:pPrChange>
      </w:pPr>
      <w:moveFrom w:id="3083"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3084" w:name="_Toc453765631"/>
        <w:bookmarkStart w:id="3085" w:name="_Toc453766074"/>
        <w:bookmarkStart w:id="3086" w:name="_Toc453767336"/>
        <w:bookmarkStart w:id="3087" w:name="_Toc453767560"/>
        <w:bookmarkStart w:id="3088" w:name="_Toc453767784"/>
        <w:bookmarkStart w:id="3089" w:name="_Toc453768008"/>
        <w:bookmarkStart w:id="3090" w:name="_Toc453768231"/>
        <w:bookmarkStart w:id="3091" w:name="_Toc453785911"/>
        <w:bookmarkStart w:id="3092" w:name="_Toc453786425"/>
        <w:bookmarkEnd w:id="3084"/>
        <w:bookmarkEnd w:id="3085"/>
        <w:bookmarkEnd w:id="3086"/>
        <w:bookmarkEnd w:id="3087"/>
        <w:bookmarkEnd w:id="3088"/>
        <w:bookmarkEnd w:id="3089"/>
        <w:bookmarkEnd w:id="3090"/>
        <w:bookmarkEnd w:id="3091"/>
        <w:bookmarkEnd w:id="3092"/>
      </w:moveFrom>
    </w:p>
    <w:p w:rsidR="00C0594E" w:rsidDel="009D6D00" w:rsidRDefault="00B706A9">
      <w:pPr>
        <w:pStyle w:val="Heading1"/>
        <w:rPr>
          <w:moveFrom w:id="3093" w:author="Meir Kalter" w:date="2016-06-15T14:46:00Z"/>
        </w:rPr>
        <w:pPrChange w:id="3094" w:author="Meir Kalter" w:date="2016-06-15T15:12:00Z">
          <w:pPr/>
        </w:pPrChange>
      </w:pPr>
      <w:moveFrom w:id="3095"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3096" w:name="_Toc453765632"/>
        <w:bookmarkStart w:id="3097" w:name="_Toc453766075"/>
        <w:bookmarkStart w:id="3098" w:name="_Toc453767337"/>
        <w:bookmarkStart w:id="3099" w:name="_Toc453767561"/>
        <w:bookmarkStart w:id="3100" w:name="_Toc453767785"/>
        <w:bookmarkStart w:id="3101" w:name="_Toc453768009"/>
        <w:bookmarkStart w:id="3102" w:name="_Toc453768232"/>
        <w:bookmarkStart w:id="3103" w:name="_Toc453785912"/>
        <w:bookmarkStart w:id="3104" w:name="_Toc453786426"/>
        <w:bookmarkEnd w:id="3096"/>
        <w:bookmarkEnd w:id="3097"/>
        <w:bookmarkEnd w:id="3098"/>
        <w:bookmarkEnd w:id="3099"/>
        <w:bookmarkEnd w:id="3100"/>
        <w:bookmarkEnd w:id="3101"/>
        <w:bookmarkEnd w:id="3102"/>
        <w:bookmarkEnd w:id="3103"/>
        <w:bookmarkEnd w:id="3104"/>
      </w:moveFrom>
    </w:p>
    <w:p w:rsidR="00C0594E" w:rsidDel="009D6D00" w:rsidRDefault="00B706A9">
      <w:pPr>
        <w:pStyle w:val="Heading1"/>
        <w:rPr>
          <w:moveFrom w:id="3105" w:author="Meir Kalter" w:date="2016-06-15T14:46:00Z"/>
        </w:rPr>
        <w:pPrChange w:id="3106" w:author="Meir Kalter" w:date="2016-06-15T15:12:00Z">
          <w:pPr>
            <w:pStyle w:val="Heading41"/>
            <w:numPr>
              <w:ilvl w:val="3"/>
              <w:numId w:val="24"/>
            </w:numPr>
            <w:ind w:left="708" w:hanging="708"/>
          </w:pPr>
        </w:pPrChange>
      </w:pPr>
      <w:bookmarkStart w:id="3107" w:name="_Toc453680516"/>
      <w:bookmarkStart w:id="3108" w:name="_Toc453680828"/>
      <w:moveFrom w:id="3109" w:author="Meir Kalter" w:date="2016-06-15T14:46:00Z">
        <w:r w:rsidDel="009D6D00">
          <w:rPr>
            <w:rStyle w:val="Ninguno"/>
            <w:rFonts w:eastAsia="Arial Unicode MS" w:cs="Arial Unicode MS"/>
            <w:b w:val="0"/>
            <w:bCs w:val="0"/>
          </w:rPr>
          <w:t>Interface</w:t>
        </w:r>
        <w:r w:rsidDel="009D6D00">
          <w:t>:</w:t>
        </w:r>
        <w:bookmarkStart w:id="3110" w:name="_Toc453765633"/>
        <w:bookmarkStart w:id="3111" w:name="_Toc453766076"/>
        <w:bookmarkStart w:id="3112" w:name="_Toc453767338"/>
        <w:bookmarkStart w:id="3113" w:name="_Toc453767562"/>
        <w:bookmarkStart w:id="3114" w:name="_Toc453767786"/>
        <w:bookmarkStart w:id="3115" w:name="_Toc453768010"/>
        <w:bookmarkStart w:id="3116" w:name="_Toc453768233"/>
        <w:bookmarkStart w:id="3117" w:name="_Toc453785913"/>
        <w:bookmarkStart w:id="3118" w:name="_Toc453786427"/>
        <w:bookmarkEnd w:id="3107"/>
        <w:bookmarkEnd w:id="3108"/>
        <w:bookmarkEnd w:id="3110"/>
        <w:bookmarkEnd w:id="3111"/>
        <w:bookmarkEnd w:id="3112"/>
        <w:bookmarkEnd w:id="3113"/>
        <w:bookmarkEnd w:id="3114"/>
        <w:bookmarkEnd w:id="3115"/>
        <w:bookmarkEnd w:id="3116"/>
        <w:bookmarkEnd w:id="3117"/>
        <w:bookmarkEnd w:id="3118"/>
      </w:moveFrom>
    </w:p>
    <w:p w:rsidR="00C0594E" w:rsidDel="009D6D00" w:rsidRDefault="00B706A9">
      <w:pPr>
        <w:pStyle w:val="Heading1"/>
        <w:rPr>
          <w:moveFrom w:id="3119" w:author="Meir Kalter" w:date="2016-06-15T14:46:00Z"/>
        </w:rPr>
        <w:pPrChange w:id="3120" w:author="Meir Kalter" w:date="2016-06-15T15:12:00Z">
          <w:pPr/>
        </w:pPrChange>
      </w:pPr>
      <w:moveFrom w:id="3121" w:author="Meir Kalter" w:date="2016-06-15T14:46:00Z">
        <w:r w:rsidDel="009D6D00">
          <w:tab/>
          <w:t>Creation – as in the following line, in the generated code:</w:t>
        </w:r>
        <w:r w:rsidDel="009D6D00">
          <w:rPr>
            <w:rStyle w:val="EndnoteReference1"/>
          </w:rPr>
          <w:footnoteReference w:id="3"/>
        </w:r>
        <w:bookmarkStart w:id="3124" w:name="_Toc453765634"/>
        <w:bookmarkStart w:id="3125" w:name="_Toc453766077"/>
        <w:bookmarkStart w:id="3126" w:name="_Toc453767339"/>
        <w:bookmarkStart w:id="3127" w:name="_Toc453767563"/>
        <w:bookmarkStart w:id="3128" w:name="_Toc453767787"/>
        <w:bookmarkStart w:id="3129" w:name="_Toc453768011"/>
        <w:bookmarkStart w:id="3130" w:name="_Toc453768234"/>
        <w:bookmarkStart w:id="3131" w:name="_Toc453785914"/>
        <w:bookmarkStart w:id="3132" w:name="_Toc453786428"/>
        <w:bookmarkEnd w:id="3124"/>
        <w:bookmarkEnd w:id="3125"/>
        <w:bookmarkEnd w:id="3126"/>
        <w:bookmarkEnd w:id="3127"/>
        <w:bookmarkEnd w:id="3128"/>
        <w:bookmarkEnd w:id="3129"/>
        <w:bookmarkEnd w:id="3130"/>
        <w:bookmarkEnd w:id="3131"/>
        <w:bookmarkEnd w:id="3132"/>
      </w:moveFrom>
    </w:p>
    <w:p w:rsidR="00C0594E" w:rsidDel="009D6D00" w:rsidRDefault="00B706A9">
      <w:pPr>
        <w:pStyle w:val="Heading1"/>
        <w:rPr>
          <w:moveFrom w:id="3133" w:author="Meir Kalter" w:date="2016-06-15T14:46:00Z"/>
        </w:rPr>
        <w:pPrChange w:id="3134" w:author="Meir Kalter" w:date="2016-06-15T15:12:00Z">
          <w:pPr/>
        </w:pPrChange>
      </w:pPr>
      <w:moveFrom w:id="3135" w:author="Meir Kalter" w:date="2016-06-15T14:46:00Z">
        <w:r w:rsidDel="009D6D00">
          <w:t xml:space="preserve">                sdPanel = new meirdev.simulator.gui.customized.panels.CPanelSevenDigit();</w:t>
        </w:r>
        <w:bookmarkStart w:id="3136" w:name="_Toc453765635"/>
        <w:bookmarkStart w:id="3137" w:name="_Toc453766078"/>
        <w:bookmarkStart w:id="3138" w:name="_Toc453767340"/>
        <w:bookmarkStart w:id="3139" w:name="_Toc453767564"/>
        <w:bookmarkStart w:id="3140" w:name="_Toc453767788"/>
        <w:bookmarkStart w:id="3141" w:name="_Toc453768012"/>
        <w:bookmarkStart w:id="3142" w:name="_Toc453768235"/>
        <w:bookmarkStart w:id="3143" w:name="_Toc453785915"/>
        <w:bookmarkStart w:id="3144" w:name="_Toc453786429"/>
        <w:bookmarkEnd w:id="3136"/>
        <w:bookmarkEnd w:id="3137"/>
        <w:bookmarkEnd w:id="3138"/>
        <w:bookmarkEnd w:id="3139"/>
        <w:bookmarkEnd w:id="3140"/>
        <w:bookmarkEnd w:id="3141"/>
        <w:bookmarkEnd w:id="3142"/>
        <w:bookmarkEnd w:id="3143"/>
        <w:bookmarkEnd w:id="3144"/>
      </w:moveFrom>
    </w:p>
    <w:p w:rsidR="00F53646" w:rsidRDefault="00B706A9">
      <w:pPr>
        <w:pStyle w:val="Heading1"/>
        <w:pPrChange w:id="3145" w:author="Meir Kalter" w:date="2016-06-15T15:12:00Z">
          <w:pPr/>
        </w:pPrChange>
      </w:pPr>
      <w:moveFrom w:id="3146" w:author="Meir Kalter" w:date="2016-06-15T14:46:00Z">
        <w:r w:rsidDel="009D6D00">
          <w:lastRenderedPageBreak/>
          <w:tab/>
          <w:t>Update value – using the method setNumber to update the value.</w:t>
        </w:r>
      </w:moveFrom>
      <w:bookmarkStart w:id="3147" w:name="_Toc453680829"/>
      <w:bookmarkStart w:id="3148" w:name="_Toc453786430"/>
      <w:moveFromRangeEnd w:id="2989"/>
      <w:proofErr w:type="gramStart"/>
      <w:ins w:id="3149" w:author="Meir Kalter" w:date="2016-06-14T15:02:00Z">
        <w:r w:rsidR="00F53646">
          <w:t>environment</w:t>
        </w:r>
        <w:proofErr w:type="gramEnd"/>
        <w:r w:rsidR="00F53646">
          <w:t xml:space="preserve"> / programming language</w:t>
        </w:r>
      </w:ins>
      <w:bookmarkEnd w:id="3147"/>
      <w:ins w:id="3150" w:author="Meir Kalter" w:date="2016-06-15T14:49:00Z">
        <w:r w:rsidR="00725880">
          <w:t>/Implementation</w:t>
        </w:r>
      </w:ins>
      <w:bookmarkEnd w:id="3148"/>
    </w:p>
    <w:p w:rsidR="00DF3C89" w:rsidRDefault="00DF3C89">
      <w:pPr>
        <w:rPr>
          <w:ins w:id="3151" w:author="Meir Kalter" w:date="2016-06-15T14:48:00Z"/>
        </w:rPr>
      </w:pPr>
    </w:p>
    <w:p w:rsidR="00DF3C89" w:rsidRDefault="00DF3C89">
      <w:pPr>
        <w:rPr>
          <w:ins w:id="3152" w:author="Meir Kalter" w:date="2016-06-15T14:48:00Z"/>
        </w:rPr>
      </w:pPr>
      <w:ins w:id="3153" w:author="Meir Kalter" w:date="2016-06-15T14:48:00Z">
        <w:r>
          <w:t xml:space="preserve">This section contains the selected </w:t>
        </w:r>
      </w:ins>
      <w:ins w:id="3154" w:author="Meir Kalter" w:date="2016-06-15T14:49:00Z">
        <w:r>
          <w:t>environment</w:t>
        </w:r>
      </w:ins>
      <w:ins w:id="3155" w:author="Meir Kalter" w:date="2016-06-15T14:48:00Z">
        <w:r>
          <w:t>/</w:t>
        </w:r>
      </w:ins>
      <w:ins w:id="3156" w:author="Meir Kalter" w:date="2016-06-15T14:49:00Z">
        <w:r>
          <w:t>languages and implementation of one object of the Simulator.</w:t>
        </w:r>
      </w:ins>
    </w:p>
    <w:p w:rsidR="00C0594E" w:rsidRDefault="008C6E04">
      <w:pPr>
        <w:rPr>
          <w:ins w:id="3157" w:author="Meir Kalter" w:date="2016-06-14T15:04:00Z"/>
        </w:rPr>
      </w:pPr>
      <w:ins w:id="3158" w:author="Meir Kalter" w:date="2016-06-14T15:03:00Z">
        <w:r>
          <w:t>The development was done in Windows 7. NetBeans version 8.1 was the selected IDE for this Simulator.</w:t>
        </w:r>
      </w:ins>
      <w:ins w:id="3159" w:author="Meir Kalter" w:date="2016-06-15T14:48:00Z">
        <w:r w:rsidR="00DF3C89">
          <w:t xml:space="preserve"> Maven was the build system.</w:t>
        </w:r>
      </w:ins>
    </w:p>
    <w:p w:rsidR="008C6E04" w:rsidRDefault="008C6E04">
      <w:pPr>
        <w:rPr>
          <w:ins w:id="3160" w:author="Meir Kalter" w:date="2016-06-14T15:04:00Z"/>
        </w:rPr>
      </w:pPr>
      <w:ins w:id="3161"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495592">
      <w:pPr>
        <w:rPr>
          <w:ins w:id="3162" w:author="Meir Kalter" w:date="2016-06-15T14:46:00Z"/>
        </w:rPr>
      </w:pPr>
      <w:ins w:id="3163" w:author="Meir Kalter" w:date="2016-06-14T15:05:00Z">
        <w:r>
          <w:t xml:space="preserve">Java version was </w:t>
        </w:r>
      </w:ins>
      <w:ins w:id="3164" w:author="Meir Kalter" w:date="2016-06-15T14:46:00Z">
        <w:r w:rsidR="009D6D00">
          <w:t>1.8</w:t>
        </w:r>
      </w:ins>
    </w:p>
    <w:p w:rsidR="009D6D00" w:rsidRDefault="009D6D00" w:rsidP="009D6D00">
      <w:pPr>
        <w:pStyle w:val="Heading2"/>
        <w:rPr>
          <w:moveTo w:id="3165" w:author="Meir Kalter" w:date="2016-06-15T14:46:00Z"/>
        </w:rPr>
      </w:pPr>
      <w:bookmarkStart w:id="3166" w:name="_Toc453786431"/>
      <w:moveToRangeStart w:id="3167" w:author="Meir Kalter" w:date="2016-06-15T14:46:00Z" w:name="move453765339"/>
      <w:moveTo w:id="3168" w:author="Meir Kalter" w:date="2016-06-15T14:46:00Z">
        <w:r w:rsidRPr="002A2F94">
          <w:t>Implementations</w:t>
        </w:r>
        <w:bookmarkEnd w:id="3166"/>
      </w:moveTo>
    </w:p>
    <w:p w:rsidR="009D6D00" w:rsidRDefault="009D6D00">
      <w:pPr>
        <w:pStyle w:val="Heading3"/>
        <w:rPr>
          <w:moveTo w:id="3169" w:author="Meir Kalter" w:date="2016-06-15T14:46:00Z"/>
        </w:rPr>
        <w:pPrChange w:id="3170" w:author="Meir Kalter" w:date="2016-06-15T14:47:00Z">
          <w:pPr>
            <w:pStyle w:val="Heading31"/>
            <w:numPr>
              <w:ilvl w:val="2"/>
              <w:numId w:val="20"/>
            </w:numPr>
            <w:ind w:left="708" w:hanging="708"/>
          </w:pPr>
        </w:pPrChange>
      </w:pPr>
      <w:bookmarkStart w:id="3171" w:name="_Toc453786432"/>
      <w:moveTo w:id="3172" w:author="Meir Kalter" w:date="2016-06-15T14:46:00Z">
        <w:r w:rsidRPr="007951C0">
          <w:rPr>
            <w:rPrChange w:id="3173" w:author="Meir Kalter" w:date="2016-06-15T14:47:00Z">
              <w:rPr>
                <w:rFonts w:eastAsia="Arial Unicode MS" w:cs="Arial Unicode MS"/>
                <w:b/>
                <w:bCs/>
              </w:rPr>
            </w:rPrChange>
          </w:rPr>
          <w:t>Seven</w:t>
        </w:r>
        <w:r>
          <w:rPr>
            <w:rFonts w:eastAsia="Arial Unicode MS" w:cs="Arial Unicode MS"/>
          </w:rPr>
          <w:t xml:space="preserve"> digit</w:t>
        </w:r>
        <w:bookmarkEnd w:id="3171"/>
      </w:moveTo>
    </w:p>
    <w:p w:rsidR="009D6D00" w:rsidRDefault="009D6D00">
      <w:pPr>
        <w:pStyle w:val="Heading41"/>
        <w:ind w:left="708" w:firstLine="0"/>
        <w:rPr>
          <w:moveTo w:id="3174" w:author="Meir Kalter" w:date="2016-06-15T14:46:00Z"/>
        </w:rPr>
        <w:pPrChange w:id="3175" w:author="Meir Kalter" w:date="2016-06-15T14:47:00Z">
          <w:pPr>
            <w:pStyle w:val="Heading41"/>
            <w:numPr>
              <w:ilvl w:val="3"/>
              <w:numId w:val="20"/>
            </w:numPr>
            <w:ind w:left="708" w:hanging="708"/>
          </w:pPr>
        </w:pPrChange>
      </w:pPr>
      <w:moveTo w:id="3176" w:author="Meir Kalter" w:date="2016-06-15T14:46:00Z">
        <w:r>
          <w:rPr>
            <w:rFonts w:eastAsia="Arial Unicode MS" w:cs="Arial Unicode MS"/>
          </w:rPr>
          <w:t>High level design:</w:t>
        </w:r>
      </w:moveTo>
    </w:p>
    <w:p w:rsidR="009D6D00" w:rsidRDefault="009D6D00" w:rsidP="009D6D00">
      <w:pPr>
        <w:ind w:left="360"/>
        <w:rPr>
          <w:moveTo w:id="3177" w:author="Meir Kalter" w:date="2016-06-15T14:46:00Z"/>
        </w:rPr>
      </w:pPr>
      <w:moveTo w:id="3178"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pPr>
        <w:pStyle w:val="Heading41"/>
        <w:ind w:left="708" w:firstLine="0"/>
        <w:rPr>
          <w:moveTo w:id="3179" w:author="Meir Kalter" w:date="2016-06-15T14:46:00Z"/>
        </w:rPr>
        <w:pPrChange w:id="3180" w:author="Meir Kalter" w:date="2016-06-15T14:48:00Z">
          <w:pPr>
            <w:pStyle w:val="Heading41"/>
            <w:numPr>
              <w:ilvl w:val="3"/>
              <w:numId w:val="20"/>
            </w:numPr>
            <w:ind w:left="708" w:hanging="708"/>
          </w:pPr>
        </w:pPrChange>
      </w:pPr>
      <w:moveTo w:id="3181" w:author="Meir Kalter" w:date="2016-06-15T14:46:00Z">
        <w:r>
          <w:rPr>
            <w:rFonts w:eastAsia="Arial Unicode MS" w:cs="Arial Unicode MS"/>
          </w:rPr>
          <w:t>UML class diagram of class</w:t>
        </w:r>
      </w:moveTo>
    </w:p>
    <w:p w:rsidR="009D6D00" w:rsidRDefault="009D6D00" w:rsidP="009D6D00">
      <w:pPr>
        <w:rPr>
          <w:moveTo w:id="3182" w:author="Meir Kalter" w:date="2016-06-15T14:46:00Z"/>
        </w:rPr>
      </w:pPr>
      <w:moveTo w:id="3183" w:author="Meir Kalter" w:date="2016-06-15T14:46:00Z">
        <w:r>
          <w:rPr>
            <w:noProof/>
            <w:lang w:eastAsia="en-US" w:bidi="he-IL"/>
          </w:rPr>
          <w:drawing>
            <wp:inline distT="0" distB="0" distL="0" distR="0" wp14:anchorId="4613034B" wp14:editId="62722458">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3184" w:author="Meir Kalter" w:date="2016-06-15T14:46:00Z"/>
        </w:rPr>
        <w:pPrChange w:id="3185" w:author="Meir Kalter" w:date="2016-06-15T14:48:00Z">
          <w:pPr>
            <w:pStyle w:val="Heading41"/>
            <w:numPr>
              <w:ilvl w:val="3"/>
              <w:numId w:val="20"/>
            </w:numPr>
            <w:ind w:left="708" w:hanging="708"/>
          </w:pPr>
        </w:pPrChange>
      </w:pPr>
      <w:moveTo w:id="3186" w:author="Meir Kalter" w:date="2016-06-15T14:46:00Z">
        <w:r>
          <w:rPr>
            <w:rFonts w:eastAsia="Arial Unicode MS" w:cs="Arial Unicode MS"/>
          </w:rPr>
          <w:t>Methods</w:t>
        </w:r>
      </w:moveTo>
    </w:p>
    <w:p w:rsidR="009D6D00" w:rsidRDefault="009D6D00" w:rsidP="009D6D00">
      <w:pPr>
        <w:rPr>
          <w:moveTo w:id="3187" w:author="Meir Kalter" w:date="2016-06-15T14:46:00Z"/>
        </w:rPr>
      </w:pPr>
      <w:moveTo w:id="3188"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3189" w:author="Meir Kalter" w:date="2016-06-15T14:46:00Z"/>
        </w:rPr>
      </w:pPr>
      <w:moveTo w:id="3190"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pPr>
        <w:pStyle w:val="Heading41"/>
        <w:ind w:left="708" w:firstLine="0"/>
        <w:rPr>
          <w:moveTo w:id="3191" w:author="Meir Kalter" w:date="2016-06-15T14:46:00Z"/>
        </w:rPr>
        <w:pPrChange w:id="3192" w:author="Meir Kalter" w:date="2016-06-15T14:48:00Z">
          <w:pPr>
            <w:pStyle w:val="Heading41"/>
            <w:numPr>
              <w:ilvl w:val="3"/>
              <w:numId w:val="20"/>
            </w:numPr>
            <w:ind w:left="708" w:hanging="708"/>
          </w:pPr>
        </w:pPrChange>
      </w:pPr>
      <w:moveTo w:id="3193"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3194" w:author="Meir Kalter" w:date="2016-06-15T14:46:00Z"/>
        </w:rPr>
      </w:pPr>
      <w:moveTo w:id="3195"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3198" w:author="Meir Kalter" w:date="2016-06-15T14:46:00Z"/>
        </w:rPr>
      </w:pPr>
      <w:moveTo w:id="3199"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moveTo w:id="3200" w:author="Meir Kalter" w:date="2016-06-15T14:46:00Z"/>
          <w:rFonts w:eastAsia="Arial Unicode MS" w:cs="Arial Unicode MS"/>
        </w:rPr>
      </w:pPr>
      <w:moveTo w:id="3201"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moveToRangeEnd w:id="3167"/>
    <w:p w:rsidR="009D6D00" w:rsidRDefault="009D6D00"/>
    <w:p w:rsidR="00C0594E" w:rsidRDefault="00B706A9">
      <w:pPr>
        <w:pStyle w:val="Encabezam"/>
      </w:pPr>
      <w:r>
        <w:br w:type="page"/>
      </w:r>
    </w:p>
    <w:p w:rsidR="001532BB" w:rsidRDefault="001532BB">
      <w:pPr>
        <w:pStyle w:val="Heading1"/>
        <w:rPr>
          <w:ins w:id="3202" w:author="Meir Kalter" w:date="2016-06-20T07:39:00Z"/>
        </w:rPr>
        <w:pPrChange w:id="3203" w:author="Meir Kalter" w:date="2016-06-15T15:12:00Z">
          <w:pPr>
            <w:pStyle w:val="Encabezam"/>
            <w:numPr>
              <w:numId w:val="32"/>
            </w:numPr>
            <w:ind w:left="266" w:hanging="266"/>
          </w:pPr>
        </w:pPrChange>
      </w:pPr>
      <w:bookmarkStart w:id="3204" w:name="_Toc453680830"/>
      <w:bookmarkStart w:id="3205" w:name="_Toc453786433"/>
      <w:ins w:id="3206" w:author="Meir Kalter" w:date="2016-06-20T07:38:00Z">
        <w:r>
          <w:lastRenderedPageBreak/>
          <w:t>Assemble working</w:t>
        </w:r>
      </w:ins>
    </w:p>
    <w:p w:rsidR="001532BB" w:rsidRDefault="001532BB">
      <w:pPr>
        <w:rPr>
          <w:ins w:id="3207" w:author="Meir Kalter" w:date="2016-06-20T07:39:00Z"/>
        </w:rPr>
        <w:pPrChange w:id="3208" w:author="Meir Kalter" w:date="2016-06-20T07:39:00Z">
          <w:pPr>
            <w:pStyle w:val="Encabezam"/>
            <w:numPr>
              <w:numId w:val="32"/>
            </w:numPr>
            <w:ind w:left="266" w:hanging="266"/>
          </w:pPr>
        </w:pPrChange>
      </w:pPr>
    </w:p>
    <w:p w:rsidR="001532BB" w:rsidRDefault="001532BB">
      <w:pPr>
        <w:rPr>
          <w:ins w:id="3209" w:author="Meir Kalter" w:date="2016-06-20T07:39:00Z"/>
        </w:rPr>
        <w:pPrChange w:id="3210" w:author="Meir Kalter" w:date="2016-06-20T07:39:00Z">
          <w:pPr>
            <w:pStyle w:val="Encabezam"/>
            <w:numPr>
              <w:numId w:val="32"/>
            </w:numPr>
            <w:ind w:left="266" w:hanging="266"/>
          </w:pPr>
        </w:pPrChange>
      </w:pPr>
      <w:ins w:id="3211" w:author="Meir Kalter" w:date="2016-06-20T07:39:00Z">
        <w:r>
          <w:t>This section will describe the abilities of the assembler.</w:t>
        </w:r>
      </w:ins>
    </w:p>
    <w:p w:rsidR="001532BB" w:rsidRDefault="001532BB">
      <w:pPr>
        <w:rPr>
          <w:ins w:id="3212" w:author="Meir Kalter" w:date="2016-06-20T07:41:00Z"/>
        </w:rPr>
        <w:pPrChange w:id="3213" w:author="Meir Kalter" w:date="2016-06-20T07:39:00Z">
          <w:pPr>
            <w:pStyle w:val="Encabezam"/>
            <w:numPr>
              <w:numId w:val="32"/>
            </w:numPr>
            <w:ind w:left="266" w:hanging="266"/>
          </w:pPr>
        </w:pPrChange>
      </w:pPr>
      <w:ins w:id="3214" w:author="Meir Kalter" w:date="2016-06-20T07:39:00Z">
        <w:r>
          <w:t xml:space="preserve">The shell command receive input file </w:t>
        </w:r>
      </w:ins>
      <w:ins w:id="3215" w:author="Meir Kalter" w:date="2016-06-20T07:40:00Z">
        <w:r>
          <w:t xml:space="preserve">according to the </w:t>
        </w:r>
      </w:ins>
      <w:ins w:id="3216" w:author="Meir Kalter" w:date="2016-06-20T07:41:00Z">
        <w:r>
          <w:t>parameter of the java execution.</w:t>
        </w:r>
      </w:ins>
    </w:p>
    <w:p w:rsidR="001532BB" w:rsidRDefault="001532BB">
      <w:pPr>
        <w:rPr>
          <w:ins w:id="3217" w:author="Meir Kalter" w:date="2016-06-20T07:41:00Z"/>
        </w:rPr>
        <w:pPrChange w:id="3218" w:author="Meir Kalter" w:date="2016-06-20T07:39:00Z">
          <w:pPr>
            <w:pStyle w:val="Encabezam"/>
            <w:numPr>
              <w:numId w:val="32"/>
            </w:numPr>
            <w:ind w:left="266" w:hanging="266"/>
          </w:pPr>
        </w:pPrChange>
      </w:pPr>
      <w:ins w:id="3219" w:author="Meir Kalter" w:date="2016-06-20T07:41:00Z">
        <w:r>
          <w:t>For example:</w:t>
        </w:r>
      </w:ins>
    </w:p>
    <w:p w:rsidR="001532BB" w:rsidRDefault="001532BB">
      <w:pPr>
        <w:rPr>
          <w:ins w:id="3220" w:author="Meir Kalter" w:date="2016-06-20T07:41:00Z"/>
        </w:rPr>
        <w:pPrChange w:id="3221" w:author="Meir Kalter" w:date="2016-06-20T07:39:00Z">
          <w:pPr>
            <w:pStyle w:val="Encabezam"/>
            <w:numPr>
              <w:numId w:val="32"/>
            </w:numPr>
            <w:ind w:left="266" w:hanging="266"/>
          </w:pPr>
        </w:pPrChange>
      </w:pPr>
      <w:ins w:id="3222" w:author="Meir Kalter" w:date="2016-06-20T07:41:00Z">
        <w:r>
          <w:t>With the following command – it will assemble the file test.asm</w:t>
        </w:r>
      </w:ins>
      <w:ins w:id="3223" w:author="Meir Kalter" w:date="2016-06-20T07:42:00Z">
        <w:r>
          <w:t xml:space="preserve"> [</w:t>
        </w:r>
      </w:ins>
      <w:ins w:id="3224" w:author="Meir Kalter" w:date="2016-06-20T07:43:00Z">
        <w:r>
          <w:t>the real command will be on the same line, so please do not care to the EOL which currently is inside the doc.</w:t>
        </w:r>
      </w:ins>
      <w:ins w:id="3225" w:author="Meir Kalter" w:date="2016-06-20T07:42:00Z">
        <w:r>
          <w:t>]</w:t>
        </w:r>
      </w:ins>
    </w:p>
    <w:p w:rsidR="001532BB" w:rsidRDefault="001532BB">
      <w:pPr>
        <w:rPr>
          <w:ins w:id="3226" w:author="Meir Kalter" w:date="2016-06-20T07:44:00Z"/>
        </w:rPr>
        <w:pPrChange w:id="3227" w:author="Meir Kalter" w:date="2016-06-20T07:39:00Z">
          <w:pPr>
            <w:pStyle w:val="Encabezam"/>
            <w:numPr>
              <w:numId w:val="32"/>
            </w:numPr>
            <w:ind w:left="266" w:hanging="266"/>
          </w:pPr>
        </w:pPrChange>
      </w:pPr>
      <w:proofErr w:type="gramStart"/>
      <w:ins w:id="3228" w:author="Meir Kalter" w:date="2016-06-20T07:41:00Z">
        <w:r w:rsidRPr="001532BB">
          <w:rPr>
            <w:rPrChange w:id="3229" w:author="Meir Kalter" w:date="2016-06-20T07:42:00Z">
              <w:rPr>
                <w:rFonts w:ascii="System" w:eastAsia="Arial Unicode MS" w:hAnsi="System" w:cs="System"/>
                <w:color w:val="auto"/>
                <w:sz w:val="20"/>
                <w:szCs w:val="20"/>
                <w:lang w:bidi="he-IL"/>
              </w:rPr>
            </w:rPrChange>
          </w:rPr>
          <w:t>java</w:t>
        </w:r>
        <w:proofErr w:type="gramEnd"/>
        <w:r w:rsidRPr="001532BB">
          <w:rPr>
            <w:rPrChange w:id="3230" w:author="Meir Kalter" w:date="2016-06-20T07:42:00Z">
              <w:rPr>
                <w:rFonts w:ascii="System" w:eastAsia="Arial Unicode MS" w:hAnsi="System" w:cs="System"/>
                <w:color w:val="auto"/>
                <w:sz w:val="20"/>
                <w:szCs w:val="20"/>
                <w:lang w:bidi="he-IL"/>
              </w:rPr>
            </w:rPrChange>
          </w:rPr>
          <w:t xml:space="preserve"> -</w:t>
        </w:r>
        <w:proofErr w:type="spellStart"/>
        <w:r w:rsidRPr="001532BB">
          <w:rPr>
            <w:rPrChange w:id="3231" w:author="Meir Kalter" w:date="2016-06-20T07:42:00Z">
              <w:rPr>
                <w:rFonts w:ascii="System" w:eastAsia="Arial Unicode MS" w:hAnsi="System" w:cs="System"/>
                <w:color w:val="auto"/>
                <w:sz w:val="20"/>
                <w:szCs w:val="20"/>
                <w:lang w:bidi="he-IL"/>
              </w:rPr>
            </w:rPrChange>
          </w:rPr>
          <w:t>cp</w:t>
        </w:r>
        <w:proofErr w:type="spellEnd"/>
        <w:r w:rsidRPr="001532BB">
          <w:rPr>
            <w:rPrChange w:id="3232" w:author="Meir Kalter" w:date="2016-06-20T07:42:00Z">
              <w:rPr>
                <w:rFonts w:ascii="System" w:eastAsia="Arial Unicode MS" w:hAnsi="System" w:cs="System"/>
                <w:color w:val="auto"/>
                <w:sz w:val="20"/>
                <w:szCs w:val="20"/>
                <w:lang w:bidi="he-IL"/>
              </w:rPr>
            </w:rPrChange>
          </w:rPr>
          <w:t xml:space="preserve"> SimEasy8-jar-with-dependencies.jar  meirdev.simulator.simeasy8.AssemblerReader test.asm</w:t>
        </w:r>
      </w:ins>
    </w:p>
    <w:p w:rsidR="000802FB" w:rsidRDefault="000802FB">
      <w:pPr>
        <w:rPr>
          <w:ins w:id="3233" w:author="Meir Kalter" w:date="2016-06-20T07:45:00Z"/>
        </w:rPr>
        <w:pPrChange w:id="3234" w:author="Meir Kalter" w:date="2016-06-20T07:39:00Z">
          <w:pPr>
            <w:pStyle w:val="Encabezam"/>
            <w:numPr>
              <w:numId w:val="32"/>
            </w:numPr>
            <w:ind w:left="266" w:hanging="266"/>
          </w:pPr>
        </w:pPrChange>
      </w:pPr>
      <w:ins w:id="3235" w:author="Meir Kalter" w:date="2016-06-20T07:44:00Z">
        <w:r>
          <w:t xml:space="preserve">In case that file wasn’t </w:t>
        </w:r>
      </w:ins>
      <w:ins w:id="3236" w:author="Meir Kalter" w:date="2016-06-20T18:29:00Z">
        <w:r w:rsidR="00577122">
          <w:t>exists</w:t>
        </w:r>
      </w:ins>
      <w:ins w:id="3237" w:author="Meir Kalter" w:date="2016-06-20T07:44:00Z">
        <w:r>
          <w:t xml:space="preserve"> – it will display the error: </w:t>
        </w:r>
      </w:ins>
    </w:p>
    <w:p w:rsidR="000802FB" w:rsidRDefault="000802FB">
      <w:pPr>
        <w:rPr>
          <w:ins w:id="3238" w:author="Meir Kalter" w:date="2016-06-20T07:45:00Z"/>
        </w:rPr>
        <w:pPrChange w:id="3239" w:author="Meir Kalter" w:date="2016-06-20T07:39:00Z">
          <w:pPr>
            <w:pStyle w:val="Encabezam"/>
            <w:numPr>
              <w:numId w:val="32"/>
            </w:numPr>
            <w:ind w:left="266" w:hanging="266"/>
          </w:pPr>
        </w:pPrChange>
      </w:pPr>
      <w:ins w:id="3240" w:author="Meir Kalter" w:date="2016-06-20T07:45:00Z">
        <w:r>
          <w:t xml:space="preserve">   </w:t>
        </w:r>
        <w:r w:rsidRPr="000802FB">
          <w:t xml:space="preserve">Parameter issue - file does not </w:t>
        </w:r>
        <w:proofErr w:type="gramStart"/>
        <w:r w:rsidRPr="000802FB">
          <w:t>exist:</w:t>
        </w:r>
        <w:proofErr w:type="gramEnd"/>
        <w:r>
          <w:t>[&lt;full file name&gt;]</w:t>
        </w:r>
      </w:ins>
    </w:p>
    <w:p w:rsidR="000802FB" w:rsidRDefault="000802FB">
      <w:pPr>
        <w:rPr>
          <w:ins w:id="3241" w:author="Meir Kalter" w:date="2016-06-20T07:46:00Z"/>
        </w:rPr>
        <w:pPrChange w:id="3242" w:author="Meir Kalter" w:date="2016-06-20T07:39:00Z">
          <w:pPr>
            <w:pStyle w:val="Encabezam"/>
            <w:numPr>
              <w:numId w:val="32"/>
            </w:numPr>
            <w:ind w:left="266" w:hanging="266"/>
          </w:pPr>
        </w:pPrChange>
      </w:pPr>
      <w:ins w:id="3243" w:author="Meir Kalter" w:date="2016-06-20T07:45:00Z">
        <w:r>
          <w:t xml:space="preserve">   So, the user should put the file according to the place which </w:t>
        </w:r>
      </w:ins>
      <w:ins w:id="3244" w:author="Meir Kalter" w:date="2016-06-20T07:46:00Z">
        <w:r>
          <w:t>appeared</w:t>
        </w:r>
      </w:ins>
      <w:ins w:id="3245" w:author="Meir Kalter" w:date="2016-06-20T07:45:00Z">
        <w:r>
          <w:t xml:space="preserve"> in the </w:t>
        </w:r>
      </w:ins>
      <w:ins w:id="3246" w:author="Meir Kalter" w:date="2016-06-20T07:46:00Z">
        <w:r>
          <w:t>error</w:t>
        </w:r>
      </w:ins>
      <w:ins w:id="3247" w:author="Meir Kalter" w:date="2016-06-20T07:45:00Z">
        <w:r>
          <w:t>.</w:t>
        </w:r>
      </w:ins>
    </w:p>
    <w:p w:rsidR="000802FB" w:rsidRDefault="00185042">
      <w:pPr>
        <w:rPr>
          <w:ins w:id="3248" w:author="Meir Kalter" w:date="2016-06-20T08:01:00Z"/>
        </w:rPr>
        <w:pPrChange w:id="3249" w:author="Meir Kalter" w:date="2016-06-20T07:39:00Z">
          <w:pPr>
            <w:pStyle w:val="Encabezam"/>
            <w:numPr>
              <w:numId w:val="32"/>
            </w:numPr>
            <w:ind w:left="266" w:hanging="266"/>
          </w:pPr>
        </w:pPrChange>
      </w:pPr>
      <w:ins w:id="3250" w:author="Meir Kalter" w:date="2016-06-20T08:01:00Z">
        <w:r>
          <w:t>While the reading of the file:</w:t>
        </w:r>
      </w:ins>
    </w:p>
    <w:p w:rsidR="00185042" w:rsidRDefault="00185042">
      <w:pPr>
        <w:pStyle w:val="ListParagraph"/>
        <w:numPr>
          <w:ilvl w:val="3"/>
          <w:numId w:val="30"/>
        </w:numPr>
        <w:tabs>
          <w:tab w:val="clear" w:pos="2832"/>
          <w:tab w:val="num" w:pos="900"/>
        </w:tabs>
        <w:ind w:hanging="2214"/>
        <w:rPr>
          <w:ins w:id="3251" w:author="Meir Kalter" w:date="2016-06-20T08:02:00Z"/>
        </w:rPr>
        <w:pPrChange w:id="3252" w:author="Meir Kalter" w:date="2016-06-20T08:02:00Z">
          <w:pPr>
            <w:pStyle w:val="Encabezam"/>
            <w:numPr>
              <w:numId w:val="32"/>
            </w:numPr>
            <w:ind w:left="266" w:hanging="266"/>
          </w:pPr>
        </w:pPrChange>
      </w:pPr>
      <w:ins w:id="3253" w:author="Meir Kalter" w:date="2016-06-20T08:02:00Z">
        <w:r>
          <w:t>No comment exists in the file.</w:t>
        </w:r>
      </w:ins>
    </w:p>
    <w:p w:rsidR="00185042" w:rsidRDefault="00185042">
      <w:pPr>
        <w:pStyle w:val="ListParagraph"/>
        <w:numPr>
          <w:ilvl w:val="3"/>
          <w:numId w:val="30"/>
        </w:numPr>
        <w:tabs>
          <w:tab w:val="clear" w:pos="2832"/>
          <w:tab w:val="num" w:pos="900"/>
        </w:tabs>
        <w:ind w:hanging="2214"/>
        <w:rPr>
          <w:ins w:id="3254" w:author="Meir Kalter" w:date="2016-06-20T18:29:00Z"/>
        </w:rPr>
        <w:pPrChange w:id="3255" w:author="Meir Kalter" w:date="2016-06-20T08:02:00Z">
          <w:pPr>
            <w:pStyle w:val="Encabezam"/>
            <w:numPr>
              <w:numId w:val="32"/>
            </w:numPr>
            <w:ind w:left="266" w:hanging="266"/>
          </w:pPr>
        </w:pPrChange>
      </w:pPr>
      <w:ins w:id="3256" w:author="Meir Kalter" w:date="2016-06-20T08:02:00Z">
        <w:r>
          <w:t xml:space="preserve">Max size of the file is the memory available to this machine. </w:t>
        </w:r>
      </w:ins>
      <w:ins w:id="3257" w:author="Meir Kalter" w:date="2016-06-20T08:03:00Z">
        <w:r>
          <w:t>Currently – the max memory which could be is 256. The reader will throw error when the number of lines will be more than 512.</w:t>
        </w:r>
      </w:ins>
    </w:p>
    <w:p w:rsidR="00577122" w:rsidRDefault="00577122" w:rsidP="00785CB7">
      <w:pPr>
        <w:rPr>
          <w:ins w:id="3258" w:author="Meir Kalter" w:date="2016-06-20T18:30:00Z"/>
        </w:rPr>
        <w:pPrChange w:id="3259" w:author="Meir Kalter" w:date="2016-06-20T18:32:00Z">
          <w:pPr>
            <w:pStyle w:val="Heading1"/>
          </w:pPr>
        </w:pPrChange>
      </w:pPr>
      <w:ins w:id="3260" w:author="Meir Kalter" w:date="2016-06-20T18:29:00Z">
        <w:r>
          <w:t xml:space="preserve">In case of too </w:t>
        </w:r>
      </w:ins>
      <w:ins w:id="3261" w:author="Meir Kalter" w:date="2016-06-20T18:31:00Z">
        <w:r w:rsidR="00785CB7">
          <w:t>many lines</w:t>
        </w:r>
      </w:ins>
      <w:ins w:id="3262" w:author="Meir Kalter" w:date="2016-06-20T18:29:00Z">
        <w:r>
          <w:t xml:space="preserve"> </w:t>
        </w:r>
      </w:ins>
      <w:ins w:id="3263" w:author="Meir Kalter" w:date="2016-06-20T18:31:00Z">
        <w:r w:rsidR="00785CB7">
          <w:t>– the file contains more lines than 256 which is the size of instruction area</w:t>
        </w:r>
      </w:ins>
      <w:ins w:id="3264" w:author="Meir Kalter" w:date="2016-06-20T18:32:00Z">
        <w:r w:rsidR="00785CB7">
          <w:t xml:space="preserve"> – the following error will be shown:</w:t>
        </w:r>
      </w:ins>
    </w:p>
    <w:p w:rsidR="00577122" w:rsidRDefault="00577122" w:rsidP="00F32256">
      <w:pPr>
        <w:rPr>
          <w:ins w:id="3265" w:author="Meir Kalter" w:date="2016-06-20T19:05:00Z"/>
        </w:rPr>
        <w:pPrChange w:id="3266" w:author="Meir Kalter" w:date="2016-06-20T18:31:00Z">
          <w:pPr>
            <w:pStyle w:val="Encabezam"/>
            <w:numPr>
              <w:numId w:val="32"/>
            </w:numPr>
            <w:ind w:left="266" w:hanging="266"/>
          </w:pPr>
        </w:pPrChange>
      </w:pPr>
      <w:ins w:id="3267" w:author="Meir Kalter" w:date="2016-06-20T18:30:00Z">
        <w:r w:rsidRPr="00577122">
          <w:t xml:space="preserve">Jun 20, 2016 6:25:55 PM meirdev.simulator.simeasy8.AssemblerReader </w:t>
        </w:r>
        <w:proofErr w:type="spellStart"/>
        <w:r w:rsidRPr="00577122">
          <w:t>verifyFileSizeSEVERE</w:t>
        </w:r>
        <w:proofErr w:type="spellEnd"/>
        <w:r w:rsidRPr="00577122">
          <w:t xml:space="preserve">: The file contains too </w:t>
        </w:r>
        <w:proofErr w:type="gramStart"/>
        <w:r w:rsidRPr="00577122">
          <w:t>much lines</w:t>
        </w:r>
        <w:proofErr w:type="gramEnd"/>
        <w:r w:rsidRPr="00577122">
          <w:t xml:space="preserve">. </w:t>
        </w:r>
        <w:proofErr w:type="gramStart"/>
        <w:r w:rsidRPr="00577122">
          <w:t>:[</w:t>
        </w:r>
        <w:proofErr w:type="gramEnd"/>
        <w:r w:rsidRPr="00577122">
          <w:t>3</w:t>
        </w:r>
      </w:ins>
      <w:ins w:id="3268" w:author="Meir Kalter" w:date="2016-06-20T18:31:00Z">
        <w:r w:rsidR="00F32256">
          <w:t>1</w:t>
        </w:r>
      </w:ins>
      <w:ins w:id="3269" w:author="Meir Kalter" w:date="2016-06-20T18:30:00Z">
        <w:r w:rsidRPr="00577122">
          <w:t xml:space="preserve">6]. The max number could </w:t>
        </w:r>
        <w:proofErr w:type="gramStart"/>
        <w:r w:rsidRPr="00577122">
          <w:t>be :2</w:t>
        </w:r>
      </w:ins>
      <w:ins w:id="3270" w:author="Meir Kalter" w:date="2016-06-20T18:31:00Z">
        <w:r w:rsidR="00F32256">
          <w:t>56</w:t>
        </w:r>
      </w:ins>
      <w:proofErr w:type="gramEnd"/>
    </w:p>
    <w:p w:rsidR="00F51E8E" w:rsidRDefault="00F51E8E" w:rsidP="00F51E8E">
      <w:pPr>
        <w:rPr>
          <w:ins w:id="3271" w:author="Meir Kalter" w:date="2016-06-20T19:06:00Z"/>
        </w:rPr>
        <w:pPrChange w:id="3272" w:author="Meir Kalter" w:date="2016-06-20T19:06:00Z">
          <w:pPr>
            <w:pStyle w:val="Encabezam"/>
            <w:numPr>
              <w:numId w:val="32"/>
            </w:numPr>
            <w:ind w:left="266" w:hanging="266"/>
          </w:pPr>
        </w:pPrChange>
      </w:pPr>
      <w:ins w:id="3273" w:author="Meir Kalter" w:date="2016-06-20T19:05:00Z">
        <w:r>
          <w:t xml:space="preserve">In case that additional space was </w:t>
        </w:r>
        <w:proofErr w:type="spellStart"/>
        <w:r>
          <w:t>beteen</w:t>
        </w:r>
        <w:proofErr w:type="spellEnd"/>
        <w:r>
          <w:t xml:space="preserve"> the command and the operand, the </w:t>
        </w:r>
      </w:ins>
      <w:ins w:id="3274" w:author="Meir Kalter" w:date="2016-06-20T19:06:00Z">
        <w:r>
          <w:t>following</w:t>
        </w:r>
      </w:ins>
      <w:ins w:id="3275" w:author="Meir Kalter" w:date="2016-06-20T19:05:00Z">
        <w:r>
          <w:t xml:space="preserve"> </w:t>
        </w:r>
      </w:ins>
      <w:ins w:id="3276" w:author="Meir Kalter" w:date="2016-06-20T19:06:00Z">
        <w:r>
          <w:t xml:space="preserve">error will be </w:t>
        </w:r>
      </w:ins>
      <w:ins w:id="3277" w:author="Meir Kalter" w:date="2016-06-20T19:09:00Z">
        <w:r w:rsidR="00C06A96">
          <w:t>viewed</w:t>
        </w:r>
      </w:ins>
      <w:ins w:id="3278" w:author="Meir Kalter" w:date="2016-06-20T19:06:00Z">
        <w:r>
          <w:t>:</w:t>
        </w:r>
      </w:ins>
    </w:p>
    <w:p w:rsidR="00F51E8E" w:rsidRDefault="00F51E8E" w:rsidP="00F51E8E">
      <w:pPr>
        <w:rPr>
          <w:ins w:id="3279" w:author="Meir Kalter" w:date="2016-06-20T19:06:00Z"/>
        </w:rPr>
      </w:pPr>
      <w:ins w:id="3280" w:author="Meir Kalter" w:date="2016-06-20T19:06:00Z">
        <w:r>
          <w:t>SEVERE: Assemble Error- Operand's command contains</w:t>
        </w:r>
        <w:proofErr w:type="gramStart"/>
        <w:r>
          <w:t>: :</w:t>
        </w:r>
        <w:proofErr w:type="gramEnd"/>
        <w:r>
          <w:t>.[],MOVE  RA,43, In line :2</w:t>
        </w:r>
      </w:ins>
    </w:p>
    <w:p w:rsidR="00F51E8E" w:rsidRDefault="00F51E8E" w:rsidP="00F51E8E">
      <w:pPr>
        <w:rPr>
          <w:ins w:id="3281" w:author="Meir Kalter" w:date="2016-06-20T19:06:00Z"/>
        </w:rPr>
        <w:pPrChange w:id="3282" w:author="Meir Kalter" w:date="2016-06-20T18:31:00Z">
          <w:pPr>
            <w:pStyle w:val="Encabezam"/>
            <w:numPr>
              <w:numId w:val="32"/>
            </w:numPr>
            <w:ind w:left="266" w:hanging="266"/>
          </w:pPr>
        </w:pPrChange>
      </w:pPr>
      <w:ins w:id="3283" w:author="Meir Kalter" w:date="2016-06-20T19:06:00Z">
        <w:r>
          <w:t xml:space="preserve">Jun 20, 2016 7:00:11 PM meirdev.simulator.simeasy8.AssemblerReader </w:t>
        </w:r>
        <w:proofErr w:type="spellStart"/>
        <w:r>
          <w:t>assebleLines</w:t>
        </w:r>
      </w:ins>
      <w:proofErr w:type="spellEnd"/>
      <w:ins w:id="3284" w:author="Meir Kalter" w:date="2016-06-20T19:05:00Z">
        <w:r>
          <w:t xml:space="preserve"> </w:t>
        </w:r>
      </w:ins>
    </w:p>
    <w:p w:rsidR="00F55338" w:rsidRDefault="00F55338" w:rsidP="00F51E8E">
      <w:pPr>
        <w:rPr>
          <w:ins w:id="3285" w:author="Meir Kalter" w:date="2016-06-20T19:06:00Z"/>
        </w:rPr>
        <w:pPrChange w:id="3286" w:author="Meir Kalter" w:date="2016-06-20T18:31:00Z">
          <w:pPr>
            <w:pStyle w:val="Encabezam"/>
            <w:numPr>
              <w:numId w:val="32"/>
            </w:numPr>
            <w:ind w:left="266" w:hanging="266"/>
          </w:pPr>
        </w:pPrChange>
      </w:pPr>
      <w:ins w:id="3287" w:author="Meir Kalter" w:date="2016-06-20T19:06:00Z">
        <w:r>
          <w:t>The display of the error is only when the assembled was done in the shell.</w:t>
        </w:r>
      </w:ins>
    </w:p>
    <w:p w:rsidR="00F55338" w:rsidRDefault="00F55338" w:rsidP="00F51E8E">
      <w:pPr>
        <w:rPr>
          <w:ins w:id="3288" w:author="Meir Kalter" w:date="2016-06-20T19:08:00Z"/>
        </w:rPr>
        <w:pPrChange w:id="3289" w:author="Meir Kalter" w:date="2016-06-20T18:31:00Z">
          <w:pPr>
            <w:pStyle w:val="Encabezam"/>
            <w:numPr>
              <w:numId w:val="32"/>
            </w:numPr>
            <w:ind w:left="266" w:hanging="266"/>
          </w:pPr>
        </w:pPrChange>
      </w:pPr>
      <w:ins w:id="3290" w:author="Meir Kalter" w:date="2016-06-20T19:07:00Z">
        <w:r>
          <w:t xml:space="preserve">In case of it will be done from the </w:t>
        </w:r>
        <w:proofErr w:type="spellStart"/>
        <w:proofErr w:type="gramStart"/>
        <w:r>
          <w:t>gui</w:t>
        </w:r>
        <w:proofErr w:type="spellEnd"/>
        <w:proofErr w:type="gramEnd"/>
        <w:r>
          <w:t xml:space="preserve"> </w:t>
        </w:r>
      </w:ins>
      <w:ins w:id="3291" w:author="Meir Kalter" w:date="2016-06-20T19:08:00Z">
        <w:r>
          <w:t>–</w:t>
        </w:r>
      </w:ins>
      <w:ins w:id="3292" w:author="Meir Kalter" w:date="2016-06-20T19:07:00Z">
        <w:r>
          <w:t xml:space="preserve"> </w:t>
        </w:r>
      </w:ins>
    </w:p>
    <w:p w:rsidR="00F55338" w:rsidRDefault="00F55338" w:rsidP="00F51E8E">
      <w:pPr>
        <w:rPr>
          <w:ins w:id="3293" w:author="Meir Kalter" w:date="2016-06-20T19:08:00Z"/>
        </w:rPr>
        <w:pPrChange w:id="3294" w:author="Meir Kalter" w:date="2016-06-20T18:31:00Z">
          <w:pPr>
            <w:pStyle w:val="Encabezam"/>
            <w:numPr>
              <w:numId w:val="32"/>
            </w:numPr>
            <w:ind w:left="266" w:hanging="266"/>
          </w:pPr>
        </w:pPrChange>
      </w:pPr>
      <w:ins w:id="3295" w:author="Meir Kalter" w:date="2016-06-20T19:08:00Z">
        <w:r>
          <w:rPr>
            <w:noProof/>
            <w:lang w:eastAsia="en-US" w:bidi="he-IL"/>
          </w:rPr>
          <w:drawing>
            <wp:inline distT="0" distB="0" distL="0" distR="0" wp14:anchorId="1C15B5B2" wp14:editId="6F5A931A">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8572" cy="371429"/>
                      </a:xfrm>
                      <a:prstGeom prst="rect">
                        <a:avLst/>
                      </a:prstGeom>
                    </pic:spPr>
                  </pic:pic>
                </a:graphicData>
              </a:graphic>
            </wp:inline>
          </w:drawing>
        </w:r>
      </w:ins>
    </w:p>
    <w:p w:rsidR="00D664D9" w:rsidRDefault="00C06A96" w:rsidP="00C06A96">
      <w:pPr>
        <w:rPr>
          <w:ins w:id="3296" w:author="Meir Kalter" w:date="2016-06-20T19:10:00Z"/>
        </w:rPr>
        <w:pPrChange w:id="3297" w:author="Meir Kalter" w:date="2016-06-20T19:10:00Z">
          <w:pPr>
            <w:pStyle w:val="Encabezam"/>
            <w:numPr>
              <w:numId w:val="32"/>
            </w:numPr>
            <w:ind w:left="266" w:hanging="266"/>
          </w:pPr>
        </w:pPrChange>
      </w:pPr>
      <w:ins w:id="3298" w:author="Meir Kalter" w:date="2016-06-20T19:09:00Z">
        <w:r>
          <w:t xml:space="preserve">The error message will </w:t>
        </w:r>
      </w:ins>
      <w:ins w:id="3299" w:author="Meir Kalter" w:date="2016-06-20T19:08:00Z">
        <w:r w:rsidR="00D664D9">
          <w:t xml:space="preserve">be </w:t>
        </w:r>
      </w:ins>
      <w:ins w:id="3300" w:author="Meir Kalter" w:date="2016-06-20T19:10:00Z">
        <w:r>
          <w:t xml:space="preserve">disappeared only </w:t>
        </w:r>
      </w:ins>
      <w:ins w:id="3301" w:author="Meir Kalter" w:date="2016-06-20T19:08:00Z">
        <w:r w:rsidR="00D664D9">
          <w:t xml:space="preserve">after </w:t>
        </w:r>
        <w:proofErr w:type="gramStart"/>
        <w:r w:rsidR="00D664D9">
          <w:t>the assemble</w:t>
        </w:r>
        <w:proofErr w:type="gramEnd"/>
        <w:r w:rsidR="00D664D9">
          <w:t xml:space="preserve"> will pass.</w:t>
        </w:r>
      </w:ins>
    </w:p>
    <w:p w:rsidR="002224A6" w:rsidRDefault="002224A6" w:rsidP="00C06A96">
      <w:pPr>
        <w:rPr>
          <w:ins w:id="3302" w:author="Meir Kalter" w:date="2016-06-20T18:31:00Z"/>
        </w:rPr>
        <w:pPrChange w:id="3303" w:author="Meir Kalter" w:date="2016-06-20T19:10:00Z">
          <w:pPr>
            <w:pStyle w:val="Encabezam"/>
            <w:numPr>
              <w:numId w:val="32"/>
            </w:numPr>
            <w:ind w:left="266" w:hanging="266"/>
          </w:pPr>
        </w:pPrChange>
      </w:pPr>
      <w:ins w:id="3304" w:author="Meir Kalter" w:date="2016-06-20T19:10:00Z">
        <w:r>
          <w:t>The Assemble stops after the first error.</w:t>
        </w:r>
      </w:ins>
    </w:p>
    <w:p w:rsidR="00C0594E" w:rsidRDefault="00B706A9" w:rsidP="00577122">
      <w:pPr>
        <w:pStyle w:val="Heading1"/>
        <w:pPrChange w:id="3305" w:author="Meir Kalter" w:date="2016-06-20T18:31:00Z">
          <w:pPr>
            <w:pStyle w:val="Encabezam"/>
            <w:numPr>
              <w:numId w:val="32"/>
            </w:numPr>
            <w:ind w:left="266" w:hanging="266"/>
          </w:pPr>
        </w:pPrChange>
      </w:pPr>
      <w:r>
        <w:lastRenderedPageBreak/>
        <w:t>Known Limitations-improvements</w:t>
      </w:r>
      <w:bookmarkEnd w:id="3204"/>
      <w:bookmarkEnd w:id="3205"/>
      <w:del w:id="3306" w:author="Meir Kalter" w:date="2016-06-14T14:27:00Z">
        <w:r w:rsidDel="00595AD0">
          <w:delText xml:space="preserve"> that could be done</w:delText>
        </w:r>
      </w:del>
      <w:r>
        <w:t xml:space="preserve"> </w:t>
      </w:r>
    </w:p>
    <w:p w:rsidR="00F5014C" w:rsidRDefault="004C2ADF">
      <w:pPr>
        <w:pStyle w:val="Heading21"/>
        <w:rPr>
          <w:ins w:id="3307" w:author="Meir Kalter" w:date="2016-06-20T21:03:00Z"/>
          <w:rStyle w:val="Ninguno"/>
          <w:rFonts w:ascii="Cambria" w:eastAsia="Cambria" w:hAnsi="Cambria" w:cs="Cambria"/>
          <w:sz w:val="24"/>
          <w:szCs w:val="24"/>
        </w:rPr>
        <w:pPrChange w:id="3308" w:author="Meir Kalter" w:date="2016-06-14T14:34:00Z">
          <w:pPr>
            <w:pStyle w:val="Heading21"/>
            <w:numPr>
              <w:ilvl w:val="1"/>
              <w:numId w:val="2"/>
            </w:numPr>
            <w:ind w:left="576" w:hanging="576"/>
          </w:pPr>
        </w:pPrChange>
      </w:pPr>
      <w:bookmarkStart w:id="3309" w:name="_Toc453680517"/>
      <w:bookmarkStart w:id="3310" w:name="_Toc453680831"/>
      <w:bookmarkStart w:id="3311" w:name="_Toc453786434"/>
      <w:ins w:id="3312" w:author="Meir Kalter" w:date="2016-06-14T14:33:00Z">
        <w:r>
          <w:rPr>
            <w:rStyle w:val="Ninguno"/>
            <w:rFonts w:ascii="Cambria" w:eastAsia="Cambria" w:hAnsi="Cambria" w:cs="Cambria"/>
            <w:sz w:val="24"/>
            <w:szCs w:val="24"/>
          </w:rPr>
          <w:t xml:space="preserve">The </w:t>
        </w:r>
      </w:ins>
      <w:ins w:id="3313" w:author="Meir Kalter" w:date="2016-06-14T14:34:00Z">
        <w:r>
          <w:rPr>
            <w:rStyle w:val="Ninguno"/>
            <w:rFonts w:ascii="Cambria" w:eastAsia="Cambria" w:hAnsi="Cambria" w:cs="Cambria"/>
            <w:sz w:val="24"/>
            <w:szCs w:val="24"/>
          </w:rPr>
          <w:t>following</w:t>
        </w:r>
      </w:ins>
      <w:ins w:id="3314" w:author="Meir Kalter" w:date="2016-06-14T14:33:00Z">
        <w:r>
          <w:rPr>
            <w:rStyle w:val="Ninguno"/>
            <w:rFonts w:ascii="Cambria" w:eastAsia="Cambria" w:hAnsi="Cambria" w:cs="Cambria"/>
            <w:sz w:val="24"/>
            <w:szCs w:val="24"/>
          </w:rPr>
          <w:t xml:space="preserve"> </w:t>
        </w:r>
      </w:ins>
      <w:ins w:id="3315" w:author="Meir Kalter" w:date="2016-06-14T14:34:00Z">
        <w:r>
          <w:rPr>
            <w:rStyle w:val="Ninguno"/>
            <w:rFonts w:ascii="Cambria" w:eastAsia="Cambria" w:hAnsi="Cambria" w:cs="Cambria"/>
            <w:sz w:val="24"/>
            <w:szCs w:val="24"/>
          </w:rPr>
          <w:t xml:space="preserve">list contains </w:t>
        </w:r>
      </w:ins>
      <w:ins w:id="3316" w:author="Meir Kalter" w:date="2016-06-14T14:31:00Z">
        <w:r w:rsidR="00A75A5A">
          <w:rPr>
            <w:rStyle w:val="Ninguno"/>
            <w:rFonts w:ascii="Cambria" w:eastAsia="Cambria" w:hAnsi="Cambria" w:cs="Cambria"/>
            <w:sz w:val="24"/>
            <w:szCs w:val="24"/>
          </w:rPr>
          <w:t>the known limitation of the current version of the s</w:t>
        </w:r>
      </w:ins>
      <w:ins w:id="3317" w:author="Meir Kalter" w:date="2016-06-14T14:32:00Z">
        <w:r w:rsidR="00A75A5A">
          <w:rPr>
            <w:rStyle w:val="Ninguno"/>
            <w:rFonts w:ascii="Cambria" w:eastAsia="Cambria" w:hAnsi="Cambria" w:cs="Cambria"/>
            <w:sz w:val="24"/>
            <w:szCs w:val="24"/>
          </w:rPr>
          <w:t>imulator</w:t>
        </w:r>
      </w:ins>
      <w:ins w:id="3318" w:author="Meir Kalter" w:date="2016-06-14T14:31:00Z">
        <w:r w:rsidR="00A75A5A">
          <w:rPr>
            <w:rStyle w:val="Ninguno"/>
            <w:rFonts w:ascii="Cambria" w:eastAsia="Cambria" w:hAnsi="Cambria" w:cs="Cambria"/>
            <w:sz w:val="24"/>
            <w:szCs w:val="24"/>
          </w:rPr>
          <w:t>.</w:t>
        </w:r>
      </w:ins>
      <w:bookmarkEnd w:id="3309"/>
      <w:bookmarkEnd w:id="3310"/>
      <w:bookmarkEnd w:id="3311"/>
    </w:p>
    <w:p w:rsidR="00D73699" w:rsidRPr="00D73699" w:rsidRDefault="00D73699" w:rsidP="00D73699">
      <w:pPr>
        <w:rPr>
          <w:ins w:id="3319" w:author="Meir Kalter" w:date="2016-06-14T14:30:00Z"/>
          <w:rPrChange w:id="3320" w:author="Meir Kalter" w:date="2016-06-20T21:03:00Z">
            <w:rPr>
              <w:ins w:id="3321" w:author="Meir Kalter" w:date="2016-06-14T14:30:00Z"/>
              <w:rStyle w:val="Ninguno"/>
              <w:rFonts w:ascii="Cambria" w:eastAsia="Cambria" w:hAnsi="Cambria" w:cs="Cambria"/>
              <w:sz w:val="24"/>
              <w:szCs w:val="24"/>
            </w:rPr>
          </w:rPrChange>
        </w:rPr>
        <w:pPrChange w:id="3322" w:author="Meir Kalter" w:date="2016-06-20T21:03:00Z">
          <w:pPr>
            <w:pStyle w:val="Heading21"/>
            <w:numPr>
              <w:ilvl w:val="1"/>
              <w:numId w:val="2"/>
            </w:numPr>
            <w:ind w:left="576" w:hanging="576"/>
          </w:pPr>
        </w:pPrChange>
      </w:pPr>
      <w:ins w:id="3323" w:author="Meir Kalter" w:date="2016-06-20T21:03:00Z">
        <w:r>
          <w:t xml:space="preserve">The current system has </w:t>
        </w:r>
      </w:ins>
      <w:ins w:id="3324" w:author="Meir Kalter" w:date="2016-06-20T21:04:00Z">
        <w:r>
          <w:t>limitations</w:t>
        </w:r>
      </w:ins>
      <w:ins w:id="3325" w:author="Meir Kalter" w:date="2016-06-20T21:03:00Z">
        <w:r>
          <w:t xml:space="preserve"> in the</w:t>
        </w:r>
      </w:ins>
      <w:ins w:id="3326" w:author="Meir Kalter" w:date="2016-06-20T21:04:00Z">
        <w:r>
          <w:t xml:space="preserve"> following items: Error handling of Assemble process, </w:t>
        </w:r>
        <w:proofErr w:type="gramStart"/>
        <w:r>
          <w:t>Seven</w:t>
        </w:r>
        <w:proofErr w:type="gramEnd"/>
        <w:r>
          <w:t xml:space="preserve"> digit update.</w:t>
        </w:r>
      </w:ins>
      <w:ins w:id="3327" w:author="Meir Kalter" w:date="2016-06-20T21:05:00Z">
        <w:r w:rsidR="0011684A">
          <w:t xml:space="preserve"> [Verification of the limit of operand value]</w:t>
        </w:r>
      </w:ins>
      <w:ins w:id="3328" w:author="Meir Kalter" w:date="2016-06-20T21:03:00Z">
        <w:r>
          <w:t xml:space="preserve"> </w:t>
        </w:r>
      </w:ins>
    </w:p>
    <w:p w:rsidR="00C0594E" w:rsidRDefault="00B706A9">
      <w:pPr>
        <w:pStyle w:val="Heading21"/>
        <w:numPr>
          <w:ilvl w:val="1"/>
          <w:numId w:val="117"/>
        </w:numPr>
        <w:rPr>
          <w:rStyle w:val="Ninguno"/>
          <w:rFonts w:ascii="Cambria" w:eastAsia="Cambria" w:hAnsi="Cambria" w:cs="Cambria"/>
          <w:sz w:val="24"/>
          <w:szCs w:val="24"/>
        </w:rPr>
        <w:pPrChange w:id="3329" w:author="Meir Kalter" w:date="2016-06-15T14:50:00Z">
          <w:pPr>
            <w:pStyle w:val="Heading21"/>
            <w:numPr>
              <w:ilvl w:val="1"/>
              <w:numId w:val="2"/>
            </w:numPr>
            <w:ind w:left="576" w:hanging="576"/>
          </w:pPr>
        </w:pPrChange>
      </w:pPr>
      <w:bookmarkStart w:id="3330" w:name="_Toc453680518"/>
      <w:bookmarkStart w:id="3331" w:name="_Toc453680832"/>
      <w:bookmarkStart w:id="3332" w:name="_Toc453786435"/>
      <w:r>
        <w:rPr>
          <w:rStyle w:val="Ninguno"/>
          <w:rFonts w:ascii="Cambria" w:eastAsia="Cambria" w:hAnsi="Cambria" w:cs="Cambria"/>
          <w:sz w:val="24"/>
          <w:szCs w:val="24"/>
        </w:rPr>
        <w:t>Error handling of asm file</w:t>
      </w:r>
      <w:bookmarkEnd w:id="3330"/>
      <w:bookmarkEnd w:id="3331"/>
      <w:bookmarkEnd w:id="3332"/>
    </w:p>
    <w:p w:rsidR="00C0594E" w:rsidRDefault="00B706A9" w:rsidP="006D337F">
      <w:pPr>
        <w:pStyle w:val="Heading41"/>
        <w:ind w:left="0" w:firstLine="0"/>
        <w:rPr>
          <w:rStyle w:val="NingunoA"/>
        </w:rPr>
      </w:pPr>
      <w:bookmarkStart w:id="3333" w:name="_Toc453680519"/>
      <w:bookmarkStart w:id="3334" w:name="_Toc453680833"/>
      <w:r>
        <w:rPr>
          <w:rStyle w:val="NingunoA"/>
        </w:rPr>
        <w:t xml:space="preserve">The assemble process </w:t>
      </w:r>
      <w:ins w:id="3335"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3336"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3337"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3333"/>
      <w:bookmarkEnd w:id="3334"/>
    </w:p>
    <w:p w:rsidR="00C0594E" w:rsidRDefault="00B706A9">
      <w:pPr>
        <w:pStyle w:val="Heading21"/>
        <w:numPr>
          <w:ilvl w:val="1"/>
          <w:numId w:val="120"/>
        </w:numPr>
        <w:rPr>
          <w:rStyle w:val="Ninguno"/>
          <w:rFonts w:ascii="Cambria" w:eastAsia="Cambria" w:hAnsi="Cambria" w:cs="Cambria"/>
          <w:sz w:val="24"/>
          <w:szCs w:val="24"/>
        </w:rPr>
        <w:pPrChange w:id="3338" w:author="Meir Kalter" w:date="2016-06-15T14:50:00Z">
          <w:pPr>
            <w:pStyle w:val="Heading21"/>
            <w:numPr>
              <w:ilvl w:val="1"/>
              <w:numId w:val="2"/>
            </w:numPr>
            <w:ind w:left="576" w:hanging="576"/>
          </w:pPr>
        </w:pPrChange>
      </w:pPr>
      <w:bookmarkStart w:id="3339" w:name="_Toc453680520"/>
      <w:bookmarkStart w:id="3340" w:name="_Toc453680834"/>
      <w:bookmarkStart w:id="3341" w:name="_Toc453786436"/>
      <w:r>
        <w:rPr>
          <w:rStyle w:val="Ninguno"/>
          <w:rFonts w:ascii="Cambria" w:eastAsia="Cambria" w:hAnsi="Cambria" w:cs="Cambria"/>
          <w:sz w:val="24"/>
          <w:szCs w:val="24"/>
        </w:rPr>
        <w:t>Seven digit update</w:t>
      </w:r>
      <w:bookmarkEnd w:id="3339"/>
      <w:bookmarkEnd w:id="3340"/>
      <w:bookmarkEnd w:id="3341"/>
    </w:p>
    <w:p w:rsidR="00C0594E" w:rsidRDefault="00B706A9">
      <w:pPr>
        <w:pStyle w:val="Heading41"/>
        <w:ind w:left="0" w:firstLine="0"/>
        <w:rPr>
          <w:rStyle w:val="NingunoA"/>
        </w:rPr>
      </w:pPr>
      <w:bookmarkStart w:id="3342" w:name="_Toc453680521"/>
      <w:bookmarkStart w:id="3343"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3342"/>
      <w:bookmarkEnd w:id="3343"/>
    </w:p>
    <w:p w:rsidR="00C0594E" w:rsidRDefault="00B706A9">
      <w:pPr>
        <w:pStyle w:val="Encabezam"/>
      </w:pPr>
      <w:r>
        <w:br w:type="page"/>
      </w:r>
    </w:p>
    <w:p w:rsidR="00C0594E" w:rsidRDefault="00B706A9">
      <w:pPr>
        <w:pStyle w:val="Heading1"/>
        <w:rPr>
          <w:ins w:id="3344" w:author="Meir Kalter" w:date="2016-06-15T14:50:00Z"/>
        </w:rPr>
        <w:pPrChange w:id="3345" w:author="Meir Kalter" w:date="2016-06-15T15:12:00Z">
          <w:pPr>
            <w:pStyle w:val="Encabezam"/>
            <w:numPr>
              <w:numId w:val="2"/>
            </w:numPr>
            <w:ind w:left="266" w:hanging="266"/>
          </w:pPr>
        </w:pPrChange>
      </w:pPr>
      <w:bookmarkStart w:id="3346" w:name="_Toc453680836"/>
      <w:bookmarkStart w:id="3347" w:name="_Toc453786437"/>
      <w:r>
        <w:lastRenderedPageBreak/>
        <w:t>Manual</w:t>
      </w:r>
      <w:bookmarkEnd w:id="3346"/>
      <w:bookmarkEnd w:id="3347"/>
    </w:p>
    <w:p w:rsidR="00B4471A" w:rsidRPr="00885CC0" w:rsidRDefault="00B4471A">
      <w:pPr>
        <w:pPrChange w:id="3348" w:author="Meir Kalter" w:date="2016-06-15T14:50:00Z">
          <w:pPr>
            <w:pStyle w:val="Encabezam"/>
            <w:numPr>
              <w:numId w:val="2"/>
            </w:numPr>
            <w:ind w:left="266" w:hanging="266"/>
          </w:pPr>
        </w:pPrChange>
      </w:pPr>
      <w:ins w:id="3349"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pPr>
        <w:pStyle w:val="Heading2"/>
        <w:pPrChange w:id="3350" w:author="Meir Kalter" w:date="2016-06-15T14:53:00Z">
          <w:pPr>
            <w:pStyle w:val="Heading21"/>
            <w:numPr>
              <w:ilvl w:val="1"/>
              <w:numId w:val="33"/>
            </w:numPr>
            <w:ind w:left="576" w:hanging="576"/>
          </w:pPr>
        </w:pPrChange>
      </w:pPr>
      <w:bookmarkStart w:id="3351" w:name="_Toc453786438"/>
      <w:bookmarkStart w:id="3352" w:name="_Toc453680522"/>
      <w:bookmarkStart w:id="3353" w:name="_Toc453680837"/>
      <w:ins w:id="3354" w:author="Meir Kalter" w:date="2016-06-15T14:52:00Z">
        <w:r>
          <w:t xml:space="preserve">Execution of </w:t>
        </w:r>
        <w:proofErr w:type="gramStart"/>
        <w:r>
          <w:t>Gui</w:t>
        </w:r>
      </w:ins>
      <w:bookmarkEnd w:id="3351"/>
      <w:proofErr w:type="gramEnd"/>
      <w:del w:id="3355" w:author="Meir Kalter" w:date="2016-06-15T14:53:00Z">
        <w:r w:rsidR="00B706A9" w:rsidRPr="00885CC0" w:rsidDel="001E3430">
          <w:rPr>
            <w:rFonts w:eastAsia="Arial Unicode MS" w:cs="Arial Unicode MS"/>
          </w:rPr>
          <w:delText>Execution of Gui</w:delText>
        </w:r>
      </w:del>
      <w:bookmarkEnd w:id="3352"/>
      <w:bookmarkEnd w:id="3353"/>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3356" w:name="_Toc453680523"/>
            <w:bookmarkStart w:id="3357" w:name="_Toc453680838"/>
            <w:bookmarkStart w:id="3358" w:name="_Toc453786439"/>
            <w:r>
              <w:rPr>
                <w:rStyle w:val="Ninguno"/>
              </w:rPr>
              <w:t>Windows</w:t>
            </w:r>
            <w:bookmarkEnd w:id="3356"/>
            <w:bookmarkEnd w:id="3357"/>
            <w:bookmarkEnd w:id="3358"/>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3359" w:author="Toni" w:date="2016-06-12T20:33:00Z">
                <w:pPr>
                  <w:pStyle w:val="Heading31"/>
                  <w:numPr>
                    <w:ilvl w:val="2"/>
                    <w:numId w:val="37"/>
                  </w:numPr>
                  <w:tabs>
                    <w:tab w:val="num" w:pos="2124"/>
                  </w:tabs>
                  <w:ind w:left="2136" w:hanging="257"/>
                </w:pPr>
              </w:pPrChange>
            </w:pPr>
            <w:bookmarkStart w:id="3360" w:name="_Toc453680524"/>
            <w:bookmarkStart w:id="3361" w:name="_Toc453680839"/>
            <w:bookmarkStart w:id="3362" w:name="_Toc453786440"/>
            <w:r>
              <w:rPr>
                <w:rStyle w:val="Ninguno"/>
              </w:rPr>
              <w:t>Linux</w:t>
            </w:r>
            <w:bookmarkEnd w:id="3360"/>
            <w:bookmarkEnd w:id="3361"/>
            <w:bookmarkEnd w:id="3362"/>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3363"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3364"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3365"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3366"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pPr>
        <w:pStyle w:val="Heading21"/>
        <w:widowControl w:val="0"/>
        <w:spacing w:line="240" w:lineRule="auto"/>
        <w:rPr>
          <w:del w:id="3367" w:author="Meir Kalter" w:date="2016-06-15T14:53:00Z"/>
        </w:rPr>
        <w:pPrChange w:id="3368" w:author="Meir Kalter" w:date="2016-06-15T14:53:00Z">
          <w:pPr>
            <w:pStyle w:val="Heading21"/>
            <w:widowControl w:val="0"/>
            <w:numPr>
              <w:ilvl w:val="1"/>
              <w:numId w:val="33"/>
            </w:numPr>
            <w:spacing w:line="240" w:lineRule="auto"/>
            <w:ind w:left="576" w:hanging="576"/>
          </w:pPr>
        </w:pPrChange>
      </w:pPr>
      <w:bookmarkStart w:id="3369" w:name="_Toc453680525"/>
      <w:bookmarkStart w:id="3370" w:name="_Toc453680840"/>
      <w:bookmarkStart w:id="3371" w:name="_Toc453766090"/>
      <w:bookmarkStart w:id="3372" w:name="_Toc453767352"/>
      <w:bookmarkStart w:id="3373" w:name="_Toc453767576"/>
      <w:bookmarkStart w:id="3374" w:name="_Toc453767800"/>
      <w:bookmarkStart w:id="3375" w:name="_Toc453768024"/>
      <w:bookmarkStart w:id="3376" w:name="_Toc453768247"/>
      <w:bookmarkStart w:id="3377" w:name="_Toc453785927"/>
      <w:bookmarkStart w:id="3378" w:name="_Toc453786441"/>
      <w:bookmarkEnd w:id="3369"/>
      <w:bookmarkEnd w:id="3370"/>
      <w:bookmarkEnd w:id="3371"/>
      <w:bookmarkEnd w:id="3372"/>
      <w:bookmarkEnd w:id="3373"/>
      <w:bookmarkEnd w:id="3374"/>
      <w:bookmarkEnd w:id="3375"/>
      <w:bookmarkEnd w:id="3376"/>
      <w:bookmarkEnd w:id="3377"/>
      <w:bookmarkEnd w:id="3378"/>
    </w:p>
    <w:p w:rsidR="00C0594E" w:rsidRDefault="00B706A9">
      <w:pPr>
        <w:pStyle w:val="Heading2"/>
        <w:pPrChange w:id="3379" w:author="Meir Kalter" w:date="2016-06-15T14:53:00Z">
          <w:pPr>
            <w:pStyle w:val="Heading21"/>
            <w:numPr>
              <w:ilvl w:val="1"/>
              <w:numId w:val="39"/>
            </w:numPr>
            <w:tabs>
              <w:tab w:val="num" w:pos="576"/>
            </w:tabs>
            <w:ind w:left="588" w:hanging="588"/>
          </w:pPr>
        </w:pPrChange>
      </w:pPr>
      <w:bookmarkStart w:id="3380" w:name="_Toc453680526"/>
      <w:bookmarkStart w:id="3381" w:name="_Toc453680841"/>
      <w:bookmarkStart w:id="3382" w:name="_Toc453786442"/>
      <w:r w:rsidRPr="001E3430">
        <w:rPr>
          <w:rPrChange w:id="3383" w:author="Meir Kalter" w:date="2016-06-15T14:53:00Z">
            <w:rPr>
              <w:rFonts w:eastAsia="Arial Unicode MS" w:cs="Arial Unicode MS"/>
              <w:b/>
              <w:bCs/>
            </w:rPr>
          </w:rPrChange>
        </w:rPr>
        <w:t xml:space="preserve">Execution of </w:t>
      </w:r>
      <w:del w:id="3384" w:author="Toni" w:date="2016-06-12T20:00:00Z">
        <w:r w:rsidRPr="001E3430" w:rsidDel="00E541B8">
          <w:rPr>
            <w:rPrChange w:id="3385" w:author="Meir Kalter" w:date="2016-06-15T14:53:00Z">
              <w:rPr>
                <w:rFonts w:eastAsia="Arial Unicode MS" w:cs="Arial Unicode MS"/>
                <w:b/>
                <w:bCs/>
              </w:rPr>
            </w:rPrChange>
          </w:rPr>
          <w:delText>compiler</w:delText>
        </w:r>
      </w:del>
      <w:ins w:id="3386" w:author="Toni" w:date="2016-06-12T20:00:00Z">
        <w:r w:rsidR="00E541B8" w:rsidRPr="001E3430">
          <w:rPr>
            <w:rPrChange w:id="3387" w:author="Meir Kalter" w:date="2016-06-15T14:53:00Z">
              <w:rPr>
                <w:rFonts w:eastAsia="Arial Unicode MS" w:cs="Arial Unicode MS"/>
                <w:b/>
                <w:bCs/>
              </w:rPr>
            </w:rPrChange>
          </w:rPr>
          <w:t>assembler</w:t>
        </w:r>
      </w:ins>
      <w:bookmarkEnd w:id="3380"/>
      <w:bookmarkEnd w:id="3381"/>
      <w:bookmarkEnd w:id="3382"/>
      <w:ins w:id="3388"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3389"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3390" w:author="Toni" w:date="2016-06-12T20:33:00Z">
                <w:pPr>
                  <w:pStyle w:val="Heading31"/>
                  <w:numPr>
                    <w:ilvl w:val="2"/>
                    <w:numId w:val="40"/>
                  </w:numPr>
                  <w:tabs>
                    <w:tab w:val="num" w:pos="2124"/>
                  </w:tabs>
                  <w:ind w:left="2136" w:hanging="257"/>
                </w:pPr>
              </w:pPrChange>
            </w:pPr>
            <w:bookmarkStart w:id="3391" w:name="_Toc453680527"/>
            <w:bookmarkStart w:id="3392" w:name="_Toc453680842"/>
            <w:bookmarkStart w:id="3393" w:name="_Toc453786443"/>
            <w:r>
              <w:rPr>
                <w:rStyle w:val="Ninguno"/>
              </w:rPr>
              <w:t>Windows</w:t>
            </w:r>
            <w:bookmarkEnd w:id="3391"/>
            <w:bookmarkEnd w:id="3392"/>
            <w:bookmarkEnd w:id="339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3394"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3395"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3396" w:author="Toni" w:date="2016-06-12T20:33:00Z">
                <w:pPr>
                  <w:pStyle w:val="Heading31"/>
                  <w:numPr>
                    <w:ilvl w:val="2"/>
                    <w:numId w:val="43"/>
                  </w:numPr>
                  <w:ind w:left="708" w:hanging="708"/>
                </w:pPr>
              </w:pPrChange>
            </w:pPr>
            <w:bookmarkStart w:id="3397" w:name="_Toc453680528"/>
            <w:bookmarkStart w:id="3398" w:name="_Toc453680843"/>
            <w:bookmarkStart w:id="3399" w:name="_Toc453786444"/>
            <w:r>
              <w:rPr>
                <w:rStyle w:val="Ninguno"/>
              </w:rPr>
              <w:t>Linux</w:t>
            </w:r>
            <w:bookmarkEnd w:id="3397"/>
            <w:bookmarkEnd w:id="3398"/>
            <w:bookmarkEnd w:id="3399"/>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3400"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3401"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3402"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3403"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pPr>
        <w:pStyle w:val="Heading21"/>
        <w:widowControl w:val="0"/>
        <w:spacing w:line="240" w:lineRule="auto"/>
        <w:rPr>
          <w:del w:id="3404" w:author="Meir Kalter" w:date="2016-06-15T14:53:00Z"/>
        </w:rPr>
        <w:pPrChange w:id="3405" w:author="Meir Kalter" w:date="2016-06-15T14:53:00Z">
          <w:pPr>
            <w:pStyle w:val="Heading21"/>
            <w:widowControl w:val="0"/>
            <w:numPr>
              <w:ilvl w:val="1"/>
              <w:numId w:val="33"/>
            </w:numPr>
            <w:spacing w:line="240" w:lineRule="auto"/>
            <w:ind w:left="576" w:hanging="576"/>
          </w:pPr>
        </w:pPrChange>
      </w:pPr>
      <w:bookmarkStart w:id="3406" w:name="_Toc453680529"/>
      <w:bookmarkStart w:id="3407" w:name="_Toc453680844"/>
      <w:bookmarkEnd w:id="3406"/>
      <w:bookmarkEnd w:id="3407"/>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3408" w:author="Meir Kalter" w:date="2016-06-15T15:12:00Z">
          <w:pPr>
            <w:pStyle w:val="Encabezam"/>
            <w:numPr>
              <w:numId w:val="45"/>
            </w:numPr>
            <w:tabs>
              <w:tab w:val="num" w:pos="708"/>
            </w:tabs>
            <w:ind w:left="720" w:hanging="360"/>
          </w:pPr>
        </w:pPrChange>
      </w:pPr>
      <w:bookmarkStart w:id="3409" w:name="_Toc453680845"/>
      <w:bookmarkStart w:id="3410" w:name="_Toc453786445"/>
      <w:proofErr w:type="gramStart"/>
      <w:r>
        <w:lastRenderedPageBreak/>
        <w:t>Gui</w:t>
      </w:r>
      <w:bookmarkEnd w:id="3409"/>
      <w:bookmarkEnd w:id="3410"/>
      <w:proofErr w:type="gramEnd"/>
      <w:r>
        <w:t xml:space="preserve"> </w:t>
      </w:r>
    </w:p>
    <w:p w:rsidR="00B4598C" w:rsidRDefault="00B4598C" w:rsidP="004F14D7">
      <w:pPr>
        <w:pStyle w:val="Heading2"/>
        <w:numPr>
          <w:ilvl w:val="0"/>
          <w:numId w:val="0"/>
        </w:numPr>
        <w:ind w:left="576" w:hanging="576"/>
        <w:rPr>
          <w:ins w:id="3411" w:author="Meir Kalter" w:date="2016-06-20T21:08:00Z"/>
        </w:rPr>
        <w:pPrChange w:id="3412" w:author="Meir Kalter" w:date="2016-06-20T21:08:00Z">
          <w:pPr>
            <w:pStyle w:val="Heading2"/>
          </w:pPr>
        </w:pPrChange>
      </w:pPr>
      <w:bookmarkStart w:id="3413" w:name="_Toc453786446"/>
      <w:bookmarkStart w:id="3414" w:name="_Toc453680530"/>
      <w:bookmarkStart w:id="3415" w:name="_Toc453680846"/>
      <w:ins w:id="3416" w:author="Meir Kalter" w:date="2016-06-15T14:54:00Z">
        <w:r>
          <w:t xml:space="preserve">In this section the </w:t>
        </w:r>
      </w:ins>
      <w:ins w:id="3417" w:author="Meir Kalter" w:date="2016-06-20T21:08:00Z">
        <w:r w:rsidR="004F14D7">
          <w:t>GUI</w:t>
        </w:r>
      </w:ins>
      <w:ins w:id="3418" w:author="Meir Kalter" w:date="2016-06-15T14:54:00Z">
        <w:r>
          <w:t xml:space="preserve"> will be described. </w:t>
        </w:r>
      </w:ins>
      <w:bookmarkEnd w:id="3413"/>
      <w:ins w:id="3419" w:author="Meir Kalter" w:date="2016-06-20T21:08:00Z">
        <w:r w:rsidR="004F14D7">
          <w:t xml:space="preserve">The </w:t>
        </w:r>
        <w:proofErr w:type="spellStart"/>
        <w:proofErr w:type="gramStart"/>
        <w:r w:rsidR="004F14D7">
          <w:t>gui</w:t>
        </w:r>
        <w:proofErr w:type="spellEnd"/>
        <w:proofErr w:type="gramEnd"/>
        <w:r w:rsidR="004F14D7">
          <w:t xml:space="preserve"> has the following items:</w:t>
        </w:r>
      </w:ins>
    </w:p>
    <w:p w:rsidR="004F14D7" w:rsidRDefault="004F14D7" w:rsidP="004F14D7">
      <w:pPr>
        <w:rPr>
          <w:ins w:id="3420" w:author="Meir Kalter" w:date="2016-06-20T21:09:00Z"/>
        </w:rPr>
        <w:pPrChange w:id="3421" w:author="Meir Kalter" w:date="2016-06-20T21:08:00Z">
          <w:pPr>
            <w:pStyle w:val="Heading2"/>
          </w:pPr>
        </w:pPrChange>
      </w:pPr>
      <w:ins w:id="3422" w:author="Meir Kalter" w:date="2016-06-20T21:09:00Z">
        <w:r>
          <w:t>Menu</w:t>
        </w:r>
      </w:ins>
      <w:ins w:id="3423" w:author="Meir Kalter" w:date="2016-06-20T21:13:00Z">
        <w:r w:rsidR="003B1E4F">
          <w:t xml:space="preserve"> – Some activities that could be with the menu.</w:t>
        </w:r>
      </w:ins>
    </w:p>
    <w:p w:rsidR="004F14D7" w:rsidRDefault="004F14D7" w:rsidP="004F14D7">
      <w:pPr>
        <w:rPr>
          <w:ins w:id="3424" w:author="Meir Kalter" w:date="2016-06-20T21:09:00Z"/>
        </w:rPr>
        <w:pPrChange w:id="3425" w:author="Meir Kalter" w:date="2016-06-20T21:08:00Z">
          <w:pPr>
            <w:pStyle w:val="Heading2"/>
          </w:pPr>
        </w:pPrChange>
      </w:pPr>
      <w:ins w:id="3426" w:author="Meir Kalter" w:date="2016-06-20T21:09:00Z">
        <w:r>
          <w:t>Commands bar</w:t>
        </w:r>
      </w:ins>
      <w:ins w:id="3427" w:author="Meir Kalter" w:date="2016-06-20T21:13:00Z">
        <w:r w:rsidR="003B1E4F">
          <w:t xml:space="preserve"> – Main frequency </w:t>
        </w:r>
        <w:proofErr w:type="spellStart"/>
        <w:r w:rsidR="003B1E4F">
          <w:t>activties</w:t>
        </w:r>
      </w:ins>
      <w:proofErr w:type="spellEnd"/>
    </w:p>
    <w:p w:rsidR="004F14D7" w:rsidRDefault="004F14D7" w:rsidP="004F14D7">
      <w:pPr>
        <w:rPr>
          <w:ins w:id="3428" w:author="Meir Kalter" w:date="2016-06-20T21:08:00Z"/>
        </w:rPr>
        <w:pPrChange w:id="3429" w:author="Meir Kalter" w:date="2016-06-20T21:08:00Z">
          <w:pPr>
            <w:pStyle w:val="Heading2"/>
          </w:pPr>
        </w:pPrChange>
      </w:pPr>
      <w:ins w:id="3430" w:author="Meir Kalter" w:date="2016-06-20T21:08:00Z">
        <w:r>
          <w:t>Editor</w:t>
        </w:r>
      </w:ins>
      <w:ins w:id="3431" w:author="Meir Kalter" w:date="2016-06-20T21:13:00Z">
        <w:r w:rsidR="003B1E4F">
          <w:t xml:space="preserve"> – Editor for the Assembler program</w:t>
        </w:r>
      </w:ins>
    </w:p>
    <w:p w:rsidR="004F14D7" w:rsidRDefault="004F14D7" w:rsidP="004F14D7">
      <w:pPr>
        <w:rPr>
          <w:ins w:id="3432" w:author="Meir Kalter" w:date="2016-06-20T21:10:00Z"/>
        </w:rPr>
        <w:pPrChange w:id="3433" w:author="Meir Kalter" w:date="2016-06-20T21:08:00Z">
          <w:pPr>
            <w:pStyle w:val="Heading2"/>
          </w:pPr>
        </w:pPrChange>
      </w:pPr>
      <w:ins w:id="3434" w:author="Meir Kalter" w:date="2016-06-20T21:09:00Z">
        <w:r>
          <w:t>PC Memory</w:t>
        </w:r>
      </w:ins>
      <w:ins w:id="3435" w:author="Meir Kalter" w:date="2016-06-20T21:13:00Z">
        <w:r w:rsidR="003B1E4F">
          <w:t xml:space="preserve"> – Display the memory values</w:t>
        </w:r>
      </w:ins>
    </w:p>
    <w:p w:rsidR="004F14D7" w:rsidRDefault="004F14D7" w:rsidP="004F14D7">
      <w:pPr>
        <w:rPr>
          <w:ins w:id="3436" w:author="Meir Kalter" w:date="2016-06-20T21:09:00Z"/>
        </w:rPr>
        <w:pPrChange w:id="3437" w:author="Meir Kalter" w:date="2016-06-20T21:08:00Z">
          <w:pPr>
            <w:pStyle w:val="Heading2"/>
          </w:pPr>
        </w:pPrChange>
      </w:pPr>
      <w:ins w:id="3438" w:author="Meir Kalter" w:date="2016-06-20T21:10:00Z">
        <w:r>
          <w:t>Edit memory value</w:t>
        </w:r>
      </w:ins>
      <w:ins w:id="3439" w:author="Meir Kalter" w:date="2016-06-20T21:14:00Z">
        <w:r w:rsidR="003B1E4F">
          <w:t xml:space="preserve"> – Frame for changing value of specific memory address</w:t>
        </w:r>
      </w:ins>
    </w:p>
    <w:p w:rsidR="004F14D7" w:rsidRDefault="004F14D7" w:rsidP="003B1E4F">
      <w:pPr>
        <w:rPr>
          <w:ins w:id="3440" w:author="Meir Kalter" w:date="2016-06-20T21:10:00Z"/>
        </w:rPr>
        <w:pPrChange w:id="3441" w:author="Meir Kalter" w:date="2016-06-20T21:16:00Z">
          <w:pPr>
            <w:pStyle w:val="Heading2"/>
          </w:pPr>
        </w:pPrChange>
      </w:pPr>
      <w:ins w:id="3442" w:author="Meir Kalter" w:date="2016-06-20T21:09:00Z">
        <w:r>
          <w:t>Instruction menu</w:t>
        </w:r>
      </w:ins>
      <w:ins w:id="3443" w:author="Meir Kalter" w:date="2016-06-20T21:14:00Z">
        <w:r w:rsidR="003B1E4F">
          <w:t xml:space="preserve"> – </w:t>
        </w:r>
      </w:ins>
      <w:ins w:id="3444" w:author="Meir Kalter" w:date="2016-06-20T21:16:00Z">
        <w:r w:rsidR="003B1E4F">
          <w:t>This frame c</w:t>
        </w:r>
      </w:ins>
      <w:ins w:id="3445" w:author="Meir Kalter" w:date="2016-06-20T21:15:00Z">
        <w:r w:rsidR="003B1E4F">
          <w:t xml:space="preserve">ontains </w:t>
        </w:r>
      </w:ins>
      <w:ins w:id="3446" w:author="Meir Kalter" w:date="2016-06-20T21:14:00Z">
        <w:r w:rsidR="003B1E4F">
          <w:t>List of instructions after Assemble success. Also show the next instruction to be used</w:t>
        </w:r>
      </w:ins>
    </w:p>
    <w:p w:rsidR="004F14D7" w:rsidRDefault="004F14D7" w:rsidP="004F14D7">
      <w:pPr>
        <w:rPr>
          <w:ins w:id="3447" w:author="Meir Kalter" w:date="2016-06-20T21:10:00Z"/>
        </w:rPr>
        <w:pPrChange w:id="3448" w:author="Meir Kalter" w:date="2016-06-20T21:08:00Z">
          <w:pPr>
            <w:pStyle w:val="Heading2"/>
          </w:pPr>
        </w:pPrChange>
      </w:pPr>
      <w:proofErr w:type="gramStart"/>
      <w:ins w:id="3449" w:author="Meir Kalter" w:date="2016-06-20T21:10:00Z">
        <w:r>
          <w:t>Output – Seven digit</w:t>
        </w:r>
      </w:ins>
      <w:proofErr w:type="gramEnd"/>
      <w:ins w:id="3450" w:author="Meir Kalter" w:date="2016-06-20T21:15:00Z">
        <w:r w:rsidR="003B1E4F">
          <w:t xml:space="preserve"> - display numbers in Seven digit type of display</w:t>
        </w:r>
      </w:ins>
      <w:ins w:id="3451" w:author="Meir Kalter" w:date="2016-06-20T21:16:00Z">
        <w:r w:rsidR="003B1E4F">
          <w:t>.</w:t>
        </w:r>
      </w:ins>
    </w:p>
    <w:p w:rsidR="004F14D7" w:rsidRDefault="004F14D7" w:rsidP="004F14D7">
      <w:pPr>
        <w:rPr>
          <w:ins w:id="3452" w:author="Meir Kalter" w:date="2016-06-20T21:10:00Z"/>
        </w:rPr>
        <w:pPrChange w:id="3453" w:author="Meir Kalter" w:date="2016-06-20T21:08:00Z">
          <w:pPr>
            <w:pStyle w:val="Heading2"/>
          </w:pPr>
        </w:pPrChange>
      </w:pPr>
      <w:ins w:id="3454" w:author="Meir Kalter" w:date="2016-06-20T21:10:00Z">
        <w:r>
          <w:t>Processor registers</w:t>
        </w:r>
      </w:ins>
      <w:ins w:id="3455" w:author="Meir Kalter" w:date="2016-06-20T21:15:00Z">
        <w:r w:rsidR="003B1E4F">
          <w:t xml:space="preserve"> – contains the registers of the CPU.</w:t>
        </w:r>
      </w:ins>
    </w:p>
    <w:p w:rsidR="004F14D7" w:rsidRDefault="004F14D7" w:rsidP="004F14D7">
      <w:pPr>
        <w:rPr>
          <w:ins w:id="3456" w:author="Meir Kalter" w:date="2016-06-20T21:11:00Z"/>
        </w:rPr>
        <w:pPrChange w:id="3457" w:author="Meir Kalter" w:date="2016-06-20T21:08:00Z">
          <w:pPr>
            <w:pStyle w:val="Heading2"/>
          </w:pPr>
        </w:pPrChange>
      </w:pPr>
      <w:ins w:id="3458" w:author="Meir Kalter" w:date="2016-06-20T21:10:00Z">
        <w:r>
          <w:t xml:space="preserve">Processor </w:t>
        </w:r>
        <w:r>
          <w:t>flags</w:t>
        </w:r>
      </w:ins>
    </w:p>
    <w:p w:rsidR="0028247F" w:rsidRDefault="0028247F" w:rsidP="004F14D7">
      <w:pPr>
        <w:rPr>
          <w:ins w:id="3459" w:author="Meir Kalter" w:date="2016-06-20T21:11:00Z"/>
        </w:rPr>
        <w:pPrChange w:id="3460" w:author="Meir Kalter" w:date="2016-06-20T21:08:00Z">
          <w:pPr>
            <w:pStyle w:val="Heading2"/>
          </w:pPr>
        </w:pPrChange>
      </w:pPr>
      <w:ins w:id="3461" w:author="Meir Kalter" w:date="2016-06-20T21:11:00Z">
        <w:r>
          <w:t>Stack</w:t>
        </w:r>
      </w:ins>
      <w:ins w:id="3462" w:author="Meir Kalter" w:date="2016-06-20T21:16:00Z">
        <w:r w:rsidR="001A4FFA">
          <w:t xml:space="preserve"> – show the memory of the stack.</w:t>
        </w:r>
      </w:ins>
      <w:bookmarkStart w:id="3463" w:name="_GoBack"/>
      <w:bookmarkEnd w:id="3463"/>
    </w:p>
    <w:p w:rsidR="00EE3F75" w:rsidRDefault="00EE3F75" w:rsidP="004F14D7">
      <w:pPr>
        <w:rPr>
          <w:ins w:id="3464" w:author="Meir Kalter" w:date="2016-06-20T21:09:00Z"/>
        </w:rPr>
        <w:pPrChange w:id="3465" w:author="Meir Kalter" w:date="2016-06-20T21:08:00Z">
          <w:pPr>
            <w:pStyle w:val="Heading2"/>
          </w:pPr>
        </w:pPrChange>
      </w:pPr>
      <w:proofErr w:type="gramStart"/>
      <w:ins w:id="3466" w:author="Meir Kalter" w:date="2016-06-20T21:11:00Z">
        <w:r w:rsidRPr="00EE3F75">
          <w:rPr>
            <w:highlight w:val="yellow"/>
            <w:rPrChange w:id="3467" w:author="Meir Kalter" w:date="2016-06-20T21:11:00Z">
              <w:rPr/>
            </w:rPrChange>
          </w:rPr>
          <w:t>Message  []</w:t>
        </w:r>
      </w:ins>
      <w:proofErr w:type="gramEnd"/>
    </w:p>
    <w:p w:rsidR="004F14D7" w:rsidRPr="004F14D7" w:rsidRDefault="004F14D7" w:rsidP="004F14D7">
      <w:pPr>
        <w:rPr>
          <w:ins w:id="3468" w:author="Meir Kalter" w:date="2016-06-15T14:54:00Z"/>
          <w:rPrChange w:id="3469" w:author="Meir Kalter" w:date="2016-06-20T21:08:00Z">
            <w:rPr>
              <w:ins w:id="3470" w:author="Meir Kalter" w:date="2016-06-15T14:54:00Z"/>
            </w:rPr>
          </w:rPrChange>
        </w:rPr>
        <w:pPrChange w:id="3471" w:author="Meir Kalter" w:date="2016-06-20T21:08:00Z">
          <w:pPr>
            <w:pStyle w:val="Heading2"/>
          </w:pPr>
        </w:pPrChange>
      </w:pPr>
    </w:p>
    <w:p w:rsidR="00B4598C" w:rsidRDefault="00B4598C">
      <w:pPr>
        <w:pStyle w:val="Heading2"/>
        <w:rPr>
          <w:ins w:id="3472" w:author="Meir Kalter" w:date="2016-06-15T14:54:00Z"/>
        </w:rPr>
      </w:pPr>
      <w:bookmarkStart w:id="3473" w:name="_Toc453786447"/>
      <w:ins w:id="3474" w:author="Meir Kalter" w:date="2016-06-15T14:54:00Z">
        <w:r>
          <w:t xml:space="preserve">All parts </w:t>
        </w:r>
      </w:ins>
      <w:ins w:id="3475" w:author="Meir Kalter" w:date="2016-06-15T14:55:00Z">
        <w:r w:rsidR="00EC1E25">
          <w:t>view</w:t>
        </w:r>
      </w:ins>
      <w:bookmarkEnd w:id="3473"/>
    </w:p>
    <w:p w:rsidR="00C0594E" w:rsidDel="00B4598C" w:rsidRDefault="00B706A9">
      <w:pPr>
        <w:pStyle w:val="Heading21"/>
        <w:ind w:left="576"/>
        <w:rPr>
          <w:del w:id="3476" w:author="Meir Kalter" w:date="2016-06-15T14:54:00Z"/>
        </w:rPr>
        <w:pPrChange w:id="3477" w:author="Meir Kalter" w:date="2016-06-15T14:54:00Z">
          <w:pPr>
            <w:pStyle w:val="Heading21"/>
            <w:numPr>
              <w:ilvl w:val="1"/>
              <w:numId w:val="33"/>
            </w:numPr>
            <w:ind w:left="576" w:hanging="576"/>
          </w:pPr>
        </w:pPrChange>
      </w:pPr>
      <w:del w:id="3478" w:author="Meir Kalter" w:date="2016-06-15T14:54:00Z">
        <w:r w:rsidDel="00B4598C">
          <w:rPr>
            <w:rFonts w:eastAsia="Arial Unicode MS" w:cs="Arial Unicode MS"/>
          </w:rPr>
          <w:delText>Parts view</w:delText>
        </w:r>
        <w:bookmarkEnd w:id="3414"/>
        <w:bookmarkEnd w:id="3415"/>
      </w:del>
    </w:p>
    <w:p w:rsidR="00C0594E" w:rsidRDefault="00B706A9">
      <w:pPr>
        <w:pStyle w:val="Heading21"/>
        <w:ind w:left="576"/>
        <w:pPrChange w:id="3479" w:author="Meir Kalter" w:date="2016-06-15T14:54:00Z">
          <w:pPr>
            <w:keepNext/>
          </w:pPr>
        </w:pPrChange>
      </w:pPr>
      <w:bookmarkStart w:id="3480" w:name="_Toc453786448"/>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3480"/>
    </w:p>
    <w:p w:rsidR="00C0594E" w:rsidRDefault="00B706A9">
      <w:pPr>
        <w:pStyle w:val="Caption1"/>
        <w:rPr>
          <w:rStyle w:val="Ninguno"/>
          <w:rFonts w:ascii="Calibri" w:eastAsia="Calibri" w:hAnsi="Calibri" w:cs="Calibri"/>
          <w:sz w:val="28"/>
          <w:szCs w:val="28"/>
        </w:rPr>
      </w:pPr>
      <w:r>
        <w:t>Figure 1- Simulator parts</w:t>
      </w:r>
    </w:p>
    <w:p w:rsidR="00C0594E" w:rsidDel="005948F1" w:rsidRDefault="00B706A9">
      <w:pPr>
        <w:pStyle w:val="Heading2"/>
        <w:rPr>
          <w:del w:id="3481" w:author="Meir Kalter" w:date="2016-06-20T21:12:00Z"/>
        </w:rPr>
        <w:pPrChange w:id="3482" w:author="Meir Kalter" w:date="2016-06-15T14:55:00Z">
          <w:pPr>
            <w:pStyle w:val="Heading21"/>
            <w:numPr>
              <w:ilvl w:val="1"/>
              <w:numId w:val="33"/>
            </w:numPr>
            <w:ind w:left="576" w:hanging="576"/>
          </w:pPr>
        </w:pPrChange>
      </w:pPr>
      <w:bookmarkStart w:id="3483" w:name="_Toc453680531"/>
      <w:bookmarkStart w:id="3484" w:name="_Toc453680847"/>
      <w:bookmarkStart w:id="3485" w:name="_Toc453786449"/>
      <w:del w:id="3486" w:author="Meir Kalter" w:date="2016-06-20T21:12:00Z">
        <w:r w:rsidRPr="00E3086D" w:rsidDel="005948F1">
          <w:rPr>
            <w:rPrChange w:id="3487" w:author="Meir Kalter" w:date="2016-06-15T14:55:00Z">
              <w:rPr>
                <w:rFonts w:eastAsia="Arial Unicode MS" w:cs="Arial Unicode MS"/>
                <w:b/>
                <w:bCs/>
              </w:rPr>
            </w:rPrChange>
          </w:rPr>
          <w:lastRenderedPageBreak/>
          <w:delText>File types used in the simulator</w:delText>
        </w:r>
        <w:bookmarkEnd w:id="3483"/>
        <w:bookmarkEnd w:id="3484"/>
        <w:bookmarkEnd w:id="3485"/>
      </w:del>
    </w:p>
    <w:p w:rsidR="00C0594E" w:rsidDel="005948F1" w:rsidRDefault="00B706A9">
      <w:pPr>
        <w:rPr>
          <w:del w:id="3488" w:author="Meir Kalter" w:date="2016-06-20T21:12:00Z"/>
          <w:rStyle w:val="Ninguno"/>
          <w:rFonts w:ascii="Calibri" w:eastAsia="Calibri" w:hAnsi="Calibri" w:cs="Calibri"/>
          <w:sz w:val="28"/>
          <w:szCs w:val="28"/>
        </w:rPr>
      </w:pPr>
      <w:del w:id="3489" w:author="Meir Kalter" w:date="2016-06-20T21:12:00Z">
        <w:r w:rsidDel="005948F1">
          <w:rPr>
            <w:rStyle w:val="Ninguno"/>
            <w:rFonts w:ascii="Calibri" w:eastAsia="Calibri" w:hAnsi="Calibri" w:cs="Calibri"/>
            <w:sz w:val="28"/>
            <w:szCs w:val="28"/>
          </w:rPr>
          <w:delText>There are two file types which are used in the simulator:</w:delText>
        </w:r>
      </w:del>
    </w:p>
    <w:p w:rsidR="00C0594E" w:rsidDel="005948F1" w:rsidRDefault="00B706A9">
      <w:pPr>
        <w:pStyle w:val="Heading3"/>
        <w:rPr>
          <w:del w:id="3490" w:author="Meir Kalter" w:date="2016-06-20T21:12:00Z"/>
        </w:rPr>
        <w:pPrChange w:id="3491" w:author="Meir Kalter" w:date="2016-06-15T14:56:00Z">
          <w:pPr>
            <w:pStyle w:val="Heading21"/>
            <w:numPr>
              <w:ilvl w:val="1"/>
              <w:numId w:val="33"/>
            </w:numPr>
            <w:ind w:left="576" w:hanging="576"/>
          </w:pPr>
        </w:pPrChange>
      </w:pPr>
      <w:commentRangeStart w:id="3492"/>
      <w:commentRangeStart w:id="3493"/>
      <w:del w:id="3494" w:author="Meir Kalter" w:date="2016-06-14T10:43:00Z">
        <w:r w:rsidRPr="00E3086D" w:rsidDel="00B53F4A">
          <w:rPr>
            <w:rPrChange w:id="3495" w:author="Meir Kalter" w:date="2016-06-15T14:55:00Z">
              <w:rPr>
                <w:rFonts w:eastAsia="Arial Unicode MS" w:cs="Arial Unicode MS"/>
                <w:b/>
                <w:bCs/>
              </w:rPr>
            </w:rPrChange>
          </w:rPr>
          <w:delText xml:space="preserve">Optional </w:delText>
        </w:r>
        <w:bookmarkStart w:id="3496" w:name="_Toc453680532"/>
        <w:bookmarkStart w:id="3497" w:name="_Toc453680848"/>
        <w:bookmarkStart w:id="3498" w:name="_Toc453786450"/>
        <w:r w:rsidRPr="00E3086D" w:rsidDel="00B53F4A">
          <w:rPr>
            <w:rPrChange w:id="3499" w:author="Meir Kalter" w:date="2016-06-15T14:55:00Z">
              <w:rPr>
                <w:rFonts w:eastAsia="Arial Unicode MS" w:cs="Arial Unicode MS"/>
                <w:b/>
                <w:bCs/>
              </w:rPr>
            </w:rPrChange>
          </w:rPr>
          <w:delText>files</w:delText>
        </w:r>
      </w:del>
      <w:commentRangeEnd w:id="3492"/>
      <w:del w:id="3500" w:author="Meir Kalter" w:date="2016-06-20T21:12:00Z">
        <w:r w:rsidR="009D0B69" w:rsidRPr="00E3086D" w:rsidDel="005948F1">
          <w:rPr>
            <w:sz w:val="26"/>
            <w:szCs w:val="26"/>
            <w:rPrChange w:id="3501" w:author="Meir Kalter" w:date="2016-06-15T14:55:00Z">
              <w:rPr>
                <w:rStyle w:val="CommentReference"/>
                <w:b/>
                <w:bCs/>
              </w:rPr>
            </w:rPrChange>
          </w:rPr>
          <w:commentReference w:id="3492"/>
        </w:r>
        <w:commentRangeEnd w:id="3493"/>
        <w:r w:rsidR="002C5DA7" w:rsidRPr="00E3086D" w:rsidDel="005948F1">
          <w:rPr>
            <w:sz w:val="26"/>
            <w:szCs w:val="26"/>
            <w:rPrChange w:id="3502" w:author="Meir Kalter" w:date="2016-06-15T14:55:00Z">
              <w:rPr>
                <w:rStyle w:val="CommentReference"/>
                <w:b/>
                <w:bCs/>
              </w:rPr>
            </w:rPrChange>
          </w:rPr>
          <w:commentReference w:id="3493"/>
        </w:r>
        <w:bookmarkEnd w:id="3496"/>
        <w:bookmarkEnd w:id="3497"/>
        <w:bookmarkEnd w:id="3498"/>
      </w:del>
    </w:p>
    <w:p w:rsidR="00C0594E" w:rsidDel="005948F1" w:rsidRDefault="00B706A9">
      <w:pPr>
        <w:pStyle w:val="Heading31"/>
        <w:ind w:left="708" w:firstLine="0"/>
        <w:rPr>
          <w:del w:id="3503" w:author="Meir Kalter" w:date="2016-06-20T21:12:00Z"/>
          <w:sz w:val="24"/>
          <w:szCs w:val="24"/>
        </w:rPr>
        <w:pPrChange w:id="3504" w:author="Meir Kalter" w:date="2016-06-15T14:56:00Z">
          <w:pPr>
            <w:pStyle w:val="Heading31"/>
            <w:numPr>
              <w:ilvl w:val="2"/>
              <w:numId w:val="33"/>
            </w:numPr>
            <w:ind w:left="708" w:hanging="708"/>
          </w:pPr>
        </w:pPrChange>
      </w:pPr>
      <w:bookmarkStart w:id="3505" w:name="_Toc453680534"/>
      <w:bookmarkStart w:id="3506" w:name="_Toc453680850"/>
      <w:bookmarkStart w:id="3507" w:name="_Toc453786452"/>
      <w:del w:id="3508" w:author="Meir Kalter" w:date="2016-06-20T21:12:00Z">
        <w:r w:rsidRPr="00E3086D" w:rsidDel="005948F1">
          <w:rPr>
            <w:rFonts w:asciiTheme="majorHAnsi" w:eastAsiaTheme="majorEastAsia" w:hAnsiTheme="majorHAnsi" w:cstheme="majorBidi"/>
            <w:b/>
            <w:bCs/>
            <w:color w:val="4F81BD" w:themeColor="accent1"/>
            <w:u w:val="none"/>
            <w:rPrChange w:id="3509" w:author="Meir Kalter" w:date="2016-06-15T14:56:00Z">
              <w:rPr>
                <w:rStyle w:val="Ninguno"/>
                <w:rFonts w:eastAsia="Arial Unicode MS" w:cs="Arial Unicode MS"/>
                <w:sz w:val="24"/>
                <w:szCs w:val="24"/>
              </w:rPr>
            </w:rPrChange>
          </w:rPr>
          <w:delText>ASM</w:delText>
        </w:r>
        <w:bookmarkEnd w:id="3505"/>
        <w:bookmarkEnd w:id="3506"/>
        <w:bookmarkEnd w:id="3507"/>
        <w:r w:rsidDel="005948F1">
          <w:rPr>
            <w:rFonts w:eastAsia="Arial Unicode MS" w:cs="Arial Unicode MS"/>
          </w:rPr>
          <w:delText xml:space="preserve"> </w:delText>
        </w:r>
      </w:del>
    </w:p>
    <w:p w:rsidR="00C0594E" w:rsidDel="005948F1" w:rsidRDefault="00B706A9">
      <w:pPr>
        <w:pStyle w:val="Heading41"/>
        <w:ind w:left="0" w:firstLine="0"/>
        <w:rPr>
          <w:del w:id="3510" w:author="Meir Kalter" w:date="2016-06-20T21:12:00Z"/>
        </w:rPr>
        <w:pPrChange w:id="3511" w:author="Meir Kalter" w:date="2016-06-14T09:01:00Z">
          <w:pPr>
            <w:pStyle w:val="Heading41"/>
            <w:numPr>
              <w:ilvl w:val="3"/>
              <w:numId w:val="33"/>
            </w:numPr>
            <w:ind w:left="708" w:hanging="708"/>
          </w:pPr>
        </w:pPrChange>
      </w:pPr>
      <w:bookmarkStart w:id="3512" w:name="_Toc453680535"/>
      <w:bookmarkStart w:id="3513" w:name="_Toc453680851"/>
      <w:commentRangeStart w:id="3514"/>
      <w:del w:id="3515" w:author="Meir Kalter" w:date="2016-06-20T21:12:00Z">
        <w:r w:rsidDel="005948F1">
          <w:rPr>
            <w:rFonts w:eastAsia="Arial Unicode MS" w:cs="Arial Unicode MS"/>
          </w:rPr>
          <w:delText xml:space="preserve">This type of file contains the </w:delText>
        </w:r>
        <w:r w:rsidDel="005948F1">
          <w:rPr>
            <w:rStyle w:val="Ninguno"/>
            <w:rFonts w:eastAsia="Arial Unicode MS" w:cs="Arial Unicode MS"/>
            <w:b w:val="0"/>
            <w:bCs w:val="0"/>
            <w:i w:val="0"/>
            <w:iCs w:val="0"/>
          </w:rPr>
          <w:delText>assembler code.</w:delText>
        </w:r>
        <w:commentRangeEnd w:id="3514"/>
        <w:r w:rsidR="009D0B69" w:rsidDel="005948F1">
          <w:rPr>
            <w:rStyle w:val="CommentReference"/>
            <w:rFonts w:ascii="Georgia" w:eastAsia="Georgia" w:hAnsi="Georgia" w:cs="Georgia"/>
            <w:b w:val="0"/>
            <w:bCs w:val="0"/>
            <w:i w:val="0"/>
            <w:iCs w:val="0"/>
          </w:rPr>
          <w:commentReference w:id="3514"/>
        </w:r>
        <w:bookmarkEnd w:id="3512"/>
        <w:bookmarkEnd w:id="3513"/>
      </w:del>
    </w:p>
    <w:p w:rsidR="00C0594E" w:rsidDel="005948F1" w:rsidRDefault="00B706A9">
      <w:pPr>
        <w:numPr>
          <w:ilvl w:val="0"/>
          <w:numId w:val="45"/>
        </w:numPr>
        <w:rPr>
          <w:del w:id="3516" w:author="Meir Kalter" w:date="2016-06-20T21:12:00Z"/>
          <w:rStyle w:val="Ninguno"/>
          <w:rFonts w:ascii="Calibri" w:eastAsia="Calibri" w:hAnsi="Calibri" w:cs="Calibri"/>
          <w:b/>
          <w:bCs/>
          <w:i/>
          <w:iCs/>
          <w:sz w:val="28"/>
          <w:szCs w:val="28"/>
        </w:rPr>
        <w:pPrChange w:id="3517" w:author="Toni" w:date="2016-06-12T20:33:00Z">
          <w:pPr>
            <w:numPr>
              <w:numId w:val="47"/>
            </w:numPr>
            <w:ind w:left="266" w:hanging="266"/>
          </w:pPr>
        </w:pPrChange>
      </w:pPr>
      <w:del w:id="3518" w:author="Meir Kalter" w:date="2016-06-20T21:12:00Z">
        <w:r w:rsidDel="005948F1">
          <w:rPr>
            <w:rStyle w:val="Ninguno"/>
            <w:rFonts w:ascii="Calibri" w:eastAsia="Calibri" w:hAnsi="Calibri" w:cs="Calibri"/>
            <w:sz w:val="28"/>
            <w:szCs w:val="28"/>
          </w:rPr>
          <w:delText>Could be loaded from param when execution is from console or by Menu item when execution is done by the Gui.</w:delText>
        </w:r>
      </w:del>
    </w:p>
    <w:p w:rsidR="00C0594E" w:rsidDel="005948F1" w:rsidRDefault="00B706A9">
      <w:pPr>
        <w:ind w:left="708"/>
        <w:rPr>
          <w:del w:id="3519" w:author="Meir Kalter" w:date="2016-06-20T21:12:00Z"/>
        </w:rPr>
      </w:pPr>
      <w:del w:id="3520" w:author="Meir Kalter" w:date="2016-06-20T21:12:00Z">
        <w:r w:rsidDel="005948F1">
          <w:delText>The format of the file is ascii, separated by colon</w:delText>
        </w:r>
      </w:del>
    </w:p>
    <w:p w:rsidR="00C0594E" w:rsidDel="005948F1" w:rsidRDefault="00B706A9">
      <w:pPr>
        <w:pStyle w:val="Heading31"/>
        <w:ind w:left="708" w:firstLine="0"/>
        <w:rPr>
          <w:del w:id="3521" w:author="Meir Kalter" w:date="2016-06-20T21:12:00Z"/>
          <w:rStyle w:val="Ninguno"/>
          <w:rFonts w:ascii="Calibri" w:eastAsia="Calibri" w:hAnsi="Calibri" w:cs="Calibri"/>
          <w:b/>
          <w:bCs/>
          <w:i/>
          <w:iCs/>
          <w:sz w:val="28"/>
          <w:szCs w:val="28"/>
          <w:u w:val="none"/>
        </w:rPr>
        <w:pPrChange w:id="3522" w:author="Meir Kalter" w:date="2016-06-15T14:57:00Z">
          <w:pPr>
            <w:pStyle w:val="Heading31"/>
            <w:numPr>
              <w:ilvl w:val="2"/>
              <w:numId w:val="48"/>
            </w:numPr>
            <w:tabs>
              <w:tab w:val="num" w:pos="708"/>
            </w:tabs>
            <w:ind w:left="720" w:hanging="720"/>
          </w:pPr>
        </w:pPrChange>
      </w:pPr>
      <w:bookmarkStart w:id="3523" w:name="_Toc453680536"/>
      <w:bookmarkStart w:id="3524" w:name="_Toc453680852"/>
      <w:bookmarkStart w:id="3525" w:name="_Toc453786453"/>
      <w:del w:id="3526" w:author="Meir Kalter" w:date="2016-06-20T21:12:00Z">
        <w:r w:rsidRPr="00E3086D" w:rsidDel="005948F1">
          <w:rPr>
            <w:rFonts w:asciiTheme="majorHAnsi" w:eastAsiaTheme="majorEastAsia" w:hAnsiTheme="majorHAnsi" w:cstheme="majorBidi"/>
            <w:b/>
            <w:bCs/>
            <w:color w:val="4F81BD" w:themeColor="accent1"/>
            <w:u w:val="none"/>
            <w:rPrChange w:id="3527" w:author="Meir Kalter" w:date="2016-06-15T14:57:00Z">
              <w:rPr>
                <w:rStyle w:val="Ninguno"/>
                <w:rFonts w:eastAsia="Calibri" w:cs="Calibri"/>
                <w:sz w:val="24"/>
                <w:szCs w:val="24"/>
              </w:rPr>
            </w:rPrChange>
          </w:rPr>
          <w:delText>MEM</w:delText>
        </w:r>
        <w:bookmarkEnd w:id="3523"/>
        <w:bookmarkEnd w:id="3524"/>
        <w:bookmarkEnd w:id="3525"/>
        <w:r w:rsidDel="005948F1">
          <w:rPr>
            <w:rStyle w:val="Ninguno"/>
            <w:rFonts w:ascii="Calibri" w:eastAsia="Calibri" w:hAnsi="Calibri" w:cs="Calibri"/>
            <w:sz w:val="28"/>
            <w:szCs w:val="28"/>
          </w:rPr>
          <w:delText xml:space="preserve"> </w:delText>
        </w:r>
      </w:del>
    </w:p>
    <w:p w:rsidR="00C0594E" w:rsidDel="005948F1" w:rsidRDefault="00B706A9">
      <w:pPr>
        <w:pStyle w:val="Heading41"/>
        <w:ind w:left="0" w:firstLine="0"/>
        <w:rPr>
          <w:del w:id="3528" w:author="Meir Kalter" w:date="2016-06-20T21:12:00Z"/>
        </w:rPr>
        <w:pPrChange w:id="3529" w:author="Meir Kalter" w:date="2016-06-14T09:01:00Z">
          <w:pPr>
            <w:pStyle w:val="Heading41"/>
            <w:numPr>
              <w:ilvl w:val="3"/>
              <w:numId w:val="48"/>
            </w:numPr>
            <w:tabs>
              <w:tab w:val="num" w:pos="708"/>
            </w:tabs>
            <w:ind w:left="720" w:hanging="720"/>
          </w:pPr>
        </w:pPrChange>
      </w:pPr>
      <w:del w:id="3530" w:author="Meir Kalter" w:date="2016-06-20T21:12:00Z">
        <w:r w:rsidDel="005948F1">
          <w:rPr>
            <w:rFonts w:eastAsia="Arial Unicode MS" w:cs="Arial Unicode MS"/>
          </w:rPr>
          <w:delText xml:space="preserve"> </w:delText>
        </w:r>
        <w:bookmarkStart w:id="3531" w:name="_Toc453680537"/>
        <w:bookmarkStart w:id="3532" w:name="_Toc453680853"/>
        <w:r w:rsidDel="005948F1">
          <w:rPr>
            <w:rFonts w:eastAsia="Arial Unicode MS" w:cs="Arial Unicode MS"/>
          </w:rPr>
          <w:delText>This type of file contains the memory code.</w:delText>
        </w:r>
        <w:bookmarkEnd w:id="3531"/>
        <w:bookmarkEnd w:id="3532"/>
      </w:del>
    </w:p>
    <w:p w:rsidR="00C0594E" w:rsidDel="005948F1" w:rsidRDefault="00B706A9">
      <w:pPr>
        <w:ind w:left="708"/>
        <w:rPr>
          <w:del w:id="3533" w:author="Meir Kalter" w:date="2016-06-20T21:12:00Z"/>
        </w:rPr>
      </w:pPr>
      <w:del w:id="3534" w:author="Meir Kalter" w:date="2016-06-20T21:12:00Z">
        <w:r w:rsidDel="005948F1">
          <w:delText>The format of the file is ascii, separated by colon</w:delText>
        </w:r>
      </w:del>
    </w:p>
    <w:p w:rsidR="00C0594E" w:rsidDel="00734644" w:rsidRDefault="00B706A9" w:rsidP="00734644">
      <w:pPr>
        <w:rPr>
          <w:del w:id="3535" w:author="Meir Kalter" w:date="2016-06-14T14:37:00Z"/>
          <w:rStyle w:val="Ninguno"/>
          <w:rFonts w:ascii="Calibri" w:eastAsia="Calibri" w:hAnsi="Calibri" w:cs="Calibri"/>
          <w:sz w:val="28"/>
          <w:szCs w:val="28"/>
        </w:rPr>
      </w:pPr>
      <w:del w:id="3536" w:author="Meir Kalter" w:date="2016-06-14T14:37:00Z">
        <w:r w:rsidDel="00734644">
          <w:rPr>
            <w:rStyle w:val="Ninguno"/>
            <w:rFonts w:ascii="Calibri" w:eastAsia="Calibri" w:hAnsi="Calibri" w:cs="Calibri"/>
            <w:sz w:val="28"/>
            <w:szCs w:val="28"/>
          </w:rPr>
          <w:delText>The graphic interface must include the following elements:</w:delText>
        </w:r>
        <w:bookmarkStart w:id="3537" w:name="_Toc453767365"/>
        <w:bookmarkStart w:id="3538" w:name="_Toc453767589"/>
        <w:bookmarkStart w:id="3539" w:name="_Toc453767813"/>
        <w:bookmarkStart w:id="3540" w:name="_Toc453768037"/>
        <w:bookmarkStart w:id="3541" w:name="_Toc453768260"/>
        <w:bookmarkStart w:id="3542" w:name="_Toc453785940"/>
        <w:bookmarkStart w:id="3543" w:name="_Toc453786454"/>
        <w:bookmarkEnd w:id="3537"/>
        <w:bookmarkEnd w:id="3538"/>
        <w:bookmarkEnd w:id="3539"/>
        <w:bookmarkEnd w:id="3540"/>
        <w:bookmarkEnd w:id="3541"/>
        <w:bookmarkEnd w:id="3542"/>
        <w:bookmarkEnd w:id="3543"/>
      </w:del>
    </w:p>
    <w:p w:rsidR="00C0594E" w:rsidRDefault="00B706A9">
      <w:pPr>
        <w:pStyle w:val="Heading2"/>
        <w:pPrChange w:id="3544" w:author="Meir Kalter" w:date="2016-06-15T15:00:00Z">
          <w:pPr>
            <w:pStyle w:val="Heading21"/>
            <w:numPr>
              <w:ilvl w:val="1"/>
              <w:numId w:val="49"/>
            </w:numPr>
            <w:ind w:left="576" w:hanging="576"/>
          </w:pPr>
        </w:pPrChange>
      </w:pPr>
      <w:bookmarkStart w:id="3545" w:name="_Toc453786455"/>
      <w:r w:rsidRPr="00885CC0">
        <w:rPr>
          <w:rFonts w:eastAsia="Arial Unicode MS" w:cs="Arial Unicode MS"/>
        </w:rPr>
        <w:t>Editing/saving</w:t>
      </w:r>
      <w:ins w:id="3546" w:author="Meir Kalter" w:date="2016-06-15T15:00:00Z">
        <w:r w:rsidR="00007C9C" w:rsidRPr="00007C9C">
          <w:t xml:space="preserve"> </w:t>
        </w:r>
      </w:ins>
      <w:del w:id="3547"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3548" w:author="Meir Kalter" w:date="2016-06-15T15:01:00Z">
        <w:r w:rsidR="00007C9C">
          <w:rPr>
            <w:rFonts w:eastAsia="Arial Unicode MS" w:cs="Arial Unicode MS"/>
          </w:rPr>
          <w:t>/memory files</w:t>
        </w:r>
      </w:ins>
      <w:bookmarkEnd w:id="3545"/>
    </w:p>
    <w:p w:rsidR="006009E8" w:rsidRDefault="00B706A9">
      <w:pPr>
        <w:rPr>
          <w:ins w:id="3549" w:author="Meir Kalter" w:date="2016-06-15T15:01:00Z"/>
          <w:rStyle w:val="Ninguno"/>
          <w:rFonts w:ascii="Calibri" w:eastAsia="Calibri" w:hAnsi="Calibri" w:cs="Calibri"/>
          <w:b/>
          <w:bCs/>
          <w:color w:val="4F81BD" w:themeColor="accent1"/>
          <w:sz w:val="26"/>
          <w:szCs w:val="26"/>
          <w:u w:val="single"/>
        </w:rPr>
        <w:pPrChange w:id="3550"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3551" w:author="Meir Kalter" w:date="2016-06-15T15:01:00Z">
        <w:r w:rsidR="001E11D5">
          <w:rPr>
            <w:rStyle w:val="Ninguno"/>
            <w:rFonts w:ascii="Calibri" w:eastAsia="Calibri" w:hAnsi="Calibri" w:cs="Calibri"/>
            <w:sz w:val="28"/>
            <w:szCs w:val="28"/>
          </w:rPr>
          <w:t xml:space="preserve">Edition </w:t>
        </w:r>
      </w:ins>
      <w:del w:id="3552" w:author="Meir Kalter" w:date="2016-06-15T15:01:00Z">
        <w:r w:rsidDel="001E11D5">
          <w:rPr>
            <w:rStyle w:val="Ninguno"/>
            <w:rFonts w:ascii="Calibri" w:eastAsia="Calibri" w:hAnsi="Calibri" w:cs="Calibri"/>
            <w:sz w:val="28"/>
            <w:szCs w:val="28"/>
          </w:rPr>
          <w:delText>Window (or frame)</w:delText>
        </w:r>
      </w:del>
      <w:ins w:id="3553"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3554" w:author="Meir Kalter" w:date="2016-06-15T15:01:00Z">
        <w:r w:rsidDel="001E11D5">
          <w:rPr>
            <w:rStyle w:val="Ninguno"/>
            <w:rFonts w:ascii="Calibri" w:eastAsia="Calibri" w:hAnsi="Calibri" w:cs="Calibri"/>
            <w:sz w:val="28"/>
            <w:szCs w:val="28"/>
          </w:rPr>
          <w:delText>editing to in</w:delText>
        </w:r>
      </w:del>
      <w:ins w:id="3555" w:author="Meir Kalter" w:date="2016-06-15T15:01:00Z">
        <w:r w:rsidR="001E11D5">
          <w:rPr>
            <w:rStyle w:val="Ninguno"/>
            <w:rFonts w:ascii="Calibri" w:eastAsia="Calibri" w:hAnsi="Calibri" w:cs="Calibri"/>
            <w:sz w:val="28"/>
            <w:szCs w:val="28"/>
          </w:rPr>
          <w:t xml:space="preserve">to edit </w:t>
        </w:r>
      </w:ins>
      <w:del w:id="3556"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3557" w:author="Meir Kalter" w:date="2016-06-15T15:01:00Z"/>
          <w:rStyle w:val="Ninguno"/>
          <w:rFonts w:ascii="Calibri" w:eastAsia="Calibri" w:hAnsi="Calibri" w:cs="Calibri"/>
          <w:sz w:val="28"/>
          <w:szCs w:val="28"/>
          <w:u w:val="single"/>
        </w:rPr>
        <w:pPrChange w:id="3558" w:author="Meir Kalter" w:date="2016-06-15T15:02:00Z">
          <w:pPr/>
        </w:pPrChange>
      </w:pPr>
      <w:del w:id="3559" w:author="Meir Kalter" w:date="2016-06-15T15:01:00Z">
        <w:r w:rsidDel="006009E8">
          <w:rPr>
            <w:rStyle w:val="Ninguno"/>
            <w:rFonts w:ascii="Calibri" w:eastAsia="Calibri" w:hAnsi="Calibri" w:cs="Calibri"/>
            <w:sz w:val="28"/>
            <w:szCs w:val="28"/>
          </w:rPr>
          <w:delText>Buttons to save disk drive or loaded from an assembly program.</w:delText>
        </w:r>
        <w:bookmarkStart w:id="3560" w:name="_Toc453767367"/>
        <w:bookmarkStart w:id="3561" w:name="_Toc453767591"/>
        <w:bookmarkStart w:id="3562" w:name="_Toc453767815"/>
        <w:bookmarkStart w:id="3563" w:name="_Toc453768039"/>
        <w:bookmarkStart w:id="3564" w:name="_Toc453768262"/>
        <w:bookmarkStart w:id="3565" w:name="_Toc453785942"/>
        <w:bookmarkStart w:id="3566" w:name="_Toc453786456"/>
        <w:bookmarkEnd w:id="3560"/>
        <w:bookmarkEnd w:id="3561"/>
        <w:bookmarkEnd w:id="3562"/>
        <w:bookmarkEnd w:id="3563"/>
        <w:bookmarkEnd w:id="3564"/>
        <w:bookmarkEnd w:id="3565"/>
        <w:bookmarkEnd w:id="3566"/>
      </w:del>
    </w:p>
    <w:p w:rsidR="00C0594E" w:rsidRDefault="00B706A9">
      <w:pPr>
        <w:pStyle w:val="Heading3"/>
        <w:pPrChange w:id="3567" w:author="Meir Kalter" w:date="2016-06-15T15:02:00Z">
          <w:pPr>
            <w:pStyle w:val="Heading21"/>
            <w:numPr>
              <w:ilvl w:val="1"/>
              <w:numId w:val="33"/>
            </w:numPr>
            <w:ind w:left="576" w:hanging="576"/>
          </w:pPr>
        </w:pPrChange>
      </w:pPr>
      <w:bookmarkStart w:id="3568" w:name="_Toc453680538"/>
      <w:bookmarkStart w:id="3569" w:name="_Toc453680854"/>
      <w:bookmarkStart w:id="3570" w:name="_Toc453786457"/>
      <w:r>
        <w:rPr>
          <w:rFonts w:eastAsia="Arial Unicode MS" w:cs="Arial Unicode MS"/>
        </w:rPr>
        <w:t>Open assembler file</w:t>
      </w:r>
      <w:bookmarkEnd w:id="3568"/>
      <w:bookmarkEnd w:id="3569"/>
      <w:bookmarkEnd w:id="3570"/>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3"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3571" w:author="Meir Kalter" w:date="2016-06-15T15:02:00Z"/>
        </w:rPr>
      </w:pPr>
      <w:bookmarkStart w:id="3572" w:name="_Toc453786458"/>
      <w:bookmarkStart w:id="3573" w:name="_Toc453680539"/>
      <w:bookmarkStart w:id="3574" w:name="_Toc453680855"/>
      <w:ins w:id="3575" w:author="Meir Kalter" w:date="2016-06-15T15:02:00Z">
        <w:r>
          <w:rPr>
            <w:rFonts w:eastAsia="Arial Unicode MS" w:cs="Arial Unicode MS"/>
          </w:rPr>
          <w:t>Save assembler file</w:t>
        </w:r>
        <w:bookmarkEnd w:id="3572"/>
      </w:ins>
    </w:p>
    <w:p w:rsidR="00C0594E" w:rsidRPr="002C187B" w:rsidDel="002C187B" w:rsidRDefault="00B706A9">
      <w:pPr>
        <w:pStyle w:val="Heading21"/>
        <w:numPr>
          <w:ilvl w:val="1"/>
          <w:numId w:val="128"/>
        </w:numPr>
        <w:rPr>
          <w:del w:id="3576" w:author="Meir Kalter" w:date="2016-06-15T15:02:00Z"/>
          <w:rFonts w:asciiTheme="majorHAnsi" w:eastAsia="Arial Unicode MS" w:hAnsiTheme="majorHAnsi" w:cs="Arial Unicode MS"/>
          <w:b/>
          <w:bCs/>
          <w:color w:val="4F81BD" w:themeColor="accent1"/>
          <w:sz w:val="22"/>
          <w:szCs w:val="22"/>
          <w:rPrChange w:id="3577" w:author="Meir Kalter" w:date="2016-06-15T15:02:00Z">
            <w:rPr>
              <w:del w:id="3578" w:author="Meir Kalter" w:date="2016-06-15T15:02:00Z"/>
            </w:rPr>
          </w:rPrChange>
        </w:rPr>
        <w:pPrChange w:id="3579" w:author="Meir Kalter" w:date="2016-06-15T15:02:00Z">
          <w:pPr>
            <w:pStyle w:val="Heading21"/>
            <w:numPr>
              <w:ilvl w:val="1"/>
              <w:numId w:val="33"/>
            </w:numPr>
            <w:ind w:left="576" w:hanging="576"/>
          </w:pPr>
        </w:pPrChange>
      </w:pPr>
      <w:del w:id="3580" w:author="Meir Kalter" w:date="2016-06-15T15:02:00Z">
        <w:r w:rsidRPr="002C187B" w:rsidDel="002C187B">
          <w:rPr>
            <w:rFonts w:asciiTheme="majorHAnsi" w:eastAsia="Arial Unicode MS" w:hAnsiTheme="majorHAnsi" w:cs="Arial Unicode MS"/>
            <w:b/>
            <w:bCs/>
            <w:color w:val="4F81BD" w:themeColor="accent1"/>
            <w:sz w:val="22"/>
            <w:szCs w:val="22"/>
            <w:rPrChange w:id="3581" w:author="Meir Kalter" w:date="2016-06-15T15:02:00Z">
              <w:rPr>
                <w:rFonts w:eastAsia="Arial Unicode MS" w:cs="Arial Unicode MS"/>
              </w:rPr>
            </w:rPrChange>
          </w:rPr>
          <w:delText>Save assembler file</w:delText>
        </w:r>
        <w:bookmarkEnd w:id="3573"/>
        <w:bookmarkEnd w:id="3574"/>
      </w:del>
    </w:p>
    <w:p w:rsidR="00C0594E" w:rsidDel="002C187B" w:rsidRDefault="00B706A9">
      <w:pPr>
        <w:rPr>
          <w:del w:id="3582" w:author="Meir Kalter" w:date="2016-06-15T15:02:00Z"/>
        </w:rPr>
      </w:pPr>
      <w:del w:id="3583"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3584"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4"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3585" w:author="Meir Kalter" w:date="2016-06-15T15:03:00Z"/>
          <w:rPrChange w:id="3586" w:author="Meir Kalter" w:date="2016-06-15T15:03:00Z">
            <w:rPr>
              <w:del w:id="3587" w:author="Meir Kalter" w:date="2016-06-15T15:03:00Z"/>
              <w:rStyle w:val="Ninguno"/>
              <w:rFonts w:ascii="Calibri" w:eastAsia="Calibri" w:hAnsi="Calibri" w:cs="Calibri"/>
              <w:sz w:val="28"/>
              <w:szCs w:val="28"/>
              <w:u w:val="none"/>
            </w:rPr>
          </w:rPrChange>
        </w:rPr>
        <w:pPrChange w:id="3588" w:author="Meir Kalter" w:date="2016-06-15T15:03:00Z">
          <w:pPr>
            <w:pStyle w:val="Heading31"/>
            <w:numPr>
              <w:ilvl w:val="2"/>
              <w:numId w:val="50"/>
            </w:numPr>
            <w:tabs>
              <w:tab w:val="num" w:pos="708"/>
            </w:tabs>
            <w:ind w:left="720" w:hanging="720"/>
          </w:pPr>
        </w:pPrChange>
      </w:pPr>
      <w:del w:id="3589" w:author="Meir Kalter" w:date="2016-06-15T15:03:00Z">
        <w:r w:rsidDel="00DE1656">
          <w:rPr>
            <w:rStyle w:val="Ninguno"/>
          </w:rPr>
          <w:tab/>
        </w:r>
        <w:bookmarkStart w:id="3590" w:name="_Toc453680540"/>
        <w:bookmarkStart w:id="3591" w:name="_Toc453680856"/>
        <w:r w:rsidDel="00DE1656">
          <w:rPr>
            <w:rStyle w:val="Ninguno"/>
          </w:rPr>
          <w:delText>Save file flow:</w:delText>
        </w:r>
        <w:bookmarkEnd w:id="3590"/>
        <w:bookmarkEnd w:id="3591"/>
        <w:r w:rsidDel="00DE1656">
          <w:rPr>
            <w:rStyle w:val="Ninguno"/>
            <w:rFonts w:ascii="Calibri" w:eastAsia="Calibri" w:hAnsi="Calibri" w:cs="Calibri"/>
            <w:sz w:val="28"/>
            <w:szCs w:val="28"/>
          </w:rPr>
          <w:delText xml:space="preserve"> </w:delText>
        </w:r>
      </w:del>
    </w:p>
    <w:p w:rsidR="00C0594E" w:rsidDel="00DE1656" w:rsidRDefault="00B706A9">
      <w:pPr>
        <w:rPr>
          <w:del w:id="3592" w:author="Meir Kalter" w:date="2016-06-15T15:03:00Z"/>
        </w:rPr>
      </w:pPr>
      <w:del w:id="3593"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3594" w:author="Toni" w:date="2016-06-12T20:01:00Z">
        <w:del w:id="3595" w:author="Meir Kalter" w:date="2016-06-15T15:03:00Z">
          <w:r w:rsidR="00E541B8" w:rsidDel="00DE1656">
            <w:rPr>
              <w:rStyle w:val="Ninguno"/>
              <w:rFonts w:ascii="Calibri" w:eastAsia="Calibri" w:hAnsi="Calibri" w:cs="Calibri"/>
              <w:sz w:val="28"/>
              <w:szCs w:val="28"/>
            </w:rPr>
            <w:delText>correct</w:delText>
          </w:r>
        </w:del>
      </w:ins>
      <w:del w:id="3596" w:author="Meir Kalter" w:date="2016-06-15T15:03:00Z">
        <w:r w:rsidDel="00DE1656">
          <w:rPr>
            <w:rStyle w:val="Ninguno"/>
            <w:rFonts w:ascii="Calibri" w:eastAsia="Calibri" w:hAnsi="Calibri" w:cs="Calibri"/>
            <w:sz w:val="28"/>
            <w:szCs w:val="28"/>
          </w:rPr>
          <w:delText xml:space="preserve"> extention, as in the folowing</w:delText>
        </w:r>
      </w:del>
      <w:ins w:id="3597" w:author="Toni" w:date="2016-06-12T20:01:00Z">
        <w:del w:id="3598" w:author="Meir Kalter" w:date="2016-06-15T15:03:00Z">
          <w:r w:rsidR="00E541B8" w:rsidDel="00DE1656">
            <w:rPr>
              <w:rStyle w:val="Ninguno"/>
              <w:rFonts w:ascii="Calibri" w:eastAsia="Calibri" w:hAnsi="Calibri" w:cs="Calibri"/>
              <w:sz w:val="28"/>
              <w:szCs w:val="28"/>
            </w:rPr>
            <w:delText>following</w:delText>
          </w:r>
        </w:del>
      </w:ins>
      <w:del w:id="3599"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3600" w:author="Meir Kalter" w:date="2016-06-15T15:03:00Z"/>
        </w:rPr>
      </w:pPr>
      <w:del w:id="3601"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5"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3602" w:author="Meir Kalter" w:date="2016-06-15T15:03:00Z"/>
        </w:rPr>
      </w:pPr>
      <w:del w:id="3603" w:author="Meir Kalter" w:date="2016-06-15T15:03:00Z">
        <w:r w:rsidDel="00DE1656">
          <w:delText>4save asm file - test5 - with no extension</w:delText>
        </w:r>
      </w:del>
    </w:p>
    <w:p w:rsidR="00C0594E" w:rsidDel="00DE1656" w:rsidRDefault="00B706A9">
      <w:pPr>
        <w:keepNext/>
        <w:rPr>
          <w:del w:id="3604" w:author="Meir Kalter" w:date="2016-06-15T15:03:00Z"/>
        </w:rPr>
      </w:pPr>
      <w:del w:id="3605"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6"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3606" w:author="Meir Kalter" w:date="2016-06-15T15:03:00Z"/>
        </w:rPr>
      </w:pPr>
      <w:del w:id="3607" w:author="Meir Kalter" w:date="2016-06-15T15:03:00Z">
        <w:r w:rsidDel="00DE1656">
          <w:delText>5The file was saved corectly - as test5.asm[Viewdlated by the open file ]</w:delText>
        </w:r>
      </w:del>
    </w:p>
    <w:p w:rsidR="00C0594E" w:rsidDel="00DE1656" w:rsidRDefault="00C0594E">
      <w:pPr>
        <w:rPr>
          <w:del w:id="3608" w:author="Meir Kalter" w:date="2016-06-15T15:03:00Z"/>
        </w:rPr>
      </w:pPr>
    </w:p>
    <w:p w:rsidR="00C0594E" w:rsidDel="00DE1656" w:rsidRDefault="00B706A9">
      <w:pPr>
        <w:keepNext/>
        <w:rPr>
          <w:del w:id="3609" w:author="Meir Kalter" w:date="2016-06-15T15:03:00Z"/>
        </w:rPr>
      </w:pPr>
      <w:del w:id="3610"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7"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3611" w:author="Meir Kalter" w:date="2016-06-15T15:03:00Z"/>
        </w:rPr>
      </w:pPr>
      <w:del w:id="3612" w:author="Meir Kalter" w:date="2016-06-15T15:03:00Z">
        <w:r w:rsidDel="00DE1656">
          <w:delText>6Editor window</w:delText>
        </w:r>
      </w:del>
    </w:p>
    <w:p w:rsidR="00C0594E" w:rsidDel="00DE1656" w:rsidRDefault="00B706A9">
      <w:pPr>
        <w:rPr>
          <w:del w:id="3613" w:author="Meir Kalter" w:date="2016-06-15T15:03:00Z"/>
        </w:rPr>
      </w:pPr>
      <w:del w:id="3614"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3615"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8"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3616" w:author="Meir Kalter" w:date="2016-06-15T15:22:00Z"/>
          <w:rFonts w:eastAsia="Arial Unicode MS"/>
        </w:rPr>
        <w:pPrChange w:id="3617" w:author="Meir Kalter" w:date="2016-06-15T15:21:00Z">
          <w:pPr>
            <w:pStyle w:val="Heading3"/>
          </w:pPr>
        </w:pPrChange>
      </w:pPr>
      <w:bookmarkStart w:id="3618" w:name="_Toc453786459"/>
      <w:bookmarkStart w:id="3619" w:name="_Toc453680541"/>
      <w:bookmarkStart w:id="3620" w:name="_Toc453680857"/>
      <w:ins w:id="3621" w:author="Meir Kalter" w:date="2016-06-15T15:21:00Z">
        <w:r>
          <w:rPr>
            <w:rFonts w:eastAsia="Arial Unicode MS"/>
          </w:rPr>
          <w:lastRenderedPageBreak/>
          <w:t>Memory view</w:t>
        </w:r>
      </w:ins>
      <w:bookmarkEnd w:id="3618"/>
    </w:p>
    <w:p w:rsidR="004B112F" w:rsidRDefault="004B112F">
      <w:pPr>
        <w:pStyle w:val="Heading3"/>
        <w:rPr>
          <w:ins w:id="3622" w:author="Meir Kalter" w:date="2016-06-15T15:22:00Z"/>
          <w:rFonts w:eastAsia="Arial Unicode MS"/>
        </w:rPr>
        <w:pPrChange w:id="3623" w:author="Meir Kalter" w:date="2016-06-15T15:22:00Z">
          <w:pPr>
            <w:pStyle w:val="Heading2"/>
          </w:pPr>
        </w:pPrChange>
      </w:pPr>
      <w:bookmarkStart w:id="3624" w:name="_Toc453786460"/>
      <w:ins w:id="3625" w:author="Meir Kalter" w:date="2016-06-15T15:22:00Z">
        <w:r>
          <w:rPr>
            <w:rFonts w:eastAsia="Arial Unicode MS"/>
          </w:rPr>
          <w:t>Memory</w:t>
        </w:r>
        <w:bookmarkEnd w:id="3624"/>
      </w:ins>
    </w:p>
    <w:p w:rsidR="004B112F" w:rsidRDefault="004B112F">
      <w:pPr>
        <w:pStyle w:val="Heading3"/>
        <w:rPr>
          <w:ins w:id="3626" w:author="Meir Kalter" w:date="2016-06-15T15:23:00Z"/>
          <w:rFonts w:eastAsia="Arial Unicode MS"/>
        </w:rPr>
        <w:pPrChange w:id="3627" w:author="Meir Kalter" w:date="2016-06-15T15:23:00Z">
          <w:pPr>
            <w:pStyle w:val="Heading2"/>
          </w:pPr>
        </w:pPrChange>
      </w:pPr>
      <w:bookmarkStart w:id="3628" w:name="_Toc453786461"/>
      <w:ins w:id="3629" w:author="Meir Kalter" w:date="2016-06-15T15:22:00Z">
        <w:r w:rsidRPr="004B112F">
          <w:rPr>
            <w:rFonts w:eastAsia="Arial Unicode MS"/>
            <w:rPrChange w:id="3630" w:author="Meir Kalter" w:date="2016-06-15T15:23:00Z">
              <w:rPr/>
            </w:rPrChange>
          </w:rPr>
          <w:t xml:space="preserve">Instruction </w:t>
        </w:r>
        <w:proofErr w:type="spellStart"/>
        <w:proofErr w:type="gramStart"/>
        <w:r w:rsidRPr="004B112F">
          <w:rPr>
            <w:rFonts w:eastAsia="Arial Unicode MS"/>
            <w:rPrChange w:id="3631" w:author="Meir Kalter" w:date="2016-06-15T15:23:00Z">
              <w:rPr/>
            </w:rPrChange>
          </w:rPr>
          <w:t>cpu</w:t>
        </w:r>
      </w:ins>
      <w:bookmarkEnd w:id="3628"/>
      <w:proofErr w:type="spellEnd"/>
      <w:proofErr w:type="gramEnd"/>
    </w:p>
    <w:p w:rsidR="004B112F" w:rsidRPr="004B112F" w:rsidRDefault="004B112F">
      <w:pPr>
        <w:pStyle w:val="Heading3"/>
        <w:rPr>
          <w:ins w:id="3632" w:author="Meir Kalter" w:date="2016-06-15T15:22:00Z"/>
          <w:rPrChange w:id="3633" w:author="Meir Kalter" w:date="2016-06-15T15:23:00Z">
            <w:rPr>
              <w:ins w:id="3634" w:author="Meir Kalter" w:date="2016-06-15T15:22:00Z"/>
              <w:rFonts w:eastAsia="Arial Unicode MS"/>
            </w:rPr>
          </w:rPrChange>
        </w:rPr>
        <w:pPrChange w:id="3635" w:author="Meir Kalter" w:date="2016-06-15T15:23:00Z">
          <w:pPr>
            <w:pStyle w:val="Heading2"/>
          </w:pPr>
        </w:pPrChange>
      </w:pPr>
      <w:bookmarkStart w:id="3636" w:name="_Toc453786462"/>
      <w:ins w:id="3637" w:author="Meir Kalter" w:date="2016-06-15T15:23:00Z">
        <w:r w:rsidRPr="004B112F">
          <w:rPr>
            <w:rFonts w:eastAsia="Arial Unicode MS"/>
            <w:rPrChange w:id="3638" w:author="Meir Kalter" w:date="2016-06-15T15:23:00Z">
              <w:rPr/>
            </w:rPrChange>
          </w:rPr>
          <w:t>Stack</w:t>
        </w:r>
      </w:ins>
      <w:bookmarkEnd w:id="3636"/>
    </w:p>
    <w:p w:rsidR="00C0594E" w:rsidRPr="004B112F" w:rsidDel="00DC0EDD" w:rsidRDefault="00B706A9">
      <w:pPr>
        <w:pStyle w:val="Heading21"/>
        <w:numPr>
          <w:ilvl w:val="2"/>
          <w:numId w:val="49"/>
        </w:numPr>
        <w:rPr>
          <w:del w:id="3639" w:author="Meir Kalter" w:date="2016-06-15T15:21:00Z"/>
          <w:rFonts w:asciiTheme="majorHAnsi" w:hAnsiTheme="majorHAnsi" w:cstheme="majorBidi"/>
          <w:b/>
          <w:bCs/>
          <w:color w:val="4F81BD" w:themeColor="accent1"/>
          <w:sz w:val="26"/>
          <w:szCs w:val="26"/>
          <w:rPrChange w:id="3640" w:author="Meir Kalter" w:date="2016-06-15T15:22:00Z">
            <w:rPr>
              <w:del w:id="3641" w:author="Meir Kalter" w:date="2016-06-15T15:21:00Z"/>
            </w:rPr>
          </w:rPrChange>
        </w:rPr>
        <w:pPrChange w:id="3642" w:author="Meir Kalter" w:date="2016-06-15T15:22:00Z">
          <w:pPr>
            <w:pStyle w:val="Heading21"/>
            <w:numPr>
              <w:ilvl w:val="1"/>
              <w:numId w:val="33"/>
            </w:numPr>
            <w:ind w:left="576" w:hanging="576"/>
          </w:pPr>
        </w:pPrChange>
      </w:pPr>
      <w:del w:id="3643" w:author="Meir Kalter" w:date="2016-06-15T15:21:00Z">
        <w:r w:rsidRPr="004B112F" w:rsidDel="00DC0EDD">
          <w:rPr>
            <w:rFonts w:asciiTheme="majorHAnsi" w:eastAsia="Arial Unicode MS" w:hAnsiTheme="majorHAnsi" w:cstheme="majorBidi"/>
            <w:b/>
            <w:bCs/>
            <w:color w:val="4F81BD" w:themeColor="accent1"/>
            <w:sz w:val="26"/>
            <w:szCs w:val="26"/>
            <w:rPrChange w:id="3644" w:author="Meir Kalter" w:date="2016-06-15T15:22:00Z">
              <w:rPr>
                <w:rFonts w:eastAsia="Arial Unicode MS" w:cs="Arial Unicode MS"/>
              </w:rPr>
            </w:rPrChange>
          </w:rPr>
          <w:delText>Memory view</w:delText>
        </w:r>
        <w:bookmarkEnd w:id="3619"/>
        <w:bookmarkEnd w:id="3620"/>
      </w:del>
    </w:p>
    <w:p w:rsidR="00C0594E" w:rsidDel="004B112F" w:rsidRDefault="00B706A9">
      <w:pPr>
        <w:pStyle w:val="Heading31"/>
        <w:numPr>
          <w:ilvl w:val="2"/>
          <w:numId w:val="49"/>
        </w:numPr>
        <w:rPr>
          <w:del w:id="3645" w:author="Meir Kalter" w:date="2016-06-15T15:23:00Z"/>
        </w:rPr>
        <w:pPrChange w:id="3646" w:author="Meir Kalter" w:date="2016-06-15T15:22:00Z">
          <w:pPr>
            <w:pStyle w:val="Heading31"/>
            <w:numPr>
              <w:ilvl w:val="2"/>
              <w:numId w:val="51"/>
            </w:numPr>
            <w:ind w:left="708" w:hanging="708"/>
          </w:pPr>
        </w:pPrChange>
      </w:pPr>
      <w:bookmarkStart w:id="3647" w:name="_Toc453680542"/>
      <w:bookmarkStart w:id="3648" w:name="_Toc453680858"/>
      <w:del w:id="3649" w:author="Meir Kalter" w:date="2016-06-15T15:23:00Z">
        <w:r w:rsidRPr="004B112F" w:rsidDel="004B112F">
          <w:rPr>
            <w:rFonts w:asciiTheme="majorHAnsi" w:eastAsia="Arial Unicode MS" w:hAnsiTheme="majorHAnsi" w:cstheme="majorBidi"/>
            <w:b/>
            <w:bCs/>
            <w:color w:val="4F81BD" w:themeColor="accent1"/>
            <w:sz w:val="26"/>
            <w:szCs w:val="26"/>
            <w:u w:val="none"/>
            <w:rPrChange w:id="3650" w:author="Meir Kalter" w:date="2016-06-15T15:22:00Z">
              <w:rPr>
                <w:rFonts w:eastAsia="Arial Unicode MS" w:cs="Arial Unicode MS"/>
              </w:rPr>
            </w:rPrChange>
          </w:rPr>
          <w:delText>Memory</w:delText>
        </w:r>
        <w:bookmarkEnd w:id="3647"/>
        <w:bookmarkEnd w:id="3648"/>
      </w:del>
    </w:p>
    <w:p w:rsidR="00C0594E" w:rsidDel="004B112F" w:rsidRDefault="00B706A9">
      <w:pPr>
        <w:pStyle w:val="Heading31"/>
        <w:numPr>
          <w:ilvl w:val="2"/>
          <w:numId w:val="49"/>
        </w:numPr>
        <w:rPr>
          <w:del w:id="3651" w:author="Meir Kalter" w:date="2016-06-15T15:23:00Z"/>
        </w:rPr>
        <w:pPrChange w:id="3652" w:author="Toni" w:date="2016-06-12T20:33:00Z">
          <w:pPr>
            <w:pStyle w:val="Heading31"/>
            <w:numPr>
              <w:ilvl w:val="2"/>
              <w:numId w:val="51"/>
            </w:numPr>
            <w:ind w:left="708" w:hanging="708"/>
          </w:pPr>
        </w:pPrChange>
      </w:pPr>
      <w:bookmarkStart w:id="3653" w:name="_Toc453680543"/>
      <w:bookmarkStart w:id="3654" w:name="_Toc453680859"/>
      <w:del w:id="3655" w:author="Meir Kalter" w:date="2016-06-15T15:23:00Z">
        <w:r w:rsidDel="004B112F">
          <w:rPr>
            <w:rFonts w:eastAsia="Arial Unicode MS" w:cs="Arial Unicode MS"/>
          </w:rPr>
          <w:delText>Instruction cpu</w:delText>
        </w:r>
        <w:bookmarkEnd w:id="3653"/>
        <w:bookmarkEnd w:id="3654"/>
      </w:del>
    </w:p>
    <w:p w:rsidR="00C0594E" w:rsidDel="004B112F" w:rsidRDefault="00B706A9">
      <w:pPr>
        <w:pStyle w:val="Heading31"/>
        <w:numPr>
          <w:ilvl w:val="2"/>
          <w:numId w:val="49"/>
        </w:numPr>
        <w:rPr>
          <w:del w:id="3656" w:author="Meir Kalter" w:date="2016-06-15T15:23:00Z"/>
        </w:rPr>
        <w:pPrChange w:id="3657" w:author="Toni" w:date="2016-06-12T20:33:00Z">
          <w:pPr>
            <w:pStyle w:val="Heading31"/>
            <w:numPr>
              <w:ilvl w:val="2"/>
              <w:numId w:val="51"/>
            </w:numPr>
            <w:ind w:left="708" w:hanging="708"/>
          </w:pPr>
        </w:pPrChange>
      </w:pPr>
      <w:bookmarkStart w:id="3658" w:name="_Toc453680544"/>
      <w:bookmarkStart w:id="3659" w:name="_Toc453680860"/>
      <w:del w:id="3660" w:author="Meir Kalter" w:date="2016-06-15T15:23:00Z">
        <w:r w:rsidDel="004B112F">
          <w:rPr>
            <w:rFonts w:eastAsia="Arial Unicode MS" w:cs="Arial Unicode MS"/>
          </w:rPr>
          <w:delText>Stack</w:delText>
        </w:r>
        <w:bookmarkEnd w:id="3658"/>
        <w:bookmarkEnd w:id="3659"/>
      </w:del>
    </w:p>
    <w:p w:rsidR="00C0594E" w:rsidRDefault="00B706A9">
      <w:r>
        <w:rPr>
          <w:rFonts w:eastAsia="Arial Unicode MS" w:cs="Arial Unicode MS"/>
        </w:rPr>
        <w:t xml:space="preserve">- </w:t>
      </w:r>
      <w:ins w:id="3661" w:author="Meir Kalter" w:date="2016-06-15T15:23:00Z">
        <w:r w:rsidR="004B112F">
          <w:rPr>
            <w:rFonts w:eastAsia="Arial Unicode MS" w:cs="Arial Unicode MS"/>
          </w:rPr>
          <w:t xml:space="preserve">Some </w:t>
        </w:r>
        <w:proofErr w:type="spellStart"/>
        <w:r w:rsidR="004B112F">
          <w:rPr>
            <w:rFonts w:eastAsia="Arial Unicode MS" w:cs="Arial Unicode MS"/>
          </w:rPr>
          <w:t>frames</w:t>
        </w:r>
      </w:ins>
      <w:del w:id="3662" w:author="Meir Kalter" w:date="2016-06-15T15:23:00Z">
        <w:r w:rsidDel="004B112F">
          <w:rPr>
            <w:rFonts w:eastAsia="Arial Unicode MS" w:cs="Arial Unicode MS"/>
          </w:rPr>
          <w:delText xml:space="preserve">Two windows (or frames) </w:delText>
        </w:r>
      </w:del>
      <w:r>
        <w:rPr>
          <w:rFonts w:eastAsia="Arial Unicode MS" w:cs="Arial Unicode MS"/>
        </w:rPr>
        <w:t>to</w:t>
      </w:r>
      <w:proofErr w:type="spellEnd"/>
      <w:r>
        <w:rPr>
          <w:rFonts w:eastAsia="Arial Unicode MS" w:cs="Arial Unicode MS"/>
        </w:rPr>
        <w:t xml:space="preserve"> display the computer's memory (256 bytes). This allows the student displayed at the same time the bottom of memory where </w:t>
      </w:r>
      <w:del w:id="3663" w:author="Toni" w:date="2016-06-12T20:02:00Z">
        <w:r w:rsidDel="00E541B8">
          <w:rPr>
            <w:rFonts w:eastAsia="Arial Unicode MS" w:cs="Arial Unicode MS"/>
          </w:rPr>
          <w:delText xml:space="preserve">your </w:delText>
        </w:r>
      </w:del>
      <w:ins w:id="3664" w:author="Toni" w:date="2016-06-12T20:02:00Z">
        <w:r w:rsidR="00E541B8">
          <w:rPr>
            <w:rFonts w:eastAsia="Arial Unicode MS" w:cs="Arial Unicode MS"/>
          </w:rPr>
          <w:t xml:space="preserve">the </w:t>
        </w:r>
      </w:ins>
      <w:r>
        <w:rPr>
          <w:rFonts w:eastAsia="Arial Unicode MS" w:cs="Arial Unicode MS"/>
        </w:rPr>
        <w:t>program into machine code</w:t>
      </w:r>
      <w:ins w:id="3665" w:author="Toni" w:date="2016-06-12T20:02:00Z">
        <w:r w:rsidR="00E541B8">
          <w:rPr>
            <w:rFonts w:eastAsia="Arial Unicode MS" w:cs="Arial Unicode MS"/>
          </w:rPr>
          <w:t xml:space="preserve"> is stored</w:t>
        </w:r>
      </w:ins>
      <w:r>
        <w:rPr>
          <w:rFonts w:eastAsia="Arial Unicode MS" w:cs="Arial Unicode MS"/>
        </w:rPr>
        <w: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0594E" w:rsidRPr="00173869" w:rsidRDefault="00B706A9">
      <w:pPr>
        <w:pStyle w:val="Heading2"/>
        <w:rPr>
          <w:rFonts w:eastAsia="Arial Unicode MS"/>
          <w:rPrChange w:id="3666" w:author="Meir Kalter" w:date="2016-06-15T15:23:00Z">
            <w:rPr/>
          </w:rPrChange>
        </w:rPr>
        <w:pPrChange w:id="3667" w:author="Meir Kalter" w:date="2016-06-15T15:23:00Z">
          <w:pPr>
            <w:pStyle w:val="Heading21"/>
            <w:numPr>
              <w:ilvl w:val="1"/>
              <w:numId w:val="33"/>
            </w:numPr>
            <w:ind w:left="576" w:hanging="576"/>
          </w:pPr>
        </w:pPrChange>
      </w:pPr>
      <w:bookmarkStart w:id="3668" w:name="_Toc453680545"/>
      <w:bookmarkStart w:id="3669" w:name="_Toc453680861"/>
      <w:bookmarkStart w:id="3670" w:name="_Toc453786463"/>
      <w:r w:rsidRPr="00173869">
        <w:rPr>
          <w:rFonts w:eastAsia="Arial Unicode MS"/>
          <w:rPrChange w:id="3671" w:author="Meir Kalter" w:date="2016-06-15T15:23:00Z">
            <w:rPr>
              <w:rFonts w:eastAsia="Arial Unicode MS" w:cs="Arial Unicode MS"/>
              <w:b/>
              <w:bCs/>
            </w:rPr>
          </w:rPrChange>
        </w:rPr>
        <w:t>Seven segment display</w:t>
      </w:r>
      <w:bookmarkEnd w:id="3668"/>
      <w:bookmarkEnd w:id="3669"/>
      <w:bookmarkEnd w:id="3670"/>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3672" w:author="Toni" w:date="2016-06-12T20:03:00Z">
        <w:r w:rsidDel="00E541B8">
          <w:rPr>
            <w:rStyle w:val="Ninguno"/>
            <w:rFonts w:eastAsia="Arial Unicode MS" w:cs="Arial Unicode MS"/>
            <w:shd w:val="clear" w:color="auto" w:fill="FFFF00"/>
          </w:rPr>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del w:id="3673" w:author="Meir Kalter" w:date="2016-06-20T21:12:00Z">
        <w:r w:rsidDel="00F0132C">
          <w:rPr>
            <w:noProof/>
            <w:lang w:eastAsia="en-US" w:bidi="he-IL"/>
          </w:rPr>
          <w:drawing>
            <wp:inline distT="0" distB="0" distL="0" distR="0" wp14:anchorId="2AFE81B4" wp14:editId="00C2B002">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sidDel="00F0132C">
          <w:rPr>
            <w:noProof/>
            <w:lang w:eastAsia="en-US" w:bidi="he-IL"/>
          </w:rPr>
          <w:drawing>
            <wp:inline distT="0" distB="0" distL="0" distR="0" wp14:anchorId="02FE3C88" wp14:editId="6E64DF9B">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del>
    </w:p>
    <w:p w:rsidR="00173869" w:rsidRDefault="00173869">
      <w:pPr>
        <w:pStyle w:val="Heading3"/>
        <w:rPr>
          <w:ins w:id="3674" w:author="Meir Kalter" w:date="2016-06-15T15:24:00Z"/>
          <w:rFonts w:eastAsia="Arial Unicode MS"/>
        </w:rPr>
        <w:pPrChange w:id="3675" w:author="Meir Kalter" w:date="2016-06-15T15:24:00Z">
          <w:pPr>
            <w:pStyle w:val="Heading2"/>
          </w:pPr>
        </w:pPrChange>
      </w:pPr>
      <w:bookmarkStart w:id="3676" w:name="_Toc453786464"/>
      <w:bookmarkStart w:id="3677" w:name="_Toc453680546"/>
      <w:bookmarkStart w:id="3678" w:name="_Toc453680862"/>
      <w:ins w:id="3679" w:author="Meir Kalter" w:date="2016-06-15T15:24:00Z">
        <w:r>
          <w:rPr>
            <w:rFonts w:eastAsia="Arial Unicode MS"/>
          </w:rPr>
          <w:t>Battery of 8 switches</w:t>
        </w:r>
        <w:bookmarkEnd w:id="3676"/>
      </w:ins>
    </w:p>
    <w:p w:rsidR="00C0594E" w:rsidDel="00173869" w:rsidRDefault="00B706A9">
      <w:pPr>
        <w:pStyle w:val="Heading21"/>
        <w:numPr>
          <w:ilvl w:val="1"/>
          <w:numId w:val="33"/>
        </w:numPr>
        <w:rPr>
          <w:del w:id="3680" w:author="Meir Kalter" w:date="2016-06-15T15:24:00Z"/>
        </w:rPr>
      </w:pPr>
      <w:del w:id="3681" w:author="Meir Kalter" w:date="2016-06-15T15:24:00Z">
        <w:r w:rsidDel="00173869">
          <w:rPr>
            <w:rFonts w:eastAsia="Arial Unicode MS" w:cs="Arial Unicode MS"/>
          </w:rPr>
          <w:delText>Input battery of 8 switches</w:delText>
        </w:r>
        <w:bookmarkEnd w:id="3677"/>
        <w:bookmarkEnd w:id="3678"/>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9"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0"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3682" w:author="Meir Kalter" w:date="2016-06-15T14:59:00Z"/>
        </w:rPr>
      </w:pPr>
      <w:r>
        <w:rPr>
          <w:noProof/>
          <w:lang w:eastAsia="en-US" w:bidi="he-IL"/>
        </w:rPr>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9"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3683" w:author="Meir Kalter" w:date="2016-06-15T14:59:00Z"/>
        </w:rPr>
        <w:pPrChange w:id="3684" w:author="Meir Kalter" w:date="2016-06-15T14:59:00Z">
          <w:pPr>
            <w:pStyle w:val="Heading21"/>
            <w:numPr>
              <w:ilvl w:val="1"/>
              <w:numId w:val="52"/>
            </w:numPr>
            <w:ind w:left="576" w:hanging="576"/>
          </w:pPr>
        </w:pPrChange>
      </w:pPr>
      <w:bookmarkStart w:id="3685" w:name="_Toc453680547"/>
      <w:bookmarkStart w:id="3686" w:name="_Toc453680863"/>
      <w:del w:id="3687" w:author="Meir Kalter" w:date="2016-06-15T14:59:00Z">
        <w:r w:rsidDel="00B51891">
          <w:delText>Toolbar</w:delText>
        </w:r>
      </w:del>
      <w:bookmarkEnd w:id="3685"/>
      <w:bookmarkEnd w:id="3686"/>
    </w:p>
    <w:p w:rsidR="00B51891" w:rsidRDefault="00B51891">
      <w:pPr>
        <w:pStyle w:val="Heading2"/>
        <w:rPr>
          <w:ins w:id="3688" w:author="Meir Kalter" w:date="2016-06-15T14:59:00Z"/>
        </w:rPr>
      </w:pPr>
      <w:bookmarkStart w:id="3689" w:name="_Toc453786465"/>
      <w:ins w:id="3690" w:author="Meir Kalter" w:date="2016-06-15T14:59:00Z">
        <w:r>
          <w:t>Toolbar</w:t>
        </w:r>
        <w:bookmarkEnd w:id="3689"/>
      </w:ins>
    </w:p>
    <w:p w:rsidR="00B51891" w:rsidRPr="00885CC0" w:rsidRDefault="00B51891">
      <w:pPr>
        <w:pPrChange w:id="3691" w:author="Meir Kalter" w:date="2016-06-15T14:59:00Z">
          <w:pPr>
            <w:pStyle w:val="Heading21"/>
            <w:numPr>
              <w:ilvl w:val="1"/>
              <w:numId w:val="52"/>
            </w:numPr>
            <w:ind w:left="576" w:hanging="576"/>
          </w:pPr>
        </w:pPrChange>
      </w:pPr>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3692" w:name="_Toc453680548"/>
      <w:bookmarkStart w:id="3693" w:name="_Toc453680864"/>
      <w:bookmarkStart w:id="3694" w:name="_Toc453786466"/>
      <w:r>
        <w:rPr>
          <w:rFonts w:eastAsia="Arial Unicode MS" w:cs="Arial Unicode MS"/>
        </w:rPr>
        <w:t>Gui Menu</w:t>
      </w:r>
      <w:bookmarkEnd w:id="3692"/>
      <w:bookmarkEnd w:id="3693"/>
      <w:bookmarkEnd w:id="3694"/>
    </w:p>
    <w:p w:rsidR="00C0594E" w:rsidRDefault="00B706A9">
      <w:r>
        <w:rPr>
          <w:rFonts w:eastAsia="Arial Unicode MS" w:cs="Arial Unicode MS"/>
        </w:rPr>
        <w:tab/>
        <w:t>Reset menu – all the reset options.</w:t>
      </w:r>
    </w:p>
    <w:p w:rsidR="00C0594E" w:rsidRDefault="00B706A9">
      <w:pPr>
        <w:pStyle w:val="Heading1"/>
        <w:pPrChange w:id="3695" w:author="Meir Kalter" w:date="2016-06-15T15:12:00Z">
          <w:pPr>
            <w:pStyle w:val="Encabezam"/>
            <w:numPr>
              <w:numId w:val="53"/>
            </w:numPr>
            <w:ind w:left="432" w:hanging="432"/>
          </w:pPr>
        </w:pPrChange>
      </w:pPr>
      <w:bookmarkStart w:id="3696" w:name="_Toc453680865"/>
      <w:bookmarkStart w:id="3697" w:name="_Toc453786467"/>
      <w:proofErr w:type="gramStart"/>
      <w:r>
        <w:lastRenderedPageBreak/>
        <w:t>Gui</w:t>
      </w:r>
      <w:proofErr w:type="gramEnd"/>
      <w:r>
        <w:t xml:space="preserve"> </w:t>
      </w:r>
      <w:proofErr w:type="spellStart"/>
      <w:r>
        <w:t>behaviour</w:t>
      </w:r>
      <w:bookmarkEnd w:id="3696"/>
      <w:bookmarkEnd w:id="3697"/>
      <w:proofErr w:type="spellEnd"/>
    </w:p>
    <w:p w:rsidR="00C0594E" w:rsidRDefault="00B706A9">
      <w:r>
        <w:rPr>
          <w:rFonts w:eastAsia="Arial Unicode MS" w:cs="Arial Unicode MS"/>
        </w:rPr>
        <w:t>Behavior of the different elements:</w:t>
      </w:r>
    </w:p>
    <w:p w:rsidR="00C0594E" w:rsidRDefault="005948F1">
      <w:pPr>
        <w:rPr>
          <w:ins w:id="3698" w:author="Meir Kalter" w:date="2016-06-20T21:12:00Z"/>
        </w:rPr>
      </w:pPr>
      <w:ins w:id="3699" w:author="Meir Kalter" w:date="2016-06-20T21:12:00Z">
        <w:r>
          <w:t>Used files in the Simulator</w:t>
        </w:r>
      </w:ins>
    </w:p>
    <w:p w:rsidR="005948F1" w:rsidRDefault="005948F1" w:rsidP="005948F1">
      <w:pPr>
        <w:pStyle w:val="Heading2"/>
        <w:rPr>
          <w:ins w:id="3700" w:author="Meir Kalter" w:date="2016-06-20T21:12:00Z"/>
        </w:rPr>
      </w:pPr>
      <w:ins w:id="3701" w:author="Meir Kalter" w:date="2016-06-20T21:12:00Z">
        <w:r w:rsidRPr="0020479B">
          <w:t>File types used in the simulator</w:t>
        </w:r>
      </w:ins>
    </w:p>
    <w:p w:rsidR="005948F1" w:rsidRDefault="005948F1" w:rsidP="005948F1">
      <w:pPr>
        <w:rPr>
          <w:ins w:id="3702" w:author="Meir Kalter" w:date="2016-06-20T21:12:00Z"/>
          <w:rStyle w:val="Ninguno"/>
          <w:rFonts w:ascii="Calibri" w:eastAsia="Calibri" w:hAnsi="Calibri" w:cs="Calibri"/>
          <w:sz w:val="28"/>
          <w:szCs w:val="28"/>
        </w:rPr>
      </w:pPr>
      <w:ins w:id="3703" w:author="Meir Kalter" w:date="2016-06-20T21:12:00Z">
        <w:r>
          <w:rPr>
            <w:rStyle w:val="Ninguno"/>
            <w:rFonts w:ascii="Calibri" w:eastAsia="Calibri" w:hAnsi="Calibri" w:cs="Calibri"/>
            <w:sz w:val="28"/>
            <w:szCs w:val="28"/>
          </w:rPr>
          <w:t>There are two file types which are used in the simulator:</w:t>
        </w:r>
      </w:ins>
    </w:p>
    <w:p w:rsidR="005948F1" w:rsidRDefault="005948F1" w:rsidP="005948F1">
      <w:pPr>
        <w:pStyle w:val="Heading3"/>
        <w:rPr>
          <w:ins w:id="3704" w:author="Meir Kalter" w:date="2016-06-20T21:12:00Z"/>
        </w:rPr>
      </w:pPr>
      <w:commentRangeStart w:id="3705"/>
      <w:commentRangeStart w:id="3706"/>
      <w:ins w:id="3707" w:author="Meir Kalter" w:date="2016-06-20T21:12:00Z">
        <w:r w:rsidRPr="0020479B">
          <w:t>Files that could be used in the Simulator</w:t>
        </w:r>
        <w:commentRangeEnd w:id="3705"/>
        <w:r w:rsidRPr="0020479B">
          <w:rPr>
            <w:sz w:val="26"/>
            <w:szCs w:val="26"/>
          </w:rPr>
          <w:commentReference w:id="3705"/>
        </w:r>
        <w:commentRangeEnd w:id="3706"/>
        <w:r w:rsidRPr="0020479B">
          <w:rPr>
            <w:sz w:val="26"/>
            <w:szCs w:val="26"/>
          </w:rPr>
          <w:commentReference w:id="3706"/>
        </w:r>
      </w:ins>
    </w:p>
    <w:p w:rsidR="005948F1" w:rsidRPr="0020479B" w:rsidRDefault="005948F1" w:rsidP="005948F1">
      <w:pPr>
        <w:pStyle w:val="Heading31"/>
        <w:ind w:left="0" w:firstLine="0"/>
        <w:rPr>
          <w:ins w:id="3708" w:author="Meir Kalter" w:date="2016-06-20T21:12:00Z"/>
          <w:rStyle w:val="SubtleEmphasis"/>
        </w:rPr>
      </w:pPr>
      <w:bookmarkStart w:id="3709" w:name="_Toc453786451"/>
      <w:ins w:id="3710" w:author="Meir Kalter" w:date="2016-06-20T21:12:00Z">
        <w:r w:rsidRPr="0020479B">
          <w:rPr>
            <w:rStyle w:val="SubtleEmphasis"/>
            <w:u w:val="none"/>
          </w:rPr>
          <w:t xml:space="preserve">The Simulator could work without any files. The files </w:t>
        </w:r>
        <w:bookmarkStart w:id="3711" w:name="_Toc453680533"/>
        <w:bookmarkStart w:id="3712" w:name="_Toc453680849"/>
        <w:r>
          <w:rPr>
            <w:rStyle w:val="SubtleEmphasis"/>
            <w:u w:val="none"/>
          </w:rPr>
          <w:t>are</w:t>
        </w:r>
        <w:r w:rsidRPr="0020479B">
          <w:rPr>
            <w:rStyle w:val="SubtleEmphasis"/>
            <w:u w:val="none"/>
          </w:rPr>
          <w:t xml:space="preserve"> only for storing/loading previous Assembler /memory files.</w:t>
        </w:r>
        <w:bookmarkEnd w:id="3709"/>
        <w:bookmarkEnd w:id="3711"/>
        <w:bookmarkEnd w:id="3712"/>
        <w:r w:rsidRPr="0020479B">
          <w:rPr>
            <w:rStyle w:val="SubtleEmphasis"/>
            <w:u w:val="none"/>
          </w:rPr>
          <w:t xml:space="preserve"> </w:t>
        </w:r>
      </w:ins>
    </w:p>
    <w:p w:rsidR="005948F1" w:rsidRDefault="005948F1" w:rsidP="005948F1">
      <w:pPr>
        <w:pStyle w:val="Heading31"/>
        <w:ind w:left="708" w:firstLine="0"/>
        <w:rPr>
          <w:ins w:id="3713" w:author="Meir Kalter" w:date="2016-06-20T21:12:00Z"/>
          <w:sz w:val="24"/>
          <w:szCs w:val="24"/>
        </w:rPr>
      </w:pPr>
      <w:ins w:id="3714" w:author="Meir Kalter" w:date="2016-06-20T21:12:00Z">
        <w:r w:rsidRPr="0020479B">
          <w:rPr>
            <w:rFonts w:asciiTheme="majorHAnsi" w:eastAsiaTheme="majorEastAsia" w:hAnsiTheme="majorHAnsi" w:cstheme="majorBidi"/>
            <w:b/>
            <w:bCs/>
            <w:color w:val="4F81BD" w:themeColor="accent1"/>
            <w:u w:val="none"/>
          </w:rPr>
          <w:t>ASM</w:t>
        </w:r>
        <w:r>
          <w:rPr>
            <w:rFonts w:eastAsia="Arial Unicode MS" w:cs="Arial Unicode MS"/>
          </w:rPr>
          <w:t xml:space="preserve"> </w:t>
        </w:r>
      </w:ins>
    </w:p>
    <w:p w:rsidR="005948F1" w:rsidRDefault="005948F1" w:rsidP="005948F1">
      <w:pPr>
        <w:pStyle w:val="Heading41"/>
        <w:ind w:left="0" w:firstLine="0"/>
        <w:rPr>
          <w:ins w:id="3715" w:author="Meir Kalter" w:date="2016-06-20T21:12:00Z"/>
        </w:rPr>
      </w:pPr>
      <w:commentRangeStart w:id="3716"/>
      <w:ins w:id="3717" w:author="Meir Kalter" w:date="2016-06-20T21:12:00Z">
        <w:r>
          <w:rPr>
            <w:rFonts w:eastAsia="Arial Unicode MS" w:cs="Arial Unicode MS"/>
          </w:rPr>
          <w:t xml:space="preserve">This type of file contains the </w:t>
        </w:r>
        <w:r>
          <w:rPr>
            <w:rStyle w:val="Ninguno"/>
            <w:rFonts w:eastAsia="Arial Unicode MS" w:cs="Arial Unicode MS"/>
            <w:b w:val="0"/>
            <w:bCs w:val="0"/>
            <w:i w:val="0"/>
            <w:iCs w:val="0"/>
          </w:rPr>
          <w:t>assembler code.</w:t>
        </w:r>
        <w:commentRangeEnd w:id="3716"/>
        <w:r>
          <w:rPr>
            <w:rStyle w:val="CommentReference"/>
            <w:rFonts w:ascii="Georgia" w:eastAsia="Georgia" w:hAnsi="Georgia" w:cs="Georgia"/>
            <w:b w:val="0"/>
            <w:bCs w:val="0"/>
            <w:i w:val="0"/>
            <w:iCs w:val="0"/>
          </w:rPr>
          <w:commentReference w:id="3716"/>
        </w:r>
      </w:ins>
    </w:p>
    <w:p w:rsidR="005948F1" w:rsidRDefault="005948F1" w:rsidP="005948F1">
      <w:pPr>
        <w:numPr>
          <w:ilvl w:val="0"/>
          <w:numId w:val="45"/>
        </w:numPr>
        <w:rPr>
          <w:ins w:id="3718" w:author="Meir Kalter" w:date="2016-06-20T21:12:00Z"/>
          <w:rStyle w:val="Ninguno"/>
          <w:rFonts w:ascii="Calibri" w:eastAsia="Calibri" w:hAnsi="Calibri" w:cs="Calibri"/>
          <w:b/>
          <w:bCs/>
          <w:i/>
          <w:iCs/>
          <w:sz w:val="28"/>
          <w:szCs w:val="28"/>
        </w:rPr>
      </w:pPr>
      <w:ins w:id="3719" w:author="Meir Kalter" w:date="2016-06-20T21:12:00Z">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ins>
    </w:p>
    <w:p w:rsidR="005948F1" w:rsidRDefault="005948F1" w:rsidP="005948F1">
      <w:pPr>
        <w:ind w:left="708"/>
        <w:rPr>
          <w:ins w:id="3720" w:author="Meir Kalter" w:date="2016-06-20T21:12:00Z"/>
        </w:rPr>
      </w:pPr>
      <w:ins w:id="3721"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rsidP="005948F1">
      <w:pPr>
        <w:pStyle w:val="Heading31"/>
        <w:ind w:left="708" w:firstLine="0"/>
        <w:rPr>
          <w:ins w:id="3722" w:author="Meir Kalter" w:date="2016-06-20T21:12:00Z"/>
          <w:rStyle w:val="Ninguno"/>
          <w:rFonts w:ascii="Calibri" w:eastAsia="Calibri" w:hAnsi="Calibri" w:cs="Calibri"/>
          <w:b/>
          <w:bCs/>
          <w:i/>
          <w:iCs/>
          <w:sz w:val="28"/>
          <w:szCs w:val="28"/>
          <w:u w:val="none"/>
        </w:rPr>
      </w:pPr>
      <w:ins w:id="3723" w:author="Meir Kalter" w:date="2016-06-20T21:12:00Z">
        <w:r w:rsidRPr="0020479B">
          <w:rPr>
            <w:rFonts w:asciiTheme="majorHAnsi" w:eastAsiaTheme="majorEastAsia" w:hAnsiTheme="majorHAnsi" w:cstheme="majorBidi"/>
            <w:b/>
            <w:bCs/>
            <w:color w:val="4F81BD" w:themeColor="accent1"/>
            <w:u w:val="none"/>
          </w:rPr>
          <w:t>MEM</w:t>
        </w:r>
        <w:r>
          <w:rPr>
            <w:rStyle w:val="Ninguno"/>
            <w:rFonts w:ascii="Calibri" w:eastAsia="Calibri" w:hAnsi="Calibri" w:cs="Calibri"/>
            <w:sz w:val="28"/>
            <w:szCs w:val="28"/>
          </w:rPr>
          <w:t xml:space="preserve"> </w:t>
        </w:r>
      </w:ins>
    </w:p>
    <w:p w:rsidR="005948F1" w:rsidRDefault="005948F1" w:rsidP="005948F1">
      <w:pPr>
        <w:pStyle w:val="Heading41"/>
        <w:ind w:left="0" w:firstLine="0"/>
        <w:rPr>
          <w:ins w:id="3724" w:author="Meir Kalter" w:date="2016-06-20T21:12:00Z"/>
        </w:rPr>
      </w:pPr>
      <w:ins w:id="3725" w:author="Meir Kalter" w:date="2016-06-20T21:12:00Z">
        <w:r>
          <w:rPr>
            <w:rFonts w:eastAsia="Arial Unicode MS" w:cs="Arial Unicode MS"/>
          </w:rPr>
          <w:t xml:space="preserve"> This type of file contains the memory code.</w:t>
        </w:r>
      </w:ins>
    </w:p>
    <w:p w:rsidR="005948F1" w:rsidRDefault="005948F1" w:rsidP="005948F1">
      <w:pPr>
        <w:ind w:left="708"/>
        <w:rPr>
          <w:ins w:id="3726" w:author="Meir Kalter" w:date="2016-06-20T21:12:00Z"/>
        </w:rPr>
      </w:pPr>
      <w:ins w:id="3727"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3728"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3729" w:author="Toni" w:date="2016-06-12T20:05:00Z">
        <w:r w:rsidDel="00E541B8">
          <w:rPr>
            <w:rFonts w:eastAsia="Arial Unicode MS" w:cs="Arial Unicode MS"/>
          </w:rPr>
          <w:delText xml:space="preserve">Joining </w:delText>
        </w:r>
      </w:del>
      <w:ins w:id="3730" w:author="Toni" w:date="2016-06-12T20:05:00Z">
        <w:r w:rsidR="00E541B8">
          <w:rPr>
            <w:rFonts w:eastAsia="Arial Unicode MS" w:cs="Arial Unicode MS"/>
          </w:rPr>
          <w:t xml:space="preserve">Assembler </w:t>
        </w:r>
      </w:ins>
      <w:del w:id="3731" w:author="Toni" w:date="2016-06-12T20:05:00Z">
        <w:r w:rsidDel="00E541B8">
          <w:rPr>
            <w:rFonts w:eastAsia="Arial Unicode MS" w:cs="Arial Unicode MS"/>
          </w:rPr>
          <w:delText>-</w:delText>
        </w:r>
      </w:del>
      <w:ins w:id="3732" w:author="Toni" w:date="2016-06-12T20:05:00Z">
        <w:r w:rsidR="00E541B8">
          <w:rPr>
            <w:rFonts w:eastAsia="Arial Unicode MS" w:cs="Arial Unicode MS"/>
          </w:rPr>
          <w:t>–</w:t>
        </w:r>
      </w:ins>
      <w:r>
        <w:rPr>
          <w:rFonts w:eastAsia="Arial Unicode MS" w:cs="Arial Unicode MS"/>
        </w:rPr>
        <w:t>button</w:t>
      </w:r>
      <w:ins w:id="3733"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3734"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3735" w:author="Meir Kalter" w:date="2016-06-15T20:34:00Z"/>
          <w:rFonts w:eastAsia="Arial Unicode MS"/>
        </w:rPr>
        <w:pPrChange w:id="3736" w:author="Meir Kalter" w:date="2016-06-15T20:35:00Z">
          <w:pPr>
            <w:pStyle w:val="Heading3"/>
          </w:pPr>
        </w:pPrChange>
      </w:pPr>
      <w:bookmarkStart w:id="3737" w:name="_Toc453786468"/>
      <w:ins w:id="3738" w:author="Meir Kalter" w:date="2016-06-15T20:35:00Z">
        <w:r>
          <w:rPr>
            <w:rFonts w:eastAsia="Arial Unicode MS"/>
          </w:rPr>
          <w:t>How to change memory value?</w:t>
        </w:r>
      </w:ins>
      <w:bookmarkEnd w:id="3737"/>
    </w:p>
    <w:p w:rsidR="00EC5FE0" w:rsidRDefault="00EC5FE0">
      <w:pPr>
        <w:ind w:left="576"/>
        <w:rPr>
          <w:ins w:id="3739" w:author="Meir Kalter" w:date="2016-06-15T20:35:00Z"/>
        </w:rPr>
        <w:pPrChange w:id="3740" w:author="Meir Kalter" w:date="2016-06-15T20:35:00Z">
          <w:pPr/>
        </w:pPrChange>
      </w:pPr>
      <w:ins w:id="3741" w:author="Meir Kalter" w:date="2016-06-15T20:36:00Z">
        <w:r>
          <w:t>Use one of the following ways to change the value of the memory:</w:t>
        </w:r>
      </w:ins>
    </w:p>
    <w:p w:rsidR="00BD7CF3" w:rsidRDefault="00BD7CF3">
      <w:pPr>
        <w:pStyle w:val="ListParagraph"/>
        <w:numPr>
          <w:ilvl w:val="1"/>
          <w:numId w:val="42"/>
        </w:numPr>
        <w:rPr>
          <w:ins w:id="3742" w:author="Meir Kalter" w:date="2016-06-15T20:30:00Z"/>
        </w:rPr>
        <w:pPrChange w:id="3743" w:author="Meir Kalter" w:date="2016-06-15T20:30:00Z">
          <w:pPr/>
        </w:pPrChange>
      </w:pPr>
      <w:ins w:id="3744" w:author="Meir Kalter" w:date="2016-06-15T20:30:00Z">
        <w:r>
          <w:t>Click on the selected memory value</w:t>
        </w:r>
      </w:ins>
    </w:p>
    <w:p w:rsidR="00BD7CF3" w:rsidRDefault="00BD7CF3">
      <w:pPr>
        <w:pStyle w:val="ListParagraph"/>
        <w:numPr>
          <w:ilvl w:val="2"/>
          <w:numId w:val="42"/>
        </w:numPr>
        <w:rPr>
          <w:ins w:id="3745" w:author="Meir Kalter" w:date="2016-06-15T20:30:00Z"/>
        </w:rPr>
        <w:pPrChange w:id="3746" w:author="Meir Kalter" w:date="2016-06-15T20:30:00Z">
          <w:pPr/>
        </w:pPrChange>
      </w:pPr>
      <w:ins w:id="3747" w:author="Meir Kalter" w:date="2016-06-15T20:30:00Z">
        <w:r>
          <w:lastRenderedPageBreak/>
          <w:t xml:space="preserve">One click – change the selected memory value, and change also the selected address in the Yellow </w:t>
        </w:r>
        <w:proofErr w:type="spellStart"/>
        <w:r>
          <w:t>qube</w:t>
        </w:r>
        <w:proofErr w:type="spellEnd"/>
      </w:ins>
    </w:p>
    <w:p w:rsidR="00BD7CF3" w:rsidRDefault="00BD7CF3">
      <w:pPr>
        <w:pStyle w:val="ListParagraph"/>
        <w:numPr>
          <w:ilvl w:val="2"/>
          <w:numId w:val="42"/>
        </w:numPr>
        <w:rPr>
          <w:ins w:id="3748" w:author="Meir Kalter" w:date="2016-06-15T20:32:00Z"/>
        </w:rPr>
        <w:pPrChange w:id="3749" w:author="Meir Kalter" w:date="2016-06-15T20:30:00Z">
          <w:pPr/>
        </w:pPrChange>
      </w:pPr>
      <w:ins w:id="3750" w:author="Meir Kalter" w:date="2016-06-15T20:31:00Z">
        <w:r>
          <w:t xml:space="preserve">Double click – Move the focus of the frame to the input holding the new value of the memory, after the selected address already changed to the </w:t>
        </w:r>
      </w:ins>
      <w:ins w:id="3751" w:author="Meir Kalter" w:date="2016-06-15T20:32:00Z">
        <w:r>
          <w:t>correct</w:t>
        </w:r>
      </w:ins>
      <w:ins w:id="3752" w:author="Meir Kalter" w:date="2016-06-15T20:31:00Z">
        <w:r>
          <w:t xml:space="preserve"> </w:t>
        </w:r>
      </w:ins>
      <w:ins w:id="3753" w:author="Meir Kalter" w:date="2016-06-15T20:32:00Z">
        <w:r>
          <w:t>address.</w:t>
        </w:r>
      </w:ins>
    </w:p>
    <w:p w:rsidR="00BD7CF3" w:rsidRDefault="00BD7CF3">
      <w:pPr>
        <w:pStyle w:val="ListParagraph"/>
        <w:numPr>
          <w:ilvl w:val="1"/>
          <w:numId w:val="42"/>
        </w:numPr>
        <w:rPr>
          <w:ins w:id="3754" w:author="Meir Kalter" w:date="2016-06-15T20:33:00Z"/>
        </w:rPr>
        <w:pPrChange w:id="3755" w:author="Meir Kalter" w:date="2016-06-15T20:32:00Z">
          <w:pPr/>
        </w:pPrChange>
      </w:pPr>
      <w:ins w:id="3756" w:author="Meir Kalter" w:date="2016-06-15T20:32:00Z">
        <w:r>
          <w:t>Change the slider “</w:t>
        </w:r>
        <w:proofErr w:type="spellStart"/>
        <w:r>
          <w:t>val</w:t>
        </w:r>
        <w:proofErr w:type="spellEnd"/>
        <w:r>
          <w:t>” of the memory value.</w:t>
        </w:r>
      </w:ins>
    </w:p>
    <w:p w:rsidR="00BD7CF3" w:rsidRDefault="00BD7CF3">
      <w:pPr>
        <w:pStyle w:val="ListParagraph"/>
        <w:ind w:left="1428"/>
        <w:pPrChange w:id="3757" w:author="Meir Kalter" w:date="2016-06-15T20:33:00Z">
          <w:pPr/>
        </w:pPrChange>
      </w:pPr>
      <w:ins w:id="3758"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3759" w:author="Meir Kalter" w:date="2016-06-15T15:12:00Z">
          <w:pPr>
            <w:pStyle w:val="Encabezam"/>
            <w:numPr>
              <w:numId w:val="2"/>
            </w:numPr>
            <w:ind w:left="266" w:hanging="266"/>
          </w:pPr>
        </w:pPrChange>
      </w:pPr>
      <w:bookmarkStart w:id="3760" w:name="_Toc453680866"/>
      <w:bookmarkStart w:id="3761" w:name="_Toc453786469"/>
      <w:r>
        <w:lastRenderedPageBreak/>
        <w:t>Debugger</w:t>
      </w:r>
      <w:bookmarkEnd w:id="3760"/>
      <w:bookmarkEnd w:id="3761"/>
    </w:p>
    <w:p w:rsidR="007703A3" w:rsidRPr="007703A3" w:rsidRDefault="00B706A9">
      <w:pPr>
        <w:pStyle w:val="Heading21"/>
        <w:rPr>
          <w:ins w:id="3762" w:author="Meir Kalter" w:date="2016-06-15T15:04:00Z"/>
          <w:rPrChange w:id="3763" w:author="Meir Kalter" w:date="2016-06-15T15:04:00Z">
            <w:rPr>
              <w:ins w:id="3764" w:author="Meir Kalter" w:date="2016-06-15T15:04:00Z"/>
              <w:rFonts w:eastAsia="Arial Unicode MS" w:cs="Arial Unicode MS"/>
            </w:rPr>
          </w:rPrChange>
        </w:rPr>
        <w:pPrChange w:id="3765" w:author="Meir Kalter" w:date="2016-06-15T15:04:00Z">
          <w:pPr>
            <w:pStyle w:val="Heading21"/>
            <w:numPr>
              <w:ilvl w:val="1"/>
              <w:numId w:val="33"/>
            </w:numPr>
            <w:ind w:left="576" w:hanging="576"/>
          </w:pPr>
        </w:pPrChange>
      </w:pPr>
      <w:bookmarkStart w:id="3766" w:name="_Toc453680549"/>
      <w:bookmarkStart w:id="3767" w:name="_Toc453680867"/>
      <w:del w:id="3768" w:author="Meir Kalter" w:date="2016-06-15T15:04:00Z">
        <w:r w:rsidDel="007703A3">
          <w:rPr>
            <w:rFonts w:eastAsia="Arial Unicode MS" w:cs="Arial Unicode MS"/>
          </w:rPr>
          <w:delText>-</w:delText>
        </w:r>
      </w:del>
      <w:bookmarkStart w:id="3769" w:name="_Toc453786470"/>
      <w:ins w:id="3770" w:author="Meir Kalter" w:date="2016-06-15T15:04:00Z">
        <w:r w:rsidR="007703A3">
          <w:rPr>
            <w:rFonts w:eastAsia="Arial Unicode MS" w:cs="Arial Unicode MS"/>
          </w:rPr>
          <w:t xml:space="preserve">This section describes the options of </w:t>
        </w:r>
        <w:proofErr w:type="spellStart"/>
        <w:proofErr w:type="gramStart"/>
        <w:r w:rsidR="007703A3">
          <w:rPr>
            <w:rFonts w:eastAsia="Arial Unicode MS" w:cs="Arial Unicode MS"/>
          </w:rPr>
          <w:t>th</w:t>
        </w:r>
        <w:proofErr w:type="spellEnd"/>
        <w:proofErr w:type="gramEnd"/>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bookmarkEnd w:id="3769"/>
      </w:ins>
    </w:p>
    <w:p w:rsidR="00C0594E" w:rsidRDefault="00B706A9">
      <w:pPr>
        <w:pStyle w:val="Heading2"/>
        <w:pPrChange w:id="3771" w:author="Meir Kalter" w:date="2016-06-15T15:06:00Z">
          <w:pPr>
            <w:pStyle w:val="Heading21"/>
            <w:numPr>
              <w:ilvl w:val="1"/>
              <w:numId w:val="33"/>
            </w:numPr>
            <w:ind w:left="576" w:hanging="576"/>
          </w:pPr>
        </w:pPrChange>
      </w:pPr>
      <w:r>
        <w:rPr>
          <w:rFonts w:eastAsia="Arial Unicode MS" w:cs="Arial Unicode MS"/>
        </w:rPr>
        <w:t xml:space="preserve"> </w:t>
      </w:r>
      <w:bookmarkStart w:id="3772" w:name="_Toc453786471"/>
      <w:r>
        <w:rPr>
          <w:rFonts w:eastAsia="Arial Unicode MS" w:cs="Arial Unicode MS"/>
        </w:rPr>
        <w:t>Step Button</w:t>
      </w:r>
      <w:bookmarkEnd w:id="3766"/>
      <w:bookmarkEnd w:id="3767"/>
      <w:bookmarkEnd w:id="3772"/>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3773" w:author="Meir Kalter" w:date="2016-06-15T15:06:00Z">
          <w:pPr>
            <w:pStyle w:val="Heading21"/>
            <w:numPr>
              <w:ilvl w:val="1"/>
              <w:numId w:val="33"/>
            </w:numPr>
            <w:ind w:left="576" w:hanging="576"/>
          </w:pPr>
        </w:pPrChange>
      </w:pPr>
      <w:bookmarkStart w:id="3774" w:name="_Toc453680550"/>
      <w:bookmarkStart w:id="3775" w:name="_Toc453680868"/>
      <w:del w:id="3776" w:author="Meir Kalter" w:date="2016-06-15T14:58:00Z">
        <w:r w:rsidRPr="003667A5" w:rsidDel="00B51891">
          <w:rPr>
            <w:rFonts w:eastAsia="Calibri" w:cs="Calibri"/>
            <w:rPrChange w:id="3777" w:author="Meir Kalter" w:date="2016-06-15T15:05:00Z">
              <w:rPr>
                <w:rFonts w:eastAsia="Arial Unicode MS" w:cs="Arial Unicode MS"/>
                <w:b/>
                <w:bCs/>
              </w:rPr>
            </w:rPrChange>
          </w:rPr>
          <w:delText xml:space="preserve">- </w:delText>
        </w:r>
      </w:del>
      <w:bookmarkStart w:id="3778" w:name="_Toc453786472"/>
      <w:ins w:id="3779" w:author="Meir Kalter" w:date="2016-06-15T15:06:00Z">
        <w:r w:rsidR="003667A5">
          <w:rPr>
            <w:rFonts w:eastAsia="Arial Unicode MS" w:cs="Arial Unicode MS"/>
          </w:rPr>
          <w:t>Breakpoints</w:t>
        </w:r>
        <w:bookmarkEnd w:id="3778"/>
        <w:r w:rsidR="003667A5" w:rsidRPr="00885CC0" w:rsidDel="003667A5">
          <w:rPr>
            <w:rFonts w:ascii="Calibri" w:eastAsia="Calibri" w:hAnsi="Calibri" w:cs="Calibri"/>
            <w:color w:val="365F91" w:themeColor="accent1" w:themeShade="BF"/>
            <w:sz w:val="48"/>
            <w:szCs w:val="48"/>
          </w:rPr>
          <w:t xml:space="preserve"> </w:t>
        </w:r>
      </w:ins>
      <w:del w:id="3780" w:author="Meir Kalter" w:date="2016-06-15T15:06:00Z">
        <w:r w:rsidRPr="003667A5" w:rsidDel="003667A5">
          <w:rPr>
            <w:rFonts w:ascii="Calibri" w:eastAsia="Calibri" w:hAnsi="Calibri" w:cs="Calibri"/>
            <w:color w:val="365F91" w:themeColor="accent1" w:themeShade="BF"/>
            <w:sz w:val="48"/>
            <w:szCs w:val="48"/>
            <w:rPrChange w:id="3781" w:author="Meir Kalter" w:date="2016-06-15T15:06:00Z">
              <w:rPr>
                <w:rFonts w:eastAsia="Arial Unicode MS" w:cs="Arial Unicode MS"/>
                <w:b/>
                <w:bCs/>
              </w:rPr>
            </w:rPrChange>
          </w:rPr>
          <w:delText>Breakpoint</w:delText>
        </w:r>
        <w:bookmarkEnd w:id="3774"/>
        <w:bookmarkEnd w:id="3775"/>
        <w:r w:rsidRPr="003667A5" w:rsidDel="003667A5">
          <w:rPr>
            <w:rFonts w:ascii="Calibri" w:eastAsia="Calibri" w:hAnsi="Calibri" w:cs="Calibri"/>
            <w:color w:val="365F91" w:themeColor="accent1" w:themeShade="BF"/>
            <w:sz w:val="48"/>
            <w:szCs w:val="48"/>
            <w:rPrChange w:id="3782" w:author="Meir Kalter" w:date="2016-06-15T15:06:00Z">
              <w:rPr>
                <w:rFonts w:eastAsia="Arial Unicode MS" w:cs="Arial Unicode MS"/>
                <w:b/>
                <w:bCs/>
              </w:rPr>
            </w:rPrChange>
          </w:rPr>
          <w:delText xml:space="preserve"> </w:delText>
        </w:r>
      </w:del>
      <w:del w:id="3783" w:author="Toni" w:date="2016-06-12T20:05:00Z">
        <w:r w:rsidRPr="003667A5" w:rsidDel="00E541B8">
          <w:rPr>
            <w:rFonts w:eastAsia="Arial Unicode MS"/>
            <w:rPrChange w:id="3784" w:author="Meir Kalter" w:date="2016-06-15T15:06:00Z">
              <w:rPr>
                <w:b/>
                <w:bCs/>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1"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3785" w:author="Meir Kalter" w:date="2016-06-15T15:07:00Z"/>
        </w:rPr>
      </w:pPr>
      <w:bookmarkStart w:id="3786" w:name="_Toc453680551"/>
      <w:bookmarkStart w:id="3787" w:name="_Toc453680869"/>
      <w:del w:id="3788" w:author="Meir Kalter" w:date="2016-06-15T15:07:00Z">
        <w:r w:rsidDel="00346E9B">
          <w:rPr>
            <w:rFonts w:eastAsia="Arial Unicode MS" w:cs="Arial Unicode MS"/>
          </w:rPr>
          <w:delText>-</w:delText>
        </w:r>
      </w:del>
      <w:bookmarkStart w:id="3789" w:name="_Toc453786473"/>
      <w:ins w:id="3790" w:author="Meir Kalter" w:date="2016-06-15T15:07:00Z">
        <w:r w:rsidR="00346E9B">
          <w:rPr>
            <w:rFonts w:eastAsia="Arial Unicode MS" w:cs="Arial Unicode MS"/>
          </w:rPr>
          <w:t>– Run Button</w:t>
        </w:r>
        <w:bookmarkEnd w:id="3789"/>
      </w:ins>
    </w:p>
    <w:p w:rsidR="00C0594E" w:rsidDel="00346E9B" w:rsidRDefault="00B706A9">
      <w:pPr>
        <w:pStyle w:val="Heading21"/>
        <w:numPr>
          <w:ilvl w:val="1"/>
          <w:numId w:val="33"/>
        </w:numPr>
        <w:rPr>
          <w:del w:id="3791" w:author="Meir Kalter" w:date="2016-06-15T15:07:00Z"/>
        </w:rPr>
      </w:pPr>
      <w:del w:id="3792"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3793" w:author="Meir Kalter" w:date="2016-06-15T15:07:00Z">
              <w:rPr>
                <w:rFonts w:eastAsia="Arial Unicode MS" w:cs="Arial Unicode MS"/>
              </w:rPr>
            </w:rPrChange>
          </w:rPr>
          <w:delText>Run Button</w:delText>
        </w:r>
        <w:bookmarkEnd w:id="3786"/>
        <w:bookmarkEnd w:id="3787"/>
      </w:del>
    </w:p>
    <w:p w:rsidR="00C0594E" w:rsidRDefault="00B706A9">
      <w:pPr>
        <w:pStyle w:val="Heading21"/>
        <w:rPr>
          <w:ins w:id="3794" w:author="Meir Kalter" w:date="2016-06-15T15:07:00Z"/>
          <w:rFonts w:eastAsia="Arial Unicode MS" w:cs="Arial Unicode MS"/>
        </w:rPr>
        <w:pPrChange w:id="3795" w:author="Meir Kalter" w:date="2016-06-15T15:07:00Z">
          <w:pPr/>
        </w:pPrChange>
      </w:pPr>
      <w:bookmarkStart w:id="3796" w:name="_Toc453786474"/>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3797" w:author="Toni" w:date="2016-06-12T20:06:00Z">
        <w:r w:rsidRPr="001532BB" w:rsidDel="00E541B8">
          <w:rPr>
            <w:rFonts w:eastAsia="Arial Unicode MS" w:cs="Arial Unicode MS"/>
          </w:rPr>
          <w:delText xml:space="preserve">button </w:delText>
        </w:r>
      </w:del>
      <w:ins w:id="3798"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3799" w:author="Toni" w:date="2016-06-12T20:06:00Z">
        <w:r w:rsidRPr="00514B1E" w:rsidDel="00E541B8">
          <w:rPr>
            <w:rFonts w:eastAsia="Arial Unicode MS" w:cs="Arial Unicode MS"/>
          </w:rPr>
          <w:delText>instruction</w:delText>
        </w:r>
      </w:del>
      <w:ins w:id="3800" w:author="Toni" w:date="2016-06-12T20:06:00Z">
        <w:r w:rsidR="00E541B8" w:rsidRPr="00514B1E">
          <w:rPr>
            <w:rFonts w:eastAsia="Arial Unicode MS" w:cs="Arial Unicode MS"/>
          </w:rPr>
          <w:t>button</w:t>
        </w:r>
      </w:ins>
      <w:r w:rsidRPr="00514B1E">
        <w:rPr>
          <w:rFonts w:eastAsia="Arial Unicode MS" w:cs="Arial Unicode MS"/>
        </w:rPr>
        <w:t>.</w:t>
      </w:r>
      <w:bookmarkEnd w:id="3796"/>
    </w:p>
    <w:p w:rsidR="00463521" w:rsidRDefault="00463521">
      <w:pPr>
        <w:pStyle w:val="Heading2"/>
        <w:rPr>
          <w:ins w:id="3801" w:author="Meir Kalter" w:date="2016-06-15T15:07:00Z"/>
        </w:rPr>
      </w:pPr>
      <w:bookmarkStart w:id="3802" w:name="_Toc453786475"/>
      <w:ins w:id="3803" w:author="Meir Kalter" w:date="2016-06-15T15:07:00Z">
        <w:r>
          <w:rPr>
            <w:rFonts w:eastAsia="Arial Unicode MS" w:cs="Arial Unicode MS"/>
          </w:rPr>
          <w:t>– Stop Button</w:t>
        </w:r>
        <w:bookmarkEnd w:id="3802"/>
      </w:ins>
    </w:p>
    <w:p w:rsidR="00463521" w:rsidRPr="00463521" w:rsidDel="00463521" w:rsidRDefault="00463521">
      <w:pPr>
        <w:rPr>
          <w:del w:id="3804" w:author="Meir Kalter" w:date="2016-06-15T15:07:00Z"/>
          <w:rFonts w:asciiTheme="majorHAnsi" w:eastAsia="Arial Unicode MS" w:hAnsiTheme="majorHAnsi" w:cs="Arial Unicode MS"/>
          <w:b/>
          <w:bCs/>
          <w:color w:val="4F81BD" w:themeColor="accent1"/>
          <w:sz w:val="26"/>
          <w:szCs w:val="26"/>
          <w:rPrChange w:id="3805" w:author="Meir Kalter" w:date="2016-06-15T15:07:00Z">
            <w:rPr>
              <w:del w:id="3806" w:author="Meir Kalter" w:date="2016-06-15T15:07:00Z"/>
            </w:rPr>
          </w:rPrChange>
        </w:rPr>
      </w:pPr>
    </w:p>
    <w:p w:rsidR="00C0594E" w:rsidDel="00463521" w:rsidRDefault="00B706A9">
      <w:pPr>
        <w:pStyle w:val="Heading21"/>
        <w:numPr>
          <w:ilvl w:val="1"/>
          <w:numId w:val="33"/>
        </w:numPr>
        <w:rPr>
          <w:del w:id="3807" w:author="Meir Kalter" w:date="2016-06-15T15:08:00Z"/>
        </w:rPr>
      </w:pPr>
      <w:bookmarkStart w:id="3808" w:name="_Toc453680552"/>
      <w:bookmarkStart w:id="3809" w:name="_Toc453680870"/>
      <w:del w:id="3810" w:author="Meir Kalter" w:date="2016-06-15T15:08:00Z">
        <w:r w:rsidDel="00463521">
          <w:rPr>
            <w:rFonts w:eastAsia="Arial Unicode MS" w:cs="Arial Unicode MS"/>
          </w:rPr>
          <w:delText>- Stop Button</w:delText>
        </w:r>
        <w:bookmarkEnd w:id="3808"/>
        <w:bookmarkEnd w:id="3809"/>
      </w:del>
    </w:p>
    <w:p w:rsidR="00C0594E" w:rsidRDefault="00B706A9">
      <w:r>
        <w:rPr>
          <w:rFonts w:eastAsia="Arial Unicode MS" w:cs="Arial Unicode MS"/>
        </w:rPr>
        <w:t>Stops program execution.</w:t>
      </w:r>
    </w:p>
    <w:p w:rsidR="0062652E" w:rsidRDefault="0062652E">
      <w:pPr>
        <w:pStyle w:val="Heading1"/>
        <w:rPr>
          <w:ins w:id="3811" w:author="Meir Kalter" w:date="2016-06-15T15:08:00Z"/>
        </w:rPr>
        <w:pPrChange w:id="3812" w:author="Meir Kalter" w:date="2016-06-15T15:12:00Z">
          <w:pPr>
            <w:pStyle w:val="Heading2"/>
          </w:pPr>
        </w:pPrChange>
      </w:pPr>
      <w:bookmarkStart w:id="3813" w:name="_Toc453786476"/>
      <w:ins w:id="3814" w:author="Meir Kalter" w:date="2016-06-15T15:08:00Z">
        <w:r>
          <w:lastRenderedPageBreak/>
          <w:t>– Easy8 instructions list</w:t>
        </w:r>
        <w:bookmarkEnd w:id="3813"/>
      </w:ins>
    </w:p>
    <w:p w:rsidR="00C0594E" w:rsidDel="003323CE" w:rsidRDefault="00C0594E">
      <w:pPr>
        <w:pStyle w:val="Heading1"/>
        <w:rPr>
          <w:del w:id="3815" w:author="Meir Kalter" w:date="2016-06-14T10:48:00Z"/>
        </w:rPr>
        <w:pPrChange w:id="3816" w:author="Meir Kalter" w:date="2016-06-15T15:08:00Z">
          <w:pPr/>
        </w:pPrChange>
      </w:pPr>
    </w:p>
    <w:p w:rsidR="00C0594E" w:rsidDel="003323CE" w:rsidRDefault="00C0594E">
      <w:pPr>
        <w:rPr>
          <w:del w:id="3817" w:author="Meir Kalter" w:date="2016-06-14T10:48:00Z"/>
        </w:rPr>
      </w:pPr>
    </w:p>
    <w:p w:rsidR="00C0594E" w:rsidDel="003323CE" w:rsidRDefault="00B706A9">
      <w:pPr>
        <w:rPr>
          <w:del w:id="3818" w:author="Meir Kalter" w:date="2016-06-14T10:48:00Z"/>
        </w:rPr>
      </w:pPr>
      <w:del w:id="3819"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3820" w:author="Meir Kalter" w:date="2016-06-14T10:48:00Z"/>
        </w:rPr>
      </w:pPr>
    </w:p>
    <w:p w:rsidR="00C0594E" w:rsidDel="003323CE" w:rsidRDefault="00B706A9">
      <w:pPr>
        <w:rPr>
          <w:del w:id="3821" w:author="Meir Kalter" w:date="2016-06-14T10:48:00Z"/>
        </w:rPr>
      </w:pPr>
      <w:del w:id="3822"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3823" w:author="Meir Kalter" w:date="2016-06-14T10:48:00Z"/>
        </w:rPr>
      </w:pPr>
    </w:p>
    <w:p w:rsidR="00C0594E" w:rsidDel="003323CE" w:rsidRDefault="00B706A9">
      <w:pPr>
        <w:rPr>
          <w:del w:id="3824" w:author="Meir Kalter" w:date="2016-06-14T10:48:00Z"/>
        </w:rPr>
      </w:pPr>
      <w:commentRangeStart w:id="3825"/>
      <w:del w:id="3826"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3825"/>
        <w:r w:rsidR="00E541B8" w:rsidDel="003323CE">
          <w:rPr>
            <w:rStyle w:val="CommentReference"/>
          </w:rPr>
          <w:commentReference w:id="3825"/>
        </w:r>
      </w:del>
    </w:p>
    <w:p w:rsidR="00C0594E" w:rsidDel="003323CE" w:rsidRDefault="00C0594E">
      <w:pPr>
        <w:rPr>
          <w:del w:id="3827" w:author="Meir Kalter" w:date="2016-06-14T10:48:00Z"/>
        </w:rPr>
      </w:pPr>
    </w:p>
    <w:p w:rsidR="00C0594E" w:rsidDel="003323CE" w:rsidRDefault="00B706A9">
      <w:pPr>
        <w:rPr>
          <w:del w:id="3828" w:author="Meir Kalter" w:date="2016-06-14T10:48:00Z"/>
        </w:rPr>
      </w:pPr>
      <w:del w:id="3829" w:author="Meir Kalter" w:date="2016-06-14T10:48:00Z">
        <w:r w:rsidDel="003323CE">
          <w:rPr>
            <w:rFonts w:eastAsia="Arial Unicode MS" w:cs="Arial Unicode MS"/>
          </w:rPr>
          <w:delText>Instructions to run:</w:delText>
        </w:r>
      </w:del>
    </w:p>
    <w:p w:rsidR="00C0594E" w:rsidRDefault="00C0594E"/>
    <w:p w:rsidR="0062652E" w:rsidRDefault="0062652E">
      <w:pPr>
        <w:rPr>
          <w:ins w:id="3830" w:author="Meir Kalter" w:date="2016-06-15T15:09:00Z"/>
          <w:rFonts w:asciiTheme="majorHAnsi" w:eastAsia="Arial Unicode MS" w:hAnsiTheme="majorHAnsi" w:cs="Arial Unicode MS"/>
          <w:color w:val="4F81BD" w:themeColor="accent1"/>
          <w:sz w:val="26"/>
          <w:szCs w:val="26"/>
        </w:rPr>
        <w:pPrChange w:id="3831" w:author="Meir Kalter" w:date="2016-06-15T15:08:00Z">
          <w:pPr>
            <w:pStyle w:val="Encabezam"/>
            <w:numPr>
              <w:numId w:val="2"/>
            </w:numPr>
            <w:ind w:left="266" w:hanging="266"/>
          </w:pPr>
        </w:pPrChange>
      </w:pPr>
      <w:proofErr w:type="gramStart"/>
      <w:ins w:id="3832"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514B1E" w:rsidDel="003323CE" w:rsidRDefault="0062652E">
      <w:pPr>
        <w:rPr>
          <w:del w:id="3833" w:author="Meir Kalter" w:date="2016-06-14T10:48:00Z"/>
          <w:rFonts w:eastAsia="Arial Unicode MS" w:cs="Arial Unicode MS"/>
        </w:rPr>
      </w:pPr>
      <w:ins w:id="3834" w:author="Meir Kalter" w:date="2016-06-15T15:09:00Z">
        <w:r w:rsidRPr="0062652E">
          <w:rPr>
            <w:rFonts w:eastAsia="Arial Unicode MS" w:cs="Arial Unicode MS"/>
            <w:rPrChange w:id="3835"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3836" w:author="Meir Kalter" w:date="2016-06-15T15:10:00Z">
              <w:rPr>
                <w:rFonts w:asciiTheme="majorHAnsi" w:eastAsia="Arial Unicode MS" w:hAnsiTheme="majorHAnsi" w:cs="Arial Unicode MS"/>
                <w:b/>
                <w:bCs/>
                <w:color w:val="4F81BD" w:themeColor="accent1"/>
                <w:sz w:val="26"/>
                <w:szCs w:val="26"/>
              </w:rPr>
            </w:rPrChange>
          </w:rPr>
          <w:t>I’</w:t>
        </w:r>
      </w:ins>
      <w:commentRangeStart w:id="3837"/>
      <w:del w:id="3838"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3839" w:name="_Toc453680658"/>
        <w:bookmarkStart w:id="3840" w:name="_Toc453680763"/>
        <w:bookmarkStart w:id="3841" w:name="_Toc453680871"/>
        <w:bookmarkStart w:id="3842" w:name="_Toc453681039"/>
        <w:bookmarkStart w:id="3843" w:name="_Toc453681193"/>
        <w:bookmarkStart w:id="3844" w:name="_Toc453681342"/>
        <w:bookmarkStart w:id="3845" w:name="_Toc453681491"/>
        <w:bookmarkStart w:id="3846" w:name="_Toc453681639"/>
        <w:bookmarkStart w:id="3847" w:name="_Toc453681932"/>
        <w:bookmarkStart w:id="3848" w:name="_Toc453763900"/>
        <w:bookmarkStart w:id="3849" w:name="_Toc453764048"/>
        <w:bookmarkStart w:id="3850" w:name="_Toc453764196"/>
        <w:bookmarkStart w:id="3851" w:name="_Toc453764555"/>
        <w:bookmarkStart w:id="3852" w:name="_Toc453764749"/>
        <w:bookmarkStart w:id="3853" w:name="_Toc453764953"/>
        <w:bookmarkStart w:id="3854" w:name="_Toc453765214"/>
        <w:bookmarkStart w:id="3855" w:name="_Toc453765676"/>
        <w:bookmarkStart w:id="3856" w:name="_Toc453766120"/>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del>
    </w:p>
    <w:p w:rsidR="00C0594E" w:rsidRPr="00514B1E" w:rsidDel="003323CE" w:rsidRDefault="00C0594E">
      <w:pPr>
        <w:rPr>
          <w:del w:id="3857" w:author="Meir Kalter" w:date="2016-06-14T10:48:00Z"/>
          <w:rFonts w:eastAsia="Arial Unicode MS" w:cs="Arial Unicode MS"/>
        </w:rPr>
      </w:pPr>
      <w:bookmarkStart w:id="3858" w:name="_Toc453680659"/>
      <w:bookmarkStart w:id="3859" w:name="_Toc453680764"/>
      <w:bookmarkStart w:id="3860" w:name="_Toc453680872"/>
      <w:bookmarkStart w:id="3861" w:name="_Toc453681040"/>
      <w:bookmarkStart w:id="3862" w:name="_Toc453681194"/>
      <w:bookmarkStart w:id="3863" w:name="_Toc453681343"/>
      <w:bookmarkStart w:id="3864" w:name="_Toc453681492"/>
      <w:bookmarkStart w:id="3865" w:name="_Toc453681640"/>
      <w:bookmarkStart w:id="3866" w:name="_Toc453681933"/>
      <w:bookmarkStart w:id="3867" w:name="_Toc453763901"/>
      <w:bookmarkStart w:id="3868" w:name="_Toc453764049"/>
      <w:bookmarkStart w:id="3869" w:name="_Toc453764197"/>
      <w:bookmarkStart w:id="3870" w:name="_Toc453764556"/>
      <w:bookmarkStart w:id="3871" w:name="_Toc453764750"/>
      <w:bookmarkStart w:id="3872" w:name="_Toc453764954"/>
      <w:bookmarkStart w:id="3873" w:name="_Toc453765215"/>
      <w:bookmarkStart w:id="3874" w:name="_Toc453765677"/>
      <w:bookmarkStart w:id="3875" w:name="_Toc453766121"/>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p>
    <w:p w:rsidR="00C0594E" w:rsidRPr="00514B1E" w:rsidDel="003323CE" w:rsidRDefault="00C0594E">
      <w:pPr>
        <w:rPr>
          <w:del w:id="3876" w:author="Meir Kalter" w:date="2016-06-14T10:48:00Z"/>
          <w:rFonts w:eastAsia="Arial Unicode MS" w:cs="Arial Unicode MS"/>
        </w:rPr>
      </w:pPr>
      <w:bookmarkStart w:id="3877" w:name="_Toc453680660"/>
      <w:bookmarkStart w:id="3878" w:name="_Toc453680765"/>
      <w:bookmarkStart w:id="3879" w:name="_Toc453680873"/>
      <w:bookmarkStart w:id="3880" w:name="_Toc453681041"/>
      <w:bookmarkStart w:id="3881" w:name="_Toc453681195"/>
      <w:bookmarkStart w:id="3882" w:name="_Toc453681344"/>
      <w:bookmarkStart w:id="3883" w:name="_Toc453681493"/>
      <w:bookmarkStart w:id="3884" w:name="_Toc453681641"/>
      <w:bookmarkStart w:id="3885" w:name="_Toc453681934"/>
      <w:bookmarkStart w:id="3886" w:name="_Toc453763902"/>
      <w:bookmarkStart w:id="3887" w:name="_Toc453764050"/>
      <w:bookmarkStart w:id="3888" w:name="_Toc453764198"/>
      <w:bookmarkStart w:id="3889" w:name="_Toc453764557"/>
      <w:bookmarkStart w:id="3890" w:name="_Toc453764751"/>
      <w:bookmarkStart w:id="3891" w:name="_Toc453764955"/>
      <w:bookmarkStart w:id="3892" w:name="_Toc453765216"/>
      <w:bookmarkStart w:id="3893" w:name="_Toc453765678"/>
      <w:bookmarkStart w:id="3894" w:name="_Toc453766122"/>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p>
    <w:p w:rsidR="00C0594E" w:rsidRPr="00885CC0" w:rsidDel="003323CE" w:rsidRDefault="00B706A9">
      <w:pPr>
        <w:pStyle w:val="ListParagraph"/>
        <w:numPr>
          <w:ilvl w:val="0"/>
          <w:numId w:val="134"/>
        </w:numPr>
        <w:rPr>
          <w:del w:id="3895" w:author="Meir Kalter" w:date="2016-06-14T10:48:00Z"/>
        </w:rPr>
        <w:pPrChange w:id="3896" w:author="Meir Kalter" w:date="2016-06-15T15:09:00Z">
          <w:pPr/>
        </w:pPrChange>
      </w:pPr>
      <w:del w:id="3897" w:author="Meir Kalter" w:date="2016-06-14T10:48:00Z">
        <w:r w:rsidRPr="0062652E" w:rsidDel="003323CE">
          <w:delText>The code to update indicators C, N, Z and V you'll pass, because although it is not complex is not trivial.</w:delText>
        </w:r>
        <w:bookmarkStart w:id="3898" w:name="_Toc453680661"/>
        <w:bookmarkStart w:id="3899" w:name="_Toc453680766"/>
        <w:bookmarkStart w:id="3900" w:name="_Toc453680874"/>
        <w:bookmarkStart w:id="3901" w:name="_Toc453681042"/>
        <w:bookmarkStart w:id="3902" w:name="_Toc453681196"/>
        <w:bookmarkStart w:id="3903" w:name="_Toc453681345"/>
        <w:bookmarkStart w:id="3904" w:name="_Toc453681494"/>
        <w:bookmarkStart w:id="3905" w:name="_Toc453681642"/>
        <w:bookmarkStart w:id="3906" w:name="_Toc453681935"/>
        <w:bookmarkStart w:id="3907" w:name="_Toc453763903"/>
        <w:bookmarkStart w:id="3908" w:name="_Toc453764051"/>
        <w:bookmarkStart w:id="3909" w:name="_Toc453764199"/>
        <w:bookmarkStart w:id="3910" w:name="_Toc453764558"/>
        <w:bookmarkStart w:id="3911" w:name="_Toc453764752"/>
        <w:bookmarkStart w:id="3912" w:name="_Toc453764956"/>
        <w:bookmarkStart w:id="3913" w:name="_Toc453765217"/>
        <w:bookmarkStart w:id="3914" w:name="_Toc453765679"/>
        <w:bookmarkStart w:id="3915" w:name="_Toc453766123"/>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del>
    </w:p>
    <w:p w:rsidR="00C0594E" w:rsidRPr="00885CC0" w:rsidRDefault="00E541B8">
      <w:pPr>
        <w:pStyle w:val="ListParagraph"/>
        <w:numPr>
          <w:ilvl w:val="0"/>
          <w:numId w:val="134"/>
        </w:numPr>
        <w:pPrChange w:id="3916" w:author="Meir Kalter" w:date="2016-06-15T15:09:00Z">
          <w:pPr>
            <w:pStyle w:val="Encabezam"/>
            <w:numPr>
              <w:numId w:val="2"/>
            </w:numPr>
            <w:ind w:left="266" w:hanging="266"/>
          </w:pPr>
        </w:pPrChange>
      </w:pPr>
      <w:bookmarkStart w:id="3917" w:name="_Toc453680875"/>
      <w:commentRangeEnd w:id="3837"/>
      <w:r w:rsidRPr="0062652E">
        <w:rPr>
          <w:rPrChange w:id="3918" w:author="Meir Kalter" w:date="2016-06-15T15:08:00Z">
            <w:rPr>
              <w:rStyle w:val="CommentReference"/>
              <w:rFonts w:eastAsia="Georgia" w:cs="Georgia"/>
            </w:rPr>
          </w:rPrChange>
        </w:rPr>
        <w:commentReference w:id="3837"/>
      </w:r>
      <w:del w:id="3919" w:author="Toni" w:date="2016-06-12T20:08:00Z">
        <w:r w:rsidR="00B706A9" w:rsidRPr="00885CC0" w:rsidDel="00E541B8">
          <w:delText xml:space="preserve">TABLE </w:delText>
        </w:r>
      </w:del>
      <w:ins w:id="3920" w:author="Toni" w:date="2016-06-12T20:08:00Z">
        <w:del w:id="3921" w:author="Meir Kalter" w:date="2016-06-15T15:08:00Z">
          <w:r w:rsidRPr="001532BB" w:rsidDel="0062652E">
            <w:delText xml:space="preserve">Easy8 </w:delText>
          </w:r>
          <w:commentRangeStart w:id="3922"/>
          <w:r w:rsidRPr="001532BB" w:rsidDel="0062652E">
            <w:delText>Instruction</w:delText>
          </w:r>
        </w:del>
      </w:ins>
      <w:commentRangeEnd w:id="3922"/>
      <w:ins w:id="3923" w:author="Toni" w:date="2016-06-12T20:09:00Z">
        <w:del w:id="3924" w:author="Meir Kalter" w:date="2016-06-15T15:08:00Z">
          <w:r w:rsidRPr="0062652E" w:rsidDel="0062652E">
            <w:rPr>
              <w:rPrChange w:id="3925" w:author="Meir Kalter" w:date="2016-06-15T15:08:00Z">
                <w:rPr>
                  <w:rStyle w:val="CommentReference"/>
                  <w:rFonts w:eastAsia="Georgia" w:cs="Georgia"/>
                </w:rPr>
              </w:rPrChange>
            </w:rPr>
            <w:commentReference w:id="3922"/>
          </w:r>
        </w:del>
      </w:ins>
      <w:ins w:id="3926" w:author="Toni" w:date="2016-06-12T20:08:00Z">
        <w:del w:id="3927" w:author="Meir Kalter" w:date="2016-06-15T15:08:00Z">
          <w:r w:rsidRPr="00885CC0" w:rsidDel="0062652E">
            <w:delText xml:space="preserve"> Set</w:delText>
          </w:r>
        </w:del>
      </w:ins>
      <w:bookmarkEnd w:id="3917"/>
      <w:del w:id="3928" w:author="Meir Kalter" w:date="2016-06-15T15:08:00Z">
        <w:r w:rsidR="00B706A9" w:rsidRPr="001532BB" w:rsidDel="0062652E">
          <w:delText>1</w:delText>
        </w:r>
      </w:del>
      <w:proofErr w:type="gramStart"/>
      <w:ins w:id="3929"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pPr>
        <w:pStyle w:val="Heading21"/>
        <w:numPr>
          <w:ilvl w:val="0"/>
          <w:numId w:val="147"/>
        </w:numPr>
        <w:rPr>
          <w:ins w:id="3930" w:author="Meir Kalter" w:date="2016-06-14T10:51:00Z"/>
          <w:rStyle w:val="Ninguno"/>
          <w:rFonts w:ascii="Times New Roman" w:hAnsi="Times New Roman"/>
          <w:sz w:val="16"/>
          <w:szCs w:val="16"/>
          <w:rPrChange w:id="3931" w:author="Meir Kalter" w:date="2016-06-15T15:11:00Z">
            <w:rPr>
              <w:ins w:id="3932" w:author="Meir Kalter" w:date="2016-06-14T10:51:00Z"/>
              <w:rStyle w:val="Strong"/>
              <w:rFonts w:ascii="Cambria" w:eastAsia="Cambria" w:hAnsi="Cambria" w:cs="Cambria"/>
              <w:b w:val="0"/>
              <w:bCs w:val="0"/>
              <w:sz w:val="32"/>
              <w:szCs w:val="32"/>
              <w:lang w:val="es-ES"/>
            </w:rPr>
          </w:rPrChange>
        </w:rPr>
        <w:pPrChange w:id="3933" w:author="Meir Kalter" w:date="2016-06-15T20:28:00Z">
          <w:pPr>
            <w:pStyle w:val="Heading21"/>
            <w:numPr>
              <w:ilvl w:val="1"/>
              <w:numId w:val="54"/>
            </w:numPr>
            <w:ind w:left="576" w:hanging="576"/>
          </w:pPr>
        </w:pPrChange>
      </w:pPr>
      <w:bookmarkStart w:id="3934" w:name="_Toc453680553"/>
      <w:bookmarkStart w:id="3935" w:name="_Toc453680876"/>
      <w:bookmarkStart w:id="3936" w:name="_Toc453786477"/>
      <w:ins w:id="3937" w:author="Meir Kalter" w:date="2016-06-14T10:50:00Z">
        <w:r w:rsidRPr="001B1E85">
          <w:rPr>
            <w:rStyle w:val="Ninguno"/>
            <w:rFonts w:ascii="Times New Roman" w:hAnsi="Times New Roman"/>
            <w:sz w:val="16"/>
            <w:szCs w:val="16"/>
            <w:rPrChange w:id="3938" w:author="Meir Kalter" w:date="2016-06-15T15:11:00Z">
              <w:rPr>
                <w:rStyle w:val="Ninguno"/>
                <w:rFonts w:ascii="Times New Roman" w:hAnsi="Times New Roman"/>
                <w:spacing w:val="5"/>
                <w:sz w:val="52"/>
                <w:szCs w:val="52"/>
              </w:rPr>
            </w:rPrChange>
          </w:rPr>
          <w:t>MOVEI RA, VALUE</w:t>
        </w:r>
      </w:ins>
      <w:bookmarkEnd w:id="3934"/>
      <w:bookmarkEnd w:id="3935"/>
      <w:bookmarkEnd w:id="3936"/>
    </w:p>
    <w:p w:rsidR="00F154ED" w:rsidRPr="001B1E85" w:rsidRDefault="002745D7">
      <w:pPr>
        <w:pStyle w:val="Heading21"/>
        <w:numPr>
          <w:ilvl w:val="0"/>
          <w:numId w:val="147"/>
        </w:numPr>
        <w:rPr>
          <w:ins w:id="3939" w:author="Meir Kalter" w:date="2016-06-14T10:51:00Z"/>
          <w:rStyle w:val="Ninguno"/>
          <w:rFonts w:ascii="Times New Roman" w:hAnsi="Times New Roman"/>
          <w:sz w:val="16"/>
          <w:szCs w:val="16"/>
          <w:rPrChange w:id="3940" w:author="Meir Kalter" w:date="2016-06-15T15:11:00Z">
            <w:rPr>
              <w:ins w:id="3941" w:author="Meir Kalter" w:date="2016-06-14T10:51:00Z"/>
              <w:rStyle w:val="Strong"/>
            </w:rPr>
          </w:rPrChange>
        </w:rPr>
        <w:pPrChange w:id="3942" w:author="Meir Kalter" w:date="2016-06-15T20:28:00Z">
          <w:pPr>
            <w:pStyle w:val="Heading21"/>
            <w:numPr>
              <w:ilvl w:val="1"/>
              <w:numId w:val="54"/>
            </w:numPr>
            <w:ind w:left="576" w:hanging="576"/>
          </w:pPr>
        </w:pPrChange>
      </w:pPr>
      <w:bookmarkStart w:id="3943" w:name="_Toc453680554"/>
      <w:bookmarkStart w:id="3944" w:name="_Toc453680877"/>
      <w:bookmarkStart w:id="3945" w:name="_Toc453786478"/>
      <w:ins w:id="3946" w:author="Meir Kalter" w:date="2016-06-14T10:51:00Z">
        <w:r w:rsidRPr="001B1E85">
          <w:rPr>
            <w:rStyle w:val="Ninguno"/>
            <w:rFonts w:ascii="Times New Roman" w:hAnsi="Times New Roman"/>
            <w:sz w:val="16"/>
            <w:szCs w:val="16"/>
            <w:rPrChange w:id="3947" w:author="Meir Kalter" w:date="2016-06-15T15:11:00Z">
              <w:rPr>
                <w:rStyle w:val="Strong"/>
              </w:rPr>
            </w:rPrChange>
          </w:rPr>
          <w:t>MOVR RA,25</w:t>
        </w:r>
        <w:bookmarkEnd w:id="3943"/>
        <w:bookmarkEnd w:id="3944"/>
        <w:bookmarkEnd w:id="3945"/>
      </w:ins>
    </w:p>
    <w:p w:rsidR="00F154ED" w:rsidRPr="00F154ED" w:rsidRDefault="00F154ED">
      <w:pPr>
        <w:pStyle w:val="Heading21"/>
        <w:numPr>
          <w:ilvl w:val="0"/>
          <w:numId w:val="147"/>
        </w:numPr>
        <w:rPr>
          <w:ins w:id="3948" w:author="Meir Kalter" w:date="2016-06-14T10:51:00Z"/>
          <w:rStyle w:val="Ninguno"/>
          <w:rFonts w:ascii="Times New Roman" w:hAnsi="Times New Roman"/>
          <w:sz w:val="16"/>
          <w:szCs w:val="16"/>
          <w:rPrChange w:id="3949" w:author="Meir Kalter" w:date="2016-06-14T10:55:00Z">
            <w:rPr>
              <w:ins w:id="3950" w:author="Meir Kalter" w:date="2016-06-14T10:51:00Z"/>
              <w:rStyle w:val="Strong"/>
            </w:rPr>
          </w:rPrChange>
        </w:rPr>
        <w:pPrChange w:id="3951" w:author="Meir Kalter" w:date="2016-06-15T20:28:00Z">
          <w:pPr>
            <w:pStyle w:val="Heading21"/>
            <w:numPr>
              <w:ilvl w:val="1"/>
              <w:numId w:val="54"/>
            </w:numPr>
            <w:ind w:left="576" w:hanging="576"/>
          </w:pPr>
        </w:pPrChange>
      </w:pPr>
      <w:bookmarkStart w:id="3952" w:name="_Toc453680555"/>
      <w:bookmarkStart w:id="3953" w:name="_Toc453680878"/>
      <w:bookmarkStart w:id="3954" w:name="_Toc453786479"/>
      <w:ins w:id="3955" w:author="Meir Kalter" w:date="2016-06-14T10:51:00Z">
        <w:r w:rsidRPr="00F154ED">
          <w:rPr>
            <w:rStyle w:val="Ninguno"/>
            <w:rFonts w:ascii="Times New Roman" w:hAnsi="Times New Roman"/>
            <w:sz w:val="16"/>
            <w:szCs w:val="16"/>
            <w:rPrChange w:id="3956" w:author="Meir Kalter" w:date="2016-06-14T10:55:00Z">
              <w:rPr>
                <w:rStyle w:val="Strong"/>
              </w:rPr>
            </w:rPrChange>
          </w:rPr>
          <w:t>MOVE 34,RA</w:t>
        </w:r>
        <w:bookmarkEnd w:id="3952"/>
        <w:bookmarkEnd w:id="3953"/>
        <w:bookmarkEnd w:id="3954"/>
      </w:ins>
    </w:p>
    <w:p w:rsidR="00F154ED" w:rsidRPr="00F154ED" w:rsidRDefault="00F154ED">
      <w:pPr>
        <w:pStyle w:val="Heading21"/>
        <w:numPr>
          <w:ilvl w:val="0"/>
          <w:numId w:val="147"/>
        </w:numPr>
        <w:rPr>
          <w:ins w:id="3957" w:author="Meir Kalter" w:date="2016-06-14T10:52:00Z"/>
          <w:rStyle w:val="Ninguno"/>
          <w:rFonts w:ascii="Times New Roman" w:hAnsi="Times New Roman"/>
          <w:sz w:val="16"/>
          <w:szCs w:val="16"/>
          <w:rPrChange w:id="3958" w:author="Meir Kalter" w:date="2016-06-14T10:55:00Z">
            <w:rPr>
              <w:ins w:id="3959" w:author="Meir Kalter" w:date="2016-06-14T10:52:00Z"/>
              <w:rStyle w:val="Strong"/>
            </w:rPr>
          </w:rPrChange>
        </w:rPr>
        <w:pPrChange w:id="3960" w:author="Meir Kalter" w:date="2016-06-15T20:28:00Z">
          <w:pPr>
            <w:pStyle w:val="Heading21"/>
            <w:numPr>
              <w:ilvl w:val="1"/>
              <w:numId w:val="54"/>
            </w:numPr>
            <w:ind w:left="576" w:hanging="576"/>
          </w:pPr>
        </w:pPrChange>
      </w:pPr>
      <w:bookmarkStart w:id="3961" w:name="_Toc453680556"/>
      <w:bookmarkStart w:id="3962" w:name="_Toc453680879"/>
      <w:bookmarkStart w:id="3963" w:name="_Toc453786480"/>
      <w:ins w:id="3964" w:author="Meir Kalter" w:date="2016-06-14T10:51:00Z">
        <w:r w:rsidRPr="00F154ED">
          <w:rPr>
            <w:rStyle w:val="Ninguno"/>
            <w:rFonts w:ascii="Times New Roman" w:hAnsi="Times New Roman"/>
            <w:sz w:val="16"/>
            <w:szCs w:val="16"/>
            <w:rPrChange w:id="3965" w:author="Meir Kalter" w:date="2016-06-14T10:55:00Z">
              <w:rPr>
                <w:rStyle w:val="Strong"/>
              </w:rPr>
            </w:rPrChange>
          </w:rPr>
          <w:t xml:space="preserve">ADDI </w:t>
        </w:r>
      </w:ins>
      <w:ins w:id="3966" w:author="Meir Kalter" w:date="2016-06-14T10:52:00Z">
        <w:r w:rsidRPr="00F154ED">
          <w:rPr>
            <w:rStyle w:val="Ninguno"/>
            <w:rFonts w:ascii="Times New Roman" w:hAnsi="Times New Roman"/>
            <w:sz w:val="16"/>
            <w:szCs w:val="16"/>
            <w:rPrChange w:id="3967" w:author="Meir Kalter" w:date="2016-06-14T10:55:00Z">
              <w:rPr>
                <w:rStyle w:val="Strong"/>
              </w:rPr>
            </w:rPrChange>
          </w:rPr>
          <w:t>RA,34</w:t>
        </w:r>
        <w:bookmarkEnd w:id="3961"/>
        <w:bookmarkEnd w:id="3962"/>
        <w:bookmarkEnd w:id="3963"/>
      </w:ins>
    </w:p>
    <w:p w:rsidR="00C0594E" w:rsidRPr="00F154ED" w:rsidRDefault="00F154ED">
      <w:pPr>
        <w:pStyle w:val="Heading21"/>
        <w:numPr>
          <w:ilvl w:val="0"/>
          <w:numId w:val="147"/>
        </w:numPr>
        <w:rPr>
          <w:ins w:id="3968" w:author="Meir Kalter" w:date="2016-06-14T10:52:00Z"/>
          <w:rStyle w:val="Ninguno"/>
          <w:rFonts w:ascii="Times New Roman" w:hAnsi="Times New Roman"/>
          <w:sz w:val="16"/>
          <w:szCs w:val="16"/>
          <w:rPrChange w:id="3969" w:author="Meir Kalter" w:date="2016-06-14T10:55:00Z">
            <w:rPr>
              <w:ins w:id="3970" w:author="Meir Kalter" w:date="2016-06-14T10:52:00Z"/>
              <w:rStyle w:val="Strong"/>
            </w:rPr>
          </w:rPrChange>
        </w:rPr>
        <w:pPrChange w:id="3971" w:author="Meir Kalter" w:date="2016-06-15T20:28:00Z">
          <w:pPr>
            <w:pStyle w:val="Heading21"/>
            <w:numPr>
              <w:ilvl w:val="1"/>
              <w:numId w:val="54"/>
            </w:numPr>
            <w:ind w:left="576" w:hanging="576"/>
          </w:pPr>
        </w:pPrChange>
      </w:pPr>
      <w:bookmarkStart w:id="3972" w:name="_Toc453680557"/>
      <w:bookmarkStart w:id="3973" w:name="_Toc453680880"/>
      <w:bookmarkStart w:id="3974" w:name="_Toc453786481"/>
      <w:ins w:id="3975" w:author="Meir Kalter" w:date="2016-06-14T10:52:00Z">
        <w:r w:rsidRPr="00F154ED">
          <w:rPr>
            <w:rStyle w:val="Ninguno"/>
            <w:rFonts w:ascii="Times New Roman" w:hAnsi="Times New Roman"/>
            <w:sz w:val="16"/>
            <w:szCs w:val="16"/>
            <w:rPrChange w:id="3976" w:author="Meir Kalter" w:date="2016-06-14T10:55:00Z">
              <w:rPr>
                <w:rStyle w:val="Strong"/>
              </w:rPr>
            </w:rPrChange>
          </w:rPr>
          <w:t>ADD RA, 45</w:t>
        </w:r>
      </w:ins>
      <w:bookmarkEnd w:id="3972"/>
      <w:bookmarkEnd w:id="3973"/>
      <w:bookmarkEnd w:id="3974"/>
      <w:ins w:id="3977" w:author="Meir Kalter" w:date="2016-06-14T10:50:00Z">
        <w:r w:rsidR="002745D7" w:rsidRPr="00F154ED" w:rsidDel="002745D7">
          <w:rPr>
            <w:rStyle w:val="Ninguno"/>
            <w:rFonts w:ascii="Times New Roman" w:hAnsi="Times New Roman"/>
            <w:sz w:val="16"/>
            <w:szCs w:val="16"/>
            <w:rPrChange w:id="3978" w:author="Meir Kalter" w:date="2016-06-14T10:55:00Z">
              <w:rPr>
                <w:rStyle w:val="Ninguno"/>
                <w:sz w:val="16"/>
                <w:szCs w:val="16"/>
              </w:rPr>
            </w:rPrChange>
          </w:rPr>
          <w:t xml:space="preserve"> </w:t>
        </w:r>
      </w:ins>
      <w:del w:id="3979" w:author="Meir Kalter" w:date="2016-06-14T10:50:00Z">
        <w:r w:rsidR="00B706A9" w:rsidRPr="00F154ED" w:rsidDel="002745D7">
          <w:rPr>
            <w:rStyle w:val="Ninguno"/>
            <w:rFonts w:ascii="Times New Roman" w:hAnsi="Times New Roman"/>
            <w:sz w:val="16"/>
            <w:szCs w:val="16"/>
            <w:rPrChange w:id="3980" w:author="Meir Kalter" w:date="2016-06-14T10:55:00Z">
              <w:rPr>
                <w:rStyle w:val="Ninguno"/>
                <w:sz w:val="16"/>
                <w:szCs w:val="16"/>
              </w:rPr>
            </w:rPrChange>
          </w:rPr>
          <w:delText>EASY8 INSTRUCTION SET.</w:delText>
        </w:r>
      </w:del>
    </w:p>
    <w:p w:rsidR="00F154ED" w:rsidRPr="00F154ED" w:rsidRDefault="00F154ED">
      <w:pPr>
        <w:pStyle w:val="Heading21"/>
        <w:numPr>
          <w:ilvl w:val="0"/>
          <w:numId w:val="147"/>
        </w:numPr>
        <w:rPr>
          <w:ins w:id="3981" w:author="Meir Kalter" w:date="2016-06-14T10:53:00Z"/>
          <w:rStyle w:val="Ninguno"/>
          <w:rFonts w:ascii="Times New Roman" w:hAnsi="Times New Roman"/>
          <w:sz w:val="16"/>
          <w:szCs w:val="16"/>
          <w:rPrChange w:id="3982" w:author="Meir Kalter" w:date="2016-06-14T10:55:00Z">
            <w:rPr>
              <w:ins w:id="3983" w:author="Meir Kalter" w:date="2016-06-14T10:53:00Z"/>
              <w:rStyle w:val="Strong"/>
            </w:rPr>
          </w:rPrChange>
        </w:rPr>
        <w:pPrChange w:id="3984" w:author="Meir Kalter" w:date="2016-06-15T20:28:00Z">
          <w:pPr>
            <w:pStyle w:val="Heading21"/>
            <w:numPr>
              <w:ilvl w:val="1"/>
              <w:numId w:val="54"/>
            </w:numPr>
            <w:ind w:left="576" w:hanging="576"/>
          </w:pPr>
        </w:pPrChange>
      </w:pPr>
      <w:bookmarkStart w:id="3985" w:name="_Toc453786482"/>
      <w:ins w:id="3986" w:author="Meir Kalter" w:date="2016-06-14T10:52:00Z">
        <w:r w:rsidRPr="00F154ED">
          <w:rPr>
            <w:rStyle w:val="Ninguno"/>
            <w:rFonts w:ascii="Times New Roman" w:hAnsi="Times New Roman"/>
            <w:sz w:val="16"/>
            <w:szCs w:val="16"/>
            <w:rPrChange w:id="3987" w:author="Meir Kalter" w:date="2016-06-14T10:55:00Z">
              <w:rPr>
                <w:b/>
                <w:bCs/>
              </w:rPr>
            </w:rPrChange>
          </w:rPr>
          <w:t>SUBI RA,V</w:t>
        </w:r>
      </w:ins>
      <w:ins w:id="3988" w:author="Meir Kalter" w:date="2016-06-14T10:54:00Z">
        <w:r w:rsidRPr="00F154ED">
          <w:rPr>
            <w:rStyle w:val="Ninguno"/>
            <w:rFonts w:ascii="Times New Roman" w:hAnsi="Times New Roman"/>
            <w:sz w:val="16"/>
            <w:szCs w:val="16"/>
            <w:rPrChange w:id="3989" w:author="Meir Kalter" w:date="2016-06-14T10:55:00Z">
              <w:rPr>
                <w:rStyle w:val="Strong"/>
              </w:rPr>
            </w:rPrChange>
          </w:rPr>
          <w:t xml:space="preserve"> 56</w:t>
        </w:r>
      </w:ins>
      <w:bookmarkEnd w:id="3985"/>
    </w:p>
    <w:p w:rsidR="00F154ED" w:rsidRPr="00F154ED" w:rsidRDefault="00F154ED">
      <w:pPr>
        <w:pStyle w:val="Heading21"/>
        <w:numPr>
          <w:ilvl w:val="0"/>
          <w:numId w:val="147"/>
        </w:numPr>
        <w:rPr>
          <w:ins w:id="3990" w:author="Meir Kalter" w:date="2016-06-14T10:52:00Z"/>
          <w:rStyle w:val="Ninguno"/>
          <w:rFonts w:ascii="Times New Roman" w:hAnsi="Times New Roman"/>
          <w:sz w:val="16"/>
          <w:szCs w:val="16"/>
          <w:rPrChange w:id="3991" w:author="Meir Kalter" w:date="2016-06-14T10:55:00Z">
            <w:rPr>
              <w:ins w:id="3992" w:author="Meir Kalter" w:date="2016-06-14T10:52:00Z"/>
            </w:rPr>
          </w:rPrChange>
        </w:rPr>
        <w:pPrChange w:id="3993" w:author="Meir Kalter" w:date="2016-06-15T20:28:00Z">
          <w:pPr>
            <w:pStyle w:val="Heading21"/>
            <w:numPr>
              <w:ilvl w:val="1"/>
              <w:numId w:val="54"/>
            </w:numPr>
            <w:ind w:left="576" w:hanging="576"/>
          </w:pPr>
        </w:pPrChange>
      </w:pPr>
      <w:bookmarkStart w:id="3994" w:name="_Toc453786483"/>
      <w:ins w:id="3995" w:author="Meir Kalter" w:date="2016-06-14T10:53:00Z">
        <w:r w:rsidRPr="00F154ED">
          <w:rPr>
            <w:rStyle w:val="Ninguno"/>
            <w:rFonts w:ascii="Times New Roman" w:hAnsi="Times New Roman"/>
            <w:sz w:val="16"/>
            <w:szCs w:val="16"/>
            <w:rPrChange w:id="3996" w:author="Meir Kalter" w:date="2016-06-14T10:55:00Z">
              <w:rPr/>
            </w:rPrChange>
          </w:rPr>
          <w:t>SUB RA,46</w:t>
        </w:r>
      </w:ins>
      <w:bookmarkEnd w:id="3994"/>
    </w:p>
    <w:p w:rsidR="00F154ED" w:rsidRPr="00F154ED" w:rsidRDefault="00F154ED">
      <w:pPr>
        <w:pStyle w:val="Heading21"/>
        <w:numPr>
          <w:ilvl w:val="0"/>
          <w:numId w:val="147"/>
        </w:numPr>
        <w:rPr>
          <w:ins w:id="3997" w:author="Meir Kalter" w:date="2016-06-14T10:54:00Z"/>
          <w:rStyle w:val="Ninguno"/>
          <w:rFonts w:ascii="Times New Roman" w:hAnsi="Times New Roman"/>
          <w:sz w:val="16"/>
          <w:szCs w:val="16"/>
          <w:rPrChange w:id="3998" w:author="Meir Kalter" w:date="2016-06-14T10:55:00Z">
            <w:rPr>
              <w:ins w:id="3999" w:author="Meir Kalter" w:date="2016-06-14T10:54:00Z"/>
            </w:rPr>
          </w:rPrChange>
        </w:rPr>
        <w:pPrChange w:id="4000" w:author="Meir Kalter" w:date="2016-06-15T20:28:00Z">
          <w:pPr>
            <w:pStyle w:val="Heading21"/>
            <w:numPr>
              <w:ilvl w:val="1"/>
              <w:numId w:val="54"/>
            </w:numPr>
            <w:ind w:left="576" w:hanging="576"/>
          </w:pPr>
        </w:pPrChange>
      </w:pPr>
      <w:bookmarkStart w:id="4001" w:name="_Toc453786484"/>
      <w:ins w:id="4002" w:author="Meir Kalter" w:date="2016-06-14T10:54:00Z">
        <w:r w:rsidRPr="00F154ED">
          <w:rPr>
            <w:rStyle w:val="Ninguno"/>
            <w:rFonts w:ascii="Times New Roman" w:hAnsi="Times New Roman"/>
            <w:sz w:val="16"/>
            <w:szCs w:val="16"/>
            <w:rPrChange w:id="4003" w:author="Meir Kalter" w:date="2016-06-14T10:55:00Z">
              <w:rPr/>
            </w:rPrChange>
          </w:rPr>
          <w:t>INC RA</w:t>
        </w:r>
        <w:bookmarkEnd w:id="4001"/>
      </w:ins>
    </w:p>
    <w:p w:rsidR="00F154ED" w:rsidRPr="00F154ED" w:rsidRDefault="00F154ED">
      <w:pPr>
        <w:pStyle w:val="Heading21"/>
        <w:numPr>
          <w:ilvl w:val="0"/>
          <w:numId w:val="147"/>
        </w:numPr>
        <w:rPr>
          <w:ins w:id="4004" w:author="Meir Kalter" w:date="2016-06-14T10:54:00Z"/>
          <w:rStyle w:val="Ninguno"/>
          <w:rFonts w:ascii="Times New Roman" w:hAnsi="Times New Roman"/>
          <w:sz w:val="16"/>
          <w:szCs w:val="16"/>
          <w:rPrChange w:id="4005" w:author="Meir Kalter" w:date="2016-06-14T10:55:00Z">
            <w:rPr>
              <w:ins w:id="4006" w:author="Meir Kalter" w:date="2016-06-14T10:54:00Z"/>
            </w:rPr>
          </w:rPrChange>
        </w:rPr>
        <w:pPrChange w:id="4007" w:author="Meir Kalter" w:date="2016-06-15T20:28:00Z">
          <w:pPr>
            <w:pStyle w:val="Heading21"/>
            <w:numPr>
              <w:ilvl w:val="1"/>
              <w:numId w:val="54"/>
            </w:numPr>
            <w:ind w:left="576" w:hanging="576"/>
          </w:pPr>
        </w:pPrChange>
      </w:pPr>
      <w:bookmarkStart w:id="4008" w:name="_Toc453786485"/>
      <w:ins w:id="4009" w:author="Meir Kalter" w:date="2016-06-14T10:54:00Z">
        <w:r w:rsidRPr="00F154ED">
          <w:rPr>
            <w:rStyle w:val="Ninguno"/>
            <w:rFonts w:ascii="Times New Roman" w:hAnsi="Times New Roman"/>
            <w:sz w:val="16"/>
            <w:szCs w:val="16"/>
            <w:rPrChange w:id="4010" w:author="Meir Kalter" w:date="2016-06-14T10:55:00Z">
              <w:rPr/>
            </w:rPrChange>
          </w:rPr>
          <w:t>DEC RA</w:t>
        </w:r>
        <w:bookmarkEnd w:id="4008"/>
      </w:ins>
    </w:p>
    <w:p w:rsidR="00F154ED" w:rsidRDefault="00F154ED">
      <w:pPr>
        <w:pStyle w:val="Heading21"/>
        <w:numPr>
          <w:ilvl w:val="0"/>
          <w:numId w:val="147"/>
        </w:numPr>
        <w:rPr>
          <w:ins w:id="4011" w:author="Meir Kalter" w:date="2016-06-14T10:55:00Z"/>
          <w:rStyle w:val="Ninguno"/>
          <w:rFonts w:ascii="Times New Roman" w:hAnsi="Times New Roman"/>
          <w:sz w:val="16"/>
          <w:szCs w:val="16"/>
        </w:rPr>
        <w:pPrChange w:id="4012" w:author="Meir Kalter" w:date="2016-06-15T20:28:00Z">
          <w:pPr>
            <w:pStyle w:val="Heading21"/>
            <w:numPr>
              <w:ilvl w:val="1"/>
              <w:numId w:val="54"/>
            </w:numPr>
            <w:ind w:left="576" w:hanging="576"/>
          </w:pPr>
        </w:pPrChange>
      </w:pPr>
      <w:bookmarkStart w:id="4013" w:name="_Toc453786486"/>
      <w:ins w:id="4014" w:author="Meir Kalter" w:date="2016-06-14T10:55:00Z">
        <w:r>
          <w:rPr>
            <w:rStyle w:val="Ninguno"/>
            <w:rFonts w:ascii="Times New Roman" w:hAnsi="Times New Roman"/>
            <w:sz w:val="16"/>
            <w:szCs w:val="16"/>
          </w:rPr>
          <w:t>COMPAREI RA, VALUE</w:t>
        </w:r>
        <w:bookmarkEnd w:id="4013"/>
      </w:ins>
    </w:p>
    <w:p w:rsidR="00F154ED" w:rsidRPr="001B1E85" w:rsidRDefault="00F154ED">
      <w:pPr>
        <w:pStyle w:val="Heading21"/>
        <w:numPr>
          <w:ilvl w:val="0"/>
          <w:numId w:val="147"/>
        </w:numPr>
        <w:rPr>
          <w:ins w:id="4015" w:author="Meir Kalter" w:date="2016-06-14T10:55:00Z"/>
          <w:rStyle w:val="Ninguno"/>
          <w:rFonts w:ascii="Times New Roman" w:hAnsi="Times New Roman"/>
          <w:sz w:val="16"/>
          <w:szCs w:val="16"/>
          <w:rtl/>
          <w:rPrChange w:id="4016" w:author="Meir Kalter" w:date="2016-06-15T15:10:00Z">
            <w:rPr>
              <w:ins w:id="4017" w:author="Meir Kalter" w:date="2016-06-14T10:55:00Z"/>
              <w:rtl/>
            </w:rPr>
          </w:rPrChange>
        </w:rPr>
        <w:pPrChange w:id="4018" w:author="Meir Kalter" w:date="2016-06-15T20:28:00Z">
          <w:pPr>
            <w:ind w:firstLine="576"/>
          </w:pPr>
        </w:pPrChange>
      </w:pPr>
      <w:bookmarkStart w:id="4019" w:name="_Toc453786487"/>
      <w:ins w:id="4020" w:author="Meir Kalter" w:date="2016-06-14T10:55:00Z">
        <w:r>
          <w:rPr>
            <w:rStyle w:val="Ninguno"/>
            <w:rFonts w:ascii="Times New Roman" w:hAnsi="Times New Roman"/>
            <w:sz w:val="16"/>
            <w:szCs w:val="16"/>
          </w:rPr>
          <w:t>COMPARE RA, VALUE</w:t>
        </w:r>
        <w:bookmarkEnd w:id="4019"/>
      </w:ins>
    </w:p>
    <w:p w:rsidR="00F154ED" w:rsidRDefault="00F154ED">
      <w:pPr>
        <w:pStyle w:val="Heading21"/>
        <w:numPr>
          <w:ilvl w:val="0"/>
          <w:numId w:val="147"/>
        </w:numPr>
        <w:rPr>
          <w:ins w:id="4021" w:author="Meir Kalter" w:date="2016-06-14T10:56:00Z"/>
          <w:rStyle w:val="Ninguno"/>
          <w:rFonts w:ascii="Times New Roman" w:hAnsi="Times New Roman"/>
          <w:sz w:val="16"/>
          <w:szCs w:val="16"/>
        </w:rPr>
        <w:pPrChange w:id="4022" w:author="Meir Kalter" w:date="2016-06-15T20:28:00Z">
          <w:pPr>
            <w:pStyle w:val="Heading21"/>
            <w:numPr>
              <w:ilvl w:val="1"/>
              <w:numId w:val="54"/>
            </w:numPr>
            <w:ind w:left="576" w:hanging="576"/>
          </w:pPr>
        </w:pPrChange>
      </w:pPr>
      <w:bookmarkStart w:id="4023" w:name="_Toc453786488"/>
      <w:ins w:id="4024" w:author="Meir Kalter" w:date="2016-06-14T10:56:00Z">
        <w:r>
          <w:rPr>
            <w:rStyle w:val="Ninguno"/>
            <w:rFonts w:ascii="Times New Roman" w:hAnsi="Times New Roman"/>
            <w:sz w:val="16"/>
            <w:szCs w:val="16"/>
          </w:rPr>
          <w:t>JUMP ADDRESS</w:t>
        </w:r>
        <w:bookmarkEnd w:id="4023"/>
      </w:ins>
    </w:p>
    <w:p w:rsidR="00F154ED" w:rsidRDefault="00F154ED">
      <w:pPr>
        <w:pStyle w:val="Heading21"/>
        <w:numPr>
          <w:ilvl w:val="0"/>
          <w:numId w:val="147"/>
        </w:numPr>
        <w:rPr>
          <w:ins w:id="4025" w:author="Meir Kalter" w:date="2016-06-14T10:56:00Z"/>
          <w:rStyle w:val="Ninguno"/>
          <w:rFonts w:ascii="Times New Roman" w:hAnsi="Times New Roman"/>
          <w:sz w:val="16"/>
          <w:szCs w:val="16"/>
        </w:rPr>
        <w:pPrChange w:id="4026" w:author="Meir Kalter" w:date="2016-06-15T20:28:00Z">
          <w:pPr>
            <w:pStyle w:val="Heading21"/>
            <w:numPr>
              <w:ilvl w:val="1"/>
              <w:numId w:val="54"/>
            </w:numPr>
            <w:ind w:left="576" w:hanging="576"/>
          </w:pPr>
        </w:pPrChange>
      </w:pPr>
      <w:bookmarkStart w:id="4027" w:name="_Toc453786489"/>
      <w:ins w:id="4028" w:author="Meir Kalter" w:date="2016-06-14T10:56:00Z">
        <w:r>
          <w:rPr>
            <w:rStyle w:val="Ninguno"/>
            <w:rFonts w:ascii="Times New Roman" w:hAnsi="Times New Roman"/>
            <w:sz w:val="16"/>
            <w:szCs w:val="16"/>
          </w:rPr>
          <w:t>JLESS ADDRESS</w:t>
        </w:r>
        <w:bookmarkEnd w:id="4027"/>
      </w:ins>
    </w:p>
    <w:p w:rsidR="00F154ED" w:rsidRDefault="00F154ED">
      <w:pPr>
        <w:pStyle w:val="Heading21"/>
        <w:numPr>
          <w:ilvl w:val="0"/>
          <w:numId w:val="147"/>
        </w:numPr>
        <w:rPr>
          <w:ins w:id="4029" w:author="Meir Kalter" w:date="2016-06-14T10:56:00Z"/>
          <w:rStyle w:val="Ninguno"/>
          <w:rFonts w:ascii="Times New Roman" w:hAnsi="Times New Roman"/>
          <w:sz w:val="16"/>
          <w:szCs w:val="16"/>
        </w:rPr>
        <w:pPrChange w:id="4030" w:author="Meir Kalter" w:date="2016-06-15T20:28:00Z">
          <w:pPr>
            <w:ind w:firstLine="576"/>
          </w:pPr>
        </w:pPrChange>
      </w:pPr>
      <w:bookmarkStart w:id="4031" w:name="_Toc453786490"/>
      <w:ins w:id="4032" w:author="Meir Kalter" w:date="2016-06-14T10:56:00Z">
        <w:r>
          <w:rPr>
            <w:rStyle w:val="Ninguno"/>
            <w:rFonts w:ascii="Times New Roman" w:hAnsi="Times New Roman"/>
            <w:sz w:val="16"/>
            <w:szCs w:val="16"/>
          </w:rPr>
          <w:t>JGREATER ADDRESS</w:t>
        </w:r>
        <w:bookmarkEnd w:id="4031"/>
      </w:ins>
    </w:p>
    <w:p w:rsidR="00F154ED" w:rsidRDefault="00F154ED">
      <w:pPr>
        <w:pStyle w:val="Heading21"/>
        <w:numPr>
          <w:ilvl w:val="0"/>
          <w:numId w:val="147"/>
        </w:numPr>
        <w:rPr>
          <w:ins w:id="4033" w:author="Meir Kalter" w:date="2016-06-14T10:57:00Z"/>
          <w:rStyle w:val="Ninguno"/>
          <w:rFonts w:ascii="Times New Roman" w:hAnsi="Times New Roman"/>
          <w:sz w:val="16"/>
          <w:szCs w:val="16"/>
        </w:rPr>
        <w:pPrChange w:id="4034" w:author="Meir Kalter" w:date="2016-06-15T20:28:00Z">
          <w:pPr>
            <w:ind w:firstLine="576"/>
          </w:pPr>
        </w:pPrChange>
      </w:pPr>
      <w:bookmarkStart w:id="4035" w:name="_Toc453786491"/>
      <w:ins w:id="4036" w:author="Meir Kalter" w:date="2016-06-14T10:56:00Z">
        <w:r w:rsidRPr="00333D46">
          <w:rPr>
            <w:rStyle w:val="Ninguno"/>
            <w:rPrChange w:id="4037" w:author="Meir Kalter" w:date="2016-06-15T20:28:00Z">
              <w:rPr>
                <w:rFonts w:ascii="Times New Roman" w:hAnsi="Times New Roman"/>
                <w:b/>
                <w:bCs/>
                <w:sz w:val="16"/>
                <w:szCs w:val="16"/>
              </w:rPr>
            </w:rPrChange>
          </w:rPr>
          <w:t>JEQUAL</w:t>
        </w:r>
        <w:r w:rsidRPr="001B1E85">
          <w:rPr>
            <w:rStyle w:val="Ninguno"/>
            <w:rPrChange w:id="4038" w:author="Meir Kalter" w:date="2016-06-15T15:10:00Z">
              <w:rPr>
                <w:rFonts w:ascii="Times New Roman" w:hAnsi="Times New Roman"/>
                <w:sz w:val="16"/>
                <w:szCs w:val="16"/>
              </w:rPr>
            </w:rPrChange>
          </w:rPr>
          <w:t xml:space="preserve"> </w:t>
        </w:r>
        <w:r>
          <w:rPr>
            <w:rStyle w:val="Ninguno"/>
            <w:rFonts w:ascii="Times New Roman" w:hAnsi="Times New Roman"/>
            <w:sz w:val="16"/>
            <w:szCs w:val="16"/>
          </w:rPr>
          <w:t>ADDRESS</w:t>
        </w:r>
      </w:ins>
      <w:bookmarkEnd w:id="4035"/>
    </w:p>
    <w:p w:rsidR="00F154ED" w:rsidRDefault="00F154ED">
      <w:pPr>
        <w:pStyle w:val="Heading21"/>
        <w:numPr>
          <w:ilvl w:val="0"/>
          <w:numId w:val="147"/>
        </w:numPr>
        <w:rPr>
          <w:ins w:id="4039" w:author="Meir Kalter" w:date="2016-06-14T10:57:00Z"/>
          <w:rStyle w:val="Ninguno"/>
          <w:rFonts w:ascii="Times New Roman" w:hAnsi="Times New Roman"/>
          <w:sz w:val="16"/>
          <w:szCs w:val="16"/>
        </w:rPr>
        <w:pPrChange w:id="4040" w:author="Meir Kalter" w:date="2016-06-15T20:28:00Z">
          <w:pPr>
            <w:ind w:firstLine="576"/>
          </w:pPr>
        </w:pPrChange>
      </w:pPr>
      <w:bookmarkStart w:id="4041" w:name="_Toc453786492"/>
      <w:ins w:id="4042" w:author="Meir Kalter" w:date="2016-06-14T10:57:00Z">
        <w:r>
          <w:rPr>
            <w:rStyle w:val="Ninguno"/>
            <w:rFonts w:ascii="Times New Roman" w:hAnsi="Times New Roman"/>
            <w:sz w:val="16"/>
            <w:szCs w:val="16"/>
          </w:rPr>
          <w:t>PUSH RA</w:t>
        </w:r>
        <w:bookmarkEnd w:id="4041"/>
      </w:ins>
    </w:p>
    <w:p w:rsidR="00F154ED" w:rsidRDefault="00F154ED">
      <w:pPr>
        <w:pStyle w:val="Heading21"/>
        <w:numPr>
          <w:ilvl w:val="0"/>
          <w:numId w:val="147"/>
        </w:numPr>
        <w:rPr>
          <w:ins w:id="4043" w:author="Meir Kalter" w:date="2016-06-14T10:57:00Z"/>
          <w:rStyle w:val="Ninguno"/>
          <w:rFonts w:ascii="Times New Roman" w:hAnsi="Times New Roman"/>
          <w:sz w:val="16"/>
          <w:szCs w:val="16"/>
        </w:rPr>
        <w:pPrChange w:id="4044" w:author="Meir Kalter" w:date="2016-06-15T20:28:00Z">
          <w:pPr>
            <w:ind w:firstLine="576"/>
          </w:pPr>
        </w:pPrChange>
      </w:pPr>
      <w:bookmarkStart w:id="4045" w:name="_Toc453786493"/>
      <w:ins w:id="4046" w:author="Meir Kalter" w:date="2016-06-14T10:57:00Z">
        <w:r>
          <w:rPr>
            <w:rStyle w:val="Ninguno"/>
            <w:rFonts w:ascii="Times New Roman" w:hAnsi="Times New Roman"/>
            <w:sz w:val="16"/>
            <w:szCs w:val="16"/>
          </w:rPr>
          <w:t>POP RA</w:t>
        </w:r>
        <w:bookmarkEnd w:id="4045"/>
      </w:ins>
    </w:p>
    <w:p w:rsidR="00F154ED" w:rsidRPr="00514B1E" w:rsidRDefault="00F154ED">
      <w:pPr>
        <w:pStyle w:val="ListParagraph"/>
        <w:numPr>
          <w:ilvl w:val="0"/>
          <w:numId w:val="147"/>
        </w:numPr>
        <w:rPr>
          <w:ins w:id="4047" w:author="Meir Kalter" w:date="2016-06-14T10:57:00Z"/>
          <w:rStyle w:val="Ninguno"/>
          <w:rFonts w:ascii="Times New Roman" w:hAnsi="Times New Roman"/>
          <w:sz w:val="16"/>
          <w:szCs w:val="16"/>
        </w:rPr>
        <w:pPrChange w:id="4048" w:author="Meir Kalter" w:date="2016-06-15T20:28:00Z">
          <w:pPr>
            <w:ind w:firstLine="576"/>
          </w:pPr>
        </w:pPrChange>
      </w:pPr>
      <w:ins w:id="4049" w:author="Meir Kalter" w:date="2016-06-14T10:57:00Z">
        <w:r w:rsidRPr="001532BB">
          <w:rPr>
            <w:rStyle w:val="Ninguno"/>
            <w:rFonts w:ascii="Times New Roman" w:hAnsi="Times New Roman"/>
            <w:sz w:val="16"/>
            <w:szCs w:val="16"/>
          </w:rPr>
          <w:t>CALL ADDRES</w:t>
        </w:r>
      </w:ins>
    </w:p>
    <w:p w:rsidR="00F154ED" w:rsidRPr="00551348" w:rsidRDefault="00F154ED">
      <w:pPr>
        <w:pStyle w:val="ListParagraph"/>
        <w:numPr>
          <w:ilvl w:val="0"/>
          <w:numId w:val="147"/>
        </w:numPr>
        <w:rPr>
          <w:ins w:id="4050" w:author="Meir Kalter" w:date="2016-06-14T10:56:00Z"/>
          <w:rtl/>
        </w:rPr>
        <w:pPrChange w:id="4051" w:author="Meir Kalter" w:date="2016-06-15T20:28:00Z">
          <w:pPr>
            <w:ind w:firstLine="576"/>
          </w:pPr>
        </w:pPrChange>
      </w:pPr>
      <w:ins w:id="4052" w:author="Meir Kalter" w:date="2016-06-14T10:57:00Z">
        <w:r w:rsidRPr="00514B1E">
          <w:rPr>
            <w:rStyle w:val="Ninguno"/>
            <w:rFonts w:ascii="Times New Roman" w:hAnsi="Times New Roman"/>
            <w:sz w:val="16"/>
            <w:szCs w:val="16"/>
          </w:rPr>
          <w:t>RET</w:t>
        </w:r>
      </w:ins>
    </w:p>
    <w:p w:rsidR="00F154ED" w:rsidRPr="00551348" w:rsidRDefault="00F154ED" w:rsidP="00F154ED">
      <w:pPr>
        <w:ind w:firstLine="576"/>
        <w:rPr>
          <w:ins w:id="4053" w:author="Meir Kalter" w:date="2016-06-14T10:56:00Z"/>
          <w:rtl/>
        </w:rPr>
      </w:pPr>
    </w:p>
    <w:p w:rsidR="00F154ED" w:rsidRPr="00F154ED" w:rsidRDefault="00F154ED">
      <w:pPr>
        <w:ind w:firstLine="576"/>
        <w:rPr>
          <w:rtl/>
          <w:rPrChange w:id="4054" w:author="Meir Kalter" w:date="2016-06-14T10:52:00Z">
            <w:rPr>
              <w:rStyle w:val="Ninguno"/>
              <w:rFonts w:ascii="Times New Roman" w:eastAsia="Times New Roman" w:hAnsi="Times New Roman" w:cs="Times New Roman"/>
              <w:b/>
              <w:bCs/>
              <w:sz w:val="16"/>
              <w:szCs w:val="16"/>
              <w:rtl/>
            </w:rPr>
          </w:rPrChange>
        </w:rPr>
        <w:pPrChange w:id="4055"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4056"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4057">
          <w:tblGrid>
            <w:gridCol w:w="3150"/>
          </w:tblGrid>
        </w:tblGridChange>
      </w:tblGrid>
      <w:tr w:rsidR="00F154ED" w:rsidRPr="002745D7" w:rsidDel="00F154ED" w:rsidTr="00F154ED">
        <w:trPr>
          <w:trHeight w:val="1188"/>
          <w:del w:id="4058" w:author="Meir Kalter" w:date="2016-06-14T10:52:00Z"/>
          <w:trPrChange w:id="4059"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060"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4061" w:author="Meir Kalter" w:date="2016-06-14T10:52:00Z"/>
                <w:rPrChange w:id="4062" w:author="Meir Kalter" w:date="2016-06-14T10:50:00Z">
                  <w:rPr>
                    <w:del w:id="4063" w:author="Meir Kalter" w:date="2016-06-14T10:52:00Z"/>
                    <w:rFonts w:ascii="Times New Roman" w:hAnsi="Times New Roman"/>
                    <w:b w:val="0"/>
                    <w:bCs w:val="0"/>
                    <w:spacing w:val="5"/>
                    <w:sz w:val="52"/>
                    <w:szCs w:val="52"/>
                    <w:lang w:val="en-US"/>
                  </w:rPr>
                </w:rPrChange>
              </w:rPr>
              <w:pPrChange w:id="4064" w:author="Meir Kalter" w:date="2016-06-15T15:12:00Z">
                <w:pPr>
                  <w:pStyle w:val="Encabezam"/>
                  <w:keepNext w:val="0"/>
                  <w:numPr>
                    <w:numId w:val="60"/>
                  </w:numPr>
                  <w:pBdr>
                    <w:bottom w:val="single" w:sz="4" w:space="0" w:color="000000"/>
                  </w:pBdr>
                  <w:spacing w:before="0" w:after="200" w:line="240" w:lineRule="auto"/>
                  <w:ind w:left="432" w:hanging="432"/>
                </w:pPr>
              </w:pPrChange>
            </w:pPr>
            <w:del w:id="4065" w:author="Meir Kalter" w:date="2016-06-14T10:52:00Z">
              <w:r w:rsidRPr="002745D7" w:rsidDel="00F154ED">
                <w:rPr>
                  <w:rStyle w:val="Ninguno"/>
                  <w:rFonts w:ascii="Times New Roman" w:eastAsia="Cambria" w:hAnsi="Times New Roman" w:cs="Cambria"/>
                  <w:spacing w:val="5"/>
                  <w:sz w:val="28"/>
                  <w:szCs w:val="28"/>
                  <w:rPrChange w:id="4066" w:author="Meir Kalter" w:date="2016-06-14T10:50:00Z">
                    <w:rPr>
                      <w:rStyle w:val="Ninguno"/>
                      <w:rFonts w:ascii="Times New Roman" w:hAnsi="Times New Roman"/>
                      <w:spacing w:val="5"/>
                      <w:sz w:val="52"/>
                      <w:szCs w:val="52"/>
                    </w:rPr>
                  </w:rPrChange>
                </w:rPr>
                <w:delText>Description</w:delText>
              </w:r>
              <w:bookmarkStart w:id="4067" w:name="_Toc453767404"/>
              <w:bookmarkStart w:id="4068" w:name="_Toc453767628"/>
              <w:bookmarkStart w:id="4069" w:name="_Toc453767852"/>
              <w:bookmarkStart w:id="4070" w:name="_Toc453768076"/>
              <w:bookmarkStart w:id="4071" w:name="_Toc453768299"/>
              <w:bookmarkStart w:id="4072" w:name="_Toc453785979"/>
              <w:bookmarkStart w:id="4073" w:name="_Toc453786494"/>
              <w:bookmarkEnd w:id="4067"/>
              <w:bookmarkEnd w:id="4068"/>
              <w:bookmarkEnd w:id="4069"/>
              <w:bookmarkEnd w:id="4070"/>
              <w:bookmarkEnd w:id="4071"/>
              <w:bookmarkEnd w:id="4072"/>
              <w:bookmarkEnd w:id="4073"/>
            </w:del>
          </w:p>
        </w:tc>
        <w:bookmarkStart w:id="4074" w:name="_Toc453767405"/>
        <w:bookmarkStart w:id="4075" w:name="_Toc453767629"/>
        <w:bookmarkStart w:id="4076" w:name="_Toc453767853"/>
        <w:bookmarkStart w:id="4077" w:name="_Toc453768077"/>
        <w:bookmarkStart w:id="4078" w:name="_Toc453768300"/>
        <w:bookmarkStart w:id="4079" w:name="_Toc453785980"/>
        <w:bookmarkStart w:id="4080" w:name="_Toc453786495"/>
        <w:bookmarkEnd w:id="4074"/>
        <w:bookmarkEnd w:id="4075"/>
        <w:bookmarkEnd w:id="4076"/>
        <w:bookmarkEnd w:id="4077"/>
        <w:bookmarkEnd w:id="4078"/>
        <w:bookmarkEnd w:id="4079"/>
        <w:bookmarkEnd w:id="4080"/>
      </w:tr>
      <w:tr w:rsidR="00F154ED" w:rsidDel="002745D7" w:rsidTr="00F154ED">
        <w:trPr>
          <w:trHeight w:val="1788"/>
          <w:del w:id="4081" w:author="Meir Kalter" w:date="2016-06-14T10:51:00Z"/>
          <w:trPrChange w:id="4082"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083"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084" w:author="Meir Kalter" w:date="2016-06-14T10:51:00Z"/>
              </w:rPr>
              <w:pPrChange w:id="4085" w:author="Meir Kalter" w:date="2016-06-15T15:12:00Z">
                <w:pPr/>
              </w:pPrChange>
            </w:pPr>
            <w:bookmarkStart w:id="4086" w:name="_Toc453767406"/>
            <w:bookmarkStart w:id="4087" w:name="_Toc453767630"/>
            <w:bookmarkStart w:id="4088" w:name="_Toc453767854"/>
            <w:bookmarkStart w:id="4089" w:name="_Toc453768078"/>
            <w:bookmarkStart w:id="4090" w:name="_Toc453768301"/>
            <w:bookmarkStart w:id="4091" w:name="_Toc453785981"/>
            <w:bookmarkStart w:id="4092" w:name="_Toc453786496"/>
            <w:bookmarkEnd w:id="4086"/>
            <w:bookmarkEnd w:id="4087"/>
            <w:bookmarkEnd w:id="4088"/>
            <w:bookmarkEnd w:id="4089"/>
            <w:bookmarkEnd w:id="4090"/>
            <w:bookmarkEnd w:id="4091"/>
            <w:bookmarkEnd w:id="4092"/>
          </w:p>
        </w:tc>
        <w:bookmarkStart w:id="4093" w:name="_Toc453767407"/>
        <w:bookmarkStart w:id="4094" w:name="_Toc453767631"/>
        <w:bookmarkStart w:id="4095" w:name="_Toc453767855"/>
        <w:bookmarkStart w:id="4096" w:name="_Toc453768079"/>
        <w:bookmarkStart w:id="4097" w:name="_Toc453768302"/>
        <w:bookmarkStart w:id="4098" w:name="_Toc453785982"/>
        <w:bookmarkStart w:id="4099" w:name="_Toc453786497"/>
        <w:bookmarkEnd w:id="4093"/>
        <w:bookmarkEnd w:id="4094"/>
        <w:bookmarkEnd w:id="4095"/>
        <w:bookmarkEnd w:id="4096"/>
        <w:bookmarkEnd w:id="4097"/>
        <w:bookmarkEnd w:id="4098"/>
        <w:bookmarkEnd w:id="4099"/>
      </w:tr>
      <w:tr w:rsidR="00F154ED" w:rsidDel="002745D7" w:rsidTr="00F154ED">
        <w:trPr>
          <w:trHeight w:val="2388"/>
          <w:del w:id="4100" w:author="Meir Kalter" w:date="2016-06-14T10:51:00Z"/>
          <w:trPrChange w:id="4101"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102"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103" w:author="Meir Kalter" w:date="2016-06-14T10:51:00Z"/>
              </w:rPr>
              <w:pPrChange w:id="4104" w:author="Meir Kalter" w:date="2016-06-15T15:12:00Z">
                <w:pPr/>
              </w:pPrChange>
            </w:pPr>
            <w:bookmarkStart w:id="4105" w:name="_Toc453767408"/>
            <w:bookmarkStart w:id="4106" w:name="_Toc453767632"/>
            <w:bookmarkStart w:id="4107" w:name="_Toc453767856"/>
            <w:bookmarkStart w:id="4108" w:name="_Toc453768080"/>
            <w:bookmarkStart w:id="4109" w:name="_Toc453768303"/>
            <w:bookmarkStart w:id="4110" w:name="_Toc453785983"/>
            <w:bookmarkStart w:id="4111" w:name="_Toc453786498"/>
            <w:bookmarkEnd w:id="4105"/>
            <w:bookmarkEnd w:id="4106"/>
            <w:bookmarkEnd w:id="4107"/>
            <w:bookmarkEnd w:id="4108"/>
            <w:bookmarkEnd w:id="4109"/>
            <w:bookmarkEnd w:id="4110"/>
            <w:bookmarkEnd w:id="4111"/>
          </w:p>
        </w:tc>
        <w:bookmarkStart w:id="4112" w:name="_Toc453767409"/>
        <w:bookmarkStart w:id="4113" w:name="_Toc453767633"/>
        <w:bookmarkStart w:id="4114" w:name="_Toc453767857"/>
        <w:bookmarkStart w:id="4115" w:name="_Toc453768081"/>
        <w:bookmarkStart w:id="4116" w:name="_Toc453768304"/>
        <w:bookmarkStart w:id="4117" w:name="_Toc453785984"/>
        <w:bookmarkStart w:id="4118" w:name="_Toc453786499"/>
        <w:bookmarkEnd w:id="4112"/>
        <w:bookmarkEnd w:id="4113"/>
        <w:bookmarkEnd w:id="4114"/>
        <w:bookmarkEnd w:id="4115"/>
        <w:bookmarkEnd w:id="4116"/>
        <w:bookmarkEnd w:id="4117"/>
        <w:bookmarkEnd w:id="4118"/>
      </w:tr>
      <w:tr w:rsidR="00F154ED" w:rsidDel="00F154ED" w:rsidTr="00F154ED">
        <w:trPr>
          <w:trHeight w:val="1788"/>
          <w:del w:id="4119" w:author="Meir Kalter" w:date="2016-06-14T10:51:00Z"/>
          <w:trPrChange w:id="4120"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121"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122" w:author="Meir Kalter" w:date="2016-06-14T10:51:00Z"/>
              </w:rPr>
              <w:pPrChange w:id="4123" w:author="Meir Kalter" w:date="2016-06-15T15:12:00Z">
                <w:pPr/>
              </w:pPrChange>
            </w:pPr>
            <w:bookmarkStart w:id="4124" w:name="_Toc453767410"/>
            <w:bookmarkStart w:id="4125" w:name="_Toc453767634"/>
            <w:bookmarkStart w:id="4126" w:name="_Toc453767858"/>
            <w:bookmarkStart w:id="4127" w:name="_Toc453768082"/>
            <w:bookmarkStart w:id="4128" w:name="_Toc453768305"/>
            <w:bookmarkStart w:id="4129" w:name="_Toc453785985"/>
            <w:bookmarkStart w:id="4130" w:name="_Toc453786500"/>
            <w:bookmarkEnd w:id="4124"/>
            <w:bookmarkEnd w:id="4125"/>
            <w:bookmarkEnd w:id="4126"/>
            <w:bookmarkEnd w:id="4127"/>
            <w:bookmarkEnd w:id="4128"/>
            <w:bookmarkEnd w:id="4129"/>
            <w:bookmarkEnd w:id="4130"/>
          </w:p>
        </w:tc>
        <w:bookmarkStart w:id="4131" w:name="_Toc453767411"/>
        <w:bookmarkStart w:id="4132" w:name="_Toc453767635"/>
        <w:bookmarkStart w:id="4133" w:name="_Toc453767859"/>
        <w:bookmarkStart w:id="4134" w:name="_Toc453768083"/>
        <w:bookmarkStart w:id="4135" w:name="_Toc453768306"/>
        <w:bookmarkStart w:id="4136" w:name="_Toc453785986"/>
        <w:bookmarkStart w:id="4137" w:name="_Toc453786501"/>
        <w:bookmarkEnd w:id="4131"/>
        <w:bookmarkEnd w:id="4132"/>
        <w:bookmarkEnd w:id="4133"/>
        <w:bookmarkEnd w:id="4134"/>
        <w:bookmarkEnd w:id="4135"/>
        <w:bookmarkEnd w:id="4136"/>
        <w:bookmarkEnd w:id="4137"/>
      </w:tr>
      <w:tr w:rsidR="00F154ED" w:rsidDel="00F154ED" w:rsidTr="00F154ED">
        <w:trPr>
          <w:trHeight w:val="1788"/>
          <w:del w:id="4138" w:author="Meir Kalter" w:date="2016-06-14T10:52:00Z"/>
          <w:trPrChange w:id="4139"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140"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141" w:author="Meir Kalter" w:date="2016-06-14T10:52:00Z"/>
              </w:rPr>
              <w:pPrChange w:id="4142" w:author="Meir Kalter" w:date="2016-06-15T15:12:00Z">
                <w:pPr/>
              </w:pPrChange>
            </w:pPr>
            <w:bookmarkStart w:id="4143" w:name="_Toc453767412"/>
            <w:bookmarkStart w:id="4144" w:name="_Toc453767636"/>
            <w:bookmarkStart w:id="4145" w:name="_Toc453767860"/>
            <w:bookmarkStart w:id="4146" w:name="_Toc453768084"/>
            <w:bookmarkStart w:id="4147" w:name="_Toc453768307"/>
            <w:bookmarkStart w:id="4148" w:name="_Toc453785987"/>
            <w:bookmarkStart w:id="4149" w:name="_Toc453786502"/>
            <w:bookmarkEnd w:id="4143"/>
            <w:bookmarkEnd w:id="4144"/>
            <w:bookmarkEnd w:id="4145"/>
            <w:bookmarkEnd w:id="4146"/>
            <w:bookmarkEnd w:id="4147"/>
            <w:bookmarkEnd w:id="4148"/>
            <w:bookmarkEnd w:id="4149"/>
          </w:p>
        </w:tc>
        <w:bookmarkStart w:id="4150" w:name="_Toc453767413"/>
        <w:bookmarkStart w:id="4151" w:name="_Toc453767637"/>
        <w:bookmarkStart w:id="4152" w:name="_Toc453767861"/>
        <w:bookmarkStart w:id="4153" w:name="_Toc453768085"/>
        <w:bookmarkStart w:id="4154" w:name="_Toc453768308"/>
        <w:bookmarkStart w:id="4155" w:name="_Toc453785988"/>
        <w:bookmarkStart w:id="4156" w:name="_Toc453786503"/>
        <w:bookmarkEnd w:id="4150"/>
        <w:bookmarkEnd w:id="4151"/>
        <w:bookmarkEnd w:id="4152"/>
        <w:bookmarkEnd w:id="4153"/>
        <w:bookmarkEnd w:id="4154"/>
        <w:bookmarkEnd w:id="4155"/>
        <w:bookmarkEnd w:id="4156"/>
      </w:tr>
      <w:tr w:rsidR="004D05BC" w:rsidDel="00F154ED" w:rsidTr="00F154ED">
        <w:trPr>
          <w:trHeight w:val="762"/>
          <w:del w:id="4157"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58" w:author="Meir Kalter" w:date="2016-06-14T10:52:00Z"/>
              </w:rPr>
              <w:pPrChange w:id="4159" w:author="Meir Kalter" w:date="2016-06-15T15:12:00Z">
                <w:pPr/>
              </w:pPrChange>
            </w:pPr>
            <w:bookmarkStart w:id="4160" w:name="_Toc453767414"/>
            <w:bookmarkStart w:id="4161" w:name="_Toc453767638"/>
            <w:bookmarkStart w:id="4162" w:name="_Toc453767862"/>
            <w:bookmarkStart w:id="4163" w:name="_Toc453768086"/>
            <w:bookmarkStart w:id="4164" w:name="_Toc453768309"/>
            <w:bookmarkStart w:id="4165" w:name="_Toc453785989"/>
            <w:bookmarkStart w:id="4166" w:name="_Toc453786504"/>
            <w:bookmarkEnd w:id="4160"/>
            <w:bookmarkEnd w:id="4161"/>
            <w:bookmarkEnd w:id="4162"/>
            <w:bookmarkEnd w:id="4163"/>
            <w:bookmarkEnd w:id="4164"/>
            <w:bookmarkEnd w:id="4165"/>
            <w:bookmarkEnd w:id="4166"/>
          </w:p>
        </w:tc>
        <w:bookmarkStart w:id="4167" w:name="_Toc453767415"/>
        <w:bookmarkStart w:id="4168" w:name="_Toc453767639"/>
        <w:bookmarkStart w:id="4169" w:name="_Toc453767863"/>
        <w:bookmarkStart w:id="4170" w:name="_Toc453768087"/>
        <w:bookmarkStart w:id="4171" w:name="_Toc453768310"/>
        <w:bookmarkStart w:id="4172" w:name="_Toc453785990"/>
        <w:bookmarkStart w:id="4173" w:name="_Toc453786505"/>
        <w:bookmarkEnd w:id="4167"/>
        <w:bookmarkEnd w:id="4168"/>
        <w:bookmarkEnd w:id="4169"/>
        <w:bookmarkEnd w:id="4170"/>
        <w:bookmarkEnd w:id="4171"/>
        <w:bookmarkEnd w:id="4172"/>
        <w:bookmarkEnd w:id="4173"/>
      </w:tr>
      <w:tr w:rsidR="004D05BC" w:rsidDel="00F154ED" w:rsidTr="00F154ED">
        <w:trPr>
          <w:trHeight w:val="762"/>
          <w:del w:id="4174"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75" w:author="Meir Kalter" w:date="2016-06-14T10:53:00Z"/>
              </w:rPr>
              <w:pPrChange w:id="4176" w:author="Meir Kalter" w:date="2016-06-15T15:12:00Z">
                <w:pPr/>
              </w:pPrChange>
            </w:pPr>
            <w:bookmarkStart w:id="4177" w:name="_Toc453767416"/>
            <w:bookmarkStart w:id="4178" w:name="_Toc453767640"/>
            <w:bookmarkStart w:id="4179" w:name="_Toc453767864"/>
            <w:bookmarkStart w:id="4180" w:name="_Toc453768088"/>
            <w:bookmarkStart w:id="4181" w:name="_Toc453768311"/>
            <w:bookmarkStart w:id="4182" w:name="_Toc453785991"/>
            <w:bookmarkStart w:id="4183" w:name="_Toc453786506"/>
            <w:bookmarkEnd w:id="4177"/>
            <w:bookmarkEnd w:id="4178"/>
            <w:bookmarkEnd w:id="4179"/>
            <w:bookmarkEnd w:id="4180"/>
            <w:bookmarkEnd w:id="4181"/>
            <w:bookmarkEnd w:id="4182"/>
            <w:bookmarkEnd w:id="4183"/>
          </w:p>
        </w:tc>
        <w:bookmarkStart w:id="4184" w:name="_Toc453767417"/>
        <w:bookmarkStart w:id="4185" w:name="_Toc453767641"/>
        <w:bookmarkStart w:id="4186" w:name="_Toc453767865"/>
        <w:bookmarkStart w:id="4187" w:name="_Toc453768089"/>
        <w:bookmarkStart w:id="4188" w:name="_Toc453768312"/>
        <w:bookmarkStart w:id="4189" w:name="_Toc453785992"/>
        <w:bookmarkStart w:id="4190" w:name="_Toc453786507"/>
        <w:bookmarkEnd w:id="4184"/>
        <w:bookmarkEnd w:id="4185"/>
        <w:bookmarkEnd w:id="4186"/>
        <w:bookmarkEnd w:id="4187"/>
        <w:bookmarkEnd w:id="4188"/>
        <w:bookmarkEnd w:id="4189"/>
        <w:bookmarkEnd w:id="4190"/>
      </w:tr>
      <w:tr w:rsidR="004D05BC" w:rsidDel="00F154ED" w:rsidTr="00F154ED">
        <w:trPr>
          <w:trHeight w:val="762"/>
          <w:del w:id="4191"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92" w:author="Meir Kalter" w:date="2016-06-14T10:53:00Z"/>
              </w:rPr>
              <w:pPrChange w:id="4193" w:author="Meir Kalter" w:date="2016-06-15T15:12:00Z">
                <w:pPr/>
              </w:pPrChange>
            </w:pPr>
            <w:bookmarkStart w:id="4194" w:name="_Toc453767418"/>
            <w:bookmarkStart w:id="4195" w:name="_Toc453767642"/>
            <w:bookmarkStart w:id="4196" w:name="_Toc453767866"/>
            <w:bookmarkStart w:id="4197" w:name="_Toc453768090"/>
            <w:bookmarkStart w:id="4198" w:name="_Toc453768313"/>
            <w:bookmarkStart w:id="4199" w:name="_Toc453785993"/>
            <w:bookmarkStart w:id="4200" w:name="_Toc453786508"/>
            <w:bookmarkEnd w:id="4194"/>
            <w:bookmarkEnd w:id="4195"/>
            <w:bookmarkEnd w:id="4196"/>
            <w:bookmarkEnd w:id="4197"/>
            <w:bookmarkEnd w:id="4198"/>
            <w:bookmarkEnd w:id="4199"/>
            <w:bookmarkEnd w:id="4200"/>
          </w:p>
        </w:tc>
        <w:bookmarkStart w:id="4201" w:name="_Toc453767419"/>
        <w:bookmarkStart w:id="4202" w:name="_Toc453767643"/>
        <w:bookmarkStart w:id="4203" w:name="_Toc453767867"/>
        <w:bookmarkStart w:id="4204" w:name="_Toc453768091"/>
        <w:bookmarkStart w:id="4205" w:name="_Toc453768314"/>
        <w:bookmarkStart w:id="4206" w:name="_Toc453785994"/>
        <w:bookmarkStart w:id="4207" w:name="_Toc453786509"/>
        <w:bookmarkEnd w:id="4201"/>
        <w:bookmarkEnd w:id="4202"/>
        <w:bookmarkEnd w:id="4203"/>
        <w:bookmarkEnd w:id="4204"/>
        <w:bookmarkEnd w:id="4205"/>
        <w:bookmarkEnd w:id="4206"/>
        <w:bookmarkEnd w:id="4207"/>
      </w:tr>
      <w:tr w:rsidR="004D05BC" w:rsidDel="00F154ED" w:rsidTr="00F154ED">
        <w:trPr>
          <w:trHeight w:val="762"/>
          <w:del w:id="4208"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09" w:author="Meir Kalter" w:date="2016-06-14T10:54:00Z"/>
              </w:rPr>
              <w:pPrChange w:id="4210" w:author="Meir Kalter" w:date="2016-06-15T15:12:00Z">
                <w:pPr/>
              </w:pPrChange>
            </w:pPr>
            <w:bookmarkStart w:id="4211" w:name="_Toc453767420"/>
            <w:bookmarkStart w:id="4212" w:name="_Toc453767644"/>
            <w:bookmarkStart w:id="4213" w:name="_Toc453767868"/>
            <w:bookmarkStart w:id="4214" w:name="_Toc453768092"/>
            <w:bookmarkStart w:id="4215" w:name="_Toc453768315"/>
            <w:bookmarkStart w:id="4216" w:name="_Toc453785995"/>
            <w:bookmarkStart w:id="4217" w:name="_Toc453786510"/>
            <w:bookmarkEnd w:id="4211"/>
            <w:bookmarkEnd w:id="4212"/>
            <w:bookmarkEnd w:id="4213"/>
            <w:bookmarkEnd w:id="4214"/>
            <w:bookmarkEnd w:id="4215"/>
            <w:bookmarkEnd w:id="4216"/>
            <w:bookmarkEnd w:id="4217"/>
          </w:p>
        </w:tc>
        <w:bookmarkStart w:id="4218" w:name="_Toc453767421"/>
        <w:bookmarkStart w:id="4219" w:name="_Toc453767645"/>
        <w:bookmarkStart w:id="4220" w:name="_Toc453767869"/>
        <w:bookmarkStart w:id="4221" w:name="_Toc453768093"/>
        <w:bookmarkStart w:id="4222" w:name="_Toc453768316"/>
        <w:bookmarkStart w:id="4223" w:name="_Toc453785996"/>
        <w:bookmarkStart w:id="4224" w:name="_Toc453786511"/>
        <w:bookmarkEnd w:id="4218"/>
        <w:bookmarkEnd w:id="4219"/>
        <w:bookmarkEnd w:id="4220"/>
        <w:bookmarkEnd w:id="4221"/>
        <w:bookmarkEnd w:id="4222"/>
        <w:bookmarkEnd w:id="4223"/>
        <w:bookmarkEnd w:id="4224"/>
      </w:tr>
      <w:tr w:rsidR="004D05BC" w:rsidDel="00F154ED" w:rsidTr="00F154ED">
        <w:trPr>
          <w:trHeight w:val="588"/>
          <w:del w:id="4225"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26" w:author="Meir Kalter" w:date="2016-06-14T10:54:00Z"/>
              </w:rPr>
              <w:pPrChange w:id="4227" w:author="Meir Kalter" w:date="2016-06-15T15:12:00Z">
                <w:pPr/>
              </w:pPrChange>
            </w:pPr>
            <w:bookmarkStart w:id="4228" w:name="_Toc453767422"/>
            <w:bookmarkStart w:id="4229" w:name="_Toc453767646"/>
            <w:bookmarkStart w:id="4230" w:name="_Toc453767870"/>
            <w:bookmarkStart w:id="4231" w:name="_Toc453768094"/>
            <w:bookmarkStart w:id="4232" w:name="_Toc453768317"/>
            <w:bookmarkStart w:id="4233" w:name="_Toc453785997"/>
            <w:bookmarkStart w:id="4234" w:name="_Toc453786512"/>
            <w:bookmarkEnd w:id="4228"/>
            <w:bookmarkEnd w:id="4229"/>
            <w:bookmarkEnd w:id="4230"/>
            <w:bookmarkEnd w:id="4231"/>
            <w:bookmarkEnd w:id="4232"/>
            <w:bookmarkEnd w:id="4233"/>
            <w:bookmarkEnd w:id="4234"/>
          </w:p>
        </w:tc>
        <w:bookmarkStart w:id="4235" w:name="_Toc453767423"/>
        <w:bookmarkStart w:id="4236" w:name="_Toc453767647"/>
        <w:bookmarkStart w:id="4237" w:name="_Toc453767871"/>
        <w:bookmarkStart w:id="4238" w:name="_Toc453768095"/>
        <w:bookmarkStart w:id="4239" w:name="_Toc453768318"/>
        <w:bookmarkStart w:id="4240" w:name="_Toc453785998"/>
        <w:bookmarkStart w:id="4241" w:name="_Toc453786513"/>
        <w:bookmarkEnd w:id="4235"/>
        <w:bookmarkEnd w:id="4236"/>
        <w:bookmarkEnd w:id="4237"/>
        <w:bookmarkEnd w:id="4238"/>
        <w:bookmarkEnd w:id="4239"/>
        <w:bookmarkEnd w:id="4240"/>
        <w:bookmarkEnd w:id="4241"/>
      </w:tr>
      <w:tr w:rsidR="004D05BC" w:rsidDel="00F154ED" w:rsidTr="00F154ED">
        <w:trPr>
          <w:trHeight w:val="356"/>
          <w:del w:id="4242"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43" w:author="Meir Kalter" w:date="2016-06-14T10:55:00Z"/>
              </w:rPr>
              <w:pPrChange w:id="4244" w:author="Meir Kalter" w:date="2016-06-15T15:12:00Z">
                <w:pPr/>
              </w:pPrChange>
            </w:pPr>
            <w:bookmarkStart w:id="4245" w:name="_Toc453767424"/>
            <w:bookmarkStart w:id="4246" w:name="_Toc453767648"/>
            <w:bookmarkStart w:id="4247" w:name="_Toc453767872"/>
            <w:bookmarkStart w:id="4248" w:name="_Toc453768096"/>
            <w:bookmarkStart w:id="4249" w:name="_Toc453768319"/>
            <w:bookmarkStart w:id="4250" w:name="_Toc453785999"/>
            <w:bookmarkStart w:id="4251" w:name="_Toc453786514"/>
            <w:bookmarkEnd w:id="4245"/>
            <w:bookmarkEnd w:id="4246"/>
            <w:bookmarkEnd w:id="4247"/>
            <w:bookmarkEnd w:id="4248"/>
            <w:bookmarkEnd w:id="4249"/>
            <w:bookmarkEnd w:id="4250"/>
            <w:bookmarkEnd w:id="4251"/>
          </w:p>
        </w:tc>
        <w:bookmarkStart w:id="4252" w:name="_Toc453767425"/>
        <w:bookmarkStart w:id="4253" w:name="_Toc453767649"/>
        <w:bookmarkStart w:id="4254" w:name="_Toc453767873"/>
        <w:bookmarkStart w:id="4255" w:name="_Toc453768097"/>
        <w:bookmarkStart w:id="4256" w:name="_Toc453768320"/>
        <w:bookmarkStart w:id="4257" w:name="_Toc453786000"/>
        <w:bookmarkStart w:id="4258" w:name="_Toc453786515"/>
        <w:bookmarkEnd w:id="4252"/>
        <w:bookmarkEnd w:id="4253"/>
        <w:bookmarkEnd w:id="4254"/>
        <w:bookmarkEnd w:id="4255"/>
        <w:bookmarkEnd w:id="4256"/>
        <w:bookmarkEnd w:id="4257"/>
        <w:bookmarkEnd w:id="4258"/>
      </w:tr>
      <w:tr w:rsidR="004D05BC" w:rsidDel="00F154ED" w:rsidTr="00F154ED">
        <w:trPr>
          <w:trHeight w:val="2388"/>
          <w:del w:id="4259"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60" w:author="Meir Kalter" w:date="2016-06-14T10:55:00Z"/>
              </w:rPr>
              <w:pPrChange w:id="4261" w:author="Meir Kalter" w:date="2016-06-15T15:12:00Z">
                <w:pPr/>
              </w:pPrChange>
            </w:pPr>
            <w:bookmarkStart w:id="4262" w:name="_Toc453767426"/>
            <w:bookmarkStart w:id="4263" w:name="_Toc453767650"/>
            <w:bookmarkStart w:id="4264" w:name="_Toc453767874"/>
            <w:bookmarkStart w:id="4265" w:name="_Toc453768098"/>
            <w:bookmarkStart w:id="4266" w:name="_Toc453768321"/>
            <w:bookmarkStart w:id="4267" w:name="_Toc453786001"/>
            <w:bookmarkStart w:id="4268" w:name="_Toc453786516"/>
            <w:bookmarkEnd w:id="4262"/>
            <w:bookmarkEnd w:id="4263"/>
            <w:bookmarkEnd w:id="4264"/>
            <w:bookmarkEnd w:id="4265"/>
            <w:bookmarkEnd w:id="4266"/>
            <w:bookmarkEnd w:id="4267"/>
            <w:bookmarkEnd w:id="4268"/>
          </w:p>
        </w:tc>
        <w:bookmarkStart w:id="4269" w:name="_Toc453767427"/>
        <w:bookmarkStart w:id="4270" w:name="_Toc453767651"/>
        <w:bookmarkStart w:id="4271" w:name="_Toc453767875"/>
        <w:bookmarkStart w:id="4272" w:name="_Toc453768099"/>
        <w:bookmarkStart w:id="4273" w:name="_Toc453768322"/>
        <w:bookmarkStart w:id="4274" w:name="_Toc453786002"/>
        <w:bookmarkStart w:id="4275" w:name="_Toc453786517"/>
        <w:bookmarkEnd w:id="4269"/>
        <w:bookmarkEnd w:id="4270"/>
        <w:bookmarkEnd w:id="4271"/>
        <w:bookmarkEnd w:id="4272"/>
        <w:bookmarkEnd w:id="4273"/>
        <w:bookmarkEnd w:id="4274"/>
        <w:bookmarkEnd w:id="4275"/>
      </w:tr>
      <w:tr w:rsidR="004D05BC" w:rsidDel="00F154ED" w:rsidTr="00F154ED">
        <w:trPr>
          <w:trHeight w:val="762"/>
          <w:del w:id="427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77" w:author="Meir Kalter" w:date="2016-06-14T10:57:00Z"/>
              </w:rPr>
              <w:pPrChange w:id="4278" w:author="Meir Kalter" w:date="2016-06-15T15:12:00Z">
                <w:pPr/>
              </w:pPrChange>
            </w:pPr>
            <w:bookmarkStart w:id="4279" w:name="_Toc453767428"/>
            <w:bookmarkStart w:id="4280" w:name="_Toc453767652"/>
            <w:bookmarkStart w:id="4281" w:name="_Toc453767876"/>
            <w:bookmarkStart w:id="4282" w:name="_Toc453768100"/>
            <w:bookmarkStart w:id="4283" w:name="_Toc453768323"/>
            <w:bookmarkStart w:id="4284" w:name="_Toc453786003"/>
            <w:bookmarkStart w:id="4285" w:name="_Toc453786518"/>
            <w:bookmarkEnd w:id="4279"/>
            <w:bookmarkEnd w:id="4280"/>
            <w:bookmarkEnd w:id="4281"/>
            <w:bookmarkEnd w:id="4282"/>
            <w:bookmarkEnd w:id="4283"/>
            <w:bookmarkEnd w:id="4284"/>
            <w:bookmarkEnd w:id="4285"/>
          </w:p>
        </w:tc>
        <w:bookmarkStart w:id="4286" w:name="_Toc453767429"/>
        <w:bookmarkStart w:id="4287" w:name="_Toc453767653"/>
        <w:bookmarkStart w:id="4288" w:name="_Toc453767877"/>
        <w:bookmarkStart w:id="4289" w:name="_Toc453768101"/>
        <w:bookmarkStart w:id="4290" w:name="_Toc453768324"/>
        <w:bookmarkStart w:id="4291" w:name="_Toc453786004"/>
        <w:bookmarkStart w:id="4292" w:name="_Toc453786519"/>
        <w:bookmarkEnd w:id="4286"/>
        <w:bookmarkEnd w:id="4287"/>
        <w:bookmarkEnd w:id="4288"/>
        <w:bookmarkEnd w:id="4289"/>
        <w:bookmarkEnd w:id="4290"/>
        <w:bookmarkEnd w:id="4291"/>
        <w:bookmarkEnd w:id="4292"/>
      </w:tr>
      <w:tr w:rsidR="004D05BC" w:rsidDel="00F154ED" w:rsidTr="00F154ED">
        <w:trPr>
          <w:trHeight w:val="762"/>
          <w:del w:id="429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94" w:author="Meir Kalter" w:date="2016-06-14T10:57:00Z"/>
              </w:rPr>
              <w:pPrChange w:id="4295" w:author="Meir Kalter" w:date="2016-06-15T15:12:00Z">
                <w:pPr/>
              </w:pPrChange>
            </w:pPr>
            <w:bookmarkStart w:id="4296" w:name="_Toc453767430"/>
            <w:bookmarkStart w:id="4297" w:name="_Toc453767654"/>
            <w:bookmarkStart w:id="4298" w:name="_Toc453767878"/>
            <w:bookmarkStart w:id="4299" w:name="_Toc453768102"/>
            <w:bookmarkStart w:id="4300" w:name="_Toc453768325"/>
            <w:bookmarkStart w:id="4301" w:name="_Toc453786005"/>
            <w:bookmarkStart w:id="4302" w:name="_Toc453786520"/>
            <w:bookmarkEnd w:id="4296"/>
            <w:bookmarkEnd w:id="4297"/>
            <w:bookmarkEnd w:id="4298"/>
            <w:bookmarkEnd w:id="4299"/>
            <w:bookmarkEnd w:id="4300"/>
            <w:bookmarkEnd w:id="4301"/>
            <w:bookmarkEnd w:id="4302"/>
          </w:p>
        </w:tc>
        <w:bookmarkStart w:id="4303" w:name="_Toc453767431"/>
        <w:bookmarkStart w:id="4304" w:name="_Toc453767655"/>
        <w:bookmarkStart w:id="4305" w:name="_Toc453767879"/>
        <w:bookmarkStart w:id="4306" w:name="_Toc453768103"/>
        <w:bookmarkStart w:id="4307" w:name="_Toc453768326"/>
        <w:bookmarkStart w:id="4308" w:name="_Toc453786006"/>
        <w:bookmarkStart w:id="4309" w:name="_Toc453786521"/>
        <w:bookmarkEnd w:id="4303"/>
        <w:bookmarkEnd w:id="4304"/>
        <w:bookmarkEnd w:id="4305"/>
        <w:bookmarkEnd w:id="4306"/>
        <w:bookmarkEnd w:id="4307"/>
        <w:bookmarkEnd w:id="4308"/>
        <w:bookmarkEnd w:id="4309"/>
      </w:tr>
      <w:tr w:rsidR="004D05BC" w:rsidDel="00F154ED" w:rsidTr="00F154ED">
        <w:trPr>
          <w:trHeight w:val="762"/>
          <w:del w:id="431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11" w:author="Meir Kalter" w:date="2016-06-14T10:57:00Z"/>
              </w:rPr>
              <w:pPrChange w:id="4312" w:author="Meir Kalter" w:date="2016-06-15T15:12:00Z">
                <w:pPr/>
              </w:pPrChange>
            </w:pPr>
            <w:bookmarkStart w:id="4313" w:name="_Toc453767432"/>
            <w:bookmarkStart w:id="4314" w:name="_Toc453767656"/>
            <w:bookmarkStart w:id="4315" w:name="_Toc453767880"/>
            <w:bookmarkStart w:id="4316" w:name="_Toc453768104"/>
            <w:bookmarkStart w:id="4317" w:name="_Toc453768327"/>
            <w:bookmarkStart w:id="4318" w:name="_Toc453786007"/>
            <w:bookmarkStart w:id="4319" w:name="_Toc453786522"/>
            <w:bookmarkEnd w:id="4313"/>
            <w:bookmarkEnd w:id="4314"/>
            <w:bookmarkEnd w:id="4315"/>
            <w:bookmarkEnd w:id="4316"/>
            <w:bookmarkEnd w:id="4317"/>
            <w:bookmarkEnd w:id="4318"/>
            <w:bookmarkEnd w:id="4319"/>
          </w:p>
        </w:tc>
        <w:bookmarkStart w:id="4320" w:name="_Toc453767433"/>
        <w:bookmarkStart w:id="4321" w:name="_Toc453767657"/>
        <w:bookmarkStart w:id="4322" w:name="_Toc453767881"/>
        <w:bookmarkStart w:id="4323" w:name="_Toc453768105"/>
        <w:bookmarkStart w:id="4324" w:name="_Toc453768328"/>
        <w:bookmarkStart w:id="4325" w:name="_Toc453786008"/>
        <w:bookmarkStart w:id="4326" w:name="_Toc453786523"/>
        <w:bookmarkEnd w:id="4320"/>
        <w:bookmarkEnd w:id="4321"/>
        <w:bookmarkEnd w:id="4322"/>
        <w:bookmarkEnd w:id="4323"/>
        <w:bookmarkEnd w:id="4324"/>
        <w:bookmarkEnd w:id="4325"/>
        <w:bookmarkEnd w:id="4326"/>
      </w:tr>
      <w:tr w:rsidR="004D05BC" w:rsidDel="00F154ED" w:rsidTr="00F154ED">
        <w:trPr>
          <w:trHeight w:val="1788"/>
          <w:del w:id="4327"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28" w:author="Meir Kalter" w:date="2016-06-14T10:57:00Z"/>
              </w:rPr>
              <w:pPrChange w:id="4329" w:author="Meir Kalter" w:date="2016-06-15T15:12:00Z">
                <w:pPr/>
              </w:pPrChange>
            </w:pPr>
            <w:bookmarkStart w:id="4330" w:name="_Toc453767434"/>
            <w:bookmarkStart w:id="4331" w:name="_Toc453767658"/>
            <w:bookmarkStart w:id="4332" w:name="_Toc453767882"/>
            <w:bookmarkStart w:id="4333" w:name="_Toc453768106"/>
            <w:bookmarkStart w:id="4334" w:name="_Toc453768329"/>
            <w:bookmarkStart w:id="4335" w:name="_Toc453786009"/>
            <w:bookmarkStart w:id="4336" w:name="_Toc453786524"/>
            <w:bookmarkEnd w:id="4330"/>
            <w:bookmarkEnd w:id="4331"/>
            <w:bookmarkEnd w:id="4332"/>
            <w:bookmarkEnd w:id="4333"/>
            <w:bookmarkEnd w:id="4334"/>
            <w:bookmarkEnd w:id="4335"/>
            <w:bookmarkEnd w:id="4336"/>
          </w:p>
        </w:tc>
        <w:bookmarkStart w:id="4337" w:name="_Toc453767435"/>
        <w:bookmarkStart w:id="4338" w:name="_Toc453767659"/>
        <w:bookmarkStart w:id="4339" w:name="_Toc453767883"/>
        <w:bookmarkStart w:id="4340" w:name="_Toc453768107"/>
        <w:bookmarkStart w:id="4341" w:name="_Toc453768330"/>
        <w:bookmarkStart w:id="4342" w:name="_Toc453786010"/>
        <w:bookmarkStart w:id="4343" w:name="_Toc453786525"/>
        <w:bookmarkEnd w:id="4337"/>
        <w:bookmarkEnd w:id="4338"/>
        <w:bookmarkEnd w:id="4339"/>
        <w:bookmarkEnd w:id="4340"/>
        <w:bookmarkEnd w:id="4341"/>
        <w:bookmarkEnd w:id="4342"/>
        <w:bookmarkEnd w:id="4343"/>
      </w:tr>
      <w:tr w:rsidR="004D05BC" w:rsidDel="00F154ED" w:rsidTr="00F154ED">
        <w:trPr>
          <w:trHeight w:val="762"/>
          <w:del w:id="4344"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45" w:author="Meir Kalter" w:date="2016-06-14T10:57:00Z"/>
              </w:rPr>
              <w:pPrChange w:id="4346" w:author="Meir Kalter" w:date="2016-06-15T15:12:00Z">
                <w:pPr/>
              </w:pPrChange>
            </w:pPr>
            <w:bookmarkStart w:id="4347" w:name="_Toc453767436"/>
            <w:bookmarkStart w:id="4348" w:name="_Toc453767660"/>
            <w:bookmarkStart w:id="4349" w:name="_Toc453767884"/>
            <w:bookmarkStart w:id="4350" w:name="_Toc453768108"/>
            <w:bookmarkStart w:id="4351" w:name="_Toc453768331"/>
            <w:bookmarkStart w:id="4352" w:name="_Toc453786011"/>
            <w:bookmarkStart w:id="4353" w:name="_Toc453786526"/>
            <w:bookmarkEnd w:id="4347"/>
            <w:bookmarkEnd w:id="4348"/>
            <w:bookmarkEnd w:id="4349"/>
            <w:bookmarkEnd w:id="4350"/>
            <w:bookmarkEnd w:id="4351"/>
            <w:bookmarkEnd w:id="4352"/>
            <w:bookmarkEnd w:id="4353"/>
          </w:p>
        </w:tc>
        <w:bookmarkStart w:id="4354" w:name="_Toc453767437"/>
        <w:bookmarkStart w:id="4355" w:name="_Toc453767661"/>
        <w:bookmarkStart w:id="4356" w:name="_Toc453767885"/>
        <w:bookmarkStart w:id="4357" w:name="_Toc453768109"/>
        <w:bookmarkStart w:id="4358" w:name="_Toc453768332"/>
        <w:bookmarkStart w:id="4359" w:name="_Toc453786012"/>
        <w:bookmarkStart w:id="4360" w:name="_Toc453786527"/>
        <w:bookmarkEnd w:id="4354"/>
        <w:bookmarkEnd w:id="4355"/>
        <w:bookmarkEnd w:id="4356"/>
        <w:bookmarkEnd w:id="4357"/>
        <w:bookmarkEnd w:id="4358"/>
        <w:bookmarkEnd w:id="4359"/>
        <w:bookmarkEnd w:id="4360"/>
      </w:tr>
      <w:tr w:rsidR="004D05BC" w:rsidDel="00F154ED" w:rsidTr="00F154ED">
        <w:trPr>
          <w:trHeight w:val="588"/>
          <w:del w:id="436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62" w:author="Meir Kalter" w:date="2016-06-14T10:57:00Z"/>
              </w:rPr>
              <w:pPrChange w:id="4363" w:author="Meir Kalter" w:date="2016-06-15T15:12:00Z">
                <w:pPr/>
              </w:pPrChange>
            </w:pPr>
            <w:bookmarkStart w:id="4364" w:name="_Toc453767438"/>
            <w:bookmarkStart w:id="4365" w:name="_Toc453767662"/>
            <w:bookmarkStart w:id="4366" w:name="_Toc453767886"/>
            <w:bookmarkStart w:id="4367" w:name="_Toc453768110"/>
            <w:bookmarkStart w:id="4368" w:name="_Toc453768333"/>
            <w:bookmarkStart w:id="4369" w:name="_Toc453786013"/>
            <w:bookmarkStart w:id="4370" w:name="_Toc453786528"/>
            <w:bookmarkEnd w:id="4364"/>
            <w:bookmarkEnd w:id="4365"/>
            <w:bookmarkEnd w:id="4366"/>
            <w:bookmarkEnd w:id="4367"/>
            <w:bookmarkEnd w:id="4368"/>
            <w:bookmarkEnd w:id="4369"/>
            <w:bookmarkEnd w:id="4370"/>
          </w:p>
        </w:tc>
        <w:bookmarkStart w:id="4371" w:name="_Toc453767439"/>
        <w:bookmarkStart w:id="4372" w:name="_Toc453767663"/>
        <w:bookmarkStart w:id="4373" w:name="_Toc453767887"/>
        <w:bookmarkStart w:id="4374" w:name="_Toc453768111"/>
        <w:bookmarkStart w:id="4375" w:name="_Toc453768334"/>
        <w:bookmarkStart w:id="4376" w:name="_Toc453786014"/>
        <w:bookmarkStart w:id="4377" w:name="_Toc453786529"/>
        <w:bookmarkEnd w:id="4371"/>
        <w:bookmarkEnd w:id="4372"/>
        <w:bookmarkEnd w:id="4373"/>
        <w:bookmarkEnd w:id="4374"/>
        <w:bookmarkEnd w:id="4375"/>
        <w:bookmarkEnd w:id="4376"/>
        <w:bookmarkEnd w:id="4377"/>
      </w:tr>
      <w:tr w:rsidR="004D05BC" w:rsidDel="00F154ED" w:rsidTr="00F154ED">
        <w:trPr>
          <w:trHeight w:val="356"/>
          <w:del w:id="437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79" w:author="Meir Kalter" w:date="2016-06-14T10:57:00Z"/>
              </w:rPr>
              <w:pPrChange w:id="4380" w:author="Meir Kalter" w:date="2016-06-15T15:12:00Z">
                <w:pPr/>
              </w:pPrChange>
            </w:pPr>
            <w:bookmarkStart w:id="4381" w:name="_Toc453767440"/>
            <w:bookmarkStart w:id="4382" w:name="_Toc453767664"/>
            <w:bookmarkStart w:id="4383" w:name="_Toc453767888"/>
            <w:bookmarkStart w:id="4384" w:name="_Toc453768112"/>
            <w:bookmarkStart w:id="4385" w:name="_Toc453768335"/>
            <w:bookmarkStart w:id="4386" w:name="_Toc453786015"/>
            <w:bookmarkStart w:id="4387" w:name="_Toc453786530"/>
            <w:bookmarkEnd w:id="4381"/>
            <w:bookmarkEnd w:id="4382"/>
            <w:bookmarkEnd w:id="4383"/>
            <w:bookmarkEnd w:id="4384"/>
            <w:bookmarkEnd w:id="4385"/>
            <w:bookmarkEnd w:id="4386"/>
            <w:bookmarkEnd w:id="4387"/>
          </w:p>
        </w:tc>
        <w:bookmarkStart w:id="4388" w:name="_Toc453767441"/>
        <w:bookmarkStart w:id="4389" w:name="_Toc453767665"/>
        <w:bookmarkStart w:id="4390" w:name="_Toc453767889"/>
        <w:bookmarkStart w:id="4391" w:name="_Toc453768113"/>
        <w:bookmarkStart w:id="4392" w:name="_Toc453768336"/>
        <w:bookmarkStart w:id="4393" w:name="_Toc453786016"/>
        <w:bookmarkStart w:id="4394" w:name="_Toc453786531"/>
        <w:bookmarkEnd w:id="4388"/>
        <w:bookmarkEnd w:id="4389"/>
        <w:bookmarkEnd w:id="4390"/>
        <w:bookmarkEnd w:id="4391"/>
        <w:bookmarkEnd w:id="4392"/>
        <w:bookmarkEnd w:id="4393"/>
        <w:bookmarkEnd w:id="4394"/>
      </w:tr>
      <w:tr w:rsidR="004D05BC" w:rsidDel="00F154ED" w:rsidTr="00F154ED">
        <w:trPr>
          <w:trHeight w:val="588"/>
          <w:del w:id="439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396" w:author="Meir Kalter" w:date="2016-06-14T10:57:00Z"/>
              </w:rPr>
              <w:pPrChange w:id="4397" w:author="Meir Kalter" w:date="2016-06-15T15:12:00Z">
                <w:pPr/>
              </w:pPrChange>
            </w:pPr>
            <w:bookmarkStart w:id="4398" w:name="_Toc453767442"/>
            <w:bookmarkStart w:id="4399" w:name="_Toc453767666"/>
            <w:bookmarkStart w:id="4400" w:name="_Toc453767890"/>
            <w:bookmarkStart w:id="4401" w:name="_Toc453768114"/>
            <w:bookmarkStart w:id="4402" w:name="_Toc453768337"/>
            <w:bookmarkStart w:id="4403" w:name="_Toc453786017"/>
            <w:bookmarkStart w:id="4404" w:name="_Toc453786532"/>
            <w:bookmarkEnd w:id="4398"/>
            <w:bookmarkEnd w:id="4399"/>
            <w:bookmarkEnd w:id="4400"/>
            <w:bookmarkEnd w:id="4401"/>
            <w:bookmarkEnd w:id="4402"/>
            <w:bookmarkEnd w:id="4403"/>
            <w:bookmarkEnd w:id="4404"/>
          </w:p>
        </w:tc>
        <w:bookmarkStart w:id="4405" w:name="_Toc453767443"/>
        <w:bookmarkStart w:id="4406" w:name="_Toc453767667"/>
        <w:bookmarkStart w:id="4407" w:name="_Toc453767891"/>
        <w:bookmarkStart w:id="4408" w:name="_Toc453768115"/>
        <w:bookmarkStart w:id="4409" w:name="_Toc453768338"/>
        <w:bookmarkStart w:id="4410" w:name="_Toc453786018"/>
        <w:bookmarkStart w:id="4411" w:name="_Toc453786533"/>
        <w:bookmarkEnd w:id="4405"/>
        <w:bookmarkEnd w:id="4406"/>
        <w:bookmarkEnd w:id="4407"/>
        <w:bookmarkEnd w:id="4408"/>
        <w:bookmarkEnd w:id="4409"/>
        <w:bookmarkEnd w:id="4410"/>
        <w:bookmarkEnd w:id="4411"/>
      </w:tr>
      <w:tr w:rsidR="004D05BC" w:rsidDel="00F154ED" w:rsidTr="00F154ED">
        <w:trPr>
          <w:trHeight w:val="356"/>
          <w:del w:id="441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413" w:author="Meir Kalter" w:date="2016-06-14T10:57:00Z"/>
              </w:rPr>
              <w:pPrChange w:id="4414" w:author="Meir Kalter" w:date="2016-06-15T15:12:00Z">
                <w:pPr/>
              </w:pPrChange>
            </w:pPr>
            <w:bookmarkStart w:id="4415" w:name="_Toc453767444"/>
            <w:bookmarkStart w:id="4416" w:name="_Toc453767668"/>
            <w:bookmarkStart w:id="4417" w:name="_Toc453767892"/>
            <w:bookmarkStart w:id="4418" w:name="_Toc453768116"/>
            <w:bookmarkStart w:id="4419" w:name="_Toc453768339"/>
            <w:bookmarkStart w:id="4420" w:name="_Toc453786019"/>
            <w:bookmarkStart w:id="4421" w:name="_Toc453786534"/>
            <w:bookmarkEnd w:id="4415"/>
            <w:bookmarkEnd w:id="4416"/>
            <w:bookmarkEnd w:id="4417"/>
            <w:bookmarkEnd w:id="4418"/>
            <w:bookmarkEnd w:id="4419"/>
            <w:bookmarkEnd w:id="4420"/>
            <w:bookmarkEnd w:id="4421"/>
          </w:p>
        </w:tc>
        <w:bookmarkStart w:id="4422" w:name="_Toc453767445"/>
        <w:bookmarkStart w:id="4423" w:name="_Toc453767669"/>
        <w:bookmarkStart w:id="4424" w:name="_Toc453767893"/>
        <w:bookmarkStart w:id="4425" w:name="_Toc453768117"/>
        <w:bookmarkStart w:id="4426" w:name="_Toc453768340"/>
        <w:bookmarkStart w:id="4427" w:name="_Toc453786020"/>
        <w:bookmarkStart w:id="4428" w:name="_Toc453786535"/>
        <w:bookmarkEnd w:id="4422"/>
        <w:bookmarkEnd w:id="4423"/>
        <w:bookmarkEnd w:id="4424"/>
        <w:bookmarkEnd w:id="4425"/>
        <w:bookmarkEnd w:id="4426"/>
        <w:bookmarkEnd w:id="4427"/>
        <w:bookmarkEnd w:id="4428"/>
      </w:tr>
    </w:tbl>
    <w:p w:rsidR="00C0594E" w:rsidRPr="00B03219" w:rsidDel="00F154ED" w:rsidRDefault="00C0594E">
      <w:pPr>
        <w:pStyle w:val="Heading1"/>
        <w:rPr>
          <w:del w:id="4429" w:author="Meir Kalter" w:date="2016-06-14T10:57:00Z"/>
          <w:rtl/>
          <w:rPrChange w:id="4430" w:author="Meir Kalter" w:date="2016-06-15T15:11:00Z">
            <w:rPr>
              <w:del w:id="4431" w:author="Meir Kalter" w:date="2016-06-14T10:57:00Z"/>
              <w:rStyle w:val="Ninguno"/>
              <w:sz w:val="22"/>
              <w:szCs w:val="22"/>
              <w:rtl/>
            </w:rPr>
          </w:rPrChange>
        </w:rPr>
        <w:pPrChange w:id="4432" w:author="Meir Kalter" w:date="2016-06-15T15:12:00Z">
          <w:pPr>
            <w:pStyle w:val="Heading21"/>
            <w:widowControl w:val="0"/>
            <w:numPr>
              <w:ilvl w:val="1"/>
              <w:numId w:val="33"/>
            </w:numPr>
            <w:spacing w:line="240" w:lineRule="auto"/>
            <w:ind w:left="576" w:hanging="576"/>
          </w:pPr>
        </w:pPrChange>
      </w:pPr>
      <w:bookmarkStart w:id="4433" w:name="_Toc453767446"/>
      <w:bookmarkStart w:id="4434" w:name="_Toc453767670"/>
      <w:bookmarkStart w:id="4435" w:name="_Toc453767894"/>
      <w:bookmarkStart w:id="4436" w:name="_Toc453768118"/>
      <w:bookmarkStart w:id="4437" w:name="_Toc453768341"/>
      <w:bookmarkStart w:id="4438" w:name="_Toc453786021"/>
      <w:bookmarkStart w:id="4439" w:name="_Toc453786536"/>
      <w:bookmarkEnd w:id="4433"/>
      <w:bookmarkEnd w:id="4434"/>
      <w:bookmarkEnd w:id="4435"/>
      <w:bookmarkEnd w:id="4436"/>
      <w:bookmarkEnd w:id="4437"/>
      <w:bookmarkEnd w:id="4438"/>
      <w:bookmarkEnd w:id="4439"/>
    </w:p>
    <w:p w:rsidR="00C0594E" w:rsidRPr="00885CC0" w:rsidDel="00F154ED" w:rsidRDefault="00C0594E">
      <w:pPr>
        <w:pStyle w:val="Heading1"/>
        <w:rPr>
          <w:del w:id="4440" w:author="Meir Kalter" w:date="2016-06-14T10:57:00Z"/>
        </w:rPr>
        <w:pPrChange w:id="4441" w:author="Meir Kalter" w:date="2016-06-15T15:12:00Z">
          <w:pPr>
            <w:pStyle w:val="Encabezam"/>
            <w:numPr>
              <w:numId w:val="2"/>
            </w:numPr>
            <w:ind w:left="266" w:hanging="266"/>
          </w:pPr>
        </w:pPrChange>
      </w:pPr>
      <w:bookmarkStart w:id="4442" w:name="_Toc453767447"/>
      <w:bookmarkStart w:id="4443" w:name="_Toc453767671"/>
      <w:bookmarkStart w:id="4444" w:name="_Toc453767895"/>
      <w:bookmarkStart w:id="4445" w:name="_Toc453768119"/>
      <w:bookmarkStart w:id="4446" w:name="_Toc453768342"/>
      <w:bookmarkStart w:id="4447" w:name="_Toc453786022"/>
      <w:bookmarkStart w:id="4448" w:name="_Toc453786537"/>
      <w:bookmarkEnd w:id="4442"/>
      <w:bookmarkEnd w:id="4443"/>
      <w:bookmarkEnd w:id="4444"/>
      <w:bookmarkEnd w:id="4445"/>
      <w:bookmarkEnd w:id="4446"/>
      <w:bookmarkEnd w:id="4447"/>
      <w:bookmarkEnd w:id="4448"/>
    </w:p>
    <w:p w:rsidR="00C0594E" w:rsidRPr="001532BB" w:rsidDel="00F154ED" w:rsidRDefault="00B706A9">
      <w:pPr>
        <w:pStyle w:val="Heading1"/>
        <w:rPr>
          <w:del w:id="4449" w:author="Meir Kalter" w:date="2016-06-14T10:58:00Z"/>
        </w:rPr>
        <w:pPrChange w:id="4450" w:author="Meir Kalter" w:date="2016-06-15T15:12:00Z">
          <w:pPr>
            <w:pStyle w:val="Encabezam"/>
          </w:pPr>
        </w:pPrChange>
      </w:pPr>
      <w:del w:id="4451" w:author="Meir Kalter" w:date="2016-06-14T10:58:00Z">
        <w:r w:rsidRPr="00885CC0" w:rsidDel="00F154ED">
          <w:rPr>
            <w:b w:val="0"/>
            <w:bCs w:val="0"/>
          </w:rPr>
          <w:br w:type="page"/>
        </w:r>
      </w:del>
    </w:p>
    <w:p w:rsidR="00C0594E" w:rsidRPr="001532BB" w:rsidRDefault="00B706A9">
      <w:pPr>
        <w:pStyle w:val="Heading1"/>
        <w:pPrChange w:id="4452" w:author="Meir Kalter" w:date="2016-06-15T15:12:00Z">
          <w:pPr>
            <w:pStyle w:val="Encabezam"/>
            <w:numPr>
              <w:numId w:val="2"/>
            </w:numPr>
            <w:ind w:left="266" w:hanging="266"/>
          </w:pPr>
        </w:pPrChange>
      </w:pPr>
      <w:bookmarkStart w:id="4453" w:name="_Toc453680881"/>
      <w:bookmarkStart w:id="4454" w:name="_Toc453786538"/>
      <w:r w:rsidRPr="001532BB">
        <w:lastRenderedPageBreak/>
        <w:t>App</w:t>
      </w:r>
      <w:ins w:id="4455" w:author="Meir Kalter" w:date="2016-06-15T15:11:00Z">
        <w:r w:rsidR="00B03219">
          <w:t>e</w:t>
        </w:r>
      </w:ins>
      <w:r w:rsidRPr="00885CC0">
        <w:t>ndix</w:t>
      </w:r>
      <w:bookmarkEnd w:id="4453"/>
      <w:bookmarkEnd w:id="4454"/>
    </w:p>
    <w:p w:rsidR="005252DD" w:rsidRDefault="005252DD">
      <w:pPr>
        <w:pStyle w:val="Heading2"/>
        <w:numPr>
          <w:ilvl w:val="0"/>
          <w:numId w:val="0"/>
        </w:numPr>
        <w:ind w:left="576"/>
        <w:rPr>
          <w:ins w:id="4456" w:author="Meir Kalter" w:date="2016-06-15T15:14:00Z"/>
        </w:rPr>
        <w:pPrChange w:id="4457" w:author="Meir Kalter" w:date="2016-06-15T15:14:00Z">
          <w:pPr>
            <w:pStyle w:val="Heading1"/>
          </w:pPr>
        </w:pPrChange>
      </w:pPr>
      <w:bookmarkStart w:id="4458" w:name="_Toc453786539"/>
      <w:bookmarkStart w:id="4459" w:name="_Toc453680558"/>
      <w:bookmarkStart w:id="4460" w:name="_Toc453680882"/>
      <w:ins w:id="4461" w:author="Meir Kalter" w:date="2016-06-15T15:14:00Z">
        <w:r>
          <w:rPr>
            <w:rFonts w:eastAsia="Calibri"/>
          </w:rPr>
          <w:t>This section will give two assembler files: One with IO Out and one with IO IN.</w:t>
        </w:r>
      </w:ins>
      <w:ins w:id="4462" w:author="Meir Kalter" w:date="2016-06-15T15:15:00Z">
        <w:r>
          <w:rPr>
            <w:rFonts w:eastAsia="Calibri"/>
          </w:rPr>
          <w:t xml:space="preserve"> The flow of save will be displayed here also.</w:t>
        </w:r>
      </w:ins>
      <w:bookmarkEnd w:id="4458"/>
    </w:p>
    <w:p w:rsidR="004D05BC" w:rsidRPr="002A2F94" w:rsidRDefault="003B5CC3">
      <w:pPr>
        <w:pStyle w:val="Heading2"/>
        <w:rPr>
          <w:ins w:id="4463" w:author="Meir Kalter" w:date="2016-06-15T15:11:00Z"/>
        </w:rPr>
        <w:pPrChange w:id="4464" w:author="Meir Kalter" w:date="2016-06-15T15:12:00Z">
          <w:pPr>
            <w:pStyle w:val="Heading1"/>
          </w:pPr>
        </w:pPrChange>
      </w:pPr>
      <w:bookmarkStart w:id="4465" w:name="_Toc453786540"/>
      <w:ins w:id="4466" w:author="Meir Kalter" w:date="2016-06-15T15:11:00Z">
        <w:r>
          <w:rPr>
            <w:rFonts w:eastAsia="Calibri"/>
          </w:rPr>
          <w:t>A</w:t>
        </w:r>
      </w:ins>
      <w:ins w:id="4467" w:author="Meir Kalter" w:date="2016-06-15T15:12:00Z">
        <w:r>
          <w:rPr>
            <w:rFonts w:eastAsia="Calibri"/>
          </w:rPr>
          <w:t>ssembler program with IO</w:t>
        </w:r>
      </w:ins>
      <w:bookmarkEnd w:id="4465"/>
    </w:p>
    <w:p w:rsidR="00C0594E" w:rsidRPr="003B5CC3" w:rsidDel="003B5CC3" w:rsidRDefault="00B706A9">
      <w:pPr>
        <w:pStyle w:val="Heading3"/>
        <w:rPr>
          <w:del w:id="4468" w:author="Meir Kalter" w:date="2016-06-15T15:13:00Z"/>
          <w:rFonts w:eastAsia="Calibri"/>
          <w:rPrChange w:id="4469" w:author="Meir Kalter" w:date="2016-06-15T15:13:00Z">
            <w:rPr>
              <w:del w:id="4470" w:author="Meir Kalter" w:date="2016-06-15T15:13:00Z"/>
            </w:rPr>
          </w:rPrChange>
        </w:rPr>
        <w:pPrChange w:id="4471" w:author="Meir Kalter" w:date="2016-06-15T15:13:00Z">
          <w:pPr>
            <w:pStyle w:val="Heading21"/>
            <w:numPr>
              <w:ilvl w:val="1"/>
              <w:numId w:val="33"/>
            </w:numPr>
            <w:ind w:left="576" w:hanging="576"/>
          </w:pPr>
        </w:pPrChange>
      </w:pPr>
      <w:commentRangeStart w:id="4472"/>
      <w:del w:id="4473" w:author="Meir Kalter" w:date="2016-06-15T15:12:00Z">
        <w:r w:rsidRPr="003B5CC3" w:rsidDel="003B5CC3">
          <w:rPr>
            <w:rFonts w:eastAsia="Calibri"/>
            <w:rPrChange w:id="4474" w:author="Meir Kalter" w:date="2016-06-15T15:13:00Z">
              <w:rPr>
                <w:rFonts w:eastAsia="Arial Unicode MS" w:cs="Arial Unicode MS"/>
              </w:rPr>
            </w:rPrChange>
          </w:rPr>
          <w:delText>Assembler file with IO</w:delText>
        </w:r>
      </w:del>
      <w:bookmarkStart w:id="4475" w:name="_Toc453767451"/>
      <w:bookmarkStart w:id="4476" w:name="_Toc453767675"/>
      <w:bookmarkStart w:id="4477" w:name="_Toc453767899"/>
      <w:bookmarkStart w:id="4478" w:name="_Toc453768123"/>
      <w:bookmarkStart w:id="4479" w:name="_Toc453768346"/>
      <w:bookmarkStart w:id="4480" w:name="_Toc453786026"/>
      <w:bookmarkStart w:id="4481" w:name="_Toc453786541"/>
      <w:commentRangeEnd w:id="4472"/>
      <w:r w:rsidR="00E541B8" w:rsidRPr="003B5CC3">
        <w:rPr>
          <w:rFonts w:eastAsia="Calibri"/>
          <w:sz w:val="26"/>
          <w:szCs w:val="26"/>
          <w:rPrChange w:id="4482" w:author="Meir Kalter" w:date="2016-06-15T15:13:00Z">
            <w:rPr>
              <w:rStyle w:val="CommentReference"/>
            </w:rPr>
          </w:rPrChange>
        </w:rPr>
        <w:commentReference w:id="4472"/>
      </w:r>
      <w:bookmarkEnd w:id="4459"/>
      <w:bookmarkEnd w:id="4460"/>
      <w:bookmarkEnd w:id="4475"/>
      <w:bookmarkEnd w:id="4476"/>
      <w:bookmarkEnd w:id="4477"/>
      <w:bookmarkEnd w:id="4478"/>
      <w:bookmarkEnd w:id="4479"/>
      <w:bookmarkEnd w:id="4480"/>
      <w:bookmarkEnd w:id="4481"/>
    </w:p>
    <w:p w:rsidR="00C0594E" w:rsidRPr="003B5CC3" w:rsidRDefault="00B706A9">
      <w:pPr>
        <w:pStyle w:val="Heading3"/>
        <w:rPr>
          <w:rFonts w:eastAsia="Calibri"/>
          <w:rPrChange w:id="4483" w:author="Meir Kalter" w:date="2016-06-15T15:13:00Z">
            <w:rPr/>
          </w:rPrChange>
        </w:rPr>
        <w:pPrChange w:id="4484" w:author="Meir Kalter" w:date="2016-06-15T15:13:00Z">
          <w:pPr>
            <w:pStyle w:val="Heading31"/>
            <w:numPr>
              <w:ilvl w:val="2"/>
              <w:numId w:val="51"/>
            </w:numPr>
            <w:ind w:left="708" w:hanging="708"/>
          </w:pPr>
        </w:pPrChange>
      </w:pPr>
      <w:bookmarkStart w:id="4485" w:name="_Toc453680559"/>
      <w:bookmarkStart w:id="4486" w:name="_Toc453680883"/>
      <w:bookmarkStart w:id="4487" w:name="_Toc453786542"/>
      <w:r w:rsidRPr="003B5CC3">
        <w:rPr>
          <w:rFonts w:eastAsia="Calibri"/>
          <w:rPrChange w:id="4488" w:author="Meir Kalter" w:date="2016-06-15T15:13:00Z">
            <w:rPr>
              <w:rFonts w:eastAsia="Arial Unicode MS" w:cs="Arial Unicode MS"/>
              <w:b/>
              <w:bCs/>
            </w:rPr>
          </w:rPrChange>
        </w:rPr>
        <w:t xml:space="preserve">Basic flow – output to the </w:t>
      </w:r>
      <w:proofErr w:type="gramStart"/>
      <w:r w:rsidRPr="003B5CC3">
        <w:rPr>
          <w:rFonts w:eastAsia="Calibri"/>
          <w:rPrChange w:id="4489" w:author="Meir Kalter" w:date="2016-06-15T15:13:00Z">
            <w:rPr>
              <w:rFonts w:eastAsia="Arial Unicode MS" w:cs="Arial Unicode MS"/>
              <w:b/>
              <w:bCs/>
            </w:rPr>
          </w:rPrChange>
        </w:rPr>
        <w:t>Seven</w:t>
      </w:r>
      <w:proofErr w:type="gramEnd"/>
      <w:r w:rsidRPr="003B5CC3">
        <w:rPr>
          <w:rFonts w:eastAsia="Calibri"/>
          <w:rPrChange w:id="4490" w:author="Meir Kalter" w:date="2016-06-15T15:13:00Z">
            <w:rPr>
              <w:rFonts w:eastAsia="Arial Unicode MS" w:cs="Arial Unicode MS"/>
              <w:b/>
              <w:bCs/>
            </w:rPr>
          </w:rPrChange>
        </w:rPr>
        <w:t xml:space="preserve"> digit</w:t>
      </w:r>
      <w:bookmarkEnd w:id="4485"/>
      <w:bookmarkEnd w:id="4486"/>
      <w:bookmarkEnd w:id="4487"/>
    </w:p>
    <w:p w:rsidR="00C0594E" w:rsidRDefault="00B706A9">
      <w:r>
        <w:rPr>
          <w:rFonts w:eastAsia="Arial Unicode MS" w:cs="Arial Unicode MS"/>
        </w:rPr>
        <w:t xml:space="preserve">    </w:t>
      </w:r>
      <w:del w:id="4491" w:author="Meir Kalter" w:date="2016-06-15T20:26:00Z">
        <w:r w:rsidDel="00F25751">
          <w:rPr>
            <w:rFonts w:eastAsia="Arial Unicode MS" w:cs="Arial Unicode MS"/>
          </w:rPr>
          <w:delText xml:space="preserve">Basic </w:delText>
        </w:r>
      </w:del>
      <w:ins w:id="4492" w:author="Meir Kalter" w:date="2016-06-15T20:26:00Z">
        <w:r w:rsidR="00F25751">
          <w:rPr>
            <w:rFonts w:eastAsia="Arial Unicode MS" w:cs="Arial Unicode MS"/>
          </w:rPr>
          <w:t>This flow will display Hex 77 in the Seven Digit</w:t>
        </w:r>
      </w:ins>
      <w:del w:id="4493" w:author="Meir Kalter" w:date="2016-06-15T20:27:00Z">
        <w:r w:rsidDel="00F25751">
          <w:rPr>
            <w:rFonts w:eastAsia="Arial Unicode MS" w:cs="Arial Unicode MS"/>
          </w:rPr>
          <w:delText>flow – execution of a program that will display hex value of 7</w:delText>
        </w:r>
      </w:del>
      <w:ins w:id="4494" w:author="Meir Kalter" w:date="2016-06-15T20:27:00Z">
        <w:r w:rsidR="00F25751">
          <w:rPr>
            <w:rFonts w:eastAsia="Arial Unicode MS" w:cs="Arial Unicode MS"/>
          </w:rPr>
          <w:t xml:space="preserve"> o</w:t>
        </w:r>
      </w:ins>
      <w:del w:id="4495" w:author="Meir Kalter" w:date="2016-06-15T20:27:00Z">
        <w:r w:rsidDel="00F25751">
          <w:rPr>
            <w:rFonts w:eastAsia="Arial Unicode MS" w:cs="Arial Unicode MS"/>
          </w:rPr>
          <w:delText>7</w:delText>
        </w:r>
      </w:del>
      <w:ins w:id="4496" w:author="Meir Kalter" w:date="2016-06-15T20:27:00Z">
        <w:r w:rsidR="00F25751">
          <w:rPr>
            <w:rFonts w:eastAsia="Arial Unicode MS" w:cs="Arial Unicode MS"/>
          </w:rPr>
          <w:t>utput.</w:t>
        </w:r>
      </w:ins>
      <w:del w:id="4497"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2"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4498"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4499"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4500"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4501"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4502"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4503"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3"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4504"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4505"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4"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4506" w:author="Meir Kalter" w:date="2016-06-15T15:13:00Z">
            <w:rPr/>
          </w:rPrChange>
        </w:rPr>
        <w:pPrChange w:id="4507" w:author="Meir Kalter" w:date="2016-06-15T15:13:00Z">
          <w:pPr>
            <w:pStyle w:val="Heading31"/>
            <w:numPr>
              <w:ilvl w:val="2"/>
              <w:numId w:val="76"/>
            </w:numPr>
            <w:tabs>
              <w:tab w:val="num" w:pos="360"/>
              <w:tab w:val="num" w:pos="2160"/>
            </w:tabs>
            <w:ind w:left="2160" w:hanging="720"/>
          </w:pPr>
        </w:pPrChange>
      </w:pPr>
      <w:bookmarkStart w:id="4508" w:name="_Toc453680560"/>
      <w:bookmarkStart w:id="4509" w:name="_Toc453680884"/>
      <w:bookmarkStart w:id="4510" w:name="_Toc453786543"/>
      <w:r w:rsidRPr="003A375A">
        <w:rPr>
          <w:rFonts w:eastAsia="Calibri"/>
          <w:rPrChange w:id="4511" w:author="Meir Kalter" w:date="2016-06-15T15:13:00Z">
            <w:rPr>
              <w:rFonts w:eastAsia="Arial Unicode MS" w:cs="Arial Unicode MS"/>
              <w:b/>
              <w:bCs/>
            </w:rPr>
          </w:rPrChange>
        </w:rPr>
        <w:t>Basic flow – Input from the seven switches battery</w:t>
      </w:r>
      <w:bookmarkEnd w:id="4508"/>
      <w:bookmarkEnd w:id="4509"/>
      <w:bookmarkEnd w:id="4510"/>
    </w:p>
    <w:p w:rsidR="00C0594E" w:rsidRDefault="00B706A9">
      <w:r>
        <w:rPr>
          <w:rFonts w:eastAsia="Arial Unicode MS" w:cs="Arial Unicode MS"/>
        </w:rPr>
        <w:t>The following steps should be done to work with ASM file.</w:t>
      </w:r>
    </w:p>
    <w:p w:rsidR="00C0594E" w:rsidRDefault="00B706A9">
      <w:pPr>
        <w:rPr>
          <w:ins w:id="4512" w:author="Meir Kalter" w:date="2016-06-15T19:14:00Z"/>
          <w:rFonts w:eastAsia="Arial Unicode MS" w:cs="Arial Unicode MS"/>
        </w:rPr>
      </w:pPr>
      <w:r>
        <w:rPr>
          <w:rFonts w:eastAsia="Arial Unicode MS" w:cs="Arial Unicode MS"/>
        </w:rPr>
        <w:tab/>
        <w:t xml:space="preserve">The </w:t>
      </w:r>
      <w:del w:id="4513" w:author="Meir Kalter" w:date="2016-06-15T19:09:00Z">
        <w:r w:rsidDel="009F42E9">
          <w:rPr>
            <w:rFonts w:eastAsia="Arial Unicode MS" w:cs="Arial Unicode MS"/>
          </w:rPr>
          <w:delText xml:space="preserve">display </w:delText>
        </w:r>
      </w:del>
      <w:ins w:id="4514" w:author="Meir Kalter" w:date="2016-06-15T19:09:00Z">
        <w:r w:rsidR="009F42E9">
          <w:rPr>
            <w:rFonts w:eastAsia="Arial Unicode MS" w:cs="Arial Unicode MS"/>
          </w:rPr>
          <w:t xml:space="preserve">Battery switch list should be as in the </w:t>
        </w:r>
      </w:ins>
      <w:ins w:id="4515" w:author="Meir Kalter" w:date="2016-06-15T19:10:00Z">
        <w:r w:rsidR="009F42E9">
          <w:rPr>
            <w:rFonts w:eastAsia="Arial Unicode MS" w:cs="Arial Unicode MS"/>
          </w:rPr>
          <w:t>following</w:t>
        </w:r>
      </w:ins>
      <w:ins w:id="4516" w:author="Meir Kalter" w:date="2016-06-15T19:09:00Z">
        <w:r w:rsidR="009F42E9">
          <w:rPr>
            <w:rFonts w:eastAsia="Arial Unicode MS" w:cs="Arial Unicode MS"/>
          </w:rPr>
          <w:t xml:space="preserve"> </w:t>
        </w:r>
      </w:ins>
      <w:ins w:id="4517" w:author="Meir Kalter" w:date="2016-06-15T19:10:00Z">
        <w:r w:rsidR="009F42E9">
          <w:rPr>
            <w:rFonts w:eastAsia="Arial Unicode MS" w:cs="Arial Unicode MS"/>
          </w:rPr>
          <w:t>image:</w:t>
        </w:r>
      </w:ins>
      <w:del w:id="4518" w:author="Meir Kalter" w:date="2016-06-15T19:10:00Z">
        <w:r w:rsidDel="009F42E9">
          <w:rPr>
            <w:rFonts w:eastAsia="Arial Unicode MS" w:cs="Arial Unicode MS"/>
          </w:rPr>
          <w:delText>of the seven digit for the default value will be as in the following image</w:delText>
        </w:r>
      </w:del>
      <w:del w:id="4519"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4520" w:author="Meir Kalter" w:date="2016-06-15T19:14:00Z">
        <w:r>
          <w:rPr>
            <w:rFonts w:eastAsia="Arial Unicode MS" w:cs="Arial Unicode MS"/>
          </w:rPr>
          <w:t>(Only value that has</w:t>
        </w:r>
      </w:ins>
      <w:ins w:id="4521"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4522"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4523" w:author="Meir Kalter" w:date="2016-06-15T19:14:00Z">
        <w:r>
          <w:rPr>
            <w:rFonts w:eastAsia="Arial Unicode MS" w:cs="Arial Unicode MS"/>
          </w:rPr>
          <w:t>)</w:t>
        </w:r>
      </w:ins>
    </w:p>
    <w:p w:rsidR="00C0594E" w:rsidRDefault="00B706A9">
      <w:pPr>
        <w:keepNext/>
      </w:pPr>
      <w:del w:id="4524"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2"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4525"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4526" w:author="Meir Kalter" w:date="2016-06-15T20:11:00Z"/>
          <w:rStyle w:val="Emphasis"/>
          <w:color w:val="000000"/>
        </w:rPr>
        <w:pPrChange w:id="4527" w:author="Meir Kalter" w:date="2016-06-15T20:13:00Z">
          <w:pPr>
            <w:pStyle w:val="Caption1"/>
          </w:pPr>
        </w:pPrChange>
      </w:pPr>
      <w:ins w:id="4528" w:author="Meir Kalter" w:date="2016-06-15T20:11:00Z">
        <w:r>
          <w:rPr>
            <w:rStyle w:val="Emphasis"/>
          </w:rPr>
          <w:t>Clear the contents of the editor</w:t>
        </w:r>
      </w:ins>
    </w:p>
    <w:p w:rsidR="00C0594E" w:rsidRDefault="006736A8">
      <w:pPr>
        <w:pStyle w:val="Quote"/>
        <w:numPr>
          <w:ilvl w:val="0"/>
          <w:numId w:val="146"/>
        </w:numPr>
        <w:pPrChange w:id="4529" w:author="Meir Kalter" w:date="2016-06-15T20:13:00Z">
          <w:pPr>
            <w:pStyle w:val="Caption1"/>
          </w:pPr>
        </w:pPrChange>
      </w:pPr>
      <w:ins w:id="4530" w:author="Meir Kalter" w:date="2016-06-15T20:11:00Z">
        <w:r>
          <w:rPr>
            <w:rStyle w:val="Emphasis"/>
          </w:rPr>
          <w:t>Add the following lines:</w:t>
        </w:r>
      </w:ins>
      <w:del w:id="4531"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4532" w:author="Meir Kalter" w:date="2016-06-15T19:22:00Z"/>
        </w:rPr>
        <w:pPrChange w:id="4533" w:author="Meir Kalter" w:date="2016-06-15T20:11:00Z">
          <w:pPr>
            <w:pStyle w:val="ListParagraph"/>
            <w:numPr>
              <w:numId w:val="77"/>
            </w:numPr>
            <w:tabs>
              <w:tab w:val="num" w:pos="360"/>
              <w:tab w:val="num" w:pos="720"/>
            </w:tabs>
            <w:spacing w:after="0" w:line="240" w:lineRule="auto"/>
            <w:ind w:hanging="720"/>
          </w:pPr>
        </w:pPrChange>
      </w:pPr>
      <w:del w:id="4534" w:author="Meir Kalter" w:date="2016-06-15T19:22:00Z">
        <w:r w:rsidDel="0096211D">
          <w:delText>Load ASM file with Open file menu/Sub menu</w:delText>
        </w:r>
      </w:del>
    </w:p>
    <w:p w:rsidR="00C0594E" w:rsidDel="0096211D" w:rsidRDefault="00B706A9">
      <w:pPr>
        <w:pStyle w:val="ListParagraph"/>
        <w:rPr>
          <w:del w:id="4535" w:author="Meir Kalter" w:date="2016-06-15T19:22:00Z"/>
        </w:rPr>
        <w:pPrChange w:id="4536" w:author="Meir Kalter" w:date="2016-06-15T20:10:00Z">
          <w:pPr>
            <w:pStyle w:val="ListParagraph"/>
            <w:numPr>
              <w:numId w:val="75"/>
            </w:numPr>
            <w:tabs>
              <w:tab w:val="num" w:pos="360"/>
              <w:tab w:val="num" w:pos="720"/>
            </w:tabs>
            <w:spacing w:after="0" w:line="240" w:lineRule="auto"/>
            <w:ind w:hanging="720"/>
          </w:pPr>
        </w:pPrChange>
      </w:pPr>
      <w:del w:id="4537"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4538" w:author="Meir Kalter" w:date="2016-06-15T20:08:00Z"/>
        </w:rPr>
        <w:pPrChange w:id="4539" w:author="Meir Kalter" w:date="2016-06-15T20:10:00Z">
          <w:pPr>
            <w:pStyle w:val="ListParagraph"/>
            <w:numPr>
              <w:numId w:val="75"/>
            </w:numPr>
            <w:tabs>
              <w:tab w:val="num" w:pos="360"/>
              <w:tab w:val="num" w:pos="720"/>
            </w:tabs>
            <w:spacing w:after="0" w:line="240" w:lineRule="auto"/>
            <w:ind w:hanging="720"/>
          </w:pPr>
        </w:pPrChange>
      </w:pPr>
      <w:del w:id="4540" w:author="Meir Kalter" w:date="2016-06-15T20:12:00Z">
        <w:r w:rsidDel="006736A8">
          <w:delText>Clear the contents of the editor</w:delText>
        </w:r>
      </w:del>
      <w:moveToRangeStart w:id="4541" w:author="Meir Kalter" w:date="2016-06-15T20:07:00Z" w:name="move453784593"/>
      <w:moveTo w:id="4542" w:author="Meir Kalter" w:date="2016-06-15T20:07:00Z">
        <w:del w:id="4543" w:author="Meir Kalter" w:date="2016-06-15T20:12:00Z">
          <w:r w:rsidR="006736A8" w:rsidDel="006736A8">
            <w:delText>Add the following lines:</w:delText>
          </w:r>
        </w:del>
      </w:moveTo>
    </w:p>
    <w:moveToRangeEnd w:id="4541"/>
    <w:p w:rsidR="006736A8" w:rsidDel="006736A8" w:rsidRDefault="006736A8">
      <w:pPr>
        <w:pStyle w:val="ListParagraph"/>
        <w:numPr>
          <w:ilvl w:val="2"/>
          <w:numId w:val="145"/>
        </w:numPr>
        <w:rPr>
          <w:del w:id="4544" w:author="Meir Kalter" w:date="2016-06-15T20:10:00Z"/>
        </w:rPr>
        <w:pPrChange w:id="4545"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4546" w:author="Meir Kalter" w:date="2016-06-15T20:07:00Z"/>
        </w:rPr>
        <w:pPrChange w:id="4547" w:author="Meir Kalter" w:date="2016-06-15T20:10:00Z">
          <w:pPr>
            <w:pStyle w:val="ListParagraph"/>
            <w:numPr>
              <w:numId w:val="75"/>
            </w:numPr>
            <w:tabs>
              <w:tab w:val="num" w:pos="360"/>
              <w:tab w:val="num" w:pos="720"/>
            </w:tabs>
            <w:spacing w:after="0" w:line="240" w:lineRule="auto"/>
            <w:ind w:hanging="720"/>
          </w:pPr>
        </w:pPrChange>
      </w:pPr>
      <w:moveFromRangeStart w:id="4548" w:author="Meir Kalter" w:date="2016-06-15T20:07:00Z" w:name="move453784593"/>
      <w:moveFrom w:id="4549" w:author="Meir Kalter" w:date="2016-06-15T20:07:00Z">
        <w:r w:rsidDel="006736A8">
          <w:t>Add the following lines:</w:t>
        </w:r>
      </w:moveFrom>
    </w:p>
    <w:moveFromRangeEnd w:id="4548"/>
    <w:p w:rsidR="00C0594E" w:rsidRDefault="00B706A9">
      <w:pPr>
        <w:pStyle w:val="ListParagraph"/>
        <w:numPr>
          <w:ilvl w:val="1"/>
          <w:numId w:val="146"/>
        </w:numPr>
        <w:spacing w:after="0" w:line="240" w:lineRule="auto"/>
        <w:pPrChange w:id="4550" w:author="Meir Kalter" w:date="2016-06-15T20:13:00Z">
          <w:pPr>
            <w:pStyle w:val="ListParagraph"/>
            <w:numPr>
              <w:ilvl w:val="1"/>
              <w:numId w:val="75"/>
            </w:numPr>
            <w:tabs>
              <w:tab w:val="num" w:pos="360"/>
              <w:tab w:val="num" w:pos="1440"/>
            </w:tabs>
            <w:spacing w:after="0" w:line="240" w:lineRule="auto"/>
            <w:ind w:left="1440" w:hanging="720"/>
          </w:pPr>
        </w:pPrChange>
      </w:pPr>
      <w:r>
        <w:t>IN</w:t>
      </w:r>
      <w:ins w:id="4551" w:author="Meir Kalter" w:date="2016-06-15T20:05:00Z">
        <w:r w:rsidR="006736A8">
          <w:t xml:space="preserve"> 5</w:t>
        </w:r>
      </w:ins>
    </w:p>
    <w:p w:rsidR="00C0594E" w:rsidRDefault="00B706A9">
      <w:pPr>
        <w:pStyle w:val="ListParagraph"/>
        <w:numPr>
          <w:ilvl w:val="1"/>
          <w:numId w:val="146"/>
        </w:numPr>
        <w:spacing w:after="0" w:line="240" w:lineRule="auto"/>
        <w:pPrChange w:id="4552"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4553" w:author="Meir Kalter" w:date="2016-06-15T20:05:00Z">
        <w:r w:rsidDel="006736A8">
          <w:delText>RA</w:delText>
        </w:r>
      </w:del>
      <w:ins w:id="4554" w:author="Meir Kalter" w:date="2016-06-15T20:05:00Z">
        <w:r w:rsidR="006736A8">
          <w:t>77</w:t>
        </w:r>
      </w:ins>
    </w:p>
    <w:p w:rsidR="00C0594E" w:rsidRDefault="00B706A9">
      <w:pPr>
        <w:pStyle w:val="ListParagraph"/>
        <w:numPr>
          <w:ilvl w:val="1"/>
          <w:numId w:val="146"/>
        </w:numPr>
        <w:spacing w:after="0" w:line="240" w:lineRule="auto"/>
        <w:pPrChange w:id="4555"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4556" w:author="Meir Kalter" w:date="2016-06-15T20:05:00Z"/>
          <w:rStyle w:val="Emphasis"/>
          <w:rPrChange w:id="4557" w:author="Meir Kalter" w:date="2016-06-15T20:12:00Z">
            <w:rPr>
              <w:del w:id="4558" w:author="Meir Kalter" w:date="2016-06-15T20:05:00Z"/>
            </w:rPr>
          </w:rPrChange>
        </w:rPr>
        <w:pPrChange w:id="4559" w:author="Meir Kalter" w:date="2016-06-15T20:12:00Z">
          <w:pPr>
            <w:pStyle w:val="ListParagraph"/>
            <w:keepNext/>
            <w:ind w:left="1440"/>
          </w:pPr>
        </w:pPrChange>
      </w:pPr>
    </w:p>
    <w:p w:rsidR="00C0594E" w:rsidRPr="006736A8" w:rsidDel="006736A8" w:rsidRDefault="00C0594E">
      <w:pPr>
        <w:pStyle w:val="Quote"/>
        <w:rPr>
          <w:del w:id="4560" w:author="Meir Kalter" w:date="2016-06-15T20:05:00Z"/>
          <w:rStyle w:val="Emphasis"/>
          <w:rPrChange w:id="4561" w:author="Meir Kalter" w:date="2016-06-15T20:12:00Z">
            <w:rPr>
              <w:del w:id="4562" w:author="Meir Kalter" w:date="2016-06-15T20:05:00Z"/>
            </w:rPr>
          </w:rPrChange>
        </w:rPr>
        <w:pPrChange w:id="4563" w:author="Meir Kalter" w:date="2016-06-15T20:12:00Z">
          <w:pPr>
            <w:pStyle w:val="ListParagraph"/>
            <w:ind w:left="1440"/>
          </w:pPr>
        </w:pPrChange>
      </w:pPr>
    </w:p>
    <w:p w:rsidR="00C0594E" w:rsidRPr="006736A8" w:rsidRDefault="00B706A9">
      <w:pPr>
        <w:pStyle w:val="Quote"/>
        <w:numPr>
          <w:ilvl w:val="0"/>
          <w:numId w:val="146"/>
        </w:numPr>
        <w:rPr>
          <w:rStyle w:val="Emphasis"/>
          <w:rPrChange w:id="4564" w:author="Meir Kalter" w:date="2016-06-15T20:12:00Z">
            <w:rPr/>
          </w:rPrChange>
        </w:rPr>
        <w:pPrChange w:id="4565"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566" w:author="Meir Kalter" w:date="2016-06-15T20:12:00Z">
            <w:rPr/>
          </w:rPrChange>
        </w:rPr>
        <w:t>Assemble the file.</w:t>
      </w:r>
    </w:p>
    <w:p w:rsidR="00C0594E" w:rsidRDefault="00B706A9">
      <w:pPr>
        <w:pStyle w:val="Quote"/>
        <w:numPr>
          <w:ilvl w:val="0"/>
          <w:numId w:val="146"/>
        </w:numPr>
        <w:rPr>
          <w:ins w:id="4567" w:author="Meir Kalter" w:date="2016-06-15T20:20:00Z"/>
          <w:rStyle w:val="Emphasis"/>
        </w:rPr>
        <w:pPrChange w:id="4568"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569" w:author="Meir Kalter" w:date="2016-06-15T20:12:00Z">
            <w:rPr/>
          </w:rPrChange>
        </w:rPr>
        <w:t>Run the assembled code.</w:t>
      </w:r>
    </w:p>
    <w:p w:rsidR="00146A0B" w:rsidRDefault="00146A0B">
      <w:pPr>
        <w:rPr>
          <w:ins w:id="4570" w:author="Meir Kalter" w:date="2016-06-15T20:21:00Z"/>
        </w:rPr>
        <w:pPrChange w:id="4571" w:author="Meir Kalter" w:date="2016-06-15T20:20:00Z">
          <w:pPr>
            <w:pStyle w:val="ListParagraph"/>
            <w:numPr>
              <w:numId w:val="75"/>
            </w:numPr>
            <w:tabs>
              <w:tab w:val="num" w:pos="360"/>
              <w:tab w:val="num" w:pos="720"/>
            </w:tabs>
            <w:spacing w:after="0" w:line="240" w:lineRule="auto"/>
            <w:ind w:hanging="720"/>
          </w:pPr>
        </w:pPrChange>
      </w:pPr>
      <w:ins w:id="4572" w:author="Meir Kalter" w:date="2016-06-15T20:20:00Z">
        <w:r>
          <w:t xml:space="preserve">The following </w:t>
        </w:r>
        <w:proofErr w:type="gramStart"/>
        <w:r>
          <w:t>image,</w:t>
        </w:r>
        <w:proofErr w:type="gramEnd"/>
        <w:r>
          <w:t xml:space="preserve"> </w:t>
        </w:r>
      </w:ins>
      <w:ins w:id="4573" w:author="Meir Kalter" w:date="2016-06-15T20:21:00Z">
        <w:r>
          <w:t>contains</w:t>
        </w:r>
      </w:ins>
      <w:ins w:id="4574" w:author="Meir Kalter" w:date="2016-06-15T20:20:00Z">
        <w:r>
          <w:t xml:space="preserve"> the registers </w:t>
        </w:r>
      </w:ins>
      <w:ins w:id="4575" w:author="Meir Kalter" w:date="2016-06-15T20:21:00Z">
        <w:r>
          <w:t xml:space="preserve">as they are </w:t>
        </w:r>
      </w:ins>
      <w:ins w:id="4576" w:author="Meir Kalter" w:date="2016-06-15T20:22:00Z">
        <w:r w:rsidR="00954328">
          <w:t>appeared</w:t>
        </w:r>
      </w:ins>
      <w:ins w:id="4577" w:author="Meir Kalter" w:date="2016-06-15T20:21:00Z">
        <w:r>
          <w:t xml:space="preserve"> in the end of the program:</w:t>
        </w:r>
      </w:ins>
    </w:p>
    <w:p w:rsidR="00146A0B" w:rsidRDefault="00146A0B">
      <w:pPr>
        <w:rPr>
          <w:ins w:id="4578" w:author="Meir Kalter" w:date="2016-06-15T20:24:00Z"/>
          <w:noProof/>
          <w:lang w:eastAsia="en-US" w:bidi="he-IL"/>
        </w:rPr>
        <w:pPrChange w:id="4579" w:author="Meir Kalter" w:date="2016-06-15T20:20:00Z">
          <w:pPr>
            <w:pStyle w:val="ListParagraph"/>
            <w:numPr>
              <w:numId w:val="75"/>
            </w:numPr>
            <w:tabs>
              <w:tab w:val="num" w:pos="360"/>
              <w:tab w:val="num" w:pos="720"/>
            </w:tabs>
            <w:spacing w:after="0" w:line="240" w:lineRule="auto"/>
            <w:ind w:hanging="720"/>
          </w:pPr>
        </w:pPrChange>
      </w:pPr>
      <w:ins w:id="4580"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142857" cy="980952"/>
                      </a:xfrm>
                      <a:prstGeom prst="rect">
                        <a:avLst/>
                      </a:prstGeom>
                    </pic:spPr>
                  </pic:pic>
                </a:graphicData>
              </a:graphic>
            </wp:inline>
          </w:drawing>
        </w:r>
      </w:ins>
    </w:p>
    <w:p w:rsidR="00616E6B" w:rsidRDefault="00616E6B">
      <w:pPr>
        <w:rPr>
          <w:ins w:id="4581" w:author="Meir Kalter" w:date="2016-06-15T20:24:00Z"/>
          <w:noProof/>
          <w:lang w:eastAsia="en-US" w:bidi="he-IL"/>
        </w:rPr>
        <w:pPrChange w:id="4582" w:author="Meir Kalter" w:date="2016-06-15T20:20:00Z">
          <w:pPr>
            <w:pStyle w:val="ListParagraph"/>
            <w:numPr>
              <w:numId w:val="75"/>
            </w:numPr>
            <w:tabs>
              <w:tab w:val="num" w:pos="360"/>
              <w:tab w:val="num" w:pos="720"/>
            </w:tabs>
            <w:spacing w:after="0" w:line="240" w:lineRule="auto"/>
            <w:ind w:hanging="720"/>
          </w:pPr>
        </w:pPrChange>
      </w:pPr>
      <w:ins w:id="4583" w:author="Meir Kalter" w:date="2016-06-15T20:24:00Z">
        <w:r>
          <w:rPr>
            <w:noProof/>
            <w:lang w:eastAsia="en-US" w:bidi="he-IL"/>
          </w:rPr>
          <w:t>The instruction list will be as in the folowing image</w:t>
        </w:r>
      </w:ins>
    </w:p>
    <w:p w:rsidR="00616E6B" w:rsidRPr="001532BB" w:rsidRDefault="00616E6B">
      <w:pPr>
        <w:pPrChange w:id="4584" w:author="Meir Kalter" w:date="2016-06-15T20:20:00Z">
          <w:pPr>
            <w:pStyle w:val="ListParagraph"/>
            <w:numPr>
              <w:numId w:val="75"/>
            </w:numPr>
            <w:tabs>
              <w:tab w:val="num" w:pos="360"/>
              <w:tab w:val="num" w:pos="720"/>
            </w:tabs>
            <w:spacing w:after="0" w:line="240" w:lineRule="auto"/>
            <w:ind w:hanging="720"/>
          </w:pPr>
        </w:pPrChange>
      </w:pPr>
      <w:ins w:id="4585"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4586" w:author="Meir Kalter" w:date="2016-06-15T20:11:00Z"/>
        </w:rPr>
      </w:pPr>
    </w:p>
    <w:p w:rsidR="006736A8" w:rsidRDefault="006736A8">
      <w:pPr>
        <w:pStyle w:val="ListParagraph"/>
        <w:keepNext/>
        <w:rPr>
          <w:ins w:id="4587" w:author="Meir Kalter" w:date="2016-06-15T20:11:00Z"/>
        </w:rPr>
      </w:pPr>
    </w:p>
    <w:p w:rsidR="006736A8" w:rsidRDefault="006736A8">
      <w:pPr>
        <w:pStyle w:val="ListParagraph"/>
        <w:keepNext/>
      </w:pPr>
    </w:p>
    <w:p w:rsidR="00C0594E" w:rsidDel="006736A8" w:rsidRDefault="00B706A9">
      <w:pPr>
        <w:pStyle w:val="Caption1"/>
        <w:rPr>
          <w:del w:id="4588" w:author="Meir Kalter" w:date="2016-06-15T20:05:00Z"/>
        </w:rPr>
      </w:pPr>
      <w:del w:id="4589" w:author="Meir Kalter" w:date="2016-06-15T20:05:00Z">
        <w:r w:rsidDel="006736A8">
          <w:delText>Figure 15Seven digit in the ending of the execution - hex 77</w:delText>
        </w:r>
        <w:bookmarkStart w:id="4590" w:name="_Toc453786029"/>
        <w:bookmarkStart w:id="4591" w:name="_Toc453786544"/>
        <w:bookmarkEnd w:id="4590"/>
        <w:bookmarkEnd w:id="4591"/>
      </w:del>
    </w:p>
    <w:p w:rsidR="00DE1656" w:rsidRPr="003A375A" w:rsidRDefault="00DE1656">
      <w:pPr>
        <w:pStyle w:val="Heading2"/>
        <w:rPr>
          <w:ins w:id="4592" w:author="Meir Kalter" w:date="2016-06-15T15:04:00Z"/>
          <w:rFonts w:eastAsia="Calibri"/>
          <w:rPrChange w:id="4593" w:author="Meir Kalter" w:date="2016-06-15T15:13:00Z">
            <w:rPr>
              <w:ins w:id="4594" w:author="Meir Kalter" w:date="2016-06-15T15:04:00Z"/>
            </w:rPr>
          </w:rPrChange>
        </w:rPr>
        <w:pPrChange w:id="4595" w:author="Meir Kalter" w:date="2016-06-15T15:19:00Z">
          <w:pPr>
            <w:pStyle w:val="Heading3"/>
          </w:pPr>
        </w:pPrChange>
      </w:pPr>
      <w:bookmarkStart w:id="4596" w:name="_Toc453786545"/>
      <w:ins w:id="4597" w:author="Meir Kalter" w:date="2016-06-15T15:04:00Z">
        <w:r w:rsidRPr="003A375A">
          <w:rPr>
            <w:rFonts w:eastAsia="Calibri"/>
            <w:rPrChange w:id="4598" w:author="Meir Kalter" w:date="2016-06-15T15:13:00Z">
              <w:rPr>
                <w:rFonts w:eastAsia="Arial Unicode MS" w:cs="Arial Unicode MS"/>
              </w:rPr>
            </w:rPrChange>
          </w:rPr>
          <w:t>Save file flow</w:t>
        </w:r>
        <w:bookmarkEnd w:id="4596"/>
      </w:ins>
    </w:p>
    <w:p w:rsidR="00DE1656" w:rsidRDefault="00DE1656" w:rsidP="00DE1656">
      <w:pPr>
        <w:rPr>
          <w:ins w:id="4599" w:author="Meir Kalter" w:date="2016-06-15T15:04:00Z"/>
        </w:rPr>
      </w:pPr>
      <w:ins w:id="4600" w:author="Meir Kalter" w:date="2016-06-15T15:04:00Z">
        <w:r>
          <w:rPr>
            <w:rStyle w:val="Ninguno"/>
            <w:rFonts w:ascii="Calibri" w:eastAsia="Calibri" w:hAnsi="Calibri" w:cs="Calibri"/>
            <w:sz w:val="28"/>
            <w:szCs w:val="28"/>
          </w:rPr>
          <w:t xml:space="preserve">Saving the file name with no </w:t>
        </w:r>
      </w:ins>
      <w:ins w:id="4601" w:author="Meir Kalter" w:date="2016-06-15T19:08:00Z">
        <w:r w:rsidR="00885CC0">
          <w:rPr>
            <w:rStyle w:val="Ninguno"/>
            <w:rFonts w:ascii="Calibri" w:eastAsia="Calibri" w:hAnsi="Calibri" w:cs="Calibri"/>
            <w:sz w:val="28"/>
            <w:szCs w:val="28"/>
          </w:rPr>
          <w:t>extension</w:t>
        </w:r>
      </w:ins>
      <w:ins w:id="4602" w:author="Meir Kalter" w:date="2016-06-15T15:04:00Z">
        <w:r>
          <w:rPr>
            <w:rStyle w:val="Ninguno"/>
            <w:rFonts w:ascii="Calibri" w:eastAsia="Calibri" w:hAnsi="Calibri" w:cs="Calibri"/>
            <w:sz w:val="28"/>
            <w:szCs w:val="28"/>
          </w:rPr>
          <w:t xml:space="preserve">, will save the file with the correct </w:t>
        </w:r>
      </w:ins>
      <w:ins w:id="4603" w:author="Meir Kalter" w:date="2016-06-15T19:08:00Z">
        <w:r w:rsidR="00885CC0">
          <w:rPr>
            <w:rStyle w:val="Ninguno"/>
            <w:rFonts w:ascii="Calibri" w:eastAsia="Calibri" w:hAnsi="Calibri" w:cs="Calibri"/>
            <w:sz w:val="28"/>
            <w:szCs w:val="28"/>
          </w:rPr>
          <w:t>extension</w:t>
        </w:r>
      </w:ins>
      <w:ins w:id="4604"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4605" w:author="Meir Kalter" w:date="2016-06-15T15:04:00Z"/>
        </w:rPr>
      </w:pPr>
      <w:ins w:id="4606"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5"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4607" w:author="Meir Kalter" w:date="2016-06-15T15:04:00Z"/>
        </w:rPr>
      </w:pPr>
      <w:ins w:id="4608" w:author="Meir Kalter" w:date="2016-06-15T15:04:00Z">
        <w:r>
          <w:t>4save asm file - test5 - with no extension</w:t>
        </w:r>
      </w:ins>
    </w:p>
    <w:p w:rsidR="00DE1656" w:rsidRDefault="00DE1656" w:rsidP="00DE1656">
      <w:pPr>
        <w:keepNext/>
        <w:rPr>
          <w:ins w:id="4609" w:author="Meir Kalter" w:date="2016-06-15T15:04:00Z"/>
        </w:rPr>
      </w:pPr>
      <w:ins w:id="4610"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6"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4611" w:author="Meir Kalter" w:date="2016-06-15T15:04:00Z"/>
        </w:rPr>
      </w:pPr>
      <w:ins w:id="4612"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4613" w:author="Meir Kalter" w:date="2016-06-15T15:04:00Z"/>
        </w:rPr>
      </w:pPr>
    </w:p>
    <w:p w:rsidR="00DE1656" w:rsidRDefault="00DE1656" w:rsidP="00DE1656">
      <w:pPr>
        <w:keepNext/>
        <w:rPr>
          <w:ins w:id="4614" w:author="Meir Kalter" w:date="2016-06-15T15:04:00Z"/>
        </w:rPr>
      </w:pPr>
      <w:ins w:id="4615"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7"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4616" w:author="Meir Kalter" w:date="2016-06-15T15:04:00Z"/>
        </w:rPr>
      </w:pPr>
      <w:ins w:id="4617" w:author="Meir Kalter" w:date="2016-06-15T15:04:00Z">
        <w:r>
          <w:t>6Editor window</w:t>
        </w:r>
      </w:ins>
    </w:p>
    <w:p w:rsidR="00DE1656" w:rsidRDefault="00DE1656" w:rsidP="00DE1656">
      <w:pPr>
        <w:rPr>
          <w:ins w:id="4618" w:author="Meir Kalter" w:date="2016-06-15T15:04:00Z"/>
        </w:rPr>
      </w:pPr>
      <w:ins w:id="4619"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4620" w:author="Meir Kalter" w:date="2016-06-15T15:16:00Z"/>
        </w:rPr>
      </w:pPr>
      <w:bookmarkStart w:id="4621" w:name="_Toc453786546"/>
      <w:bookmarkStart w:id="4622" w:name="_Toc453680885"/>
      <w:ins w:id="4623" w:author="Meir Kalter" w:date="2016-06-15T15:16:00Z">
        <w:r>
          <w:lastRenderedPageBreak/>
          <w:t>CONCLUSIONS and future work</w:t>
        </w:r>
        <w:bookmarkEnd w:id="4621"/>
      </w:ins>
    </w:p>
    <w:p w:rsidR="00C0594E" w:rsidRPr="00984CD1" w:rsidDel="00984CD1" w:rsidRDefault="00B706A9">
      <w:pPr>
        <w:pStyle w:val="Encabezam"/>
        <w:ind w:left="266"/>
        <w:rPr>
          <w:del w:id="4624" w:author="Meir Kalter" w:date="2016-06-15T15:16:00Z"/>
          <w:rFonts w:ascii="Georgia" w:eastAsia="Arial Unicode MS" w:hAnsi="Georgia" w:cs="Arial Unicode MS"/>
          <w:b w:val="0"/>
          <w:bCs w:val="0"/>
          <w:sz w:val="22"/>
          <w:szCs w:val="22"/>
          <w:lang w:val="en-US"/>
          <w:rPrChange w:id="4625" w:author="Meir Kalter" w:date="2016-06-15T15:16:00Z">
            <w:rPr>
              <w:del w:id="4626" w:author="Meir Kalter" w:date="2016-06-15T15:16:00Z"/>
            </w:rPr>
          </w:rPrChange>
        </w:rPr>
        <w:pPrChange w:id="4627" w:author="Meir Kalter" w:date="2016-06-15T15:16:00Z">
          <w:pPr>
            <w:pStyle w:val="Encabezam"/>
            <w:numPr>
              <w:numId w:val="78"/>
            </w:numPr>
            <w:tabs>
              <w:tab w:val="num" w:pos="360"/>
              <w:tab w:val="num" w:pos="720"/>
            </w:tabs>
            <w:ind w:left="720" w:hanging="720"/>
          </w:pPr>
        </w:pPrChange>
      </w:pPr>
      <w:del w:id="4628" w:author="Meir Kalter" w:date="2016-06-15T15:16:00Z">
        <w:r w:rsidRPr="00984CD1" w:rsidDel="00984CD1">
          <w:rPr>
            <w:rFonts w:ascii="Georgia" w:eastAsia="Arial Unicode MS" w:hAnsi="Georgia" w:cs="Arial Unicode MS"/>
            <w:b w:val="0"/>
            <w:bCs w:val="0"/>
            <w:sz w:val="22"/>
            <w:szCs w:val="22"/>
            <w:lang w:val="en-US"/>
            <w:rPrChange w:id="4629" w:author="Meir Kalter" w:date="2016-06-15T15:16:00Z">
              <w:rPr>
                <w:b w:val="0"/>
                <w:bCs w:val="0"/>
              </w:rPr>
            </w:rPrChange>
          </w:rPr>
          <w:delText>CONCLUSIONS AND FUTURE WORK</w:delText>
        </w:r>
        <w:bookmarkEnd w:id="4622"/>
      </w:del>
    </w:p>
    <w:p w:rsidR="00C0594E" w:rsidRPr="00984CD1" w:rsidRDefault="00B706A9">
      <w:pPr>
        <w:pStyle w:val="Encabezam"/>
        <w:ind w:left="266"/>
        <w:rPr>
          <w:rFonts w:eastAsia="Arial Unicode MS" w:cs="Arial Unicode MS"/>
          <w:rPrChange w:id="4630" w:author="Meir Kalter" w:date="2016-06-15T15:16:00Z">
            <w:rPr/>
          </w:rPrChange>
        </w:rPr>
        <w:pPrChange w:id="4631" w:author="Meir Kalter" w:date="2016-06-15T15:16:00Z">
          <w:pPr/>
        </w:pPrChange>
      </w:pPr>
      <w:bookmarkStart w:id="4632" w:name="_Toc453786547"/>
      <w:r w:rsidRPr="00984CD1">
        <w:rPr>
          <w:rFonts w:ascii="Georgia" w:eastAsia="Arial Unicode MS" w:hAnsi="Georgia" w:cs="Arial Unicode MS"/>
          <w:b w:val="0"/>
          <w:bCs w:val="0"/>
          <w:sz w:val="22"/>
          <w:szCs w:val="22"/>
          <w:lang w:val="en-US"/>
        </w:rPr>
        <w:t>This work is basic simulator with very simple input/output.</w:t>
      </w:r>
      <w:bookmarkEnd w:id="4632"/>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4633" w:name="_Toc453680886"/>
      <w:bookmarkStart w:id="4634" w:name="_Toc453786548"/>
      <w:proofErr w:type="spellStart"/>
      <w:r>
        <w:lastRenderedPageBreak/>
        <w:t>Index</w:t>
      </w:r>
      <w:bookmarkEnd w:id="4633"/>
      <w:bookmarkEnd w:id="4634"/>
      <w:proofErr w:type="spellEnd"/>
    </w:p>
    <w:p w:rsidR="00C0594E" w:rsidRDefault="00C0594E">
      <w:pPr>
        <w:pStyle w:val="Encabezam"/>
        <w:rPr>
          <w:ins w:id="4635" w:author="Meir Kalter" w:date="2016-06-15T20:25:00Z"/>
        </w:rPr>
      </w:pPr>
    </w:p>
    <w:p w:rsidR="00256669" w:rsidRDefault="00256669" w:rsidP="00256669">
      <w:pPr>
        <w:pStyle w:val="Cuerpo"/>
        <w:rPr>
          <w:ins w:id="4636" w:author="Meir Kalter" w:date="2016-06-15T20:26:00Z"/>
          <w:noProof/>
          <w:lang w:val="es-ES"/>
        </w:rPr>
        <w:sectPr w:rsidR="00256669" w:rsidSect="00256669">
          <w:headerReference w:type="even" r:id="rId29"/>
          <w:headerReference w:type="default" r:id="rId30"/>
          <w:footerReference w:type="even" r:id="rId31"/>
          <w:footerReference w:type="default" r:id="rId32"/>
          <w:headerReference w:type="first" r:id="rId33"/>
          <w:pgSz w:w="11900" w:h="16840"/>
          <w:pgMar w:top="1417" w:right="850" w:bottom="1417" w:left="1701" w:header="624" w:footer="340" w:gutter="0"/>
          <w:cols w:space="720"/>
          <w:titlePg/>
        </w:sectPr>
      </w:pPr>
      <w:ins w:id="4637"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4638" w:author="Meir Kalter" w:date="2016-06-15T20:26:00Z"/>
          <w:noProof/>
        </w:rPr>
      </w:pPr>
      <w:ins w:id="4639" w:author="Meir Kalter" w:date="2016-06-15T20:26:00Z">
        <w:r>
          <w:rPr>
            <w:noProof/>
          </w:rPr>
          <w:lastRenderedPageBreak/>
          <w:t>Execution: Asseble of asm file, 15</w:t>
        </w:r>
      </w:ins>
    </w:p>
    <w:p w:rsidR="00256669" w:rsidRDefault="00256669">
      <w:pPr>
        <w:pStyle w:val="Index1"/>
        <w:tabs>
          <w:tab w:val="right" w:leader="dot" w:pos="4304"/>
        </w:tabs>
        <w:rPr>
          <w:ins w:id="4640" w:author="Meir Kalter" w:date="2016-06-15T20:26:00Z"/>
          <w:noProof/>
        </w:rPr>
      </w:pPr>
      <w:ins w:id="4641"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4642"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4643"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rPr>
          <w:b/>
          <w:bCs/>
        </w:rPr>
        <w:sectPr w:rsidR="000802FB" w:rsidRPr="001532BB" w:rsidSect="00256669">
          <w:type w:val="continuous"/>
          <w:pgSz w:w="11900" w:h="16840"/>
          <w:pgMar w:top="1417" w:right="850" w:bottom="1417" w:left="1701" w:header="624" w:footer="340" w:gutter="0"/>
          <w:cols w:space="720"/>
          <w:titlePg/>
          <w:sectPrChange w:id="4644" w:author="Meir Kalter" w:date="2016-06-15T20:26:00Z">
            <w:sectPr w:rsidR="000802FB" w:rsidRPr="001532BB" w:rsidSect="00256669">
              <w:type w:val="nextPage"/>
              <w:pgMar w:top="1417" w:right="850" w:bottom="1417" w:left="1701" w:header="624" w:footer="340" w:gutter="0"/>
            </w:sectPr>
          </w:sectPrChange>
        </w:sectPr>
        <w:pPrChange w:id="4645" w:author="Meir Kalter" w:date="2016-06-15T20:25:00Z">
          <w:pPr>
            <w:pStyle w:val="Encabezam"/>
          </w:pPr>
        </w:pPrChange>
      </w:pPr>
      <w:ins w:id="4646" w:author="Meir Kalter" w:date="2016-06-15T20:26:00Z">
        <w:r>
          <w:rPr>
            <w:lang w:val="es-ES"/>
          </w:rPr>
          <w:lastRenderedPageBreak/>
          <w:fldChar w:fldCharType="end"/>
        </w:r>
      </w:ins>
    </w:p>
    <w:p w:rsidR="00C0594E" w:rsidDel="00425252" w:rsidRDefault="00B706A9">
      <w:pPr>
        <w:pStyle w:val="Index11"/>
        <w:rPr>
          <w:del w:id="4647" w:author="Meir Kalter" w:date="2016-06-15T15:17:00Z"/>
        </w:rPr>
      </w:pPr>
      <w:del w:id="4648" w:author="Meir Kalter" w:date="2016-06-15T15:17:00Z">
        <w:r w:rsidDel="00425252">
          <w:lastRenderedPageBreak/>
          <w:delText>asm</w:delText>
        </w:r>
      </w:del>
    </w:p>
    <w:p w:rsidR="00C0594E" w:rsidDel="00425252" w:rsidRDefault="00B706A9">
      <w:pPr>
        <w:pStyle w:val="Index21"/>
        <w:tabs>
          <w:tab w:val="right" w:leader="dot" w:pos="3882"/>
        </w:tabs>
        <w:rPr>
          <w:del w:id="4649" w:author="Meir Kalter" w:date="2016-06-15T15:17:00Z"/>
        </w:rPr>
      </w:pPr>
      <w:del w:id="4650" w:author="Meir Kalter" w:date="2016-06-15T15:17:00Z">
        <w:r w:rsidDel="00425252">
          <w:delText>Error handling, 16</w:delText>
        </w:r>
      </w:del>
    </w:p>
    <w:p w:rsidR="00C0594E" w:rsidDel="00425252" w:rsidRDefault="00B706A9">
      <w:pPr>
        <w:pStyle w:val="Index11"/>
        <w:rPr>
          <w:del w:id="4651" w:author="Meir Kalter" w:date="2016-06-15T15:17:00Z"/>
        </w:rPr>
      </w:pPr>
      <w:del w:id="4652" w:author="Meir Kalter" w:date="2016-06-15T15:17:00Z">
        <w:r w:rsidDel="00425252">
          <w:delText>ASM</w:delText>
        </w:r>
      </w:del>
    </w:p>
    <w:p w:rsidR="00C0594E" w:rsidDel="00425252" w:rsidRDefault="00B706A9">
      <w:pPr>
        <w:pStyle w:val="Index21"/>
        <w:tabs>
          <w:tab w:val="right" w:leader="dot" w:pos="3882"/>
        </w:tabs>
        <w:rPr>
          <w:del w:id="4653" w:author="Meir Kalter" w:date="2016-06-15T15:17:00Z"/>
        </w:rPr>
      </w:pPr>
      <w:del w:id="4654" w:author="Meir Kalter" w:date="2016-06-15T15:17:00Z">
        <w:r w:rsidDel="00425252">
          <w:delText>Using, 12, 21, 30, 31, 36</w:delText>
        </w:r>
      </w:del>
    </w:p>
    <w:p w:rsidR="00C0594E" w:rsidDel="00425252" w:rsidRDefault="00B706A9">
      <w:pPr>
        <w:pStyle w:val="Index11"/>
        <w:rPr>
          <w:del w:id="4655" w:author="Meir Kalter" w:date="2016-06-15T15:17:00Z"/>
        </w:rPr>
      </w:pPr>
      <w:del w:id="4656" w:author="Meir Kalter" w:date="2016-06-15T15:17:00Z">
        <w:r w:rsidDel="00425252">
          <w:delText>assemble</w:delText>
        </w:r>
      </w:del>
    </w:p>
    <w:p w:rsidR="00C0594E" w:rsidDel="00425252" w:rsidRDefault="00B706A9">
      <w:pPr>
        <w:pStyle w:val="Index21"/>
        <w:tabs>
          <w:tab w:val="right" w:leader="dot" w:pos="3882"/>
        </w:tabs>
        <w:rPr>
          <w:del w:id="4657" w:author="Meir Kalter" w:date="2016-06-15T15:17:00Z"/>
        </w:rPr>
      </w:pPr>
      <w:del w:id="4658" w:author="Meir Kalter" w:date="2016-06-15T15:17:00Z">
        <w:r w:rsidDel="00425252">
          <w:delText>Breakpoint, 26</w:delText>
        </w:r>
      </w:del>
    </w:p>
    <w:p w:rsidR="00C0594E" w:rsidDel="00425252" w:rsidRDefault="00B706A9">
      <w:pPr>
        <w:pStyle w:val="Index11"/>
        <w:rPr>
          <w:del w:id="4659" w:author="Meir Kalter" w:date="2016-06-15T15:17:00Z"/>
        </w:rPr>
      </w:pPr>
      <w:del w:id="4660" w:author="Meir Kalter" w:date="2016-06-15T15:17:00Z">
        <w:r w:rsidDel="00425252">
          <w:delText>assumption, 13</w:delText>
        </w:r>
      </w:del>
    </w:p>
    <w:p w:rsidR="00C0594E" w:rsidDel="00425252" w:rsidRDefault="00B706A9">
      <w:pPr>
        <w:pStyle w:val="Index11"/>
        <w:rPr>
          <w:del w:id="4661" w:author="Meir Kalter" w:date="2016-06-15T15:17:00Z"/>
        </w:rPr>
      </w:pPr>
      <w:del w:id="4662"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4663" w:author="Meir Kalter" w:date="2016-06-15T15:17:00Z"/>
        </w:rPr>
      </w:pPr>
      <w:del w:id="4664" w:author="Meir Kalter" w:date="2016-06-15T15:17:00Z">
        <w:r w:rsidDel="00425252">
          <w:delText>File format</w:delText>
        </w:r>
      </w:del>
    </w:p>
    <w:p w:rsidR="00C0594E" w:rsidDel="00425252" w:rsidRDefault="00B706A9">
      <w:pPr>
        <w:pStyle w:val="Index21"/>
        <w:tabs>
          <w:tab w:val="right" w:leader="dot" w:pos="3882"/>
        </w:tabs>
        <w:rPr>
          <w:del w:id="4665" w:author="Meir Kalter" w:date="2016-06-15T15:17:00Z"/>
        </w:rPr>
      </w:pPr>
      <w:del w:id="4666" w:author="Meir Kalter" w:date="2016-06-15T15:17:00Z">
        <w:r w:rsidDel="00425252">
          <w:delText>ASM, 18</w:delText>
        </w:r>
      </w:del>
    </w:p>
    <w:p w:rsidR="00C0594E" w:rsidDel="00425252" w:rsidRDefault="00B706A9">
      <w:pPr>
        <w:pStyle w:val="Index21"/>
        <w:tabs>
          <w:tab w:val="right" w:leader="dot" w:pos="3882"/>
        </w:tabs>
        <w:rPr>
          <w:del w:id="4667" w:author="Meir Kalter" w:date="2016-06-15T15:17:00Z"/>
        </w:rPr>
      </w:pPr>
      <w:del w:id="4668" w:author="Meir Kalter" w:date="2016-06-15T15:17:00Z">
        <w:r w:rsidDel="00425252">
          <w:delText>MEM, 18</w:delText>
        </w:r>
      </w:del>
    </w:p>
    <w:p w:rsidR="00C0594E" w:rsidDel="00425252" w:rsidRDefault="00B706A9">
      <w:pPr>
        <w:pStyle w:val="Index11"/>
        <w:rPr>
          <w:del w:id="4669" w:author="Meir Kalter" w:date="2016-06-15T15:17:00Z"/>
        </w:rPr>
      </w:pPr>
      <w:del w:id="4670"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4671" w:author="Meir Kalter" w:date="2016-06-15T15:17:00Z"/>
        </w:rPr>
      </w:pPr>
      <w:del w:id="4672" w:author="Meir Kalter" w:date="2016-06-15T15:17:00Z">
        <w:r w:rsidDel="00425252">
          <w:delText>Using API, 14</w:delText>
        </w:r>
      </w:del>
    </w:p>
    <w:p w:rsidR="00C0594E" w:rsidDel="00425252" w:rsidRDefault="00B706A9">
      <w:pPr>
        <w:pStyle w:val="Index11"/>
        <w:rPr>
          <w:del w:id="4673" w:author="Meir Kalter" w:date="2016-06-15T15:17:00Z"/>
        </w:rPr>
      </w:pPr>
      <w:del w:id="4674" w:author="Meir Kalter" w:date="2016-06-15T15:17:00Z">
        <w:r w:rsidDel="00425252">
          <w:delText>hexdecimal</w:delText>
        </w:r>
      </w:del>
    </w:p>
    <w:p w:rsidR="00C0594E" w:rsidDel="00425252" w:rsidRDefault="00B706A9">
      <w:pPr>
        <w:pStyle w:val="Index21"/>
        <w:tabs>
          <w:tab w:val="right" w:leader="dot" w:pos="3882"/>
        </w:tabs>
        <w:rPr>
          <w:del w:id="4675" w:author="Meir Kalter" w:date="2016-06-15T15:17:00Z"/>
        </w:rPr>
      </w:pPr>
      <w:del w:id="4676" w:author="Meir Kalter" w:date="2016-06-15T15:17:00Z">
        <w:r w:rsidDel="00425252">
          <w:delText>Diplay in seven digit, 16</w:delText>
        </w:r>
      </w:del>
    </w:p>
    <w:p w:rsidR="00C0594E" w:rsidDel="00425252" w:rsidRDefault="00B706A9">
      <w:pPr>
        <w:pStyle w:val="Index21"/>
        <w:tabs>
          <w:tab w:val="right" w:leader="dot" w:pos="3882"/>
        </w:tabs>
        <w:rPr>
          <w:del w:id="4677" w:author="Meir Kalter" w:date="2016-06-15T15:17:00Z"/>
        </w:rPr>
      </w:pPr>
      <w:del w:id="4678"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4679" w:author="Meir Kalter" w:date="2016-06-15T15:17:00Z"/>
        </w:rPr>
      </w:pPr>
      <w:del w:id="4680"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4681" w:author="Meir Kalter" w:date="2016-06-15T15:17:00Z"/>
        </w:rPr>
      </w:pPr>
      <w:del w:id="4682"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4683" w:author="Meir Kalter" w:date="2016-06-15T15:17:00Z"/>
        </w:rPr>
      </w:pPr>
      <w:del w:id="4684"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4685" w:author="Meir Kalter" w:date="2016-06-15T15:17:00Z"/>
        </w:rPr>
      </w:pPr>
      <w:del w:id="4686"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4687" w:author="Meir Kalter" w:date="2016-06-15T15:17:00Z"/>
        </w:rPr>
      </w:pPr>
      <w:del w:id="4688"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4689" w:author="Meir Kalter" w:date="2016-06-15T15:17:00Z"/>
        </w:rPr>
      </w:pPr>
      <w:del w:id="4690" w:author="Meir Kalter" w:date="2016-06-15T15:17:00Z">
        <w:r w:rsidDel="00425252">
          <w:delText>Pseudo codes, 13</w:delText>
        </w:r>
      </w:del>
    </w:p>
    <w:p w:rsidR="00C0594E" w:rsidDel="00425252" w:rsidRDefault="00B706A9">
      <w:pPr>
        <w:pStyle w:val="Index11"/>
        <w:rPr>
          <w:del w:id="4691" w:author="Meir Kalter" w:date="2016-06-15T15:17:00Z"/>
        </w:rPr>
      </w:pPr>
      <w:del w:id="4692"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4693" w:author="Meir Kalter" w:date="2016-06-15T15:17:00Z"/>
        </w:rPr>
      </w:pPr>
      <w:del w:id="4694" w:author="Meir Kalter" w:date="2016-06-15T15:17:00Z">
        <w:r w:rsidDel="00425252">
          <w:delText>Singleton</w:delText>
        </w:r>
      </w:del>
    </w:p>
    <w:p w:rsidR="00C0594E" w:rsidDel="00425252" w:rsidRDefault="00B706A9">
      <w:pPr>
        <w:pStyle w:val="Index21"/>
        <w:tabs>
          <w:tab w:val="right" w:leader="dot" w:pos="3882"/>
        </w:tabs>
        <w:rPr>
          <w:del w:id="4695" w:author="Meir Kalter" w:date="2016-06-15T15:17:00Z"/>
        </w:rPr>
      </w:pPr>
      <w:del w:id="4696"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4697" w:author="Meir Kalter" w:date="2016-06-15T15:17:00Z"/>
        </w:rPr>
      </w:pPr>
      <w:del w:id="4698" w:author="Meir Kalter" w:date="2016-06-15T15:17:00Z">
        <w:r w:rsidDel="00425252">
          <w:delText>switches battery</w:delText>
        </w:r>
      </w:del>
    </w:p>
    <w:p w:rsidR="00C0594E" w:rsidDel="00425252" w:rsidRDefault="00B706A9">
      <w:pPr>
        <w:pStyle w:val="Index21"/>
        <w:tabs>
          <w:tab w:val="right" w:leader="dot" w:pos="3882"/>
        </w:tabs>
        <w:rPr>
          <w:del w:id="4699" w:author="Meir Kalter" w:date="2016-06-15T15:17:00Z"/>
        </w:rPr>
      </w:pPr>
      <w:del w:id="4700" w:author="Meir Kalter" w:date="2016-06-15T15:17:00Z">
        <w:r w:rsidDel="00425252">
          <w:delText>Input, 30</w:delText>
        </w:r>
      </w:del>
    </w:p>
    <w:p w:rsidR="00C0594E" w:rsidDel="00425252" w:rsidRDefault="00B706A9">
      <w:pPr>
        <w:pStyle w:val="Index11"/>
        <w:rPr>
          <w:del w:id="4701" w:author="Meir Kalter" w:date="2016-06-15T15:17:00Z"/>
        </w:rPr>
      </w:pPr>
      <w:del w:id="4702" w:author="Meir Kalter" w:date="2016-06-15T15:17:00Z">
        <w:r w:rsidDel="00425252">
          <w:delText>Windows</w:delText>
        </w:r>
      </w:del>
    </w:p>
    <w:p w:rsidR="00C0594E" w:rsidDel="00425252" w:rsidRDefault="00B706A9">
      <w:pPr>
        <w:pStyle w:val="Index21"/>
        <w:tabs>
          <w:tab w:val="right" w:leader="dot" w:pos="3882"/>
        </w:tabs>
        <w:rPr>
          <w:del w:id="4703" w:author="Meir Kalter" w:date="2016-06-15T15:17:00Z"/>
        </w:rPr>
      </w:pPr>
      <w:del w:id="4704"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4705" w:author="Meir Kalter" w:date="2016-06-15T15:17:00Z"/>
        </w:rPr>
      </w:pPr>
      <w:del w:id="4706"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4707" w:author="Meir Kalter" w:date="2016-06-15T15:17:00Z"/>
        </w:rPr>
      </w:pPr>
      <w:del w:id="4708" w:author="Meir Kalter" w:date="2016-06-15T15:17:00Z">
        <w:r w:rsidDel="00425252">
          <w:delText>working directory</w:delText>
        </w:r>
      </w:del>
    </w:p>
    <w:p w:rsidR="00C0594E" w:rsidDel="00425252" w:rsidRDefault="00B706A9">
      <w:pPr>
        <w:pStyle w:val="Index21"/>
        <w:tabs>
          <w:tab w:val="right" w:leader="dot" w:pos="3882"/>
        </w:tabs>
        <w:rPr>
          <w:del w:id="4709" w:author="Meir Kalter" w:date="2016-06-15T15:17:00Z"/>
        </w:rPr>
      </w:pPr>
      <w:del w:id="4710"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4711" w:author="Meir Kalter" w:date="2016-06-15T15:17:00Z"/>
        </w:rPr>
        <w:sectPr w:rsidR="00C0594E" w:rsidDel="007735A3">
          <w:headerReference w:type="even" r:id="rId34"/>
          <w:headerReference w:type="default" r:id="rId35"/>
          <w:footerReference w:type="even" r:id="rId36"/>
          <w:footerReference w:type="default" r:id="rId37"/>
          <w:headerReference w:type="first" r:id="rId38"/>
          <w:footerReference w:type="first" r:id="rId39"/>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4712" w:name="_Toc453680887"/>
      <w:bookmarkStart w:id="4713" w:name="_Toc453786549"/>
      <w:proofErr w:type="spellStart"/>
      <w:r>
        <w:lastRenderedPageBreak/>
        <w:t>List</w:t>
      </w:r>
      <w:proofErr w:type="spellEnd"/>
      <w:r>
        <w:t xml:space="preserve"> of </w:t>
      </w:r>
      <w:proofErr w:type="spellStart"/>
      <w:r>
        <w:t>pictures</w:t>
      </w:r>
      <w:bookmarkEnd w:id="4712"/>
      <w:bookmarkEnd w:id="4713"/>
      <w:proofErr w:type="spellEnd"/>
    </w:p>
    <w:p w:rsidR="00C0594E" w:rsidRDefault="00A319F0">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A319F0">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A319F0">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A319F0">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A319F0">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A319F0">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A319F0">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A319F0">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A319F0">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A319F0">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A319F0">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A319F0">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A319F0">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A319F0">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A319F0">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36" w:author="Autoria desconeguda" w:date="2016-06-20T11:57:00Z" w:initials="">
    <w:p w:rsidR="000802FB" w:rsidRDefault="000802FB">
      <w:pPr>
        <w:pStyle w:val="Poromisin"/>
      </w:pPr>
    </w:p>
    <w:p w:rsidR="000802FB" w:rsidRDefault="000802FB">
      <w:pPr>
        <w:pStyle w:val="Poromisin"/>
      </w:pPr>
      <w:r>
        <w:rPr>
          <w:rFonts w:eastAsia="Arial Unicode MS" w:cs="Arial Unicode MS"/>
        </w:rPr>
        <w:t>No entiendo que quieres decir con esta frase</w:t>
      </w:r>
    </w:p>
  </w:comment>
  <w:comment w:id="2644" w:author="Autoria desconeguda" w:date="2016-06-20T11:57:00Z" w:initials="">
    <w:p w:rsidR="000802FB" w:rsidRDefault="000802FB">
      <w:pPr>
        <w:pStyle w:val="Poromisin"/>
      </w:pPr>
    </w:p>
    <w:p w:rsidR="000802FB" w:rsidRDefault="000802FB">
      <w:pPr>
        <w:pStyle w:val="Poromisin"/>
      </w:pPr>
      <w:r>
        <w:rPr>
          <w:rFonts w:eastAsia="Arial Unicode MS" w:cs="Arial Unicode MS"/>
        </w:rPr>
        <w:t xml:space="preserve">Aunque ya lo has dicho antes, también son </w:t>
      </w:r>
      <w:proofErr w:type="spellStart"/>
      <w:r>
        <w:rPr>
          <w:rFonts w:eastAsia="Arial Unicode MS" w:cs="Arial Unicode MS"/>
        </w:rPr>
        <w:t>requirimientos</w:t>
      </w:r>
      <w:proofErr w:type="spellEnd"/>
      <w:r>
        <w:rPr>
          <w:rFonts w:eastAsia="Arial Unicode MS" w:cs="Arial Unicode MS"/>
        </w:rPr>
        <w:t xml:space="preserve"> y debes ponerlos aquí, que tenga un interfaz gráfico y que sea multiplataforma.</w:t>
      </w:r>
    </w:p>
  </w:comment>
  <w:comment w:id="2645" w:author="Meir Kalter" w:date="2016-06-20T11:57:00Z" w:initials="MK">
    <w:p w:rsidR="000802FB" w:rsidRDefault="000802FB">
      <w:pPr>
        <w:pStyle w:val="CommentText"/>
      </w:pPr>
      <w:r>
        <w:rPr>
          <w:rStyle w:val="CommentReference"/>
        </w:rPr>
        <w:annotationRef/>
      </w:r>
      <w:r>
        <w:t xml:space="preserve">Requirement was </w:t>
      </w:r>
      <w:proofErr w:type="spellStart"/>
      <w:r>
        <w:t>aded</w:t>
      </w:r>
      <w:proofErr w:type="spellEnd"/>
    </w:p>
  </w:comment>
  <w:comment w:id="2903" w:author="Meir Kalter" w:date="2016-06-20T11:57:00Z" w:initials="MK">
    <w:p w:rsidR="00514B1E" w:rsidRDefault="00514B1E">
      <w:pPr>
        <w:pStyle w:val="CommentText"/>
      </w:pPr>
      <w:r>
        <w:rPr>
          <w:rStyle w:val="CommentReference"/>
        </w:rPr>
        <w:annotationRef/>
      </w:r>
      <w:r w:rsidR="004F49B5">
        <w:t>Added for solve the next comment</w:t>
      </w:r>
    </w:p>
    <w:p w:rsidR="00514B1E" w:rsidRDefault="00514B1E">
      <w:pPr>
        <w:pStyle w:val="CommentText"/>
      </w:pPr>
      <w:r>
        <w:t>- Chapter 4, Section 4.2, I think you should explain something else, it is not clear what they want to tell.</w:t>
      </w:r>
    </w:p>
  </w:comment>
  <w:comment w:id="3492" w:author="Toni" w:date="2016-06-20T11:57:00Z" w:initials="Toni M">
    <w:p w:rsidR="000802FB" w:rsidRDefault="000802FB" w:rsidP="002C5DA7">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0802FB" w:rsidRDefault="000802FB" w:rsidP="002C5DA7">
      <w:pPr>
        <w:pStyle w:val="CommentText"/>
      </w:pPr>
    </w:p>
  </w:comment>
  <w:comment w:id="3493" w:author="Meir Kalter" w:date="2016-06-20T11:57:00Z" w:initials="MK">
    <w:p w:rsidR="000802FB" w:rsidRDefault="000802FB">
      <w:pPr>
        <w:pStyle w:val="CommentText"/>
      </w:pPr>
      <w:r>
        <w:rPr>
          <w:rStyle w:val="CommentReference"/>
        </w:rPr>
        <w:annotationRef/>
      </w:r>
      <w:r>
        <w:t>Because you can use the Simulator without any files.</w:t>
      </w:r>
    </w:p>
    <w:p w:rsidR="000802FB" w:rsidRDefault="000802FB">
      <w:pPr>
        <w:pStyle w:val="CommentText"/>
      </w:pPr>
      <w:r>
        <w:t xml:space="preserve">The user do not have to use </w:t>
      </w:r>
      <w:proofErr w:type="spellStart"/>
      <w:r>
        <w:t>thie</w:t>
      </w:r>
      <w:proofErr w:type="spellEnd"/>
      <w:r>
        <w:t xml:space="preserve"> files, he can use them.</w:t>
      </w:r>
    </w:p>
    <w:p w:rsidR="000802FB" w:rsidRDefault="000802FB">
      <w:pPr>
        <w:pStyle w:val="CommentText"/>
      </w:pPr>
      <w:r>
        <w:t>If you think about another title – please give</w:t>
      </w:r>
    </w:p>
  </w:comment>
  <w:comment w:id="3514" w:author="Toni" w:date="2016-06-20T11:57:00Z" w:initials="Toni M">
    <w:p w:rsidR="000802FB" w:rsidRDefault="000802FB">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3705" w:author="Toni" w:date="2016-06-20T21:12:00Z" w:initials="Toni M">
    <w:p w:rsidR="005948F1" w:rsidRDefault="005948F1" w:rsidP="005948F1">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5948F1" w:rsidRDefault="005948F1" w:rsidP="005948F1">
      <w:pPr>
        <w:pStyle w:val="CommentText"/>
      </w:pPr>
    </w:p>
  </w:comment>
  <w:comment w:id="3706" w:author="Meir Kalter" w:date="2016-06-20T21:12:00Z" w:initials="MK">
    <w:p w:rsidR="005948F1" w:rsidRDefault="005948F1" w:rsidP="005948F1">
      <w:pPr>
        <w:pStyle w:val="CommentText"/>
      </w:pPr>
      <w:r>
        <w:rPr>
          <w:rStyle w:val="CommentReference"/>
        </w:rPr>
        <w:annotationRef/>
      </w:r>
      <w:r>
        <w:t>Because you can use the Simulator without any files.</w:t>
      </w:r>
    </w:p>
    <w:p w:rsidR="005948F1" w:rsidRDefault="005948F1" w:rsidP="005948F1">
      <w:pPr>
        <w:pStyle w:val="CommentText"/>
      </w:pPr>
      <w:r>
        <w:t xml:space="preserve">The user do not have to use </w:t>
      </w:r>
      <w:proofErr w:type="spellStart"/>
      <w:r>
        <w:t>thie</w:t>
      </w:r>
      <w:proofErr w:type="spellEnd"/>
      <w:r>
        <w:t xml:space="preserve"> files, he can use them.</w:t>
      </w:r>
    </w:p>
    <w:p w:rsidR="005948F1" w:rsidRDefault="005948F1" w:rsidP="005948F1">
      <w:pPr>
        <w:pStyle w:val="CommentText"/>
      </w:pPr>
      <w:r>
        <w:t>If you think about another title – please give</w:t>
      </w:r>
    </w:p>
  </w:comment>
  <w:comment w:id="3716" w:author="Toni" w:date="2016-06-20T21:12:00Z" w:initials="Toni M">
    <w:p w:rsidR="005948F1" w:rsidRDefault="005948F1" w:rsidP="005948F1">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3825" w:author="Toni" w:date="2016-06-20T11:57:00Z" w:initials="Toni M">
    <w:p w:rsidR="000802FB" w:rsidRDefault="000802FB">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3837" w:author="Toni" w:date="2016-06-20T11:57:00Z" w:initials="Toni M">
    <w:p w:rsidR="000802FB" w:rsidRDefault="000802FB">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3922" w:author="Toni" w:date="2016-06-20T11:57:00Z" w:initials="Toni M">
    <w:p w:rsidR="000802FB" w:rsidRDefault="000802FB">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4472" w:author="Toni" w:date="2016-06-20T11:57:00Z" w:initials="Toni M">
    <w:p w:rsidR="000802FB" w:rsidRDefault="000802FB">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9F0" w:rsidRDefault="00A319F0" w:rsidP="00C0594E">
      <w:pPr>
        <w:spacing w:after="0" w:line="240" w:lineRule="auto"/>
      </w:pPr>
      <w:r>
        <w:separator/>
      </w:r>
    </w:p>
  </w:endnote>
  <w:endnote w:type="continuationSeparator" w:id="0">
    <w:p w:rsidR="00A319F0" w:rsidRDefault="00A319F0"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Device Font 10cpi"/>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Device Font 10cpi"/>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altName w:val="Device Font 10cpi"/>
    <w:panose1 w:val="02020502060505020804"/>
    <w:charset w:val="00"/>
    <w:family w:val="roman"/>
    <w:pitch w:val="variable"/>
    <w:sig w:usb0="00000003" w:usb1="00000000" w:usb2="00000000" w:usb3="00000000" w:csb0="00000001" w:csb1="00000000"/>
  </w:font>
  <w:font w:name="Roboto">
    <w:altName w:val="Device Font 10cpi"/>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rsidR="003B1E4F">
      <w:rPr>
        <w:noProof/>
      </w:rPr>
      <w:t>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1A4FFA">
      <w:rPr>
        <w:noProof/>
      </w:rPr>
      <w:t>17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rsidR="00F0132C">
      <w:rPr>
        <w:noProof/>
      </w:rPr>
      <w:t>34</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F0132C">
      <w:rPr>
        <w:noProof/>
      </w:rPr>
      <w:t>35</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9F0" w:rsidRDefault="00A319F0">
      <w:r>
        <w:separator/>
      </w:r>
    </w:p>
  </w:footnote>
  <w:footnote w:type="continuationSeparator" w:id="0">
    <w:p w:rsidR="00A319F0" w:rsidRDefault="00A319F0">
      <w:r>
        <w:continuationSeparator/>
      </w:r>
    </w:p>
  </w:footnote>
  <w:footnote w:type="continuationNotice" w:id="1">
    <w:p w:rsidR="00A319F0" w:rsidRDefault="00A319F0"/>
  </w:footnote>
  <w:footnote w:id="2">
    <w:p w:rsidR="000802FB" w:rsidRDefault="000802FB">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0802FB" w:rsidDel="009D6D00" w:rsidRDefault="000802FB">
      <w:pPr>
        <w:pStyle w:val="FootnoteText1"/>
        <w:rPr>
          <w:del w:id="3122" w:author="Meir Kalter" w:date="2016-06-15T14:46:00Z"/>
        </w:rPr>
      </w:pPr>
      <w:del w:id="3123"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0802FB" w:rsidRDefault="000802FB" w:rsidP="009D6D00">
      <w:pPr>
        <w:pStyle w:val="FootnoteText1"/>
        <w:rPr>
          <w:ins w:id="3196" w:author="Meir Kalter" w:date="2016-06-15T14:46:00Z"/>
        </w:rPr>
      </w:pPr>
      <w:ins w:id="3197"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0802FB" w:rsidRDefault="000802FB">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33DF2409"/>
    <w:multiLevelType w:val="hybridMultilevel"/>
    <w:tmpl w:val="8FB6AF12"/>
    <w:numStyleLink w:val="Estiloimportado9"/>
  </w:abstractNum>
  <w:abstractNum w:abstractNumId="33">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D024684"/>
    <w:multiLevelType w:val="hybridMultilevel"/>
    <w:tmpl w:val="CE0E6B40"/>
    <w:numStyleLink w:val="Estiloimportado2"/>
  </w:abstractNum>
  <w:abstractNum w:abstractNumId="47">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49">
    <w:nsid w:val="425F0A14"/>
    <w:multiLevelType w:val="multilevel"/>
    <w:tmpl w:val="5A40E50E"/>
    <w:numStyleLink w:val="Estiloimportado1"/>
  </w:abstractNum>
  <w:abstractNum w:abstractNumId="50">
    <w:nsid w:val="427F481C"/>
    <w:multiLevelType w:val="hybridMultilevel"/>
    <w:tmpl w:val="B89822BE"/>
    <w:numStyleLink w:val="Estiloimportado4"/>
  </w:abstractNum>
  <w:abstractNum w:abstractNumId="51">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nsid w:val="47F12F87"/>
    <w:multiLevelType w:val="hybridMultilevel"/>
    <w:tmpl w:val="8FB6AF12"/>
    <w:numStyleLink w:val="Estiloimportado9"/>
  </w:abstractNum>
  <w:abstractNum w:abstractNumId="55">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6">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48FF1645"/>
    <w:multiLevelType w:val="hybridMultilevel"/>
    <w:tmpl w:val="CE0E6B40"/>
    <w:numStyleLink w:val="Estiloimportado2"/>
  </w:abstractNum>
  <w:abstractNum w:abstractNumId="58">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nsid w:val="4F5D6417"/>
    <w:multiLevelType w:val="hybridMultilevel"/>
    <w:tmpl w:val="3E3E3958"/>
    <w:numStyleLink w:val="Estiloimportado10"/>
  </w:abstractNum>
  <w:abstractNum w:abstractNumId="60">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5">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6">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2">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3">
    <w:nsid w:val="76B54C59"/>
    <w:multiLevelType w:val="hybridMultilevel"/>
    <w:tmpl w:val="3E3E3958"/>
    <w:numStyleLink w:val="Estiloimportado10"/>
  </w:abstractNum>
  <w:abstractNum w:abstractNumId="84">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5">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4"/>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9"/>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3"/>
  </w:num>
  <w:num w:numId="22">
    <w:abstractNumId w:val="57"/>
  </w:num>
  <w:num w:numId="23">
    <w:abstractNumId w:val="49"/>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49"/>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67"/>
  </w:num>
  <w:num w:numId="27">
    <w:abstractNumId w:val="30"/>
  </w:num>
  <w:num w:numId="28">
    <w:abstractNumId w:val="49"/>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0"/>
  </w:num>
  <w:num w:numId="31">
    <w:abstractNumId w:val="49"/>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49"/>
    <w:lvlOverride w:ilvl="0">
      <w:startOverride w:val="6"/>
    </w:lvlOverride>
  </w:num>
  <w:num w:numId="33">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2"/>
  </w:num>
  <w:num w:numId="35">
    <w:abstractNumId w:val="45"/>
  </w:num>
  <w:num w:numId="36">
    <w:abstractNumId w:val="77"/>
    <w:lvlOverride w:ilvl="0"/>
    <w:lvlOverride w:ilvl="1"/>
    <w:lvlOverride w:ilvl="2">
      <w:startOverride w:val="2"/>
    </w:lvlOverride>
  </w:num>
  <w:num w:numId="37">
    <w:abstractNumId w:val="42"/>
  </w:num>
  <w:num w:numId="38">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6"/>
  </w:num>
  <w:num w:numId="40">
    <w:abstractNumId w:val="43"/>
  </w:num>
  <w:num w:numId="41">
    <w:abstractNumId w:val="61"/>
    <w:lvlOverride w:ilvl="0"/>
    <w:lvlOverride w:ilvl="1"/>
    <w:lvlOverride w:ilvl="2">
      <w:startOverride w:val="2"/>
    </w:lvlOverride>
  </w:num>
  <w:num w:numId="42">
    <w:abstractNumId w:val="65"/>
  </w:num>
  <w:num w:numId="43">
    <w:abstractNumId w:val="49"/>
    <w:lvlOverride w:ilvl="0">
      <w:startOverride w:val="8"/>
    </w:lvlOverride>
  </w:num>
  <w:num w:numId="44">
    <w:abstractNumId w:val="63"/>
  </w:num>
  <w:num w:numId="45">
    <w:abstractNumId w:val="54"/>
  </w:num>
  <w:num w:numId="46">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49"/>
    <w:lvlOverride w:ilvl="0">
      <w:startOverride w:val="9"/>
    </w:lvlOverride>
  </w:num>
  <w:num w:numId="52">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1"/>
    <w:lvlOverride w:ilvl="0">
      <w:startOverride w:val="12"/>
    </w:lvlOverride>
  </w:num>
  <w:num w:numId="54">
    <w:abstractNumId w:val="3"/>
    <w:lvlOverride w:ilvl="0">
      <w:startOverride w:val="13"/>
    </w:lvlOverride>
  </w:num>
  <w:num w:numId="55">
    <w:abstractNumId w:val="69"/>
    <w:lvlOverride w:ilvl="0">
      <w:startOverride w:val="14"/>
    </w:lvlOverride>
  </w:num>
  <w:num w:numId="56">
    <w:abstractNumId w:val="56"/>
    <w:lvlOverride w:ilvl="0">
      <w:startOverride w:val="15"/>
    </w:lvlOverride>
  </w:num>
  <w:num w:numId="57">
    <w:abstractNumId w:val="39"/>
    <w:lvlOverride w:ilvl="0">
      <w:startOverride w:val="18"/>
    </w:lvlOverride>
  </w:num>
  <w:num w:numId="58">
    <w:abstractNumId w:val="79"/>
    <w:lvlOverride w:ilvl="0">
      <w:startOverride w:val="21"/>
    </w:lvlOverride>
  </w:num>
  <w:num w:numId="59">
    <w:abstractNumId w:val="68"/>
    <w:lvlOverride w:ilvl="0">
      <w:startOverride w:val="24"/>
    </w:lvlOverride>
  </w:num>
  <w:num w:numId="60">
    <w:abstractNumId w:val="33"/>
    <w:lvlOverride w:ilvl="0">
      <w:startOverride w:val="39"/>
    </w:lvlOverride>
  </w:num>
  <w:num w:numId="61">
    <w:abstractNumId w:val="58"/>
    <w:lvlOverride w:ilvl="0">
      <w:startOverride w:val="44"/>
    </w:lvlOverride>
  </w:num>
  <w:num w:numId="62">
    <w:abstractNumId w:val="5"/>
    <w:lvlOverride w:ilvl="0">
      <w:startOverride w:val="56"/>
    </w:lvlOverride>
  </w:num>
  <w:num w:numId="63">
    <w:abstractNumId w:val="38"/>
    <w:lvlOverride w:ilvl="0">
      <w:startOverride w:val="62"/>
    </w:lvlOverride>
  </w:num>
  <w:num w:numId="64">
    <w:abstractNumId w:val="85"/>
    <w:lvlOverride w:ilvl="0">
      <w:startOverride w:val="67"/>
    </w:lvlOverride>
  </w:num>
  <w:num w:numId="65">
    <w:abstractNumId w:val="4"/>
  </w:num>
  <w:num w:numId="66">
    <w:abstractNumId w:val="83"/>
  </w:num>
  <w:num w:numId="67">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3"/>
    <w:lvlOverride w:ilvl="0">
      <w:startOverride w:val="7"/>
    </w:lvlOverride>
  </w:num>
  <w:num w:numId="69">
    <w:abstractNumId w:val="49"/>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5"/>
  </w:num>
  <w:num w:numId="80">
    <w:abstractNumId w:val="24"/>
  </w:num>
  <w:num w:numId="81">
    <w:abstractNumId w:val="71"/>
  </w:num>
  <w:num w:numId="82">
    <w:abstractNumId w:val="44"/>
  </w:num>
  <w:num w:numId="83">
    <w:abstractNumId w:val="17"/>
  </w:num>
  <w:num w:numId="84">
    <w:abstractNumId w:val="55"/>
  </w:num>
  <w:num w:numId="85">
    <w:abstractNumId w:val="23"/>
  </w:num>
  <w:num w:numId="86">
    <w:abstractNumId w:val="14"/>
  </w:num>
  <w:num w:numId="87">
    <w:abstractNumId w:val="32"/>
  </w:num>
  <w:num w:numId="88">
    <w:abstractNumId w:val="19"/>
  </w:num>
  <w:num w:numId="89">
    <w:abstractNumId w:val="49"/>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6"/>
  </w:num>
  <w:num w:numId="92">
    <w:abstractNumId w:val="22"/>
  </w:num>
  <w:num w:numId="93">
    <w:abstractNumId w:val="80"/>
  </w:num>
  <w:num w:numId="94">
    <w:abstractNumId w:val="10"/>
  </w:num>
  <w:num w:numId="95">
    <w:abstractNumId w:val="70"/>
  </w:num>
  <w:num w:numId="96">
    <w:abstractNumId w:val="28"/>
  </w:num>
  <w:num w:numId="97">
    <w:abstractNumId w:val="31"/>
  </w:num>
  <w:num w:numId="98">
    <w:abstractNumId w:val="9"/>
  </w:num>
  <w:num w:numId="99">
    <w:abstractNumId w:val="74"/>
  </w:num>
  <w:num w:numId="100">
    <w:abstractNumId w:val="35"/>
  </w:num>
  <w:num w:numId="101">
    <w:abstractNumId w:val="59"/>
  </w:num>
  <w:num w:numId="102">
    <w:abstractNumId w:val="7"/>
  </w:num>
  <w:num w:numId="103">
    <w:abstractNumId w:val="46"/>
  </w:num>
  <w:num w:numId="104">
    <w:abstractNumId w:val="81"/>
  </w:num>
  <w:num w:numId="105">
    <w:abstractNumId w:val="78"/>
  </w:num>
  <w:num w:numId="106">
    <w:abstractNumId w:val="48"/>
  </w:num>
  <w:num w:numId="107">
    <w:abstractNumId w:val="73"/>
  </w:num>
  <w:num w:numId="108">
    <w:abstractNumId w:val="37"/>
  </w:num>
  <w:num w:numId="109">
    <w:abstractNumId w:val="40"/>
  </w:num>
  <w:num w:numId="110">
    <w:abstractNumId w:val="40"/>
  </w:num>
  <w:num w:numId="111">
    <w:abstractNumId w:val="40"/>
  </w:num>
  <w:num w:numId="112">
    <w:abstractNumId w:val="40"/>
  </w:num>
  <w:num w:numId="113">
    <w:abstractNumId w:val="1"/>
  </w:num>
  <w:num w:numId="114">
    <w:abstractNumId w:val="40"/>
  </w:num>
  <w:num w:numId="115">
    <w:abstractNumId w:val="49"/>
  </w:num>
  <w:num w:numId="116">
    <w:abstractNumId w:val="40"/>
  </w:num>
  <w:num w:numId="117">
    <w:abstractNumId w:val="18"/>
  </w:num>
  <w:num w:numId="118">
    <w:abstractNumId w:val="13"/>
  </w:num>
  <w:num w:numId="119">
    <w:abstractNumId w:val="60"/>
  </w:num>
  <w:num w:numId="120">
    <w:abstractNumId w:val="47"/>
  </w:num>
  <w:num w:numId="121">
    <w:abstractNumId w:val="64"/>
  </w:num>
  <w:num w:numId="122">
    <w:abstractNumId w:val="40"/>
  </w:num>
  <w:num w:numId="123">
    <w:abstractNumId w:val="40"/>
  </w:num>
  <w:num w:numId="124">
    <w:abstractNumId w:val="40"/>
  </w:num>
  <w:num w:numId="125">
    <w:abstractNumId w:val="20"/>
  </w:num>
  <w:num w:numId="126">
    <w:abstractNumId w:val="8"/>
  </w:num>
  <w:num w:numId="127">
    <w:abstractNumId w:val="40"/>
  </w:num>
  <w:num w:numId="128">
    <w:abstractNumId w:val="12"/>
  </w:num>
  <w:num w:numId="129">
    <w:abstractNumId w:val="84"/>
  </w:num>
  <w:num w:numId="130">
    <w:abstractNumId w:val="16"/>
  </w:num>
  <w:num w:numId="131">
    <w:abstractNumId w:val="40"/>
  </w:num>
  <w:num w:numId="132">
    <w:abstractNumId w:val="40"/>
  </w:num>
  <w:num w:numId="133">
    <w:abstractNumId w:val="40"/>
  </w:num>
  <w:num w:numId="134">
    <w:abstractNumId w:val="29"/>
  </w:num>
  <w:num w:numId="135">
    <w:abstractNumId w:val="40"/>
  </w:num>
  <w:num w:numId="136">
    <w:abstractNumId w:val="40"/>
  </w:num>
  <w:num w:numId="137">
    <w:abstractNumId w:val="40"/>
  </w:num>
  <w:num w:numId="138">
    <w:abstractNumId w:val="40"/>
  </w:num>
  <w:num w:numId="139">
    <w:abstractNumId w:val="40"/>
  </w:num>
  <w:num w:numId="140">
    <w:abstractNumId w:val="40"/>
  </w:num>
  <w:num w:numId="141">
    <w:abstractNumId w:val="52"/>
  </w:num>
  <w:num w:numId="142">
    <w:abstractNumId w:val="2"/>
  </w:num>
  <w:num w:numId="143">
    <w:abstractNumId w:val="62"/>
  </w:num>
  <w:num w:numId="144">
    <w:abstractNumId w:val="11"/>
  </w:num>
  <w:num w:numId="145">
    <w:abstractNumId w:val="66"/>
  </w:num>
  <w:num w:numId="146">
    <w:abstractNumId w:val="6"/>
  </w:num>
  <w:num w:numId="147">
    <w:abstractNumId w:val="21"/>
  </w:num>
  <w:num w:numId="148">
    <w:abstractNumId w:val="4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70D2"/>
    <w:rsid w:val="00062EE4"/>
    <w:rsid w:val="000765C0"/>
    <w:rsid w:val="000802FB"/>
    <w:rsid w:val="000822D4"/>
    <w:rsid w:val="000B4F8A"/>
    <w:rsid w:val="000D2DA0"/>
    <w:rsid w:val="000E24EA"/>
    <w:rsid w:val="000F6602"/>
    <w:rsid w:val="0010183B"/>
    <w:rsid w:val="00104202"/>
    <w:rsid w:val="0011684A"/>
    <w:rsid w:val="001368C1"/>
    <w:rsid w:val="00146A0B"/>
    <w:rsid w:val="001532BB"/>
    <w:rsid w:val="00173869"/>
    <w:rsid w:val="00185042"/>
    <w:rsid w:val="00186F7D"/>
    <w:rsid w:val="001A4FFA"/>
    <w:rsid w:val="001B1E85"/>
    <w:rsid w:val="001C3D96"/>
    <w:rsid w:val="001C41E7"/>
    <w:rsid w:val="001D6881"/>
    <w:rsid w:val="001E11D5"/>
    <w:rsid w:val="001E3430"/>
    <w:rsid w:val="00201967"/>
    <w:rsid w:val="002224A6"/>
    <w:rsid w:val="00232BB6"/>
    <w:rsid w:val="00256669"/>
    <w:rsid w:val="002745D7"/>
    <w:rsid w:val="00281DC0"/>
    <w:rsid w:val="0028247F"/>
    <w:rsid w:val="00295816"/>
    <w:rsid w:val="002B16A4"/>
    <w:rsid w:val="002C187B"/>
    <w:rsid w:val="002C5DA7"/>
    <w:rsid w:val="002D1C3B"/>
    <w:rsid w:val="002E1F50"/>
    <w:rsid w:val="00323230"/>
    <w:rsid w:val="003319BA"/>
    <w:rsid w:val="003323CE"/>
    <w:rsid w:val="00333D46"/>
    <w:rsid w:val="00345C27"/>
    <w:rsid w:val="00346E9B"/>
    <w:rsid w:val="003568CD"/>
    <w:rsid w:val="003667A5"/>
    <w:rsid w:val="003742D7"/>
    <w:rsid w:val="00375808"/>
    <w:rsid w:val="003A375A"/>
    <w:rsid w:val="003A7572"/>
    <w:rsid w:val="003B1E4F"/>
    <w:rsid w:val="003B5CC3"/>
    <w:rsid w:val="003B737A"/>
    <w:rsid w:val="003C60F7"/>
    <w:rsid w:val="003D5B5B"/>
    <w:rsid w:val="003F6250"/>
    <w:rsid w:val="00425252"/>
    <w:rsid w:val="004266E8"/>
    <w:rsid w:val="00445794"/>
    <w:rsid w:val="00455C76"/>
    <w:rsid w:val="00463521"/>
    <w:rsid w:val="0047323F"/>
    <w:rsid w:val="004913F4"/>
    <w:rsid w:val="00495592"/>
    <w:rsid w:val="004B112F"/>
    <w:rsid w:val="004C1B1E"/>
    <w:rsid w:val="004C2ADF"/>
    <w:rsid w:val="004D05BC"/>
    <w:rsid w:val="004F14D7"/>
    <w:rsid w:val="004F49B5"/>
    <w:rsid w:val="00504CBB"/>
    <w:rsid w:val="00506584"/>
    <w:rsid w:val="00511F5E"/>
    <w:rsid w:val="00514B1E"/>
    <w:rsid w:val="0052264F"/>
    <w:rsid w:val="005252DD"/>
    <w:rsid w:val="00543917"/>
    <w:rsid w:val="005737E5"/>
    <w:rsid w:val="00575AB6"/>
    <w:rsid w:val="00577122"/>
    <w:rsid w:val="00580646"/>
    <w:rsid w:val="005845F1"/>
    <w:rsid w:val="00586804"/>
    <w:rsid w:val="005948F1"/>
    <w:rsid w:val="00595AD0"/>
    <w:rsid w:val="005A0202"/>
    <w:rsid w:val="005A0267"/>
    <w:rsid w:val="005A10EF"/>
    <w:rsid w:val="005B25AC"/>
    <w:rsid w:val="005C25CF"/>
    <w:rsid w:val="005C35AB"/>
    <w:rsid w:val="005C40B6"/>
    <w:rsid w:val="005C6685"/>
    <w:rsid w:val="005F27D4"/>
    <w:rsid w:val="006009E8"/>
    <w:rsid w:val="006074B2"/>
    <w:rsid w:val="00616E6B"/>
    <w:rsid w:val="0062652E"/>
    <w:rsid w:val="00631EE9"/>
    <w:rsid w:val="00657ACD"/>
    <w:rsid w:val="00662098"/>
    <w:rsid w:val="006660DF"/>
    <w:rsid w:val="006736A8"/>
    <w:rsid w:val="006753C1"/>
    <w:rsid w:val="006A09AA"/>
    <w:rsid w:val="006D2E01"/>
    <w:rsid w:val="006D337F"/>
    <w:rsid w:val="006F35DA"/>
    <w:rsid w:val="006F775B"/>
    <w:rsid w:val="00710263"/>
    <w:rsid w:val="007163E4"/>
    <w:rsid w:val="00725880"/>
    <w:rsid w:val="00734644"/>
    <w:rsid w:val="0074021F"/>
    <w:rsid w:val="007703A3"/>
    <w:rsid w:val="007727A1"/>
    <w:rsid w:val="007735A3"/>
    <w:rsid w:val="0077435D"/>
    <w:rsid w:val="00785CB7"/>
    <w:rsid w:val="007951C0"/>
    <w:rsid w:val="00797A31"/>
    <w:rsid w:val="007B2335"/>
    <w:rsid w:val="007C1FF5"/>
    <w:rsid w:val="007D6921"/>
    <w:rsid w:val="007E2483"/>
    <w:rsid w:val="008622ED"/>
    <w:rsid w:val="00864167"/>
    <w:rsid w:val="00864DB3"/>
    <w:rsid w:val="0086723B"/>
    <w:rsid w:val="00871E6E"/>
    <w:rsid w:val="00885CC0"/>
    <w:rsid w:val="00893F72"/>
    <w:rsid w:val="008A1F62"/>
    <w:rsid w:val="008B74C9"/>
    <w:rsid w:val="008B7FFB"/>
    <w:rsid w:val="008C6E04"/>
    <w:rsid w:val="00921359"/>
    <w:rsid w:val="00940CE4"/>
    <w:rsid w:val="00947747"/>
    <w:rsid w:val="00954328"/>
    <w:rsid w:val="0096211D"/>
    <w:rsid w:val="009844C8"/>
    <w:rsid w:val="00984CD1"/>
    <w:rsid w:val="0099713A"/>
    <w:rsid w:val="009D0B69"/>
    <w:rsid w:val="009D6D00"/>
    <w:rsid w:val="009E5D57"/>
    <w:rsid w:val="009F42E9"/>
    <w:rsid w:val="009F4F1C"/>
    <w:rsid w:val="00A30304"/>
    <w:rsid w:val="00A319F0"/>
    <w:rsid w:val="00A330CA"/>
    <w:rsid w:val="00A37420"/>
    <w:rsid w:val="00A5357E"/>
    <w:rsid w:val="00A7498C"/>
    <w:rsid w:val="00A7528D"/>
    <w:rsid w:val="00A75A5A"/>
    <w:rsid w:val="00A774AE"/>
    <w:rsid w:val="00A873FA"/>
    <w:rsid w:val="00AC6B79"/>
    <w:rsid w:val="00AE6007"/>
    <w:rsid w:val="00AE67E5"/>
    <w:rsid w:val="00B03219"/>
    <w:rsid w:val="00B1717F"/>
    <w:rsid w:val="00B35F30"/>
    <w:rsid w:val="00B4471A"/>
    <w:rsid w:val="00B44EDF"/>
    <w:rsid w:val="00B4598C"/>
    <w:rsid w:val="00B50BCD"/>
    <w:rsid w:val="00B51891"/>
    <w:rsid w:val="00B53F4A"/>
    <w:rsid w:val="00B706A9"/>
    <w:rsid w:val="00BD2A2C"/>
    <w:rsid w:val="00BD3DD0"/>
    <w:rsid w:val="00BD7CF3"/>
    <w:rsid w:val="00C0594E"/>
    <w:rsid w:val="00C06A96"/>
    <w:rsid w:val="00C11180"/>
    <w:rsid w:val="00C120F1"/>
    <w:rsid w:val="00C26C41"/>
    <w:rsid w:val="00C46614"/>
    <w:rsid w:val="00C47B64"/>
    <w:rsid w:val="00C54FB1"/>
    <w:rsid w:val="00C56BDB"/>
    <w:rsid w:val="00C66627"/>
    <w:rsid w:val="00C77945"/>
    <w:rsid w:val="00C90B3E"/>
    <w:rsid w:val="00C91C1D"/>
    <w:rsid w:val="00CD27A1"/>
    <w:rsid w:val="00CE77C1"/>
    <w:rsid w:val="00D01318"/>
    <w:rsid w:val="00D31D67"/>
    <w:rsid w:val="00D331EB"/>
    <w:rsid w:val="00D40A2E"/>
    <w:rsid w:val="00D45D8A"/>
    <w:rsid w:val="00D5380E"/>
    <w:rsid w:val="00D664D9"/>
    <w:rsid w:val="00D73699"/>
    <w:rsid w:val="00D85FB8"/>
    <w:rsid w:val="00DC0EDD"/>
    <w:rsid w:val="00DE1249"/>
    <w:rsid w:val="00DE1656"/>
    <w:rsid w:val="00DE7D2F"/>
    <w:rsid w:val="00DF06BF"/>
    <w:rsid w:val="00DF3C89"/>
    <w:rsid w:val="00DF606C"/>
    <w:rsid w:val="00E061AD"/>
    <w:rsid w:val="00E2615F"/>
    <w:rsid w:val="00E27BF5"/>
    <w:rsid w:val="00E3086D"/>
    <w:rsid w:val="00E34039"/>
    <w:rsid w:val="00E42FDB"/>
    <w:rsid w:val="00E4645D"/>
    <w:rsid w:val="00E541B8"/>
    <w:rsid w:val="00E95771"/>
    <w:rsid w:val="00E96B70"/>
    <w:rsid w:val="00EA22CF"/>
    <w:rsid w:val="00EA32A4"/>
    <w:rsid w:val="00EC1E25"/>
    <w:rsid w:val="00EC5FE0"/>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5014C"/>
    <w:rsid w:val="00F51E8E"/>
    <w:rsid w:val="00F53646"/>
    <w:rsid w:val="00F55338"/>
    <w:rsid w:val="00F63797"/>
    <w:rsid w:val="00F85FA6"/>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4.xml"/><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header" Target="header6.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1.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header" Target="header7.xm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footer" Target="footer1.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header" Target="header5.xml"/><Relationship Id="rId43"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eg"/><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0.png"/></Relationships>
</file>

<file path=word/_rels/header5.xml.rels><?xml version="1.0" encoding="UTF-8" standalone="yes"?>
<Relationships xmlns="http://schemas.openxmlformats.org/package/2006/relationships"><Relationship Id="rId1" Type="http://schemas.openxmlformats.org/officeDocument/2006/relationships/image" Target="media/image20.png"/></Relationships>
</file>

<file path=word/_rels/header6.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eg"/><Relationship Id="rId1" Type="http://schemas.openxmlformats.org/officeDocument/2006/relationships/image" Target="media/image21.png"/></Relationships>
</file>

<file path=word/_rels/header7.xml.rels><?xml version="1.0" encoding="UTF-8" standalone="yes"?>
<Relationships xmlns="http://schemas.openxmlformats.org/package/2006/relationships"><Relationship Id="rId1" Type="http://schemas.openxmlformats.org/officeDocument/2006/relationships/image" Target="media/image20.png"/></Relationships>
</file>

<file path=word/_rels/header8.xml.rels><?xml version="1.0" encoding="UTF-8" standalone="yes"?>
<Relationships xmlns="http://schemas.openxmlformats.org/package/2006/relationships"><Relationship Id="rId1" Type="http://schemas.openxmlformats.org/officeDocument/2006/relationships/image" Target="media/image20.png"/></Relationships>
</file>

<file path=word/_rels/header9.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eg"/><Relationship Id="rId1" Type="http://schemas.openxmlformats.org/officeDocument/2006/relationships/image" Target="media/image2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4C42CF-2012-4CAD-B889-016845A1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35</Pages>
  <Words>5750</Words>
  <Characters>32781</Characters>
  <Application>Microsoft Office Word</Application>
  <DocSecurity>0</DocSecurity>
  <Lines>273</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38455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20</cp:revision>
  <dcterms:created xsi:type="dcterms:W3CDTF">2016-06-20T08:59:00Z</dcterms:created>
  <dcterms:modified xsi:type="dcterms:W3CDTF">2016-06-20T18:16:00Z</dcterms:modified>
</cp:coreProperties>
</file>