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proofErr w:type="gramStart"/>
      <w:r>
        <w:rPr>
          <w:rStyle w:val="Ninguno"/>
          <w:sz w:val="28"/>
          <w:szCs w:val="28"/>
          <w:lang w:val="es-ES_tradnl"/>
        </w:rPr>
        <w:t>:  Antonio</w:t>
      </w:r>
      <w:proofErr w:type="gramEnd"/>
      <w:r>
        <w:rPr>
          <w:rStyle w:val="Ninguno"/>
          <w:sz w:val="28"/>
          <w:szCs w:val="28"/>
          <w:lang w:val="es-ES_tradnl"/>
        </w:rPr>
        <w:t xml:space="preserve"> Mart</w:t>
      </w:r>
      <w:ins w:id="2" w:author="Toni" w:date="2016-06-12T19:50:00Z">
        <w:r>
          <w:rPr>
            <w:rStyle w:val="Ninguno"/>
            <w:sz w:val="28"/>
            <w:szCs w:val="28"/>
            <w:lang w:val="es-ES_tradnl"/>
          </w:rPr>
          <w:t>í</w:t>
        </w:r>
      </w:ins>
      <w:del w:id="3" w:author="Toni" w:date="2016-06-12T19:50:00Z">
        <w:r w:rsidDel="00B706A9">
          <w:rPr>
            <w:rStyle w:val="Ninguno"/>
            <w:sz w:val="28"/>
            <w:szCs w:val="28"/>
            <w:lang w:val="es-ES_tradnl"/>
          </w:rPr>
          <w:delText>i</w:delText>
        </w:r>
      </w:del>
      <w:r>
        <w:rPr>
          <w:rStyle w:val="Ninguno"/>
          <w:sz w:val="28"/>
          <w:szCs w:val="28"/>
          <w:lang w:val="es-ES_tradnl"/>
        </w:rPr>
        <w:t xml:space="preserve">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proofErr w:type="spellStart"/>
      <w:r>
        <w:rPr>
          <w:rStyle w:val="Ninguno"/>
          <w:sz w:val="28"/>
          <w:szCs w:val="28"/>
        </w:rPr>
        <w:t>Resumen</w:t>
      </w:r>
      <w:proofErr w:type="spellEnd"/>
    </w:p>
    <w:p w:rsidR="00C0594E" w:rsidRDefault="00B706A9">
      <w:pPr>
        <w:ind w:firstLine="284"/>
        <w:jc w:val="both"/>
        <w:rPr>
          <w:rStyle w:val="Ninguno"/>
        </w:rPr>
      </w:pPr>
      <w:r>
        <w:rPr>
          <w:rStyle w:val="Ninguno"/>
          <w:lang w:val="es-ES_tradnl"/>
        </w:rPr>
        <w:t>En este proyecto se debe realizar un simulador para ejecutar programas en ensamblador del</w:t>
      </w:r>
      <w:ins w:id="4" w:author="Toni" w:date="2016-06-12T19:51:00Z">
        <w:r>
          <w:rPr>
            <w:rStyle w:val="Ninguno"/>
            <w:lang w:val="es-ES_tradnl"/>
          </w:rPr>
          <w:t xml:space="preserve"> computador</w:t>
        </w:r>
      </w:ins>
      <w:r>
        <w:rPr>
          <w:rStyle w:val="Ninguno"/>
          <w:lang w:val="es-ES_tradnl"/>
        </w:rPr>
        <w:t xml:space="preserve">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 xml:space="preserve">A partir de un fichero de texto plano con un programa en ensamblador, debe ensamblar y codificar el programa, para posteriormente permitir la </w:t>
      </w:r>
      <w:proofErr w:type="spellStart"/>
      <w:r>
        <w:rPr>
          <w:rStyle w:val="Ninguno"/>
          <w:lang w:val="es-ES_tradnl"/>
        </w:rPr>
        <w:t>ejecucio</w:t>
      </w:r>
      <w:proofErr w:type="spellEnd"/>
      <w:r>
        <w:rPr>
          <w:rStyle w:val="Ninguno"/>
        </w:rPr>
        <w:t>́</w:t>
      </w:r>
      <w:r>
        <w:rPr>
          <w:rStyle w:val="Ninguno"/>
          <w:lang w:val="es-ES_tradnl"/>
        </w:rPr>
        <w:t>n paso a paso o completa, mostrando el estado de la memoria</w:t>
      </w:r>
      <w:ins w:id="5" w:author="Toni" w:date="2016-06-12T19:52:00Z">
        <w:r>
          <w:rPr>
            <w:rStyle w:val="Ninguno"/>
            <w:lang w:val="es-ES_tradnl"/>
          </w:rPr>
          <w:t>, de las unidades funcionales del procesador y de los periféricos incorporados</w:t>
        </w:r>
      </w:ins>
      <w:r>
        <w:rPr>
          <w:rStyle w:val="Ninguno"/>
          <w:lang w:val="es-ES_tradnl"/>
        </w:rPr>
        <w:t xml:space="preserve"> en un interfaz </w:t>
      </w:r>
      <w:proofErr w:type="spellStart"/>
      <w:r>
        <w:rPr>
          <w:rStyle w:val="Ninguno"/>
          <w:lang w:val="es-ES_tradnl"/>
        </w:rPr>
        <w:t>gra</w:t>
      </w:r>
      <w:proofErr w:type="spellEnd"/>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w:t>
      </w:r>
      <w:ins w:id="6" w:author="Toni" w:date="2016-06-12T19:52:00Z">
        <w:r>
          <w:rPr>
            <w:rStyle w:val="Ninguno"/>
            <w:rFonts w:ascii="Times New Roman" w:hAnsi="Times New Roman"/>
            <w:lang w:val="es-ES_tradnl"/>
          </w:rPr>
          <w:t xml:space="preserve">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ins>
      <w:proofErr w:type="spellStart"/>
      <w:r>
        <w:rPr>
          <w:rStyle w:val="Ninguno"/>
          <w:rFonts w:ascii="Times New Roman" w:hAnsi="Times New Roman"/>
          <w:lang w:val="es-ES_tradnl"/>
        </w:rPr>
        <w:t>integer</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blandit</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pharetra</w:t>
      </w:r>
      <w:proofErr w:type="spellEnd"/>
      <w:r>
        <w:rPr>
          <w:rStyle w:val="Ninguno"/>
          <w:rFonts w:ascii="Times New Roman" w:hAnsi="Times New Roman"/>
          <w:lang w:val="es-ES_tradnl"/>
        </w:rPr>
        <w:t>,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ins w:id="7" w:author="Meir Kalter" w:date="2016-06-14T15:19:00Z"/>
          <w:rStyle w:val="Ninguno"/>
          <w:rFonts w:ascii="Georgia" w:hAnsi="Georgia"/>
        </w:rPr>
      </w:pPr>
      <w:proofErr w:type="spellStart"/>
      <w:r>
        <w:rPr>
          <w:rStyle w:val="Ninguno"/>
          <w:rFonts w:ascii="Georgia" w:hAnsi="Georgia"/>
        </w:rPr>
        <w:t>Tabla</w:t>
      </w:r>
      <w:proofErr w:type="spellEnd"/>
      <w:r>
        <w:rPr>
          <w:rStyle w:val="Ninguno"/>
          <w:rFonts w:ascii="Georgia" w:hAnsi="Georgia"/>
        </w:rPr>
        <w:t xml:space="preserve"> de </w:t>
      </w:r>
      <w:proofErr w:type="spellStart"/>
      <w:r>
        <w:rPr>
          <w:rStyle w:val="Ninguno"/>
          <w:rFonts w:ascii="Georgia" w:hAnsi="Georgia"/>
        </w:rPr>
        <w:t>contenidos</w:t>
      </w:r>
      <w:proofErr w:type="spellEnd"/>
    </w:p>
    <w:customXmlInsRangeStart w:id="8" w:author="Meir Kalter" w:date="2016-06-14T15:25:00Z"/>
    <w:sdt>
      <w:sdtPr>
        <w:rPr>
          <w:rFonts w:ascii="Georgia" w:hAnsi="Georgia" w:cs="Georgia"/>
          <w:b w:val="0"/>
          <w:bCs w:val="0"/>
          <w:caps w:val="0"/>
          <w:sz w:val="22"/>
          <w:szCs w:val="22"/>
        </w:rPr>
        <w:id w:val="1820689313"/>
        <w:docPartObj>
          <w:docPartGallery w:val="Table of Contents"/>
          <w:docPartUnique/>
        </w:docPartObj>
      </w:sdtPr>
      <w:sdtEndPr>
        <w:rPr>
          <w:noProof/>
        </w:rPr>
      </w:sdtEndPr>
      <w:sdtContent>
        <w:customXmlInsRangeEnd w:id="8"/>
        <w:p w:rsidR="00FB1943" w:rsidRDefault="00DE7D2F">
          <w:pPr>
            <w:pStyle w:val="TOC1"/>
            <w:tabs>
              <w:tab w:val="left" w:pos="440"/>
              <w:tab w:val="right" w:leader="dot" w:pos="9339"/>
            </w:tabs>
            <w:rPr>
              <w:ins w:id="9"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10" w:author="Meir Kalter" w:date="2016-06-14T15:25:00Z">
            <w:r>
              <w:rPr>
                <w:bdr w:val="none" w:sz="0" w:space="0" w:color="auto"/>
              </w:rPr>
              <w:fldChar w:fldCharType="begin"/>
            </w:r>
            <w:r>
              <w:instrText xml:space="preserve"> TOC \o "1-3" \h \z \u </w:instrText>
            </w:r>
            <w:r>
              <w:rPr>
                <w:bdr w:val="none" w:sz="0" w:space="0" w:color="auto"/>
              </w:rPr>
              <w:fldChar w:fldCharType="separate"/>
            </w:r>
          </w:ins>
          <w:ins w:id="11" w:author="Meir Kalter" w:date="2016-07-04T13:50:00Z">
            <w:r w:rsidR="00FB1943" w:rsidRPr="00CA036E">
              <w:rPr>
                <w:rStyle w:val="Hyperlink"/>
                <w:noProof/>
              </w:rPr>
              <w:fldChar w:fldCharType="begin"/>
            </w:r>
            <w:r w:rsidR="00FB1943" w:rsidRPr="00CA036E">
              <w:rPr>
                <w:rStyle w:val="Hyperlink"/>
                <w:noProof/>
              </w:rPr>
              <w:instrText xml:space="preserve"> </w:instrText>
            </w:r>
            <w:r w:rsidR="00FB1943">
              <w:rPr>
                <w:noProof/>
              </w:rPr>
              <w:instrText>HYPERLINK \l "_Toc455404814"</w:instrText>
            </w:r>
            <w:r w:rsidR="00FB1943" w:rsidRPr="00CA036E">
              <w:rPr>
                <w:rStyle w:val="Hyperlink"/>
                <w:noProof/>
              </w:rPr>
              <w:instrText xml:space="preserve"> </w:instrText>
            </w:r>
            <w:r w:rsidR="00FB1943" w:rsidRPr="00CA036E">
              <w:rPr>
                <w:rStyle w:val="Hyperlink"/>
                <w:noProof/>
              </w:rPr>
            </w:r>
            <w:r w:rsidR="00FB1943" w:rsidRPr="00CA036E">
              <w:rPr>
                <w:rStyle w:val="Hyperlink"/>
                <w:noProof/>
              </w:rPr>
              <w:fldChar w:fldCharType="separate"/>
            </w:r>
            <w:r w:rsidR="00FB1943" w:rsidRPr="00CA036E">
              <w:rPr>
                <w:rStyle w:val="Hyperlink"/>
                <w:noProof/>
              </w:rPr>
              <w:t>1</w:t>
            </w:r>
            <w:r w:rsidR="00FB1943">
              <w:rPr>
                <w:rFonts w:asciiTheme="minorHAnsi" w:eastAsiaTheme="minorEastAsia" w:hAnsiTheme="minorHAnsi" w:cstheme="minorBidi"/>
                <w:b w:val="0"/>
                <w:bCs w:val="0"/>
                <w:caps w:val="0"/>
                <w:noProof/>
                <w:color w:val="auto"/>
                <w:sz w:val="22"/>
                <w:szCs w:val="22"/>
                <w:bdr w:val="none" w:sz="0" w:space="0" w:color="auto"/>
                <w:lang w:eastAsia="en-US" w:bidi="he-IL"/>
              </w:rPr>
              <w:tab/>
            </w:r>
            <w:r w:rsidR="00FB1943" w:rsidRPr="00CA036E">
              <w:rPr>
                <w:rStyle w:val="Hyperlink"/>
                <w:noProof/>
              </w:rPr>
              <w:t>Introduction</w:t>
            </w:r>
            <w:r w:rsidR="00FB1943">
              <w:rPr>
                <w:noProof/>
                <w:webHidden/>
              </w:rPr>
              <w:tab/>
            </w:r>
            <w:r w:rsidR="00FB1943">
              <w:rPr>
                <w:noProof/>
                <w:webHidden/>
              </w:rPr>
              <w:fldChar w:fldCharType="begin"/>
            </w:r>
            <w:r w:rsidR="00FB1943">
              <w:rPr>
                <w:noProof/>
                <w:webHidden/>
              </w:rPr>
              <w:instrText xml:space="preserve"> PAGEREF _Toc455404814 \h </w:instrText>
            </w:r>
            <w:r w:rsidR="00FB1943">
              <w:rPr>
                <w:noProof/>
                <w:webHidden/>
              </w:rPr>
            </w:r>
          </w:ins>
          <w:r w:rsidR="00FB1943">
            <w:rPr>
              <w:noProof/>
              <w:webHidden/>
            </w:rPr>
            <w:fldChar w:fldCharType="separate"/>
          </w:r>
          <w:ins w:id="12" w:author="Meir Kalter" w:date="2016-07-04T13:50:00Z">
            <w:r w:rsidR="00FB1943">
              <w:rPr>
                <w:noProof/>
                <w:webHidden/>
              </w:rPr>
              <w:t>6</w:t>
            </w:r>
            <w:r w:rsidR="00FB1943">
              <w:rPr>
                <w:noProof/>
                <w:webHidden/>
              </w:rPr>
              <w:fldChar w:fldCharType="end"/>
            </w:r>
            <w:r w:rsidR="00FB1943" w:rsidRPr="00CA036E">
              <w:rPr>
                <w:rStyle w:val="Hyperlink"/>
                <w:noProof/>
              </w:rPr>
              <w:fldChar w:fldCharType="end"/>
            </w:r>
          </w:ins>
        </w:p>
        <w:p w:rsidR="00FB1943" w:rsidRDefault="00FB1943">
          <w:pPr>
            <w:pStyle w:val="TOC1"/>
            <w:tabs>
              <w:tab w:val="left" w:pos="440"/>
              <w:tab w:val="right" w:leader="dot" w:pos="9339"/>
            </w:tabs>
            <w:rPr>
              <w:ins w:id="13"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14"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"_Toc455404815"</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Objective</w:t>
            </w:r>
            <w:r>
              <w:rPr>
                <w:noProof/>
                <w:webHidden/>
              </w:rPr>
              <w:tab/>
            </w:r>
            <w:r>
              <w:rPr>
                <w:noProof/>
                <w:webHidden/>
              </w:rPr>
              <w:fldChar w:fldCharType="begin"/>
            </w:r>
            <w:r>
              <w:rPr>
                <w:noProof/>
                <w:webHidden/>
              </w:rPr>
              <w:instrText xml:space="preserve"> PAGEREF _Toc455404815 \h </w:instrText>
            </w:r>
            <w:r>
              <w:rPr>
                <w:noProof/>
                <w:webHidden/>
              </w:rPr>
            </w:r>
          </w:ins>
          <w:r>
            <w:rPr>
              <w:noProof/>
              <w:webHidden/>
            </w:rPr>
            <w:fldChar w:fldCharType="separate"/>
          </w:r>
          <w:ins w:id="15" w:author="Meir Kalter" w:date="2016-07-04T13:50:00Z">
            <w:r>
              <w:rPr>
                <w:noProof/>
                <w:webHidden/>
              </w:rPr>
              <w:t>7</w:t>
            </w:r>
            <w:r>
              <w:rPr>
                <w:noProof/>
                <w:webHidden/>
              </w:rPr>
              <w:fldChar w:fldCharType="end"/>
            </w:r>
            <w:r w:rsidRPr="00CA036E">
              <w:rPr>
                <w:rStyle w:val="Hyperlink"/>
                <w:noProof/>
              </w:rPr>
              <w:fldChar w:fldCharType="end"/>
            </w:r>
          </w:ins>
        </w:p>
        <w:p w:rsidR="00FB1943" w:rsidRDefault="00FB1943">
          <w:pPr>
            <w:pStyle w:val="TOC1"/>
            <w:tabs>
              <w:tab w:val="left" w:pos="440"/>
              <w:tab w:val="right" w:leader="dot" w:pos="9339"/>
            </w:tabs>
            <w:rPr>
              <w:ins w:id="16"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17"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"_Toc455404816"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Requirements</w:t>
            </w:r>
            <w:r>
              <w:rPr>
                <w:noProof/>
                <w:webHidden/>
              </w:rPr>
              <w:tab/>
            </w:r>
            <w:r>
              <w:rPr>
                <w:noProof/>
                <w:webHidden/>
              </w:rPr>
              <w:fldChar w:fldCharType="begin"/>
            </w:r>
            <w:r>
              <w:rPr>
                <w:noProof/>
                <w:webHidden/>
              </w:rPr>
              <w:instrText xml:space="preserve"> PAGEREF _Toc455404816 \h </w:instrText>
            </w:r>
            <w:r>
              <w:rPr>
                <w:noProof/>
                <w:webHidden/>
              </w:rPr>
            </w:r>
          </w:ins>
          <w:r>
            <w:rPr>
              <w:noProof/>
              <w:webHidden/>
            </w:rPr>
            <w:fldChar w:fldCharType="separate"/>
          </w:r>
          <w:ins w:id="18" w:author="Meir Kalter" w:date="2016-07-04T13:50:00Z">
            <w:r>
              <w:rPr>
                <w:noProof/>
                <w:webHidden/>
              </w:rPr>
              <w:t>8</w:t>
            </w:r>
            <w:r>
              <w:rPr>
                <w:noProof/>
                <w:webHidden/>
              </w:rPr>
              <w:fldChar w:fldCharType="end"/>
            </w:r>
            <w:r w:rsidRPr="00CA036E">
              <w:rPr>
                <w:rStyle w:val="Hyperlink"/>
                <w:noProof/>
              </w:rPr>
              <w:fldChar w:fldCharType="end"/>
            </w:r>
          </w:ins>
        </w:p>
        <w:p w:rsidR="00FB1943" w:rsidRDefault="00FB1943">
          <w:pPr>
            <w:pStyle w:val="TOC1"/>
            <w:tabs>
              <w:tab w:val="left" w:pos="440"/>
              <w:tab w:val="right" w:leader="dot" w:pos="9339"/>
            </w:tabs>
            <w:rPr>
              <w:ins w:id="19"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20"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"_Toc455404817"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Application design</w:t>
            </w:r>
            <w:r>
              <w:rPr>
                <w:noProof/>
                <w:webHidden/>
              </w:rPr>
              <w:tab/>
            </w:r>
            <w:r>
              <w:rPr>
                <w:noProof/>
                <w:webHidden/>
              </w:rPr>
              <w:fldChar w:fldCharType="begin"/>
            </w:r>
            <w:r>
              <w:rPr>
                <w:noProof/>
                <w:webHidden/>
              </w:rPr>
              <w:instrText xml:space="preserve"> PAGEREF _Toc455404817 \h </w:instrText>
            </w:r>
            <w:r>
              <w:rPr>
                <w:noProof/>
                <w:webHidden/>
              </w:rPr>
            </w:r>
          </w:ins>
          <w:r>
            <w:rPr>
              <w:noProof/>
              <w:webHidden/>
            </w:rPr>
            <w:fldChar w:fldCharType="separate"/>
          </w:r>
          <w:ins w:id="21" w:author="Meir Kalter" w:date="2016-07-04T13:50:00Z">
            <w:r>
              <w:rPr>
                <w:noProof/>
                <w:webHidden/>
              </w:rPr>
              <w:t>9</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22" w:author="Meir Kalter" w:date="2016-07-04T13:50:00Z"/>
              <w:rFonts w:eastAsiaTheme="minorEastAsia" w:cstheme="minorBidi"/>
              <w:b w:val="0"/>
              <w:bCs w:val="0"/>
              <w:noProof/>
              <w:color w:val="auto"/>
              <w:sz w:val="22"/>
              <w:szCs w:val="22"/>
              <w:bdr w:val="none" w:sz="0" w:space="0" w:color="auto"/>
              <w:lang w:eastAsia="en-US" w:bidi="he-IL"/>
            </w:rPr>
          </w:pPr>
          <w:ins w:id="23"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"_Toc455404818"</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4.1</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_Toc455404818 \h </w:instrText>
            </w:r>
            <w:r>
              <w:rPr>
                <w:noProof/>
                <w:webHidden/>
              </w:rPr>
            </w:r>
          </w:ins>
          <w:r>
            <w:rPr>
              <w:noProof/>
              <w:webHidden/>
            </w:rPr>
            <w:fldChar w:fldCharType="separate"/>
          </w:r>
          <w:ins w:id="24" w:author="Meir Kalter" w:date="2016-07-04T13:50:00Z">
            <w:r>
              <w:rPr>
                <w:noProof/>
                <w:webHidden/>
              </w:rPr>
              <w:t>9</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25" w:author="Meir Kalter" w:date="2016-07-04T13:50:00Z"/>
              <w:rFonts w:eastAsiaTheme="minorEastAsia" w:cstheme="minorBidi"/>
              <w:noProof/>
              <w:color w:val="auto"/>
              <w:sz w:val="22"/>
              <w:szCs w:val="22"/>
              <w:bdr w:val="none" w:sz="0" w:space="0" w:color="auto"/>
              <w:lang w:eastAsia="en-US" w:bidi="he-IL"/>
            </w:rPr>
          </w:pPr>
          <w:ins w:id="26"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"_Toc455404820"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4.1.1</w:t>
            </w:r>
            <w:r>
              <w:rPr>
                <w:rFonts w:eastAsiaTheme="minorEastAsia" w:cstheme="minorBidi"/>
                <w:noProof/>
                <w:color w:val="auto"/>
                <w:sz w:val="22"/>
                <w:szCs w:val="22"/>
                <w:bdr w:val="none" w:sz="0" w:space="0" w:color="auto"/>
                <w:lang w:eastAsia="en-US" w:bidi="he-IL"/>
              </w:rPr>
              <w:tab/>
            </w:r>
            <w:r w:rsidRPr="00CA036E">
              <w:rPr>
                <w:rStyle w:val="Hyperlink"/>
                <w:noProof/>
              </w:rPr>
              <w:t>Singleton</w:t>
            </w:r>
            <w:r w:rsidRPr="00CA036E">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_Toc455404820 \h </w:instrText>
            </w:r>
            <w:r>
              <w:rPr>
                <w:noProof/>
                <w:webHidden/>
              </w:rPr>
            </w:r>
          </w:ins>
          <w:r>
            <w:rPr>
              <w:noProof/>
              <w:webHidden/>
            </w:rPr>
            <w:fldChar w:fldCharType="separate"/>
          </w:r>
          <w:ins w:id="27" w:author="Meir Kalter" w:date="2016-07-04T13:50:00Z">
            <w:r>
              <w:rPr>
                <w:noProof/>
                <w:webHidden/>
              </w:rPr>
              <w:t>9</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28" w:author="Meir Kalter" w:date="2016-07-04T13:50:00Z"/>
              <w:rFonts w:eastAsiaTheme="minorEastAsia" w:cstheme="minorBidi"/>
              <w:noProof/>
              <w:color w:val="auto"/>
              <w:sz w:val="22"/>
              <w:szCs w:val="22"/>
              <w:bdr w:val="none" w:sz="0" w:space="0" w:color="auto"/>
              <w:lang w:eastAsia="en-US" w:bidi="he-IL"/>
            </w:rPr>
          </w:pPr>
          <w:ins w:id="29"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"_Toc455404821"</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4.1.2</w:t>
            </w:r>
            <w:r>
              <w:rPr>
                <w:rFonts w:eastAsiaTheme="minorEastAsia" w:cstheme="minorBidi"/>
                <w:noProof/>
                <w:color w:val="auto"/>
                <w:sz w:val="22"/>
                <w:szCs w:val="22"/>
                <w:bdr w:val="none" w:sz="0" w:space="0" w:color="auto"/>
                <w:lang w:eastAsia="en-US" w:bidi="he-IL"/>
              </w:rPr>
              <w:tab/>
            </w:r>
            <w:r w:rsidRPr="00CA036E">
              <w:rPr>
                <w:rStyle w:val="Hyperlink"/>
                <w:noProof/>
              </w:rPr>
              <w:t>Factory Pattern</w:t>
            </w:r>
            <w:r>
              <w:rPr>
                <w:noProof/>
                <w:webHidden/>
              </w:rPr>
              <w:tab/>
            </w:r>
            <w:r>
              <w:rPr>
                <w:noProof/>
                <w:webHidden/>
              </w:rPr>
              <w:fldChar w:fldCharType="begin"/>
            </w:r>
            <w:r>
              <w:rPr>
                <w:noProof/>
                <w:webHidden/>
              </w:rPr>
              <w:instrText xml:space="preserve"> PAGEREF _Toc455404821 \h </w:instrText>
            </w:r>
            <w:r>
              <w:rPr>
                <w:noProof/>
                <w:webHidden/>
              </w:rPr>
            </w:r>
          </w:ins>
          <w:r>
            <w:rPr>
              <w:noProof/>
              <w:webHidden/>
            </w:rPr>
            <w:fldChar w:fldCharType="separate"/>
          </w:r>
          <w:ins w:id="30" w:author="Meir Kalter" w:date="2016-07-04T13:50:00Z">
            <w:r>
              <w:rPr>
                <w:noProof/>
                <w:webHidden/>
              </w:rPr>
              <w:t>9</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31" w:author="Meir Kalter" w:date="2016-07-04T13:50:00Z"/>
              <w:rFonts w:eastAsiaTheme="minorEastAsia" w:cstheme="minorBidi"/>
              <w:b w:val="0"/>
              <w:bCs w:val="0"/>
              <w:noProof/>
              <w:color w:val="auto"/>
              <w:sz w:val="22"/>
              <w:szCs w:val="22"/>
              <w:bdr w:val="none" w:sz="0" w:space="0" w:color="auto"/>
              <w:lang w:eastAsia="en-US" w:bidi="he-IL"/>
            </w:rPr>
          </w:pPr>
          <w:ins w:id="32"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"_Toc455404822"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4.2</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Pseudo codes</w:t>
            </w:r>
            <w:r>
              <w:rPr>
                <w:noProof/>
                <w:webHidden/>
              </w:rPr>
              <w:tab/>
            </w:r>
            <w:r>
              <w:rPr>
                <w:noProof/>
                <w:webHidden/>
              </w:rPr>
              <w:fldChar w:fldCharType="begin"/>
            </w:r>
            <w:r>
              <w:rPr>
                <w:noProof/>
                <w:webHidden/>
              </w:rPr>
              <w:instrText xml:space="preserve"> PAGEREF _Toc455404822 \h </w:instrText>
            </w:r>
            <w:r>
              <w:rPr>
                <w:noProof/>
                <w:webHidden/>
              </w:rPr>
            </w:r>
          </w:ins>
          <w:r>
            <w:rPr>
              <w:noProof/>
              <w:webHidden/>
            </w:rPr>
            <w:fldChar w:fldCharType="separate"/>
          </w:r>
          <w:ins w:id="33" w:author="Meir Kalter" w:date="2016-07-04T13:50:00Z">
            <w:r>
              <w:rPr>
                <w:noProof/>
                <w:webHidden/>
              </w:rPr>
              <w:t>10</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34" w:author="Meir Kalter" w:date="2016-07-04T13:50:00Z"/>
              <w:rFonts w:eastAsiaTheme="minorEastAsia" w:cstheme="minorBidi"/>
              <w:noProof/>
              <w:color w:val="auto"/>
              <w:sz w:val="22"/>
              <w:szCs w:val="22"/>
              <w:bdr w:val="none" w:sz="0" w:space="0" w:color="auto"/>
              <w:lang w:eastAsia="en-US" w:bidi="he-IL"/>
            </w:rPr>
          </w:pPr>
          <w:ins w:id="35"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"_Toc455404823"</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4.2.1</w:t>
            </w:r>
            <w:r>
              <w:rPr>
                <w:rFonts w:eastAsiaTheme="minorEastAsia" w:cstheme="minorBidi"/>
                <w:noProof/>
                <w:color w:val="auto"/>
                <w:sz w:val="22"/>
                <w:szCs w:val="22"/>
                <w:bdr w:val="none" w:sz="0" w:space="0" w:color="auto"/>
                <w:lang w:eastAsia="en-US" w:bidi="he-IL"/>
              </w:rPr>
              <w:tab/>
            </w:r>
            <w:r w:rsidRPr="00CA036E">
              <w:rPr>
                <w:rStyle w:val="Hyperlink"/>
                <w:noProof/>
              </w:rPr>
              <w:t>Main - Run/Step execution</w:t>
            </w:r>
            <w:r>
              <w:rPr>
                <w:noProof/>
                <w:webHidden/>
              </w:rPr>
              <w:tab/>
            </w:r>
            <w:r>
              <w:rPr>
                <w:noProof/>
                <w:webHidden/>
              </w:rPr>
              <w:fldChar w:fldCharType="begin"/>
            </w:r>
            <w:r>
              <w:rPr>
                <w:noProof/>
                <w:webHidden/>
              </w:rPr>
              <w:instrText xml:space="preserve"> PAGEREF _Toc455404823 \h </w:instrText>
            </w:r>
            <w:r>
              <w:rPr>
                <w:noProof/>
                <w:webHidden/>
              </w:rPr>
            </w:r>
          </w:ins>
          <w:r>
            <w:rPr>
              <w:noProof/>
              <w:webHidden/>
            </w:rPr>
            <w:fldChar w:fldCharType="separate"/>
          </w:r>
          <w:ins w:id="36" w:author="Meir Kalter" w:date="2016-07-04T13:50:00Z">
            <w:r>
              <w:rPr>
                <w:noProof/>
                <w:webHidden/>
              </w:rPr>
              <w:t>10</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37" w:author="Meir Kalter" w:date="2016-07-04T13:50:00Z"/>
              <w:rFonts w:eastAsiaTheme="minorEastAsia" w:cstheme="minorBidi"/>
              <w:noProof/>
              <w:color w:val="auto"/>
              <w:sz w:val="22"/>
              <w:szCs w:val="22"/>
              <w:bdr w:val="none" w:sz="0" w:space="0" w:color="auto"/>
              <w:lang w:eastAsia="en-US" w:bidi="he-IL"/>
            </w:rPr>
          </w:pPr>
          <w:ins w:id="38"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"_Toc455404824"</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4.2.2</w:t>
            </w:r>
            <w:r>
              <w:rPr>
                <w:rFonts w:eastAsiaTheme="minorEastAsia" w:cstheme="minorBidi"/>
                <w:noProof/>
                <w:color w:val="auto"/>
                <w:sz w:val="22"/>
                <w:szCs w:val="22"/>
                <w:bdr w:val="none" w:sz="0" w:space="0" w:color="auto"/>
                <w:lang w:eastAsia="en-US" w:bidi="he-IL"/>
              </w:rPr>
              <w:tab/>
            </w:r>
            <w:r w:rsidRPr="00CA036E">
              <w:rPr>
                <w:rStyle w:val="Hyperlink"/>
                <w:noProof/>
              </w:rPr>
              <w:t>Instruction implementation</w:t>
            </w:r>
            <w:r>
              <w:rPr>
                <w:noProof/>
                <w:webHidden/>
              </w:rPr>
              <w:tab/>
            </w:r>
            <w:r>
              <w:rPr>
                <w:noProof/>
                <w:webHidden/>
              </w:rPr>
              <w:fldChar w:fldCharType="begin"/>
            </w:r>
            <w:r>
              <w:rPr>
                <w:noProof/>
                <w:webHidden/>
              </w:rPr>
              <w:instrText xml:space="preserve"> PAGEREF _Toc455404824 \h </w:instrText>
            </w:r>
            <w:r>
              <w:rPr>
                <w:noProof/>
                <w:webHidden/>
              </w:rPr>
            </w:r>
          </w:ins>
          <w:r>
            <w:rPr>
              <w:noProof/>
              <w:webHidden/>
            </w:rPr>
            <w:fldChar w:fldCharType="separate"/>
          </w:r>
          <w:ins w:id="39" w:author="Meir Kalter" w:date="2016-07-04T13:50:00Z">
            <w:r>
              <w:rPr>
                <w:noProof/>
                <w:webHidden/>
              </w:rPr>
              <w:t>10</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40" w:author="Meir Kalter" w:date="2016-07-04T13:50:00Z"/>
              <w:rFonts w:eastAsiaTheme="minorEastAsia" w:cstheme="minorBidi"/>
              <w:noProof/>
              <w:color w:val="auto"/>
              <w:sz w:val="22"/>
              <w:szCs w:val="22"/>
              <w:bdr w:val="none" w:sz="0" w:space="0" w:color="auto"/>
              <w:lang w:eastAsia="en-US" w:bidi="he-IL"/>
            </w:rPr>
          </w:pPr>
          <w:ins w:id="41"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"_Toc455404825"</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4.2.3</w:t>
            </w:r>
            <w:r>
              <w:rPr>
                <w:rFonts w:eastAsiaTheme="minorEastAsia" w:cstheme="minorBidi"/>
                <w:noProof/>
                <w:color w:val="auto"/>
                <w:sz w:val="22"/>
                <w:szCs w:val="22"/>
                <w:bdr w:val="none" w:sz="0" w:space="0" w:color="auto"/>
                <w:lang w:eastAsia="en-US" w:bidi="he-IL"/>
              </w:rPr>
              <w:tab/>
            </w:r>
            <w:r w:rsidRPr="00CA036E">
              <w:rPr>
                <w:rStyle w:val="Hyperlink"/>
                <w:noProof/>
              </w:rPr>
              <w:t>Seven Digit display</w:t>
            </w:r>
            <w:r>
              <w:rPr>
                <w:noProof/>
                <w:webHidden/>
              </w:rPr>
              <w:tab/>
            </w:r>
            <w:r>
              <w:rPr>
                <w:noProof/>
                <w:webHidden/>
              </w:rPr>
              <w:fldChar w:fldCharType="begin"/>
            </w:r>
            <w:r>
              <w:rPr>
                <w:noProof/>
                <w:webHidden/>
              </w:rPr>
              <w:instrText xml:space="preserve"> PAGEREF _Toc455404825 \h </w:instrText>
            </w:r>
            <w:r>
              <w:rPr>
                <w:noProof/>
                <w:webHidden/>
              </w:rPr>
            </w:r>
          </w:ins>
          <w:r>
            <w:rPr>
              <w:noProof/>
              <w:webHidden/>
            </w:rPr>
            <w:fldChar w:fldCharType="separate"/>
          </w:r>
          <w:ins w:id="42" w:author="Meir Kalter" w:date="2016-07-04T13:50:00Z">
            <w:r>
              <w:rPr>
                <w:noProof/>
                <w:webHidden/>
              </w:rPr>
              <w:t>10</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43" w:author="Meir Kalter" w:date="2016-07-04T13:50:00Z"/>
              <w:rFonts w:eastAsiaTheme="minorEastAsia" w:cstheme="minorBidi"/>
              <w:noProof/>
              <w:color w:val="auto"/>
              <w:sz w:val="22"/>
              <w:szCs w:val="22"/>
              <w:bdr w:val="none" w:sz="0" w:space="0" w:color="auto"/>
              <w:lang w:eastAsia="en-US" w:bidi="he-IL"/>
            </w:rPr>
          </w:pPr>
          <w:ins w:id="44"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"_Toc455404826"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4.2.4</w:t>
            </w:r>
            <w:r>
              <w:rPr>
                <w:rFonts w:eastAsiaTheme="minorEastAsia" w:cstheme="minorBidi"/>
                <w:noProof/>
                <w:color w:val="auto"/>
                <w:sz w:val="22"/>
                <w:szCs w:val="22"/>
                <w:bdr w:val="none" w:sz="0" w:space="0" w:color="auto"/>
                <w:lang w:eastAsia="en-US" w:bidi="he-IL"/>
              </w:rPr>
              <w:tab/>
            </w:r>
            <w:r w:rsidRPr="00CA036E">
              <w:rPr>
                <w:rStyle w:val="Hyperlink"/>
                <w:noProof/>
              </w:rPr>
              <w:t>Pseudo code Explanations</w:t>
            </w:r>
            <w:r>
              <w:rPr>
                <w:noProof/>
                <w:webHidden/>
              </w:rPr>
              <w:tab/>
            </w:r>
            <w:r>
              <w:rPr>
                <w:noProof/>
                <w:webHidden/>
              </w:rPr>
              <w:fldChar w:fldCharType="begin"/>
            </w:r>
            <w:r>
              <w:rPr>
                <w:noProof/>
                <w:webHidden/>
              </w:rPr>
              <w:instrText xml:space="preserve"> PAGEREF _Toc455404826 \h </w:instrText>
            </w:r>
            <w:r>
              <w:rPr>
                <w:noProof/>
                <w:webHidden/>
              </w:rPr>
            </w:r>
          </w:ins>
          <w:r>
            <w:rPr>
              <w:noProof/>
              <w:webHidden/>
            </w:rPr>
            <w:fldChar w:fldCharType="separate"/>
          </w:r>
          <w:ins w:id="45" w:author="Meir Kalter" w:date="2016-07-04T13:50:00Z">
            <w:r>
              <w:rPr>
                <w:noProof/>
                <w:webHidden/>
              </w:rPr>
              <w:t>10</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46" w:author="Meir Kalter" w:date="2016-07-04T13:50:00Z"/>
              <w:rFonts w:eastAsiaTheme="minorEastAsia" w:cstheme="minorBidi"/>
              <w:b w:val="0"/>
              <w:bCs w:val="0"/>
              <w:noProof/>
              <w:color w:val="auto"/>
              <w:sz w:val="22"/>
              <w:szCs w:val="22"/>
              <w:bdr w:val="none" w:sz="0" w:space="0" w:color="auto"/>
              <w:lang w:eastAsia="en-US" w:bidi="he-IL"/>
            </w:rPr>
          </w:pPr>
          <w:ins w:id="47"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"_Toc455404827"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4.3</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Customization of classes</w:t>
            </w:r>
            <w:r>
              <w:rPr>
                <w:noProof/>
                <w:webHidden/>
              </w:rPr>
              <w:tab/>
            </w:r>
            <w:r>
              <w:rPr>
                <w:noProof/>
                <w:webHidden/>
              </w:rPr>
              <w:fldChar w:fldCharType="begin"/>
            </w:r>
            <w:r>
              <w:rPr>
                <w:noProof/>
                <w:webHidden/>
              </w:rPr>
              <w:instrText xml:space="preserve"> PAGEREF _Toc455404827 \h </w:instrText>
            </w:r>
            <w:r>
              <w:rPr>
                <w:noProof/>
                <w:webHidden/>
              </w:rPr>
            </w:r>
          </w:ins>
          <w:r>
            <w:rPr>
              <w:noProof/>
              <w:webHidden/>
            </w:rPr>
            <w:fldChar w:fldCharType="separate"/>
          </w:r>
          <w:ins w:id="48" w:author="Meir Kalter" w:date="2016-07-04T13:50:00Z">
            <w:r>
              <w:rPr>
                <w:noProof/>
                <w:webHidden/>
              </w:rPr>
              <w:t>10</w:t>
            </w:r>
            <w:r>
              <w:rPr>
                <w:noProof/>
                <w:webHidden/>
              </w:rPr>
              <w:fldChar w:fldCharType="end"/>
            </w:r>
            <w:r w:rsidRPr="00CA036E">
              <w:rPr>
                <w:rStyle w:val="Hyperlink"/>
                <w:noProof/>
              </w:rPr>
              <w:fldChar w:fldCharType="end"/>
            </w:r>
          </w:ins>
        </w:p>
        <w:p w:rsidR="00FB1943" w:rsidRDefault="00FB1943">
          <w:pPr>
            <w:pStyle w:val="TOC1"/>
            <w:tabs>
              <w:tab w:val="left" w:pos="440"/>
              <w:tab w:val="right" w:leader="dot" w:pos="9339"/>
            </w:tabs>
            <w:rPr>
              <w:ins w:id="49"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50"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environment / programming language/Implementation</w:t>
            </w:r>
            <w:r>
              <w:rPr>
                <w:noProof/>
                <w:webHidden/>
              </w:rPr>
              <w:tab/>
            </w:r>
            <w:r>
              <w:rPr>
                <w:noProof/>
                <w:webHidden/>
              </w:rPr>
              <w:fldChar w:fldCharType="begin"/>
            </w:r>
            <w:r>
              <w:rPr>
                <w:noProof/>
                <w:webHidden/>
              </w:rPr>
              <w:instrText xml:space="preserve"> PAGEREF _Toc455404840 \h </w:instrText>
            </w:r>
            <w:r>
              <w:rPr>
                <w:noProof/>
                <w:webHidden/>
              </w:rPr>
            </w:r>
          </w:ins>
          <w:r>
            <w:rPr>
              <w:noProof/>
              <w:webHidden/>
            </w:rPr>
            <w:fldChar w:fldCharType="separate"/>
          </w:r>
          <w:ins w:id="51" w:author="Meir Kalter" w:date="2016-07-04T13:50:00Z">
            <w:r>
              <w:rPr>
                <w:noProof/>
                <w:webHidden/>
              </w:rPr>
              <w:t>12</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52" w:author="Meir Kalter" w:date="2016-07-04T13:50:00Z"/>
              <w:rFonts w:eastAsiaTheme="minorEastAsia" w:cstheme="minorBidi"/>
              <w:b w:val="0"/>
              <w:bCs w:val="0"/>
              <w:noProof/>
              <w:color w:val="auto"/>
              <w:sz w:val="22"/>
              <w:szCs w:val="22"/>
              <w:bdr w:val="none" w:sz="0" w:space="0" w:color="auto"/>
              <w:lang w:eastAsia="en-US" w:bidi="he-IL"/>
            </w:rPr>
          </w:pPr>
          <w:ins w:id="53"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"_Toc455404841"</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5.1</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Implementations</w:t>
            </w:r>
            <w:r>
              <w:rPr>
                <w:noProof/>
                <w:webHidden/>
              </w:rPr>
              <w:tab/>
            </w:r>
            <w:r>
              <w:rPr>
                <w:noProof/>
                <w:webHidden/>
              </w:rPr>
              <w:fldChar w:fldCharType="begin"/>
            </w:r>
            <w:r>
              <w:rPr>
                <w:noProof/>
                <w:webHidden/>
              </w:rPr>
              <w:instrText xml:space="preserve"> PAGEREF _Toc455404841 \h </w:instrText>
            </w:r>
            <w:r>
              <w:rPr>
                <w:noProof/>
                <w:webHidden/>
              </w:rPr>
            </w:r>
          </w:ins>
          <w:r>
            <w:rPr>
              <w:noProof/>
              <w:webHidden/>
            </w:rPr>
            <w:fldChar w:fldCharType="separate"/>
          </w:r>
          <w:ins w:id="54" w:author="Meir Kalter" w:date="2016-07-04T13:50:00Z">
            <w:r>
              <w:rPr>
                <w:noProof/>
                <w:webHidden/>
              </w:rPr>
              <w:t>12</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55" w:author="Meir Kalter" w:date="2016-07-04T13:50:00Z"/>
              <w:rFonts w:eastAsiaTheme="minorEastAsia" w:cstheme="minorBidi"/>
              <w:noProof/>
              <w:color w:val="auto"/>
              <w:sz w:val="22"/>
              <w:szCs w:val="22"/>
              <w:bdr w:val="none" w:sz="0" w:space="0" w:color="auto"/>
              <w:lang w:eastAsia="en-US" w:bidi="he-IL"/>
            </w:rPr>
          </w:pPr>
          <w:ins w:id="56"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5.1.1</w:t>
            </w:r>
            <w:r>
              <w:rPr>
                <w:rFonts w:eastAsiaTheme="minorEastAsia" w:cstheme="minorBidi"/>
                <w:noProof/>
                <w:color w:val="auto"/>
                <w:sz w:val="22"/>
                <w:szCs w:val="22"/>
                <w:bdr w:val="none" w:sz="0" w:space="0" w:color="auto"/>
                <w:lang w:eastAsia="en-US" w:bidi="he-IL"/>
              </w:rPr>
              <w:tab/>
            </w:r>
            <w:r w:rsidRPr="00CA036E">
              <w:rPr>
                <w:rStyle w:val="Hyperlink"/>
                <w:noProof/>
              </w:rPr>
              <w:t>Seven</w:t>
            </w:r>
            <w:r w:rsidRPr="00CA036E">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_Toc455404842 \h </w:instrText>
            </w:r>
            <w:r>
              <w:rPr>
                <w:noProof/>
                <w:webHidden/>
              </w:rPr>
            </w:r>
          </w:ins>
          <w:r>
            <w:rPr>
              <w:noProof/>
              <w:webHidden/>
            </w:rPr>
            <w:fldChar w:fldCharType="separate"/>
          </w:r>
          <w:ins w:id="57" w:author="Meir Kalter" w:date="2016-07-04T13:50:00Z">
            <w:r>
              <w:rPr>
                <w:noProof/>
                <w:webHidden/>
              </w:rPr>
              <w:t>12</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58" w:author="Meir Kalter" w:date="2016-07-04T13:50:00Z"/>
              <w:rFonts w:eastAsiaTheme="minorEastAsia" w:cstheme="minorBidi"/>
              <w:noProof/>
              <w:color w:val="auto"/>
              <w:sz w:val="22"/>
              <w:szCs w:val="22"/>
              <w:bdr w:val="none" w:sz="0" w:space="0" w:color="auto"/>
              <w:lang w:eastAsia="en-US" w:bidi="he-IL"/>
            </w:rPr>
          </w:pPr>
          <w:ins w:id="59"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"_Toc455404843"</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5.1.2</w:t>
            </w:r>
            <w:r>
              <w:rPr>
                <w:rFonts w:eastAsiaTheme="minorEastAsia" w:cstheme="minorBidi"/>
                <w:noProof/>
                <w:color w:val="auto"/>
                <w:sz w:val="22"/>
                <w:szCs w:val="22"/>
                <w:bdr w:val="none" w:sz="0" w:space="0" w:color="auto"/>
                <w:lang w:eastAsia="en-US" w:bidi="he-IL"/>
              </w:rPr>
              <w:tab/>
            </w:r>
            <w:r w:rsidRPr="00CA036E">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_Toc455404843 \h </w:instrText>
            </w:r>
            <w:r>
              <w:rPr>
                <w:noProof/>
                <w:webHidden/>
              </w:rPr>
            </w:r>
          </w:ins>
          <w:r>
            <w:rPr>
              <w:noProof/>
              <w:webHidden/>
            </w:rPr>
            <w:fldChar w:fldCharType="separate"/>
          </w:r>
          <w:ins w:id="60" w:author="Meir Kalter" w:date="2016-07-04T13:50:00Z">
            <w:r>
              <w:rPr>
                <w:noProof/>
                <w:webHidden/>
              </w:rPr>
              <w:t>13</w:t>
            </w:r>
            <w:r>
              <w:rPr>
                <w:noProof/>
                <w:webHidden/>
              </w:rPr>
              <w:fldChar w:fldCharType="end"/>
            </w:r>
            <w:r w:rsidRPr="00CA036E">
              <w:rPr>
                <w:rStyle w:val="Hyperlink"/>
                <w:noProof/>
              </w:rPr>
              <w:fldChar w:fldCharType="end"/>
            </w:r>
          </w:ins>
        </w:p>
        <w:p w:rsidR="00FB1943" w:rsidRDefault="00FB1943">
          <w:pPr>
            <w:pStyle w:val="TOC3"/>
            <w:tabs>
              <w:tab w:val="left" w:pos="880"/>
              <w:tab w:val="right" w:leader="dot" w:pos="9339"/>
            </w:tabs>
            <w:rPr>
              <w:ins w:id="61" w:author="Meir Kalter" w:date="2016-07-04T13:50:00Z"/>
              <w:rFonts w:eastAsiaTheme="minorEastAsia" w:cstheme="minorBidi"/>
              <w:noProof/>
              <w:color w:val="auto"/>
              <w:sz w:val="22"/>
              <w:szCs w:val="22"/>
              <w:bdr w:val="none" w:sz="0" w:space="0" w:color="auto"/>
              <w:lang w:eastAsia="en-US" w:bidi="he-IL"/>
            </w:rPr>
          </w:pPr>
          <w:ins w:id="62"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"_Toc455404844"</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5.1.3</w:t>
            </w:r>
            <w:r>
              <w:rPr>
                <w:rFonts w:eastAsiaTheme="minorEastAsia" w:cstheme="minorBidi"/>
                <w:noProof/>
                <w:color w:val="auto"/>
                <w:sz w:val="22"/>
                <w:szCs w:val="22"/>
                <w:bdr w:val="none" w:sz="0" w:space="0" w:color="auto"/>
                <w:lang w:eastAsia="en-US" w:bidi="he-IL"/>
              </w:rPr>
              <w:tab/>
            </w:r>
            <w:r w:rsidRPr="00CA036E">
              <w:rPr>
                <w:rStyle w:val="Hyperlink"/>
                <w:rFonts w:eastAsia="Arial Unicode MS"/>
                <w:noProof/>
              </w:rPr>
              <w:t>Implementation of one instruction – we show here the instruction CALL</w:t>
            </w:r>
            <w:r>
              <w:rPr>
                <w:noProof/>
                <w:webHidden/>
              </w:rPr>
              <w:tab/>
            </w:r>
            <w:r>
              <w:rPr>
                <w:noProof/>
                <w:webHidden/>
              </w:rPr>
              <w:fldChar w:fldCharType="begin"/>
            </w:r>
            <w:r>
              <w:rPr>
                <w:noProof/>
                <w:webHidden/>
              </w:rPr>
              <w:instrText xml:space="preserve"> PAGEREF _Toc455404844 \h </w:instrText>
            </w:r>
            <w:r>
              <w:rPr>
                <w:noProof/>
                <w:webHidden/>
              </w:rPr>
            </w:r>
          </w:ins>
          <w:r>
            <w:rPr>
              <w:noProof/>
              <w:webHidden/>
            </w:rPr>
            <w:fldChar w:fldCharType="separate"/>
          </w:r>
          <w:ins w:id="63" w:author="Meir Kalter" w:date="2016-07-04T13:50:00Z">
            <w:r>
              <w:rPr>
                <w:noProof/>
                <w:webHidden/>
              </w:rPr>
              <w:t>13</w:t>
            </w:r>
            <w:r>
              <w:rPr>
                <w:noProof/>
                <w:webHidden/>
              </w:rPr>
              <w:fldChar w:fldCharType="end"/>
            </w:r>
            <w:r w:rsidRPr="00CA036E">
              <w:rPr>
                <w:rStyle w:val="Hyperlink"/>
                <w:noProof/>
              </w:rPr>
              <w:fldChar w:fldCharType="end"/>
            </w:r>
          </w:ins>
        </w:p>
        <w:p w:rsidR="00FB1943" w:rsidRDefault="00FB1943">
          <w:pPr>
            <w:pStyle w:val="TOC1"/>
            <w:tabs>
              <w:tab w:val="left" w:pos="440"/>
              <w:tab w:val="right" w:leader="dot" w:pos="9339"/>
            </w:tabs>
            <w:rPr>
              <w:ins w:id="64"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65"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"_Toc455404845"</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6</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Config files</w:t>
            </w:r>
            <w:r>
              <w:rPr>
                <w:noProof/>
                <w:webHidden/>
              </w:rPr>
              <w:tab/>
            </w:r>
            <w:r>
              <w:rPr>
                <w:noProof/>
                <w:webHidden/>
              </w:rPr>
              <w:fldChar w:fldCharType="begin"/>
            </w:r>
            <w:r>
              <w:rPr>
                <w:noProof/>
                <w:webHidden/>
              </w:rPr>
              <w:instrText xml:space="preserve"> PAGEREF _Toc455404845 \h </w:instrText>
            </w:r>
            <w:r>
              <w:rPr>
                <w:noProof/>
                <w:webHidden/>
              </w:rPr>
            </w:r>
          </w:ins>
          <w:r>
            <w:rPr>
              <w:noProof/>
              <w:webHidden/>
            </w:rPr>
            <w:fldChar w:fldCharType="separate"/>
          </w:r>
          <w:ins w:id="66" w:author="Meir Kalter" w:date="2016-07-04T13:50:00Z">
            <w:r>
              <w:rPr>
                <w:noProof/>
                <w:webHidden/>
              </w:rPr>
              <w:t>15</w:t>
            </w:r>
            <w:r>
              <w:rPr>
                <w:noProof/>
                <w:webHidden/>
              </w:rPr>
              <w:fldChar w:fldCharType="end"/>
            </w:r>
            <w:r w:rsidRPr="00CA036E">
              <w:rPr>
                <w:rStyle w:val="Hyperlink"/>
                <w:noProof/>
              </w:rPr>
              <w:fldChar w:fldCharType="end"/>
            </w:r>
          </w:ins>
        </w:p>
        <w:p w:rsidR="00FB1943" w:rsidRDefault="00FB1943">
          <w:pPr>
            <w:pStyle w:val="TOC1"/>
            <w:tabs>
              <w:tab w:val="left" w:pos="440"/>
              <w:tab w:val="right" w:leader="dot" w:pos="9339"/>
            </w:tabs>
            <w:rPr>
              <w:ins w:id="67"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68"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7</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Assemble working</w:t>
            </w:r>
            <w:r>
              <w:rPr>
                <w:noProof/>
                <w:webHidden/>
              </w:rPr>
              <w:tab/>
            </w:r>
            <w:r>
              <w:rPr>
                <w:noProof/>
                <w:webHidden/>
              </w:rPr>
              <w:fldChar w:fldCharType="begin"/>
            </w:r>
            <w:r>
              <w:rPr>
                <w:noProof/>
                <w:webHidden/>
              </w:rPr>
              <w:instrText xml:space="preserve"> PAGEREF _Toc455404846 \h </w:instrText>
            </w:r>
            <w:r>
              <w:rPr>
                <w:noProof/>
                <w:webHidden/>
              </w:rPr>
            </w:r>
          </w:ins>
          <w:r>
            <w:rPr>
              <w:noProof/>
              <w:webHidden/>
            </w:rPr>
            <w:fldChar w:fldCharType="separate"/>
          </w:r>
          <w:ins w:id="69" w:author="Meir Kalter" w:date="2016-07-04T13:50:00Z">
            <w:r>
              <w:rPr>
                <w:noProof/>
                <w:webHidden/>
              </w:rPr>
              <w:t>16</w:t>
            </w:r>
            <w:r>
              <w:rPr>
                <w:noProof/>
                <w:webHidden/>
              </w:rPr>
              <w:fldChar w:fldCharType="end"/>
            </w:r>
            <w:r w:rsidRPr="00CA036E">
              <w:rPr>
                <w:rStyle w:val="Hyperlink"/>
                <w:noProof/>
              </w:rPr>
              <w:fldChar w:fldCharType="end"/>
            </w:r>
          </w:ins>
        </w:p>
        <w:p w:rsidR="00FB1943" w:rsidRDefault="00FB1943">
          <w:pPr>
            <w:pStyle w:val="TOC1"/>
            <w:tabs>
              <w:tab w:val="left" w:pos="440"/>
              <w:tab w:val="right" w:leader="dot" w:pos="9339"/>
            </w:tabs>
            <w:rPr>
              <w:ins w:id="70"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71"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8</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Known Limitations-improvements</w:t>
            </w:r>
            <w:r>
              <w:rPr>
                <w:noProof/>
                <w:webHidden/>
              </w:rPr>
              <w:tab/>
            </w:r>
            <w:r>
              <w:rPr>
                <w:noProof/>
                <w:webHidden/>
              </w:rPr>
              <w:fldChar w:fldCharType="begin"/>
            </w:r>
            <w:r>
              <w:rPr>
                <w:noProof/>
                <w:webHidden/>
              </w:rPr>
              <w:instrText xml:space="preserve"> PAGEREF _Toc455404847 \h </w:instrText>
            </w:r>
            <w:r>
              <w:rPr>
                <w:noProof/>
                <w:webHidden/>
              </w:rPr>
            </w:r>
          </w:ins>
          <w:r>
            <w:rPr>
              <w:noProof/>
              <w:webHidden/>
            </w:rPr>
            <w:fldChar w:fldCharType="separate"/>
          </w:r>
          <w:ins w:id="72" w:author="Meir Kalter" w:date="2016-07-04T13:50:00Z">
            <w:r>
              <w:rPr>
                <w:noProof/>
                <w:webHidden/>
              </w:rPr>
              <w:t>18</w:t>
            </w:r>
            <w:r>
              <w:rPr>
                <w:noProof/>
                <w:webHidden/>
              </w:rPr>
              <w:fldChar w:fldCharType="end"/>
            </w:r>
            <w:r w:rsidRPr="00CA036E">
              <w:rPr>
                <w:rStyle w:val="Hyperlink"/>
                <w:noProof/>
              </w:rPr>
              <w:fldChar w:fldCharType="end"/>
            </w:r>
          </w:ins>
        </w:p>
        <w:p w:rsidR="00FB1943" w:rsidRDefault="00FB1943">
          <w:pPr>
            <w:pStyle w:val="TOC2"/>
            <w:tabs>
              <w:tab w:val="right" w:leader="dot" w:pos="9339"/>
            </w:tabs>
            <w:rPr>
              <w:ins w:id="73" w:author="Meir Kalter" w:date="2016-07-04T13:50:00Z"/>
              <w:rFonts w:eastAsiaTheme="minorEastAsia" w:cstheme="minorBidi"/>
              <w:b w:val="0"/>
              <w:bCs w:val="0"/>
              <w:noProof/>
              <w:color w:val="auto"/>
              <w:sz w:val="22"/>
              <w:szCs w:val="22"/>
              <w:bdr w:val="none" w:sz="0" w:space="0" w:color="auto"/>
              <w:lang w:eastAsia="en-US" w:bidi="he-IL"/>
            </w:rPr>
          </w:pPr>
          <w:ins w:id="74"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"_Toc455404848"</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Cambria" w:eastAsia="Cambria" w:hAnsi="Cambria" w:cs="Cambria"/>
                <w:noProof/>
              </w:rPr>
              <w:t>The following list contains the known limitation of the current version of the simulator.</w:t>
            </w:r>
            <w:r>
              <w:rPr>
                <w:noProof/>
                <w:webHidden/>
              </w:rPr>
              <w:tab/>
            </w:r>
            <w:r>
              <w:rPr>
                <w:noProof/>
                <w:webHidden/>
              </w:rPr>
              <w:fldChar w:fldCharType="begin"/>
            </w:r>
            <w:r>
              <w:rPr>
                <w:noProof/>
                <w:webHidden/>
              </w:rPr>
              <w:instrText xml:space="preserve"> PAGEREF _Toc455404848 \h </w:instrText>
            </w:r>
            <w:r>
              <w:rPr>
                <w:noProof/>
                <w:webHidden/>
              </w:rPr>
            </w:r>
          </w:ins>
          <w:r>
            <w:rPr>
              <w:noProof/>
              <w:webHidden/>
            </w:rPr>
            <w:fldChar w:fldCharType="separate"/>
          </w:r>
          <w:ins w:id="75" w:author="Meir Kalter" w:date="2016-07-04T13:50:00Z">
            <w:r>
              <w:rPr>
                <w:noProof/>
                <w:webHidden/>
              </w:rPr>
              <w:t>18</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76" w:author="Meir Kalter" w:date="2016-07-04T13:50:00Z"/>
              <w:rFonts w:eastAsiaTheme="minorEastAsia" w:cstheme="minorBidi"/>
              <w:b w:val="0"/>
              <w:bCs w:val="0"/>
              <w:noProof/>
              <w:color w:val="auto"/>
              <w:sz w:val="22"/>
              <w:szCs w:val="22"/>
              <w:bdr w:val="none" w:sz="0" w:space="0" w:color="auto"/>
              <w:lang w:eastAsia="en-US" w:bidi="he-IL"/>
            </w:rPr>
          </w:pPr>
          <w:ins w:id="77"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"_Toc455404849"</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Cambria" w:eastAsia="Cambria" w:hAnsi="Cambria" w:cs="Cambria"/>
                <w:noProof/>
              </w:rPr>
              <w:t>Error handling of asm file</w:t>
            </w:r>
            <w:r>
              <w:rPr>
                <w:noProof/>
                <w:webHidden/>
              </w:rPr>
              <w:tab/>
            </w:r>
            <w:r>
              <w:rPr>
                <w:noProof/>
                <w:webHidden/>
              </w:rPr>
              <w:fldChar w:fldCharType="begin"/>
            </w:r>
            <w:r>
              <w:rPr>
                <w:noProof/>
                <w:webHidden/>
              </w:rPr>
              <w:instrText xml:space="preserve"> PAGEREF _Toc455404849 \h </w:instrText>
            </w:r>
            <w:r>
              <w:rPr>
                <w:noProof/>
                <w:webHidden/>
              </w:rPr>
            </w:r>
          </w:ins>
          <w:r>
            <w:rPr>
              <w:noProof/>
              <w:webHidden/>
            </w:rPr>
            <w:fldChar w:fldCharType="separate"/>
          </w:r>
          <w:ins w:id="78" w:author="Meir Kalter" w:date="2016-07-04T13:50:00Z">
            <w:r>
              <w:rPr>
                <w:noProof/>
                <w:webHidden/>
              </w:rPr>
              <w:t>18</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79" w:author="Meir Kalter" w:date="2016-07-04T13:50:00Z"/>
              <w:rFonts w:eastAsiaTheme="minorEastAsia" w:cstheme="minorBidi"/>
              <w:b w:val="0"/>
              <w:bCs w:val="0"/>
              <w:noProof/>
              <w:color w:val="auto"/>
              <w:sz w:val="22"/>
              <w:szCs w:val="22"/>
              <w:bdr w:val="none" w:sz="0" w:space="0" w:color="auto"/>
              <w:lang w:eastAsia="en-US" w:bidi="he-IL"/>
            </w:rPr>
          </w:pPr>
          <w:ins w:id="80"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"_Toc455404850"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Cambria" w:eastAsia="Cambria" w:hAnsi="Cambria" w:cs="Cambria"/>
                <w:noProof/>
              </w:rPr>
              <w:t>Seven digit update</w:t>
            </w:r>
            <w:r>
              <w:rPr>
                <w:noProof/>
                <w:webHidden/>
              </w:rPr>
              <w:tab/>
            </w:r>
            <w:r>
              <w:rPr>
                <w:noProof/>
                <w:webHidden/>
              </w:rPr>
              <w:fldChar w:fldCharType="begin"/>
            </w:r>
            <w:r>
              <w:rPr>
                <w:noProof/>
                <w:webHidden/>
              </w:rPr>
              <w:instrText xml:space="preserve"> PAGEREF _Toc455404850 \h </w:instrText>
            </w:r>
            <w:r>
              <w:rPr>
                <w:noProof/>
                <w:webHidden/>
              </w:rPr>
            </w:r>
          </w:ins>
          <w:r>
            <w:rPr>
              <w:noProof/>
              <w:webHidden/>
            </w:rPr>
            <w:fldChar w:fldCharType="separate"/>
          </w:r>
          <w:ins w:id="81" w:author="Meir Kalter" w:date="2016-07-04T13:50:00Z">
            <w:r>
              <w:rPr>
                <w:noProof/>
                <w:webHidden/>
              </w:rPr>
              <w:t>18</w:t>
            </w:r>
            <w:r>
              <w:rPr>
                <w:noProof/>
                <w:webHidden/>
              </w:rPr>
              <w:fldChar w:fldCharType="end"/>
            </w:r>
            <w:r w:rsidRPr="00CA036E">
              <w:rPr>
                <w:rStyle w:val="Hyperlink"/>
                <w:noProof/>
              </w:rPr>
              <w:fldChar w:fldCharType="end"/>
            </w:r>
          </w:ins>
        </w:p>
        <w:p w:rsidR="00FB1943" w:rsidRDefault="00FB1943">
          <w:pPr>
            <w:pStyle w:val="TOC1"/>
            <w:tabs>
              <w:tab w:val="left" w:pos="440"/>
              <w:tab w:val="right" w:leader="dot" w:pos="9339"/>
            </w:tabs>
            <w:rPr>
              <w:ins w:id="82"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83"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"_Toc455404851"</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9</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Manual</w:t>
            </w:r>
            <w:r>
              <w:rPr>
                <w:noProof/>
                <w:webHidden/>
              </w:rPr>
              <w:tab/>
            </w:r>
            <w:r>
              <w:rPr>
                <w:noProof/>
                <w:webHidden/>
              </w:rPr>
              <w:fldChar w:fldCharType="begin"/>
            </w:r>
            <w:r>
              <w:rPr>
                <w:noProof/>
                <w:webHidden/>
              </w:rPr>
              <w:instrText xml:space="preserve"> PAGEREF _Toc455404851 \h </w:instrText>
            </w:r>
            <w:r>
              <w:rPr>
                <w:noProof/>
                <w:webHidden/>
              </w:rPr>
            </w:r>
          </w:ins>
          <w:r>
            <w:rPr>
              <w:noProof/>
              <w:webHidden/>
            </w:rPr>
            <w:fldChar w:fldCharType="separate"/>
          </w:r>
          <w:ins w:id="84" w:author="Meir Kalter" w:date="2016-07-04T13:50:00Z">
            <w:r>
              <w:rPr>
                <w:noProof/>
                <w:webHidden/>
              </w:rPr>
              <w:t>19</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85" w:author="Meir Kalter" w:date="2016-07-04T13:50:00Z"/>
              <w:rFonts w:eastAsiaTheme="minorEastAsia" w:cstheme="minorBidi"/>
              <w:b w:val="0"/>
              <w:bCs w:val="0"/>
              <w:noProof/>
              <w:color w:val="auto"/>
              <w:sz w:val="22"/>
              <w:szCs w:val="22"/>
              <w:bdr w:val="none" w:sz="0" w:space="0" w:color="auto"/>
              <w:lang w:eastAsia="en-US" w:bidi="he-IL"/>
            </w:rPr>
          </w:pPr>
          <w:ins w:id="86"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"_Toc455404852"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9.1</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Execution of Gui</w:t>
            </w:r>
            <w:r>
              <w:rPr>
                <w:noProof/>
                <w:webHidden/>
              </w:rPr>
              <w:tab/>
            </w:r>
            <w:r>
              <w:rPr>
                <w:noProof/>
                <w:webHidden/>
              </w:rPr>
              <w:fldChar w:fldCharType="begin"/>
            </w:r>
            <w:r>
              <w:rPr>
                <w:noProof/>
                <w:webHidden/>
              </w:rPr>
              <w:instrText xml:space="preserve"> PAGEREF _Toc455404852 \h </w:instrText>
            </w:r>
            <w:r>
              <w:rPr>
                <w:noProof/>
                <w:webHidden/>
              </w:rPr>
            </w:r>
          </w:ins>
          <w:r>
            <w:rPr>
              <w:noProof/>
              <w:webHidden/>
            </w:rPr>
            <w:fldChar w:fldCharType="separate"/>
          </w:r>
          <w:ins w:id="87" w:author="Meir Kalter" w:date="2016-07-04T13:50:00Z">
            <w:r>
              <w:rPr>
                <w:noProof/>
                <w:webHidden/>
              </w:rPr>
              <w:t>19</w:t>
            </w:r>
            <w:r>
              <w:rPr>
                <w:noProof/>
                <w:webHidden/>
              </w:rPr>
              <w:fldChar w:fldCharType="end"/>
            </w:r>
            <w:r w:rsidRPr="00CA036E">
              <w:rPr>
                <w:rStyle w:val="Hyperlink"/>
                <w:noProof/>
              </w:rPr>
              <w:fldChar w:fldCharType="end"/>
            </w:r>
          </w:ins>
        </w:p>
        <w:p w:rsidR="00FB1943" w:rsidRDefault="00FB1943">
          <w:pPr>
            <w:pStyle w:val="TOC3"/>
            <w:tabs>
              <w:tab w:val="left" w:pos="660"/>
              <w:tab w:val="right" w:leader="dot" w:pos="9339"/>
            </w:tabs>
            <w:rPr>
              <w:ins w:id="88" w:author="Meir Kalter" w:date="2016-07-04T13:50:00Z"/>
              <w:rFonts w:eastAsiaTheme="minorEastAsia" w:cstheme="minorBidi"/>
              <w:noProof/>
              <w:color w:val="auto"/>
              <w:sz w:val="22"/>
              <w:szCs w:val="22"/>
              <w:bdr w:val="none" w:sz="0" w:space="0" w:color="auto"/>
              <w:lang w:eastAsia="en-US" w:bidi="he-IL"/>
            </w:rPr>
          </w:pPr>
          <w:ins w:id="89" w:author="Meir Kalter" w:date="2016-07-04T13:50:00Z">
            <w:r w:rsidRPr="00CA036E">
              <w:rPr>
                <w:rStyle w:val="Hyperlink"/>
                <w:noProof/>
              </w:rPr>
              <w:lastRenderedPageBreak/>
              <w:fldChar w:fldCharType="begin"/>
            </w:r>
            <w:r w:rsidRPr="00CA036E">
              <w:rPr>
                <w:rStyle w:val="Hyperlink"/>
                <w:noProof/>
              </w:rPr>
              <w:instrText xml:space="preserve"> </w:instrText>
            </w:r>
            <w:r>
              <w:rPr>
                <w:noProof/>
              </w:rPr>
              <w:instrText>HYPERLINK \l "_Toc455404853"</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CA036E">
              <w:rPr>
                <w:rStyle w:val="Hyperlink"/>
                <w:noProof/>
              </w:rPr>
              <w:t>Windows</w:t>
            </w:r>
            <w:r>
              <w:rPr>
                <w:noProof/>
                <w:webHidden/>
              </w:rPr>
              <w:tab/>
            </w:r>
            <w:r>
              <w:rPr>
                <w:noProof/>
                <w:webHidden/>
              </w:rPr>
              <w:fldChar w:fldCharType="begin"/>
            </w:r>
            <w:r>
              <w:rPr>
                <w:noProof/>
                <w:webHidden/>
              </w:rPr>
              <w:instrText xml:space="preserve"> PAGEREF _Toc455404853 \h </w:instrText>
            </w:r>
            <w:r>
              <w:rPr>
                <w:noProof/>
                <w:webHidden/>
              </w:rPr>
            </w:r>
          </w:ins>
          <w:r>
            <w:rPr>
              <w:noProof/>
              <w:webHidden/>
            </w:rPr>
            <w:fldChar w:fldCharType="separate"/>
          </w:r>
          <w:ins w:id="90" w:author="Meir Kalter" w:date="2016-07-04T13:50:00Z">
            <w:r>
              <w:rPr>
                <w:noProof/>
                <w:webHidden/>
              </w:rPr>
              <w:t>19</w:t>
            </w:r>
            <w:r>
              <w:rPr>
                <w:noProof/>
                <w:webHidden/>
              </w:rPr>
              <w:fldChar w:fldCharType="end"/>
            </w:r>
            <w:r w:rsidRPr="00CA036E">
              <w:rPr>
                <w:rStyle w:val="Hyperlink"/>
                <w:noProof/>
              </w:rPr>
              <w:fldChar w:fldCharType="end"/>
            </w:r>
          </w:ins>
        </w:p>
        <w:p w:rsidR="00FB1943" w:rsidRDefault="00FB1943">
          <w:pPr>
            <w:pStyle w:val="TOC3"/>
            <w:tabs>
              <w:tab w:val="left" w:pos="660"/>
              <w:tab w:val="right" w:leader="dot" w:pos="9339"/>
            </w:tabs>
            <w:rPr>
              <w:ins w:id="91" w:author="Meir Kalter" w:date="2016-07-04T13:50:00Z"/>
              <w:rFonts w:eastAsiaTheme="minorEastAsia" w:cstheme="minorBidi"/>
              <w:noProof/>
              <w:color w:val="auto"/>
              <w:sz w:val="22"/>
              <w:szCs w:val="22"/>
              <w:bdr w:val="none" w:sz="0" w:space="0" w:color="auto"/>
              <w:lang w:eastAsia="en-US" w:bidi="he-IL"/>
            </w:rPr>
          </w:pPr>
          <w:ins w:id="92"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"_Toc455404854"</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CA036E">
              <w:rPr>
                <w:rStyle w:val="Hyperlink"/>
                <w:noProof/>
              </w:rPr>
              <w:t>Linux</w:t>
            </w:r>
            <w:r>
              <w:rPr>
                <w:noProof/>
                <w:webHidden/>
              </w:rPr>
              <w:tab/>
            </w:r>
            <w:r>
              <w:rPr>
                <w:noProof/>
                <w:webHidden/>
              </w:rPr>
              <w:fldChar w:fldCharType="begin"/>
            </w:r>
            <w:r>
              <w:rPr>
                <w:noProof/>
                <w:webHidden/>
              </w:rPr>
              <w:instrText xml:space="preserve"> PAGEREF _Toc455404854 \h </w:instrText>
            </w:r>
            <w:r>
              <w:rPr>
                <w:noProof/>
                <w:webHidden/>
              </w:rPr>
            </w:r>
          </w:ins>
          <w:r>
            <w:rPr>
              <w:noProof/>
              <w:webHidden/>
            </w:rPr>
            <w:fldChar w:fldCharType="separate"/>
          </w:r>
          <w:ins w:id="93" w:author="Meir Kalter" w:date="2016-07-04T13:50:00Z">
            <w:r>
              <w:rPr>
                <w:noProof/>
                <w:webHidden/>
              </w:rPr>
              <w:t>19</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94" w:author="Meir Kalter" w:date="2016-07-04T13:50:00Z"/>
              <w:rFonts w:eastAsiaTheme="minorEastAsia" w:cstheme="minorBidi"/>
              <w:b w:val="0"/>
              <w:bCs w:val="0"/>
              <w:noProof/>
              <w:color w:val="auto"/>
              <w:sz w:val="22"/>
              <w:szCs w:val="22"/>
              <w:bdr w:val="none" w:sz="0" w:space="0" w:color="auto"/>
              <w:lang w:eastAsia="en-US" w:bidi="he-IL"/>
            </w:rPr>
          </w:pPr>
          <w:ins w:id="95"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"_Toc455404856"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9.2</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Execution of assembler</w:t>
            </w:r>
            <w:r>
              <w:rPr>
                <w:noProof/>
                <w:webHidden/>
              </w:rPr>
              <w:tab/>
            </w:r>
            <w:r>
              <w:rPr>
                <w:noProof/>
                <w:webHidden/>
              </w:rPr>
              <w:fldChar w:fldCharType="begin"/>
            </w:r>
            <w:r>
              <w:rPr>
                <w:noProof/>
                <w:webHidden/>
              </w:rPr>
              <w:instrText xml:space="preserve"> PAGEREF _Toc455404856 \h </w:instrText>
            </w:r>
            <w:r>
              <w:rPr>
                <w:noProof/>
                <w:webHidden/>
              </w:rPr>
            </w:r>
          </w:ins>
          <w:r>
            <w:rPr>
              <w:noProof/>
              <w:webHidden/>
            </w:rPr>
            <w:fldChar w:fldCharType="separate"/>
          </w:r>
          <w:ins w:id="96" w:author="Meir Kalter" w:date="2016-07-04T13:50:00Z">
            <w:r>
              <w:rPr>
                <w:noProof/>
                <w:webHidden/>
              </w:rPr>
              <w:t>19</w:t>
            </w:r>
            <w:r>
              <w:rPr>
                <w:noProof/>
                <w:webHidden/>
              </w:rPr>
              <w:fldChar w:fldCharType="end"/>
            </w:r>
            <w:r w:rsidRPr="00CA036E">
              <w:rPr>
                <w:rStyle w:val="Hyperlink"/>
                <w:noProof/>
              </w:rPr>
              <w:fldChar w:fldCharType="end"/>
            </w:r>
          </w:ins>
        </w:p>
        <w:p w:rsidR="00FB1943" w:rsidRDefault="00FB1943">
          <w:pPr>
            <w:pStyle w:val="TOC3"/>
            <w:tabs>
              <w:tab w:val="left" w:pos="660"/>
              <w:tab w:val="right" w:leader="dot" w:pos="9339"/>
            </w:tabs>
            <w:rPr>
              <w:ins w:id="97" w:author="Meir Kalter" w:date="2016-07-04T13:50:00Z"/>
              <w:rFonts w:eastAsiaTheme="minorEastAsia" w:cstheme="minorBidi"/>
              <w:noProof/>
              <w:color w:val="auto"/>
              <w:sz w:val="22"/>
              <w:szCs w:val="22"/>
              <w:bdr w:val="none" w:sz="0" w:space="0" w:color="auto"/>
              <w:lang w:eastAsia="en-US" w:bidi="he-IL"/>
            </w:rPr>
          </w:pPr>
          <w:ins w:id="98"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"_Toc455404857"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CA036E">
              <w:rPr>
                <w:rStyle w:val="Hyperlink"/>
                <w:noProof/>
              </w:rPr>
              <w:t>Windows</w:t>
            </w:r>
            <w:r>
              <w:rPr>
                <w:noProof/>
                <w:webHidden/>
              </w:rPr>
              <w:tab/>
            </w:r>
            <w:r>
              <w:rPr>
                <w:noProof/>
                <w:webHidden/>
              </w:rPr>
              <w:fldChar w:fldCharType="begin"/>
            </w:r>
            <w:r>
              <w:rPr>
                <w:noProof/>
                <w:webHidden/>
              </w:rPr>
              <w:instrText xml:space="preserve"> PAGEREF _Toc455404857 \h </w:instrText>
            </w:r>
            <w:r>
              <w:rPr>
                <w:noProof/>
                <w:webHidden/>
              </w:rPr>
            </w:r>
          </w:ins>
          <w:r>
            <w:rPr>
              <w:noProof/>
              <w:webHidden/>
            </w:rPr>
            <w:fldChar w:fldCharType="separate"/>
          </w:r>
          <w:ins w:id="99" w:author="Meir Kalter" w:date="2016-07-04T13:50:00Z">
            <w:r>
              <w:rPr>
                <w:noProof/>
                <w:webHidden/>
              </w:rPr>
              <w:t>19</w:t>
            </w:r>
            <w:r>
              <w:rPr>
                <w:noProof/>
                <w:webHidden/>
              </w:rPr>
              <w:fldChar w:fldCharType="end"/>
            </w:r>
            <w:r w:rsidRPr="00CA036E">
              <w:rPr>
                <w:rStyle w:val="Hyperlink"/>
                <w:noProof/>
              </w:rPr>
              <w:fldChar w:fldCharType="end"/>
            </w:r>
          </w:ins>
        </w:p>
        <w:p w:rsidR="00FB1943" w:rsidRDefault="00FB1943">
          <w:pPr>
            <w:pStyle w:val="TOC3"/>
            <w:tabs>
              <w:tab w:val="left" w:pos="660"/>
              <w:tab w:val="right" w:leader="dot" w:pos="9339"/>
            </w:tabs>
            <w:rPr>
              <w:ins w:id="100" w:author="Meir Kalter" w:date="2016-07-04T13:50:00Z"/>
              <w:rFonts w:eastAsiaTheme="minorEastAsia" w:cstheme="minorBidi"/>
              <w:noProof/>
              <w:color w:val="auto"/>
              <w:sz w:val="22"/>
              <w:szCs w:val="22"/>
              <w:bdr w:val="none" w:sz="0" w:space="0" w:color="auto"/>
              <w:lang w:eastAsia="en-US" w:bidi="he-IL"/>
            </w:rPr>
          </w:pPr>
          <w:ins w:id="101"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"_Toc455404858"</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CA036E">
              <w:rPr>
                <w:rStyle w:val="Hyperlink"/>
                <w:noProof/>
              </w:rPr>
              <w:t>Linux</w:t>
            </w:r>
            <w:r>
              <w:rPr>
                <w:noProof/>
                <w:webHidden/>
              </w:rPr>
              <w:tab/>
            </w:r>
            <w:r>
              <w:rPr>
                <w:noProof/>
                <w:webHidden/>
              </w:rPr>
              <w:fldChar w:fldCharType="begin"/>
            </w:r>
            <w:r>
              <w:rPr>
                <w:noProof/>
                <w:webHidden/>
              </w:rPr>
              <w:instrText xml:space="preserve"> PAGEREF _Toc455404858 \h </w:instrText>
            </w:r>
            <w:r>
              <w:rPr>
                <w:noProof/>
                <w:webHidden/>
              </w:rPr>
            </w:r>
          </w:ins>
          <w:r>
            <w:rPr>
              <w:noProof/>
              <w:webHidden/>
            </w:rPr>
            <w:fldChar w:fldCharType="separate"/>
          </w:r>
          <w:ins w:id="102" w:author="Meir Kalter" w:date="2016-07-04T13:50:00Z">
            <w:r>
              <w:rPr>
                <w:noProof/>
                <w:webHidden/>
              </w:rPr>
              <w:t>19</w:t>
            </w:r>
            <w:r>
              <w:rPr>
                <w:noProof/>
                <w:webHidden/>
              </w:rPr>
              <w:fldChar w:fldCharType="end"/>
            </w:r>
            <w:r w:rsidRPr="00CA036E">
              <w:rPr>
                <w:rStyle w:val="Hyperlink"/>
                <w:noProof/>
              </w:rPr>
              <w:fldChar w:fldCharType="end"/>
            </w:r>
          </w:ins>
        </w:p>
        <w:p w:rsidR="00FB1943" w:rsidRDefault="00FB1943">
          <w:pPr>
            <w:pStyle w:val="TOC1"/>
            <w:tabs>
              <w:tab w:val="left" w:pos="660"/>
              <w:tab w:val="right" w:leader="dot" w:pos="9339"/>
            </w:tabs>
            <w:rPr>
              <w:ins w:id="103"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104"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"_Toc455404859"</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10</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Gui</w:t>
            </w:r>
            <w:r>
              <w:rPr>
                <w:noProof/>
                <w:webHidden/>
              </w:rPr>
              <w:tab/>
            </w:r>
            <w:r>
              <w:rPr>
                <w:noProof/>
                <w:webHidden/>
              </w:rPr>
              <w:fldChar w:fldCharType="begin"/>
            </w:r>
            <w:r>
              <w:rPr>
                <w:noProof/>
                <w:webHidden/>
              </w:rPr>
              <w:instrText xml:space="preserve"> PAGEREF _Toc455404859 \h </w:instrText>
            </w:r>
            <w:r>
              <w:rPr>
                <w:noProof/>
                <w:webHidden/>
              </w:rPr>
            </w:r>
          </w:ins>
          <w:r>
            <w:rPr>
              <w:noProof/>
              <w:webHidden/>
            </w:rPr>
            <w:fldChar w:fldCharType="separate"/>
          </w:r>
          <w:ins w:id="105" w:author="Meir Kalter" w:date="2016-07-04T13:50:00Z">
            <w:r>
              <w:rPr>
                <w:noProof/>
                <w:webHidden/>
              </w:rPr>
              <w:t>20</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06" w:author="Meir Kalter" w:date="2016-07-04T13:50:00Z"/>
              <w:rFonts w:eastAsiaTheme="minorEastAsia" w:cstheme="minorBidi"/>
              <w:b w:val="0"/>
              <w:bCs w:val="0"/>
              <w:noProof/>
              <w:color w:val="auto"/>
              <w:sz w:val="22"/>
              <w:szCs w:val="22"/>
              <w:bdr w:val="none" w:sz="0" w:space="0" w:color="auto"/>
              <w:lang w:eastAsia="en-US" w:bidi="he-IL"/>
            </w:rPr>
          </w:pPr>
          <w:ins w:id="107"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"_Toc455404860"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10.1</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All parts view</w:t>
            </w:r>
            <w:r>
              <w:rPr>
                <w:noProof/>
                <w:webHidden/>
              </w:rPr>
              <w:tab/>
            </w:r>
            <w:r>
              <w:rPr>
                <w:noProof/>
                <w:webHidden/>
              </w:rPr>
              <w:fldChar w:fldCharType="begin"/>
            </w:r>
            <w:r>
              <w:rPr>
                <w:noProof/>
                <w:webHidden/>
              </w:rPr>
              <w:instrText xml:space="preserve"> PAGEREF _Toc455404860 \h </w:instrText>
            </w:r>
            <w:r>
              <w:rPr>
                <w:noProof/>
                <w:webHidden/>
              </w:rPr>
            </w:r>
          </w:ins>
          <w:r>
            <w:rPr>
              <w:noProof/>
              <w:webHidden/>
            </w:rPr>
            <w:fldChar w:fldCharType="separate"/>
          </w:r>
          <w:ins w:id="108" w:author="Meir Kalter" w:date="2016-07-04T13:50:00Z">
            <w:r>
              <w:rPr>
                <w:noProof/>
                <w:webHidden/>
              </w:rPr>
              <w:t>20</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09" w:author="Meir Kalter" w:date="2016-07-04T13:50:00Z"/>
              <w:rFonts w:eastAsiaTheme="minorEastAsia" w:cstheme="minorBidi"/>
              <w:b w:val="0"/>
              <w:bCs w:val="0"/>
              <w:noProof/>
              <w:color w:val="auto"/>
              <w:sz w:val="22"/>
              <w:szCs w:val="22"/>
              <w:bdr w:val="none" w:sz="0" w:space="0" w:color="auto"/>
              <w:lang w:eastAsia="en-US" w:bidi="he-IL"/>
            </w:rPr>
          </w:pPr>
          <w:ins w:id="110"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"_Toc455404872"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10.2</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cs="Arial Unicode MS"/>
                <w:noProof/>
              </w:rPr>
              <w:t>Editing/saving</w:t>
            </w:r>
            <w:r w:rsidRPr="00CA036E">
              <w:rPr>
                <w:rStyle w:val="Hyperlink"/>
                <w:noProof/>
              </w:rPr>
              <w:t xml:space="preserve"> </w:t>
            </w:r>
            <w:r w:rsidRPr="00CA036E">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_Toc455404872 \h </w:instrText>
            </w:r>
            <w:r>
              <w:rPr>
                <w:noProof/>
                <w:webHidden/>
              </w:rPr>
            </w:r>
          </w:ins>
          <w:r>
            <w:rPr>
              <w:noProof/>
              <w:webHidden/>
            </w:rPr>
            <w:fldChar w:fldCharType="separate"/>
          </w:r>
          <w:ins w:id="111" w:author="Meir Kalter" w:date="2016-07-04T13:50:00Z">
            <w:r>
              <w:rPr>
                <w:noProof/>
                <w:webHidden/>
              </w:rPr>
              <w:t>21</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112" w:author="Meir Kalter" w:date="2016-07-04T13:50:00Z"/>
              <w:rFonts w:eastAsiaTheme="minorEastAsia" w:cstheme="minorBidi"/>
              <w:noProof/>
              <w:color w:val="auto"/>
              <w:sz w:val="22"/>
              <w:szCs w:val="22"/>
              <w:bdr w:val="none" w:sz="0" w:space="0" w:color="auto"/>
              <w:lang w:eastAsia="en-US" w:bidi="he-IL"/>
            </w:rPr>
          </w:pPr>
          <w:ins w:id="113"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"_Toc455404874"</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10.2.1</w:t>
            </w:r>
            <w:r>
              <w:rPr>
                <w:rFonts w:eastAsiaTheme="minorEastAsia" w:cstheme="minorBidi"/>
                <w:noProof/>
                <w:color w:val="auto"/>
                <w:sz w:val="22"/>
                <w:szCs w:val="22"/>
                <w:bdr w:val="none" w:sz="0" w:space="0" w:color="auto"/>
                <w:lang w:eastAsia="en-US" w:bidi="he-IL"/>
              </w:rPr>
              <w:tab/>
            </w:r>
            <w:r w:rsidRPr="00CA036E">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_Toc455404874 \h </w:instrText>
            </w:r>
            <w:r>
              <w:rPr>
                <w:noProof/>
                <w:webHidden/>
              </w:rPr>
            </w:r>
          </w:ins>
          <w:r>
            <w:rPr>
              <w:noProof/>
              <w:webHidden/>
            </w:rPr>
            <w:fldChar w:fldCharType="separate"/>
          </w:r>
          <w:ins w:id="114" w:author="Meir Kalter" w:date="2016-07-04T13:50:00Z">
            <w:r>
              <w:rPr>
                <w:noProof/>
                <w:webHidden/>
              </w:rPr>
              <w:t>21</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115" w:author="Meir Kalter" w:date="2016-07-04T13:50:00Z"/>
              <w:rFonts w:eastAsiaTheme="minorEastAsia" w:cstheme="minorBidi"/>
              <w:noProof/>
              <w:color w:val="auto"/>
              <w:sz w:val="22"/>
              <w:szCs w:val="22"/>
              <w:bdr w:val="none" w:sz="0" w:space="0" w:color="auto"/>
              <w:lang w:eastAsia="en-US" w:bidi="he-IL"/>
            </w:rPr>
          </w:pPr>
          <w:ins w:id="116"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"_Toc455404875"</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10.2.2</w:t>
            </w:r>
            <w:r>
              <w:rPr>
                <w:rFonts w:eastAsiaTheme="minorEastAsia" w:cstheme="minorBidi"/>
                <w:noProof/>
                <w:color w:val="auto"/>
                <w:sz w:val="22"/>
                <w:szCs w:val="22"/>
                <w:bdr w:val="none" w:sz="0" w:space="0" w:color="auto"/>
                <w:lang w:eastAsia="en-US" w:bidi="he-IL"/>
              </w:rPr>
              <w:tab/>
            </w:r>
            <w:r w:rsidRPr="00CA036E">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_Toc455404875 \h </w:instrText>
            </w:r>
            <w:r>
              <w:rPr>
                <w:noProof/>
                <w:webHidden/>
              </w:rPr>
            </w:r>
          </w:ins>
          <w:r>
            <w:rPr>
              <w:noProof/>
              <w:webHidden/>
            </w:rPr>
            <w:fldChar w:fldCharType="separate"/>
          </w:r>
          <w:ins w:id="117" w:author="Meir Kalter" w:date="2016-07-04T13:50:00Z">
            <w:r>
              <w:rPr>
                <w:noProof/>
                <w:webHidden/>
              </w:rPr>
              <w:t>21</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18" w:author="Meir Kalter" w:date="2016-07-04T13:50:00Z"/>
              <w:rFonts w:eastAsiaTheme="minorEastAsia" w:cstheme="minorBidi"/>
              <w:b w:val="0"/>
              <w:bCs w:val="0"/>
              <w:noProof/>
              <w:color w:val="auto"/>
              <w:sz w:val="22"/>
              <w:szCs w:val="22"/>
              <w:bdr w:val="none" w:sz="0" w:space="0" w:color="auto"/>
              <w:lang w:eastAsia="en-US" w:bidi="he-IL"/>
            </w:rPr>
          </w:pPr>
          <w:ins w:id="119"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"_Toc455404876"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10.3</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noProof/>
              </w:rPr>
              <w:t>Memory view</w:t>
            </w:r>
            <w:r>
              <w:rPr>
                <w:noProof/>
                <w:webHidden/>
              </w:rPr>
              <w:tab/>
            </w:r>
            <w:r>
              <w:rPr>
                <w:noProof/>
                <w:webHidden/>
              </w:rPr>
              <w:fldChar w:fldCharType="begin"/>
            </w:r>
            <w:r>
              <w:rPr>
                <w:noProof/>
                <w:webHidden/>
              </w:rPr>
              <w:instrText xml:space="preserve"> PAGEREF _Toc455404876 \h </w:instrText>
            </w:r>
            <w:r>
              <w:rPr>
                <w:noProof/>
                <w:webHidden/>
              </w:rPr>
            </w:r>
          </w:ins>
          <w:r>
            <w:rPr>
              <w:noProof/>
              <w:webHidden/>
            </w:rPr>
            <w:fldChar w:fldCharType="separate"/>
          </w:r>
          <w:ins w:id="120" w:author="Meir Kalter" w:date="2016-07-04T13:50:00Z">
            <w:r>
              <w:rPr>
                <w:noProof/>
                <w:webHidden/>
              </w:rPr>
              <w:t>23</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121" w:author="Meir Kalter" w:date="2016-07-04T13:50:00Z"/>
              <w:rFonts w:eastAsiaTheme="minorEastAsia" w:cstheme="minorBidi"/>
              <w:noProof/>
              <w:color w:val="auto"/>
              <w:sz w:val="22"/>
              <w:szCs w:val="22"/>
              <w:bdr w:val="none" w:sz="0" w:space="0" w:color="auto"/>
              <w:lang w:eastAsia="en-US" w:bidi="he-IL"/>
            </w:rPr>
          </w:pPr>
          <w:ins w:id="122"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"_Toc455404877"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10.3.1</w:t>
            </w:r>
            <w:r>
              <w:rPr>
                <w:rFonts w:eastAsiaTheme="minorEastAsia" w:cstheme="minorBidi"/>
                <w:noProof/>
                <w:color w:val="auto"/>
                <w:sz w:val="22"/>
                <w:szCs w:val="22"/>
                <w:bdr w:val="none" w:sz="0" w:space="0" w:color="auto"/>
                <w:lang w:eastAsia="en-US" w:bidi="he-IL"/>
              </w:rPr>
              <w:tab/>
            </w:r>
            <w:r w:rsidRPr="00CA036E">
              <w:rPr>
                <w:rStyle w:val="Hyperlink"/>
                <w:rFonts w:eastAsia="Arial Unicode MS"/>
                <w:noProof/>
              </w:rPr>
              <w:t>Memory</w:t>
            </w:r>
            <w:r>
              <w:rPr>
                <w:noProof/>
                <w:webHidden/>
              </w:rPr>
              <w:tab/>
            </w:r>
            <w:r>
              <w:rPr>
                <w:noProof/>
                <w:webHidden/>
              </w:rPr>
              <w:fldChar w:fldCharType="begin"/>
            </w:r>
            <w:r>
              <w:rPr>
                <w:noProof/>
                <w:webHidden/>
              </w:rPr>
              <w:instrText xml:space="preserve"> PAGEREF _Toc455404877 \h </w:instrText>
            </w:r>
            <w:r>
              <w:rPr>
                <w:noProof/>
                <w:webHidden/>
              </w:rPr>
            </w:r>
          </w:ins>
          <w:r>
            <w:rPr>
              <w:noProof/>
              <w:webHidden/>
            </w:rPr>
            <w:fldChar w:fldCharType="separate"/>
          </w:r>
          <w:ins w:id="123" w:author="Meir Kalter" w:date="2016-07-04T13:50:00Z">
            <w:r>
              <w:rPr>
                <w:noProof/>
                <w:webHidden/>
              </w:rPr>
              <w:t>23</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124" w:author="Meir Kalter" w:date="2016-07-04T13:50:00Z"/>
              <w:rFonts w:eastAsiaTheme="minorEastAsia" w:cstheme="minorBidi"/>
              <w:noProof/>
              <w:color w:val="auto"/>
              <w:sz w:val="22"/>
              <w:szCs w:val="22"/>
              <w:bdr w:val="none" w:sz="0" w:space="0" w:color="auto"/>
              <w:lang w:eastAsia="en-US" w:bidi="he-IL"/>
            </w:rPr>
          </w:pPr>
          <w:ins w:id="125"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"_Toc455404878"</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10.3.2</w:t>
            </w:r>
            <w:r>
              <w:rPr>
                <w:rFonts w:eastAsiaTheme="minorEastAsia" w:cstheme="minorBidi"/>
                <w:noProof/>
                <w:color w:val="auto"/>
                <w:sz w:val="22"/>
                <w:szCs w:val="22"/>
                <w:bdr w:val="none" w:sz="0" w:space="0" w:color="auto"/>
                <w:lang w:eastAsia="en-US" w:bidi="he-IL"/>
              </w:rPr>
              <w:tab/>
            </w:r>
            <w:r w:rsidRPr="00CA036E">
              <w:rPr>
                <w:rStyle w:val="Hyperlink"/>
                <w:rFonts w:eastAsia="Arial Unicode MS"/>
                <w:noProof/>
              </w:rPr>
              <w:t>Instruction cpu</w:t>
            </w:r>
            <w:r>
              <w:rPr>
                <w:noProof/>
                <w:webHidden/>
              </w:rPr>
              <w:tab/>
            </w:r>
            <w:r>
              <w:rPr>
                <w:noProof/>
                <w:webHidden/>
              </w:rPr>
              <w:fldChar w:fldCharType="begin"/>
            </w:r>
            <w:r>
              <w:rPr>
                <w:noProof/>
                <w:webHidden/>
              </w:rPr>
              <w:instrText xml:space="preserve"> PAGEREF _Toc455404878 \h </w:instrText>
            </w:r>
            <w:r>
              <w:rPr>
                <w:noProof/>
                <w:webHidden/>
              </w:rPr>
            </w:r>
          </w:ins>
          <w:r>
            <w:rPr>
              <w:noProof/>
              <w:webHidden/>
            </w:rPr>
            <w:fldChar w:fldCharType="separate"/>
          </w:r>
          <w:ins w:id="126" w:author="Meir Kalter" w:date="2016-07-04T13:50:00Z">
            <w:r>
              <w:rPr>
                <w:noProof/>
                <w:webHidden/>
              </w:rPr>
              <w:t>23</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127" w:author="Meir Kalter" w:date="2016-07-04T13:50:00Z"/>
              <w:rFonts w:eastAsiaTheme="minorEastAsia" w:cstheme="minorBidi"/>
              <w:noProof/>
              <w:color w:val="auto"/>
              <w:sz w:val="22"/>
              <w:szCs w:val="22"/>
              <w:bdr w:val="none" w:sz="0" w:space="0" w:color="auto"/>
              <w:lang w:eastAsia="en-US" w:bidi="he-IL"/>
            </w:rPr>
          </w:pPr>
          <w:ins w:id="128"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"_Toc455404879"</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10.3.3</w:t>
            </w:r>
            <w:r>
              <w:rPr>
                <w:rFonts w:eastAsiaTheme="minorEastAsia" w:cstheme="minorBidi"/>
                <w:noProof/>
                <w:color w:val="auto"/>
                <w:sz w:val="22"/>
                <w:szCs w:val="22"/>
                <w:bdr w:val="none" w:sz="0" w:space="0" w:color="auto"/>
                <w:lang w:eastAsia="en-US" w:bidi="he-IL"/>
              </w:rPr>
              <w:tab/>
            </w:r>
            <w:r w:rsidRPr="00CA036E">
              <w:rPr>
                <w:rStyle w:val="Hyperlink"/>
                <w:rFonts w:eastAsia="Arial Unicode MS"/>
                <w:noProof/>
              </w:rPr>
              <w:t>Stack</w:t>
            </w:r>
            <w:r>
              <w:rPr>
                <w:noProof/>
                <w:webHidden/>
              </w:rPr>
              <w:tab/>
            </w:r>
            <w:r>
              <w:rPr>
                <w:noProof/>
                <w:webHidden/>
              </w:rPr>
              <w:fldChar w:fldCharType="begin"/>
            </w:r>
            <w:r>
              <w:rPr>
                <w:noProof/>
                <w:webHidden/>
              </w:rPr>
              <w:instrText xml:space="preserve"> PAGEREF _Toc455404879 \h </w:instrText>
            </w:r>
            <w:r>
              <w:rPr>
                <w:noProof/>
                <w:webHidden/>
              </w:rPr>
            </w:r>
          </w:ins>
          <w:r>
            <w:rPr>
              <w:noProof/>
              <w:webHidden/>
            </w:rPr>
            <w:fldChar w:fldCharType="separate"/>
          </w:r>
          <w:ins w:id="129" w:author="Meir Kalter" w:date="2016-07-04T13:50:00Z">
            <w:r>
              <w:rPr>
                <w:noProof/>
                <w:webHidden/>
              </w:rPr>
              <w:t>23</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30" w:author="Meir Kalter" w:date="2016-07-04T13:50:00Z"/>
              <w:rFonts w:eastAsiaTheme="minorEastAsia" w:cstheme="minorBidi"/>
              <w:b w:val="0"/>
              <w:bCs w:val="0"/>
              <w:noProof/>
              <w:color w:val="auto"/>
              <w:sz w:val="22"/>
              <w:szCs w:val="22"/>
              <w:bdr w:val="none" w:sz="0" w:space="0" w:color="auto"/>
              <w:lang w:eastAsia="en-US" w:bidi="he-IL"/>
            </w:rPr>
          </w:pPr>
          <w:ins w:id="131"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10.4</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_Toc455404880 \h </w:instrText>
            </w:r>
            <w:r>
              <w:rPr>
                <w:noProof/>
                <w:webHidden/>
              </w:rPr>
            </w:r>
          </w:ins>
          <w:r>
            <w:rPr>
              <w:noProof/>
              <w:webHidden/>
            </w:rPr>
            <w:fldChar w:fldCharType="separate"/>
          </w:r>
          <w:ins w:id="132" w:author="Meir Kalter" w:date="2016-07-04T13:50:00Z">
            <w:r>
              <w:rPr>
                <w:noProof/>
                <w:webHidden/>
              </w:rPr>
              <w:t>24</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133" w:author="Meir Kalter" w:date="2016-07-04T13:50:00Z"/>
              <w:rFonts w:eastAsiaTheme="minorEastAsia" w:cstheme="minorBidi"/>
              <w:noProof/>
              <w:color w:val="auto"/>
              <w:sz w:val="22"/>
              <w:szCs w:val="22"/>
              <w:bdr w:val="none" w:sz="0" w:space="0" w:color="auto"/>
              <w:lang w:eastAsia="en-US" w:bidi="he-IL"/>
            </w:rPr>
          </w:pPr>
          <w:ins w:id="134"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"_Toc455404881"</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10.4.1</w:t>
            </w:r>
            <w:r>
              <w:rPr>
                <w:rFonts w:eastAsiaTheme="minorEastAsia" w:cstheme="minorBidi"/>
                <w:noProof/>
                <w:color w:val="auto"/>
                <w:sz w:val="22"/>
                <w:szCs w:val="22"/>
                <w:bdr w:val="none" w:sz="0" w:space="0" w:color="auto"/>
                <w:lang w:eastAsia="en-US" w:bidi="he-IL"/>
              </w:rPr>
              <w:tab/>
            </w:r>
            <w:r w:rsidRPr="00CA036E">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_Toc455404881 \h </w:instrText>
            </w:r>
            <w:r>
              <w:rPr>
                <w:noProof/>
                <w:webHidden/>
              </w:rPr>
            </w:r>
          </w:ins>
          <w:r>
            <w:rPr>
              <w:noProof/>
              <w:webHidden/>
            </w:rPr>
            <w:fldChar w:fldCharType="separate"/>
          </w:r>
          <w:ins w:id="135" w:author="Meir Kalter" w:date="2016-07-04T13:50:00Z">
            <w:r>
              <w:rPr>
                <w:noProof/>
                <w:webHidden/>
              </w:rPr>
              <w:t>24</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36" w:author="Meir Kalter" w:date="2016-07-04T13:50:00Z"/>
              <w:rFonts w:eastAsiaTheme="minorEastAsia" w:cstheme="minorBidi"/>
              <w:b w:val="0"/>
              <w:bCs w:val="0"/>
              <w:noProof/>
              <w:color w:val="auto"/>
              <w:sz w:val="22"/>
              <w:szCs w:val="22"/>
              <w:bdr w:val="none" w:sz="0" w:space="0" w:color="auto"/>
              <w:lang w:eastAsia="en-US" w:bidi="he-IL"/>
            </w:rPr>
          </w:pPr>
          <w:ins w:id="137"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10.5</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Toolbar</w:t>
            </w:r>
            <w:r>
              <w:rPr>
                <w:noProof/>
                <w:webHidden/>
              </w:rPr>
              <w:tab/>
            </w:r>
            <w:r>
              <w:rPr>
                <w:noProof/>
                <w:webHidden/>
              </w:rPr>
              <w:fldChar w:fldCharType="begin"/>
            </w:r>
            <w:r>
              <w:rPr>
                <w:noProof/>
                <w:webHidden/>
              </w:rPr>
              <w:instrText xml:space="preserve"> PAGEREF _Toc455404882 \h </w:instrText>
            </w:r>
            <w:r>
              <w:rPr>
                <w:noProof/>
                <w:webHidden/>
              </w:rPr>
            </w:r>
          </w:ins>
          <w:r>
            <w:rPr>
              <w:noProof/>
              <w:webHidden/>
            </w:rPr>
            <w:fldChar w:fldCharType="separate"/>
          </w:r>
          <w:ins w:id="138" w:author="Meir Kalter" w:date="2016-07-04T13:50:00Z">
            <w:r>
              <w:rPr>
                <w:noProof/>
                <w:webHidden/>
              </w:rPr>
              <w:t>25</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39" w:author="Meir Kalter" w:date="2016-07-04T13:50:00Z"/>
              <w:rFonts w:eastAsiaTheme="minorEastAsia" w:cstheme="minorBidi"/>
              <w:b w:val="0"/>
              <w:bCs w:val="0"/>
              <w:noProof/>
              <w:color w:val="auto"/>
              <w:sz w:val="22"/>
              <w:szCs w:val="22"/>
              <w:bdr w:val="none" w:sz="0" w:space="0" w:color="auto"/>
              <w:lang w:eastAsia="en-US" w:bidi="he-IL"/>
            </w:rPr>
          </w:pPr>
          <w:ins w:id="140"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"_Toc455404883"</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hAnsi="Arial Unicode MS"/>
                <w:noProof/>
              </w:rPr>
              <w:t>1.1.</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_Toc455404883 \h </w:instrText>
            </w:r>
            <w:r>
              <w:rPr>
                <w:noProof/>
                <w:webHidden/>
              </w:rPr>
            </w:r>
          </w:ins>
          <w:r>
            <w:rPr>
              <w:noProof/>
              <w:webHidden/>
            </w:rPr>
            <w:fldChar w:fldCharType="separate"/>
          </w:r>
          <w:ins w:id="141" w:author="Meir Kalter" w:date="2016-07-04T13:50:00Z">
            <w:r>
              <w:rPr>
                <w:noProof/>
                <w:webHidden/>
              </w:rPr>
              <w:t>25</w:t>
            </w:r>
            <w:r>
              <w:rPr>
                <w:noProof/>
                <w:webHidden/>
              </w:rPr>
              <w:fldChar w:fldCharType="end"/>
            </w:r>
            <w:r w:rsidRPr="00CA036E">
              <w:rPr>
                <w:rStyle w:val="Hyperlink"/>
                <w:noProof/>
              </w:rPr>
              <w:fldChar w:fldCharType="end"/>
            </w:r>
          </w:ins>
        </w:p>
        <w:p w:rsidR="00FB1943" w:rsidRDefault="00FB1943">
          <w:pPr>
            <w:pStyle w:val="TOC1"/>
            <w:tabs>
              <w:tab w:val="left" w:pos="660"/>
              <w:tab w:val="right" w:leader="dot" w:pos="9339"/>
            </w:tabs>
            <w:rPr>
              <w:ins w:id="142"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143"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"_Toc455404884"</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11</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Gui behaviour</w:t>
            </w:r>
            <w:r>
              <w:rPr>
                <w:noProof/>
                <w:webHidden/>
              </w:rPr>
              <w:tab/>
            </w:r>
            <w:r>
              <w:rPr>
                <w:noProof/>
                <w:webHidden/>
              </w:rPr>
              <w:fldChar w:fldCharType="begin"/>
            </w:r>
            <w:r>
              <w:rPr>
                <w:noProof/>
                <w:webHidden/>
              </w:rPr>
              <w:instrText xml:space="preserve"> PAGEREF _Toc455404884 \h </w:instrText>
            </w:r>
            <w:r>
              <w:rPr>
                <w:noProof/>
                <w:webHidden/>
              </w:rPr>
            </w:r>
          </w:ins>
          <w:r>
            <w:rPr>
              <w:noProof/>
              <w:webHidden/>
            </w:rPr>
            <w:fldChar w:fldCharType="separate"/>
          </w:r>
          <w:ins w:id="144" w:author="Meir Kalter" w:date="2016-07-04T13:50:00Z">
            <w:r>
              <w:rPr>
                <w:noProof/>
                <w:webHidden/>
              </w:rPr>
              <w:t>26</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45" w:author="Meir Kalter" w:date="2016-07-04T13:50:00Z"/>
              <w:rFonts w:eastAsiaTheme="minorEastAsia" w:cstheme="minorBidi"/>
              <w:b w:val="0"/>
              <w:bCs w:val="0"/>
              <w:noProof/>
              <w:color w:val="auto"/>
              <w:sz w:val="22"/>
              <w:szCs w:val="22"/>
              <w:bdr w:val="none" w:sz="0" w:space="0" w:color="auto"/>
              <w:lang w:eastAsia="en-US" w:bidi="he-IL"/>
            </w:rPr>
          </w:pPr>
          <w:ins w:id="146"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"_Toc455404885"</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11.1</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File types used in the simulator</w:t>
            </w:r>
            <w:r>
              <w:rPr>
                <w:noProof/>
                <w:webHidden/>
              </w:rPr>
              <w:tab/>
            </w:r>
            <w:r>
              <w:rPr>
                <w:noProof/>
                <w:webHidden/>
              </w:rPr>
              <w:fldChar w:fldCharType="begin"/>
            </w:r>
            <w:r>
              <w:rPr>
                <w:noProof/>
                <w:webHidden/>
              </w:rPr>
              <w:instrText xml:space="preserve"> PAGEREF _Toc455404885 \h </w:instrText>
            </w:r>
            <w:r>
              <w:rPr>
                <w:noProof/>
                <w:webHidden/>
              </w:rPr>
            </w:r>
          </w:ins>
          <w:r>
            <w:rPr>
              <w:noProof/>
              <w:webHidden/>
            </w:rPr>
            <w:fldChar w:fldCharType="separate"/>
          </w:r>
          <w:ins w:id="147" w:author="Meir Kalter" w:date="2016-07-04T13:50:00Z">
            <w:r>
              <w:rPr>
                <w:noProof/>
                <w:webHidden/>
              </w:rPr>
              <w:t>26</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148" w:author="Meir Kalter" w:date="2016-07-04T13:50:00Z"/>
              <w:rFonts w:eastAsiaTheme="minorEastAsia" w:cstheme="minorBidi"/>
              <w:noProof/>
              <w:color w:val="auto"/>
              <w:sz w:val="22"/>
              <w:szCs w:val="22"/>
              <w:bdr w:val="none" w:sz="0" w:space="0" w:color="auto"/>
              <w:lang w:eastAsia="en-US" w:bidi="he-IL"/>
            </w:rPr>
          </w:pPr>
          <w:ins w:id="149"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11.1.1</w:t>
            </w:r>
            <w:r>
              <w:rPr>
                <w:rFonts w:eastAsiaTheme="minorEastAsia" w:cstheme="minorBidi"/>
                <w:noProof/>
                <w:color w:val="auto"/>
                <w:sz w:val="22"/>
                <w:szCs w:val="22"/>
                <w:bdr w:val="none" w:sz="0" w:space="0" w:color="auto"/>
                <w:lang w:eastAsia="en-US" w:bidi="he-IL"/>
              </w:rPr>
              <w:tab/>
            </w:r>
            <w:r w:rsidRPr="00CA036E">
              <w:rPr>
                <w:rStyle w:val="Hyperlink"/>
                <w:noProof/>
              </w:rPr>
              <w:t>Files that could be used in the Simulator</w:t>
            </w:r>
            <w:r>
              <w:rPr>
                <w:noProof/>
                <w:webHidden/>
              </w:rPr>
              <w:tab/>
            </w:r>
            <w:r>
              <w:rPr>
                <w:noProof/>
                <w:webHidden/>
              </w:rPr>
              <w:fldChar w:fldCharType="begin"/>
            </w:r>
            <w:r>
              <w:rPr>
                <w:noProof/>
                <w:webHidden/>
              </w:rPr>
              <w:instrText xml:space="preserve"> PAGEREF _Toc455404886 \h </w:instrText>
            </w:r>
            <w:r>
              <w:rPr>
                <w:noProof/>
                <w:webHidden/>
              </w:rPr>
            </w:r>
          </w:ins>
          <w:r>
            <w:rPr>
              <w:noProof/>
              <w:webHidden/>
            </w:rPr>
            <w:fldChar w:fldCharType="separate"/>
          </w:r>
          <w:ins w:id="150" w:author="Meir Kalter" w:date="2016-07-04T13:50:00Z">
            <w:r>
              <w:rPr>
                <w:noProof/>
                <w:webHidden/>
              </w:rPr>
              <w:t>26</w:t>
            </w:r>
            <w:r>
              <w:rPr>
                <w:noProof/>
                <w:webHidden/>
              </w:rPr>
              <w:fldChar w:fldCharType="end"/>
            </w:r>
            <w:r w:rsidRPr="00CA036E">
              <w:rPr>
                <w:rStyle w:val="Hyperlink"/>
                <w:noProof/>
              </w:rPr>
              <w:fldChar w:fldCharType="end"/>
            </w:r>
          </w:ins>
        </w:p>
        <w:p w:rsidR="00FB1943" w:rsidRDefault="00FB1943">
          <w:pPr>
            <w:pStyle w:val="TOC3"/>
            <w:tabs>
              <w:tab w:val="right" w:leader="dot" w:pos="9339"/>
            </w:tabs>
            <w:rPr>
              <w:ins w:id="151" w:author="Meir Kalter" w:date="2016-07-04T13:50:00Z"/>
              <w:rFonts w:eastAsiaTheme="minorEastAsia" w:cstheme="minorBidi"/>
              <w:noProof/>
              <w:color w:val="auto"/>
              <w:sz w:val="22"/>
              <w:szCs w:val="22"/>
              <w:bdr w:val="none" w:sz="0" w:space="0" w:color="auto"/>
              <w:lang w:eastAsia="en-US" w:bidi="he-IL"/>
            </w:rPr>
          </w:pPr>
          <w:ins w:id="152"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Theme="majorHAnsi" w:eastAsiaTheme="majorEastAsia" w:hAnsiTheme="majorHAnsi" w:cstheme="majorBidi"/>
                <w:b/>
                <w:bCs/>
                <w:noProof/>
              </w:rPr>
              <w:t>ASM</w:t>
            </w:r>
            <w:r>
              <w:rPr>
                <w:noProof/>
                <w:webHidden/>
              </w:rPr>
              <w:tab/>
            </w:r>
            <w:r>
              <w:rPr>
                <w:noProof/>
                <w:webHidden/>
              </w:rPr>
              <w:fldChar w:fldCharType="begin"/>
            </w:r>
            <w:r>
              <w:rPr>
                <w:noProof/>
                <w:webHidden/>
              </w:rPr>
              <w:instrText xml:space="preserve"> PAGEREF _Toc455404887 \h </w:instrText>
            </w:r>
            <w:r>
              <w:rPr>
                <w:noProof/>
                <w:webHidden/>
              </w:rPr>
            </w:r>
          </w:ins>
          <w:r>
            <w:rPr>
              <w:noProof/>
              <w:webHidden/>
            </w:rPr>
            <w:fldChar w:fldCharType="separate"/>
          </w:r>
          <w:ins w:id="153" w:author="Meir Kalter" w:date="2016-07-04T13:50:00Z">
            <w:r>
              <w:rPr>
                <w:noProof/>
                <w:webHidden/>
              </w:rPr>
              <w:t>26</w:t>
            </w:r>
            <w:r>
              <w:rPr>
                <w:noProof/>
                <w:webHidden/>
              </w:rPr>
              <w:fldChar w:fldCharType="end"/>
            </w:r>
            <w:r w:rsidRPr="00CA036E">
              <w:rPr>
                <w:rStyle w:val="Hyperlink"/>
                <w:noProof/>
              </w:rPr>
              <w:fldChar w:fldCharType="end"/>
            </w:r>
          </w:ins>
        </w:p>
        <w:p w:rsidR="00FB1943" w:rsidRDefault="00FB1943">
          <w:pPr>
            <w:pStyle w:val="TOC3"/>
            <w:tabs>
              <w:tab w:val="right" w:leader="dot" w:pos="9339"/>
            </w:tabs>
            <w:rPr>
              <w:ins w:id="154" w:author="Meir Kalter" w:date="2016-07-04T13:50:00Z"/>
              <w:rFonts w:eastAsiaTheme="minorEastAsia" w:cstheme="minorBidi"/>
              <w:noProof/>
              <w:color w:val="auto"/>
              <w:sz w:val="22"/>
              <w:szCs w:val="22"/>
              <w:bdr w:val="none" w:sz="0" w:space="0" w:color="auto"/>
              <w:lang w:eastAsia="en-US" w:bidi="he-IL"/>
            </w:rPr>
          </w:pPr>
          <w:ins w:id="155"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"_Toc455404888"</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Theme="majorHAnsi" w:eastAsiaTheme="majorEastAsia" w:hAnsiTheme="majorHAnsi" w:cstheme="majorBidi"/>
                <w:b/>
                <w:bCs/>
                <w:noProof/>
              </w:rPr>
              <w:t>MEM</w:t>
            </w:r>
            <w:r>
              <w:rPr>
                <w:noProof/>
                <w:webHidden/>
              </w:rPr>
              <w:tab/>
            </w:r>
            <w:r>
              <w:rPr>
                <w:noProof/>
                <w:webHidden/>
              </w:rPr>
              <w:fldChar w:fldCharType="begin"/>
            </w:r>
            <w:r>
              <w:rPr>
                <w:noProof/>
                <w:webHidden/>
              </w:rPr>
              <w:instrText xml:space="preserve"> PAGEREF _Toc455404888 \h </w:instrText>
            </w:r>
            <w:r>
              <w:rPr>
                <w:noProof/>
                <w:webHidden/>
              </w:rPr>
            </w:r>
          </w:ins>
          <w:r>
            <w:rPr>
              <w:noProof/>
              <w:webHidden/>
            </w:rPr>
            <w:fldChar w:fldCharType="separate"/>
          </w:r>
          <w:ins w:id="156" w:author="Meir Kalter" w:date="2016-07-04T13:50:00Z">
            <w:r>
              <w:rPr>
                <w:noProof/>
                <w:webHidden/>
              </w:rPr>
              <w:t>26</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57" w:author="Meir Kalter" w:date="2016-07-04T13:50:00Z"/>
              <w:rFonts w:eastAsiaTheme="minorEastAsia" w:cstheme="minorBidi"/>
              <w:b w:val="0"/>
              <w:bCs w:val="0"/>
              <w:noProof/>
              <w:color w:val="auto"/>
              <w:sz w:val="22"/>
              <w:szCs w:val="22"/>
              <w:bdr w:val="none" w:sz="0" w:space="0" w:color="auto"/>
              <w:lang w:eastAsia="en-US" w:bidi="he-IL"/>
            </w:rPr>
          </w:pPr>
          <w:ins w:id="158"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"_Toc455404889"</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Arial Unicode MS"/>
                <w:noProof/>
              </w:rPr>
              <w:t>11.2</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_Toc455404889 \h </w:instrText>
            </w:r>
            <w:r>
              <w:rPr>
                <w:noProof/>
                <w:webHidden/>
              </w:rPr>
            </w:r>
          </w:ins>
          <w:r>
            <w:rPr>
              <w:noProof/>
              <w:webHidden/>
            </w:rPr>
            <w:fldChar w:fldCharType="separate"/>
          </w:r>
          <w:ins w:id="159" w:author="Meir Kalter" w:date="2016-07-04T13:50:00Z">
            <w:r>
              <w:rPr>
                <w:noProof/>
                <w:webHidden/>
              </w:rPr>
              <w:t>26</w:t>
            </w:r>
            <w:r>
              <w:rPr>
                <w:noProof/>
                <w:webHidden/>
              </w:rPr>
              <w:fldChar w:fldCharType="end"/>
            </w:r>
            <w:r w:rsidRPr="00CA036E">
              <w:rPr>
                <w:rStyle w:val="Hyperlink"/>
                <w:noProof/>
              </w:rPr>
              <w:fldChar w:fldCharType="end"/>
            </w:r>
          </w:ins>
        </w:p>
        <w:p w:rsidR="00FB1943" w:rsidRDefault="00FB1943">
          <w:pPr>
            <w:pStyle w:val="TOC1"/>
            <w:tabs>
              <w:tab w:val="left" w:pos="660"/>
              <w:tab w:val="right" w:leader="dot" w:pos="9339"/>
            </w:tabs>
            <w:rPr>
              <w:ins w:id="160"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161"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Debugger</w:t>
            </w:r>
            <w:r>
              <w:rPr>
                <w:noProof/>
                <w:webHidden/>
              </w:rPr>
              <w:tab/>
            </w:r>
            <w:r>
              <w:rPr>
                <w:noProof/>
                <w:webHidden/>
              </w:rPr>
              <w:fldChar w:fldCharType="begin"/>
            </w:r>
            <w:r>
              <w:rPr>
                <w:noProof/>
                <w:webHidden/>
              </w:rPr>
              <w:instrText xml:space="preserve"> PAGEREF _Toc455404890 \h </w:instrText>
            </w:r>
            <w:r>
              <w:rPr>
                <w:noProof/>
                <w:webHidden/>
              </w:rPr>
            </w:r>
          </w:ins>
          <w:r>
            <w:rPr>
              <w:noProof/>
              <w:webHidden/>
            </w:rPr>
            <w:fldChar w:fldCharType="separate"/>
          </w:r>
          <w:ins w:id="162" w:author="Meir Kalter" w:date="2016-07-04T13:50:00Z">
            <w:r>
              <w:rPr>
                <w:noProof/>
                <w:webHidden/>
              </w:rPr>
              <w:t>28</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63" w:author="Meir Kalter" w:date="2016-07-04T13:50:00Z"/>
              <w:rFonts w:eastAsiaTheme="minorEastAsia" w:cstheme="minorBidi"/>
              <w:b w:val="0"/>
              <w:bCs w:val="0"/>
              <w:noProof/>
              <w:color w:val="auto"/>
              <w:sz w:val="22"/>
              <w:szCs w:val="22"/>
              <w:bdr w:val="none" w:sz="0" w:space="0" w:color="auto"/>
              <w:lang w:eastAsia="en-US" w:bidi="he-IL"/>
            </w:rPr>
          </w:pPr>
          <w:ins w:id="164"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"_Toc455404891"</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12.1</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_Toc455404891 \h </w:instrText>
            </w:r>
            <w:r>
              <w:rPr>
                <w:noProof/>
                <w:webHidden/>
              </w:rPr>
            </w:r>
          </w:ins>
          <w:r>
            <w:rPr>
              <w:noProof/>
              <w:webHidden/>
            </w:rPr>
            <w:fldChar w:fldCharType="separate"/>
          </w:r>
          <w:ins w:id="165" w:author="Meir Kalter" w:date="2016-07-04T13:50:00Z">
            <w:r>
              <w:rPr>
                <w:noProof/>
                <w:webHidden/>
              </w:rPr>
              <w:t>28</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66" w:author="Meir Kalter" w:date="2016-07-04T13:50:00Z"/>
              <w:rFonts w:eastAsiaTheme="minorEastAsia" w:cstheme="minorBidi"/>
              <w:b w:val="0"/>
              <w:bCs w:val="0"/>
              <w:noProof/>
              <w:color w:val="auto"/>
              <w:sz w:val="22"/>
              <w:szCs w:val="22"/>
              <w:bdr w:val="none" w:sz="0" w:space="0" w:color="auto"/>
              <w:lang w:eastAsia="en-US" w:bidi="he-IL"/>
            </w:rPr>
          </w:pPr>
          <w:ins w:id="167"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12.2</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_Toc455404892 \h </w:instrText>
            </w:r>
            <w:r>
              <w:rPr>
                <w:noProof/>
                <w:webHidden/>
              </w:rPr>
            </w:r>
          </w:ins>
          <w:r>
            <w:rPr>
              <w:noProof/>
              <w:webHidden/>
            </w:rPr>
            <w:fldChar w:fldCharType="separate"/>
          </w:r>
          <w:ins w:id="168" w:author="Meir Kalter" w:date="2016-07-04T13:50:00Z">
            <w:r>
              <w:rPr>
                <w:noProof/>
                <w:webHidden/>
              </w:rPr>
              <w:t>28</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69" w:author="Meir Kalter" w:date="2016-07-04T13:50:00Z"/>
              <w:rFonts w:eastAsiaTheme="minorEastAsia" w:cstheme="minorBidi"/>
              <w:b w:val="0"/>
              <w:bCs w:val="0"/>
              <w:noProof/>
              <w:color w:val="auto"/>
              <w:sz w:val="22"/>
              <w:szCs w:val="22"/>
              <w:bdr w:val="none" w:sz="0" w:space="0" w:color="auto"/>
              <w:lang w:eastAsia="en-US" w:bidi="he-IL"/>
            </w:rPr>
          </w:pPr>
          <w:ins w:id="170"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"_Toc455404893"</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12.3</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_Toc455404893 \h </w:instrText>
            </w:r>
            <w:r>
              <w:rPr>
                <w:noProof/>
                <w:webHidden/>
              </w:rPr>
            </w:r>
          </w:ins>
          <w:r>
            <w:rPr>
              <w:noProof/>
              <w:webHidden/>
            </w:rPr>
            <w:fldChar w:fldCharType="separate"/>
          </w:r>
          <w:ins w:id="171" w:author="Meir Kalter" w:date="2016-07-04T13:50:00Z">
            <w:r>
              <w:rPr>
                <w:noProof/>
                <w:webHidden/>
              </w:rPr>
              <w:t>28</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172" w:author="Meir Kalter" w:date="2016-07-04T13:50:00Z"/>
              <w:rFonts w:eastAsiaTheme="minorEastAsia" w:cstheme="minorBidi"/>
              <w:b w:val="0"/>
              <w:bCs w:val="0"/>
              <w:noProof/>
              <w:color w:val="auto"/>
              <w:sz w:val="22"/>
              <w:szCs w:val="22"/>
              <w:bdr w:val="none" w:sz="0" w:space="0" w:color="auto"/>
              <w:lang w:eastAsia="en-US" w:bidi="he-IL"/>
            </w:rPr>
          </w:pPr>
          <w:ins w:id="173"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"_Toc455404894"</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12.4</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_Toc455404894 \h </w:instrText>
            </w:r>
            <w:r>
              <w:rPr>
                <w:noProof/>
                <w:webHidden/>
              </w:rPr>
            </w:r>
          </w:ins>
          <w:r>
            <w:rPr>
              <w:noProof/>
              <w:webHidden/>
            </w:rPr>
            <w:fldChar w:fldCharType="separate"/>
          </w:r>
          <w:ins w:id="174" w:author="Meir Kalter" w:date="2016-07-04T13:50:00Z">
            <w:r>
              <w:rPr>
                <w:noProof/>
                <w:webHidden/>
              </w:rPr>
              <w:t>28</w:t>
            </w:r>
            <w:r>
              <w:rPr>
                <w:noProof/>
                <w:webHidden/>
              </w:rPr>
              <w:fldChar w:fldCharType="end"/>
            </w:r>
            <w:r w:rsidRPr="00CA036E">
              <w:rPr>
                <w:rStyle w:val="Hyperlink"/>
                <w:noProof/>
              </w:rPr>
              <w:fldChar w:fldCharType="end"/>
            </w:r>
          </w:ins>
        </w:p>
        <w:p w:rsidR="00FB1943" w:rsidRDefault="00FB1943">
          <w:pPr>
            <w:pStyle w:val="TOC1"/>
            <w:tabs>
              <w:tab w:val="left" w:pos="660"/>
              <w:tab w:val="right" w:leader="dot" w:pos="9339"/>
            </w:tabs>
            <w:rPr>
              <w:ins w:id="175"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176"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"_Toc455404895"</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 Easy8 instructions list</w:t>
            </w:r>
            <w:r>
              <w:rPr>
                <w:noProof/>
                <w:webHidden/>
              </w:rPr>
              <w:tab/>
            </w:r>
            <w:r>
              <w:rPr>
                <w:noProof/>
                <w:webHidden/>
              </w:rPr>
              <w:fldChar w:fldCharType="begin"/>
            </w:r>
            <w:r>
              <w:rPr>
                <w:noProof/>
                <w:webHidden/>
              </w:rPr>
              <w:instrText xml:space="preserve"> PAGEREF _Toc455404895 \h </w:instrText>
            </w:r>
            <w:r>
              <w:rPr>
                <w:noProof/>
                <w:webHidden/>
              </w:rPr>
            </w:r>
          </w:ins>
          <w:r>
            <w:rPr>
              <w:noProof/>
              <w:webHidden/>
            </w:rPr>
            <w:fldChar w:fldCharType="separate"/>
          </w:r>
          <w:ins w:id="177"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178" w:author="Meir Kalter" w:date="2016-07-04T13:50:00Z"/>
              <w:rFonts w:eastAsiaTheme="minorEastAsia" w:cstheme="minorBidi"/>
              <w:b w:val="0"/>
              <w:bCs w:val="0"/>
              <w:noProof/>
              <w:color w:val="auto"/>
              <w:sz w:val="22"/>
              <w:szCs w:val="22"/>
              <w:bdr w:val="none" w:sz="0" w:space="0" w:color="auto"/>
              <w:lang w:eastAsia="en-US" w:bidi="he-IL"/>
            </w:rPr>
          </w:pPr>
          <w:ins w:id="179"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MOVEI RA, VALUE</w:t>
            </w:r>
            <w:r>
              <w:rPr>
                <w:noProof/>
                <w:webHidden/>
              </w:rPr>
              <w:tab/>
            </w:r>
            <w:r>
              <w:rPr>
                <w:noProof/>
                <w:webHidden/>
              </w:rPr>
              <w:fldChar w:fldCharType="begin"/>
            </w:r>
            <w:r>
              <w:rPr>
                <w:noProof/>
                <w:webHidden/>
              </w:rPr>
              <w:instrText xml:space="preserve"> PAGEREF _Toc455404896 \h </w:instrText>
            </w:r>
            <w:r>
              <w:rPr>
                <w:noProof/>
                <w:webHidden/>
              </w:rPr>
            </w:r>
          </w:ins>
          <w:r>
            <w:rPr>
              <w:noProof/>
              <w:webHidden/>
            </w:rPr>
            <w:fldChar w:fldCharType="separate"/>
          </w:r>
          <w:ins w:id="180" w:author="Meir Kalter" w:date="2016-07-04T13:50:00Z">
            <w:r>
              <w:rPr>
                <w:noProof/>
                <w:webHidden/>
              </w:rPr>
              <w:t>2</w:t>
            </w:r>
            <w:r>
              <w:rPr>
                <w:noProof/>
                <w:webHidden/>
              </w:rPr>
              <w:t>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181" w:author="Meir Kalter" w:date="2016-07-04T13:50:00Z"/>
              <w:rFonts w:eastAsiaTheme="minorEastAsia" w:cstheme="minorBidi"/>
              <w:b w:val="0"/>
              <w:bCs w:val="0"/>
              <w:noProof/>
              <w:color w:val="auto"/>
              <w:sz w:val="22"/>
              <w:szCs w:val="22"/>
              <w:bdr w:val="none" w:sz="0" w:space="0" w:color="auto"/>
              <w:lang w:eastAsia="en-US" w:bidi="he-IL"/>
            </w:rPr>
          </w:pPr>
          <w:ins w:id="182"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MOVR RA,25</w:t>
            </w:r>
            <w:r>
              <w:rPr>
                <w:noProof/>
                <w:webHidden/>
              </w:rPr>
              <w:tab/>
            </w:r>
            <w:r>
              <w:rPr>
                <w:noProof/>
                <w:webHidden/>
              </w:rPr>
              <w:fldChar w:fldCharType="begin"/>
            </w:r>
            <w:r>
              <w:rPr>
                <w:noProof/>
                <w:webHidden/>
              </w:rPr>
              <w:instrText xml:space="preserve"> PAGEREF _Toc455404897 \h </w:instrText>
            </w:r>
            <w:r>
              <w:rPr>
                <w:noProof/>
                <w:webHidden/>
              </w:rPr>
            </w:r>
          </w:ins>
          <w:r>
            <w:rPr>
              <w:noProof/>
              <w:webHidden/>
            </w:rPr>
            <w:fldChar w:fldCharType="separate"/>
          </w:r>
          <w:ins w:id="183"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184" w:author="Meir Kalter" w:date="2016-07-04T13:50:00Z"/>
              <w:rFonts w:eastAsiaTheme="minorEastAsia" w:cstheme="minorBidi"/>
              <w:b w:val="0"/>
              <w:bCs w:val="0"/>
              <w:noProof/>
              <w:color w:val="auto"/>
              <w:sz w:val="22"/>
              <w:szCs w:val="22"/>
              <w:bdr w:val="none" w:sz="0" w:space="0" w:color="auto"/>
              <w:lang w:eastAsia="en-US" w:bidi="he-IL"/>
            </w:rPr>
          </w:pPr>
          <w:ins w:id="185" w:author="Meir Kalter" w:date="2016-07-04T13:50:00Z">
            <w:r w:rsidRPr="00CA036E">
              <w:rPr>
                <w:rStyle w:val="Hyperlink"/>
                <w:noProof/>
              </w:rPr>
              <w:lastRenderedPageBreak/>
              <w:fldChar w:fldCharType="begin"/>
            </w:r>
            <w:r w:rsidRPr="00CA036E">
              <w:rPr>
                <w:rStyle w:val="Hyperlink"/>
                <w:noProof/>
              </w:rPr>
              <w:instrText xml:space="preserve"> </w:instrText>
            </w:r>
            <w:r>
              <w:rPr>
                <w:noProof/>
              </w:rPr>
              <w:instrText>HYPERLINK \l "_Toc455404898"</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MOVE 34,RA</w:t>
            </w:r>
            <w:r>
              <w:rPr>
                <w:noProof/>
                <w:webHidden/>
              </w:rPr>
              <w:tab/>
            </w:r>
            <w:r>
              <w:rPr>
                <w:noProof/>
                <w:webHidden/>
              </w:rPr>
              <w:fldChar w:fldCharType="begin"/>
            </w:r>
            <w:r>
              <w:rPr>
                <w:noProof/>
                <w:webHidden/>
              </w:rPr>
              <w:instrText xml:space="preserve"> PAGEREF _Toc455404898 \h </w:instrText>
            </w:r>
            <w:r>
              <w:rPr>
                <w:noProof/>
                <w:webHidden/>
              </w:rPr>
            </w:r>
          </w:ins>
          <w:r>
            <w:rPr>
              <w:noProof/>
              <w:webHidden/>
            </w:rPr>
            <w:fldChar w:fldCharType="separate"/>
          </w:r>
          <w:ins w:id="186"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187" w:author="Meir Kalter" w:date="2016-07-04T13:50:00Z"/>
              <w:rFonts w:eastAsiaTheme="minorEastAsia" w:cstheme="minorBidi"/>
              <w:b w:val="0"/>
              <w:bCs w:val="0"/>
              <w:noProof/>
              <w:color w:val="auto"/>
              <w:sz w:val="22"/>
              <w:szCs w:val="22"/>
              <w:bdr w:val="none" w:sz="0" w:space="0" w:color="auto"/>
              <w:lang w:eastAsia="en-US" w:bidi="he-IL"/>
            </w:rPr>
          </w:pPr>
          <w:ins w:id="188"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"_Toc455404899"</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ADDI RA,34</w:t>
            </w:r>
            <w:r>
              <w:rPr>
                <w:noProof/>
                <w:webHidden/>
              </w:rPr>
              <w:tab/>
            </w:r>
            <w:r>
              <w:rPr>
                <w:noProof/>
                <w:webHidden/>
              </w:rPr>
              <w:fldChar w:fldCharType="begin"/>
            </w:r>
            <w:r>
              <w:rPr>
                <w:noProof/>
                <w:webHidden/>
              </w:rPr>
              <w:instrText xml:space="preserve"> PAGEREF _Toc455404899 \h </w:instrText>
            </w:r>
            <w:r>
              <w:rPr>
                <w:noProof/>
                <w:webHidden/>
              </w:rPr>
            </w:r>
          </w:ins>
          <w:r>
            <w:rPr>
              <w:noProof/>
              <w:webHidden/>
            </w:rPr>
            <w:fldChar w:fldCharType="separate"/>
          </w:r>
          <w:ins w:id="189"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190" w:author="Meir Kalter" w:date="2016-07-04T13:50:00Z"/>
              <w:rFonts w:eastAsiaTheme="minorEastAsia" w:cstheme="minorBidi"/>
              <w:b w:val="0"/>
              <w:bCs w:val="0"/>
              <w:noProof/>
              <w:color w:val="auto"/>
              <w:sz w:val="22"/>
              <w:szCs w:val="22"/>
              <w:bdr w:val="none" w:sz="0" w:space="0" w:color="auto"/>
              <w:lang w:eastAsia="en-US" w:bidi="he-IL"/>
            </w:rPr>
          </w:pPr>
          <w:ins w:id="191"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ADD RA, 45</w:t>
            </w:r>
            <w:r>
              <w:rPr>
                <w:noProof/>
                <w:webHidden/>
              </w:rPr>
              <w:tab/>
            </w:r>
            <w:r>
              <w:rPr>
                <w:noProof/>
                <w:webHidden/>
              </w:rPr>
              <w:fldChar w:fldCharType="begin"/>
            </w:r>
            <w:r>
              <w:rPr>
                <w:noProof/>
                <w:webHidden/>
              </w:rPr>
              <w:instrText xml:space="preserve"> PAGEREF _Toc455404900 \h </w:instrText>
            </w:r>
            <w:r>
              <w:rPr>
                <w:noProof/>
                <w:webHidden/>
              </w:rPr>
            </w:r>
          </w:ins>
          <w:r>
            <w:rPr>
              <w:noProof/>
              <w:webHidden/>
            </w:rPr>
            <w:fldChar w:fldCharType="separate"/>
          </w:r>
          <w:ins w:id="192"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193" w:author="Meir Kalter" w:date="2016-07-04T13:50:00Z"/>
              <w:rFonts w:eastAsiaTheme="minorEastAsia" w:cstheme="minorBidi"/>
              <w:b w:val="0"/>
              <w:bCs w:val="0"/>
              <w:noProof/>
              <w:color w:val="auto"/>
              <w:sz w:val="22"/>
              <w:szCs w:val="22"/>
              <w:bdr w:val="none" w:sz="0" w:space="0" w:color="auto"/>
              <w:lang w:eastAsia="en-US" w:bidi="he-IL"/>
            </w:rPr>
          </w:pPr>
          <w:ins w:id="194"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"_Toc455404901"</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SUBI RA,V 56</w:t>
            </w:r>
            <w:r>
              <w:rPr>
                <w:noProof/>
                <w:webHidden/>
              </w:rPr>
              <w:tab/>
            </w:r>
            <w:r>
              <w:rPr>
                <w:noProof/>
                <w:webHidden/>
              </w:rPr>
              <w:fldChar w:fldCharType="begin"/>
            </w:r>
            <w:r>
              <w:rPr>
                <w:noProof/>
                <w:webHidden/>
              </w:rPr>
              <w:instrText xml:space="preserve"> PAGEREF _Toc455404901 \h </w:instrText>
            </w:r>
            <w:r>
              <w:rPr>
                <w:noProof/>
                <w:webHidden/>
              </w:rPr>
            </w:r>
          </w:ins>
          <w:r>
            <w:rPr>
              <w:noProof/>
              <w:webHidden/>
            </w:rPr>
            <w:fldChar w:fldCharType="separate"/>
          </w:r>
          <w:ins w:id="195"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196" w:author="Meir Kalter" w:date="2016-07-04T13:50:00Z"/>
              <w:rFonts w:eastAsiaTheme="minorEastAsia" w:cstheme="minorBidi"/>
              <w:b w:val="0"/>
              <w:bCs w:val="0"/>
              <w:noProof/>
              <w:color w:val="auto"/>
              <w:sz w:val="22"/>
              <w:szCs w:val="22"/>
              <w:bdr w:val="none" w:sz="0" w:space="0" w:color="auto"/>
              <w:lang w:eastAsia="en-US" w:bidi="he-IL"/>
            </w:rPr>
          </w:pPr>
          <w:ins w:id="197"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SUB RA,46</w:t>
            </w:r>
            <w:r>
              <w:rPr>
                <w:noProof/>
                <w:webHidden/>
              </w:rPr>
              <w:tab/>
            </w:r>
            <w:r>
              <w:rPr>
                <w:noProof/>
                <w:webHidden/>
              </w:rPr>
              <w:fldChar w:fldCharType="begin"/>
            </w:r>
            <w:r>
              <w:rPr>
                <w:noProof/>
                <w:webHidden/>
              </w:rPr>
              <w:instrText xml:space="preserve"> PAGEREF _Toc455404902 \h </w:instrText>
            </w:r>
            <w:r>
              <w:rPr>
                <w:noProof/>
                <w:webHidden/>
              </w:rPr>
            </w:r>
          </w:ins>
          <w:r>
            <w:rPr>
              <w:noProof/>
              <w:webHidden/>
            </w:rPr>
            <w:fldChar w:fldCharType="separate"/>
          </w:r>
          <w:ins w:id="198"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199" w:author="Meir Kalter" w:date="2016-07-04T13:50:00Z"/>
              <w:rFonts w:eastAsiaTheme="minorEastAsia" w:cstheme="minorBidi"/>
              <w:b w:val="0"/>
              <w:bCs w:val="0"/>
              <w:noProof/>
              <w:color w:val="auto"/>
              <w:sz w:val="22"/>
              <w:szCs w:val="22"/>
              <w:bdr w:val="none" w:sz="0" w:space="0" w:color="auto"/>
              <w:lang w:eastAsia="en-US" w:bidi="he-IL"/>
            </w:rPr>
          </w:pPr>
          <w:ins w:id="200"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"_Toc455404903"</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INC RA</w:t>
            </w:r>
            <w:r>
              <w:rPr>
                <w:noProof/>
                <w:webHidden/>
              </w:rPr>
              <w:tab/>
            </w:r>
            <w:r>
              <w:rPr>
                <w:noProof/>
                <w:webHidden/>
              </w:rPr>
              <w:fldChar w:fldCharType="begin"/>
            </w:r>
            <w:r>
              <w:rPr>
                <w:noProof/>
                <w:webHidden/>
              </w:rPr>
              <w:instrText xml:space="preserve"> PAGEREF _Toc455404903 \h </w:instrText>
            </w:r>
            <w:r>
              <w:rPr>
                <w:noProof/>
                <w:webHidden/>
              </w:rPr>
            </w:r>
          </w:ins>
          <w:r>
            <w:rPr>
              <w:noProof/>
              <w:webHidden/>
            </w:rPr>
            <w:fldChar w:fldCharType="separate"/>
          </w:r>
          <w:ins w:id="201"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02" w:author="Meir Kalter" w:date="2016-07-04T13:50:00Z"/>
              <w:rFonts w:eastAsiaTheme="minorEastAsia" w:cstheme="minorBidi"/>
              <w:b w:val="0"/>
              <w:bCs w:val="0"/>
              <w:noProof/>
              <w:color w:val="auto"/>
              <w:sz w:val="22"/>
              <w:szCs w:val="22"/>
              <w:bdr w:val="none" w:sz="0" w:space="0" w:color="auto"/>
              <w:lang w:eastAsia="en-US" w:bidi="he-IL"/>
            </w:rPr>
          </w:pPr>
          <w:ins w:id="203"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"_Toc455404904"</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DEC RA</w:t>
            </w:r>
            <w:r>
              <w:rPr>
                <w:noProof/>
                <w:webHidden/>
              </w:rPr>
              <w:tab/>
            </w:r>
            <w:r>
              <w:rPr>
                <w:noProof/>
                <w:webHidden/>
              </w:rPr>
              <w:fldChar w:fldCharType="begin"/>
            </w:r>
            <w:r>
              <w:rPr>
                <w:noProof/>
                <w:webHidden/>
              </w:rPr>
              <w:instrText xml:space="preserve"> PAGEREF _Toc455404904 \h </w:instrText>
            </w:r>
            <w:r>
              <w:rPr>
                <w:noProof/>
                <w:webHidden/>
              </w:rPr>
            </w:r>
          </w:ins>
          <w:r>
            <w:rPr>
              <w:noProof/>
              <w:webHidden/>
            </w:rPr>
            <w:fldChar w:fldCharType="separate"/>
          </w:r>
          <w:ins w:id="204"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05" w:author="Meir Kalter" w:date="2016-07-04T13:50:00Z"/>
              <w:rFonts w:eastAsiaTheme="minorEastAsia" w:cstheme="minorBidi"/>
              <w:b w:val="0"/>
              <w:bCs w:val="0"/>
              <w:noProof/>
              <w:color w:val="auto"/>
              <w:sz w:val="22"/>
              <w:szCs w:val="22"/>
              <w:bdr w:val="none" w:sz="0" w:space="0" w:color="auto"/>
              <w:lang w:eastAsia="en-US" w:bidi="he-IL"/>
            </w:rPr>
          </w:pPr>
          <w:ins w:id="206"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"_Toc455404905"</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COMPAREI RA, VALUE</w:t>
            </w:r>
            <w:r>
              <w:rPr>
                <w:noProof/>
                <w:webHidden/>
              </w:rPr>
              <w:tab/>
            </w:r>
            <w:r>
              <w:rPr>
                <w:noProof/>
                <w:webHidden/>
              </w:rPr>
              <w:fldChar w:fldCharType="begin"/>
            </w:r>
            <w:r>
              <w:rPr>
                <w:noProof/>
                <w:webHidden/>
              </w:rPr>
              <w:instrText xml:space="preserve"> PAGEREF _Toc455404905 \h </w:instrText>
            </w:r>
            <w:r>
              <w:rPr>
                <w:noProof/>
                <w:webHidden/>
              </w:rPr>
            </w:r>
          </w:ins>
          <w:r>
            <w:rPr>
              <w:noProof/>
              <w:webHidden/>
            </w:rPr>
            <w:fldChar w:fldCharType="separate"/>
          </w:r>
          <w:ins w:id="207"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08" w:author="Meir Kalter" w:date="2016-07-04T13:50:00Z"/>
              <w:rFonts w:eastAsiaTheme="minorEastAsia" w:cstheme="minorBidi"/>
              <w:b w:val="0"/>
              <w:bCs w:val="0"/>
              <w:noProof/>
              <w:color w:val="auto"/>
              <w:sz w:val="22"/>
              <w:szCs w:val="22"/>
              <w:bdr w:val="none" w:sz="0" w:space="0" w:color="auto"/>
              <w:lang w:eastAsia="en-US" w:bidi="he-IL"/>
            </w:rPr>
          </w:pPr>
          <w:ins w:id="209"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COMPARE RA, VALUE</w:t>
            </w:r>
            <w:r>
              <w:rPr>
                <w:noProof/>
                <w:webHidden/>
              </w:rPr>
              <w:tab/>
            </w:r>
            <w:r>
              <w:rPr>
                <w:noProof/>
                <w:webHidden/>
              </w:rPr>
              <w:fldChar w:fldCharType="begin"/>
            </w:r>
            <w:r>
              <w:rPr>
                <w:noProof/>
                <w:webHidden/>
              </w:rPr>
              <w:instrText xml:space="preserve"> PAGEREF _Toc455404906 \h </w:instrText>
            </w:r>
            <w:r>
              <w:rPr>
                <w:noProof/>
                <w:webHidden/>
              </w:rPr>
            </w:r>
          </w:ins>
          <w:r>
            <w:rPr>
              <w:noProof/>
              <w:webHidden/>
            </w:rPr>
            <w:fldChar w:fldCharType="separate"/>
          </w:r>
          <w:ins w:id="210"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11" w:author="Meir Kalter" w:date="2016-07-04T13:50:00Z"/>
              <w:rFonts w:eastAsiaTheme="minorEastAsia" w:cstheme="minorBidi"/>
              <w:b w:val="0"/>
              <w:bCs w:val="0"/>
              <w:noProof/>
              <w:color w:val="auto"/>
              <w:sz w:val="22"/>
              <w:szCs w:val="22"/>
              <w:bdr w:val="none" w:sz="0" w:space="0" w:color="auto"/>
              <w:lang w:eastAsia="en-US" w:bidi="he-IL"/>
            </w:rPr>
          </w:pPr>
          <w:ins w:id="212"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JUMP ADDRESS</w:t>
            </w:r>
            <w:r>
              <w:rPr>
                <w:noProof/>
                <w:webHidden/>
              </w:rPr>
              <w:tab/>
            </w:r>
            <w:r>
              <w:rPr>
                <w:noProof/>
                <w:webHidden/>
              </w:rPr>
              <w:fldChar w:fldCharType="begin"/>
            </w:r>
            <w:r>
              <w:rPr>
                <w:noProof/>
                <w:webHidden/>
              </w:rPr>
              <w:instrText xml:space="preserve"> PAGEREF _Toc455404907 \h </w:instrText>
            </w:r>
            <w:r>
              <w:rPr>
                <w:noProof/>
                <w:webHidden/>
              </w:rPr>
            </w:r>
          </w:ins>
          <w:r>
            <w:rPr>
              <w:noProof/>
              <w:webHidden/>
            </w:rPr>
            <w:fldChar w:fldCharType="separate"/>
          </w:r>
          <w:ins w:id="213"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14" w:author="Meir Kalter" w:date="2016-07-04T13:50:00Z"/>
              <w:rFonts w:eastAsiaTheme="minorEastAsia" w:cstheme="minorBidi"/>
              <w:b w:val="0"/>
              <w:bCs w:val="0"/>
              <w:noProof/>
              <w:color w:val="auto"/>
              <w:sz w:val="22"/>
              <w:szCs w:val="22"/>
              <w:bdr w:val="none" w:sz="0" w:space="0" w:color="auto"/>
              <w:lang w:eastAsia="en-US" w:bidi="he-IL"/>
            </w:rPr>
          </w:pPr>
          <w:ins w:id="215"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"_Toc455404908"</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JLESS ADDRESS</w:t>
            </w:r>
            <w:r>
              <w:rPr>
                <w:noProof/>
                <w:webHidden/>
              </w:rPr>
              <w:tab/>
            </w:r>
            <w:r>
              <w:rPr>
                <w:noProof/>
                <w:webHidden/>
              </w:rPr>
              <w:fldChar w:fldCharType="begin"/>
            </w:r>
            <w:r>
              <w:rPr>
                <w:noProof/>
                <w:webHidden/>
              </w:rPr>
              <w:instrText xml:space="preserve"> PAGEREF _Toc455404908 \h </w:instrText>
            </w:r>
            <w:r>
              <w:rPr>
                <w:noProof/>
                <w:webHidden/>
              </w:rPr>
            </w:r>
          </w:ins>
          <w:r>
            <w:rPr>
              <w:noProof/>
              <w:webHidden/>
            </w:rPr>
            <w:fldChar w:fldCharType="separate"/>
          </w:r>
          <w:ins w:id="216"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17" w:author="Meir Kalter" w:date="2016-07-04T13:50:00Z"/>
              <w:rFonts w:eastAsiaTheme="minorEastAsia" w:cstheme="minorBidi"/>
              <w:b w:val="0"/>
              <w:bCs w:val="0"/>
              <w:noProof/>
              <w:color w:val="auto"/>
              <w:sz w:val="22"/>
              <w:szCs w:val="22"/>
              <w:bdr w:val="none" w:sz="0" w:space="0" w:color="auto"/>
              <w:lang w:eastAsia="en-US" w:bidi="he-IL"/>
            </w:rPr>
          </w:pPr>
          <w:ins w:id="218"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"_Toc455404909"</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JGREATER ADDRESS</w:t>
            </w:r>
            <w:r>
              <w:rPr>
                <w:noProof/>
                <w:webHidden/>
              </w:rPr>
              <w:tab/>
            </w:r>
            <w:r>
              <w:rPr>
                <w:noProof/>
                <w:webHidden/>
              </w:rPr>
              <w:fldChar w:fldCharType="begin"/>
            </w:r>
            <w:r>
              <w:rPr>
                <w:noProof/>
                <w:webHidden/>
              </w:rPr>
              <w:instrText xml:space="preserve"> PAGEREF _Toc455404909 \h </w:instrText>
            </w:r>
            <w:r>
              <w:rPr>
                <w:noProof/>
                <w:webHidden/>
              </w:rPr>
            </w:r>
          </w:ins>
          <w:r>
            <w:rPr>
              <w:noProof/>
              <w:webHidden/>
            </w:rPr>
            <w:fldChar w:fldCharType="separate"/>
          </w:r>
          <w:ins w:id="219"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20" w:author="Meir Kalter" w:date="2016-07-04T13:50:00Z"/>
              <w:rFonts w:eastAsiaTheme="minorEastAsia" w:cstheme="minorBidi"/>
              <w:b w:val="0"/>
              <w:bCs w:val="0"/>
              <w:noProof/>
              <w:color w:val="auto"/>
              <w:sz w:val="22"/>
              <w:szCs w:val="22"/>
              <w:bdr w:val="none" w:sz="0" w:space="0" w:color="auto"/>
              <w:lang w:eastAsia="en-US" w:bidi="he-IL"/>
            </w:rPr>
          </w:pPr>
          <w:ins w:id="221"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"_Toc455404910"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noProof/>
              </w:rPr>
              <w:t xml:space="preserve">JEQUAL </w:t>
            </w:r>
            <w:r w:rsidRPr="00CA036E">
              <w:rPr>
                <w:rStyle w:val="Hyperlink"/>
                <w:rFonts w:ascii="Times New Roman" w:hAnsi="Times New Roman"/>
                <w:noProof/>
              </w:rPr>
              <w:t>ADDRESS</w:t>
            </w:r>
            <w:r>
              <w:rPr>
                <w:noProof/>
                <w:webHidden/>
              </w:rPr>
              <w:tab/>
            </w:r>
            <w:r>
              <w:rPr>
                <w:noProof/>
                <w:webHidden/>
              </w:rPr>
              <w:fldChar w:fldCharType="begin"/>
            </w:r>
            <w:r>
              <w:rPr>
                <w:noProof/>
                <w:webHidden/>
              </w:rPr>
              <w:instrText xml:space="preserve"> PAGEREF _Toc455404910 \h </w:instrText>
            </w:r>
            <w:r>
              <w:rPr>
                <w:noProof/>
                <w:webHidden/>
              </w:rPr>
            </w:r>
          </w:ins>
          <w:r>
            <w:rPr>
              <w:noProof/>
              <w:webHidden/>
            </w:rPr>
            <w:fldChar w:fldCharType="separate"/>
          </w:r>
          <w:ins w:id="222"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23" w:author="Meir Kalter" w:date="2016-07-04T13:50:00Z"/>
              <w:rFonts w:eastAsiaTheme="minorEastAsia" w:cstheme="minorBidi"/>
              <w:b w:val="0"/>
              <w:bCs w:val="0"/>
              <w:noProof/>
              <w:color w:val="auto"/>
              <w:sz w:val="22"/>
              <w:szCs w:val="22"/>
              <w:bdr w:val="none" w:sz="0" w:space="0" w:color="auto"/>
              <w:lang w:eastAsia="en-US" w:bidi="he-IL"/>
            </w:rPr>
          </w:pPr>
          <w:ins w:id="224"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"_Toc455404911"</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PUSH RA</w:t>
            </w:r>
            <w:r>
              <w:rPr>
                <w:noProof/>
                <w:webHidden/>
              </w:rPr>
              <w:tab/>
            </w:r>
            <w:r>
              <w:rPr>
                <w:noProof/>
                <w:webHidden/>
              </w:rPr>
              <w:fldChar w:fldCharType="begin"/>
            </w:r>
            <w:r>
              <w:rPr>
                <w:noProof/>
                <w:webHidden/>
              </w:rPr>
              <w:instrText xml:space="preserve"> PAGEREF _Toc455404911 \h </w:instrText>
            </w:r>
            <w:r>
              <w:rPr>
                <w:noProof/>
                <w:webHidden/>
              </w:rPr>
            </w:r>
          </w:ins>
          <w:r>
            <w:rPr>
              <w:noProof/>
              <w:webHidden/>
            </w:rPr>
            <w:fldChar w:fldCharType="separate"/>
          </w:r>
          <w:ins w:id="225"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2"/>
            <w:tabs>
              <w:tab w:val="left" w:pos="440"/>
              <w:tab w:val="right" w:leader="dot" w:pos="9339"/>
            </w:tabs>
            <w:rPr>
              <w:ins w:id="226" w:author="Meir Kalter" w:date="2016-07-04T13:50:00Z"/>
              <w:rFonts w:eastAsiaTheme="minorEastAsia" w:cstheme="minorBidi"/>
              <w:b w:val="0"/>
              <w:bCs w:val="0"/>
              <w:noProof/>
              <w:color w:val="auto"/>
              <w:sz w:val="22"/>
              <w:szCs w:val="22"/>
              <w:bdr w:val="none" w:sz="0" w:space="0" w:color="auto"/>
              <w:lang w:eastAsia="en-US" w:bidi="he-IL"/>
            </w:rPr>
          </w:pPr>
          <w:ins w:id="227"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"_Toc455404912"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A036E">
              <w:rPr>
                <w:rStyle w:val="Hyperlink"/>
                <w:rFonts w:ascii="Times New Roman" w:hAnsi="Times New Roman"/>
                <w:noProof/>
              </w:rPr>
              <w:t>POP RA</w:t>
            </w:r>
            <w:r>
              <w:rPr>
                <w:noProof/>
                <w:webHidden/>
              </w:rPr>
              <w:tab/>
            </w:r>
            <w:r>
              <w:rPr>
                <w:noProof/>
                <w:webHidden/>
              </w:rPr>
              <w:fldChar w:fldCharType="begin"/>
            </w:r>
            <w:r>
              <w:rPr>
                <w:noProof/>
                <w:webHidden/>
              </w:rPr>
              <w:instrText xml:space="preserve"> PAGEREF _Toc455404912 \h </w:instrText>
            </w:r>
            <w:r>
              <w:rPr>
                <w:noProof/>
                <w:webHidden/>
              </w:rPr>
            </w:r>
          </w:ins>
          <w:r>
            <w:rPr>
              <w:noProof/>
              <w:webHidden/>
            </w:rPr>
            <w:fldChar w:fldCharType="separate"/>
          </w:r>
          <w:ins w:id="228" w:author="Meir Kalter" w:date="2016-07-04T13:50:00Z">
            <w:r>
              <w:rPr>
                <w:noProof/>
                <w:webHidden/>
              </w:rPr>
              <w:t>29</w:t>
            </w:r>
            <w:r>
              <w:rPr>
                <w:noProof/>
                <w:webHidden/>
              </w:rPr>
              <w:fldChar w:fldCharType="end"/>
            </w:r>
            <w:r w:rsidRPr="00CA036E">
              <w:rPr>
                <w:rStyle w:val="Hyperlink"/>
                <w:noProof/>
              </w:rPr>
              <w:fldChar w:fldCharType="end"/>
            </w:r>
          </w:ins>
        </w:p>
        <w:p w:rsidR="00FB1943" w:rsidRDefault="00FB1943">
          <w:pPr>
            <w:pStyle w:val="TOC1"/>
            <w:tabs>
              <w:tab w:val="left" w:pos="660"/>
              <w:tab w:val="right" w:leader="dot" w:pos="9339"/>
            </w:tabs>
            <w:rPr>
              <w:ins w:id="229"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230"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"_Toc455404957"</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Appendix</w:t>
            </w:r>
            <w:r>
              <w:rPr>
                <w:noProof/>
                <w:webHidden/>
              </w:rPr>
              <w:tab/>
            </w:r>
            <w:r>
              <w:rPr>
                <w:noProof/>
                <w:webHidden/>
              </w:rPr>
              <w:fldChar w:fldCharType="begin"/>
            </w:r>
            <w:r>
              <w:rPr>
                <w:noProof/>
                <w:webHidden/>
              </w:rPr>
              <w:instrText xml:space="preserve"> PAGEREF _Toc455404957 \h </w:instrText>
            </w:r>
            <w:r>
              <w:rPr>
                <w:noProof/>
                <w:webHidden/>
              </w:rPr>
            </w:r>
          </w:ins>
          <w:r>
            <w:rPr>
              <w:noProof/>
              <w:webHidden/>
            </w:rPr>
            <w:fldChar w:fldCharType="separate"/>
          </w:r>
          <w:ins w:id="231" w:author="Meir Kalter" w:date="2016-07-04T13:50:00Z">
            <w:r>
              <w:rPr>
                <w:noProof/>
                <w:webHidden/>
              </w:rPr>
              <w:t>30</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232" w:author="Meir Kalter" w:date="2016-07-04T13:50:00Z"/>
              <w:rFonts w:eastAsiaTheme="minorEastAsia" w:cstheme="minorBidi"/>
              <w:noProof/>
              <w:color w:val="auto"/>
              <w:sz w:val="22"/>
              <w:szCs w:val="22"/>
              <w:bdr w:val="none" w:sz="0" w:space="0" w:color="auto"/>
              <w:lang w:eastAsia="en-US" w:bidi="he-IL"/>
            </w:rPr>
          </w:pPr>
          <w:ins w:id="233"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"_Toc455404959"</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Calibri"/>
                <w:noProof/>
              </w:rPr>
              <w:t>14.1.1</w:t>
            </w:r>
            <w:r>
              <w:rPr>
                <w:rFonts w:eastAsiaTheme="minorEastAsia" w:cstheme="minorBidi"/>
                <w:noProof/>
                <w:color w:val="auto"/>
                <w:sz w:val="22"/>
                <w:szCs w:val="22"/>
                <w:bdr w:val="none" w:sz="0" w:space="0" w:color="auto"/>
                <w:lang w:eastAsia="en-US" w:bidi="he-IL"/>
              </w:rPr>
              <w:tab/>
            </w:r>
            <w:r w:rsidRPr="00CA036E">
              <w:rPr>
                <w:rStyle w:val="Hyperlink"/>
                <w:rFonts w:eastAsia="Calibri"/>
                <w:noProof/>
              </w:rPr>
              <w:t>Basic flow – output to the Seven digit</w:t>
            </w:r>
            <w:r>
              <w:rPr>
                <w:noProof/>
                <w:webHidden/>
              </w:rPr>
              <w:tab/>
            </w:r>
            <w:r>
              <w:rPr>
                <w:noProof/>
                <w:webHidden/>
              </w:rPr>
              <w:fldChar w:fldCharType="begin"/>
            </w:r>
            <w:r>
              <w:rPr>
                <w:noProof/>
                <w:webHidden/>
              </w:rPr>
              <w:instrText xml:space="preserve"> PAGEREF _Toc455404959 \h </w:instrText>
            </w:r>
            <w:r>
              <w:rPr>
                <w:noProof/>
                <w:webHidden/>
              </w:rPr>
            </w:r>
          </w:ins>
          <w:r>
            <w:rPr>
              <w:noProof/>
              <w:webHidden/>
            </w:rPr>
            <w:fldChar w:fldCharType="separate"/>
          </w:r>
          <w:ins w:id="234" w:author="Meir Kalter" w:date="2016-07-04T13:50:00Z">
            <w:r>
              <w:rPr>
                <w:noProof/>
                <w:webHidden/>
              </w:rPr>
              <w:t>30</w:t>
            </w:r>
            <w:r>
              <w:rPr>
                <w:noProof/>
                <w:webHidden/>
              </w:rPr>
              <w:fldChar w:fldCharType="end"/>
            </w:r>
            <w:r w:rsidRPr="00CA036E">
              <w:rPr>
                <w:rStyle w:val="Hyperlink"/>
                <w:noProof/>
              </w:rPr>
              <w:fldChar w:fldCharType="end"/>
            </w:r>
          </w:ins>
        </w:p>
        <w:p w:rsidR="00FB1943" w:rsidRDefault="00FB1943">
          <w:pPr>
            <w:pStyle w:val="TOC3"/>
            <w:tabs>
              <w:tab w:val="left" w:pos="1100"/>
              <w:tab w:val="right" w:leader="dot" w:pos="9339"/>
            </w:tabs>
            <w:rPr>
              <w:ins w:id="235" w:author="Meir Kalter" w:date="2016-07-04T13:50:00Z"/>
              <w:rFonts w:eastAsiaTheme="minorEastAsia" w:cstheme="minorBidi"/>
              <w:noProof/>
              <w:color w:val="auto"/>
              <w:sz w:val="22"/>
              <w:szCs w:val="22"/>
              <w:bdr w:val="none" w:sz="0" w:space="0" w:color="auto"/>
              <w:lang w:eastAsia="en-US" w:bidi="he-IL"/>
            </w:rPr>
          </w:pPr>
          <w:ins w:id="236"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"_Toc455404960"</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Calibri"/>
                <w:noProof/>
              </w:rPr>
              <w:t>14.1.2</w:t>
            </w:r>
            <w:r>
              <w:rPr>
                <w:rFonts w:eastAsiaTheme="minorEastAsia" w:cstheme="minorBidi"/>
                <w:noProof/>
                <w:color w:val="auto"/>
                <w:sz w:val="22"/>
                <w:szCs w:val="22"/>
                <w:bdr w:val="none" w:sz="0" w:space="0" w:color="auto"/>
                <w:lang w:eastAsia="en-US" w:bidi="he-IL"/>
              </w:rPr>
              <w:tab/>
            </w:r>
            <w:r w:rsidRPr="00CA036E">
              <w:rPr>
                <w:rStyle w:val="Hyperlink"/>
                <w:rFonts w:eastAsia="Calibri"/>
                <w:noProof/>
              </w:rPr>
              <w:t>Basic flow – Input from the seven switches battery</w:t>
            </w:r>
            <w:r>
              <w:rPr>
                <w:noProof/>
                <w:webHidden/>
              </w:rPr>
              <w:tab/>
            </w:r>
            <w:r>
              <w:rPr>
                <w:noProof/>
                <w:webHidden/>
              </w:rPr>
              <w:fldChar w:fldCharType="begin"/>
            </w:r>
            <w:r>
              <w:rPr>
                <w:noProof/>
                <w:webHidden/>
              </w:rPr>
              <w:instrText xml:space="preserve"> PAGEREF _Toc455404960 \h </w:instrText>
            </w:r>
            <w:r>
              <w:rPr>
                <w:noProof/>
                <w:webHidden/>
              </w:rPr>
            </w:r>
          </w:ins>
          <w:r>
            <w:rPr>
              <w:noProof/>
              <w:webHidden/>
            </w:rPr>
            <w:fldChar w:fldCharType="separate"/>
          </w:r>
          <w:ins w:id="237" w:author="Meir Kalter" w:date="2016-07-04T13:50:00Z">
            <w:r>
              <w:rPr>
                <w:noProof/>
                <w:webHidden/>
              </w:rPr>
              <w:t>31</w:t>
            </w:r>
            <w:r>
              <w:rPr>
                <w:noProof/>
                <w:webHidden/>
              </w:rPr>
              <w:fldChar w:fldCharType="end"/>
            </w:r>
            <w:r w:rsidRPr="00CA036E">
              <w:rPr>
                <w:rStyle w:val="Hyperlink"/>
                <w:noProof/>
              </w:rPr>
              <w:fldChar w:fldCharType="end"/>
            </w:r>
          </w:ins>
        </w:p>
        <w:p w:rsidR="00FB1943" w:rsidRDefault="00FB1943">
          <w:pPr>
            <w:pStyle w:val="TOC2"/>
            <w:tabs>
              <w:tab w:val="left" w:pos="660"/>
              <w:tab w:val="right" w:leader="dot" w:pos="9339"/>
            </w:tabs>
            <w:rPr>
              <w:ins w:id="238" w:author="Meir Kalter" w:date="2016-07-04T13:50:00Z"/>
              <w:rFonts w:eastAsiaTheme="minorEastAsia" w:cstheme="minorBidi"/>
              <w:b w:val="0"/>
              <w:bCs w:val="0"/>
              <w:noProof/>
              <w:color w:val="auto"/>
              <w:sz w:val="22"/>
              <w:szCs w:val="22"/>
              <w:bdr w:val="none" w:sz="0" w:space="0" w:color="auto"/>
              <w:lang w:eastAsia="en-US" w:bidi="he-IL"/>
            </w:rPr>
          </w:pPr>
          <w:ins w:id="239"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"_Toc455404962"</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eastAsia="Calibri"/>
                <w:noProof/>
              </w:rPr>
              <w:t>14.2</w:t>
            </w:r>
            <w:r>
              <w:rPr>
                <w:rFonts w:eastAsiaTheme="minorEastAsia" w:cstheme="minorBidi"/>
                <w:b w:val="0"/>
                <w:bCs w:val="0"/>
                <w:noProof/>
                <w:color w:val="auto"/>
                <w:sz w:val="22"/>
                <w:szCs w:val="22"/>
                <w:bdr w:val="none" w:sz="0" w:space="0" w:color="auto"/>
                <w:lang w:eastAsia="en-US" w:bidi="he-IL"/>
              </w:rPr>
              <w:tab/>
            </w:r>
            <w:r w:rsidRPr="00CA036E">
              <w:rPr>
                <w:rStyle w:val="Hyperlink"/>
                <w:rFonts w:eastAsia="Calibri"/>
                <w:noProof/>
              </w:rPr>
              <w:t>Save file flow</w:t>
            </w:r>
            <w:r>
              <w:rPr>
                <w:noProof/>
                <w:webHidden/>
              </w:rPr>
              <w:tab/>
            </w:r>
            <w:r>
              <w:rPr>
                <w:noProof/>
                <w:webHidden/>
              </w:rPr>
              <w:fldChar w:fldCharType="begin"/>
            </w:r>
            <w:r>
              <w:rPr>
                <w:noProof/>
                <w:webHidden/>
              </w:rPr>
              <w:instrText xml:space="preserve"> PAGEREF _Toc455404962 \h </w:instrText>
            </w:r>
            <w:r>
              <w:rPr>
                <w:noProof/>
                <w:webHidden/>
              </w:rPr>
            </w:r>
          </w:ins>
          <w:r>
            <w:rPr>
              <w:noProof/>
              <w:webHidden/>
            </w:rPr>
            <w:fldChar w:fldCharType="separate"/>
          </w:r>
          <w:ins w:id="240" w:author="Meir Kalter" w:date="2016-07-04T13:50:00Z">
            <w:r>
              <w:rPr>
                <w:noProof/>
                <w:webHidden/>
              </w:rPr>
              <w:t>32</w:t>
            </w:r>
            <w:r>
              <w:rPr>
                <w:noProof/>
                <w:webHidden/>
              </w:rPr>
              <w:fldChar w:fldCharType="end"/>
            </w:r>
            <w:r w:rsidRPr="00CA036E">
              <w:rPr>
                <w:rStyle w:val="Hyperlink"/>
                <w:noProof/>
              </w:rPr>
              <w:fldChar w:fldCharType="end"/>
            </w:r>
          </w:ins>
        </w:p>
        <w:p w:rsidR="00FB1943" w:rsidRDefault="00FB1943">
          <w:pPr>
            <w:pStyle w:val="TOC1"/>
            <w:tabs>
              <w:tab w:val="left" w:pos="660"/>
              <w:tab w:val="right" w:leader="dot" w:pos="9339"/>
            </w:tabs>
            <w:rPr>
              <w:ins w:id="241"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242"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"_Toc455404963"</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15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A036E">
              <w:rPr>
                <w:rStyle w:val="Hyperlink"/>
                <w:noProof/>
              </w:rPr>
              <w:t>CONCLUSIONS and future work</w:t>
            </w:r>
            <w:r>
              <w:rPr>
                <w:noProof/>
                <w:webHidden/>
              </w:rPr>
              <w:tab/>
            </w:r>
            <w:r>
              <w:rPr>
                <w:noProof/>
                <w:webHidden/>
              </w:rPr>
              <w:fldChar w:fldCharType="begin"/>
            </w:r>
            <w:r>
              <w:rPr>
                <w:noProof/>
                <w:webHidden/>
              </w:rPr>
              <w:instrText xml:space="preserve"> PAGEREF _Toc455404963 \h </w:instrText>
            </w:r>
            <w:r>
              <w:rPr>
                <w:noProof/>
                <w:webHidden/>
              </w:rPr>
            </w:r>
          </w:ins>
          <w:r>
            <w:rPr>
              <w:noProof/>
              <w:webHidden/>
            </w:rPr>
            <w:fldChar w:fldCharType="separate"/>
          </w:r>
          <w:ins w:id="243" w:author="Meir Kalter" w:date="2016-07-04T13:50:00Z">
            <w:r>
              <w:rPr>
                <w:noProof/>
                <w:webHidden/>
              </w:rPr>
              <w:t>34</w:t>
            </w:r>
            <w:r>
              <w:rPr>
                <w:noProof/>
                <w:webHidden/>
              </w:rPr>
              <w:fldChar w:fldCharType="end"/>
            </w:r>
            <w:r w:rsidRPr="00CA036E">
              <w:rPr>
                <w:rStyle w:val="Hyperlink"/>
                <w:noProof/>
              </w:rPr>
              <w:fldChar w:fldCharType="end"/>
            </w:r>
          </w:ins>
        </w:p>
        <w:p w:rsidR="00FB1943" w:rsidRDefault="00FB1943">
          <w:pPr>
            <w:pStyle w:val="TOC1"/>
            <w:tabs>
              <w:tab w:val="right" w:leader="dot" w:pos="9339"/>
            </w:tabs>
            <w:rPr>
              <w:ins w:id="244"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245"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"_Toc455404964"</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rFonts w:ascii="Georgia" w:eastAsia="Arial Unicode MS" w:hAnsi="Georgia" w:cs="Arial Unicode MS"/>
                <w:noProof/>
              </w:rPr>
              <w:t>This work is basic simulator with very simple input/output.</w:t>
            </w:r>
            <w:r>
              <w:rPr>
                <w:noProof/>
                <w:webHidden/>
              </w:rPr>
              <w:tab/>
            </w:r>
            <w:r>
              <w:rPr>
                <w:noProof/>
                <w:webHidden/>
              </w:rPr>
              <w:fldChar w:fldCharType="begin"/>
            </w:r>
            <w:r>
              <w:rPr>
                <w:noProof/>
                <w:webHidden/>
              </w:rPr>
              <w:instrText xml:space="preserve"> PAGEREF _Toc455404964 \h </w:instrText>
            </w:r>
            <w:r>
              <w:rPr>
                <w:noProof/>
                <w:webHidden/>
              </w:rPr>
            </w:r>
          </w:ins>
          <w:r>
            <w:rPr>
              <w:noProof/>
              <w:webHidden/>
            </w:rPr>
            <w:fldChar w:fldCharType="separate"/>
          </w:r>
          <w:ins w:id="246" w:author="Meir Kalter" w:date="2016-07-04T13:50:00Z">
            <w:r>
              <w:rPr>
                <w:noProof/>
                <w:webHidden/>
              </w:rPr>
              <w:t>34</w:t>
            </w:r>
            <w:r>
              <w:rPr>
                <w:noProof/>
                <w:webHidden/>
              </w:rPr>
              <w:fldChar w:fldCharType="end"/>
            </w:r>
            <w:r w:rsidRPr="00CA036E">
              <w:rPr>
                <w:rStyle w:val="Hyperlink"/>
                <w:noProof/>
              </w:rPr>
              <w:fldChar w:fldCharType="end"/>
            </w:r>
          </w:ins>
        </w:p>
        <w:p w:rsidR="00FB1943" w:rsidRDefault="00FB1943">
          <w:pPr>
            <w:pStyle w:val="TOC1"/>
            <w:tabs>
              <w:tab w:val="right" w:leader="dot" w:pos="9339"/>
            </w:tabs>
            <w:rPr>
              <w:ins w:id="247"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248"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"_Toc455404965"</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Index</w:t>
            </w:r>
            <w:r>
              <w:rPr>
                <w:noProof/>
                <w:webHidden/>
              </w:rPr>
              <w:tab/>
            </w:r>
            <w:r>
              <w:rPr>
                <w:noProof/>
                <w:webHidden/>
              </w:rPr>
              <w:fldChar w:fldCharType="begin"/>
            </w:r>
            <w:r>
              <w:rPr>
                <w:noProof/>
                <w:webHidden/>
              </w:rPr>
              <w:instrText xml:space="preserve"> PAGEREF _Toc455404965 \h </w:instrText>
            </w:r>
            <w:r>
              <w:rPr>
                <w:noProof/>
                <w:webHidden/>
              </w:rPr>
            </w:r>
          </w:ins>
          <w:r>
            <w:rPr>
              <w:noProof/>
              <w:webHidden/>
            </w:rPr>
            <w:fldChar w:fldCharType="separate"/>
          </w:r>
          <w:ins w:id="249" w:author="Meir Kalter" w:date="2016-07-04T13:50:00Z">
            <w:r>
              <w:rPr>
                <w:noProof/>
                <w:webHidden/>
              </w:rPr>
              <w:t>37</w:t>
            </w:r>
            <w:r>
              <w:rPr>
                <w:noProof/>
                <w:webHidden/>
              </w:rPr>
              <w:fldChar w:fldCharType="end"/>
            </w:r>
            <w:r w:rsidRPr="00CA036E">
              <w:rPr>
                <w:rStyle w:val="Hyperlink"/>
                <w:noProof/>
              </w:rPr>
              <w:fldChar w:fldCharType="end"/>
            </w:r>
          </w:ins>
        </w:p>
        <w:p w:rsidR="00FB1943" w:rsidRDefault="00FB1943">
          <w:pPr>
            <w:pStyle w:val="TOC1"/>
            <w:tabs>
              <w:tab w:val="right" w:leader="dot" w:pos="9339"/>
            </w:tabs>
            <w:rPr>
              <w:ins w:id="250" w:author="Meir Kalter" w:date="2016-07-04T13:50:00Z"/>
              <w:rFonts w:asciiTheme="minorHAnsi" w:eastAsiaTheme="minorEastAsia" w:hAnsiTheme="minorHAnsi" w:cstheme="minorBidi"/>
              <w:b w:val="0"/>
              <w:bCs w:val="0"/>
              <w:caps w:val="0"/>
              <w:noProof/>
              <w:color w:val="auto"/>
              <w:sz w:val="22"/>
              <w:szCs w:val="22"/>
              <w:bdr w:val="none" w:sz="0" w:space="0" w:color="auto"/>
              <w:lang w:eastAsia="en-US" w:bidi="he-IL"/>
            </w:rPr>
          </w:pPr>
          <w:ins w:id="251" w:author="Meir Kalter" w:date="2016-07-04T13:50:00Z">
            <w:r w:rsidRPr="00CA036E">
              <w:rPr>
                <w:rStyle w:val="Hyperlink"/>
                <w:noProof/>
              </w:rPr>
              <w:fldChar w:fldCharType="begin"/>
            </w:r>
            <w:r w:rsidRPr="00CA036E">
              <w:rPr>
                <w:rStyle w:val="Hyperlink"/>
                <w:noProof/>
              </w:rPr>
              <w:instrText xml:space="preserve"> </w:instrText>
            </w:r>
            <w:r>
              <w:rPr>
                <w:noProof/>
              </w:rPr>
              <w:instrText>HYPERLINK \l "_Toc455404966"</w:instrText>
            </w:r>
            <w:r w:rsidRPr="00CA036E">
              <w:rPr>
                <w:rStyle w:val="Hyperlink"/>
                <w:noProof/>
              </w:rPr>
              <w:instrText xml:space="preserve"> </w:instrText>
            </w:r>
            <w:r w:rsidRPr="00CA036E">
              <w:rPr>
                <w:rStyle w:val="Hyperlink"/>
                <w:noProof/>
              </w:rPr>
            </w:r>
            <w:r w:rsidRPr="00CA036E">
              <w:rPr>
                <w:rStyle w:val="Hyperlink"/>
                <w:noProof/>
              </w:rPr>
              <w:fldChar w:fldCharType="separate"/>
            </w:r>
            <w:r w:rsidRPr="00CA036E">
              <w:rPr>
                <w:rStyle w:val="Hyperlink"/>
                <w:noProof/>
              </w:rPr>
              <w:t>List of pictures</w:t>
            </w:r>
            <w:r>
              <w:rPr>
                <w:noProof/>
                <w:webHidden/>
              </w:rPr>
              <w:tab/>
            </w:r>
            <w:r>
              <w:rPr>
                <w:noProof/>
                <w:webHidden/>
              </w:rPr>
              <w:fldChar w:fldCharType="begin"/>
            </w:r>
            <w:r>
              <w:rPr>
                <w:noProof/>
                <w:webHidden/>
              </w:rPr>
              <w:instrText xml:space="preserve"> PAGEREF _Toc455404966 \h </w:instrText>
            </w:r>
            <w:r>
              <w:rPr>
                <w:noProof/>
                <w:webHidden/>
              </w:rPr>
            </w:r>
          </w:ins>
          <w:r>
            <w:rPr>
              <w:noProof/>
              <w:webHidden/>
            </w:rPr>
            <w:fldChar w:fldCharType="separate"/>
          </w:r>
          <w:ins w:id="252" w:author="Meir Kalter" w:date="2016-07-04T13:50:00Z">
            <w:r>
              <w:rPr>
                <w:noProof/>
                <w:webHidden/>
              </w:rPr>
              <w:t>38</w:t>
            </w:r>
            <w:r>
              <w:rPr>
                <w:noProof/>
                <w:webHidden/>
              </w:rPr>
              <w:fldChar w:fldCharType="end"/>
            </w:r>
            <w:r w:rsidRPr="00CA036E">
              <w:rPr>
                <w:rStyle w:val="Hyperlink"/>
                <w:noProof/>
              </w:rPr>
              <w:fldChar w:fldCharType="end"/>
            </w:r>
          </w:ins>
        </w:p>
        <w:p w:rsidR="00DE7D2F" w:rsidDel="00504CBB" w:rsidRDefault="00DE7D2F">
          <w:pPr>
            <w:pStyle w:val="TOCHeading"/>
            <w:rPr>
              <w:del w:id="253" w:author="Meir Kalter" w:date="2016-06-15T14:20:00Z"/>
              <w:rFonts w:asciiTheme="minorHAnsi" w:eastAsiaTheme="minorEastAsia" w:hAnsiTheme="minorHAnsi" w:cstheme="minorBidi"/>
              <w:noProof/>
              <w:color w:val="auto"/>
              <w:sz w:val="22"/>
              <w:szCs w:val="22"/>
              <w:lang w:eastAsia="en-US" w:bidi="he-IL"/>
            </w:rPr>
            <w:pPrChange w:id="254" w:author="Meir Kalter" w:date="2016-06-15T14:11:00Z">
              <w:pPr>
                <w:pStyle w:val="TOC1"/>
                <w:tabs>
                  <w:tab w:val="left" w:pos="440"/>
                  <w:tab w:val="right" w:leader="dot" w:pos="9339"/>
                </w:tabs>
              </w:pPr>
            </w:pPrChange>
          </w:pPr>
          <w:del w:id="255" w:author="Meir Kalter" w:date="2016-06-15T14:20:00Z">
            <w:r w:rsidRPr="00885CC0" w:rsidDel="00504CBB">
              <w:rPr>
                <w:rStyle w:val="Hyperlink"/>
                <w:b w:val="0"/>
                <w:bCs w:val="0"/>
                <w:noProof/>
              </w:rPr>
              <w:delText>1.</w:delText>
            </w:r>
            <w:r w:rsidDel="00504CBB">
              <w:rPr>
                <w:rFonts w:asciiTheme="minorHAnsi" w:eastAsiaTheme="minorEastAsia" w:hAnsiTheme="minorHAnsi" w:cstheme="minorBidi"/>
                <w:caps/>
                <w:noProof/>
                <w:color w:val="auto"/>
                <w:sz w:val="22"/>
                <w:szCs w:val="22"/>
                <w:lang w:eastAsia="en-US" w:bidi="he-IL"/>
              </w:rPr>
              <w:tab/>
            </w:r>
            <w:r w:rsidRPr="00885CC0" w:rsidDel="00504CBB">
              <w:rPr>
                <w:rStyle w:val="Hyperlink"/>
                <w:b w:val="0"/>
                <w:bCs w:val="0"/>
                <w:noProof/>
              </w:rPr>
              <w:delText>Introduccción</w:delText>
            </w:r>
            <w:r w:rsidDel="00504CBB">
              <w:rPr>
                <w:noProof/>
                <w:webHidden/>
              </w:rPr>
              <w:tab/>
              <w:delText>6</w:delText>
            </w:r>
          </w:del>
        </w:p>
        <w:p w:rsidR="00DE7D2F" w:rsidDel="00504CBB" w:rsidRDefault="00DE7D2F">
          <w:pPr>
            <w:pStyle w:val="TOC1"/>
            <w:tabs>
              <w:tab w:val="left" w:pos="440"/>
              <w:tab w:val="right" w:leader="dot" w:pos="9339"/>
            </w:tabs>
            <w:rPr>
              <w:del w:id="25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57" w:author="Meir Kalter" w:date="2016-06-15T14:20:00Z">
            <w:r w:rsidRPr="00504CBB" w:rsidDel="00504CBB">
              <w:rPr>
                <w:noProof/>
                <w:rPrChange w:id="258" w:author="Meir Kalter" w:date="2016-06-15T14:20:00Z">
                  <w:rPr>
                    <w:rStyle w:val="Hyperlink"/>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59" w:author="Meir Kalter" w:date="2016-06-15T14:20:00Z">
                  <w:rPr>
                    <w:rStyle w:val="Hyperlink"/>
                    <w:noProof/>
                  </w:rPr>
                </w:rPrChange>
              </w:rPr>
              <w:delText>Objective</w:delText>
            </w:r>
            <w:r w:rsidDel="00504CBB">
              <w:rPr>
                <w:noProof/>
                <w:webHidden/>
              </w:rPr>
              <w:tab/>
              <w:delText>7</w:delText>
            </w:r>
          </w:del>
        </w:p>
        <w:p w:rsidR="00DE7D2F" w:rsidDel="00504CBB" w:rsidRDefault="00DE7D2F">
          <w:pPr>
            <w:pStyle w:val="TOC1"/>
            <w:tabs>
              <w:tab w:val="left" w:pos="440"/>
              <w:tab w:val="right" w:leader="dot" w:pos="9339"/>
            </w:tabs>
            <w:rPr>
              <w:del w:id="26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61" w:author="Meir Kalter" w:date="2016-06-15T14:20:00Z">
            <w:r w:rsidRPr="00504CBB" w:rsidDel="00504CBB">
              <w:rPr>
                <w:noProof/>
                <w:rPrChange w:id="262" w:author="Meir Kalter" w:date="2016-06-15T14:20:00Z">
                  <w:rPr>
                    <w:rStyle w:val="Hyperlink"/>
                    <w:noProof/>
                  </w:rPr>
                </w:rPrChange>
              </w:rPr>
              <w:delText>3.</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63" w:author="Meir Kalter" w:date="2016-06-15T14:20:00Z">
                  <w:rPr>
                    <w:rStyle w:val="Hyperlink"/>
                    <w:noProof/>
                  </w:rPr>
                </w:rPrChange>
              </w:rPr>
              <w:delText>Requirements</w:delText>
            </w:r>
            <w:r w:rsidDel="00504CBB">
              <w:rPr>
                <w:noProof/>
                <w:webHidden/>
              </w:rPr>
              <w:tab/>
              <w:delText>8</w:delText>
            </w:r>
          </w:del>
        </w:p>
        <w:p w:rsidR="00DE7D2F" w:rsidDel="00504CBB" w:rsidRDefault="00DE7D2F">
          <w:pPr>
            <w:pStyle w:val="TOC1"/>
            <w:tabs>
              <w:tab w:val="left" w:pos="440"/>
              <w:tab w:val="right" w:leader="dot" w:pos="9339"/>
            </w:tabs>
            <w:rPr>
              <w:del w:id="26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65" w:author="Meir Kalter" w:date="2016-06-15T14:20:00Z">
            <w:r w:rsidRPr="00504CBB" w:rsidDel="00504CBB">
              <w:rPr>
                <w:noProof/>
                <w:rPrChange w:id="266" w:author="Meir Kalter" w:date="2016-06-15T14:20:00Z">
                  <w:rPr>
                    <w:rStyle w:val="Hyperlink"/>
                    <w:noProof/>
                  </w:rPr>
                </w:rPrChange>
              </w:rPr>
              <w:delText>4.</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267" w:author="Meir Kalter" w:date="2016-06-15T14:20:00Z">
                  <w:rPr>
                    <w:rStyle w:val="Hyperlink"/>
                    <w:noProof/>
                  </w:rPr>
                </w:rPrChange>
              </w:rPr>
              <w:delText>Application design</w:delText>
            </w:r>
            <w:r w:rsidDel="00504CBB">
              <w:rPr>
                <w:noProof/>
                <w:webHidden/>
              </w:rPr>
              <w:tab/>
              <w:delText>9</w:delText>
            </w:r>
          </w:del>
        </w:p>
        <w:p w:rsidR="00DE7D2F" w:rsidDel="00504CBB" w:rsidRDefault="00DE7D2F">
          <w:pPr>
            <w:pStyle w:val="TOC2"/>
            <w:tabs>
              <w:tab w:val="left" w:pos="660"/>
              <w:tab w:val="right" w:leader="dot" w:pos="9339"/>
            </w:tabs>
            <w:rPr>
              <w:del w:id="268" w:author="Meir Kalter" w:date="2016-06-15T14:20:00Z"/>
              <w:rFonts w:eastAsiaTheme="minorEastAsia" w:cstheme="minorBidi"/>
              <w:b w:val="0"/>
              <w:bCs w:val="0"/>
              <w:noProof/>
              <w:color w:val="auto"/>
              <w:sz w:val="22"/>
              <w:szCs w:val="22"/>
              <w:bdr w:val="none" w:sz="0" w:space="0" w:color="auto"/>
              <w:lang w:eastAsia="en-US" w:bidi="he-IL"/>
            </w:rPr>
          </w:pPr>
          <w:del w:id="269" w:author="Meir Kalter" w:date="2016-06-15T14:20:00Z">
            <w:r w:rsidRPr="00504CBB" w:rsidDel="00504CBB">
              <w:rPr>
                <w:noProof/>
                <w:rPrChange w:id="270" w:author="Meir Kalter" w:date="2016-06-15T14:20:00Z">
                  <w:rPr>
                    <w:rStyle w:val="Hyperlink"/>
                    <w:rFonts w:hAnsi="Arial Unicode MS"/>
                    <w:noProof/>
                  </w:rPr>
                </w:rPrChange>
              </w:rPr>
              <w:delText>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71" w:author="Meir Kalter" w:date="2016-06-15T14:20:00Z">
                  <w:rPr>
                    <w:rStyle w:val="Hyperlink"/>
                    <w:rFonts w:eastAsia="Arial Unicode MS" w:cs="Arial Unicode MS"/>
                    <w:noProof/>
                  </w:rPr>
                </w:rPrChange>
              </w:rPr>
              <w:delText>Used design patterns</w:delText>
            </w:r>
            <w:r w:rsidDel="00504CBB">
              <w:rPr>
                <w:noProof/>
                <w:webHidden/>
              </w:rPr>
              <w:tab/>
              <w:delText>9</w:delText>
            </w:r>
          </w:del>
        </w:p>
        <w:p w:rsidR="00DE7D2F" w:rsidDel="00504CBB" w:rsidRDefault="00DE7D2F">
          <w:pPr>
            <w:pStyle w:val="TOC3"/>
            <w:tabs>
              <w:tab w:val="left" w:pos="880"/>
              <w:tab w:val="right" w:leader="dot" w:pos="9339"/>
            </w:tabs>
            <w:rPr>
              <w:del w:id="272" w:author="Meir Kalter" w:date="2016-06-15T14:20:00Z"/>
              <w:rFonts w:eastAsiaTheme="minorEastAsia" w:cstheme="minorBidi"/>
              <w:noProof/>
              <w:color w:val="auto"/>
              <w:sz w:val="22"/>
              <w:szCs w:val="22"/>
              <w:bdr w:val="none" w:sz="0" w:space="0" w:color="auto"/>
              <w:lang w:eastAsia="en-US" w:bidi="he-IL"/>
            </w:rPr>
          </w:pPr>
          <w:del w:id="273" w:author="Meir Kalter" w:date="2016-06-15T14:20:00Z">
            <w:r w:rsidRPr="00504CBB" w:rsidDel="00504CBB">
              <w:rPr>
                <w:noProof/>
                <w:rPrChange w:id="274" w:author="Meir Kalter" w:date="2016-06-15T14:20:00Z">
                  <w:rPr>
                    <w:rStyle w:val="Hyperlink"/>
                    <w:noProof/>
                  </w:rPr>
                </w:rPrChange>
              </w:rPr>
              <w:delText>1.1.1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75" w:author="Meir Kalter" w:date="2016-06-15T14:20:00Z">
                  <w:rPr>
                    <w:rStyle w:val="Hyperlink"/>
                    <w:rFonts w:eastAsia="Arial Unicode MS" w:cs="Arial Unicode MS"/>
                    <w:noProof/>
                  </w:rPr>
                </w:rPrChange>
              </w:rPr>
              <w:delText>Singleton pattern</w:delText>
            </w:r>
            <w:r w:rsidDel="00504CBB">
              <w:rPr>
                <w:noProof/>
                <w:webHidden/>
              </w:rPr>
              <w:tab/>
              <w:delText>9</w:delText>
            </w:r>
          </w:del>
        </w:p>
        <w:p w:rsidR="00DE7D2F" w:rsidDel="00504CBB" w:rsidRDefault="00DE7D2F">
          <w:pPr>
            <w:pStyle w:val="TOC3"/>
            <w:tabs>
              <w:tab w:val="left" w:pos="1100"/>
              <w:tab w:val="right" w:leader="dot" w:pos="9339"/>
            </w:tabs>
            <w:rPr>
              <w:del w:id="276" w:author="Meir Kalter" w:date="2016-06-15T14:20:00Z"/>
              <w:rFonts w:eastAsiaTheme="minorEastAsia" w:cstheme="minorBidi"/>
              <w:noProof/>
              <w:color w:val="auto"/>
              <w:sz w:val="22"/>
              <w:szCs w:val="22"/>
              <w:bdr w:val="none" w:sz="0" w:space="0" w:color="auto"/>
              <w:lang w:eastAsia="en-US" w:bidi="he-IL"/>
            </w:rPr>
          </w:pPr>
          <w:del w:id="277" w:author="Meir Kalter" w:date="2016-06-15T14:20:00Z">
            <w:r w:rsidRPr="00504CBB" w:rsidDel="00504CBB">
              <w:rPr>
                <w:noProof/>
                <w:rPrChange w:id="278" w:author="Meir Kalter" w:date="2016-06-15T14:20:00Z">
                  <w:rPr>
                    <w:rStyle w:val="Hyperlink"/>
                    <w:rFonts w:hAnsi="Arial Unicode MS"/>
                    <w:noProof/>
                  </w:rPr>
                </w:rPrChange>
              </w:rPr>
              <w:delText>1.1.2.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79" w:author="Meir Kalter" w:date="2016-06-15T14:20:00Z">
                  <w:rPr>
                    <w:rStyle w:val="Hyperlink"/>
                    <w:rFonts w:eastAsia="Arial Unicode MS" w:cs="Arial Unicode MS"/>
                    <w:noProof/>
                  </w:rPr>
                </w:rPrChange>
              </w:rPr>
              <w:delText>Factory Pattern</w:delText>
            </w:r>
            <w:r w:rsidDel="00504CBB">
              <w:rPr>
                <w:noProof/>
                <w:webHidden/>
              </w:rPr>
              <w:tab/>
              <w:delText>9</w:delText>
            </w:r>
          </w:del>
        </w:p>
        <w:p w:rsidR="00DE7D2F" w:rsidDel="00504CBB" w:rsidRDefault="00DE7D2F">
          <w:pPr>
            <w:pStyle w:val="TOC2"/>
            <w:tabs>
              <w:tab w:val="left" w:pos="660"/>
              <w:tab w:val="right" w:leader="dot" w:pos="9339"/>
            </w:tabs>
            <w:rPr>
              <w:del w:id="280" w:author="Meir Kalter" w:date="2016-06-15T14:20:00Z"/>
              <w:rFonts w:eastAsiaTheme="minorEastAsia" w:cstheme="minorBidi"/>
              <w:b w:val="0"/>
              <w:bCs w:val="0"/>
              <w:noProof/>
              <w:color w:val="auto"/>
              <w:sz w:val="22"/>
              <w:szCs w:val="22"/>
              <w:bdr w:val="none" w:sz="0" w:space="0" w:color="auto"/>
              <w:lang w:eastAsia="en-US" w:bidi="he-IL"/>
            </w:rPr>
          </w:pPr>
          <w:del w:id="281" w:author="Meir Kalter" w:date="2016-06-15T14:20:00Z">
            <w:r w:rsidRPr="00504CBB" w:rsidDel="00504CBB">
              <w:rPr>
                <w:noProof/>
                <w:rPrChange w:id="282" w:author="Meir Kalter" w:date="2016-06-15T14:20:00Z">
                  <w:rPr>
                    <w:rStyle w:val="Hyperlink"/>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83" w:author="Meir Kalter" w:date="2016-06-15T14:20:00Z">
                  <w:rPr>
                    <w:rStyle w:val="Hyperlink"/>
                    <w:rFonts w:eastAsia="Arial Unicode MS" w:cs="Arial Unicode MS"/>
                    <w:noProof/>
                  </w:rPr>
                </w:rPrChange>
              </w:rPr>
              <w:delText>Pseudo codes</w:delText>
            </w:r>
            <w:r w:rsidDel="00504CBB">
              <w:rPr>
                <w:noProof/>
                <w:webHidden/>
              </w:rPr>
              <w:tab/>
              <w:delText>9</w:delText>
            </w:r>
          </w:del>
        </w:p>
        <w:p w:rsidR="00DE7D2F" w:rsidDel="00504CBB" w:rsidRDefault="00DE7D2F">
          <w:pPr>
            <w:pStyle w:val="TOC3"/>
            <w:tabs>
              <w:tab w:val="left" w:pos="1100"/>
              <w:tab w:val="right" w:leader="dot" w:pos="9339"/>
            </w:tabs>
            <w:rPr>
              <w:del w:id="284" w:author="Meir Kalter" w:date="2016-06-15T14:20:00Z"/>
              <w:rFonts w:eastAsiaTheme="minorEastAsia" w:cstheme="minorBidi"/>
              <w:noProof/>
              <w:color w:val="auto"/>
              <w:sz w:val="22"/>
              <w:szCs w:val="22"/>
              <w:bdr w:val="none" w:sz="0" w:space="0" w:color="auto"/>
              <w:lang w:eastAsia="en-US" w:bidi="he-IL"/>
            </w:rPr>
          </w:pPr>
          <w:del w:id="285" w:author="Meir Kalter" w:date="2016-06-15T14:20:00Z">
            <w:r w:rsidRPr="00504CBB" w:rsidDel="00504CBB">
              <w:rPr>
                <w:noProof/>
                <w:rPrChange w:id="286" w:author="Meir Kalter" w:date="2016-06-15T14:20:00Z">
                  <w:rPr>
                    <w:rStyle w:val="Hyperlink"/>
                    <w:rFonts w:hAnsi="Arial Unicode MS"/>
                    <w:noProof/>
                  </w:rPr>
                </w:rPrChange>
              </w:rPr>
              <w:delText>1.2.1.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87" w:author="Meir Kalter" w:date="2016-06-15T14:20:00Z">
                  <w:rPr>
                    <w:rStyle w:val="Hyperlink"/>
                    <w:rFonts w:eastAsia="Arial Unicode MS" w:cs="Arial Unicode MS"/>
                    <w:noProof/>
                  </w:rPr>
                </w:rPrChange>
              </w:rPr>
              <w:delText>Run/Step execution</w:delText>
            </w:r>
            <w:r w:rsidDel="00504CBB">
              <w:rPr>
                <w:noProof/>
                <w:webHidden/>
              </w:rPr>
              <w:tab/>
              <w:delText>9</w:delText>
            </w:r>
          </w:del>
        </w:p>
        <w:p w:rsidR="00DE7D2F" w:rsidDel="00504CBB" w:rsidRDefault="00DE7D2F">
          <w:pPr>
            <w:pStyle w:val="TOC3"/>
            <w:tabs>
              <w:tab w:val="left" w:pos="1100"/>
              <w:tab w:val="right" w:leader="dot" w:pos="9339"/>
            </w:tabs>
            <w:rPr>
              <w:del w:id="288" w:author="Meir Kalter" w:date="2016-06-15T14:20:00Z"/>
              <w:rFonts w:eastAsiaTheme="minorEastAsia" w:cstheme="minorBidi"/>
              <w:noProof/>
              <w:color w:val="auto"/>
              <w:sz w:val="22"/>
              <w:szCs w:val="22"/>
              <w:bdr w:val="none" w:sz="0" w:space="0" w:color="auto"/>
              <w:lang w:eastAsia="en-US" w:bidi="he-IL"/>
            </w:rPr>
          </w:pPr>
          <w:del w:id="289" w:author="Meir Kalter" w:date="2016-06-15T14:20:00Z">
            <w:r w:rsidRPr="00504CBB" w:rsidDel="00504CBB">
              <w:rPr>
                <w:noProof/>
                <w:rPrChange w:id="290" w:author="Meir Kalter" w:date="2016-06-15T14:20:00Z">
                  <w:rPr>
                    <w:rStyle w:val="Hyperlink"/>
                    <w:rFonts w:hAnsi="Arial Unicode MS"/>
                    <w:noProof/>
                  </w:rPr>
                </w:rPrChange>
              </w:rPr>
              <w:delText>1.2.2.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291" w:author="Meir Kalter" w:date="2016-06-15T14:20:00Z">
                  <w:rPr>
                    <w:rStyle w:val="Hyperlink"/>
                    <w:rFonts w:eastAsia="Arial Unicode MS" w:cs="Arial Unicode MS"/>
                    <w:noProof/>
                  </w:rPr>
                </w:rPrChange>
              </w:rPr>
              <w:delText>Instruction implementation</w:delText>
            </w:r>
            <w:r w:rsidDel="00504CBB">
              <w:rPr>
                <w:noProof/>
                <w:webHidden/>
              </w:rPr>
              <w:tab/>
              <w:delText>10</w:delText>
            </w:r>
          </w:del>
        </w:p>
        <w:p w:rsidR="00DE7D2F" w:rsidDel="00504CBB" w:rsidRDefault="00DE7D2F">
          <w:pPr>
            <w:pStyle w:val="TOC2"/>
            <w:tabs>
              <w:tab w:val="left" w:pos="660"/>
              <w:tab w:val="right" w:leader="dot" w:pos="9339"/>
            </w:tabs>
            <w:rPr>
              <w:del w:id="292" w:author="Meir Kalter" w:date="2016-06-15T14:20:00Z"/>
              <w:rFonts w:eastAsiaTheme="minorEastAsia" w:cstheme="minorBidi"/>
              <w:b w:val="0"/>
              <w:bCs w:val="0"/>
              <w:noProof/>
              <w:color w:val="auto"/>
              <w:sz w:val="22"/>
              <w:szCs w:val="22"/>
              <w:bdr w:val="none" w:sz="0" w:space="0" w:color="auto"/>
              <w:lang w:eastAsia="en-US" w:bidi="he-IL"/>
            </w:rPr>
          </w:pPr>
          <w:del w:id="293" w:author="Meir Kalter" w:date="2016-06-15T14:20:00Z">
            <w:r w:rsidRPr="00504CBB" w:rsidDel="00504CBB">
              <w:rPr>
                <w:noProof/>
                <w:rPrChange w:id="294" w:author="Meir Kalter" w:date="2016-06-15T14:20:00Z">
                  <w:rPr>
                    <w:rStyle w:val="Hyperlink"/>
                    <w:noProof/>
                  </w:rPr>
                </w:rPrChange>
              </w:rPr>
              <w:delText>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95" w:author="Meir Kalter" w:date="2016-06-15T14:20:00Z">
                  <w:rPr>
                    <w:rStyle w:val="Hyperlink"/>
                    <w:noProof/>
                  </w:rPr>
                </w:rPrChange>
              </w:rPr>
              <w:delText>Seven digit display</w:delText>
            </w:r>
            <w:r w:rsidDel="00504CBB">
              <w:rPr>
                <w:noProof/>
                <w:webHidden/>
              </w:rPr>
              <w:tab/>
              <w:delText>10</w:delText>
            </w:r>
          </w:del>
        </w:p>
        <w:p w:rsidR="00DE7D2F" w:rsidDel="00504CBB" w:rsidRDefault="00DE7D2F">
          <w:pPr>
            <w:pStyle w:val="TOC2"/>
            <w:tabs>
              <w:tab w:val="left" w:pos="660"/>
              <w:tab w:val="right" w:leader="dot" w:pos="9339"/>
            </w:tabs>
            <w:rPr>
              <w:del w:id="296" w:author="Meir Kalter" w:date="2016-06-15T14:20:00Z"/>
              <w:rFonts w:eastAsiaTheme="minorEastAsia" w:cstheme="minorBidi"/>
              <w:b w:val="0"/>
              <w:bCs w:val="0"/>
              <w:noProof/>
              <w:color w:val="auto"/>
              <w:sz w:val="22"/>
              <w:szCs w:val="22"/>
              <w:bdr w:val="none" w:sz="0" w:space="0" w:color="auto"/>
              <w:lang w:eastAsia="en-US" w:bidi="he-IL"/>
            </w:rPr>
          </w:pPr>
          <w:del w:id="297" w:author="Meir Kalter" w:date="2016-06-15T14:20:00Z">
            <w:r w:rsidRPr="00504CBB" w:rsidDel="00504CBB">
              <w:rPr>
                <w:noProof/>
                <w:rPrChange w:id="298"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299" w:author="Meir Kalter" w:date="2016-06-15T14:20:00Z">
                  <w:rPr>
                    <w:rStyle w:val="Hyperlink"/>
                    <w:rFonts w:eastAsia="Arial Unicode MS" w:cs="Arial Unicode MS"/>
                    <w:noProof/>
                  </w:rPr>
                </w:rPrChange>
              </w:rPr>
              <w:delText>Customization of classes</w:delText>
            </w:r>
            <w:r w:rsidDel="00504CBB">
              <w:rPr>
                <w:noProof/>
                <w:webHidden/>
              </w:rPr>
              <w:tab/>
              <w:delText>10</w:delText>
            </w:r>
          </w:del>
        </w:p>
        <w:p w:rsidR="00DE7D2F" w:rsidDel="00504CBB" w:rsidRDefault="00DE7D2F">
          <w:pPr>
            <w:pStyle w:val="TOC2"/>
            <w:tabs>
              <w:tab w:val="left" w:pos="660"/>
              <w:tab w:val="right" w:leader="dot" w:pos="9339"/>
            </w:tabs>
            <w:rPr>
              <w:del w:id="300" w:author="Meir Kalter" w:date="2016-06-15T14:20:00Z"/>
              <w:rFonts w:eastAsiaTheme="minorEastAsia" w:cstheme="minorBidi"/>
              <w:b w:val="0"/>
              <w:bCs w:val="0"/>
              <w:noProof/>
              <w:color w:val="auto"/>
              <w:sz w:val="22"/>
              <w:szCs w:val="22"/>
              <w:bdr w:val="none" w:sz="0" w:space="0" w:color="auto"/>
              <w:lang w:eastAsia="en-US" w:bidi="he-IL"/>
            </w:rPr>
          </w:pPr>
          <w:del w:id="301" w:author="Meir Kalter" w:date="2016-06-15T14:20:00Z">
            <w:r w:rsidRPr="00504CBB" w:rsidDel="00504CBB">
              <w:rPr>
                <w:noProof/>
                <w:rPrChange w:id="302"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03" w:author="Meir Kalter" w:date="2016-06-15T14:20:00Z">
                  <w:rPr>
                    <w:rStyle w:val="Hyperlink"/>
                    <w:rFonts w:eastAsia="Arial Unicode MS" w:cs="Arial Unicode MS"/>
                    <w:noProof/>
                  </w:rPr>
                </w:rPrChange>
              </w:rPr>
              <w:delText>Implementations</w:delText>
            </w:r>
            <w:r w:rsidDel="00504CBB">
              <w:rPr>
                <w:noProof/>
                <w:webHidden/>
              </w:rPr>
              <w:tab/>
              <w:delText>10</w:delText>
            </w:r>
          </w:del>
        </w:p>
        <w:p w:rsidR="00DE7D2F" w:rsidDel="00504CBB" w:rsidRDefault="00DE7D2F">
          <w:pPr>
            <w:pStyle w:val="TOC3"/>
            <w:tabs>
              <w:tab w:val="left" w:pos="1100"/>
              <w:tab w:val="right" w:leader="dot" w:pos="9339"/>
            </w:tabs>
            <w:rPr>
              <w:del w:id="304" w:author="Meir Kalter" w:date="2016-06-15T14:20:00Z"/>
              <w:rFonts w:eastAsiaTheme="minorEastAsia" w:cstheme="minorBidi"/>
              <w:noProof/>
              <w:color w:val="auto"/>
              <w:sz w:val="22"/>
              <w:szCs w:val="22"/>
              <w:bdr w:val="none" w:sz="0" w:space="0" w:color="auto"/>
              <w:lang w:eastAsia="en-US" w:bidi="he-IL"/>
            </w:rPr>
          </w:pPr>
          <w:del w:id="305" w:author="Meir Kalter" w:date="2016-06-15T14:20:00Z">
            <w:r w:rsidRPr="00504CBB" w:rsidDel="00504CBB">
              <w:rPr>
                <w:noProof/>
                <w:rPrChange w:id="306" w:author="Meir Kalter" w:date="2016-06-15T14:20:00Z">
                  <w:rPr>
                    <w:rStyle w:val="Hyperlink"/>
                    <w:rFonts w:hAnsi="Arial Unicode MS"/>
                    <w:noProof/>
                  </w:rPr>
                </w:rPrChange>
              </w:rPr>
              <w:delText>1.5.1.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07" w:author="Meir Kalter" w:date="2016-06-15T14:20:00Z">
                  <w:rPr>
                    <w:rStyle w:val="Hyperlink"/>
                    <w:rFonts w:eastAsia="Arial Unicode MS" w:cs="Arial Unicode MS"/>
                    <w:noProof/>
                  </w:rPr>
                </w:rPrChange>
              </w:rPr>
              <w:delText>Seven digit</w:delText>
            </w:r>
            <w:r w:rsidDel="00504CBB">
              <w:rPr>
                <w:noProof/>
                <w:webHidden/>
              </w:rPr>
              <w:tab/>
              <w:delText>10</w:delText>
            </w:r>
          </w:del>
        </w:p>
        <w:p w:rsidR="00DE7D2F" w:rsidDel="00504CBB" w:rsidRDefault="00DE7D2F">
          <w:pPr>
            <w:pStyle w:val="TOC1"/>
            <w:tabs>
              <w:tab w:val="left" w:pos="440"/>
              <w:tab w:val="right" w:leader="dot" w:pos="9339"/>
            </w:tabs>
            <w:rPr>
              <w:del w:id="308"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09" w:author="Meir Kalter" w:date="2016-06-15T14:20:00Z">
            <w:r w:rsidRPr="00504CBB" w:rsidDel="00504CBB">
              <w:rPr>
                <w:noProof/>
                <w:rPrChange w:id="310" w:author="Meir Kalter" w:date="2016-06-15T14:20:00Z">
                  <w:rPr>
                    <w:rStyle w:val="Hyperlink"/>
                    <w:noProof/>
                  </w:rPr>
                </w:rPrChange>
              </w:rPr>
              <w:delText>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11" w:author="Meir Kalter" w:date="2016-06-15T14:20:00Z">
                  <w:rPr>
                    <w:rStyle w:val="Hyperlink"/>
                    <w:noProof/>
                  </w:rPr>
                </w:rPrChange>
              </w:rPr>
              <w:delText>environment / programming language</w:delText>
            </w:r>
            <w:r w:rsidDel="00504CBB">
              <w:rPr>
                <w:noProof/>
                <w:webHidden/>
              </w:rPr>
              <w:tab/>
              <w:delText>12</w:delText>
            </w:r>
          </w:del>
        </w:p>
        <w:p w:rsidR="00DE7D2F" w:rsidDel="00504CBB" w:rsidRDefault="00DE7D2F">
          <w:pPr>
            <w:pStyle w:val="TOC1"/>
            <w:tabs>
              <w:tab w:val="left" w:pos="440"/>
              <w:tab w:val="right" w:leader="dot" w:pos="9339"/>
            </w:tabs>
            <w:rPr>
              <w:del w:id="31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13" w:author="Meir Kalter" w:date="2016-06-15T14:20:00Z">
            <w:r w:rsidRPr="00504CBB" w:rsidDel="00504CBB">
              <w:rPr>
                <w:noProof/>
                <w:rPrChange w:id="314" w:author="Meir Kalter" w:date="2016-06-15T14:20:00Z">
                  <w:rPr>
                    <w:rStyle w:val="Hyperlink"/>
                    <w:noProof/>
                  </w:rPr>
                </w:rPrChange>
              </w:rPr>
              <w:delText>6.</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15" w:author="Meir Kalter" w:date="2016-06-15T14:20:00Z">
                  <w:rPr>
                    <w:rStyle w:val="Hyperlink"/>
                    <w:noProof/>
                  </w:rPr>
                </w:rPrChange>
              </w:rPr>
              <w:delText>Known Limitations-improvements</w:delText>
            </w:r>
            <w:r w:rsidDel="00504CBB">
              <w:rPr>
                <w:noProof/>
                <w:webHidden/>
              </w:rPr>
              <w:tab/>
              <w:delText>13</w:delText>
            </w:r>
          </w:del>
        </w:p>
        <w:p w:rsidR="00DE7D2F" w:rsidDel="00504CBB" w:rsidRDefault="00DE7D2F">
          <w:pPr>
            <w:pStyle w:val="TOC2"/>
            <w:tabs>
              <w:tab w:val="right" w:leader="dot" w:pos="9339"/>
            </w:tabs>
            <w:rPr>
              <w:del w:id="316" w:author="Meir Kalter" w:date="2016-06-15T14:20:00Z"/>
              <w:rFonts w:eastAsiaTheme="minorEastAsia" w:cstheme="minorBidi"/>
              <w:b w:val="0"/>
              <w:bCs w:val="0"/>
              <w:noProof/>
              <w:color w:val="auto"/>
              <w:sz w:val="22"/>
              <w:szCs w:val="22"/>
              <w:bdr w:val="none" w:sz="0" w:space="0" w:color="auto"/>
              <w:lang w:eastAsia="en-US" w:bidi="he-IL"/>
            </w:rPr>
          </w:pPr>
          <w:del w:id="317" w:author="Meir Kalter" w:date="2016-06-15T14:20:00Z">
            <w:r w:rsidRPr="00504CBB" w:rsidDel="00504CBB">
              <w:rPr>
                <w:noProof/>
                <w:rPrChange w:id="318" w:author="Meir Kalter" w:date="2016-06-15T14:20:00Z">
                  <w:rPr>
                    <w:rStyle w:val="Hyperlink"/>
                    <w:rFonts w:ascii="Cambria" w:eastAsia="Cambria" w:hAnsi="Cambria" w:cs="Cambria"/>
                    <w:noProof/>
                  </w:rPr>
                </w:rPrChange>
              </w:rPr>
              <w:delText>The following list contains the known limitation of the current version of the simulator.</w:delText>
            </w:r>
            <w:r w:rsidDel="00504CBB">
              <w:rPr>
                <w:noProof/>
                <w:webHidden/>
              </w:rPr>
              <w:tab/>
              <w:delText>13</w:delText>
            </w:r>
          </w:del>
        </w:p>
        <w:p w:rsidR="00DE7D2F" w:rsidDel="00504CBB" w:rsidRDefault="00DE7D2F">
          <w:pPr>
            <w:pStyle w:val="TOC2"/>
            <w:tabs>
              <w:tab w:val="left" w:pos="660"/>
              <w:tab w:val="right" w:leader="dot" w:pos="9339"/>
            </w:tabs>
            <w:rPr>
              <w:del w:id="319" w:author="Meir Kalter" w:date="2016-06-15T14:20:00Z"/>
              <w:rFonts w:eastAsiaTheme="minorEastAsia" w:cstheme="minorBidi"/>
              <w:b w:val="0"/>
              <w:bCs w:val="0"/>
              <w:noProof/>
              <w:color w:val="auto"/>
              <w:sz w:val="22"/>
              <w:szCs w:val="22"/>
              <w:bdr w:val="none" w:sz="0" w:space="0" w:color="auto"/>
              <w:lang w:eastAsia="en-US" w:bidi="he-IL"/>
            </w:rPr>
          </w:pPr>
          <w:del w:id="320" w:author="Meir Kalter" w:date="2016-06-15T14:20:00Z">
            <w:r w:rsidRPr="00504CBB" w:rsidDel="00504CBB">
              <w:rPr>
                <w:noProof/>
                <w:rPrChange w:id="321" w:author="Meir Kalter" w:date="2016-06-15T14:20:00Z">
                  <w:rPr>
                    <w:rStyle w:val="Hyperlink"/>
                    <w:rFonts w:ascii="Cambria" w:eastAsia="Cambria" w:hAnsi="Arial Unicode MS" w:cs="Cambria"/>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22" w:author="Meir Kalter" w:date="2016-06-15T14:20:00Z">
                  <w:rPr>
                    <w:rStyle w:val="Hyperlink"/>
                    <w:rFonts w:ascii="Cambria" w:eastAsia="Cambria" w:hAnsi="Cambria" w:cs="Cambria"/>
                    <w:noProof/>
                  </w:rPr>
                </w:rPrChange>
              </w:rPr>
              <w:delText>Error handling of asm file</w:delText>
            </w:r>
            <w:r w:rsidDel="00504CBB">
              <w:rPr>
                <w:noProof/>
                <w:webHidden/>
              </w:rPr>
              <w:tab/>
              <w:delText>13</w:delText>
            </w:r>
          </w:del>
        </w:p>
        <w:p w:rsidR="00DE7D2F" w:rsidDel="00504CBB" w:rsidRDefault="00DE7D2F">
          <w:pPr>
            <w:pStyle w:val="TOC2"/>
            <w:tabs>
              <w:tab w:val="left" w:pos="660"/>
              <w:tab w:val="right" w:leader="dot" w:pos="9339"/>
            </w:tabs>
            <w:rPr>
              <w:del w:id="323" w:author="Meir Kalter" w:date="2016-06-15T14:20:00Z"/>
              <w:rFonts w:eastAsiaTheme="minorEastAsia" w:cstheme="minorBidi"/>
              <w:b w:val="0"/>
              <w:bCs w:val="0"/>
              <w:noProof/>
              <w:color w:val="auto"/>
              <w:sz w:val="22"/>
              <w:szCs w:val="22"/>
              <w:bdr w:val="none" w:sz="0" w:space="0" w:color="auto"/>
              <w:lang w:eastAsia="en-US" w:bidi="he-IL"/>
            </w:rPr>
          </w:pPr>
          <w:del w:id="324" w:author="Meir Kalter" w:date="2016-06-15T14:20:00Z">
            <w:r w:rsidRPr="00504CBB" w:rsidDel="00504CBB">
              <w:rPr>
                <w:noProof/>
                <w:rPrChange w:id="325" w:author="Meir Kalter" w:date="2016-06-15T14:20:00Z">
                  <w:rPr>
                    <w:rStyle w:val="Hyperlink"/>
                    <w:rFonts w:ascii="Cambria" w:eastAsia="Cambria" w:hAnsi="Arial Unicode MS" w:cs="Cambria"/>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26" w:author="Meir Kalter" w:date="2016-06-15T14:20:00Z">
                  <w:rPr>
                    <w:rStyle w:val="Hyperlink"/>
                    <w:rFonts w:ascii="Cambria" w:eastAsia="Cambria" w:hAnsi="Cambria" w:cs="Cambria"/>
                    <w:noProof/>
                  </w:rPr>
                </w:rPrChange>
              </w:rPr>
              <w:delText>Seven digit update</w:delText>
            </w:r>
            <w:r w:rsidDel="00504CBB">
              <w:rPr>
                <w:noProof/>
                <w:webHidden/>
              </w:rPr>
              <w:tab/>
              <w:delText>13</w:delText>
            </w:r>
          </w:del>
        </w:p>
        <w:p w:rsidR="00DE7D2F" w:rsidDel="00504CBB" w:rsidRDefault="00DE7D2F">
          <w:pPr>
            <w:pStyle w:val="TOC1"/>
            <w:tabs>
              <w:tab w:val="left" w:pos="440"/>
              <w:tab w:val="right" w:leader="dot" w:pos="9339"/>
            </w:tabs>
            <w:rPr>
              <w:del w:id="32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28" w:author="Meir Kalter" w:date="2016-06-15T14:20:00Z">
            <w:r w:rsidRPr="00504CBB" w:rsidDel="00504CBB">
              <w:rPr>
                <w:noProof/>
                <w:rPrChange w:id="329" w:author="Meir Kalter" w:date="2016-06-15T14:20:00Z">
                  <w:rPr>
                    <w:rStyle w:val="Hyperlink"/>
                    <w:noProof/>
                  </w:rPr>
                </w:rPrChange>
              </w:rPr>
              <w:delText>7.</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30" w:author="Meir Kalter" w:date="2016-06-15T14:20:00Z">
                  <w:rPr>
                    <w:rStyle w:val="Hyperlink"/>
                    <w:noProof/>
                  </w:rPr>
                </w:rPrChange>
              </w:rPr>
              <w:delText>Manual</w:delText>
            </w:r>
            <w:r w:rsidDel="00504CBB">
              <w:rPr>
                <w:noProof/>
                <w:webHidden/>
              </w:rPr>
              <w:tab/>
              <w:delText>14</w:delText>
            </w:r>
          </w:del>
        </w:p>
        <w:p w:rsidR="00DE7D2F" w:rsidDel="00504CBB" w:rsidRDefault="00DE7D2F">
          <w:pPr>
            <w:pStyle w:val="TOC2"/>
            <w:tabs>
              <w:tab w:val="left" w:pos="660"/>
              <w:tab w:val="right" w:leader="dot" w:pos="9339"/>
            </w:tabs>
            <w:rPr>
              <w:del w:id="331" w:author="Meir Kalter" w:date="2016-06-15T14:20:00Z"/>
              <w:rFonts w:eastAsiaTheme="minorEastAsia" w:cstheme="minorBidi"/>
              <w:b w:val="0"/>
              <w:bCs w:val="0"/>
              <w:noProof/>
              <w:color w:val="auto"/>
              <w:sz w:val="22"/>
              <w:szCs w:val="22"/>
              <w:bdr w:val="none" w:sz="0" w:space="0" w:color="auto"/>
              <w:lang w:eastAsia="en-US" w:bidi="he-IL"/>
            </w:rPr>
          </w:pPr>
          <w:del w:id="332" w:author="Meir Kalter" w:date="2016-06-15T14:20:00Z">
            <w:r w:rsidRPr="00504CBB" w:rsidDel="00504CBB">
              <w:rPr>
                <w:noProof/>
                <w:rPrChange w:id="333"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34" w:author="Meir Kalter" w:date="2016-06-15T14:20:00Z">
                  <w:rPr>
                    <w:rStyle w:val="Hyperlink"/>
                    <w:rFonts w:eastAsia="Arial Unicode MS" w:cs="Arial Unicode MS"/>
                    <w:noProof/>
                  </w:rPr>
                </w:rPrChange>
              </w:rPr>
              <w:delText>Execution of Gui</w:delText>
            </w:r>
            <w:r w:rsidDel="00504CBB">
              <w:rPr>
                <w:noProof/>
                <w:webHidden/>
              </w:rPr>
              <w:tab/>
              <w:delText>14</w:delText>
            </w:r>
          </w:del>
        </w:p>
        <w:p w:rsidR="00DE7D2F" w:rsidDel="00504CBB" w:rsidRDefault="00DE7D2F">
          <w:pPr>
            <w:pStyle w:val="TOC3"/>
            <w:tabs>
              <w:tab w:val="left" w:pos="660"/>
              <w:tab w:val="right" w:leader="dot" w:pos="9339"/>
            </w:tabs>
            <w:rPr>
              <w:del w:id="335" w:author="Meir Kalter" w:date="2016-06-15T14:20:00Z"/>
              <w:rFonts w:eastAsiaTheme="minorEastAsia" w:cstheme="minorBidi"/>
              <w:noProof/>
              <w:color w:val="auto"/>
              <w:sz w:val="22"/>
              <w:szCs w:val="22"/>
              <w:bdr w:val="none" w:sz="0" w:space="0" w:color="auto"/>
              <w:lang w:eastAsia="en-US" w:bidi="he-IL"/>
            </w:rPr>
          </w:pPr>
          <w:del w:id="336" w:author="Meir Kalter" w:date="2016-06-15T14:20:00Z">
            <w:r w:rsidRPr="00504CBB" w:rsidDel="00504CBB">
              <w:rPr>
                <w:noProof/>
                <w:rPrChange w:id="337"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38"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39" w:author="Meir Kalter" w:date="2016-06-15T14:20:00Z"/>
              <w:rFonts w:eastAsiaTheme="minorEastAsia" w:cstheme="minorBidi"/>
              <w:noProof/>
              <w:color w:val="auto"/>
              <w:sz w:val="22"/>
              <w:szCs w:val="22"/>
              <w:bdr w:val="none" w:sz="0" w:space="0" w:color="auto"/>
              <w:lang w:eastAsia="en-US" w:bidi="he-IL"/>
            </w:rPr>
          </w:pPr>
          <w:del w:id="340" w:author="Meir Kalter" w:date="2016-06-15T14:20:00Z">
            <w:r w:rsidRPr="00504CBB" w:rsidDel="00504CBB">
              <w:rPr>
                <w:noProof/>
                <w:rPrChange w:id="341"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42"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43" w:author="Meir Kalter" w:date="2016-06-15T14:20:00Z"/>
              <w:rFonts w:eastAsiaTheme="minorEastAsia" w:cstheme="minorBidi"/>
              <w:b w:val="0"/>
              <w:bCs w:val="0"/>
              <w:noProof/>
              <w:color w:val="auto"/>
              <w:sz w:val="22"/>
              <w:szCs w:val="22"/>
              <w:bdr w:val="none" w:sz="0" w:space="0" w:color="auto"/>
              <w:lang w:eastAsia="en-US" w:bidi="he-IL"/>
            </w:rPr>
          </w:pPr>
          <w:del w:id="344" w:author="Meir Kalter" w:date="2016-06-15T14:20:00Z">
            <w:r w:rsidRPr="00504CBB" w:rsidDel="00504CBB">
              <w:rPr>
                <w:noProof/>
                <w:rPrChange w:id="345" w:author="Meir Kalter" w:date="2016-06-15T14:20:00Z">
                  <w:rPr>
                    <w:rStyle w:val="Hyperlink"/>
                    <w:rFonts w:hAnsi="Arial Unicode MS"/>
                    <w:noProof/>
                  </w:rPr>
                </w:rPrChange>
              </w:rPr>
              <w:delText>1.9.</w:delText>
            </w:r>
            <w:r w:rsidDel="00504CBB">
              <w:rPr>
                <w:noProof/>
                <w:webHidden/>
              </w:rPr>
              <w:tab/>
              <w:delText>14</w:delText>
            </w:r>
          </w:del>
        </w:p>
        <w:p w:rsidR="00DE7D2F" w:rsidDel="00504CBB" w:rsidRDefault="00DE7D2F">
          <w:pPr>
            <w:pStyle w:val="TOC2"/>
            <w:tabs>
              <w:tab w:val="left" w:pos="660"/>
              <w:tab w:val="right" w:leader="dot" w:pos="9339"/>
            </w:tabs>
            <w:rPr>
              <w:del w:id="346" w:author="Meir Kalter" w:date="2016-06-15T14:20:00Z"/>
              <w:rFonts w:eastAsiaTheme="minorEastAsia" w:cstheme="minorBidi"/>
              <w:b w:val="0"/>
              <w:bCs w:val="0"/>
              <w:noProof/>
              <w:color w:val="auto"/>
              <w:sz w:val="22"/>
              <w:szCs w:val="22"/>
              <w:bdr w:val="none" w:sz="0" w:space="0" w:color="auto"/>
              <w:lang w:eastAsia="en-US" w:bidi="he-IL"/>
            </w:rPr>
          </w:pPr>
          <w:del w:id="347" w:author="Meir Kalter" w:date="2016-06-15T14:20:00Z">
            <w:r w:rsidRPr="00504CBB" w:rsidDel="00504CBB">
              <w:rPr>
                <w:noProof/>
                <w:rPrChange w:id="348" w:author="Meir Kalter" w:date="2016-06-15T14:20:00Z">
                  <w:rPr>
                    <w:rStyle w:val="Hyperlink"/>
                    <w:rFonts w:hAnsi="Arial Unicode MS"/>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49" w:author="Meir Kalter" w:date="2016-06-15T14:20:00Z">
                  <w:rPr>
                    <w:rStyle w:val="Hyperlink"/>
                    <w:rFonts w:eastAsia="Arial Unicode MS" w:cs="Arial Unicode MS"/>
                    <w:noProof/>
                  </w:rPr>
                </w:rPrChange>
              </w:rPr>
              <w:delText>Execution of assembler</w:delText>
            </w:r>
            <w:r w:rsidDel="00504CBB">
              <w:rPr>
                <w:noProof/>
                <w:webHidden/>
              </w:rPr>
              <w:tab/>
              <w:delText>14</w:delText>
            </w:r>
          </w:del>
        </w:p>
        <w:p w:rsidR="00DE7D2F" w:rsidDel="00504CBB" w:rsidRDefault="00DE7D2F">
          <w:pPr>
            <w:pStyle w:val="TOC3"/>
            <w:tabs>
              <w:tab w:val="left" w:pos="660"/>
              <w:tab w:val="right" w:leader="dot" w:pos="9339"/>
            </w:tabs>
            <w:rPr>
              <w:del w:id="350" w:author="Meir Kalter" w:date="2016-06-15T14:20:00Z"/>
              <w:rFonts w:eastAsiaTheme="minorEastAsia" w:cstheme="minorBidi"/>
              <w:noProof/>
              <w:color w:val="auto"/>
              <w:sz w:val="22"/>
              <w:szCs w:val="22"/>
              <w:bdr w:val="none" w:sz="0" w:space="0" w:color="auto"/>
              <w:lang w:eastAsia="en-US" w:bidi="he-IL"/>
            </w:rPr>
          </w:pPr>
          <w:del w:id="351" w:author="Meir Kalter" w:date="2016-06-15T14:20:00Z">
            <w:r w:rsidRPr="00504CBB" w:rsidDel="00504CBB">
              <w:rPr>
                <w:noProof/>
                <w:rPrChange w:id="352"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53"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54" w:author="Meir Kalter" w:date="2016-06-15T14:20:00Z"/>
              <w:rFonts w:eastAsiaTheme="minorEastAsia" w:cstheme="minorBidi"/>
              <w:noProof/>
              <w:color w:val="auto"/>
              <w:sz w:val="22"/>
              <w:szCs w:val="22"/>
              <w:bdr w:val="none" w:sz="0" w:space="0" w:color="auto"/>
              <w:lang w:eastAsia="en-US" w:bidi="he-IL"/>
            </w:rPr>
          </w:pPr>
          <w:del w:id="355" w:author="Meir Kalter" w:date="2016-06-15T14:20:00Z">
            <w:r w:rsidRPr="00504CBB" w:rsidDel="00504CBB">
              <w:rPr>
                <w:noProof/>
                <w:rPrChange w:id="356"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57"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58" w:author="Meir Kalter" w:date="2016-06-15T14:20:00Z"/>
              <w:rFonts w:eastAsiaTheme="minorEastAsia" w:cstheme="minorBidi"/>
              <w:b w:val="0"/>
              <w:bCs w:val="0"/>
              <w:noProof/>
              <w:color w:val="auto"/>
              <w:sz w:val="22"/>
              <w:szCs w:val="22"/>
              <w:bdr w:val="none" w:sz="0" w:space="0" w:color="auto"/>
              <w:lang w:eastAsia="en-US" w:bidi="he-IL"/>
            </w:rPr>
          </w:pPr>
          <w:del w:id="359" w:author="Meir Kalter" w:date="2016-06-15T14:20:00Z">
            <w:r w:rsidRPr="00504CBB" w:rsidDel="00504CBB">
              <w:rPr>
                <w:noProof/>
                <w:rPrChange w:id="360" w:author="Meir Kalter" w:date="2016-06-15T14:20:00Z">
                  <w:rPr>
                    <w:rStyle w:val="Hyperlink"/>
                    <w:rFonts w:hAnsi="Arial Unicode MS"/>
                    <w:noProof/>
                  </w:rPr>
                </w:rPrChange>
              </w:rPr>
              <w:delText>1.3.</w:delText>
            </w:r>
            <w:r w:rsidDel="00504CBB">
              <w:rPr>
                <w:noProof/>
                <w:webHidden/>
              </w:rPr>
              <w:tab/>
              <w:delText>14</w:delText>
            </w:r>
          </w:del>
        </w:p>
        <w:p w:rsidR="00DE7D2F" w:rsidDel="00504CBB" w:rsidRDefault="00DE7D2F">
          <w:pPr>
            <w:pStyle w:val="TOC1"/>
            <w:tabs>
              <w:tab w:val="left" w:pos="440"/>
              <w:tab w:val="right" w:leader="dot" w:pos="9339"/>
            </w:tabs>
            <w:rPr>
              <w:del w:id="361"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62" w:author="Meir Kalter" w:date="2016-06-15T14:20:00Z">
            <w:r w:rsidRPr="00504CBB" w:rsidDel="00504CBB">
              <w:rPr>
                <w:noProof/>
                <w:rPrChange w:id="363" w:author="Meir Kalter" w:date="2016-06-15T14:20:00Z">
                  <w:rPr>
                    <w:rStyle w:val="Hyperlink"/>
                    <w:noProof/>
                  </w:rPr>
                </w:rPrChange>
              </w:rPr>
              <w:delText>8.</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364" w:author="Meir Kalter" w:date="2016-06-15T14:20:00Z">
                  <w:rPr>
                    <w:rStyle w:val="Hyperlink"/>
                    <w:noProof/>
                  </w:rPr>
                </w:rPrChange>
              </w:rPr>
              <w:delText>Gui</w:delText>
            </w:r>
            <w:r w:rsidDel="00504CBB">
              <w:rPr>
                <w:noProof/>
                <w:webHidden/>
              </w:rPr>
              <w:tab/>
              <w:delText>15</w:delText>
            </w:r>
          </w:del>
        </w:p>
        <w:p w:rsidR="00DE7D2F" w:rsidDel="00504CBB" w:rsidRDefault="00DE7D2F">
          <w:pPr>
            <w:pStyle w:val="TOC2"/>
            <w:tabs>
              <w:tab w:val="left" w:pos="660"/>
              <w:tab w:val="right" w:leader="dot" w:pos="9339"/>
            </w:tabs>
            <w:rPr>
              <w:del w:id="365" w:author="Meir Kalter" w:date="2016-06-15T14:20:00Z"/>
              <w:rFonts w:eastAsiaTheme="minorEastAsia" w:cstheme="minorBidi"/>
              <w:b w:val="0"/>
              <w:bCs w:val="0"/>
              <w:noProof/>
              <w:color w:val="auto"/>
              <w:sz w:val="22"/>
              <w:szCs w:val="22"/>
              <w:bdr w:val="none" w:sz="0" w:space="0" w:color="auto"/>
              <w:lang w:eastAsia="en-US" w:bidi="he-IL"/>
            </w:rPr>
          </w:pPr>
          <w:del w:id="366" w:author="Meir Kalter" w:date="2016-06-15T14:20:00Z">
            <w:r w:rsidRPr="00504CBB" w:rsidDel="00504CBB">
              <w:rPr>
                <w:noProof/>
                <w:rPrChange w:id="367"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68" w:author="Meir Kalter" w:date="2016-06-15T14:20:00Z">
                  <w:rPr>
                    <w:rStyle w:val="Hyperlink"/>
                    <w:rFonts w:eastAsia="Arial Unicode MS" w:cs="Arial Unicode MS"/>
                    <w:noProof/>
                  </w:rPr>
                </w:rPrChange>
              </w:rPr>
              <w:delText>Parts view</w:delText>
            </w:r>
            <w:r w:rsidDel="00504CBB">
              <w:rPr>
                <w:noProof/>
                <w:webHidden/>
              </w:rPr>
              <w:tab/>
              <w:delText>15</w:delText>
            </w:r>
          </w:del>
        </w:p>
        <w:p w:rsidR="00DE7D2F" w:rsidDel="00504CBB" w:rsidRDefault="00DE7D2F">
          <w:pPr>
            <w:pStyle w:val="TOC2"/>
            <w:tabs>
              <w:tab w:val="left" w:pos="660"/>
              <w:tab w:val="right" w:leader="dot" w:pos="9339"/>
            </w:tabs>
            <w:rPr>
              <w:del w:id="369" w:author="Meir Kalter" w:date="2016-06-15T14:20:00Z"/>
              <w:rFonts w:eastAsiaTheme="minorEastAsia" w:cstheme="minorBidi"/>
              <w:b w:val="0"/>
              <w:bCs w:val="0"/>
              <w:noProof/>
              <w:color w:val="auto"/>
              <w:sz w:val="22"/>
              <w:szCs w:val="22"/>
              <w:bdr w:val="none" w:sz="0" w:space="0" w:color="auto"/>
              <w:lang w:eastAsia="en-US" w:bidi="he-IL"/>
            </w:rPr>
          </w:pPr>
          <w:del w:id="370" w:author="Meir Kalter" w:date="2016-06-15T14:20:00Z">
            <w:r w:rsidRPr="00504CBB" w:rsidDel="00504CBB">
              <w:rPr>
                <w:noProof/>
                <w:rPrChange w:id="371"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72" w:author="Meir Kalter" w:date="2016-06-15T14:20:00Z">
                  <w:rPr>
                    <w:rStyle w:val="Hyperlink"/>
                    <w:rFonts w:eastAsia="Arial Unicode MS" w:cs="Arial Unicode MS"/>
                    <w:noProof/>
                  </w:rPr>
                </w:rPrChange>
              </w:rPr>
              <w:delText>File types used in the simulator</w:delText>
            </w:r>
            <w:r w:rsidDel="00504CBB">
              <w:rPr>
                <w:noProof/>
                <w:webHidden/>
              </w:rPr>
              <w:tab/>
              <w:delText>15</w:delText>
            </w:r>
          </w:del>
        </w:p>
        <w:p w:rsidR="00DE7D2F" w:rsidDel="00504CBB" w:rsidRDefault="00DE7D2F">
          <w:pPr>
            <w:pStyle w:val="TOC2"/>
            <w:tabs>
              <w:tab w:val="left" w:pos="660"/>
              <w:tab w:val="right" w:leader="dot" w:pos="9339"/>
            </w:tabs>
            <w:rPr>
              <w:del w:id="373" w:author="Meir Kalter" w:date="2016-06-15T14:20:00Z"/>
              <w:rFonts w:eastAsiaTheme="minorEastAsia" w:cstheme="minorBidi"/>
              <w:b w:val="0"/>
              <w:bCs w:val="0"/>
              <w:noProof/>
              <w:color w:val="auto"/>
              <w:sz w:val="22"/>
              <w:szCs w:val="22"/>
              <w:bdr w:val="none" w:sz="0" w:space="0" w:color="auto"/>
              <w:lang w:eastAsia="en-US" w:bidi="he-IL"/>
            </w:rPr>
          </w:pPr>
          <w:del w:id="374" w:author="Meir Kalter" w:date="2016-06-15T14:20:00Z">
            <w:r w:rsidRPr="00504CBB" w:rsidDel="00504CBB">
              <w:rPr>
                <w:noProof/>
                <w:rPrChange w:id="375" w:author="Meir Kalter" w:date="2016-06-15T14:20:00Z">
                  <w:rPr>
                    <w:rStyle w:val="Hyperlink"/>
                    <w:rFonts w:hAnsi="Arial Unicode MS"/>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76" w:author="Meir Kalter" w:date="2016-06-15T14:20:00Z">
                  <w:rPr>
                    <w:rStyle w:val="Hyperlink"/>
                    <w:rFonts w:eastAsia="Arial Unicode MS" w:cs="Arial Unicode MS"/>
                    <w:noProof/>
                  </w:rPr>
                </w:rPrChange>
              </w:rPr>
              <w:delText>Files that could be used in the Simulator</w:delText>
            </w:r>
            <w:r w:rsidDel="00504CBB">
              <w:rPr>
                <w:noProof/>
                <w:webHidden/>
              </w:rPr>
              <w:tab/>
              <w:delText>15</w:delText>
            </w:r>
          </w:del>
        </w:p>
        <w:p w:rsidR="00DE7D2F" w:rsidDel="00504CBB" w:rsidRDefault="00DE7D2F">
          <w:pPr>
            <w:pStyle w:val="TOC3"/>
            <w:tabs>
              <w:tab w:val="left" w:pos="1100"/>
              <w:tab w:val="right" w:leader="dot" w:pos="9339"/>
            </w:tabs>
            <w:rPr>
              <w:del w:id="377" w:author="Meir Kalter" w:date="2016-06-15T14:20:00Z"/>
              <w:rFonts w:eastAsiaTheme="minorEastAsia" w:cstheme="minorBidi"/>
              <w:noProof/>
              <w:color w:val="auto"/>
              <w:sz w:val="22"/>
              <w:szCs w:val="22"/>
              <w:bdr w:val="none" w:sz="0" w:space="0" w:color="auto"/>
              <w:lang w:eastAsia="en-US" w:bidi="he-IL"/>
            </w:rPr>
          </w:pPr>
          <w:del w:id="378" w:author="Meir Kalter" w:date="2016-06-15T14:20:00Z">
            <w:r w:rsidRPr="00504CBB" w:rsidDel="00504CBB">
              <w:rPr>
                <w:noProof/>
                <w:rPrChange w:id="379" w:author="Meir Kalter" w:date="2016-06-15T14:20:00Z">
                  <w:rPr>
                    <w:rStyle w:val="Hyperlink"/>
                    <w:rFonts w:hAnsi="Arial Unicode MS"/>
                    <w:noProof/>
                  </w:rPr>
                </w:rPrChange>
              </w:rPr>
              <w:delText>1.6.1.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80" w:author="Meir Kalter" w:date="2016-06-15T14:20:00Z">
                  <w:rPr>
                    <w:rStyle w:val="Hyperlink"/>
                    <w:noProof/>
                  </w:rPr>
                </w:rPrChange>
              </w:rPr>
              <w:delText>The Simulator could work without any files. The files is only for storing/loading previous Assembler /memory files.</w:delText>
            </w:r>
            <w:r w:rsidDel="00504CBB">
              <w:rPr>
                <w:noProof/>
                <w:webHidden/>
              </w:rPr>
              <w:tab/>
              <w:delText>15</w:delText>
            </w:r>
          </w:del>
        </w:p>
        <w:p w:rsidR="00DE7D2F" w:rsidDel="00504CBB" w:rsidRDefault="00DE7D2F">
          <w:pPr>
            <w:pStyle w:val="TOC3"/>
            <w:tabs>
              <w:tab w:val="right" w:leader="dot" w:pos="9339"/>
            </w:tabs>
            <w:rPr>
              <w:del w:id="381" w:author="Meir Kalter" w:date="2016-06-15T14:20:00Z"/>
              <w:rFonts w:eastAsiaTheme="minorEastAsia" w:cstheme="minorBidi"/>
              <w:noProof/>
              <w:color w:val="auto"/>
              <w:sz w:val="22"/>
              <w:szCs w:val="22"/>
              <w:bdr w:val="none" w:sz="0" w:space="0" w:color="auto"/>
              <w:lang w:eastAsia="en-US" w:bidi="he-IL"/>
            </w:rPr>
          </w:pPr>
          <w:del w:id="382" w:author="Meir Kalter" w:date="2016-06-15T14:20:00Z">
            <w:r w:rsidRPr="00504CBB" w:rsidDel="00504CBB">
              <w:rPr>
                <w:noProof/>
                <w:rPrChange w:id="383" w:author="Meir Kalter" w:date="2016-06-15T14:20:00Z">
                  <w:rPr>
                    <w:rStyle w:val="Hyperlink"/>
                    <w:rFonts w:eastAsia="Arial Unicode MS" w:cs="Arial Unicode MS"/>
                    <w:noProof/>
                  </w:rPr>
                </w:rPrChange>
              </w:rPr>
              <w:delText>ASM</w:delText>
            </w:r>
            <w:r w:rsidDel="00504CBB">
              <w:rPr>
                <w:noProof/>
                <w:webHidden/>
              </w:rPr>
              <w:tab/>
              <w:delText>15</w:delText>
            </w:r>
          </w:del>
        </w:p>
        <w:p w:rsidR="00DE7D2F" w:rsidDel="00504CBB" w:rsidRDefault="00DE7D2F">
          <w:pPr>
            <w:pStyle w:val="TOC3"/>
            <w:tabs>
              <w:tab w:val="left" w:pos="1100"/>
              <w:tab w:val="right" w:leader="dot" w:pos="9339"/>
            </w:tabs>
            <w:rPr>
              <w:del w:id="384" w:author="Meir Kalter" w:date="2016-06-15T14:20:00Z"/>
              <w:rFonts w:eastAsiaTheme="minorEastAsia" w:cstheme="minorBidi"/>
              <w:noProof/>
              <w:color w:val="auto"/>
              <w:sz w:val="22"/>
              <w:szCs w:val="22"/>
              <w:bdr w:val="none" w:sz="0" w:space="0" w:color="auto"/>
              <w:lang w:eastAsia="en-US" w:bidi="he-IL"/>
            </w:rPr>
          </w:pPr>
          <w:del w:id="385" w:author="Meir Kalter" w:date="2016-06-15T14:20:00Z">
            <w:r w:rsidRPr="00504CBB" w:rsidDel="00504CBB">
              <w:rPr>
                <w:noProof/>
                <w:rPrChange w:id="386" w:author="Meir Kalter" w:date="2016-06-15T14:20:00Z">
                  <w:rPr>
                    <w:rStyle w:val="Hyperlink"/>
                    <w:rFonts w:ascii="Calibri" w:eastAsia="Calibri" w:hAnsi="Arial Unicode MS" w:cs="Calibri"/>
                    <w:b/>
                    <w:bCs/>
                    <w:i/>
                    <w:iCs/>
                    <w:noProof/>
                  </w:rPr>
                </w:rPrChange>
              </w:rPr>
              <w:delText>1.6.2.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87" w:author="Meir Kalter" w:date="2016-06-15T14:20:00Z">
                  <w:rPr>
                    <w:rStyle w:val="Hyperlink"/>
                    <w:rFonts w:eastAsia="Calibri" w:cs="Calibri"/>
                    <w:noProof/>
                  </w:rPr>
                </w:rPrChange>
              </w:rPr>
              <w:delText>MEM</w:delText>
            </w:r>
            <w:r w:rsidDel="00504CBB">
              <w:rPr>
                <w:noProof/>
                <w:webHidden/>
              </w:rPr>
              <w:tab/>
              <w:delText>15</w:delText>
            </w:r>
          </w:del>
        </w:p>
        <w:p w:rsidR="00DE7D2F" w:rsidDel="00504CBB" w:rsidRDefault="00DE7D2F">
          <w:pPr>
            <w:pStyle w:val="TOC2"/>
            <w:tabs>
              <w:tab w:val="left" w:pos="660"/>
              <w:tab w:val="right" w:leader="dot" w:pos="9339"/>
            </w:tabs>
            <w:rPr>
              <w:del w:id="388" w:author="Meir Kalter" w:date="2016-06-15T14:20:00Z"/>
              <w:rFonts w:eastAsiaTheme="minorEastAsia" w:cstheme="minorBidi"/>
              <w:b w:val="0"/>
              <w:bCs w:val="0"/>
              <w:noProof/>
              <w:color w:val="auto"/>
              <w:sz w:val="22"/>
              <w:szCs w:val="22"/>
              <w:bdr w:val="none" w:sz="0" w:space="0" w:color="auto"/>
              <w:lang w:eastAsia="en-US" w:bidi="he-IL"/>
            </w:rPr>
          </w:pPr>
          <w:del w:id="389" w:author="Meir Kalter" w:date="2016-06-15T14:20:00Z">
            <w:r w:rsidRPr="00504CBB" w:rsidDel="00504CBB">
              <w:rPr>
                <w:noProof/>
                <w:rPrChange w:id="390" w:author="Meir Kalter" w:date="2016-06-15T14:20:00Z">
                  <w:rPr>
                    <w:rStyle w:val="Hyperlink"/>
                    <w:rFonts w:hAnsi="Arial Unicode MS"/>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91" w:author="Meir Kalter" w:date="2016-06-15T14:20:00Z">
                  <w:rPr>
                    <w:rStyle w:val="Hyperlink"/>
                    <w:rFonts w:eastAsia="Arial Unicode MS" w:cs="Arial Unicode MS"/>
                    <w:noProof/>
                  </w:rPr>
                </w:rPrChange>
              </w:rPr>
              <w:delText>Open assembler file</w:delText>
            </w:r>
            <w:r w:rsidDel="00504CBB">
              <w:rPr>
                <w:noProof/>
                <w:webHidden/>
              </w:rPr>
              <w:tab/>
              <w:delText>16</w:delText>
            </w:r>
          </w:del>
        </w:p>
        <w:p w:rsidR="00DE7D2F" w:rsidDel="00504CBB" w:rsidRDefault="00DE7D2F">
          <w:pPr>
            <w:pStyle w:val="TOC2"/>
            <w:tabs>
              <w:tab w:val="left" w:pos="660"/>
              <w:tab w:val="right" w:leader="dot" w:pos="9339"/>
            </w:tabs>
            <w:rPr>
              <w:del w:id="392" w:author="Meir Kalter" w:date="2016-06-15T14:20:00Z"/>
              <w:rFonts w:eastAsiaTheme="minorEastAsia" w:cstheme="minorBidi"/>
              <w:b w:val="0"/>
              <w:bCs w:val="0"/>
              <w:noProof/>
              <w:color w:val="auto"/>
              <w:sz w:val="22"/>
              <w:szCs w:val="22"/>
              <w:bdr w:val="none" w:sz="0" w:space="0" w:color="auto"/>
              <w:lang w:eastAsia="en-US" w:bidi="he-IL"/>
            </w:rPr>
          </w:pPr>
          <w:del w:id="393" w:author="Meir Kalter" w:date="2016-06-15T14:20:00Z">
            <w:r w:rsidRPr="00504CBB" w:rsidDel="00504CBB">
              <w:rPr>
                <w:noProof/>
                <w:rPrChange w:id="394"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395" w:author="Meir Kalter" w:date="2016-06-15T14:20:00Z">
                  <w:rPr>
                    <w:rStyle w:val="Hyperlink"/>
                    <w:rFonts w:eastAsia="Arial Unicode MS" w:cs="Arial Unicode MS"/>
                    <w:noProof/>
                  </w:rPr>
                </w:rPrChange>
              </w:rPr>
              <w:delText>Save assembler file</w:delText>
            </w:r>
            <w:r w:rsidDel="00504CBB">
              <w:rPr>
                <w:noProof/>
                <w:webHidden/>
              </w:rPr>
              <w:tab/>
              <w:delText>16</w:delText>
            </w:r>
          </w:del>
        </w:p>
        <w:p w:rsidR="00DE7D2F" w:rsidDel="00504CBB" w:rsidRDefault="00DE7D2F">
          <w:pPr>
            <w:pStyle w:val="TOC3"/>
            <w:tabs>
              <w:tab w:val="left" w:pos="1100"/>
              <w:tab w:val="right" w:leader="dot" w:pos="9339"/>
            </w:tabs>
            <w:rPr>
              <w:del w:id="396" w:author="Meir Kalter" w:date="2016-06-15T14:20:00Z"/>
              <w:rFonts w:eastAsiaTheme="minorEastAsia" w:cstheme="minorBidi"/>
              <w:noProof/>
              <w:color w:val="auto"/>
              <w:sz w:val="22"/>
              <w:szCs w:val="22"/>
              <w:bdr w:val="none" w:sz="0" w:space="0" w:color="auto"/>
              <w:lang w:eastAsia="en-US" w:bidi="he-IL"/>
            </w:rPr>
          </w:pPr>
          <w:del w:id="397" w:author="Meir Kalter" w:date="2016-06-15T14:20:00Z">
            <w:r w:rsidRPr="00504CBB" w:rsidDel="00504CBB">
              <w:rPr>
                <w:noProof/>
                <w:rPrChange w:id="398" w:author="Meir Kalter" w:date="2016-06-15T14:20:00Z">
                  <w:rPr>
                    <w:rStyle w:val="Hyperlink"/>
                    <w:rFonts w:ascii="Calibri" w:eastAsia="Calibri" w:hAnsi="Arial Unicode MS" w:cs="Calibri"/>
                    <w:noProof/>
                  </w:rPr>
                </w:rPrChange>
              </w:rPr>
              <w:delText>1.8.1.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399" w:author="Meir Kalter" w:date="2016-06-15T14:20:00Z">
                  <w:rPr>
                    <w:rStyle w:val="Hyperlink"/>
                    <w:noProof/>
                  </w:rPr>
                </w:rPrChange>
              </w:rPr>
              <w:delText>Save file flow:</w:delText>
            </w:r>
            <w:r w:rsidDel="00504CBB">
              <w:rPr>
                <w:noProof/>
                <w:webHidden/>
              </w:rPr>
              <w:tab/>
              <w:delText>16</w:delText>
            </w:r>
          </w:del>
        </w:p>
        <w:p w:rsidR="00DE7D2F" w:rsidDel="00504CBB" w:rsidRDefault="00DE7D2F">
          <w:pPr>
            <w:pStyle w:val="TOC2"/>
            <w:tabs>
              <w:tab w:val="left" w:pos="660"/>
              <w:tab w:val="right" w:leader="dot" w:pos="9339"/>
            </w:tabs>
            <w:rPr>
              <w:del w:id="400" w:author="Meir Kalter" w:date="2016-06-15T14:20:00Z"/>
              <w:rFonts w:eastAsiaTheme="minorEastAsia" w:cstheme="minorBidi"/>
              <w:b w:val="0"/>
              <w:bCs w:val="0"/>
              <w:noProof/>
              <w:color w:val="auto"/>
              <w:sz w:val="22"/>
              <w:szCs w:val="22"/>
              <w:bdr w:val="none" w:sz="0" w:space="0" w:color="auto"/>
              <w:lang w:eastAsia="en-US" w:bidi="he-IL"/>
            </w:rPr>
          </w:pPr>
          <w:del w:id="401" w:author="Meir Kalter" w:date="2016-06-15T14:20:00Z">
            <w:r w:rsidRPr="00504CBB" w:rsidDel="00504CBB">
              <w:rPr>
                <w:noProof/>
                <w:rPrChange w:id="402" w:author="Meir Kalter" w:date="2016-06-15T14:20:00Z">
                  <w:rPr>
                    <w:rStyle w:val="Hyperlink"/>
                    <w:rFonts w:hAnsi="Arial Unicode MS"/>
                    <w:noProof/>
                  </w:rPr>
                </w:rPrChange>
              </w:rPr>
              <w:delText>1.9.</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03" w:author="Meir Kalter" w:date="2016-06-15T14:20:00Z">
                  <w:rPr>
                    <w:rStyle w:val="Hyperlink"/>
                    <w:rFonts w:eastAsia="Arial Unicode MS" w:cs="Arial Unicode MS"/>
                    <w:noProof/>
                  </w:rPr>
                </w:rPrChange>
              </w:rPr>
              <w:delText>Memory view</w:delText>
            </w:r>
            <w:r w:rsidDel="00504CBB">
              <w:rPr>
                <w:noProof/>
                <w:webHidden/>
              </w:rPr>
              <w:tab/>
              <w:delText>19</w:delText>
            </w:r>
          </w:del>
        </w:p>
        <w:p w:rsidR="00DE7D2F" w:rsidDel="00504CBB" w:rsidRDefault="00DE7D2F">
          <w:pPr>
            <w:pStyle w:val="TOC3"/>
            <w:tabs>
              <w:tab w:val="left" w:pos="1100"/>
              <w:tab w:val="right" w:leader="dot" w:pos="9339"/>
            </w:tabs>
            <w:rPr>
              <w:del w:id="404" w:author="Meir Kalter" w:date="2016-06-15T14:20:00Z"/>
              <w:rFonts w:eastAsiaTheme="minorEastAsia" w:cstheme="minorBidi"/>
              <w:noProof/>
              <w:color w:val="auto"/>
              <w:sz w:val="22"/>
              <w:szCs w:val="22"/>
              <w:bdr w:val="none" w:sz="0" w:space="0" w:color="auto"/>
              <w:lang w:eastAsia="en-US" w:bidi="he-IL"/>
            </w:rPr>
          </w:pPr>
          <w:del w:id="405" w:author="Meir Kalter" w:date="2016-06-15T14:20:00Z">
            <w:r w:rsidRPr="00504CBB" w:rsidDel="00504CBB">
              <w:rPr>
                <w:noProof/>
                <w:rPrChange w:id="406" w:author="Meir Kalter" w:date="2016-06-15T14:20:00Z">
                  <w:rPr>
                    <w:rStyle w:val="Hyperlink"/>
                    <w:rFonts w:hAnsi="Arial Unicode MS"/>
                    <w:noProof/>
                  </w:rPr>
                </w:rPrChange>
              </w:rPr>
              <w:delText>1.9.1.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07" w:author="Meir Kalter" w:date="2016-06-15T14:20:00Z">
                  <w:rPr>
                    <w:rStyle w:val="Hyperlink"/>
                    <w:rFonts w:eastAsia="Arial Unicode MS" w:cs="Arial Unicode MS"/>
                    <w:noProof/>
                  </w:rPr>
                </w:rPrChange>
              </w:rPr>
              <w:delText>Memory</w:delText>
            </w:r>
            <w:r w:rsidDel="00504CBB">
              <w:rPr>
                <w:noProof/>
                <w:webHidden/>
              </w:rPr>
              <w:tab/>
              <w:delText>19</w:delText>
            </w:r>
          </w:del>
        </w:p>
        <w:p w:rsidR="00DE7D2F" w:rsidDel="00504CBB" w:rsidRDefault="00DE7D2F">
          <w:pPr>
            <w:pStyle w:val="TOC3"/>
            <w:tabs>
              <w:tab w:val="left" w:pos="1100"/>
              <w:tab w:val="right" w:leader="dot" w:pos="9339"/>
            </w:tabs>
            <w:rPr>
              <w:del w:id="408" w:author="Meir Kalter" w:date="2016-06-15T14:20:00Z"/>
              <w:rFonts w:eastAsiaTheme="minorEastAsia" w:cstheme="minorBidi"/>
              <w:noProof/>
              <w:color w:val="auto"/>
              <w:sz w:val="22"/>
              <w:szCs w:val="22"/>
              <w:bdr w:val="none" w:sz="0" w:space="0" w:color="auto"/>
              <w:lang w:eastAsia="en-US" w:bidi="he-IL"/>
            </w:rPr>
          </w:pPr>
          <w:del w:id="409" w:author="Meir Kalter" w:date="2016-06-15T14:20:00Z">
            <w:r w:rsidRPr="00504CBB" w:rsidDel="00504CBB">
              <w:rPr>
                <w:noProof/>
                <w:rPrChange w:id="410" w:author="Meir Kalter" w:date="2016-06-15T14:20:00Z">
                  <w:rPr>
                    <w:rStyle w:val="Hyperlink"/>
                    <w:rFonts w:hAnsi="Arial Unicode MS"/>
                    <w:noProof/>
                  </w:rPr>
                </w:rPrChange>
              </w:rPr>
              <w:delText>1.9.2.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11" w:author="Meir Kalter" w:date="2016-06-15T14:20:00Z">
                  <w:rPr>
                    <w:rStyle w:val="Hyperlink"/>
                    <w:rFonts w:eastAsia="Arial Unicode MS" w:cs="Arial Unicode MS"/>
                    <w:noProof/>
                  </w:rPr>
                </w:rPrChange>
              </w:rPr>
              <w:delText>Instruction cpu</w:delText>
            </w:r>
            <w:r w:rsidDel="00504CBB">
              <w:rPr>
                <w:noProof/>
                <w:webHidden/>
              </w:rPr>
              <w:tab/>
              <w:delText>19</w:delText>
            </w:r>
          </w:del>
        </w:p>
        <w:p w:rsidR="00DE7D2F" w:rsidDel="00504CBB" w:rsidRDefault="00DE7D2F">
          <w:pPr>
            <w:pStyle w:val="TOC3"/>
            <w:tabs>
              <w:tab w:val="left" w:pos="1100"/>
              <w:tab w:val="right" w:leader="dot" w:pos="9339"/>
            </w:tabs>
            <w:rPr>
              <w:del w:id="412" w:author="Meir Kalter" w:date="2016-06-15T14:20:00Z"/>
              <w:rFonts w:eastAsiaTheme="minorEastAsia" w:cstheme="minorBidi"/>
              <w:noProof/>
              <w:color w:val="auto"/>
              <w:sz w:val="22"/>
              <w:szCs w:val="22"/>
              <w:bdr w:val="none" w:sz="0" w:space="0" w:color="auto"/>
              <w:lang w:eastAsia="en-US" w:bidi="he-IL"/>
            </w:rPr>
          </w:pPr>
          <w:del w:id="413" w:author="Meir Kalter" w:date="2016-06-15T14:20:00Z">
            <w:r w:rsidRPr="00504CBB" w:rsidDel="00504CBB">
              <w:rPr>
                <w:noProof/>
                <w:rPrChange w:id="414" w:author="Meir Kalter" w:date="2016-06-15T14:20:00Z">
                  <w:rPr>
                    <w:rStyle w:val="Hyperlink"/>
                    <w:rFonts w:hAnsi="Arial Unicode MS"/>
                    <w:noProof/>
                  </w:rPr>
                </w:rPrChange>
              </w:rPr>
              <w:delText>1.9.3.</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15" w:author="Meir Kalter" w:date="2016-06-15T14:20:00Z">
                  <w:rPr>
                    <w:rStyle w:val="Hyperlink"/>
                    <w:rFonts w:eastAsia="Arial Unicode MS" w:cs="Arial Unicode MS"/>
                    <w:noProof/>
                  </w:rPr>
                </w:rPrChange>
              </w:rPr>
              <w:delText>Stack</w:delText>
            </w:r>
            <w:r w:rsidDel="00504CBB">
              <w:rPr>
                <w:noProof/>
                <w:webHidden/>
              </w:rPr>
              <w:tab/>
              <w:delText>19</w:delText>
            </w:r>
          </w:del>
        </w:p>
        <w:p w:rsidR="00DE7D2F" w:rsidDel="00504CBB" w:rsidRDefault="00DE7D2F">
          <w:pPr>
            <w:pStyle w:val="TOC2"/>
            <w:tabs>
              <w:tab w:val="left" w:pos="660"/>
              <w:tab w:val="right" w:leader="dot" w:pos="9339"/>
            </w:tabs>
            <w:rPr>
              <w:del w:id="416" w:author="Meir Kalter" w:date="2016-06-15T14:20:00Z"/>
              <w:rFonts w:eastAsiaTheme="minorEastAsia" w:cstheme="minorBidi"/>
              <w:b w:val="0"/>
              <w:bCs w:val="0"/>
              <w:noProof/>
              <w:color w:val="auto"/>
              <w:sz w:val="22"/>
              <w:szCs w:val="22"/>
              <w:bdr w:val="none" w:sz="0" w:space="0" w:color="auto"/>
              <w:lang w:eastAsia="en-US" w:bidi="he-IL"/>
            </w:rPr>
          </w:pPr>
          <w:del w:id="417" w:author="Meir Kalter" w:date="2016-06-15T14:20:00Z">
            <w:r w:rsidRPr="00504CBB" w:rsidDel="00504CBB">
              <w:rPr>
                <w:noProof/>
                <w:rPrChange w:id="418"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19" w:author="Meir Kalter" w:date="2016-06-15T14:20:00Z">
                  <w:rPr>
                    <w:rStyle w:val="Hyperlink"/>
                    <w:rFonts w:eastAsia="Arial Unicode MS" w:cs="Arial Unicode MS"/>
                    <w:noProof/>
                  </w:rPr>
                </w:rPrChange>
              </w:rPr>
              <w:delText>Seven segment display</w:delText>
            </w:r>
            <w:r w:rsidDel="00504CBB">
              <w:rPr>
                <w:noProof/>
                <w:webHidden/>
              </w:rPr>
              <w:tab/>
              <w:delText>19</w:delText>
            </w:r>
          </w:del>
        </w:p>
        <w:p w:rsidR="00DE7D2F" w:rsidDel="00504CBB" w:rsidRDefault="00DE7D2F">
          <w:pPr>
            <w:pStyle w:val="TOC2"/>
            <w:tabs>
              <w:tab w:val="left" w:pos="660"/>
              <w:tab w:val="right" w:leader="dot" w:pos="9339"/>
            </w:tabs>
            <w:rPr>
              <w:del w:id="420" w:author="Meir Kalter" w:date="2016-06-15T14:20:00Z"/>
              <w:rFonts w:eastAsiaTheme="minorEastAsia" w:cstheme="minorBidi"/>
              <w:b w:val="0"/>
              <w:bCs w:val="0"/>
              <w:noProof/>
              <w:color w:val="auto"/>
              <w:sz w:val="22"/>
              <w:szCs w:val="22"/>
              <w:bdr w:val="none" w:sz="0" w:space="0" w:color="auto"/>
              <w:lang w:eastAsia="en-US" w:bidi="he-IL"/>
            </w:rPr>
          </w:pPr>
          <w:del w:id="421" w:author="Meir Kalter" w:date="2016-06-15T14:20:00Z">
            <w:r w:rsidRPr="00504CBB" w:rsidDel="00504CBB">
              <w:rPr>
                <w:noProof/>
                <w:rPrChange w:id="422"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23" w:author="Meir Kalter" w:date="2016-06-15T14:20:00Z">
                  <w:rPr>
                    <w:rStyle w:val="Hyperlink"/>
                    <w:rFonts w:eastAsia="Arial Unicode MS" w:cs="Arial Unicode MS"/>
                    <w:noProof/>
                  </w:rPr>
                </w:rPrChange>
              </w:rPr>
              <w:delText>Input battery of 8 switches</w:delText>
            </w:r>
            <w:r w:rsidDel="00504CBB">
              <w:rPr>
                <w:noProof/>
                <w:webHidden/>
              </w:rPr>
              <w:tab/>
              <w:delText>20</w:delText>
            </w:r>
          </w:del>
        </w:p>
        <w:p w:rsidR="00DE7D2F" w:rsidDel="00504CBB" w:rsidRDefault="00DE7D2F">
          <w:pPr>
            <w:pStyle w:val="TOC2"/>
            <w:tabs>
              <w:tab w:val="left" w:pos="660"/>
              <w:tab w:val="right" w:leader="dot" w:pos="9339"/>
            </w:tabs>
            <w:rPr>
              <w:del w:id="424" w:author="Meir Kalter" w:date="2016-06-15T14:20:00Z"/>
              <w:rFonts w:eastAsiaTheme="minorEastAsia" w:cstheme="minorBidi"/>
              <w:b w:val="0"/>
              <w:bCs w:val="0"/>
              <w:noProof/>
              <w:color w:val="auto"/>
              <w:sz w:val="22"/>
              <w:szCs w:val="22"/>
              <w:bdr w:val="none" w:sz="0" w:space="0" w:color="auto"/>
              <w:lang w:eastAsia="en-US" w:bidi="he-IL"/>
            </w:rPr>
          </w:pPr>
          <w:del w:id="425" w:author="Meir Kalter" w:date="2016-06-15T14:20:00Z">
            <w:r w:rsidRPr="00504CBB" w:rsidDel="00504CBB">
              <w:rPr>
                <w:noProof/>
                <w:rPrChange w:id="426"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27" w:author="Meir Kalter" w:date="2016-06-15T14:20:00Z">
                  <w:rPr>
                    <w:rStyle w:val="Hyperlink"/>
                    <w:rFonts w:eastAsia="Arial Unicode MS" w:cs="Arial Unicode MS"/>
                    <w:noProof/>
                  </w:rPr>
                </w:rPrChange>
              </w:rPr>
              <w:delText>Toolbar</w:delText>
            </w:r>
            <w:r w:rsidDel="00504CBB">
              <w:rPr>
                <w:noProof/>
                <w:webHidden/>
              </w:rPr>
              <w:tab/>
              <w:delText>21</w:delText>
            </w:r>
          </w:del>
        </w:p>
        <w:p w:rsidR="00DE7D2F" w:rsidDel="00504CBB" w:rsidRDefault="00DE7D2F">
          <w:pPr>
            <w:pStyle w:val="TOC2"/>
            <w:tabs>
              <w:tab w:val="left" w:pos="660"/>
              <w:tab w:val="right" w:leader="dot" w:pos="9339"/>
            </w:tabs>
            <w:rPr>
              <w:del w:id="428" w:author="Meir Kalter" w:date="2016-06-15T14:20:00Z"/>
              <w:rFonts w:eastAsiaTheme="minorEastAsia" w:cstheme="minorBidi"/>
              <w:b w:val="0"/>
              <w:bCs w:val="0"/>
              <w:noProof/>
              <w:color w:val="auto"/>
              <w:sz w:val="22"/>
              <w:szCs w:val="22"/>
              <w:bdr w:val="none" w:sz="0" w:space="0" w:color="auto"/>
              <w:lang w:eastAsia="en-US" w:bidi="he-IL"/>
            </w:rPr>
          </w:pPr>
          <w:del w:id="429" w:author="Meir Kalter" w:date="2016-06-15T14:20:00Z">
            <w:r w:rsidRPr="00504CBB" w:rsidDel="00504CBB">
              <w:rPr>
                <w:noProof/>
                <w:rPrChange w:id="430"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31" w:author="Meir Kalter" w:date="2016-06-15T14:20:00Z">
                  <w:rPr>
                    <w:rStyle w:val="Hyperlink"/>
                    <w:rFonts w:eastAsia="Arial Unicode MS" w:cs="Arial Unicode MS"/>
                    <w:noProof/>
                  </w:rPr>
                </w:rPrChange>
              </w:rPr>
              <w:delText>Gui Menu</w:delText>
            </w:r>
            <w:r w:rsidDel="00504CBB">
              <w:rPr>
                <w:noProof/>
                <w:webHidden/>
              </w:rPr>
              <w:tab/>
              <w:delText>22</w:delText>
            </w:r>
          </w:del>
        </w:p>
        <w:p w:rsidR="00DE7D2F" w:rsidDel="00504CBB" w:rsidRDefault="00DE7D2F">
          <w:pPr>
            <w:pStyle w:val="TOC1"/>
            <w:tabs>
              <w:tab w:val="left" w:pos="440"/>
              <w:tab w:val="right" w:leader="dot" w:pos="9339"/>
            </w:tabs>
            <w:rPr>
              <w:del w:id="43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33" w:author="Meir Kalter" w:date="2016-06-15T14:20:00Z">
            <w:r w:rsidRPr="00504CBB" w:rsidDel="00504CBB">
              <w:rPr>
                <w:noProof/>
                <w:rPrChange w:id="434" w:author="Meir Kalter" w:date="2016-06-15T14:20:00Z">
                  <w:rPr>
                    <w:rStyle w:val="Hyperlink"/>
                    <w:noProof/>
                  </w:rPr>
                </w:rPrChange>
              </w:rPr>
              <w:delText>9.</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35" w:author="Meir Kalter" w:date="2016-06-15T14:20:00Z">
                  <w:rPr>
                    <w:rStyle w:val="Hyperlink"/>
                    <w:noProof/>
                  </w:rPr>
                </w:rPrChange>
              </w:rPr>
              <w:delText>Gui behaviour</w:delText>
            </w:r>
            <w:r w:rsidDel="00504CBB">
              <w:rPr>
                <w:noProof/>
                <w:webHidden/>
              </w:rPr>
              <w:tab/>
              <w:delText>23</w:delText>
            </w:r>
          </w:del>
        </w:p>
        <w:p w:rsidR="00DE7D2F" w:rsidDel="00504CBB" w:rsidRDefault="00DE7D2F">
          <w:pPr>
            <w:pStyle w:val="TOC1"/>
            <w:tabs>
              <w:tab w:val="left" w:pos="660"/>
              <w:tab w:val="right" w:leader="dot" w:pos="9339"/>
            </w:tabs>
            <w:rPr>
              <w:del w:id="43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37" w:author="Meir Kalter" w:date="2016-06-15T14:20:00Z">
            <w:r w:rsidRPr="00504CBB" w:rsidDel="00504CBB">
              <w:rPr>
                <w:noProof/>
                <w:rPrChange w:id="438" w:author="Meir Kalter" w:date="2016-06-15T14:20:00Z">
                  <w:rPr>
                    <w:rStyle w:val="Hyperlink"/>
                    <w:noProof/>
                  </w:rPr>
                </w:rPrChange>
              </w:rPr>
              <w:delText>10.</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39" w:author="Meir Kalter" w:date="2016-06-15T14:20:00Z">
                  <w:rPr>
                    <w:rStyle w:val="Hyperlink"/>
                    <w:noProof/>
                  </w:rPr>
                </w:rPrChange>
              </w:rPr>
              <w:delText>Debugger</w:delText>
            </w:r>
            <w:r w:rsidDel="00504CBB">
              <w:rPr>
                <w:noProof/>
                <w:webHidden/>
              </w:rPr>
              <w:tab/>
              <w:delText>24</w:delText>
            </w:r>
          </w:del>
        </w:p>
        <w:p w:rsidR="00DE7D2F" w:rsidDel="00504CBB" w:rsidRDefault="00DE7D2F">
          <w:pPr>
            <w:pStyle w:val="TOC2"/>
            <w:tabs>
              <w:tab w:val="left" w:pos="660"/>
              <w:tab w:val="right" w:leader="dot" w:pos="9339"/>
            </w:tabs>
            <w:rPr>
              <w:del w:id="440" w:author="Meir Kalter" w:date="2016-06-15T14:20:00Z"/>
              <w:rFonts w:eastAsiaTheme="minorEastAsia" w:cstheme="minorBidi"/>
              <w:b w:val="0"/>
              <w:bCs w:val="0"/>
              <w:noProof/>
              <w:color w:val="auto"/>
              <w:sz w:val="22"/>
              <w:szCs w:val="22"/>
              <w:bdr w:val="none" w:sz="0" w:space="0" w:color="auto"/>
              <w:lang w:eastAsia="en-US" w:bidi="he-IL"/>
            </w:rPr>
          </w:pPr>
          <w:del w:id="441" w:author="Meir Kalter" w:date="2016-06-15T14:20:00Z">
            <w:r w:rsidRPr="00504CBB" w:rsidDel="00504CBB">
              <w:rPr>
                <w:noProof/>
                <w:rPrChange w:id="442" w:author="Meir Kalter" w:date="2016-06-15T14:20:00Z">
                  <w:rPr>
                    <w:rStyle w:val="Hyperlink"/>
                    <w:rFonts w:hAnsi="Arial Unicode MS"/>
                    <w:noProof/>
                  </w:rPr>
                </w:rPrChange>
              </w:rPr>
              <w:delText>1.12.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43" w:author="Meir Kalter" w:date="2016-06-15T14:20:00Z">
                  <w:rPr>
                    <w:rStyle w:val="Hyperlink"/>
                    <w:rFonts w:eastAsia="Arial Unicode MS" w:cs="Arial Unicode MS"/>
                    <w:noProof/>
                  </w:rPr>
                </w:rPrChange>
              </w:rPr>
              <w:delText>- Step Button</w:delText>
            </w:r>
            <w:r w:rsidDel="00504CBB">
              <w:rPr>
                <w:noProof/>
                <w:webHidden/>
              </w:rPr>
              <w:tab/>
              <w:delText>24</w:delText>
            </w:r>
          </w:del>
        </w:p>
        <w:p w:rsidR="00DE7D2F" w:rsidDel="00504CBB" w:rsidRDefault="00DE7D2F">
          <w:pPr>
            <w:pStyle w:val="TOC2"/>
            <w:tabs>
              <w:tab w:val="left" w:pos="660"/>
              <w:tab w:val="right" w:leader="dot" w:pos="9339"/>
            </w:tabs>
            <w:rPr>
              <w:del w:id="444" w:author="Meir Kalter" w:date="2016-06-15T14:20:00Z"/>
              <w:rFonts w:eastAsiaTheme="minorEastAsia" w:cstheme="minorBidi"/>
              <w:b w:val="0"/>
              <w:bCs w:val="0"/>
              <w:noProof/>
              <w:color w:val="auto"/>
              <w:sz w:val="22"/>
              <w:szCs w:val="22"/>
              <w:bdr w:val="none" w:sz="0" w:space="0" w:color="auto"/>
              <w:lang w:eastAsia="en-US" w:bidi="he-IL"/>
            </w:rPr>
          </w:pPr>
          <w:del w:id="445" w:author="Meir Kalter" w:date="2016-06-15T14:20:00Z">
            <w:r w:rsidRPr="00504CBB" w:rsidDel="00504CBB">
              <w:rPr>
                <w:noProof/>
                <w:rPrChange w:id="446" w:author="Meir Kalter" w:date="2016-06-15T14:20:00Z">
                  <w:rPr>
                    <w:rStyle w:val="Hyperlink"/>
                    <w:rFonts w:hAnsi="Arial Unicode MS"/>
                    <w:noProof/>
                  </w:rPr>
                </w:rPrChange>
              </w:rPr>
              <w:delText>1.13.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47" w:author="Meir Kalter" w:date="2016-06-15T14:20:00Z">
                  <w:rPr>
                    <w:rStyle w:val="Hyperlink"/>
                    <w:rFonts w:eastAsia="Arial Unicode MS" w:cs="Arial Unicode MS"/>
                    <w:noProof/>
                  </w:rPr>
                </w:rPrChange>
              </w:rPr>
              <w:delText>- Breakpoint</w:delText>
            </w:r>
            <w:r w:rsidDel="00504CBB">
              <w:rPr>
                <w:noProof/>
                <w:webHidden/>
              </w:rPr>
              <w:tab/>
              <w:delText>24</w:delText>
            </w:r>
          </w:del>
        </w:p>
        <w:p w:rsidR="00DE7D2F" w:rsidDel="00504CBB" w:rsidRDefault="00DE7D2F">
          <w:pPr>
            <w:pStyle w:val="TOC2"/>
            <w:tabs>
              <w:tab w:val="left" w:pos="660"/>
              <w:tab w:val="right" w:leader="dot" w:pos="9339"/>
            </w:tabs>
            <w:rPr>
              <w:del w:id="448" w:author="Meir Kalter" w:date="2016-06-15T14:20:00Z"/>
              <w:rFonts w:eastAsiaTheme="minorEastAsia" w:cstheme="minorBidi"/>
              <w:b w:val="0"/>
              <w:bCs w:val="0"/>
              <w:noProof/>
              <w:color w:val="auto"/>
              <w:sz w:val="22"/>
              <w:szCs w:val="22"/>
              <w:bdr w:val="none" w:sz="0" w:space="0" w:color="auto"/>
              <w:lang w:eastAsia="en-US" w:bidi="he-IL"/>
            </w:rPr>
          </w:pPr>
          <w:del w:id="449" w:author="Meir Kalter" w:date="2016-06-15T14:20:00Z">
            <w:r w:rsidRPr="00504CBB" w:rsidDel="00504CBB">
              <w:rPr>
                <w:noProof/>
                <w:rPrChange w:id="450" w:author="Meir Kalter" w:date="2016-06-15T14:20:00Z">
                  <w:rPr>
                    <w:rStyle w:val="Hyperlink"/>
                    <w:rFonts w:hAnsi="Arial Unicode MS"/>
                    <w:noProof/>
                  </w:rPr>
                </w:rPrChange>
              </w:rPr>
              <w:delText>1.14.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51" w:author="Meir Kalter" w:date="2016-06-15T14:20:00Z">
                  <w:rPr>
                    <w:rStyle w:val="Hyperlink"/>
                    <w:rFonts w:eastAsia="Arial Unicode MS" w:cs="Arial Unicode MS"/>
                    <w:noProof/>
                  </w:rPr>
                </w:rPrChange>
              </w:rPr>
              <w:delText>- Run Button</w:delText>
            </w:r>
            <w:r w:rsidDel="00504CBB">
              <w:rPr>
                <w:noProof/>
                <w:webHidden/>
              </w:rPr>
              <w:tab/>
              <w:delText>24</w:delText>
            </w:r>
          </w:del>
        </w:p>
        <w:p w:rsidR="00DE7D2F" w:rsidDel="00504CBB" w:rsidRDefault="00DE7D2F">
          <w:pPr>
            <w:pStyle w:val="TOC2"/>
            <w:tabs>
              <w:tab w:val="left" w:pos="660"/>
              <w:tab w:val="right" w:leader="dot" w:pos="9339"/>
            </w:tabs>
            <w:rPr>
              <w:del w:id="452" w:author="Meir Kalter" w:date="2016-06-15T14:20:00Z"/>
              <w:rFonts w:eastAsiaTheme="minorEastAsia" w:cstheme="minorBidi"/>
              <w:b w:val="0"/>
              <w:bCs w:val="0"/>
              <w:noProof/>
              <w:color w:val="auto"/>
              <w:sz w:val="22"/>
              <w:szCs w:val="22"/>
              <w:bdr w:val="none" w:sz="0" w:space="0" w:color="auto"/>
              <w:lang w:eastAsia="en-US" w:bidi="he-IL"/>
            </w:rPr>
          </w:pPr>
          <w:del w:id="453" w:author="Meir Kalter" w:date="2016-06-15T14:20:00Z">
            <w:r w:rsidRPr="00504CBB" w:rsidDel="00504CBB">
              <w:rPr>
                <w:noProof/>
                <w:rPrChange w:id="454" w:author="Meir Kalter" w:date="2016-06-15T14:20:00Z">
                  <w:rPr>
                    <w:rStyle w:val="Hyperlink"/>
                    <w:rFonts w:hAnsi="Arial Unicode MS"/>
                    <w:noProof/>
                  </w:rPr>
                </w:rPrChange>
              </w:rPr>
              <w:delText>1.15.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55" w:author="Meir Kalter" w:date="2016-06-15T14:20:00Z">
                  <w:rPr>
                    <w:rStyle w:val="Hyperlink"/>
                    <w:rFonts w:eastAsia="Arial Unicode MS" w:cs="Arial Unicode MS"/>
                    <w:noProof/>
                  </w:rPr>
                </w:rPrChange>
              </w:rPr>
              <w:delText>- Stop Button</w:delText>
            </w:r>
            <w:r w:rsidDel="00504CBB">
              <w:rPr>
                <w:noProof/>
                <w:webHidden/>
              </w:rPr>
              <w:tab/>
              <w:delText>24</w:delText>
            </w:r>
          </w:del>
        </w:p>
        <w:p w:rsidR="00DE7D2F" w:rsidDel="00504CBB" w:rsidRDefault="00DE7D2F">
          <w:pPr>
            <w:pStyle w:val="TOC1"/>
            <w:tabs>
              <w:tab w:val="left" w:pos="440"/>
              <w:tab w:val="right" w:leader="dot" w:pos="9339"/>
            </w:tabs>
            <w:rPr>
              <w:del w:id="45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57" w:author="Meir Kalter" w:date="2016-06-15T14:20:00Z">
            <w:r w:rsidRPr="00504CBB" w:rsidDel="00504CBB">
              <w:rPr>
                <w:noProof/>
                <w:rPrChange w:id="458" w:author="Meir Kalter" w:date="2016-06-15T14:20:00Z">
                  <w:rPr>
                    <w:rStyle w:val="Hyperlink"/>
                    <w:rFonts w:hAnsi="Arial Unicode MS"/>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59" w:author="Meir Kalter" w:date="2016-06-15T14:20:00Z">
                  <w:rPr>
                    <w:rStyle w:val="Hyperlink"/>
                    <w:noProof/>
                  </w:rPr>
                </w:rPrChange>
              </w:rPr>
              <w:delText>Easy8 Instruction Set</w:delText>
            </w:r>
            <w:r w:rsidDel="00504CBB">
              <w:rPr>
                <w:noProof/>
                <w:webHidden/>
              </w:rPr>
              <w:tab/>
              <w:delText>24</w:delText>
            </w:r>
          </w:del>
        </w:p>
        <w:p w:rsidR="00DE7D2F" w:rsidDel="00504CBB" w:rsidRDefault="00DE7D2F">
          <w:pPr>
            <w:pStyle w:val="TOC2"/>
            <w:tabs>
              <w:tab w:val="right" w:leader="dot" w:pos="9339"/>
            </w:tabs>
            <w:rPr>
              <w:del w:id="460" w:author="Meir Kalter" w:date="2016-06-15T14:20:00Z"/>
              <w:rFonts w:eastAsiaTheme="minorEastAsia" w:cstheme="minorBidi"/>
              <w:b w:val="0"/>
              <w:bCs w:val="0"/>
              <w:noProof/>
              <w:color w:val="auto"/>
              <w:sz w:val="22"/>
              <w:szCs w:val="22"/>
              <w:bdr w:val="none" w:sz="0" w:space="0" w:color="auto"/>
              <w:lang w:eastAsia="en-US" w:bidi="he-IL"/>
            </w:rPr>
          </w:pPr>
          <w:del w:id="461" w:author="Meir Kalter" w:date="2016-06-15T14:20:00Z">
            <w:r w:rsidRPr="00504CBB" w:rsidDel="00504CBB">
              <w:rPr>
                <w:noProof/>
                <w:rPrChange w:id="462" w:author="Meir Kalter" w:date="2016-06-15T14:20:00Z">
                  <w:rPr>
                    <w:rStyle w:val="Hyperlink"/>
                    <w:noProof/>
                  </w:rPr>
                </w:rPrChange>
              </w:rPr>
              <w:delText>MOVEI RA, VALUE</w:delText>
            </w:r>
            <w:r w:rsidDel="00504CBB">
              <w:rPr>
                <w:noProof/>
                <w:webHidden/>
              </w:rPr>
              <w:tab/>
              <w:delText>24</w:delText>
            </w:r>
          </w:del>
        </w:p>
        <w:p w:rsidR="00DE7D2F" w:rsidDel="00504CBB" w:rsidRDefault="00DE7D2F">
          <w:pPr>
            <w:pStyle w:val="TOC2"/>
            <w:tabs>
              <w:tab w:val="right" w:leader="dot" w:pos="9339"/>
            </w:tabs>
            <w:rPr>
              <w:del w:id="463" w:author="Meir Kalter" w:date="2016-06-15T14:20:00Z"/>
              <w:rFonts w:eastAsiaTheme="minorEastAsia" w:cstheme="minorBidi"/>
              <w:b w:val="0"/>
              <w:bCs w:val="0"/>
              <w:noProof/>
              <w:color w:val="auto"/>
              <w:sz w:val="22"/>
              <w:szCs w:val="22"/>
              <w:bdr w:val="none" w:sz="0" w:space="0" w:color="auto"/>
              <w:lang w:eastAsia="en-US" w:bidi="he-IL"/>
            </w:rPr>
          </w:pPr>
          <w:del w:id="464" w:author="Meir Kalter" w:date="2016-06-15T14:20:00Z">
            <w:r w:rsidRPr="00504CBB" w:rsidDel="00504CBB">
              <w:rPr>
                <w:noProof/>
                <w:rPrChange w:id="465" w:author="Meir Kalter" w:date="2016-06-15T14:20:00Z">
                  <w:rPr>
                    <w:rStyle w:val="Hyperlink"/>
                    <w:noProof/>
                  </w:rPr>
                </w:rPrChange>
              </w:rPr>
              <w:delText>MOVR RA,25</w:delText>
            </w:r>
            <w:r w:rsidDel="00504CBB">
              <w:rPr>
                <w:noProof/>
                <w:webHidden/>
              </w:rPr>
              <w:tab/>
              <w:delText>24</w:delText>
            </w:r>
          </w:del>
        </w:p>
        <w:p w:rsidR="00DE7D2F" w:rsidDel="00504CBB" w:rsidRDefault="00DE7D2F">
          <w:pPr>
            <w:pStyle w:val="TOC2"/>
            <w:tabs>
              <w:tab w:val="right" w:leader="dot" w:pos="9339"/>
            </w:tabs>
            <w:rPr>
              <w:del w:id="466" w:author="Meir Kalter" w:date="2016-06-15T14:20:00Z"/>
              <w:rFonts w:eastAsiaTheme="minorEastAsia" w:cstheme="minorBidi"/>
              <w:b w:val="0"/>
              <w:bCs w:val="0"/>
              <w:noProof/>
              <w:color w:val="auto"/>
              <w:sz w:val="22"/>
              <w:szCs w:val="22"/>
              <w:bdr w:val="none" w:sz="0" w:space="0" w:color="auto"/>
              <w:lang w:eastAsia="en-US" w:bidi="he-IL"/>
            </w:rPr>
          </w:pPr>
          <w:del w:id="467" w:author="Meir Kalter" w:date="2016-06-15T14:20:00Z">
            <w:r w:rsidRPr="00504CBB" w:rsidDel="00504CBB">
              <w:rPr>
                <w:noProof/>
                <w:rPrChange w:id="468" w:author="Meir Kalter" w:date="2016-06-15T14:20:00Z">
                  <w:rPr>
                    <w:rStyle w:val="Hyperlink"/>
                    <w:rFonts w:ascii="Times New Roman" w:hAnsi="Times New Roman"/>
                    <w:noProof/>
                  </w:rPr>
                </w:rPrChange>
              </w:rPr>
              <w:delText>MOVE 34,RA</w:delText>
            </w:r>
            <w:r w:rsidDel="00504CBB">
              <w:rPr>
                <w:noProof/>
                <w:webHidden/>
              </w:rPr>
              <w:tab/>
              <w:delText>24</w:delText>
            </w:r>
          </w:del>
        </w:p>
        <w:p w:rsidR="00DE7D2F" w:rsidDel="00504CBB" w:rsidRDefault="00DE7D2F">
          <w:pPr>
            <w:pStyle w:val="TOC2"/>
            <w:tabs>
              <w:tab w:val="right" w:leader="dot" w:pos="9339"/>
            </w:tabs>
            <w:rPr>
              <w:del w:id="469" w:author="Meir Kalter" w:date="2016-06-15T14:20:00Z"/>
              <w:rFonts w:eastAsiaTheme="minorEastAsia" w:cstheme="minorBidi"/>
              <w:b w:val="0"/>
              <w:bCs w:val="0"/>
              <w:noProof/>
              <w:color w:val="auto"/>
              <w:sz w:val="22"/>
              <w:szCs w:val="22"/>
              <w:bdr w:val="none" w:sz="0" w:space="0" w:color="auto"/>
              <w:lang w:eastAsia="en-US" w:bidi="he-IL"/>
            </w:rPr>
          </w:pPr>
          <w:del w:id="470" w:author="Meir Kalter" w:date="2016-06-15T14:20:00Z">
            <w:r w:rsidRPr="00504CBB" w:rsidDel="00504CBB">
              <w:rPr>
                <w:noProof/>
                <w:rPrChange w:id="471" w:author="Meir Kalter" w:date="2016-06-15T14:20:00Z">
                  <w:rPr>
                    <w:rStyle w:val="Hyperlink"/>
                    <w:rFonts w:ascii="Times New Roman" w:hAnsi="Times New Roman"/>
                    <w:noProof/>
                  </w:rPr>
                </w:rPrChange>
              </w:rPr>
              <w:delText>ADDI RA,34</w:delText>
            </w:r>
            <w:r w:rsidDel="00504CBB">
              <w:rPr>
                <w:noProof/>
                <w:webHidden/>
              </w:rPr>
              <w:tab/>
              <w:delText>24</w:delText>
            </w:r>
          </w:del>
        </w:p>
        <w:p w:rsidR="00DE7D2F" w:rsidDel="00504CBB" w:rsidRDefault="00DE7D2F">
          <w:pPr>
            <w:pStyle w:val="TOC2"/>
            <w:tabs>
              <w:tab w:val="right" w:leader="dot" w:pos="9339"/>
            </w:tabs>
            <w:rPr>
              <w:del w:id="472" w:author="Meir Kalter" w:date="2016-06-15T14:20:00Z"/>
              <w:rFonts w:eastAsiaTheme="minorEastAsia" w:cstheme="minorBidi"/>
              <w:b w:val="0"/>
              <w:bCs w:val="0"/>
              <w:noProof/>
              <w:color w:val="auto"/>
              <w:sz w:val="22"/>
              <w:szCs w:val="22"/>
              <w:bdr w:val="none" w:sz="0" w:space="0" w:color="auto"/>
              <w:lang w:eastAsia="en-US" w:bidi="he-IL"/>
            </w:rPr>
          </w:pPr>
          <w:del w:id="473" w:author="Meir Kalter" w:date="2016-06-15T14:20:00Z">
            <w:r w:rsidRPr="00504CBB" w:rsidDel="00504CBB">
              <w:rPr>
                <w:noProof/>
                <w:rPrChange w:id="474" w:author="Meir Kalter" w:date="2016-06-15T14:20:00Z">
                  <w:rPr>
                    <w:rStyle w:val="Hyperlink"/>
                    <w:rFonts w:ascii="Times New Roman" w:hAnsi="Times New Roman"/>
                    <w:noProof/>
                  </w:rPr>
                </w:rPrChange>
              </w:rPr>
              <w:delText>ADD RA, 45</w:delText>
            </w:r>
            <w:r w:rsidDel="00504CBB">
              <w:rPr>
                <w:noProof/>
                <w:webHidden/>
              </w:rPr>
              <w:tab/>
              <w:delText>24</w:delText>
            </w:r>
          </w:del>
        </w:p>
        <w:p w:rsidR="00DE7D2F" w:rsidDel="00504CBB" w:rsidRDefault="00DE7D2F">
          <w:pPr>
            <w:pStyle w:val="TOC1"/>
            <w:tabs>
              <w:tab w:val="right" w:leader="dot" w:pos="9339"/>
            </w:tabs>
            <w:rPr>
              <w:del w:id="47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76" w:author="Meir Kalter" w:date="2016-06-15T14:20:00Z">
            <w:r w:rsidRPr="00504CBB" w:rsidDel="00504CBB">
              <w:rPr>
                <w:noProof/>
                <w:rPrChange w:id="477" w:author="Meir Kalter" w:date="2016-06-15T14:20:00Z">
                  <w:rPr>
                    <w:rStyle w:val="Hyperlink"/>
                    <w:noProof/>
                  </w:rPr>
                </w:rPrChange>
              </w:rPr>
              <w:delText>Appndix</w:delText>
            </w:r>
            <w:r w:rsidDel="00504CBB">
              <w:rPr>
                <w:noProof/>
                <w:webHidden/>
              </w:rPr>
              <w:tab/>
              <w:delText>25</w:delText>
            </w:r>
          </w:del>
        </w:p>
        <w:p w:rsidR="00DE7D2F" w:rsidDel="00504CBB" w:rsidRDefault="00DE7D2F">
          <w:pPr>
            <w:pStyle w:val="TOC2"/>
            <w:tabs>
              <w:tab w:val="left" w:pos="660"/>
              <w:tab w:val="right" w:leader="dot" w:pos="9339"/>
            </w:tabs>
            <w:rPr>
              <w:del w:id="478" w:author="Meir Kalter" w:date="2016-06-15T14:20:00Z"/>
              <w:rFonts w:eastAsiaTheme="minorEastAsia" w:cstheme="minorBidi"/>
              <w:b w:val="0"/>
              <w:bCs w:val="0"/>
              <w:noProof/>
              <w:color w:val="auto"/>
              <w:sz w:val="22"/>
              <w:szCs w:val="22"/>
              <w:bdr w:val="none" w:sz="0" w:space="0" w:color="auto"/>
              <w:lang w:eastAsia="en-US" w:bidi="he-IL"/>
            </w:rPr>
          </w:pPr>
          <w:del w:id="479" w:author="Meir Kalter" w:date="2016-06-15T14:20:00Z">
            <w:r w:rsidRPr="00504CBB" w:rsidDel="00504CBB">
              <w:rPr>
                <w:noProof/>
                <w:rPrChange w:id="480" w:author="Meir Kalter" w:date="2016-06-15T14:20:00Z">
                  <w:rPr>
                    <w:rStyle w:val="Hyperlink"/>
                    <w:rFonts w:hAnsi="Arial Unicode MS"/>
                    <w:noProof/>
                  </w:rPr>
                </w:rPrChange>
              </w:rPr>
              <w:delText>2.1.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noProof/>
                <w:rPrChange w:id="481" w:author="Meir Kalter" w:date="2016-06-15T14:20:00Z">
                  <w:rPr>
                    <w:rStyle w:val="Hyperlink"/>
                    <w:rFonts w:eastAsia="Arial Unicode MS" w:cs="Arial Unicode MS"/>
                    <w:noProof/>
                  </w:rPr>
                </w:rPrChange>
              </w:rPr>
              <w:delText>Assembler file with IO</w:delText>
            </w:r>
            <w:r w:rsidDel="00504CBB">
              <w:rPr>
                <w:noProof/>
                <w:webHidden/>
              </w:rPr>
              <w:tab/>
              <w:delText>25</w:delText>
            </w:r>
          </w:del>
        </w:p>
        <w:p w:rsidR="00DE7D2F" w:rsidDel="00504CBB" w:rsidRDefault="00DE7D2F">
          <w:pPr>
            <w:pStyle w:val="TOC3"/>
            <w:tabs>
              <w:tab w:val="left" w:pos="1100"/>
              <w:tab w:val="right" w:leader="dot" w:pos="9339"/>
            </w:tabs>
            <w:rPr>
              <w:del w:id="482" w:author="Meir Kalter" w:date="2016-06-15T14:20:00Z"/>
              <w:rFonts w:eastAsiaTheme="minorEastAsia" w:cstheme="minorBidi"/>
              <w:noProof/>
              <w:color w:val="auto"/>
              <w:sz w:val="22"/>
              <w:szCs w:val="22"/>
              <w:bdr w:val="none" w:sz="0" w:space="0" w:color="auto"/>
              <w:lang w:eastAsia="en-US" w:bidi="he-IL"/>
            </w:rPr>
          </w:pPr>
          <w:del w:id="483" w:author="Meir Kalter" w:date="2016-06-15T14:20:00Z">
            <w:r w:rsidRPr="00504CBB" w:rsidDel="00504CBB">
              <w:rPr>
                <w:noProof/>
                <w:rPrChange w:id="484" w:author="Meir Kalter" w:date="2016-06-15T14:20:00Z">
                  <w:rPr>
                    <w:rStyle w:val="Hyperlink"/>
                    <w:rFonts w:hAnsi="Arial Unicode MS"/>
                    <w:noProof/>
                  </w:rPr>
                </w:rPrChange>
              </w:rPr>
              <w:delText>2.1.1.</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85" w:author="Meir Kalter" w:date="2016-06-15T14:20:00Z">
                  <w:rPr>
                    <w:rStyle w:val="Hyperlink"/>
                    <w:rFonts w:eastAsia="Arial Unicode MS" w:cs="Arial Unicode MS"/>
                    <w:noProof/>
                  </w:rPr>
                </w:rPrChange>
              </w:rPr>
              <w:delText>Basic flow – output to the Seven digit</w:delText>
            </w:r>
            <w:r w:rsidDel="00504CBB">
              <w:rPr>
                <w:noProof/>
                <w:webHidden/>
              </w:rPr>
              <w:tab/>
              <w:delText>25</w:delText>
            </w:r>
          </w:del>
        </w:p>
        <w:p w:rsidR="00DE7D2F" w:rsidDel="00504CBB" w:rsidRDefault="00DE7D2F">
          <w:pPr>
            <w:pStyle w:val="TOC3"/>
            <w:tabs>
              <w:tab w:val="left" w:pos="1100"/>
              <w:tab w:val="right" w:leader="dot" w:pos="9339"/>
            </w:tabs>
            <w:rPr>
              <w:del w:id="486" w:author="Meir Kalter" w:date="2016-06-15T14:20:00Z"/>
              <w:rFonts w:eastAsiaTheme="minorEastAsia" w:cstheme="minorBidi"/>
              <w:noProof/>
              <w:color w:val="auto"/>
              <w:sz w:val="22"/>
              <w:szCs w:val="22"/>
              <w:bdr w:val="none" w:sz="0" w:space="0" w:color="auto"/>
              <w:lang w:eastAsia="en-US" w:bidi="he-IL"/>
            </w:rPr>
          </w:pPr>
          <w:del w:id="487" w:author="Meir Kalter" w:date="2016-06-15T14:20:00Z">
            <w:r w:rsidRPr="00504CBB" w:rsidDel="00504CBB">
              <w:rPr>
                <w:noProof/>
                <w:rPrChange w:id="488" w:author="Meir Kalter" w:date="2016-06-15T14:20:00Z">
                  <w:rPr>
                    <w:rStyle w:val="Hyperlink"/>
                    <w:rFonts w:hAnsi="Arial Unicode MS"/>
                    <w:noProof/>
                  </w:rPr>
                </w:rPrChange>
              </w:rPr>
              <w:delText>2.1.2.</w:delText>
            </w:r>
            <w:r w:rsidDel="00504CBB">
              <w:rPr>
                <w:rFonts w:eastAsiaTheme="minorEastAsia" w:cstheme="minorBidi"/>
                <w:noProof/>
                <w:color w:val="auto"/>
                <w:sz w:val="22"/>
                <w:szCs w:val="22"/>
                <w:bdr w:val="none" w:sz="0" w:space="0" w:color="auto"/>
                <w:lang w:eastAsia="en-US" w:bidi="he-IL"/>
              </w:rPr>
              <w:tab/>
            </w:r>
            <w:r w:rsidRPr="00504CBB" w:rsidDel="00504CBB">
              <w:rPr>
                <w:noProof/>
                <w:rPrChange w:id="489" w:author="Meir Kalter" w:date="2016-06-15T14:20:00Z">
                  <w:rPr>
                    <w:rStyle w:val="Hyperlink"/>
                    <w:rFonts w:eastAsia="Arial Unicode MS" w:cs="Arial Unicode MS"/>
                    <w:noProof/>
                  </w:rPr>
                </w:rPrChange>
              </w:rPr>
              <w:delText>Basic flow – Input from the seven switches battery</w:delText>
            </w:r>
            <w:r w:rsidDel="00504CBB">
              <w:rPr>
                <w:noProof/>
                <w:webHidden/>
              </w:rPr>
              <w:tab/>
              <w:delText>26</w:delText>
            </w:r>
          </w:del>
        </w:p>
        <w:p w:rsidR="00DE7D2F" w:rsidDel="00504CBB" w:rsidRDefault="00DE7D2F">
          <w:pPr>
            <w:pStyle w:val="TOC1"/>
            <w:tabs>
              <w:tab w:val="left" w:pos="660"/>
              <w:tab w:val="right" w:leader="dot" w:pos="9339"/>
            </w:tabs>
            <w:rPr>
              <w:del w:id="49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91" w:author="Meir Kalter" w:date="2016-06-15T14:20:00Z">
            <w:r w:rsidRPr="00504CBB" w:rsidDel="00504CBB">
              <w:rPr>
                <w:noProof/>
                <w:rPrChange w:id="492" w:author="Meir Kalter" w:date="2016-06-15T14:20:00Z">
                  <w:rPr>
                    <w:rStyle w:val="Hyperlink"/>
                    <w:rFonts w:hAnsi="Arial Unicode MS"/>
                    <w:noProof/>
                  </w:rPr>
                </w:rPrChange>
              </w:rPr>
              <w:delText>75.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noProof/>
                <w:rPrChange w:id="493" w:author="Meir Kalter" w:date="2016-06-15T14:20:00Z">
                  <w:rPr>
                    <w:rStyle w:val="Hyperlink"/>
                    <w:noProof/>
                  </w:rPr>
                </w:rPrChange>
              </w:rPr>
              <w:delText>CONCLUSIONS AND FUTURE WORK</w:delText>
            </w:r>
            <w:r w:rsidDel="00504CBB">
              <w:rPr>
                <w:noProof/>
                <w:webHidden/>
              </w:rPr>
              <w:tab/>
              <w:delText>28</w:delText>
            </w:r>
          </w:del>
        </w:p>
        <w:p w:rsidR="00DE7D2F" w:rsidDel="00504CBB" w:rsidRDefault="00DE7D2F">
          <w:pPr>
            <w:pStyle w:val="TOC1"/>
            <w:tabs>
              <w:tab w:val="right" w:leader="dot" w:pos="9339"/>
            </w:tabs>
            <w:rPr>
              <w:del w:id="49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95" w:author="Meir Kalter" w:date="2016-06-15T14:20:00Z">
            <w:r w:rsidRPr="00504CBB" w:rsidDel="00504CBB">
              <w:rPr>
                <w:noProof/>
                <w:rPrChange w:id="496" w:author="Meir Kalter" w:date="2016-06-15T14:20:00Z">
                  <w:rPr>
                    <w:rStyle w:val="Hyperlink"/>
                    <w:noProof/>
                  </w:rPr>
                </w:rPrChange>
              </w:rPr>
              <w:delText>Index</w:delText>
            </w:r>
            <w:r w:rsidDel="00504CBB">
              <w:rPr>
                <w:noProof/>
                <w:webHidden/>
              </w:rPr>
              <w:tab/>
              <w:delText>31</w:delText>
            </w:r>
          </w:del>
        </w:p>
        <w:p w:rsidR="00DE7D2F" w:rsidDel="00504CBB" w:rsidRDefault="00DE7D2F">
          <w:pPr>
            <w:pStyle w:val="TOC1"/>
            <w:tabs>
              <w:tab w:val="right" w:leader="dot" w:pos="9339"/>
            </w:tabs>
            <w:rPr>
              <w:del w:id="49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98" w:author="Meir Kalter" w:date="2016-06-15T14:20:00Z">
            <w:r w:rsidRPr="00504CBB" w:rsidDel="00504CBB">
              <w:rPr>
                <w:noProof/>
                <w:rPrChange w:id="499" w:author="Meir Kalter" w:date="2016-06-15T14:20:00Z">
                  <w:rPr>
                    <w:rStyle w:val="Hyperlink"/>
                    <w:noProof/>
                  </w:rPr>
                </w:rPrChange>
              </w:rPr>
              <w:delText>List of pictures</w:delText>
            </w:r>
            <w:r w:rsidDel="00504CBB">
              <w:rPr>
                <w:noProof/>
                <w:webHidden/>
              </w:rPr>
              <w:tab/>
              <w:delText>32</w:delText>
            </w:r>
          </w:del>
        </w:p>
        <w:p w:rsidR="00DE7D2F" w:rsidRDefault="00DE7D2F">
          <w:pPr>
            <w:rPr>
              <w:ins w:id="500" w:author="Meir Kalter" w:date="2016-06-14T15:25:00Z"/>
            </w:rPr>
          </w:pPr>
          <w:ins w:id="501" w:author="Meir Kalter" w:date="2016-06-14T15:25:00Z">
            <w:r>
              <w:rPr>
                <w:b/>
                <w:bCs/>
                <w:noProof/>
              </w:rPr>
              <w:fldChar w:fldCharType="end"/>
            </w:r>
          </w:ins>
        </w:p>
        <w:customXmlInsRangeStart w:id="502" w:author="Meir Kalter" w:date="2016-06-14T15:25:00Z"/>
      </w:sdtContent>
    </w:sdt>
    <w:customXmlInsRangeEnd w:id="502"/>
    <w:p w:rsidR="00186F7D" w:rsidRPr="00186F7D" w:rsidRDefault="00186F7D">
      <w:pPr>
        <w:rPr>
          <w:rPrChange w:id="503" w:author="Meir Kalter" w:date="2016-06-14T15:19:00Z">
            <w:rPr>
              <w:rStyle w:val="Ninguno"/>
              <w:rFonts w:ascii="Georgia" w:eastAsia="Georgia" w:hAnsi="Georgia" w:cs="Georgia"/>
              <w:b/>
              <w:bCs/>
              <w:caps/>
              <w:color w:val="365F91" w:themeColor="accent1" w:themeShade="BF"/>
              <w:spacing w:val="0"/>
              <w:sz w:val="28"/>
              <w:szCs w:val="28"/>
              <w:bdr w:val="none" w:sz="0" w:space="0" w:color="auto"/>
              <w:lang w:eastAsia="ja-JP"/>
            </w:rPr>
          </w:rPrChange>
        </w:rPr>
        <w:pPrChange w:id="504" w:author="Meir Kalter" w:date="2016-06-14T15:19:00Z">
          <w:pPr>
            <w:pStyle w:val="Title"/>
            <w:jc w:val="right"/>
          </w:pPr>
        </w:pPrChange>
      </w:pPr>
    </w:p>
    <w:p w:rsidR="00C0594E" w:rsidDel="00024C92" w:rsidRDefault="00C0594E">
      <w:pPr>
        <w:pStyle w:val="Heading1"/>
        <w:rPr>
          <w:del w:id="505" w:author="Meir Kalter" w:date="2016-06-14T14:51:00Z"/>
        </w:rPr>
        <w:pPrChange w:id="506" w:author="Meir Kalter" w:date="2016-06-15T15:11:00Z">
          <w:pPr>
            <w:pStyle w:val="Encabezam"/>
            <w:numPr>
              <w:numId w:val="2"/>
            </w:numPr>
            <w:ind w:left="266" w:hanging="266"/>
          </w:pPr>
        </w:pPrChange>
      </w:pPr>
      <w:bookmarkStart w:id="507" w:name="_Toc453680905"/>
      <w:bookmarkStart w:id="508" w:name="_Toc453681061"/>
      <w:bookmarkStart w:id="509" w:name="_Toc453681210"/>
      <w:bookmarkStart w:id="510" w:name="_Toc453681360"/>
      <w:bookmarkStart w:id="511" w:name="_Toc453681508"/>
      <w:bookmarkStart w:id="512" w:name="_Toc453681656"/>
      <w:bookmarkStart w:id="513" w:name="_Toc453681801"/>
      <w:bookmarkStart w:id="514" w:name="_Toc453763768"/>
      <w:bookmarkStart w:id="515" w:name="_Toc453763917"/>
      <w:bookmarkStart w:id="516" w:name="_Toc453764065"/>
      <w:bookmarkStart w:id="517" w:name="_Toc453764424"/>
      <w:bookmarkStart w:id="518" w:name="_Toc453764617"/>
      <w:bookmarkStart w:id="519" w:name="_Toc453764821"/>
      <w:bookmarkStart w:id="520" w:name="_Toc453765082"/>
      <w:bookmarkStart w:id="521" w:name="_Toc453765530"/>
      <w:bookmarkStart w:id="522" w:name="_Toc453765973"/>
      <w:bookmarkStart w:id="523" w:name="_Toc453767235"/>
      <w:bookmarkStart w:id="524" w:name="_Toc453767459"/>
      <w:bookmarkStart w:id="525" w:name="_Toc453767683"/>
      <w:bookmarkStart w:id="526" w:name="_Toc453767908"/>
      <w:bookmarkStart w:id="527" w:name="_Toc453768131"/>
      <w:bookmarkStart w:id="528" w:name="_Toc453785811"/>
      <w:bookmarkStart w:id="529" w:name="_Toc453786325"/>
      <w:bookmarkStart w:id="530" w:name="_Toc454220794"/>
      <w:bookmarkStart w:id="531" w:name="_Toc454274304"/>
      <w:bookmarkStart w:id="532" w:name="_Toc455403312"/>
      <w:bookmarkStart w:id="533" w:name="_Toc455403553"/>
      <w:bookmarkStart w:id="534" w:name="_Toc455403793"/>
      <w:bookmarkStart w:id="535" w:name="_Toc455404030"/>
      <w:bookmarkStart w:id="536" w:name="_Toc455404266"/>
      <w:bookmarkStart w:id="537" w:name="_Toc455404501"/>
      <w:bookmarkStart w:id="538" w:name="_Toc455404735"/>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rsidR="00C0594E" w:rsidDel="00B1717F" w:rsidRDefault="00C0594E">
      <w:pPr>
        <w:pStyle w:val="Heading1"/>
        <w:rPr>
          <w:del w:id="539" w:author="Meir Kalter" w:date="2016-06-14T08:48:00Z"/>
          <w:noProof/>
        </w:rPr>
        <w:pPrChange w:id="540" w:author="Meir Kalter" w:date="2016-06-15T15:12:00Z">
          <w:pPr/>
        </w:pPrChange>
      </w:pPr>
      <w:del w:id="541" w:author="Meir Kalter" w:date="2016-06-14T14:58:00Z">
        <w:r w:rsidDel="00A5357E">
          <w:fldChar w:fldCharType="begin"/>
        </w:r>
        <w:r w:rsidR="00B706A9" w:rsidDel="00A5357E">
          <w:delInstrText xml:space="preserve"> TOC \o 2-4 \t "Encabezam., 5"</w:delInstrText>
        </w:r>
        <w:r w:rsidDel="00A5357E">
          <w:fldChar w:fldCharType="separate"/>
        </w:r>
      </w:del>
      <w:bookmarkStart w:id="542" w:name="_Toc454220795"/>
      <w:bookmarkStart w:id="543" w:name="_Toc453786326"/>
      <w:bookmarkStart w:id="544" w:name="_Toc453785812"/>
      <w:bookmarkStart w:id="545" w:name="_Toc453680906"/>
      <w:bookmarkStart w:id="546" w:name="_Toc453681062"/>
      <w:bookmarkStart w:id="547" w:name="_Toc453681211"/>
      <w:bookmarkStart w:id="548" w:name="_Toc453681361"/>
      <w:bookmarkStart w:id="549" w:name="_Toc453681509"/>
      <w:bookmarkStart w:id="550" w:name="_Toc453681657"/>
      <w:bookmarkStart w:id="551" w:name="_Toc453681802"/>
      <w:bookmarkStart w:id="552" w:name="_Toc453763769"/>
      <w:bookmarkStart w:id="553" w:name="_Toc453763918"/>
      <w:bookmarkStart w:id="554" w:name="_Toc453764066"/>
      <w:bookmarkStart w:id="555" w:name="_Toc453764425"/>
      <w:bookmarkStart w:id="556" w:name="_Toc453764618"/>
      <w:bookmarkStart w:id="557" w:name="_Toc453764822"/>
      <w:bookmarkStart w:id="558" w:name="_Toc453765083"/>
      <w:bookmarkStart w:id="559" w:name="_Toc453765531"/>
      <w:bookmarkStart w:id="560" w:name="_Toc453765974"/>
      <w:bookmarkStart w:id="561" w:name="_Toc453767236"/>
      <w:bookmarkStart w:id="562" w:name="_Toc453767460"/>
      <w:bookmarkStart w:id="563" w:name="_Toc453767684"/>
      <w:bookmarkStart w:id="564" w:name="_Toc453767909"/>
      <w:bookmarkStart w:id="565" w:name="_Toc453768132"/>
      <w:bookmarkStart w:id="566" w:name="_Toc454274305"/>
      <w:bookmarkStart w:id="567" w:name="_Toc455403313"/>
      <w:bookmarkStart w:id="568" w:name="_Toc455403554"/>
      <w:bookmarkStart w:id="569" w:name="_Toc455403794"/>
      <w:bookmarkStart w:id="570" w:name="_Toc455404031"/>
      <w:bookmarkStart w:id="571" w:name="_Toc455404267"/>
      <w:bookmarkStart w:id="572" w:name="_Toc455404502"/>
      <w:bookmarkStart w:id="573" w:name="_Toc455404736"/>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p>
    <w:p w:rsidR="00C0594E" w:rsidDel="00B1717F" w:rsidRDefault="00B706A9">
      <w:pPr>
        <w:pStyle w:val="Heading1"/>
        <w:rPr>
          <w:del w:id="574" w:author="Meir Kalter" w:date="2016-06-14T08:48:00Z"/>
          <w:noProof/>
        </w:rPr>
        <w:pPrChange w:id="575" w:author="Meir Kalter" w:date="2016-06-15T15:12:00Z">
          <w:pPr>
            <w:pStyle w:val="TOC51"/>
            <w:numPr>
              <w:numId w:val="3"/>
            </w:numPr>
            <w:ind w:left="396" w:hanging="396"/>
          </w:pPr>
        </w:pPrChange>
      </w:pPr>
      <w:del w:id="576" w:author="Meir Kalter" w:date="2016-06-14T08:48:00Z">
        <w:r w:rsidDel="00B1717F">
          <w:rPr>
            <w:noProof/>
          </w:rPr>
          <w:delText>Introducción</w:delText>
        </w:r>
        <w:r w:rsidDel="00B1717F">
          <w:rPr>
            <w:noProof/>
          </w:rPr>
          <w:tab/>
          <w:delText>6</w:delText>
        </w:r>
        <w:bookmarkStart w:id="577" w:name="_Toc453680907"/>
        <w:bookmarkStart w:id="578" w:name="_Toc453681063"/>
        <w:bookmarkStart w:id="579" w:name="_Toc453681212"/>
        <w:bookmarkStart w:id="580" w:name="_Toc453681362"/>
        <w:bookmarkStart w:id="581" w:name="_Toc453681510"/>
        <w:bookmarkStart w:id="582" w:name="_Toc453681658"/>
        <w:bookmarkStart w:id="583" w:name="_Toc453681803"/>
        <w:bookmarkStart w:id="584" w:name="_Toc453763770"/>
        <w:bookmarkStart w:id="585" w:name="_Toc453763919"/>
        <w:bookmarkStart w:id="586" w:name="_Toc453764067"/>
        <w:bookmarkStart w:id="587" w:name="_Toc453764426"/>
        <w:bookmarkStart w:id="588" w:name="_Toc453764619"/>
        <w:bookmarkStart w:id="589" w:name="_Toc453764823"/>
        <w:bookmarkStart w:id="590" w:name="_Toc453765084"/>
        <w:bookmarkStart w:id="591" w:name="_Toc453765532"/>
        <w:bookmarkStart w:id="592" w:name="_Toc453765975"/>
        <w:bookmarkStart w:id="593" w:name="_Toc453767237"/>
        <w:bookmarkStart w:id="594" w:name="_Toc453767461"/>
        <w:bookmarkStart w:id="595" w:name="_Toc453767685"/>
        <w:bookmarkStart w:id="596" w:name="_Toc453767910"/>
        <w:bookmarkStart w:id="597" w:name="_Toc453768133"/>
        <w:bookmarkStart w:id="598" w:name="_Toc453785813"/>
        <w:bookmarkStart w:id="599" w:name="_Toc453786327"/>
        <w:bookmarkStart w:id="600" w:name="_Toc454220796"/>
        <w:bookmarkStart w:id="601" w:name="_Toc454274306"/>
        <w:bookmarkStart w:id="602" w:name="_Toc455403314"/>
        <w:bookmarkStart w:id="603" w:name="_Toc455403555"/>
        <w:bookmarkStart w:id="604" w:name="_Toc455403795"/>
        <w:bookmarkStart w:id="605" w:name="_Toc455404032"/>
        <w:bookmarkStart w:id="606" w:name="_Toc455404268"/>
        <w:bookmarkStart w:id="607" w:name="_Toc455404503"/>
        <w:bookmarkStart w:id="608" w:name="_Toc455404737"/>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del>
    </w:p>
    <w:p w:rsidR="00C0594E" w:rsidDel="00B1717F" w:rsidRDefault="00B706A9">
      <w:pPr>
        <w:pStyle w:val="Heading1"/>
        <w:rPr>
          <w:del w:id="609" w:author="Meir Kalter" w:date="2016-06-14T08:48:00Z"/>
          <w:noProof/>
        </w:rPr>
        <w:pPrChange w:id="610" w:author="Meir Kalter" w:date="2016-06-15T15:12:00Z">
          <w:pPr>
            <w:pStyle w:val="TOC51"/>
          </w:pPr>
        </w:pPrChange>
      </w:pPr>
      <w:del w:id="611" w:author="Meir Kalter" w:date="2016-06-14T08:48:00Z">
        <w:r w:rsidDel="00B1717F">
          <w:rPr>
            <w:noProof/>
          </w:rPr>
          <w:delText>The study of the Instruction Set Architecture is a very important subject in studies of computer design and programing.</w:delText>
        </w:r>
        <w:r w:rsidDel="00B1717F">
          <w:rPr>
            <w:noProof/>
          </w:rPr>
          <w:tab/>
          <w:delText>6</w:delText>
        </w:r>
        <w:bookmarkStart w:id="612" w:name="_Toc453680908"/>
        <w:bookmarkStart w:id="613" w:name="_Toc453681064"/>
        <w:bookmarkStart w:id="614" w:name="_Toc453681213"/>
        <w:bookmarkStart w:id="615" w:name="_Toc453681363"/>
        <w:bookmarkStart w:id="616" w:name="_Toc453681511"/>
        <w:bookmarkStart w:id="617" w:name="_Toc453681659"/>
        <w:bookmarkStart w:id="618" w:name="_Toc453681804"/>
        <w:bookmarkStart w:id="619" w:name="_Toc453763771"/>
        <w:bookmarkStart w:id="620" w:name="_Toc453763920"/>
        <w:bookmarkStart w:id="621" w:name="_Toc453764068"/>
        <w:bookmarkStart w:id="622" w:name="_Toc453764427"/>
        <w:bookmarkStart w:id="623" w:name="_Toc453764620"/>
        <w:bookmarkStart w:id="624" w:name="_Toc453764824"/>
        <w:bookmarkStart w:id="625" w:name="_Toc453765085"/>
        <w:bookmarkStart w:id="626" w:name="_Toc453765533"/>
        <w:bookmarkStart w:id="627" w:name="_Toc453765976"/>
        <w:bookmarkStart w:id="628" w:name="_Toc453767238"/>
        <w:bookmarkStart w:id="629" w:name="_Toc453767462"/>
        <w:bookmarkStart w:id="630" w:name="_Toc453767686"/>
        <w:bookmarkStart w:id="631" w:name="_Toc453767911"/>
        <w:bookmarkStart w:id="632" w:name="_Toc453768134"/>
        <w:bookmarkStart w:id="633" w:name="_Toc453785814"/>
        <w:bookmarkStart w:id="634" w:name="_Toc453786328"/>
        <w:bookmarkStart w:id="635" w:name="_Toc454220797"/>
        <w:bookmarkStart w:id="636" w:name="_Toc454274307"/>
        <w:bookmarkStart w:id="637" w:name="_Toc455403315"/>
        <w:bookmarkStart w:id="638" w:name="_Toc455403556"/>
        <w:bookmarkStart w:id="639" w:name="_Toc455403796"/>
        <w:bookmarkStart w:id="640" w:name="_Toc455404033"/>
        <w:bookmarkStart w:id="641" w:name="_Toc455404269"/>
        <w:bookmarkStart w:id="642" w:name="_Toc455404504"/>
        <w:bookmarkStart w:id="643" w:name="_Toc455404738"/>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del>
    </w:p>
    <w:p w:rsidR="00C0594E" w:rsidDel="00B1717F" w:rsidRDefault="00B706A9">
      <w:pPr>
        <w:pStyle w:val="Heading1"/>
        <w:rPr>
          <w:del w:id="644" w:author="Meir Kalter" w:date="2016-06-14T08:48:00Z"/>
          <w:noProof/>
        </w:rPr>
        <w:pPrChange w:id="645" w:author="Meir Kalter" w:date="2016-06-15T15:12:00Z">
          <w:pPr>
            <w:pStyle w:val="TOC51"/>
          </w:pPr>
        </w:pPrChange>
      </w:pPr>
      <w:del w:id="646" w:author="Meir Kalter" w:date="2016-06-14T08:48:00Z">
        <w:r w:rsidDel="00B1717F">
          <w:rPr>
            <w:noProof/>
          </w:rPr>
          <w:delTex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delText>
        </w:r>
        <w:r w:rsidDel="00B1717F">
          <w:rPr>
            <w:noProof/>
          </w:rPr>
          <w:tab/>
          <w:delText>6</w:delText>
        </w:r>
        <w:bookmarkStart w:id="647" w:name="_Toc453680909"/>
        <w:bookmarkStart w:id="648" w:name="_Toc453681065"/>
        <w:bookmarkStart w:id="649" w:name="_Toc453681214"/>
        <w:bookmarkStart w:id="650" w:name="_Toc453681364"/>
        <w:bookmarkStart w:id="651" w:name="_Toc453681512"/>
        <w:bookmarkStart w:id="652" w:name="_Toc453681660"/>
        <w:bookmarkStart w:id="653" w:name="_Toc453681805"/>
        <w:bookmarkStart w:id="654" w:name="_Toc453763772"/>
        <w:bookmarkStart w:id="655" w:name="_Toc453763921"/>
        <w:bookmarkStart w:id="656" w:name="_Toc453764069"/>
        <w:bookmarkStart w:id="657" w:name="_Toc453764428"/>
        <w:bookmarkStart w:id="658" w:name="_Toc453764621"/>
        <w:bookmarkStart w:id="659" w:name="_Toc453764825"/>
        <w:bookmarkStart w:id="660" w:name="_Toc453765086"/>
        <w:bookmarkStart w:id="661" w:name="_Toc453765534"/>
        <w:bookmarkStart w:id="662" w:name="_Toc453765977"/>
        <w:bookmarkStart w:id="663" w:name="_Toc453767239"/>
        <w:bookmarkStart w:id="664" w:name="_Toc453767463"/>
        <w:bookmarkStart w:id="665" w:name="_Toc453767687"/>
        <w:bookmarkStart w:id="666" w:name="_Toc453767912"/>
        <w:bookmarkStart w:id="667" w:name="_Toc453768135"/>
        <w:bookmarkStart w:id="668" w:name="_Toc453785815"/>
        <w:bookmarkStart w:id="669" w:name="_Toc453786329"/>
        <w:bookmarkStart w:id="670" w:name="_Toc454220798"/>
        <w:bookmarkStart w:id="671" w:name="_Toc454274308"/>
        <w:bookmarkStart w:id="672" w:name="_Toc455403316"/>
        <w:bookmarkStart w:id="673" w:name="_Toc455403557"/>
        <w:bookmarkStart w:id="674" w:name="_Toc455403797"/>
        <w:bookmarkStart w:id="675" w:name="_Toc455404034"/>
        <w:bookmarkStart w:id="676" w:name="_Toc455404270"/>
        <w:bookmarkStart w:id="677" w:name="_Toc455404505"/>
        <w:bookmarkStart w:id="678" w:name="_Toc455404739"/>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del>
    </w:p>
    <w:p w:rsidR="00C0594E" w:rsidDel="00B1717F" w:rsidRDefault="00B706A9">
      <w:pPr>
        <w:pStyle w:val="Heading1"/>
        <w:rPr>
          <w:del w:id="679" w:author="Meir Kalter" w:date="2016-06-14T08:48:00Z"/>
          <w:noProof/>
        </w:rPr>
        <w:pPrChange w:id="680" w:author="Meir Kalter" w:date="2016-06-15T15:12:00Z">
          <w:pPr>
            <w:pStyle w:val="TOC51"/>
            <w:numPr>
              <w:numId w:val="4"/>
            </w:numPr>
            <w:ind w:left="183" w:hanging="183"/>
          </w:pPr>
        </w:pPrChange>
      </w:pPr>
      <w:del w:id="681" w:author="Meir Kalter" w:date="2016-06-14T08:48:00Z">
        <w:r w:rsidDel="00B1717F">
          <w:rPr>
            <w:noProof/>
          </w:rPr>
          <w:delText>Objective</w:delText>
        </w:r>
        <w:r w:rsidDel="00B1717F">
          <w:rPr>
            <w:noProof/>
          </w:rPr>
          <w:tab/>
          <w:delText>7</w:delText>
        </w:r>
        <w:bookmarkStart w:id="682" w:name="_Toc453680910"/>
        <w:bookmarkStart w:id="683" w:name="_Toc453681066"/>
        <w:bookmarkStart w:id="684" w:name="_Toc453681215"/>
        <w:bookmarkStart w:id="685" w:name="_Toc453681365"/>
        <w:bookmarkStart w:id="686" w:name="_Toc453681513"/>
        <w:bookmarkStart w:id="687" w:name="_Toc453681661"/>
        <w:bookmarkStart w:id="688" w:name="_Toc453681806"/>
        <w:bookmarkStart w:id="689" w:name="_Toc453763773"/>
        <w:bookmarkStart w:id="690" w:name="_Toc453763922"/>
        <w:bookmarkStart w:id="691" w:name="_Toc453764070"/>
        <w:bookmarkStart w:id="692" w:name="_Toc453764429"/>
        <w:bookmarkStart w:id="693" w:name="_Toc453764622"/>
        <w:bookmarkStart w:id="694" w:name="_Toc453764826"/>
        <w:bookmarkStart w:id="695" w:name="_Toc453765087"/>
        <w:bookmarkStart w:id="696" w:name="_Toc453765535"/>
        <w:bookmarkStart w:id="697" w:name="_Toc453765978"/>
        <w:bookmarkStart w:id="698" w:name="_Toc453767240"/>
        <w:bookmarkStart w:id="699" w:name="_Toc453767464"/>
        <w:bookmarkStart w:id="700" w:name="_Toc453767688"/>
        <w:bookmarkStart w:id="701" w:name="_Toc453767913"/>
        <w:bookmarkStart w:id="702" w:name="_Toc453768136"/>
        <w:bookmarkStart w:id="703" w:name="_Toc453785816"/>
        <w:bookmarkStart w:id="704" w:name="_Toc453786330"/>
        <w:bookmarkStart w:id="705" w:name="_Toc454220799"/>
        <w:bookmarkStart w:id="706" w:name="_Toc454274309"/>
        <w:bookmarkStart w:id="707" w:name="_Toc455403317"/>
        <w:bookmarkStart w:id="708" w:name="_Toc455403558"/>
        <w:bookmarkStart w:id="709" w:name="_Toc455403798"/>
        <w:bookmarkStart w:id="710" w:name="_Toc455404035"/>
        <w:bookmarkStart w:id="711" w:name="_Toc455404271"/>
        <w:bookmarkStart w:id="712" w:name="_Toc455404506"/>
        <w:bookmarkStart w:id="713" w:name="_Toc455404740"/>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del>
    </w:p>
    <w:p w:rsidR="00C0594E" w:rsidDel="00B1717F" w:rsidRDefault="00B706A9">
      <w:pPr>
        <w:pStyle w:val="Heading1"/>
        <w:rPr>
          <w:del w:id="714" w:author="Meir Kalter" w:date="2016-06-14T08:48:00Z"/>
          <w:noProof/>
        </w:rPr>
        <w:pPrChange w:id="715" w:author="Meir Kalter" w:date="2016-06-15T15:12:00Z">
          <w:pPr>
            <w:pStyle w:val="TOC51"/>
          </w:pPr>
        </w:pPrChange>
      </w:pPr>
      <w:del w:id="716" w:author="Meir Kalter" w:date="2016-06-14T08:48:00Z">
        <w:r w:rsidDel="00B1717F">
          <w:rPr>
            <w:noProof/>
          </w:rPr>
          <w:delText>Como el Easy8 no existe en el mundo real, para que los alumnos puedan hacer prácticas y experimentar, el The goal of this project  is to make a computer simulator of the Easy8 computer as defined in FCO subject Grade Engineering Technology and Telecommunication Services ETSIT.</w:delText>
        </w:r>
        <w:r w:rsidDel="00B1717F">
          <w:rPr>
            <w:noProof/>
          </w:rPr>
          <w:tab/>
          <w:delText>7</w:delText>
        </w:r>
        <w:bookmarkStart w:id="717" w:name="_Toc453680911"/>
        <w:bookmarkStart w:id="718" w:name="_Toc453681067"/>
        <w:bookmarkStart w:id="719" w:name="_Toc453681216"/>
        <w:bookmarkStart w:id="720" w:name="_Toc453681366"/>
        <w:bookmarkStart w:id="721" w:name="_Toc453681514"/>
        <w:bookmarkStart w:id="722" w:name="_Toc453681662"/>
        <w:bookmarkStart w:id="723" w:name="_Toc453681807"/>
        <w:bookmarkStart w:id="724" w:name="_Toc453763774"/>
        <w:bookmarkStart w:id="725" w:name="_Toc453763923"/>
        <w:bookmarkStart w:id="726" w:name="_Toc453764071"/>
        <w:bookmarkStart w:id="727" w:name="_Toc453764430"/>
        <w:bookmarkStart w:id="728" w:name="_Toc453764623"/>
        <w:bookmarkStart w:id="729" w:name="_Toc453764827"/>
        <w:bookmarkStart w:id="730" w:name="_Toc453765088"/>
        <w:bookmarkStart w:id="731" w:name="_Toc453765536"/>
        <w:bookmarkStart w:id="732" w:name="_Toc453765979"/>
        <w:bookmarkStart w:id="733" w:name="_Toc453767241"/>
        <w:bookmarkStart w:id="734" w:name="_Toc453767465"/>
        <w:bookmarkStart w:id="735" w:name="_Toc453767689"/>
        <w:bookmarkStart w:id="736" w:name="_Toc453767914"/>
        <w:bookmarkStart w:id="737" w:name="_Toc453768137"/>
        <w:bookmarkStart w:id="738" w:name="_Toc453785817"/>
        <w:bookmarkStart w:id="739" w:name="_Toc453786331"/>
        <w:bookmarkStart w:id="740" w:name="_Toc454220800"/>
        <w:bookmarkStart w:id="741" w:name="_Toc454274310"/>
        <w:bookmarkStart w:id="742" w:name="_Toc455403318"/>
        <w:bookmarkStart w:id="743" w:name="_Toc455403559"/>
        <w:bookmarkStart w:id="744" w:name="_Toc455403799"/>
        <w:bookmarkStart w:id="745" w:name="_Toc455404036"/>
        <w:bookmarkStart w:id="746" w:name="_Toc455404272"/>
        <w:bookmarkStart w:id="747" w:name="_Toc455404507"/>
        <w:bookmarkStart w:id="748" w:name="_Toc455404741"/>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del>
    </w:p>
    <w:p w:rsidR="00C0594E" w:rsidDel="00B1717F" w:rsidRDefault="00B706A9">
      <w:pPr>
        <w:pStyle w:val="Heading1"/>
        <w:rPr>
          <w:del w:id="749" w:author="Meir Kalter" w:date="2016-06-14T08:48:00Z"/>
          <w:noProof/>
        </w:rPr>
        <w:pPrChange w:id="750" w:author="Meir Kalter" w:date="2016-06-15T15:12:00Z">
          <w:pPr>
            <w:pStyle w:val="TOC51"/>
          </w:pPr>
        </w:pPrChange>
      </w:pPr>
      <w:del w:id="751" w:author="Meir Kalter" w:date="2016-06-14T08:48:00Z">
        <w:r w:rsidDel="00B1717F">
          <w:rPr>
            <w:noProof/>
          </w:rPr>
          <w:delText>It must be easy to use by the student and if possible platform to work with.</w:delText>
        </w:r>
        <w:r w:rsidDel="00B1717F">
          <w:rPr>
            <w:noProof/>
          </w:rPr>
          <w:tab/>
          <w:delText>7</w:delText>
        </w:r>
        <w:bookmarkStart w:id="752" w:name="_Toc453680912"/>
        <w:bookmarkStart w:id="753" w:name="_Toc453681068"/>
        <w:bookmarkStart w:id="754" w:name="_Toc453681217"/>
        <w:bookmarkStart w:id="755" w:name="_Toc453681367"/>
        <w:bookmarkStart w:id="756" w:name="_Toc453681515"/>
        <w:bookmarkStart w:id="757" w:name="_Toc453681663"/>
        <w:bookmarkStart w:id="758" w:name="_Toc453681808"/>
        <w:bookmarkStart w:id="759" w:name="_Toc453763775"/>
        <w:bookmarkStart w:id="760" w:name="_Toc453763924"/>
        <w:bookmarkStart w:id="761" w:name="_Toc453764072"/>
        <w:bookmarkStart w:id="762" w:name="_Toc453764431"/>
        <w:bookmarkStart w:id="763" w:name="_Toc453764624"/>
        <w:bookmarkStart w:id="764" w:name="_Toc453764828"/>
        <w:bookmarkStart w:id="765" w:name="_Toc453765089"/>
        <w:bookmarkStart w:id="766" w:name="_Toc453765537"/>
        <w:bookmarkStart w:id="767" w:name="_Toc453765980"/>
        <w:bookmarkStart w:id="768" w:name="_Toc453767242"/>
        <w:bookmarkStart w:id="769" w:name="_Toc453767466"/>
        <w:bookmarkStart w:id="770" w:name="_Toc453767690"/>
        <w:bookmarkStart w:id="771" w:name="_Toc453767915"/>
        <w:bookmarkStart w:id="772" w:name="_Toc453768138"/>
        <w:bookmarkStart w:id="773" w:name="_Toc453785818"/>
        <w:bookmarkStart w:id="774" w:name="_Toc453786332"/>
        <w:bookmarkStart w:id="775" w:name="_Toc454220801"/>
        <w:bookmarkStart w:id="776" w:name="_Toc454274311"/>
        <w:bookmarkStart w:id="777" w:name="_Toc455403319"/>
        <w:bookmarkStart w:id="778" w:name="_Toc455403560"/>
        <w:bookmarkStart w:id="779" w:name="_Toc455403800"/>
        <w:bookmarkStart w:id="780" w:name="_Toc455404037"/>
        <w:bookmarkStart w:id="781" w:name="_Toc455404273"/>
        <w:bookmarkStart w:id="782" w:name="_Toc455404508"/>
        <w:bookmarkStart w:id="783" w:name="_Toc455404742"/>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del>
    </w:p>
    <w:p w:rsidR="00C0594E" w:rsidDel="00B1717F" w:rsidRDefault="00B706A9">
      <w:pPr>
        <w:pStyle w:val="Heading1"/>
        <w:rPr>
          <w:del w:id="784" w:author="Meir Kalter" w:date="2016-06-14T08:48:00Z"/>
          <w:noProof/>
        </w:rPr>
        <w:pPrChange w:id="785" w:author="Meir Kalter" w:date="2016-06-15T15:12:00Z">
          <w:pPr>
            <w:pStyle w:val="TOC51"/>
          </w:pPr>
        </w:pPrChange>
      </w:pPr>
      <w:del w:id="786" w:author="Meir Kalter" w:date="2016-06-14T08:48:00Z">
        <w:r w:rsidDel="00B1717F">
          <w:rPr>
            <w:noProof/>
          </w:rPr>
          <w:delText>Also, we built it with java, so it could be used in window/linux/unix, and must include a graphical interface.</w:delText>
        </w:r>
        <w:r w:rsidDel="00B1717F">
          <w:rPr>
            <w:noProof/>
          </w:rPr>
          <w:tab/>
          <w:delText>7</w:delText>
        </w:r>
        <w:bookmarkStart w:id="787" w:name="_Toc453680913"/>
        <w:bookmarkStart w:id="788" w:name="_Toc453681069"/>
        <w:bookmarkStart w:id="789" w:name="_Toc453681218"/>
        <w:bookmarkStart w:id="790" w:name="_Toc453681368"/>
        <w:bookmarkStart w:id="791" w:name="_Toc453681516"/>
        <w:bookmarkStart w:id="792" w:name="_Toc453681664"/>
        <w:bookmarkStart w:id="793" w:name="_Toc453681809"/>
        <w:bookmarkStart w:id="794" w:name="_Toc453763776"/>
        <w:bookmarkStart w:id="795" w:name="_Toc453763925"/>
        <w:bookmarkStart w:id="796" w:name="_Toc453764073"/>
        <w:bookmarkStart w:id="797" w:name="_Toc453764432"/>
        <w:bookmarkStart w:id="798" w:name="_Toc453764625"/>
        <w:bookmarkStart w:id="799" w:name="_Toc453764829"/>
        <w:bookmarkStart w:id="800" w:name="_Toc453765090"/>
        <w:bookmarkStart w:id="801" w:name="_Toc453765538"/>
        <w:bookmarkStart w:id="802" w:name="_Toc453765981"/>
        <w:bookmarkStart w:id="803" w:name="_Toc453767243"/>
        <w:bookmarkStart w:id="804" w:name="_Toc453767467"/>
        <w:bookmarkStart w:id="805" w:name="_Toc453767691"/>
        <w:bookmarkStart w:id="806" w:name="_Toc453767916"/>
        <w:bookmarkStart w:id="807" w:name="_Toc453768139"/>
        <w:bookmarkStart w:id="808" w:name="_Toc453785819"/>
        <w:bookmarkStart w:id="809" w:name="_Toc453786333"/>
        <w:bookmarkStart w:id="810" w:name="_Toc454220802"/>
        <w:bookmarkStart w:id="811" w:name="_Toc454274312"/>
        <w:bookmarkStart w:id="812" w:name="_Toc455403320"/>
        <w:bookmarkStart w:id="813" w:name="_Toc455403561"/>
        <w:bookmarkStart w:id="814" w:name="_Toc455403801"/>
        <w:bookmarkStart w:id="815" w:name="_Toc455404038"/>
        <w:bookmarkStart w:id="816" w:name="_Toc455404274"/>
        <w:bookmarkStart w:id="817" w:name="_Toc455404509"/>
        <w:bookmarkStart w:id="818" w:name="_Toc455404743"/>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del>
    </w:p>
    <w:p w:rsidR="00C0594E" w:rsidDel="00B1717F" w:rsidRDefault="00B706A9">
      <w:pPr>
        <w:pStyle w:val="Heading1"/>
        <w:rPr>
          <w:del w:id="819" w:author="Meir Kalter" w:date="2016-06-14T08:48:00Z"/>
          <w:noProof/>
        </w:rPr>
        <w:pPrChange w:id="820" w:author="Meir Kalter" w:date="2016-06-15T15:12:00Z">
          <w:pPr>
            <w:pStyle w:val="TOC51"/>
            <w:numPr>
              <w:numId w:val="4"/>
            </w:numPr>
            <w:ind w:left="183" w:hanging="183"/>
          </w:pPr>
        </w:pPrChange>
      </w:pPr>
      <w:del w:id="821" w:author="Meir Kalter" w:date="2016-06-14T08:48:00Z">
        <w:r w:rsidDel="00B1717F">
          <w:rPr>
            <w:noProof/>
          </w:rPr>
          <w:delText xml:space="preserve"> Requirements</w:delText>
        </w:r>
        <w:r w:rsidDel="00B1717F">
          <w:rPr>
            <w:noProof/>
          </w:rPr>
          <w:tab/>
          <w:delText>8</w:delText>
        </w:r>
        <w:bookmarkStart w:id="822" w:name="_Toc453680914"/>
        <w:bookmarkStart w:id="823" w:name="_Toc453681070"/>
        <w:bookmarkStart w:id="824" w:name="_Toc453681219"/>
        <w:bookmarkStart w:id="825" w:name="_Toc453681369"/>
        <w:bookmarkStart w:id="826" w:name="_Toc453681517"/>
        <w:bookmarkStart w:id="827" w:name="_Toc453681665"/>
        <w:bookmarkStart w:id="828" w:name="_Toc453681810"/>
        <w:bookmarkStart w:id="829" w:name="_Toc453763777"/>
        <w:bookmarkStart w:id="830" w:name="_Toc453763926"/>
        <w:bookmarkStart w:id="831" w:name="_Toc453764074"/>
        <w:bookmarkStart w:id="832" w:name="_Toc453764433"/>
        <w:bookmarkStart w:id="833" w:name="_Toc453764626"/>
        <w:bookmarkStart w:id="834" w:name="_Toc453764830"/>
        <w:bookmarkStart w:id="835" w:name="_Toc453765091"/>
        <w:bookmarkStart w:id="836" w:name="_Toc453765539"/>
        <w:bookmarkStart w:id="837" w:name="_Toc453765982"/>
        <w:bookmarkStart w:id="838" w:name="_Toc453767244"/>
        <w:bookmarkStart w:id="839" w:name="_Toc453767468"/>
        <w:bookmarkStart w:id="840" w:name="_Toc453767692"/>
        <w:bookmarkStart w:id="841" w:name="_Toc453767917"/>
        <w:bookmarkStart w:id="842" w:name="_Toc453768140"/>
        <w:bookmarkStart w:id="843" w:name="_Toc453785820"/>
        <w:bookmarkStart w:id="844" w:name="_Toc453786334"/>
        <w:bookmarkStart w:id="845" w:name="_Toc454220803"/>
        <w:bookmarkStart w:id="846" w:name="_Toc454274313"/>
        <w:bookmarkStart w:id="847" w:name="_Toc455403321"/>
        <w:bookmarkStart w:id="848" w:name="_Toc455403562"/>
        <w:bookmarkStart w:id="849" w:name="_Toc455403802"/>
        <w:bookmarkStart w:id="850" w:name="_Toc455404039"/>
        <w:bookmarkStart w:id="851" w:name="_Toc455404275"/>
        <w:bookmarkStart w:id="852" w:name="_Toc455404510"/>
        <w:bookmarkStart w:id="853" w:name="_Toc455404744"/>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del>
    </w:p>
    <w:p w:rsidR="00C0594E" w:rsidDel="00B1717F" w:rsidRDefault="00B706A9">
      <w:pPr>
        <w:pStyle w:val="Heading1"/>
        <w:rPr>
          <w:del w:id="854" w:author="Meir Kalter" w:date="2016-06-14T08:48:00Z"/>
          <w:noProof/>
        </w:rPr>
        <w:pPrChange w:id="855" w:author="Meir Kalter" w:date="2016-06-15T15:12:00Z">
          <w:pPr>
            <w:pStyle w:val="TOC21"/>
            <w:numPr>
              <w:ilvl w:val="1"/>
              <w:numId w:val="4"/>
            </w:numPr>
            <w:ind w:left="673" w:hanging="453"/>
          </w:pPr>
        </w:pPrChange>
      </w:pPr>
      <w:del w:id="856" w:author="Meir Kalter" w:date="2016-06-14T08:48:00Z">
        <w:r w:rsidDel="00B1717F">
          <w:rPr>
            <w:noProof/>
          </w:rPr>
          <w:delText>List of requirements</w:delText>
        </w:r>
        <w:r w:rsidDel="00B1717F">
          <w:rPr>
            <w:noProof/>
          </w:rPr>
          <w:tab/>
          <w:delText>8</w:delText>
        </w:r>
        <w:bookmarkStart w:id="857" w:name="_Toc453680915"/>
        <w:bookmarkStart w:id="858" w:name="_Toc453681071"/>
        <w:bookmarkStart w:id="859" w:name="_Toc453681220"/>
        <w:bookmarkStart w:id="860" w:name="_Toc453681370"/>
        <w:bookmarkStart w:id="861" w:name="_Toc453681518"/>
        <w:bookmarkStart w:id="862" w:name="_Toc453681666"/>
        <w:bookmarkStart w:id="863" w:name="_Toc453681811"/>
        <w:bookmarkStart w:id="864" w:name="_Toc453763778"/>
        <w:bookmarkStart w:id="865" w:name="_Toc453763927"/>
        <w:bookmarkStart w:id="866" w:name="_Toc453764075"/>
        <w:bookmarkStart w:id="867" w:name="_Toc453764434"/>
        <w:bookmarkStart w:id="868" w:name="_Toc453764627"/>
        <w:bookmarkStart w:id="869" w:name="_Toc453764831"/>
        <w:bookmarkStart w:id="870" w:name="_Toc453765092"/>
        <w:bookmarkStart w:id="871" w:name="_Toc453765540"/>
        <w:bookmarkStart w:id="872" w:name="_Toc453765983"/>
        <w:bookmarkStart w:id="873" w:name="_Toc453767245"/>
        <w:bookmarkStart w:id="874" w:name="_Toc453767469"/>
        <w:bookmarkStart w:id="875" w:name="_Toc453767693"/>
        <w:bookmarkStart w:id="876" w:name="_Toc453767918"/>
        <w:bookmarkStart w:id="877" w:name="_Toc453768141"/>
        <w:bookmarkStart w:id="878" w:name="_Toc453785821"/>
        <w:bookmarkStart w:id="879" w:name="_Toc453786335"/>
        <w:bookmarkStart w:id="880" w:name="_Toc454220804"/>
        <w:bookmarkStart w:id="881" w:name="_Toc454274314"/>
        <w:bookmarkStart w:id="882" w:name="_Toc455403322"/>
        <w:bookmarkStart w:id="883" w:name="_Toc455403563"/>
        <w:bookmarkStart w:id="884" w:name="_Toc455403803"/>
        <w:bookmarkStart w:id="885" w:name="_Toc455404040"/>
        <w:bookmarkStart w:id="886" w:name="_Toc455404276"/>
        <w:bookmarkStart w:id="887" w:name="_Toc455404511"/>
        <w:bookmarkStart w:id="888" w:name="_Toc455404745"/>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del>
    </w:p>
    <w:p w:rsidR="00C0594E" w:rsidDel="00B1717F" w:rsidRDefault="00B706A9">
      <w:pPr>
        <w:pStyle w:val="Heading1"/>
        <w:rPr>
          <w:del w:id="889" w:author="Meir Kalter" w:date="2016-06-14T08:48:00Z"/>
          <w:noProof/>
        </w:rPr>
        <w:pPrChange w:id="890" w:author="Meir Kalter" w:date="2016-06-15T15:12:00Z">
          <w:pPr>
            <w:pStyle w:val="TOC51"/>
            <w:numPr>
              <w:numId w:val="5"/>
            </w:numPr>
            <w:ind w:left="670" w:hanging="413"/>
          </w:pPr>
        </w:pPrChange>
      </w:pPr>
      <w:del w:id="891" w:author="Meir Kalter" w:date="2016-06-14T08:48:00Z">
        <w:r w:rsidDel="00B1717F">
          <w:rPr>
            <w:noProof/>
          </w:rPr>
          <w:delText>Execution of assembler on basic assembler language with minimal set of instruction list.</w:delText>
        </w:r>
        <w:r w:rsidDel="00B1717F">
          <w:rPr>
            <w:noProof/>
          </w:rPr>
          <w:tab/>
          <w:delText>8</w:delText>
        </w:r>
        <w:bookmarkStart w:id="892" w:name="_Toc453680916"/>
        <w:bookmarkStart w:id="893" w:name="_Toc453681072"/>
        <w:bookmarkStart w:id="894" w:name="_Toc453681221"/>
        <w:bookmarkStart w:id="895" w:name="_Toc453681371"/>
        <w:bookmarkStart w:id="896" w:name="_Toc453681519"/>
        <w:bookmarkStart w:id="897" w:name="_Toc453681667"/>
        <w:bookmarkStart w:id="898" w:name="_Toc453681812"/>
        <w:bookmarkStart w:id="899" w:name="_Toc453763779"/>
        <w:bookmarkStart w:id="900" w:name="_Toc453763928"/>
        <w:bookmarkStart w:id="901" w:name="_Toc453764076"/>
        <w:bookmarkStart w:id="902" w:name="_Toc453764435"/>
        <w:bookmarkStart w:id="903" w:name="_Toc453764628"/>
        <w:bookmarkStart w:id="904" w:name="_Toc453764832"/>
        <w:bookmarkStart w:id="905" w:name="_Toc453765093"/>
        <w:bookmarkStart w:id="906" w:name="_Toc453765541"/>
        <w:bookmarkStart w:id="907" w:name="_Toc453765984"/>
        <w:bookmarkStart w:id="908" w:name="_Toc453767246"/>
        <w:bookmarkStart w:id="909" w:name="_Toc453767470"/>
        <w:bookmarkStart w:id="910" w:name="_Toc453767694"/>
        <w:bookmarkStart w:id="911" w:name="_Toc453767919"/>
        <w:bookmarkStart w:id="912" w:name="_Toc453768142"/>
        <w:bookmarkStart w:id="913" w:name="_Toc453785822"/>
        <w:bookmarkStart w:id="914" w:name="_Toc453786336"/>
        <w:bookmarkStart w:id="915" w:name="_Toc454220805"/>
        <w:bookmarkStart w:id="916" w:name="_Toc454274315"/>
        <w:bookmarkStart w:id="917" w:name="_Toc455403323"/>
        <w:bookmarkStart w:id="918" w:name="_Toc455403564"/>
        <w:bookmarkStart w:id="919" w:name="_Toc455403804"/>
        <w:bookmarkStart w:id="920" w:name="_Toc455404041"/>
        <w:bookmarkStart w:id="921" w:name="_Toc455404277"/>
        <w:bookmarkStart w:id="922" w:name="_Toc455404512"/>
        <w:bookmarkStart w:id="923" w:name="_Toc455404746"/>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del>
    </w:p>
    <w:p w:rsidR="00C0594E" w:rsidDel="00B1717F" w:rsidRDefault="00B706A9">
      <w:pPr>
        <w:pStyle w:val="Heading1"/>
        <w:rPr>
          <w:del w:id="924" w:author="Meir Kalter" w:date="2016-06-14T08:48:00Z"/>
          <w:noProof/>
        </w:rPr>
        <w:pPrChange w:id="925" w:author="Meir Kalter" w:date="2016-06-15T15:12:00Z">
          <w:pPr>
            <w:pStyle w:val="TOC51"/>
            <w:numPr>
              <w:numId w:val="5"/>
            </w:numPr>
            <w:ind w:left="670" w:hanging="413"/>
          </w:pPr>
        </w:pPrChange>
      </w:pPr>
      <w:del w:id="926" w:author="Meir Kalter" w:date="2016-06-14T08:48:00Z">
        <w:r w:rsidDel="00B1717F">
          <w:rPr>
            <w:noProof/>
          </w:rPr>
          <w:delText>Work with ASM files, compile them and reload them from the memory.</w:delText>
        </w:r>
        <w:r w:rsidDel="00B1717F">
          <w:rPr>
            <w:noProof/>
          </w:rPr>
          <w:tab/>
          <w:delText>8</w:delText>
        </w:r>
        <w:bookmarkStart w:id="927" w:name="_Toc453680917"/>
        <w:bookmarkStart w:id="928" w:name="_Toc453681073"/>
        <w:bookmarkStart w:id="929" w:name="_Toc453681222"/>
        <w:bookmarkStart w:id="930" w:name="_Toc453681372"/>
        <w:bookmarkStart w:id="931" w:name="_Toc453681520"/>
        <w:bookmarkStart w:id="932" w:name="_Toc453681668"/>
        <w:bookmarkStart w:id="933" w:name="_Toc453681813"/>
        <w:bookmarkStart w:id="934" w:name="_Toc453763780"/>
        <w:bookmarkStart w:id="935" w:name="_Toc453763929"/>
        <w:bookmarkStart w:id="936" w:name="_Toc453764077"/>
        <w:bookmarkStart w:id="937" w:name="_Toc453764436"/>
        <w:bookmarkStart w:id="938" w:name="_Toc453764629"/>
        <w:bookmarkStart w:id="939" w:name="_Toc453764833"/>
        <w:bookmarkStart w:id="940" w:name="_Toc453765094"/>
        <w:bookmarkStart w:id="941" w:name="_Toc453765542"/>
        <w:bookmarkStart w:id="942" w:name="_Toc453765985"/>
        <w:bookmarkStart w:id="943" w:name="_Toc453767247"/>
        <w:bookmarkStart w:id="944" w:name="_Toc453767471"/>
        <w:bookmarkStart w:id="945" w:name="_Toc453767695"/>
        <w:bookmarkStart w:id="946" w:name="_Toc453767920"/>
        <w:bookmarkStart w:id="947" w:name="_Toc453768143"/>
        <w:bookmarkStart w:id="948" w:name="_Toc453785823"/>
        <w:bookmarkStart w:id="949" w:name="_Toc453786337"/>
        <w:bookmarkStart w:id="950" w:name="_Toc454220806"/>
        <w:bookmarkStart w:id="951" w:name="_Toc454274316"/>
        <w:bookmarkStart w:id="952" w:name="_Toc455403324"/>
        <w:bookmarkStart w:id="953" w:name="_Toc455403565"/>
        <w:bookmarkStart w:id="954" w:name="_Toc455403805"/>
        <w:bookmarkStart w:id="955" w:name="_Toc455404042"/>
        <w:bookmarkStart w:id="956" w:name="_Toc455404278"/>
        <w:bookmarkStart w:id="957" w:name="_Toc455404513"/>
        <w:bookmarkStart w:id="958" w:name="_Toc455404747"/>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del>
    </w:p>
    <w:p w:rsidR="00C0594E" w:rsidDel="00B1717F" w:rsidRDefault="00B706A9">
      <w:pPr>
        <w:pStyle w:val="Heading1"/>
        <w:rPr>
          <w:del w:id="959" w:author="Meir Kalter" w:date="2016-06-14T08:48:00Z"/>
          <w:noProof/>
        </w:rPr>
        <w:pPrChange w:id="960" w:author="Meir Kalter" w:date="2016-06-15T15:12:00Z">
          <w:pPr>
            <w:pStyle w:val="TOC51"/>
            <w:numPr>
              <w:numId w:val="5"/>
            </w:numPr>
            <w:ind w:left="670" w:hanging="413"/>
          </w:pPr>
        </w:pPrChange>
      </w:pPr>
      <w:del w:id="961" w:author="Meir Kalter" w:date="2016-06-14T08:48:00Z">
        <w:r w:rsidDel="00B1717F">
          <w:rPr>
            <w:noProof/>
          </w:rPr>
          <w:delText>Ability to stop/continue execution of the system.</w:delText>
        </w:r>
        <w:r w:rsidDel="00B1717F">
          <w:rPr>
            <w:rFonts w:ascii="Arial Unicode MS" w:hAnsi="Arial Unicode MS"/>
            <w:noProof/>
          </w:rPr>
          <w:br/>
        </w:r>
        <w:r w:rsidDel="00B1717F">
          <w:rPr>
            <w:noProof/>
          </w:rPr>
          <w:delText>Ability to add Breakpoints.</w:delText>
        </w:r>
        <w:r w:rsidDel="00B1717F">
          <w:rPr>
            <w:noProof/>
          </w:rPr>
          <w:tab/>
          <w:delText>8</w:delText>
        </w:r>
        <w:bookmarkStart w:id="962" w:name="_Toc453680918"/>
        <w:bookmarkStart w:id="963" w:name="_Toc453681074"/>
        <w:bookmarkStart w:id="964" w:name="_Toc453681223"/>
        <w:bookmarkStart w:id="965" w:name="_Toc453681373"/>
        <w:bookmarkStart w:id="966" w:name="_Toc453681521"/>
        <w:bookmarkStart w:id="967" w:name="_Toc453681669"/>
        <w:bookmarkStart w:id="968" w:name="_Toc453681814"/>
        <w:bookmarkStart w:id="969" w:name="_Toc453763781"/>
        <w:bookmarkStart w:id="970" w:name="_Toc453763930"/>
        <w:bookmarkStart w:id="971" w:name="_Toc453764078"/>
        <w:bookmarkStart w:id="972" w:name="_Toc453764437"/>
        <w:bookmarkStart w:id="973" w:name="_Toc453764630"/>
        <w:bookmarkStart w:id="974" w:name="_Toc453764834"/>
        <w:bookmarkStart w:id="975" w:name="_Toc453765095"/>
        <w:bookmarkStart w:id="976" w:name="_Toc453765543"/>
        <w:bookmarkStart w:id="977" w:name="_Toc453765986"/>
        <w:bookmarkStart w:id="978" w:name="_Toc453767248"/>
        <w:bookmarkStart w:id="979" w:name="_Toc453767472"/>
        <w:bookmarkStart w:id="980" w:name="_Toc453767696"/>
        <w:bookmarkStart w:id="981" w:name="_Toc453767921"/>
        <w:bookmarkStart w:id="982" w:name="_Toc453768144"/>
        <w:bookmarkStart w:id="983" w:name="_Toc453785824"/>
        <w:bookmarkStart w:id="984" w:name="_Toc453786338"/>
        <w:bookmarkStart w:id="985" w:name="_Toc454220807"/>
        <w:bookmarkStart w:id="986" w:name="_Toc454274317"/>
        <w:bookmarkStart w:id="987" w:name="_Toc455403325"/>
        <w:bookmarkStart w:id="988" w:name="_Toc455403566"/>
        <w:bookmarkStart w:id="989" w:name="_Toc455403806"/>
        <w:bookmarkStart w:id="990" w:name="_Toc455404043"/>
        <w:bookmarkStart w:id="991" w:name="_Toc455404279"/>
        <w:bookmarkStart w:id="992" w:name="_Toc455404514"/>
        <w:bookmarkStart w:id="993" w:name="_Toc455404748"/>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rsidR="00C0594E" w:rsidDel="00B1717F" w:rsidRDefault="00B706A9">
      <w:pPr>
        <w:pStyle w:val="Heading1"/>
        <w:rPr>
          <w:del w:id="994" w:author="Meir Kalter" w:date="2016-06-14T08:48:00Z"/>
          <w:noProof/>
        </w:rPr>
        <w:pPrChange w:id="995" w:author="Meir Kalter" w:date="2016-06-15T15:12:00Z">
          <w:pPr>
            <w:pStyle w:val="TOC51"/>
            <w:numPr>
              <w:numId w:val="5"/>
            </w:numPr>
            <w:ind w:left="670" w:hanging="413"/>
          </w:pPr>
        </w:pPrChange>
      </w:pPr>
      <w:del w:id="996" w:author="Meir Kalter" w:date="2016-06-14T08:48:00Z">
        <w:r w:rsidDel="00B1717F">
          <w:rPr>
            <w:noProof/>
          </w:rPr>
          <w:delText>Ability to have input/output to display/external system.</w:delText>
        </w:r>
        <w:r w:rsidDel="00B1717F">
          <w:rPr>
            <w:rFonts w:ascii="Arial Unicode MS" w:hAnsi="Arial Unicode MS"/>
            <w:noProof/>
          </w:rPr>
          <w:br/>
        </w:r>
        <w:r w:rsidDel="00B1717F">
          <w:rPr>
            <w:noProof/>
          </w:rPr>
          <w:delText>User interface to change memory.</w:delText>
        </w:r>
        <w:r w:rsidDel="00B1717F">
          <w:rPr>
            <w:noProof/>
          </w:rPr>
          <w:tab/>
          <w:delText>8</w:delText>
        </w:r>
        <w:bookmarkStart w:id="997" w:name="_Toc453680919"/>
        <w:bookmarkStart w:id="998" w:name="_Toc453681075"/>
        <w:bookmarkStart w:id="999" w:name="_Toc453681224"/>
        <w:bookmarkStart w:id="1000" w:name="_Toc453681374"/>
        <w:bookmarkStart w:id="1001" w:name="_Toc453681522"/>
        <w:bookmarkStart w:id="1002" w:name="_Toc453681670"/>
        <w:bookmarkStart w:id="1003" w:name="_Toc453681815"/>
        <w:bookmarkStart w:id="1004" w:name="_Toc453763782"/>
        <w:bookmarkStart w:id="1005" w:name="_Toc453763931"/>
        <w:bookmarkStart w:id="1006" w:name="_Toc453764079"/>
        <w:bookmarkStart w:id="1007" w:name="_Toc453764438"/>
        <w:bookmarkStart w:id="1008" w:name="_Toc453764631"/>
        <w:bookmarkStart w:id="1009" w:name="_Toc453764835"/>
        <w:bookmarkStart w:id="1010" w:name="_Toc453765096"/>
        <w:bookmarkStart w:id="1011" w:name="_Toc453765544"/>
        <w:bookmarkStart w:id="1012" w:name="_Toc453765987"/>
        <w:bookmarkStart w:id="1013" w:name="_Toc453767249"/>
        <w:bookmarkStart w:id="1014" w:name="_Toc453767473"/>
        <w:bookmarkStart w:id="1015" w:name="_Toc453767697"/>
        <w:bookmarkStart w:id="1016" w:name="_Toc453767922"/>
        <w:bookmarkStart w:id="1017" w:name="_Toc453768145"/>
        <w:bookmarkStart w:id="1018" w:name="_Toc453785825"/>
        <w:bookmarkStart w:id="1019" w:name="_Toc453786339"/>
        <w:bookmarkStart w:id="1020" w:name="_Toc454220808"/>
        <w:bookmarkStart w:id="1021" w:name="_Toc454274318"/>
        <w:bookmarkStart w:id="1022" w:name="_Toc455403326"/>
        <w:bookmarkStart w:id="1023" w:name="_Toc455403567"/>
        <w:bookmarkStart w:id="1024" w:name="_Toc455403807"/>
        <w:bookmarkStart w:id="1025" w:name="_Toc455404044"/>
        <w:bookmarkStart w:id="1026" w:name="_Toc455404280"/>
        <w:bookmarkStart w:id="1027" w:name="_Toc455404515"/>
        <w:bookmarkStart w:id="1028" w:name="_Toc455404749"/>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del>
    </w:p>
    <w:p w:rsidR="00C0594E" w:rsidDel="00B1717F" w:rsidRDefault="00B706A9">
      <w:pPr>
        <w:pStyle w:val="Heading1"/>
        <w:rPr>
          <w:del w:id="1029" w:author="Meir Kalter" w:date="2016-06-14T08:48:00Z"/>
          <w:noProof/>
        </w:rPr>
        <w:pPrChange w:id="1030" w:author="Meir Kalter" w:date="2016-06-15T15:12:00Z">
          <w:pPr>
            <w:pStyle w:val="TOC51"/>
            <w:numPr>
              <w:numId w:val="5"/>
            </w:numPr>
            <w:ind w:left="670" w:hanging="413"/>
          </w:pPr>
        </w:pPrChange>
      </w:pPr>
      <w:del w:id="1031" w:author="Meir Kalter" w:date="2016-06-14T08:48:00Z">
        <w:r w:rsidDel="00B1717F">
          <w:rPr>
            <w:noProof/>
          </w:rPr>
          <w:delText>Load/save memory for working again on the same system.</w:delText>
        </w:r>
        <w:r w:rsidDel="00B1717F">
          <w:rPr>
            <w:noProof/>
          </w:rPr>
          <w:tab/>
          <w:delText>8</w:delText>
        </w:r>
        <w:bookmarkStart w:id="1032" w:name="_Toc453680920"/>
        <w:bookmarkStart w:id="1033" w:name="_Toc453681076"/>
        <w:bookmarkStart w:id="1034" w:name="_Toc453681225"/>
        <w:bookmarkStart w:id="1035" w:name="_Toc453681375"/>
        <w:bookmarkStart w:id="1036" w:name="_Toc453681523"/>
        <w:bookmarkStart w:id="1037" w:name="_Toc453681671"/>
        <w:bookmarkStart w:id="1038" w:name="_Toc453681816"/>
        <w:bookmarkStart w:id="1039" w:name="_Toc453763783"/>
        <w:bookmarkStart w:id="1040" w:name="_Toc453763932"/>
        <w:bookmarkStart w:id="1041" w:name="_Toc453764080"/>
        <w:bookmarkStart w:id="1042" w:name="_Toc453764439"/>
        <w:bookmarkStart w:id="1043" w:name="_Toc453764632"/>
        <w:bookmarkStart w:id="1044" w:name="_Toc453764836"/>
        <w:bookmarkStart w:id="1045" w:name="_Toc453765097"/>
        <w:bookmarkStart w:id="1046" w:name="_Toc453765545"/>
        <w:bookmarkStart w:id="1047" w:name="_Toc453765988"/>
        <w:bookmarkStart w:id="1048" w:name="_Toc453767250"/>
        <w:bookmarkStart w:id="1049" w:name="_Toc453767474"/>
        <w:bookmarkStart w:id="1050" w:name="_Toc453767698"/>
        <w:bookmarkStart w:id="1051" w:name="_Toc453767923"/>
        <w:bookmarkStart w:id="1052" w:name="_Toc453768146"/>
        <w:bookmarkStart w:id="1053" w:name="_Toc453785826"/>
        <w:bookmarkStart w:id="1054" w:name="_Toc453786340"/>
        <w:bookmarkStart w:id="1055" w:name="_Toc454220809"/>
        <w:bookmarkStart w:id="1056" w:name="_Toc454274319"/>
        <w:bookmarkStart w:id="1057" w:name="_Toc455403327"/>
        <w:bookmarkStart w:id="1058" w:name="_Toc455403568"/>
        <w:bookmarkStart w:id="1059" w:name="_Toc455403808"/>
        <w:bookmarkStart w:id="1060" w:name="_Toc455404045"/>
        <w:bookmarkStart w:id="1061" w:name="_Toc455404281"/>
        <w:bookmarkStart w:id="1062" w:name="_Toc455404516"/>
        <w:bookmarkStart w:id="1063" w:name="_Toc455404750"/>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del>
    </w:p>
    <w:p w:rsidR="00C0594E" w:rsidDel="00B1717F" w:rsidRDefault="00B706A9">
      <w:pPr>
        <w:pStyle w:val="Heading1"/>
        <w:rPr>
          <w:del w:id="1064" w:author="Meir Kalter" w:date="2016-06-14T08:48:00Z"/>
          <w:noProof/>
        </w:rPr>
        <w:pPrChange w:id="1065" w:author="Meir Kalter" w:date="2016-06-15T15:12:00Z">
          <w:pPr>
            <w:pStyle w:val="TOC51"/>
            <w:numPr>
              <w:numId w:val="5"/>
            </w:numPr>
            <w:ind w:left="670" w:hanging="413"/>
          </w:pPr>
        </w:pPrChange>
      </w:pPr>
      <w:del w:id="1066" w:author="Meir Kalter" w:date="2016-06-14T08:48:00Z">
        <w:r w:rsidDel="00B1717F">
          <w:rPr>
            <w:noProof/>
          </w:rPr>
          <w:delText>Show to the user the impact of the memory.</w:delText>
        </w:r>
        <w:r w:rsidDel="00B1717F">
          <w:rPr>
            <w:noProof/>
          </w:rPr>
          <w:tab/>
          <w:delText>8</w:delText>
        </w:r>
        <w:bookmarkStart w:id="1067" w:name="_Toc453680921"/>
        <w:bookmarkStart w:id="1068" w:name="_Toc453681077"/>
        <w:bookmarkStart w:id="1069" w:name="_Toc453681226"/>
        <w:bookmarkStart w:id="1070" w:name="_Toc453681376"/>
        <w:bookmarkStart w:id="1071" w:name="_Toc453681524"/>
        <w:bookmarkStart w:id="1072" w:name="_Toc453681672"/>
        <w:bookmarkStart w:id="1073" w:name="_Toc453681817"/>
        <w:bookmarkStart w:id="1074" w:name="_Toc453763784"/>
        <w:bookmarkStart w:id="1075" w:name="_Toc453763933"/>
        <w:bookmarkStart w:id="1076" w:name="_Toc453764081"/>
        <w:bookmarkStart w:id="1077" w:name="_Toc453764440"/>
        <w:bookmarkStart w:id="1078" w:name="_Toc453764633"/>
        <w:bookmarkStart w:id="1079" w:name="_Toc453764837"/>
        <w:bookmarkStart w:id="1080" w:name="_Toc453765098"/>
        <w:bookmarkStart w:id="1081" w:name="_Toc453765546"/>
        <w:bookmarkStart w:id="1082" w:name="_Toc453765989"/>
        <w:bookmarkStart w:id="1083" w:name="_Toc453767251"/>
        <w:bookmarkStart w:id="1084" w:name="_Toc453767475"/>
        <w:bookmarkStart w:id="1085" w:name="_Toc453767699"/>
        <w:bookmarkStart w:id="1086" w:name="_Toc453767924"/>
        <w:bookmarkStart w:id="1087" w:name="_Toc453768147"/>
        <w:bookmarkStart w:id="1088" w:name="_Toc453785827"/>
        <w:bookmarkStart w:id="1089" w:name="_Toc453786341"/>
        <w:bookmarkStart w:id="1090" w:name="_Toc454220810"/>
        <w:bookmarkStart w:id="1091" w:name="_Toc454274320"/>
        <w:bookmarkStart w:id="1092" w:name="_Toc455403328"/>
        <w:bookmarkStart w:id="1093" w:name="_Toc455403569"/>
        <w:bookmarkStart w:id="1094" w:name="_Toc455403809"/>
        <w:bookmarkStart w:id="1095" w:name="_Toc455404046"/>
        <w:bookmarkStart w:id="1096" w:name="_Toc455404282"/>
        <w:bookmarkStart w:id="1097" w:name="_Toc455404517"/>
        <w:bookmarkStart w:id="1098" w:name="_Toc455404751"/>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del>
    </w:p>
    <w:p w:rsidR="00C0594E" w:rsidDel="00B1717F" w:rsidRDefault="00B706A9">
      <w:pPr>
        <w:pStyle w:val="Heading1"/>
        <w:rPr>
          <w:del w:id="1099" w:author="Meir Kalter" w:date="2016-06-14T08:48:00Z"/>
          <w:noProof/>
        </w:rPr>
        <w:pPrChange w:id="1100" w:author="Meir Kalter" w:date="2016-06-15T15:12:00Z">
          <w:pPr>
            <w:pStyle w:val="TOC51"/>
            <w:numPr>
              <w:numId w:val="5"/>
            </w:numPr>
            <w:ind w:left="670" w:hanging="413"/>
          </w:pPr>
        </w:pPrChange>
      </w:pPr>
      <w:del w:id="1101" w:author="Meir Kalter" w:date="2016-06-14T08:48:00Z">
        <w:r w:rsidDel="00B1717F">
          <w:rPr>
            <w:noProof/>
          </w:rPr>
          <w:delText>Working with hexdecimal base</w:delText>
        </w:r>
        <w:r w:rsidDel="00B1717F">
          <w:rPr>
            <w:noProof/>
          </w:rPr>
          <w:tab/>
          <w:delText>8</w:delText>
        </w:r>
        <w:bookmarkStart w:id="1102" w:name="_Toc453680922"/>
        <w:bookmarkStart w:id="1103" w:name="_Toc453681078"/>
        <w:bookmarkStart w:id="1104" w:name="_Toc453681227"/>
        <w:bookmarkStart w:id="1105" w:name="_Toc453681377"/>
        <w:bookmarkStart w:id="1106" w:name="_Toc453681525"/>
        <w:bookmarkStart w:id="1107" w:name="_Toc453681673"/>
        <w:bookmarkStart w:id="1108" w:name="_Toc453681818"/>
        <w:bookmarkStart w:id="1109" w:name="_Toc453763785"/>
        <w:bookmarkStart w:id="1110" w:name="_Toc453763934"/>
        <w:bookmarkStart w:id="1111" w:name="_Toc453764082"/>
        <w:bookmarkStart w:id="1112" w:name="_Toc453764441"/>
        <w:bookmarkStart w:id="1113" w:name="_Toc453764634"/>
        <w:bookmarkStart w:id="1114" w:name="_Toc453764838"/>
        <w:bookmarkStart w:id="1115" w:name="_Toc453765099"/>
        <w:bookmarkStart w:id="1116" w:name="_Toc453765547"/>
        <w:bookmarkStart w:id="1117" w:name="_Toc453765990"/>
        <w:bookmarkStart w:id="1118" w:name="_Toc453767252"/>
        <w:bookmarkStart w:id="1119" w:name="_Toc453767476"/>
        <w:bookmarkStart w:id="1120" w:name="_Toc453767700"/>
        <w:bookmarkStart w:id="1121" w:name="_Toc453767925"/>
        <w:bookmarkStart w:id="1122" w:name="_Toc453768148"/>
        <w:bookmarkStart w:id="1123" w:name="_Toc453785828"/>
        <w:bookmarkStart w:id="1124" w:name="_Toc453786342"/>
        <w:bookmarkStart w:id="1125" w:name="_Toc454220811"/>
        <w:bookmarkStart w:id="1126" w:name="_Toc454274321"/>
        <w:bookmarkStart w:id="1127" w:name="_Toc455403329"/>
        <w:bookmarkStart w:id="1128" w:name="_Toc455403570"/>
        <w:bookmarkStart w:id="1129" w:name="_Toc455403810"/>
        <w:bookmarkStart w:id="1130" w:name="_Toc455404047"/>
        <w:bookmarkStart w:id="1131" w:name="_Toc455404283"/>
        <w:bookmarkStart w:id="1132" w:name="_Toc455404518"/>
        <w:bookmarkStart w:id="1133" w:name="_Toc455404752"/>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del>
    </w:p>
    <w:p w:rsidR="00C0594E" w:rsidDel="00B1717F" w:rsidRDefault="00B706A9">
      <w:pPr>
        <w:pStyle w:val="Heading1"/>
        <w:rPr>
          <w:del w:id="1134" w:author="Meir Kalter" w:date="2016-06-14T08:48:00Z"/>
          <w:noProof/>
        </w:rPr>
        <w:pPrChange w:id="1135" w:author="Meir Kalter" w:date="2016-06-15T15:12:00Z">
          <w:pPr>
            <w:pStyle w:val="TOC51"/>
            <w:numPr>
              <w:numId w:val="6"/>
            </w:numPr>
            <w:ind w:left="396" w:hanging="396"/>
          </w:pPr>
        </w:pPrChange>
      </w:pPr>
      <w:del w:id="1136" w:author="Meir Kalter" w:date="2016-06-14T08:48:00Z">
        <w:r w:rsidDel="00B1717F">
          <w:rPr>
            <w:noProof/>
          </w:rPr>
          <w:delText>Application design</w:delText>
        </w:r>
        <w:r w:rsidDel="00B1717F">
          <w:rPr>
            <w:noProof/>
          </w:rPr>
          <w:tab/>
          <w:delText>9</w:delText>
        </w:r>
        <w:bookmarkStart w:id="1137" w:name="_Toc453680923"/>
        <w:bookmarkStart w:id="1138" w:name="_Toc453681079"/>
        <w:bookmarkStart w:id="1139" w:name="_Toc453681228"/>
        <w:bookmarkStart w:id="1140" w:name="_Toc453681378"/>
        <w:bookmarkStart w:id="1141" w:name="_Toc453681526"/>
        <w:bookmarkStart w:id="1142" w:name="_Toc453681674"/>
        <w:bookmarkStart w:id="1143" w:name="_Toc453681819"/>
        <w:bookmarkStart w:id="1144" w:name="_Toc453763786"/>
        <w:bookmarkStart w:id="1145" w:name="_Toc453763935"/>
        <w:bookmarkStart w:id="1146" w:name="_Toc453764083"/>
        <w:bookmarkStart w:id="1147" w:name="_Toc453764442"/>
        <w:bookmarkStart w:id="1148" w:name="_Toc453764635"/>
        <w:bookmarkStart w:id="1149" w:name="_Toc453764839"/>
        <w:bookmarkStart w:id="1150" w:name="_Toc453765100"/>
        <w:bookmarkStart w:id="1151" w:name="_Toc453765548"/>
        <w:bookmarkStart w:id="1152" w:name="_Toc453765991"/>
        <w:bookmarkStart w:id="1153" w:name="_Toc453767253"/>
        <w:bookmarkStart w:id="1154" w:name="_Toc453767477"/>
        <w:bookmarkStart w:id="1155" w:name="_Toc453767701"/>
        <w:bookmarkStart w:id="1156" w:name="_Toc453767926"/>
        <w:bookmarkStart w:id="1157" w:name="_Toc453768149"/>
        <w:bookmarkStart w:id="1158" w:name="_Toc453785829"/>
        <w:bookmarkStart w:id="1159" w:name="_Toc453786343"/>
        <w:bookmarkStart w:id="1160" w:name="_Toc454220812"/>
        <w:bookmarkStart w:id="1161" w:name="_Toc454274322"/>
        <w:bookmarkStart w:id="1162" w:name="_Toc455403330"/>
        <w:bookmarkStart w:id="1163" w:name="_Toc455403571"/>
        <w:bookmarkStart w:id="1164" w:name="_Toc455403811"/>
        <w:bookmarkStart w:id="1165" w:name="_Toc455404048"/>
        <w:bookmarkStart w:id="1166" w:name="_Toc455404284"/>
        <w:bookmarkStart w:id="1167" w:name="_Toc455404519"/>
        <w:bookmarkStart w:id="1168" w:name="_Toc455404753"/>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del>
    </w:p>
    <w:p w:rsidR="00C0594E" w:rsidDel="00B1717F" w:rsidRDefault="00B706A9">
      <w:pPr>
        <w:pStyle w:val="Heading1"/>
        <w:rPr>
          <w:del w:id="1169" w:author="Meir Kalter" w:date="2016-06-14T08:48:00Z"/>
          <w:noProof/>
        </w:rPr>
        <w:pPrChange w:id="1170" w:author="Meir Kalter" w:date="2016-06-15T15:12:00Z">
          <w:pPr>
            <w:pStyle w:val="TOC21"/>
            <w:numPr>
              <w:ilvl w:val="1"/>
              <w:numId w:val="3"/>
            </w:numPr>
            <w:ind w:left="673" w:hanging="453"/>
          </w:pPr>
        </w:pPrChange>
      </w:pPr>
      <w:del w:id="1171" w:author="Meir Kalter" w:date="2016-06-14T08:48:00Z">
        <w:r w:rsidDel="00B1717F">
          <w:rPr>
            <w:noProof/>
          </w:rPr>
          <w:delText>Used design patterns</w:delText>
        </w:r>
        <w:r w:rsidDel="00B1717F">
          <w:rPr>
            <w:noProof/>
          </w:rPr>
          <w:tab/>
          <w:delText>9</w:delText>
        </w:r>
        <w:bookmarkStart w:id="1172" w:name="_Toc453680924"/>
        <w:bookmarkStart w:id="1173" w:name="_Toc453681080"/>
        <w:bookmarkStart w:id="1174" w:name="_Toc453681229"/>
        <w:bookmarkStart w:id="1175" w:name="_Toc453681379"/>
        <w:bookmarkStart w:id="1176" w:name="_Toc453681527"/>
        <w:bookmarkStart w:id="1177" w:name="_Toc453681675"/>
        <w:bookmarkStart w:id="1178" w:name="_Toc453681820"/>
        <w:bookmarkStart w:id="1179" w:name="_Toc453763787"/>
        <w:bookmarkStart w:id="1180" w:name="_Toc453763936"/>
        <w:bookmarkStart w:id="1181" w:name="_Toc453764084"/>
        <w:bookmarkStart w:id="1182" w:name="_Toc453764443"/>
        <w:bookmarkStart w:id="1183" w:name="_Toc453764636"/>
        <w:bookmarkStart w:id="1184" w:name="_Toc453764840"/>
        <w:bookmarkStart w:id="1185" w:name="_Toc453765101"/>
        <w:bookmarkStart w:id="1186" w:name="_Toc453765549"/>
        <w:bookmarkStart w:id="1187" w:name="_Toc453765992"/>
        <w:bookmarkStart w:id="1188" w:name="_Toc453767254"/>
        <w:bookmarkStart w:id="1189" w:name="_Toc453767478"/>
        <w:bookmarkStart w:id="1190" w:name="_Toc453767702"/>
        <w:bookmarkStart w:id="1191" w:name="_Toc453767927"/>
        <w:bookmarkStart w:id="1192" w:name="_Toc453768150"/>
        <w:bookmarkStart w:id="1193" w:name="_Toc453785830"/>
        <w:bookmarkStart w:id="1194" w:name="_Toc453786344"/>
        <w:bookmarkStart w:id="1195" w:name="_Toc454220813"/>
        <w:bookmarkStart w:id="1196" w:name="_Toc454274323"/>
        <w:bookmarkStart w:id="1197" w:name="_Toc455403331"/>
        <w:bookmarkStart w:id="1198" w:name="_Toc455403572"/>
        <w:bookmarkStart w:id="1199" w:name="_Toc455403812"/>
        <w:bookmarkStart w:id="1200" w:name="_Toc455404049"/>
        <w:bookmarkStart w:id="1201" w:name="_Toc455404285"/>
        <w:bookmarkStart w:id="1202" w:name="_Toc455404520"/>
        <w:bookmarkStart w:id="1203" w:name="_Toc455404754"/>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rsidR="00C0594E" w:rsidDel="00B1717F" w:rsidRDefault="00B706A9">
      <w:pPr>
        <w:pStyle w:val="Heading1"/>
        <w:rPr>
          <w:del w:id="1204" w:author="Meir Kalter" w:date="2016-06-14T08:48:00Z"/>
          <w:noProof/>
        </w:rPr>
        <w:pPrChange w:id="1205" w:author="Meir Kalter" w:date="2016-06-15T15:12:00Z">
          <w:pPr>
            <w:pStyle w:val="TOC31"/>
            <w:numPr>
              <w:ilvl w:val="2"/>
              <w:numId w:val="3"/>
            </w:numPr>
            <w:ind w:left="1148" w:hanging="708"/>
          </w:pPr>
        </w:pPrChange>
      </w:pPr>
      <w:del w:id="1206" w:author="Meir Kalter" w:date="2016-06-14T08:48:00Z">
        <w:r w:rsidDel="00B1717F">
          <w:rPr>
            <w:noProof/>
          </w:rPr>
          <w:delText xml:space="preserve">Singleton pattern </w:delText>
        </w:r>
        <w:r w:rsidDel="00B1717F">
          <w:rPr>
            <w:noProof/>
          </w:rPr>
          <w:tab/>
          <w:delText>9</w:delText>
        </w:r>
        <w:bookmarkStart w:id="1207" w:name="_Toc453680925"/>
        <w:bookmarkStart w:id="1208" w:name="_Toc453681081"/>
        <w:bookmarkStart w:id="1209" w:name="_Toc453681230"/>
        <w:bookmarkStart w:id="1210" w:name="_Toc453681380"/>
        <w:bookmarkStart w:id="1211" w:name="_Toc453681528"/>
        <w:bookmarkStart w:id="1212" w:name="_Toc453681676"/>
        <w:bookmarkStart w:id="1213" w:name="_Toc453681821"/>
        <w:bookmarkStart w:id="1214" w:name="_Toc453763788"/>
        <w:bookmarkStart w:id="1215" w:name="_Toc453763937"/>
        <w:bookmarkStart w:id="1216" w:name="_Toc453764085"/>
        <w:bookmarkStart w:id="1217" w:name="_Toc453764444"/>
        <w:bookmarkStart w:id="1218" w:name="_Toc453764637"/>
        <w:bookmarkStart w:id="1219" w:name="_Toc453764841"/>
        <w:bookmarkStart w:id="1220" w:name="_Toc453765102"/>
        <w:bookmarkStart w:id="1221" w:name="_Toc453765550"/>
        <w:bookmarkStart w:id="1222" w:name="_Toc453765993"/>
        <w:bookmarkStart w:id="1223" w:name="_Toc453767255"/>
        <w:bookmarkStart w:id="1224" w:name="_Toc453767479"/>
        <w:bookmarkStart w:id="1225" w:name="_Toc453767703"/>
        <w:bookmarkStart w:id="1226" w:name="_Toc453767928"/>
        <w:bookmarkStart w:id="1227" w:name="_Toc453768151"/>
        <w:bookmarkStart w:id="1228" w:name="_Toc453785831"/>
        <w:bookmarkStart w:id="1229" w:name="_Toc453786345"/>
        <w:bookmarkStart w:id="1230" w:name="_Toc454220814"/>
        <w:bookmarkStart w:id="1231" w:name="_Toc454274324"/>
        <w:bookmarkStart w:id="1232" w:name="_Toc455403332"/>
        <w:bookmarkStart w:id="1233" w:name="_Toc455403573"/>
        <w:bookmarkStart w:id="1234" w:name="_Toc455403813"/>
        <w:bookmarkStart w:id="1235" w:name="_Toc455404050"/>
        <w:bookmarkStart w:id="1236" w:name="_Toc455404286"/>
        <w:bookmarkStart w:id="1237" w:name="_Toc455404521"/>
        <w:bookmarkStart w:id="1238" w:name="_Toc455404755"/>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del>
    </w:p>
    <w:p w:rsidR="00C0594E" w:rsidDel="00B1717F" w:rsidRDefault="00B706A9">
      <w:pPr>
        <w:pStyle w:val="Heading1"/>
        <w:rPr>
          <w:del w:id="1239" w:author="Meir Kalter" w:date="2016-06-14T08:48:00Z"/>
          <w:noProof/>
        </w:rPr>
        <w:pPrChange w:id="1240" w:author="Meir Kalter" w:date="2016-06-15T15:12:00Z">
          <w:pPr>
            <w:pStyle w:val="TOC31"/>
            <w:numPr>
              <w:ilvl w:val="2"/>
              <w:numId w:val="3"/>
            </w:numPr>
            <w:ind w:left="1148" w:hanging="708"/>
          </w:pPr>
        </w:pPrChange>
      </w:pPr>
      <w:del w:id="1241" w:author="Meir Kalter" w:date="2016-06-14T08:48:00Z">
        <w:r w:rsidDel="00B1717F">
          <w:rPr>
            <w:noProof/>
          </w:rPr>
          <w:delText xml:space="preserve">Factory Pattern  </w:delText>
        </w:r>
        <w:r w:rsidDel="00B1717F">
          <w:rPr>
            <w:noProof/>
          </w:rPr>
          <w:tab/>
          <w:delText>9</w:delText>
        </w:r>
        <w:bookmarkStart w:id="1242" w:name="_Toc453680926"/>
        <w:bookmarkStart w:id="1243" w:name="_Toc453681082"/>
        <w:bookmarkStart w:id="1244" w:name="_Toc453681231"/>
        <w:bookmarkStart w:id="1245" w:name="_Toc453681381"/>
        <w:bookmarkStart w:id="1246" w:name="_Toc453681529"/>
        <w:bookmarkStart w:id="1247" w:name="_Toc453681677"/>
        <w:bookmarkStart w:id="1248" w:name="_Toc453681822"/>
        <w:bookmarkStart w:id="1249" w:name="_Toc453763789"/>
        <w:bookmarkStart w:id="1250" w:name="_Toc453763938"/>
        <w:bookmarkStart w:id="1251" w:name="_Toc453764086"/>
        <w:bookmarkStart w:id="1252" w:name="_Toc453764445"/>
        <w:bookmarkStart w:id="1253" w:name="_Toc453764638"/>
        <w:bookmarkStart w:id="1254" w:name="_Toc453764842"/>
        <w:bookmarkStart w:id="1255" w:name="_Toc453765103"/>
        <w:bookmarkStart w:id="1256" w:name="_Toc453765551"/>
        <w:bookmarkStart w:id="1257" w:name="_Toc453765994"/>
        <w:bookmarkStart w:id="1258" w:name="_Toc453767256"/>
        <w:bookmarkStart w:id="1259" w:name="_Toc453767480"/>
        <w:bookmarkStart w:id="1260" w:name="_Toc453767704"/>
        <w:bookmarkStart w:id="1261" w:name="_Toc453767929"/>
        <w:bookmarkStart w:id="1262" w:name="_Toc453768152"/>
        <w:bookmarkStart w:id="1263" w:name="_Toc453785832"/>
        <w:bookmarkStart w:id="1264" w:name="_Toc453786346"/>
        <w:bookmarkStart w:id="1265" w:name="_Toc454220815"/>
        <w:bookmarkStart w:id="1266" w:name="_Toc454274325"/>
        <w:bookmarkStart w:id="1267" w:name="_Toc455403333"/>
        <w:bookmarkStart w:id="1268" w:name="_Toc455403574"/>
        <w:bookmarkStart w:id="1269" w:name="_Toc455403814"/>
        <w:bookmarkStart w:id="1270" w:name="_Toc455404051"/>
        <w:bookmarkStart w:id="1271" w:name="_Toc455404287"/>
        <w:bookmarkStart w:id="1272" w:name="_Toc455404522"/>
        <w:bookmarkStart w:id="1273" w:name="_Toc455404756"/>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del>
    </w:p>
    <w:p w:rsidR="00C0594E" w:rsidDel="00B1717F" w:rsidRDefault="00B706A9">
      <w:pPr>
        <w:pStyle w:val="Heading1"/>
        <w:rPr>
          <w:del w:id="1274" w:author="Meir Kalter" w:date="2016-06-14T08:48:00Z"/>
          <w:noProof/>
        </w:rPr>
        <w:pPrChange w:id="1275" w:author="Meir Kalter" w:date="2016-06-15T15:12:00Z">
          <w:pPr>
            <w:pStyle w:val="TOC21"/>
            <w:numPr>
              <w:ilvl w:val="1"/>
              <w:numId w:val="3"/>
            </w:numPr>
            <w:ind w:left="673" w:hanging="453"/>
          </w:pPr>
        </w:pPrChange>
      </w:pPr>
      <w:del w:id="1276" w:author="Meir Kalter" w:date="2016-06-14T08:48:00Z">
        <w:r w:rsidDel="00B1717F">
          <w:rPr>
            <w:noProof/>
          </w:rPr>
          <w:delText>Pseudo codes</w:delText>
        </w:r>
        <w:r w:rsidDel="00B1717F">
          <w:rPr>
            <w:noProof/>
          </w:rPr>
          <w:tab/>
          <w:delText>9</w:delText>
        </w:r>
        <w:bookmarkStart w:id="1277" w:name="_Toc453680927"/>
        <w:bookmarkStart w:id="1278" w:name="_Toc453681083"/>
        <w:bookmarkStart w:id="1279" w:name="_Toc453681232"/>
        <w:bookmarkStart w:id="1280" w:name="_Toc453681382"/>
        <w:bookmarkStart w:id="1281" w:name="_Toc453681530"/>
        <w:bookmarkStart w:id="1282" w:name="_Toc453681678"/>
        <w:bookmarkStart w:id="1283" w:name="_Toc453681823"/>
        <w:bookmarkStart w:id="1284" w:name="_Toc453763790"/>
        <w:bookmarkStart w:id="1285" w:name="_Toc453763939"/>
        <w:bookmarkStart w:id="1286" w:name="_Toc453764087"/>
        <w:bookmarkStart w:id="1287" w:name="_Toc453764446"/>
        <w:bookmarkStart w:id="1288" w:name="_Toc453764639"/>
        <w:bookmarkStart w:id="1289" w:name="_Toc453764843"/>
        <w:bookmarkStart w:id="1290" w:name="_Toc453765104"/>
        <w:bookmarkStart w:id="1291" w:name="_Toc453765552"/>
        <w:bookmarkStart w:id="1292" w:name="_Toc453765995"/>
        <w:bookmarkStart w:id="1293" w:name="_Toc453767257"/>
        <w:bookmarkStart w:id="1294" w:name="_Toc453767481"/>
        <w:bookmarkStart w:id="1295" w:name="_Toc453767705"/>
        <w:bookmarkStart w:id="1296" w:name="_Toc453767930"/>
        <w:bookmarkStart w:id="1297" w:name="_Toc453768153"/>
        <w:bookmarkStart w:id="1298" w:name="_Toc453785833"/>
        <w:bookmarkStart w:id="1299" w:name="_Toc453786347"/>
        <w:bookmarkStart w:id="1300" w:name="_Toc454220816"/>
        <w:bookmarkStart w:id="1301" w:name="_Toc454274326"/>
        <w:bookmarkStart w:id="1302" w:name="_Toc455403334"/>
        <w:bookmarkStart w:id="1303" w:name="_Toc455403575"/>
        <w:bookmarkStart w:id="1304" w:name="_Toc455403815"/>
        <w:bookmarkStart w:id="1305" w:name="_Toc455404052"/>
        <w:bookmarkStart w:id="1306" w:name="_Toc455404288"/>
        <w:bookmarkStart w:id="1307" w:name="_Toc455404523"/>
        <w:bookmarkStart w:id="1308" w:name="_Toc455404757"/>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del>
    </w:p>
    <w:p w:rsidR="00C0594E" w:rsidDel="00B1717F" w:rsidRDefault="00B706A9">
      <w:pPr>
        <w:pStyle w:val="Heading1"/>
        <w:rPr>
          <w:del w:id="1309" w:author="Meir Kalter" w:date="2016-06-14T08:48:00Z"/>
          <w:noProof/>
        </w:rPr>
        <w:pPrChange w:id="1310" w:author="Meir Kalter" w:date="2016-06-15T15:12:00Z">
          <w:pPr>
            <w:pStyle w:val="TOC31"/>
            <w:numPr>
              <w:ilvl w:val="2"/>
              <w:numId w:val="3"/>
            </w:numPr>
            <w:ind w:left="1148" w:hanging="708"/>
          </w:pPr>
        </w:pPrChange>
      </w:pPr>
      <w:del w:id="1311" w:author="Meir Kalter" w:date="2016-06-14T08:48:00Z">
        <w:r w:rsidDel="00B1717F">
          <w:rPr>
            <w:noProof/>
          </w:rPr>
          <w:delText xml:space="preserve">Run/Step execution  </w:delText>
        </w:r>
        <w:r w:rsidDel="00B1717F">
          <w:rPr>
            <w:noProof/>
          </w:rPr>
          <w:tab/>
          <w:delText>9</w:delText>
        </w:r>
        <w:bookmarkStart w:id="1312" w:name="_Toc453680928"/>
        <w:bookmarkStart w:id="1313" w:name="_Toc453681084"/>
        <w:bookmarkStart w:id="1314" w:name="_Toc453681233"/>
        <w:bookmarkStart w:id="1315" w:name="_Toc453681383"/>
        <w:bookmarkStart w:id="1316" w:name="_Toc453681531"/>
        <w:bookmarkStart w:id="1317" w:name="_Toc453681679"/>
        <w:bookmarkStart w:id="1318" w:name="_Toc453681824"/>
        <w:bookmarkStart w:id="1319" w:name="_Toc453763791"/>
        <w:bookmarkStart w:id="1320" w:name="_Toc453763940"/>
        <w:bookmarkStart w:id="1321" w:name="_Toc453764088"/>
        <w:bookmarkStart w:id="1322" w:name="_Toc453764447"/>
        <w:bookmarkStart w:id="1323" w:name="_Toc453764640"/>
        <w:bookmarkStart w:id="1324" w:name="_Toc453764844"/>
        <w:bookmarkStart w:id="1325" w:name="_Toc453765105"/>
        <w:bookmarkStart w:id="1326" w:name="_Toc453765553"/>
        <w:bookmarkStart w:id="1327" w:name="_Toc453765996"/>
        <w:bookmarkStart w:id="1328" w:name="_Toc453767258"/>
        <w:bookmarkStart w:id="1329" w:name="_Toc453767482"/>
        <w:bookmarkStart w:id="1330" w:name="_Toc453767706"/>
        <w:bookmarkStart w:id="1331" w:name="_Toc453767931"/>
        <w:bookmarkStart w:id="1332" w:name="_Toc453768154"/>
        <w:bookmarkStart w:id="1333" w:name="_Toc453785834"/>
        <w:bookmarkStart w:id="1334" w:name="_Toc453786348"/>
        <w:bookmarkStart w:id="1335" w:name="_Toc454220817"/>
        <w:bookmarkStart w:id="1336" w:name="_Toc454274327"/>
        <w:bookmarkStart w:id="1337" w:name="_Toc455403335"/>
        <w:bookmarkStart w:id="1338" w:name="_Toc455403576"/>
        <w:bookmarkStart w:id="1339" w:name="_Toc455403816"/>
        <w:bookmarkStart w:id="1340" w:name="_Toc455404053"/>
        <w:bookmarkStart w:id="1341" w:name="_Toc455404289"/>
        <w:bookmarkStart w:id="1342" w:name="_Toc455404524"/>
        <w:bookmarkStart w:id="1343" w:name="_Toc455404758"/>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del>
    </w:p>
    <w:p w:rsidR="00C0594E" w:rsidDel="00B1717F" w:rsidRDefault="00B706A9">
      <w:pPr>
        <w:pStyle w:val="Heading1"/>
        <w:rPr>
          <w:del w:id="1344" w:author="Meir Kalter" w:date="2016-06-14T08:48:00Z"/>
          <w:noProof/>
        </w:rPr>
        <w:pPrChange w:id="1345" w:author="Meir Kalter" w:date="2016-06-15T15:12:00Z">
          <w:pPr>
            <w:pStyle w:val="TOC51"/>
          </w:pPr>
        </w:pPrChange>
      </w:pPr>
      <w:del w:id="1346" w:author="Meir Kalter" w:date="2016-06-14T08:48:00Z">
        <w:r w:rsidDel="00B1717F">
          <w:rPr>
            <w:noProof/>
          </w:rPr>
          <w:delText xml:space="preserve">     #nextAddress = getNextAddress()</w:delText>
        </w:r>
        <w:r w:rsidDel="00B1717F">
          <w:rPr>
            <w:noProof/>
          </w:rPr>
          <w:tab/>
          <w:delText>9</w:delText>
        </w:r>
        <w:bookmarkStart w:id="1347" w:name="_Toc453680929"/>
        <w:bookmarkStart w:id="1348" w:name="_Toc453681085"/>
        <w:bookmarkStart w:id="1349" w:name="_Toc453681234"/>
        <w:bookmarkStart w:id="1350" w:name="_Toc453681384"/>
        <w:bookmarkStart w:id="1351" w:name="_Toc453681532"/>
        <w:bookmarkStart w:id="1352" w:name="_Toc453681680"/>
        <w:bookmarkStart w:id="1353" w:name="_Toc453681825"/>
        <w:bookmarkStart w:id="1354" w:name="_Toc453763792"/>
        <w:bookmarkStart w:id="1355" w:name="_Toc453763941"/>
        <w:bookmarkStart w:id="1356" w:name="_Toc453764089"/>
        <w:bookmarkStart w:id="1357" w:name="_Toc453764448"/>
        <w:bookmarkStart w:id="1358" w:name="_Toc453764641"/>
        <w:bookmarkStart w:id="1359" w:name="_Toc453764845"/>
        <w:bookmarkStart w:id="1360" w:name="_Toc453765106"/>
        <w:bookmarkStart w:id="1361" w:name="_Toc453765554"/>
        <w:bookmarkStart w:id="1362" w:name="_Toc453765997"/>
        <w:bookmarkStart w:id="1363" w:name="_Toc453767259"/>
        <w:bookmarkStart w:id="1364" w:name="_Toc453767483"/>
        <w:bookmarkStart w:id="1365" w:name="_Toc453767707"/>
        <w:bookmarkStart w:id="1366" w:name="_Toc453767932"/>
        <w:bookmarkStart w:id="1367" w:name="_Toc453768155"/>
        <w:bookmarkStart w:id="1368" w:name="_Toc453785835"/>
        <w:bookmarkStart w:id="1369" w:name="_Toc453786349"/>
        <w:bookmarkStart w:id="1370" w:name="_Toc454220818"/>
        <w:bookmarkStart w:id="1371" w:name="_Toc454274328"/>
        <w:bookmarkStart w:id="1372" w:name="_Toc455403336"/>
        <w:bookmarkStart w:id="1373" w:name="_Toc455403577"/>
        <w:bookmarkStart w:id="1374" w:name="_Toc455403817"/>
        <w:bookmarkStart w:id="1375" w:name="_Toc455404054"/>
        <w:bookmarkStart w:id="1376" w:name="_Toc455404290"/>
        <w:bookmarkStart w:id="1377" w:name="_Toc455404525"/>
        <w:bookmarkStart w:id="1378" w:name="_Toc455404759"/>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del>
    </w:p>
    <w:p w:rsidR="00C0594E" w:rsidDel="00B1717F" w:rsidRDefault="00B706A9">
      <w:pPr>
        <w:pStyle w:val="Heading1"/>
        <w:rPr>
          <w:del w:id="1379" w:author="Meir Kalter" w:date="2016-06-14T08:48:00Z"/>
          <w:noProof/>
        </w:rPr>
        <w:pPrChange w:id="1380" w:author="Meir Kalter" w:date="2016-06-15T15:12:00Z">
          <w:pPr>
            <w:pStyle w:val="TOC51"/>
          </w:pPr>
        </w:pPrChange>
      </w:pPr>
      <w:del w:id="1381" w:author="Meir Kalter" w:date="2016-06-14T08:48:00Z">
        <w:r w:rsidDel="00B1717F">
          <w:rPr>
            <w:noProof/>
          </w:rPr>
          <w:delText xml:space="preserve">     #step()</w:delText>
        </w:r>
        <w:r w:rsidDel="00B1717F">
          <w:rPr>
            <w:noProof/>
          </w:rPr>
          <w:tab/>
          <w:delText>9</w:delText>
        </w:r>
        <w:bookmarkStart w:id="1382" w:name="_Toc453680930"/>
        <w:bookmarkStart w:id="1383" w:name="_Toc453681086"/>
        <w:bookmarkStart w:id="1384" w:name="_Toc453681235"/>
        <w:bookmarkStart w:id="1385" w:name="_Toc453681385"/>
        <w:bookmarkStart w:id="1386" w:name="_Toc453681533"/>
        <w:bookmarkStart w:id="1387" w:name="_Toc453681681"/>
        <w:bookmarkStart w:id="1388" w:name="_Toc453681826"/>
        <w:bookmarkStart w:id="1389" w:name="_Toc453763793"/>
        <w:bookmarkStart w:id="1390" w:name="_Toc453763942"/>
        <w:bookmarkStart w:id="1391" w:name="_Toc453764090"/>
        <w:bookmarkStart w:id="1392" w:name="_Toc453764449"/>
        <w:bookmarkStart w:id="1393" w:name="_Toc453764642"/>
        <w:bookmarkStart w:id="1394" w:name="_Toc453764846"/>
        <w:bookmarkStart w:id="1395" w:name="_Toc453765107"/>
        <w:bookmarkStart w:id="1396" w:name="_Toc453765555"/>
        <w:bookmarkStart w:id="1397" w:name="_Toc453765998"/>
        <w:bookmarkStart w:id="1398" w:name="_Toc453767260"/>
        <w:bookmarkStart w:id="1399" w:name="_Toc453767484"/>
        <w:bookmarkStart w:id="1400" w:name="_Toc453767708"/>
        <w:bookmarkStart w:id="1401" w:name="_Toc453767933"/>
        <w:bookmarkStart w:id="1402" w:name="_Toc453768156"/>
        <w:bookmarkStart w:id="1403" w:name="_Toc453785836"/>
        <w:bookmarkStart w:id="1404" w:name="_Toc453786350"/>
        <w:bookmarkStart w:id="1405" w:name="_Toc454220819"/>
        <w:bookmarkStart w:id="1406" w:name="_Toc454274329"/>
        <w:bookmarkStart w:id="1407" w:name="_Toc455403337"/>
        <w:bookmarkStart w:id="1408" w:name="_Toc455403578"/>
        <w:bookmarkStart w:id="1409" w:name="_Toc455403818"/>
        <w:bookmarkStart w:id="1410" w:name="_Toc455404055"/>
        <w:bookmarkStart w:id="1411" w:name="_Toc455404291"/>
        <w:bookmarkStart w:id="1412" w:name="_Toc455404526"/>
        <w:bookmarkStart w:id="1413" w:name="_Toc455404760"/>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del>
    </w:p>
    <w:p w:rsidR="00C0594E" w:rsidDel="00B1717F" w:rsidRDefault="00B706A9">
      <w:pPr>
        <w:pStyle w:val="Heading1"/>
        <w:rPr>
          <w:del w:id="1414" w:author="Meir Kalter" w:date="2016-06-14T08:48:00Z"/>
          <w:noProof/>
        </w:rPr>
        <w:pPrChange w:id="1415" w:author="Meir Kalter" w:date="2016-06-15T15:12:00Z">
          <w:pPr>
            <w:pStyle w:val="TOC51"/>
          </w:pPr>
        </w:pPrChange>
      </w:pPr>
      <w:del w:id="1416" w:author="Meir Kalter" w:date="2016-06-14T08:48:00Z">
        <w:r w:rsidDel="00B1717F">
          <w:rPr>
            <w:noProof/>
          </w:rPr>
          <w:delText xml:space="preserve">     #updatePc()</w:delText>
        </w:r>
        <w:r w:rsidDel="00B1717F">
          <w:rPr>
            <w:noProof/>
          </w:rPr>
          <w:tab/>
          <w:delText>9</w:delText>
        </w:r>
        <w:bookmarkStart w:id="1417" w:name="_Toc453680931"/>
        <w:bookmarkStart w:id="1418" w:name="_Toc453681087"/>
        <w:bookmarkStart w:id="1419" w:name="_Toc453681236"/>
        <w:bookmarkStart w:id="1420" w:name="_Toc453681386"/>
        <w:bookmarkStart w:id="1421" w:name="_Toc453681534"/>
        <w:bookmarkStart w:id="1422" w:name="_Toc453681682"/>
        <w:bookmarkStart w:id="1423" w:name="_Toc453681827"/>
        <w:bookmarkStart w:id="1424" w:name="_Toc453763794"/>
        <w:bookmarkStart w:id="1425" w:name="_Toc453763943"/>
        <w:bookmarkStart w:id="1426" w:name="_Toc453764091"/>
        <w:bookmarkStart w:id="1427" w:name="_Toc453764450"/>
        <w:bookmarkStart w:id="1428" w:name="_Toc453764643"/>
        <w:bookmarkStart w:id="1429" w:name="_Toc453764847"/>
        <w:bookmarkStart w:id="1430" w:name="_Toc453765108"/>
        <w:bookmarkStart w:id="1431" w:name="_Toc453765556"/>
        <w:bookmarkStart w:id="1432" w:name="_Toc453765999"/>
        <w:bookmarkStart w:id="1433" w:name="_Toc453767261"/>
        <w:bookmarkStart w:id="1434" w:name="_Toc453767485"/>
        <w:bookmarkStart w:id="1435" w:name="_Toc453767709"/>
        <w:bookmarkStart w:id="1436" w:name="_Toc453767934"/>
        <w:bookmarkStart w:id="1437" w:name="_Toc453768157"/>
        <w:bookmarkStart w:id="1438" w:name="_Toc453785837"/>
        <w:bookmarkStart w:id="1439" w:name="_Toc453786351"/>
        <w:bookmarkStart w:id="1440" w:name="_Toc454220820"/>
        <w:bookmarkStart w:id="1441" w:name="_Toc454274330"/>
        <w:bookmarkStart w:id="1442" w:name="_Toc455403338"/>
        <w:bookmarkStart w:id="1443" w:name="_Toc455403579"/>
        <w:bookmarkStart w:id="1444" w:name="_Toc455403819"/>
        <w:bookmarkStart w:id="1445" w:name="_Toc455404056"/>
        <w:bookmarkStart w:id="1446" w:name="_Toc455404292"/>
        <w:bookmarkStart w:id="1447" w:name="_Toc455404527"/>
        <w:bookmarkStart w:id="1448" w:name="_Toc455404761"/>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del>
    </w:p>
    <w:p w:rsidR="00C0594E" w:rsidDel="00B1717F" w:rsidRDefault="00B706A9">
      <w:pPr>
        <w:pStyle w:val="Heading1"/>
        <w:rPr>
          <w:del w:id="1449" w:author="Meir Kalter" w:date="2016-06-14T08:48:00Z"/>
          <w:noProof/>
        </w:rPr>
        <w:pPrChange w:id="1450" w:author="Meir Kalter" w:date="2016-06-15T15:12:00Z">
          <w:pPr>
            <w:pStyle w:val="TOC51"/>
          </w:pPr>
        </w:pPrChange>
      </w:pPr>
      <w:del w:id="1451" w:author="Meir Kalter" w:date="2016-06-14T08:48:00Z">
        <w:r w:rsidDel="00B1717F">
          <w:rPr>
            <w:noProof/>
          </w:rPr>
          <w:delText xml:space="preserve">     #Show impact memory fields</w:delText>
        </w:r>
        <w:r w:rsidDel="00B1717F">
          <w:rPr>
            <w:noProof/>
          </w:rPr>
          <w:tab/>
          <w:delText>9</w:delText>
        </w:r>
        <w:bookmarkStart w:id="1452" w:name="_Toc453680932"/>
        <w:bookmarkStart w:id="1453" w:name="_Toc453681088"/>
        <w:bookmarkStart w:id="1454" w:name="_Toc453681237"/>
        <w:bookmarkStart w:id="1455" w:name="_Toc453681387"/>
        <w:bookmarkStart w:id="1456" w:name="_Toc453681535"/>
        <w:bookmarkStart w:id="1457" w:name="_Toc453681683"/>
        <w:bookmarkStart w:id="1458" w:name="_Toc453681828"/>
        <w:bookmarkStart w:id="1459" w:name="_Toc453763795"/>
        <w:bookmarkStart w:id="1460" w:name="_Toc453763944"/>
        <w:bookmarkStart w:id="1461" w:name="_Toc453764092"/>
        <w:bookmarkStart w:id="1462" w:name="_Toc453764451"/>
        <w:bookmarkStart w:id="1463" w:name="_Toc453764644"/>
        <w:bookmarkStart w:id="1464" w:name="_Toc453764848"/>
        <w:bookmarkStart w:id="1465" w:name="_Toc453765109"/>
        <w:bookmarkStart w:id="1466" w:name="_Toc453765557"/>
        <w:bookmarkStart w:id="1467" w:name="_Toc453766000"/>
        <w:bookmarkStart w:id="1468" w:name="_Toc453767262"/>
        <w:bookmarkStart w:id="1469" w:name="_Toc453767486"/>
        <w:bookmarkStart w:id="1470" w:name="_Toc453767710"/>
        <w:bookmarkStart w:id="1471" w:name="_Toc453767935"/>
        <w:bookmarkStart w:id="1472" w:name="_Toc453768158"/>
        <w:bookmarkStart w:id="1473" w:name="_Toc453785838"/>
        <w:bookmarkStart w:id="1474" w:name="_Toc453786352"/>
        <w:bookmarkStart w:id="1475" w:name="_Toc454220821"/>
        <w:bookmarkStart w:id="1476" w:name="_Toc454274331"/>
        <w:bookmarkStart w:id="1477" w:name="_Toc455403339"/>
        <w:bookmarkStart w:id="1478" w:name="_Toc455403580"/>
        <w:bookmarkStart w:id="1479" w:name="_Toc455403820"/>
        <w:bookmarkStart w:id="1480" w:name="_Toc455404057"/>
        <w:bookmarkStart w:id="1481" w:name="_Toc455404293"/>
        <w:bookmarkStart w:id="1482" w:name="_Toc455404528"/>
        <w:bookmarkStart w:id="1483" w:name="_Toc455404762"/>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del>
    </w:p>
    <w:p w:rsidR="00C0594E" w:rsidDel="00B1717F" w:rsidRDefault="00B706A9">
      <w:pPr>
        <w:pStyle w:val="Heading1"/>
        <w:rPr>
          <w:del w:id="1484" w:author="Meir Kalter" w:date="2016-06-14T08:48:00Z"/>
          <w:noProof/>
        </w:rPr>
        <w:pPrChange w:id="1485" w:author="Meir Kalter" w:date="2016-06-15T15:12:00Z">
          <w:pPr>
            <w:pStyle w:val="TOC51"/>
          </w:pPr>
        </w:pPrChange>
      </w:pPr>
      <w:del w:id="1486" w:author="Meir Kalter" w:date="2016-06-14T08:48:00Z">
        <w:r w:rsidDel="00B1717F">
          <w:rPr>
            <w:noProof/>
          </w:rPr>
          <w:delText xml:space="preserve">     #Show next step on the Instruction CPU window</w:delText>
        </w:r>
        <w:r w:rsidDel="00B1717F">
          <w:rPr>
            <w:noProof/>
          </w:rPr>
          <w:tab/>
          <w:delText>9</w:delText>
        </w:r>
        <w:bookmarkStart w:id="1487" w:name="_Toc453680933"/>
        <w:bookmarkStart w:id="1488" w:name="_Toc453681089"/>
        <w:bookmarkStart w:id="1489" w:name="_Toc453681238"/>
        <w:bookmarkStart w:id="1490" w:name="_Toc453681388"/>
        <w:bookmarkStart w:id="1491" w:name="_Toc453681536"/>
        <w:bookmarkStart w:id="1492" w:name="_Toc453681684"/>
        <w:bookmarkStart w:id="1493" w:name="_Toc453681829"/>
        <w:bookmarkStart w:id="1494" w:name="_Toc453763796"/>
        <w:bookmarkStart w:id="1495" w:name="_Toc453763945"/>
        <w:bookmarkStart w:id="1496" w:name="_Toc453764093"/>
        <w:bookmarkStart w:id="1497" w:name="_Toc453764452"/>
        <w:bookmarkStart w:id="1498" w:name="_Toc453764645"/>
        <w:bookmarkStart w:id="1499" w:name="_Toc453764849"/>
        <w:bookmarkStart w:id="1500" w:name="_Toc453765110"/>
        <w:bookmarkStart w:id="1501" w:name="_Toc453765558"/>
        <w:bookmarkStart w:id="1502" w:name="_Toc453766001"/>
        <w:bookmarkStart w:id="1503" w:name="_Toc453767263"/>
        <w:bookmarkStart w:id="1504" w:name="_Toc453767487"/>
        <w:bookmarkStart w:id="1505" w:name="_Toc453767711"/>
        <w:bookmarkStart w:id="1506" w:name="_Toc453767936"/>
        <w:bookmarkStart w:id="1507" w:name="_Toc453768159"/>
        <w:bookmarkStart w:id="1508" w:name="_Toc453785839"/>
        <w:bookmarkStart w:id="1509" w:name="_Toc453786353"/>
        <w:bookmarkStart w:id="1510" w:name="_Toc454220822"/>
        <w:bookmarkStart w:id="1511" w:name="_Toc454274332"/>
        <w:bookmarkStart w:id="1512" w:name="_Toc455403340"/>
        <w:bookmarkStart w:id="1513" w:name="_Toc455403581"/>
        <w:bookmarkStart w:id="1514" w:name="_Toc455403821"/>
        <w:bookmarkStart w:id="1515" w:name="_Toc455404058"/>
        <w:bookmarkStart w:id="1516" w:name="_Toc455404294"/>
        <w:bookmarkStart w:id="1517" w:name="_Toc455404529"/>
        <w:bookmarkStart w:id="1518" w:name="_Toc455404763"/>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del>
    </w:p>
    <w:p w:rsidR="00C0594E" w:rsidDel="00B1717F" w:rsidRDefault="00B706A9">
      <w:pPr>
        <w:pStyle w:val="Heading1"/>
        <w:rPr>
          <w:del w:id="1519" w:author="Meir Kalter" w:date="2016-06-14T08:48:00Z"/>
          <w:noProof/>
        </w:rPr>
        <w:pPrChange w:id="1520" w:author="Meir Kalter" w:date="2016-06-15T15:12:00Z">
          <w:pPr>
            <w:pStyle w:val="TOC31"/>
            <w:numPr>
              <w:ilvl w:val="2"/>
              <w:numId w:val="3"/>
            </w:numPr>
            <w:ind w:left="1148" w:hanging="708"/>
          </w:pPr>
        </w:pPrChange>
      </w:pPr>
      <w:del w:id="1521" w:author="Meir Kalter" w:date="2016-06-14T08:48:00Z">
        <w:r w:rsidDel="00B1717F">
          <w:rPr>
            <w:noProof/>
          </w:rPr>
          <w:delText>Instruction implementation</w:delText>
        </w:r>
        <w:r w:rsidDel="00B1717F">
          <w:rPr>
            <w:noProof/>
          </w:rPr>
          <w:tab/>
          <w:delText>9</w:delText>
        </w:r>
        <w:bookmarkStart w:id="1522" w:name="_Toc453680934"/>
        <w:bookmarkStart w:id="1523" w:name="_Toc453681090"/>
        <w:bookmarkStart w:id="1524" w:name="_Toc453681239"/>
        <w:bookmarkStart w:id="1525" w:name="_Toc453681389"/>
        <w:bookmarkStart w:id="1526" w:name="_Toc453681537"/>
        <w:bookmarkStart w:id="1527" w:name="_Toc453681685"/>
        <w:bookmarkStart w:id="1528" w:name="_Toc453681830"/>
        <w:bookmarkStart w:id="1529" w:name="_Toc453763797"/>
        <w:bookmarkStart w:id="1530" w:name="_Toc453763946"/>
        <w:bookmarkStart w:id="1531" w:name="_Toc453764094"/>
        <w:bookmarkStart w:id="1532" w:name="_Toc453764453"/>
        <w:bookmarkStart w:id="1533" w:name="_Toc453764646"/>
        <w:bookmarkStart w:id="1534" w:name="_Toc453764850"/>
        <w:bookmarkStart w:id="1535" w:name="_Toc453765111"/>
        <w:bookmarkStart w:id="1536" w:name="_Toc453765559"/>
        <w:bookmarkStart w:id="1537" w:name="_Toc453766002"/>
        <w:bookmarkStart w:id="1538" w:name="_Toc453767264"/>
        <w:bookmarkStart w:id="1539" w:name="_Toc453767488"/>
        <w:bookmarkStart w:id="1540" w:name="_Toc453767712"/>
        <w:bookmarkStart w:id="1541" w:name="_Toc453767937"/>
        <w:bookmarkStart w:id="1542" w:name="_Toc453768160"/>
        <w:bookmarkStart w:id="1543" w:name="_Toc453785840"/>
        <w:bookmarkStart w:id="1544" w:name="_Toc453786354"/>
        <w:bookmarkStart w:id="1545" w:name="_Toc454220823"/>
        <w:bookmarkStart w:id="1546" w:name="_Toc454274333"/>
        <w:bookmarkStart w:id="1547" w:name="_Toc455403341"/>
        <w:bookmarkStart w:id="1548" w:name="_Toc455403582"/>
        <w:bookmarkStart w:id="1549" w:name="_Toc455403822"/>
        <w:bookmarkStart w:id="1550" w:name="_Toc455404059"/>
        <w:bookmarkStart w:id="1551" w:name="_Toc455404295"/>
        <w:bookmarkStart w:id="1552" w:name="_Toc455404530"/>
        <w:bookmarkStart w:id="1553" w:name="_Toc455404764"/>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del>
    </w:p>
    <w:p w:rsidR="00C0594E" w:rsidDel="00B1717F" w:rsidRDefault="00B706A9">
      <w:pPr>
        <w:pStyle w:val="Heading1"/>
        <w:rPr>
          <w:del w:id="1554" w:author="Meir Kalter" w:date="2016-06-14T08:48:00Z"/>
          <w:noProof/>
        </w:rPr>
        <w:pPrChange w:id="1555" w:author="Meir Kalter" w:date="2016-06-15T15:12:00Z">
          <w:pPr>
            <w:pStyle w:val="TOC21"/>
            <w:numPr>
              <w:ilvl w:val="1"/>
              <w:numId w:val="3"/>
            </w:numPr>
            <w:ind w:left="673" w:hanging="453"/>
          </w:pPr>
        </w:pPrChange>
      </w:pPr>
      <w:del w:id="1556" w:author="Meir Kalter" w:date="2016-06-14T08:48:00Z">
        <w:r w:rsidDel="00B1717F">
          <w:rPr>
            <w:noProof/>
          </w:rPr>
          <w:delText>Seven digid display</w:delText>
        </w:r>
        <w:r w:rsidDel="00B1717F">
          <w:rPr>
            <w:noProof/>
          </w:rPr>
          <w:tab/>
          <w:delText>10</w:delText>
        </w:r>
        <w:bookmarkStart w:id="1557" w:name="_Toc453680935"/>
        <w:bookmarkStart w:id="1558" w:name="_Toc453681091"/>
        <w:bookmarkStart w:id="1559" w:name="_Toc453681240"/>
        <w:bookmarkStart w:id="1560" w:name="_Toc453681390"/>
        <w:bookmarkStart w:id="1561" w:name="_Toc453681538"/>
        <w:bookmarkStart w:id="1562" w:name="_Toc453681686"/>
        <w:bookmarkStart w:id="1563" w:name="_Toc453681831"/>
        <w:bookmarkStart w:id="1564" w:name="_Toc453763798"/>
        <w:bookmarkStart w:id="1565" w:name="_Toc453763947"/>
        <w:bookmarkStart w:id="1566" w:name="_Toc453764095"/>
        <w:bookmarkStart w:id="1567" w:name="_Toc453764454"/>
        <w:bookmarkStart w:id="1568" w:name="_Toc453764647"/>
        <w:bookmarkStart w:id="1569" w:name="_Toc453764851"/>
        <w:bookmarkStart w:id="1570" w:name="_Toc453765112"/>
        <w:bookmarkStart w:id="1571" w:name="_Toc453765560"/>
        <w:bookmarkStart w:id="1572" w:name="_Toc453766003"/>
        <w:bookmarkStart w:id="1573" w:name="_Toc453767265"/>
        <w:bookmarkStart w:id="1574" w:name="_Toc453767489"/>
        <w:bookmarkStart w:id="1575" w:name="_Toc453767713"/>
        <w:bookmarkStart w:id="1576" w:name="_Toc453767938"/>
        <w:bookmarkStart w:id="1577" w:name="_Toc453768161"/>
        <w:bookmarkStart w:id="1578" w:name="_Toc453785841"/>
        <w:bookmarkStart w:id="1579" w:name="_Toc453786355"/>
        <w:bookmarkStart w:id="1580" w:name="_Toc454220824"/>
        <w:bookmarkStart w:id="1581" w:name="_Toc454274334"/>
        <w:bookmarkStart w:id="1582" w:name="_Toc455403342"/>
        <w:bookmarkStart w:id="1583" w:name="_Toc455403583"/>
        <w:bookmarkStart w:id="1584" w:name="_Toc455403823"/>
        <w:bookmarkStart w:id="1585" w:name="_Toc455404060"/>
        <w:bookmarkStart w:id="1586" w:name="_Toc455404296"/>
        <w:bookmarkStart w:id="1587" w:name="_Toc455404531"/>
        <w:bookmarkStart w:id="1588" w:name="_Toc455404765"/>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del>
    </w:p>
    <w:p w:rsidR="00C0594E" w:rsidDel="00B1717F" w:rsidRDefault="00B706A9">
      <w:pPr>
        <w:pStyle w:val="Heading1"/>
        <w:rPr>
          <w:del w:id="1589" w:author="Meir Kalter" w:date="2016-06-14T08:48:00Z"/>
          <w:noProof/>
        </w:rPr>
        <w:pPrChange w:id="1590" w:author="Meir Kalter" w:date="2016-06-15T15:12:00Z">
          <w:pPr>
            <w:pStyle w:val="TOC21"/>
            <w:numPr>
              <w:ilvl w:val="1"/>
              <w:numId w:val="7"/>
            </w:numPr>
            <w:ind w:left="673" w:hanging="453"/>
          </w:pPr>
        </w:pPrChange>
      </w:pPr>
      <w:del w:id="1591" w:author="Meir Kalter" w:date="2016-06-14T08:48:00Z">
        <w:r w:rsidDel="00B1717F">
          <w:rPr>
            <w:noProof/>
          </w:rPr>
          <w:delText>Customization of classes</w:delText>
        </w:r>
        <w:r w:rsidDel="00B1717F">
          <w:rPr>
            <w:noProof/>
          </w:rPr>
          <w:tab/>
          <w:delText>10</w:delText>
        </w:r>
        <w:bookmarkStart w:id="1592" w:name="_Toc453680936"/>
        <w:bookmarkStart w:id="1593" w:name="_Toc453681092"/>
        <w:bookmarkStart w:id="1594" w:name="_Toc453681241"/>
        <w:bookmarkStart w:id="1595" w:name="_Toc453681391"/>
        <w:bookmarkStart w:id="1596" w:name="_Toc453681539"/>
        <w:bookmarkStart w:id="1597" w:name="_Toc453681687"/>
        <w:bookmarkStart w:id="1598" w:name="_Toc453681832"/>
        <w:bookmarkStart w:id="1599" w:name="_Toc453763799"/>
        <w:bookmarkStart w:id="1600" w:name="_Toc453763948"/>
        <w:bookmarkStart w:id="1601" w:name="_Toc453764096"/>
        <w:bookmarkStart w:id="1602" w:name="_Toc453764455"/>
        <w:bookmarkStart w:id="1603" w:name="_Toc453764648"/>
        <w:bookmarkStart w:id="1604" w:name="_Toc453764852"/>
        <w:bookmarkStart w:id="1605" w:name="_Toc453765113"/>
        <w:bookmarkStart w:id="1606" w:name="_Toc453765561"/>
        <w:bookmarkStart w:id="1607" w:name="_Toc453766004"/>
        <w:bookmarkStart w:id="1608" w:name="_Toc453767266"/>
        <w:bookmarkStart w:id="1609" w:name="_Toc453767490"/>
        <w:bookmarkStart w:id="1610" w:name="_Toc453767714"/>
        <w:bookmarkStart w:id="1611" w:name="_Toc453767939"/>
        <w:bookmarkStart w:id="1612" w:name="_Toc453768162"/>
        <w:bookmarkStart w:id="1613" w:name="_Toc453785842"/>
        <w:bookmarkStart w:id="1614" w:name="_Toc453786356"/>
        <w:bookmarkStart w:id="1615" w:name="_Toc454220825"/>
        <w:bookmarkStart w:id="1616" w:name="_Toc454274335"/>
        <w:bookmarkStart w:id="1617" w:name="_Toc455403343"/>
        <w:bookmarkStart w:id="1618" w:name="_Toc455403584"/>
        <w:bookmarkStart w:id="1619" w:name="_Toc455403824"/>
        <w:bookmarkStart w:id="1620" w:name="_Toc455404061"/>
        <w:bookmarkStart w:id="1621" w:name="_Toc455404297"/>
        <w:bookmarkStart w:id="1622" w:name="_Toc455404532"/>
        <w:bookmarkStart w:id="1623" w:name="_Toc455404766"/>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del>
    </w:p>
    <w:p w:rsidR="00C0594E" w:rsidDel="00B1717F" w:rsidRDefault="00B706A9">
      <w:pPr>
        <w:pStyle w:val="Heading1"/>
        <w:rPr>
          <w:del w:id="1624" w:author="Meir Kalter" w:date="2016-06-14T08:48:00Z"/>
          <w:noProof/>
        </w:rPr>
        <w:pPrChange w:id="1625" w:author="Meir Kalter" w:date="2016-06-15T15:12:00Z">
          <w:pPr>
            <w:pStyle w:val="TOC21"/>
            <w:numPr>
              <w:ilvl w:val="1"/>
              <w:numId w:val="8"/>
            </w:numPr>
            <w:ind w:left="673" w:hanging="453"/>
          </w:pPr>
        </w:pPrChange>
      </w:pPr>
      <w:del w:id="1626" w:author="Meir Kalter" w:date="2016-06-14T08:48:00Z">
        <w:r w:rsidDel="00B1717F">
          <w:rPr>
            <w:noProof/>
          </w:rPr>
          <w:delText>Implementations</w:delText>
        </w:r>
        <w:r w:rsidDel="00B1717F">
          <w:rPr>
            <w:noProof/>
          </w:rPr>
          <w:tab/>
          <w:delText>10</w:delText>
        </w:r>
        <w:bookmarkStart w:id="1627" w:name="_Toc453680937"/>
        <w:bookmarkStart w:id="1628" w:name="_Toc453681093"/>
        <w:bookmarkStart w:id="1629" w:name="_Toc453681242"/>
        <w:bookmarkStart w:id="1630" w:name="_Toc453681392"/>
        <w:bookmarkStart w:id="1631" w:name="_Toc453681540"/>
        <w:bookmarkStart w:id="1632" w:name="_Toc453681688"/>
        <w:bookmarkStart w:id="1633" w:name="_Toc453681833"/>
        <w:bookmarkStart w:id="1634" w:name="_Toc453763800"/>
        <w:bookmarkStart w:id="1635" w:name="_Toc453763949"/>
        <w:bookmarkStart w:id="1636" w:name="_Toc453764097"/>
        <w:bookmarkStart w:id="1637" w:name="_Toc453764456"/>
        <w:bookmarkStart w:id="1638" w:name="_Toc453764649"/>
        <w:bookmarkStart w:id="1639" w:name="_Toc453764853"/>
        <w:bookmarkStart w:id="1640" w:name="_Toc453765114"/>
        <w:bookmarkStart w:id="1641" w:name="_Toc453765562"/>
        <w:bookmarkStart w:id="1642" w:name="_Toc453766005"/>
        <w:bookmarkStart w:id="1643" w:name="_Toc453767267"/>
        <w:bookmarkStart w:id="1644" w:name="_Toc453767491"/>
        <w:bookmarkStart w:id="1645" w:name="_Toc453767715"/>
        <w:bookmarkStart w:id="1646" w:name="_Toc453767940"/>
        <w:bookmarkStart w:id="1647" w:name="_Toc453768163"/>
        <w:bookmarkStart w:id="1648" w:name="_Toc453785843"/>
        <w:bookmarkStart w:id="1649" w:name="_Toc453786357"/>
        <w:bookmarkStart w:id="1650" w:name="_Toc454220826"/>
        <w:bookmarkStart w:id="1651" w:name="_Toc454274336"/>
        <w:bookmarkStart w:id="1652" w:name="_Toc455403344"/>
        <w:bookmarkStart w:id="1653" w:name="_Toc455403585"/>
        <w:bookmarkStart w:id="1654" w:name="_Toc455403825"/>
        <w:bookmarkStart w:id="1655" w:name="_Toc455404062"/>
        <w:bookmarkStart w:id="1656" w:name="_Toc455404298"/>
        <w:bookmarkStart w:id="1657" w:name="_Toc455404533"/>
        <w:bookmarkStart w:id="1658" w:name="_Toc455404767"/>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del>
    </w:p>
    <w:p w:rsidR="00C0594E" w:rsidDel="00B1717F" w:rsidRDefault="00B706A9">
      <w:pPr>
        <w:pStyle w:val="Heading1"/>
        <w:rPr>
          <w:del w:id="1659" w:author="Meir Kalter" w:date="2016-06-14T08:48:00Z"/>
          <w:noProof/>
        </w:rPr>
        <w:pPrChange w:id="1660" w:author="Meir Kalter" w:date="2016-06-15T15:12:00Z">
          <w:pPr>
            <w:pStyle w:val="TOC31"/>
            <w:numPr>
              <w:ilvl w:val="2"/>
              <w:numId w:val="3"/>
            </w:numPr>
            <w:ind w:left="1148" w:hanging="708"/>
          </w:pPr>
        </w:pPrChange>
      </w:pPr>
      <w:del w:id="1661" w:author="Meir Kalter" w:date="2016-06-14T08:48:00Z">
        <w:r w:rsidDel="00B1717F">
          <w:rPr>
            <w:noProof/>
          </w:rPr>
          <w:delText>Seven digit</w:delText>
        </w:r>
        <w:r w:rsidDel="00B1717F">
          <w:rPr>
            <w:noProof/>
          </w:rPr>
          <w:tab/>
          <w:delText>10</w:delText>
        </w:r>
        <w:bookmarkStart w:id="1662" w:name="_Toc453680938"/>
        <w:bookmarkStart w:id="1663" w:name="_Toc453681094"/>
        <w:bookmarkStart w:id="1664" w:name="_Toc453681243"/>
        <w:bookmarkStart w:id="1665" w:name="_Toc453681393"/>
        <w:bookmarkStart w:id="1666" w:name="_Toc453681541"/>
        <w:bookmarkStart w:id="1667" w:name="_Toc453681689"/>
        <w:bookmarkStart w:id="1668" w:name="_Toc453681834"/>
        <w:bookmarkStart w:id="1669" w:name="_Toc453763801"/>
        <w:bookmarkStart w:id="1670" w:name="_Toc453763950"/>
        <w:bookmarkStart w:id="1671" w:name="_Toc453764098"/>
        <w:bookmarkStart w:id="1672" w:name="_Toc453764457"/>
        <w:bookmarkStart w:id="1673" w:name="_Toc453764650"/>
        <w:bookmarkStart w:id="1674" w:name="_Toc453764854"/>
        <w:bookmarkStart w:id="1675" w:name="_Toc453765115"/>
        <w:bookmarkStart w:id="1676" w:name="_Toc453765563"/>
        <w:bookmarkStart w:id="1677" w:name="_Toc453766006"/>
        <w:bookmarkStart w:id="1678" w:name="_Toc453767268"/>
        <w:bookmarkStart w:id="1679" w:name="_Toc453767492"/>
        <w:bookmarkStart w:id="1680" w:name="_Toc453767716"/>
        <w:bookmarkStart w:id="1681" w:name="_Toc453767941"/>
        <w:bookmarkStart w:id="1682" w:name="_Toc453768164"/>
        <w:bookmarkStart w:id="1683" w:name="_Toc453785844"/>
        <w:bookmarkStart w:id="1684" w:name="_Toc453786358"/>
        <w:bookmarkStart w:id="1685" w:name="_Toc454220827"/>
        <w:bookmarkStart w:id="1686" w:name="_Toc454274337"/>
        <w:bookmarkStart w:id="1687" w:name="_Toc455403345"/>
        <w:bookmarkStart w:id="1688" w:name="_Toc455403586"/>
        <w:bookmarkStart w:id="1689" w:name="_Toc455403826"/>
        <w:bookmarkStart w:id="1690" w:name="_Toc455404063"/>
        <w:bookmarkStart w:id="1691" w:name="_Toc455404299"/>
        <w:bookmarkStart w:id="1692" w:name="_Toc455404534"/>
        <w:bookmarkStart w:id="1693" w:name="_Toc455404768"/>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del>
    </w:p>
    <w:p w:rsidR="00C0594E" w:rsidDel="00B1717F" w:rsidRDefault="00B706A9">
      <w:pPr>
        <w:pStyle w:val="Heading1"/>
        <w:rPr>
          <w:del w:id="1694" w:author="Meir Kalter" w:date="2016-06-14T08:48:00Z"/>
          <w:noProof/>
        </w:rPr>
        <w:pPrChange w:id="1695" w:author="Meir Kalter" w:date="2016-06-15T15:12:00Z">
          <w:pPr>
            <w:pStyle w:val="TOC51"/>
            <w:numPr>
              <w:numId w:val="9"/>
            </w:numPr>
            <w:ind w:left="183" w:hanging="183"/>
          </w:pPr>
        </w:pPrChange>
      </w:pPr>
      <w:del w:id="1696" w:author="Meir Kalter" w:date="2016-06-14T08:48:00Z">
        <w:r w:rsidDel="00B1717F">
          <w:rPr>
            <w:noProof/>
          </w:rPr>
          <w:delText xml:space="preserve">Known Limitations-improvements that could be done </w:delText>
        </w:r>
        <w:r w:rsidDel="00B1717F">
          <w:rPr>
            <w:noProof/>
          </w:rPr>
          <w:tab/>
          <w:delText>12</w:delText>
        </w:r>
        <w:bookmarkStart w:id="1697" w:name="_Toc453680939"/>
        <w:bookmarkStart w:id="1698" w:name="_Toc453681095"/>
        <w:bookmarkStart w:id="1699" w:name="_Toc453681244"/>
        <w:bookmarkStart w:id="1700" w:name="_Toc453681394"/>
        <w:bookmarkStart w:id="1701" w:name="_Toc453681542"/>
        <w:bookmarkStart w:id="1702" w:name="_Toc453681690"/>
        <w:bookmarkStart w:id="1703" w:name="_Toc453681835"/>
        <w:bookmarkStart w:id="1704" w:name="_Toc453763802"/>
        <w:bookmarkStart w:id="1705" w:name="_Toc453763951"/>
        <w:bookmarkStart w:id="1706" w:name="_Toc453764099"/>
        <w:bookmarkStart w:id="1707" w:name="_Toc453764458"/>
        <w:bookmarkStart w:id="1708" w:name="_Toc453764651"/>
        <w:bookmarkStart w:id="1709" w:name="_Toc453764855"/>
        <w:bookmarkStart w:id="1710" w:name="_Toc453765116"/>
        <w:bookmarkStart w:id="1711" w:name="_Toc453765564"/>
        <w:bookmarkStart w:id="1712" w:name="_Toc453766007"/>
        <w:bookmarkStart w:id="1713" w:name="_Toc453767269"/>
        <w:bookmarkStart w:id="1714" w:name="_Toc453767493"/>
        <w:bookmarkStart w:id="1715" w:name="_Toc453767717"/>
        <w:bookmarkStart w:id="1716" w:name="_Toc453767942"/>
        <w:bookmarkStart w:id="1717" w:name="_Toc453768165"/>
        <w:bookmarkStart w:id="1718" w:name="_Toc453785845"/>
        <w:bookmarkStart w:id="1719" w:name="_Toc453786359"/>
        <w:bookmarkStart w:id="1720" w:name="_Toc454220828"/>
        <w:bookmarkStart w:id="1721" w:name="_Toc454274338"/>
        <w:bookmarkStart w:id="1722" w:name="_Toc455403346"/>
        <w:bookmarkStart w:id="1723" w:name="_Toc455403587"/>
        <w:bookmarkStart w:id="1724" w:name="_Toc455403827"/>
        <w:bookmarkStart w:id="1725" w:name="_Toc455404064"/>
        <w:bookmarkStart w:id="1726" w:name="_Toc455404300"/>
        <w:bookmarkStart w:id="1727" w:name="_Toc455404535"/>
        <w:bookmarkStart w:id="1728" w:name="_Toc455404769"/>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del>
    </w:p>
    <w:p w:rsidR="00C0594E" w:rsidDel="00B1717F" w:rsidRDefault="00B706A9">
      <w:pPr>
        <w:pStyle w:val="Heading1"/>
        <w:rPr>
          <w:del w:id="1729" w:author="Meir Kalter" w:date="2016-06-14T08:48:00Z"/>
          <w:noProof/>
        </w:rPr>
        <w:pPrChange w:id="1730" w:author="Meir Kalter" w:date="2016-06-15T15:12:00Z">
          <w:pPr>
            <w:pStyle w:val="TOC21"/>
            <w:numPr>
              <w:ilvl w:val="1"/>
              <w:numId w:val="10"/>
            </w:numPr>
            <w:ind w:left="748" w:hanging="528"/>
          </w:pPr>
        </w:pPrChange>
      </w:pPr>
      <w:del w:id="1731" w:author="Meir Kalter" w:date="2016-06-14T08:48:00Z">
        <w:r w:rsidDel="00B1717F">
          <w:rPr>
            <w:noProof/>
          </w:rPr>
          <w:delText>Error handling of asm file</w:delText>
        </w:r>
        <w:r w:rsidDel="00B1717F">
          <w:rPr>
            <w:noProof/>
          </w:rPr>
          <w:tab/>
          <w:delText>12</w:delText>
        </w:r>
        <w:bookmarkStart w:id="1732" w:name="_Toc453680940"/>
        <w:bookmarkStart w:id="1733" w:name="_Toc453681096"/>
        <w:bookmarkStart w:id="1734" w:name="_Toc453681245"/>
        <w:bookmarkStart w:id="1735" w:name="_Toc453681395"/>
        <w:bookmarkStart w:id="1736" w:name="_Toc453681543"/>
        <w:bookmarkStart w:id="1737" w:name="_Toc453681691"/>
        <w:bookmarkStart w:id="1738" w:name="_Toc453681836"/>
        <w:bookmarkStart w:id="1739" w:name="_Toc453763803"/>
        <w:bookmarkStart w:id="1740" w:name="_Toc453763952"/>
        <w:bookmarkStart w:id="1741" w:name="_Toc453764100"/>
        <w:bookmarkStart w:id="1742" w:name="_Toc453764459"/>
        <w:bookmarkStart w:id="1743" w:name="_Toc453764652"/>
        <w:bookmarkStart w:id="1744" w:name="_Toc453764856"/>
        <w:bookmarkStart w:id="1745" w:name="_Toc453765117"/>
        <w:bookmarkStart w:id="1746" w:name="_Toc453765565"/>
        <w:bookmarkStart w:id="1747" w:name="_Toc453766008"/>
        <w:bookmarkStart w:id="1748" w:name="_Toc453767270"/>
        <w:bookmarkStart w:id="1749" w:name="_Toc453767494"/>
        <w:bookmarkStart w:id="1750" w:name="_Toc453767718"/>
        <w:bookmarkStart w:id="1751" w:name="_Toc453767943"/>
        <w:bookmarkStart w:id="1752" w:name="_Toc453768166"/>
        <w:bookmarkStart w:id="1753" w:name="_Toc453785846"/>
        <w:bookmarkStart w:id="1754" w:name="_Toc453786360"/>
        <w:bookmarkStart w:id="1755" w:name="_Toc454220829"/>
        <w:bookmarkStart w:id="1756" w:name="_Toc454274339"/>
        <w:bookmarkStart w:id="1757" w:name="_Toc455403347"/>
        <w:bookmarkStart w:id="1758" w:name="_Toc455403588"/>
        <w:bookmarkStart w:id="1759" w:name="_Toc455403828"/>
        <w:bookmarkStart w:id="1760" w:name="_Toc455404065"/>
        <w:bookmarkStart w:id="1761" w:name="_Toc455404301"/>
        <w:bookmarkStart w:id="1762" w:name="_Toc455404536"/>
        <w:bookmarkStart w:id="1763" w:name="_Toc455404770"/>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del>
    </w:p>
    <w:p w:rsidR="00C0594E" w:rsidDel="00B1717F" w:rsidRDefault="00B706A9">
      <w:pPr>
        <w:pStyle w:val="Heading1"/>
        <w:rPr>
          <w:del w:id="1764" w:author="Meir Kalter" w:date="2016-06-14T08:48:00Z"/>
          <w:noProof/>
        </w:rPr>
        <w:pPrChange w:id="1765" w:author="Meir Kalter" w:date="2016-06-15T15:12:00Z">
          <w:pPr>
            <w:pStyle w:val="TOC21"/>
            <w:numPr>
              <w:ilvl w:val="1"/>
              <w:numId w:val="10"/>
            </w:numPr>
            <w:ind w:left="748" w:hanging="528"/>
          </w:pPr>
        </w:pPrChange>
      </w:pPr>
      <w:del w:id="1766" w:author="Meir Kalter" w:date="2016-06-14T08:48:00Z">
        <w:r w:rsidDel="00B1717F">
          <w:rPr>
            <w:noProof/>
          </w:rPr>
          <w:delText>Seven digit update</w:delText>
        </w:r>
        <w:r w:rsidDel="00B1717F">
          <w:rPr>
            <w:noProof/>
          </w:rPr>
          <w:tab/>
          <w:delText>12</w:delText>
        </w:r>
        <w:bookmarkStart w:id="1767" w:name="_Toc453680941"/>
        <w:bookmarkStart w:id="1768" w:name="_Toc453681097"/>
        <w:bookmarkStart w:id="1769" w:name="_Toc453681246"/>
        <w:bookmarkStart w:id="1770" w:name="_Toc453681396"/>
        <w:bookmarkStart w:id="1771" w:name="_Toc453681544"/>
        <w:bookmarkStart w:id="1772" w:name="_Toc453681692"/>
        <w:bookmarkStart w:id="1773" w:name="_Toc453681837"/>
        <w:bookmarkStart w:id="1774" w:name="_Toc453763804"/>
        <w:bookmarkStart w:id="1775" w:name="_Toc453763953"/>
        <w:bookmarkStart w:id="1776" w:name="_Toc453764101"/>
        <w:bookmarkStart w:id="1777" w:name="_Toc453764460"/>
        <w:bookmarkStart w:id="1778" w:name="_Toc453764653"/>
        <w:bookmarkStart w:id="1779" w:name="_Toc453764857"/>
        <w:bookmarkStart w:id="1780" w:name="_Toc453765118"/>
        <w:bookmarkStart w:id="1781" w:name="_Toc453765566"/>
        <w:bookmarkStart w:id="1782" w:name="_Toc453766009"/>
        <w:bookmarkStart w:id="1783" w:name="_Toc453767271"/>
        <w:bookmarkStart w:id="1784" w:name="_Toc453767495"/>
        <w:bookmarkStart w:id="1785" w:name="_Toc453767719"/>
        <w:bookmarkStart w:id="1786" w:name="_Toc453767944"/>
        <w:bookmarkStart w:id="1787" w:name="_Toc453768167"/>
        <w:bookmarkStart w:id="1788" w:name="_Toc453785847"/>
        <w:bookmarkStart w:id="1789" w:name="_Toc453786361"/>
        <w:bookmarkStart w:id="1790" w:name="_Toc454220830"/>
        <w:bookmarkStart w:id="1791" w:name="_Toc454274340"/>
        <w:bookmarkStart w:id="1792" w:name="_Toc455403348"/>
        <w:bookmarkStart w:id="1793" w:name="_Toc455403589"/>
        <w:bookmarkStart w:id="1794" w:name="_Toc455403829"/>
        <w:bookmarkStart w:id="1795" w:name="_Toc455404066"/>
        <w:bookmarkStart w:id="1796" w:name="_Toc455404302"/>
        <w:bookmarkStart w:id="1797" w:name="_Toc455404537"/>
        <w:bookmarkStart w:id="1798" w:name="_Toc455404771"/>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del>
    </w:p>
    <w:p w:rsidR="00C0594E" w:rsidDel="00B1717F" w:rsidRDefault="00B706A9">
      <w:pPr>
        <w:pStyle w:val="Heading1"/>
        <w:rPr>
          <w:del w:id="1799" w:author="Meir Kalter" w:date="2016-06-14T08:48:00Z"/>
          <w:noProof/>
        </w:rPr>
        <w:pPrChange w:id="1800" w:author="Meir Kalter" w:date="2016-06-15T15:12:00Z">
          <w:pPr>
            <w:pStyle w:val="TOC51"/>
            <w:numPr>
              <w:numId w:val="4"/>
            </w:numPr>
            <w:ind w:left="183" w:hanging="183"/>
          </w:pPr>
        </w:pPrChange>
      </w:pPr>
      <w:del w:id="1801" w:author="Meir Kalter" w:date="2016-06-14T08:48:00Z">
        <w:r w:rsidDel="00B1717F">
          <w:rPr>
            <w:noProof/>
          </w:rPr>
          <w:delText>Manual</w:delText>
        </w:r>
        <w:r w:rsidDel="00B1717F">
          <w:rPr>
            <w:noProof/>
          </w:rPr>
          <w:tab/>
          <w:delText>13</w:delText>
        </w:r>
        <w:bookmarkStart w:id="1802" w:name="_Toc453680942"/>
        <w:bookmarkStart w:id="1803" w:name="_Toc453681098"/>
        <w:bookmarkStart w:id="1804" w:name="_Toc453681247"/>
        <w:bookmarkStart w:id="1805" w:name="_Toc453681397"/>
        <w:bookmarkStart w:id="1806" w:name="_Toc453681545"/>
        <w:bookmarkStart w:id="1807" w:name="_Toc453681693"/>
        <w:bookmarkStart w:id="1808" w:name="_Toc453681838"/>
        <w:bookmarkStart w:id="1809" w:name="_Toc453763805"/>
        <w:bookmarkStart w:id="1810" w:name="_Toc453763954"/>
        <w:bookmarkStart w:id="1811" w:name="_Toc453764102"/>
        <w:bookmarkStart w:id="1812" w:name="_Toc453764461"/>
        <w:bookmarkStart w:id="1813" w:name="_Toc453764654"/>
        <w:bookmarkStart w:id="1814" w:name="_Toc453764858"/>
        <w:bookmarkStart w:id="1815" w:name="_Toc453765119"/>
        <w:bookmarkStart w:id="1816" w:name="_Toc453765567"/>
        <w:bookmarkStart w:id="1817" w:name="_Toc453766010"/>
        <w:bookmarkStart w:id="1818" w:name="_Toc453767272"/>
        <w:bookmarkStart w:id="1819" w:name="_Toc453767496"/>
        <w:bookmarkStart w:id="1820" w:name="_Toc453767720"/>
        <w:bookmarkStart w:id="1821" w:name="_Toc453767945"/>
        <w:bookmarkStart w:id="1822" w:name="_Toc453768168"/>
        <w:bookmarkStart w:id="1823" w:name="_Toc453785848"/>
        <w:bookmarkStart w:id="1824" w:name="_Toc453786362"/>
        <w:bookmarkStart w:id="1825" w:name="_Toc454220831"/>
        <w:bookmarkStart w:id="1826" w:name="_Toc454274341"/>
        <w:bookmarkStart w:id="1827" w:name="_Toc455403349"/>
        <w:bookmarkStart w:id="1828" w:name="_Toc455403590"/>
        <w:bookmarkStart w:id="1829" w:name="_Toc455403830"/>
        <w:bookmarkStart w:id="1830" w:name="_Toc455404067"/>
        <w:bookmarkStart w:id="1831" w:name="_Toc455404303"/>
        <w:bookmarkStart w:id="1832" w:name="_Toc455404538"/>
        <w:bookmarkStart w:id="1833" w:name="_Toc455404772"/>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del>
    </w:p>
    <w:p w:rsidR="00C0594E" w:rsidDel="00B1717F" w:rsidRDefault="00B706A9">
      <w:pPr>
        <w:pStyle w:val="Heading1"/>
        <w:rPr>
          <w:del w:id="1834" w:author="Meir Kalter" w:date="2016-06-14T08:48:00Z"/>
          <w:noProof/>
        </w:rPr>
        <w:pPrChange w:id="1835" w:author="Meir Kalter" w:date="2016-06-15T15:12:00Z">
          <w:pPr>
            <w:pStyle w:val="TOC21"/>
            <w:numPr>
              <w:ilvl w:val="1"/>
              <w:numId w:val="4"/>
            </w:numPr>
            <w:ind w:left="673" w:hanging="453"/>
          </w:pPr>
        </w:pPrChange>
      </w:pPr>
      <w:del w:id="1836" w:author="Meir Kalter" w:date="2016-06-14T08:48:00Z">
        <w:r w:rsidDel="00B1717F">
          <w:rPr>
            <w:noProof/>
          </w:rPr>
          <w:delText>Execution of Gui</w:delText>
        </w:r>
        <w:r w:rsidDel="00B1717F">
          <w:rPr>
            <w:noProof/>
          </w:rPr>
          <w:tab/>
          <w:delText>13</w:delText>
        </w:r>
        <w:bookmarkStart w:id="1837" w:name="_Toc453680943"/>
        <w:bookmarkStart w:id="1838" w:name="_Toc453681099"/>
        <w:bookmarkStart w:id="1839" w:name="_Toc453681248"/>
        <w:bookmarkStart w:id="1840" w:name="_Toc453681398"/>
        <w:bookmarkStart w:id="1841" w:name="_Toc453681546"/>
        <w:bookmarkStart w:id="1842" w:name="_Toc453681694"/>
        <w:bookmarkStart w:id="1843" w:name="_Toc453681839"/>
        <w:bookmarkStart w:id="1844" w:name="_Toc453763806"/>
        <w:bookmarkStart w:id="1845" w:name="_Toc453763955"/>
        <w:bookmarkStart w:id="1846" w:name="_Toc453764103"/>
        <w:bookmarkStart w:id="1847" w:name="_Toc453764462"/>
        <w:bookmarkStart w:id="1848" w:name="_Toc453764655"/>
        <w:bookmarkStart w:id="1849" w:name="_Toc453764859"/>
        <w:bookmarkStart w:id="1850" w:name="_Toc453765120"/>
        <w:bookmarkStart w:id="1851" w:name="_Toc453765568"/>
        <w:bookmarkStart w:id="1852" w:name="_Toc453766011"/>
        <w:bookmarkStart w:id="1853" w:name="_Toc453767273"/>
        <w:bookmarkStart w:id="1854" w:name="_Toc453767497"/>
        <w:bookmarkStart w:id="1855" w:name="_Toc453767721"/>
        <w:bookmarkStart w:id="1856" w:name="_Toc453767946"/>
        <w:bookmarkStart w:id="1857" w:name="_Toc453768169"/>
        <w:bookmarkStart w:id="1858" w:name="_Toc453785849"/>
        <w:bookmarkStart w:id="1859" w:name="_Toc453786363"/>
        <w:bookmarkStart w:id="1860" w:name="_Toc454220832"/>
        <w:bookmarkStart w:id="1861" w:name="_Toc454274342"/>
        <w:bookmarkStart w:id="1862" w:name="_Toc455403350"/>
        <w:bookmarkStart w:id="1863" w:name="_Toc455403591"/>
        <w:bookmarkStart w:id="1864" w:name="_Toc455403831"/>
        <w:bookmarkStart w:id="1865" w:name="_Toc455404068"/>
        <w:bookmarkStart w:id="1866" w:name="_Toc455404304"/>
        <w:bookmarkStart w:id="1867" w:name="_Toc455404539"/>
        <w:bookmarkStart w:id="1868" w:name="_Toc455404773"/>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del>
    </w:p>
    <w:p w:rsidR="00C0594E" w:rsidDel="00B1717F" w:rsidRDefault="00B706A9">
      <w:pPr>
        <w:pStyle w:val="Heading1"/>
        <w:rPr>
          <w:del w:id="1869" w:author="Meir Kalter" w:date="2016-06-14T08:48:00Z"/>
          <w:noProof/>
        </w:rPr>
        <w:pPrChange w:id="1870" w:author="Meir Kalter" w:date="2016-06-15T15:12:00Z">
          <w:pPr>
            <w:pStyle w:val="TOC21"/>
            <w:numPr>
              <w:ilvl w:val="1"/>
              <w:numId w:val="11"/>
            </w:numPr>
            <w:ind w:left="673" w:hanging="453"/>
          </w:pPr>
        </w:pPrChange>
      </w:pPr>
      <w:del w:id="1871" w:author="Meir Kalter" w:date="2016-06-14T08:48:00Z">
        <w:r w:rsidDel="00B1717F">
          <w:rPr>
            <w:noProof/>
          </w:rPr>
          <w:delText>Execution of compiler</w:delText>
        </w:r>
        <w:r w:rsidDel="00B1717F">
          <w:rPr>
            <w:noProof/>
          </w:rPr>
          <w:tab/>
          <w:delText>13</w:delText>
        </w:r>
        <w:bookmarkStart w:id="1872" w:name="_Toc453680944"/>
        <w:bookmarkStart w:id="1873" w:name="_Toc453681100"/>
        <w:bookmarkStart w:id="1874" w:name="_Toc453681249"/>
        <w:bookmarkStart w:id="1875" w:name="_Toc453681399"/>
        <w:bookmarkStart w:id="1876" w:name="_Toc453681547"/>
        <w:bookmarkStart w:id="1877" w:name="_Toc453681695"/>
        <w:bookmarkStart w:id="1878" w:name="_Toc453681840"/>
        <w:bookmarkStart w:id="1879" w:name="_Toc453763807"/>
        <w:bookmarkStart w:id="1880" w:name="_Toc453763956"/>
        <w:bookmarkStart w:id="1881" w:name="_Toc453764104"/>
        <w:bookmarkStart w:id="1882" w:name="_Toc453764463"/>
        <w:bookmarkStart w:id="1883" w:name="_Toc453764656"/>
        <w:bookmarkStart w:id="1884" w:name="_Toc453764860"/>
        <w:bookmarkStart w:id="1885" w:name="_Toc453765121"/>
        <w:bookmarkStart w:id="1886" w:name="_Toc453765569"/>
        <w:bookmarkStart w:id="1887" w:name="_Toc453766012"/>
        <w:bookmarkStart w:id="1888" w:name="_Toc453767274"/>
        <w:bookmarkStart w:id="1889" w:name="_Toc453767498"/>
        <w:bookmarkStart w:id="1890" w:name="_Toc453767722"/>
        <w:bookmarkStart w:id="1891" w:name="_Toc453767947"/>
        <w:bookmarkStart w:id="1892" w:name="_Toc453768170"/>
        <w:bookmarkStart w:id="1893" w:name="_Toc453785850"/>
        <w:bookmarkStart w:id="1894" w:name="_Toc453786364"/>
        <w:bookmarkStart w:id="1895" w:name="_Toc454220833"/>
        <w:bookmarkStart w:id="1896" w:name="_Toc454274343"/>
        <w:bookmarkStart w:id="1897" w:name="_Toc455403351"/>
        <w:bookmarkStart w:id="1898" w:name="_Toc455403592"/>
        <w:bookmarkStart w:id="1899" w:name="_Toc455403832"/>
        <w:bookmarkStart w:id="1900" w:name="_Toc455404069"/>
        <w:bookmarkStart w:id="1901" w:name="_Toc455404305"/>
        <w:bookmarkStart w:id="1902" w:name="_Toc455404540"/>
        <w:bookmarkStart w:id="1903" w:name="_Toc455404774"/>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del>
    </w:p>
    <w:p w:rsidR="00C0594E" w:rsidDel="00B1717F" w:rsidRDefault="00B706A9">
      <w:pPr>
        <w:pStyle w:val="Heading1"/>
        <w:rPr>
          <w:del w:id="1904" w:author="Meir Kalter" w:date="2016-06-14T08:48:00Z"/>
          <w:noProof/>
        </w:rPr>
        <w:pPrChange w:id="1905" w:author="Meir Kalter" w:date="2016-06-15T15:12:00Z">
          <w:pPr>
            <w:pStyle w:val="TOC51"/>
            <w:numPr>
              <w:numId w:val="12"/>
            </w:numPr>
            <w:ind w:left="183" w:hanging="183"/>
          </w:pPr>
        </w:pPrChange>
      </w:pPr>
      <w:del w:id="1906" w:author="Meir Kalter" w:date="2016-06-14T08:48:00Z">
        <w:r w:rsidDel="00B1717F">
          <w:rPr>
            <w:noProof/>
          </w:rPr>
          <w:delText xml:space="preserve">Gui </w:delText>
        </w:r>
        <w:r w:rsidDel="00B1717F">
          <w:rPr>
            <w:noProof/>
          </w:rPr>
          <w:tab/>
          <w:delText>14</w:delText>
        </w:r>
        <w:bookmarkStart w:id="1907" w:name="_Toc453680945"/>
        <w:bookmarkStart w:id="1908" w:name="_Toc453681101"/>
        <w:bookmarkStart w:id="1909" w:name="_Toc453681250"/>
        <w:bookmarkStart w:id="1910" w:name="_Toc453681400"/>
        <w:bookmarkStart w:id="1911" w:name="_Toc453681548"/>
        <w:bookmarkStart w:id="1912" w:name="_Toc453681696"/>
        <w:bookmarkStart w:id="1913" w:name="_Toc453681841"/>
        <w:bookmarkStart w:id="1914" w:name="_Toc453763808"/>
        <w:bookmarkStart w:id="1915" w:name="_Toc453763957"/>
        <w:bookmarkStart w:id="1916" w:name="_Toc453764105"/>
        <w:bookmarkStart w:id="1917" w:name="_Toc453764464"/>
        <w:bookmarkStart w:id="1918" w:name="_Toc453764657"/>
        <w:bookmarkStart w:id="1919" w:name="_Toc453764861"/>
        <w:bookmarkStart w:id="1920" w:name="_Toc453765122"/>
        <w:bookmarkStart w:id="1921" w:name="_Toc453765570"/>
        <w:bookmarkStart w:id="1922" w:name="_Toc453766013"/>
        <w:bookmarkStart w:id="1923" w:name="_Toc453767275"/>
        <w:bookmarkStart w:id="1924" w:name="_Toc453767499"/>
        <w:bookmarkStart w:id="1925" w:name="_Toc453767723"/>
        <w:bookmarkStart w:id="1926" w:name="_Toc453767948"/>
        <w:bookmarkStart w:id="1927" w:name="_Toc453768171"/>
        <w:bookmarkStart w:id="1928" w:name="_Toc453785851"/>
        <w:bookmarkStart w:id="1929" w:name="_Toc453786365"/>
        <w:bookmarkStart w:id="1930" w:name="_Toc454220834"/>
        <w:bookmarkStart w:id="1931" w:name="_Toc454274344"/>
        <w:bookmarkStart w:id="1932" w:name="_Toc455403352"/>
        <w:bookmarkStart w:id="1933" w:name="_Toc455403593"/>
        <w:bookmarkStart w:id="1934" w:name="_Toc455403833"/>
        <w:bookmarkStart w:id="1935" w:name="_Toc455404070"/>
        <w:bookmarkStart w:id="1936" w:name="_Toc455404306"/>
        <w:bookmarkStart w:id="1937" w:name="_Toc455404541"/>
        <w:bookmarkStart w:id="1938" w:name="_Toc455404775"/>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del>
    </w:p>
    <w:p w:rsidR="00C0594E" w:rsidDel="00B1717F" w:rsidRDefault="00B706A9">
      <w:pPr>
        <w:pStyle w:val="Heading1"/>
        <w:rPr>
          <w:del w:id="1939" w:author="Meir Kalter" w:date="2016-06-14T08:48:00Z"/>
          <w:noProof/>
        </w:rPr>
        <w:pPrChange w:id="1940" w:author="Meir Kalter" w:date="2016-06-15T15:12:00Z">
          <w:pPr>
            <w:pStyle w:val="TOC21"/>
            <w:numPr>
              <w:ilvl w:val="1"/>
              <w:numId w:val="4"/>
            </w:numPr>
            <w:ind w:left="673" w:hanging="453"/>
          </w:pPr>
        </w:pPrChange>
      </w:pPr>
      <w:del w:id="1941" w:author="Meir Kalter" w:date="2016-06-14T08:48:00Z">
        <w:r w:rsidDel="00B1717F">
          <w:rPr>
            <w:noProof/>
          </w:rPr>
          <w:delText>Parts view</w:delText>
        </w:r>
        <w:r w:rsidDel="00B1717F">
          <w:rPr>
            <w:noProof/>
          </w:rPr>
          <w:tab/>
          <w:delText>14</w:delText>
        </w:r>
        <w:bookmarkStart w:id="1942" w:name="_Toc453680946"/>
        <w:bookmarkStart w:id="1943" w:name="_Toc453681102"/>
        <w:bookmarkStart w:id="1944" w:name="_Toc453681251"/>
        <w:bookmarkStart w:id="1945" w:name="_Toc453681401"/>
        <w:bookmarkStart w:id="1946" w:name="_Toc453681549"/>
        <w:bookmarkStart w:id="1947" w:name="_Toc453681697"/>
        <w:bookmarkStart w:id="1948" w:name="_Toc453681842"/>
        <w:bookmarkStart w:id="1949" w:name="_Toc453763809"/>
        <w:bookmarkStart w:id="1950" w:name="_Toc453763958"/>
        <w:bookmarkStart w:id="1951" w:name="_Toc453764106"/>
        <w:bookmarkStart w:id="1952" w:name="_Toc453764465"/>
        <w:bookmarkStart w:id="1953" w:name="_Toc453764658"/>
        <w:bookmarkStart w:id="1954" w:name="_Toc453764862"/>
        <w:bookmarkStart w:id="1955" w:name="_Toc453765123"/>
        <w:bookmarkStart w:id="1956" w:name="_Toc453765571"/>
        <w:bookmarkStart w:id="1957" w:name="_Toc453766014"/>
        <w:bookmarkStart w:id="1958" w:name="_Toc453767276"/>
        <w:bookmarkStart w:id="1959" w:name="_Toc453767500"/>
        <w:bookmarkStart w:id="1960" w:name="_Toc453767724"/>
        <w:bookmarkStart w:id="1961" w:name="_Toc453767949"/>
        <w:bookmarkStart w:id="1962" w:name="_Toc453768172"/>
        <w:bookmarkStart w:id="1963" w:name="_Toc453785852"/>
        <w:bookmarkStart w:id="1964" w:name="_Toc453786366"/>
        <w:bookmarkStart w:id="1965" w:name="_Toc454220835"/>
        <w:bookmarkStart w:id="1966" w:name="_Toc454274345"/>
        <w:bookmarkStart w:id="1967" w:name="_Toc455403353"/>
        <w:bookmarkStart w:id="1968" w:name="_Toc455403594"/>
        <w:bookmarkStart w:id="1969" w:name="_Toc455403834"/>
        <w:bookmarkStart w:id="1970" w:name="_Toc455404071"/>
        <w:bookmarkStart w:id="1971" w:name="_Toc455404307"/>
        <w:bookmarkStart w:id="1972" w:name="_Toc455404542"/>
        <w:bookmarkStart w:id="1973" w:name="_Toc455404776"/>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del>
    </w:p>
    <w:p w:rsidR="00C0594E" w:rsidDel="00B1717F" w:rsidRDefault="00B706A9">
      <w:pPr>
        <w:pStyle w:val="Heading1"/>
        <w:rPr>
          <w:del w:id="1974" w:author="Meir Kalter" w:date="2016-06-14T08:48:00Z"/>
          <w:noProof/>
        </w:rPr>
        <w:pPrChange w:id="1975" w:author="Meir Kalter" w:date="2016-06-15T15:12:00Z">
          <w:pPr>
            <w:pStyle w:val="TOC21"/>
            <w:numPr>
              <w:ilvl w:val="1"/>
              <w:numId w:val="4"/>
            </w:numPr>
            <w:ind w:left="673" w:hanging="453"/>
          </w:pPr>
        </w:pPrChange>
      </w:pPr>
      <w:del w:id="1976" w:author="Meir Kalter" w:date="2016-06-14T08:48:00Z">
        <w:r w:rsidDel="00B1717F">
          <w:rPr>
            <w:noProof/>
          </w:rPr>
          <w:delText>File types used in the simulator</w:delText>
        </w:r>
        <w:r w:rsidDel="00B1717F">
          <w:rPr>
            <w:noProof/>
          </w:rPr>
          <w:tab/>
          <w:delText>14</w:delText>
        </w:r>
        <w:bookmarkStart w:id="1977" w:name="_Toc453680947"/>
        <w:bookmarkStart w:id="1978" w:name="_Toc453681103"/>
        <w:bookmarkStart w:id="1979" w:name="_Toc453681252"/>
        <w:bookmarkStart w:id="1980" w:name="_Toc453681402"/>
        <w:bookmarkStart w:id="1981" w:name="_Toc453681550"/>
        <w:bookmarkStart w:id="1982" w:name="_Toc453681698"/>
        <w:bookmarkStart w:id="1983" w:name="_Toc453681843"/>
        <w:bookmarkStart w:id="1984" w:name="_Toc453763810"/>
        <w:bookmarkStart w:id="1985" w:name="_Toc453763959"/>
        <w:bookmarkStart w:id="1986" w:name="_Toc453764107"/>
        <w:bookmarkStart w:id="1987" w:name="_Toc453764466"/>
        <w:bookmarkStart w:id="1988" w:name="_Toc453764659"/>
        <w:bookmarkStart w:id="1989" w:name="_Toc453764863"/>
        <w:bookmarkStart w:id="1990" w:name="_Toc453765124"/>
        <w:bookmarkStart w:id="1991" w:name="_Toc453765572"/>
        <w:bookmarkStart w:id="1992" w:name="_Toc453766015"/>
        <w:bookmarkStart w:id="1993" w:name="_Toc453767277"/>
        <w:bookmarkStart w:id="1994" w:name="_Toc453767501"/>
        <w:bookmarkStart w:id="1995" w:name="_Toc453767725"/>
        <w:bookmarkStart w:id="1996" w:name="_Toc453767950"/>
        <w:bookmarkStart w:id="1997" w:name="_Toc453768173"/>
        <w:bookmarkStart w:id="1998" w:name="_Toc453785853"/>
        <w:bookmarkStart w:id="1999" w:name="_Toc453786367"/>
        <w:bookmarkStart w:id="2000" w:name="_Toc454220836"/>
        <w:bookmarkStart w:id="2001" w:name="_Toc454274346"/>
        <w:bookmarkStart w:id="2002" w:name="_Toc455403354"/>
        <w:bookmarkStart w:id="2003" w:name="_Toc455403595"/>
        <w:bookmarkStart w:id="2004" w:name="_Toc455403835"/>
        <w:bookmarkStart w:id="2005" w:name="_Toc455404072"/>
        <w:bookmarkStart w:id="2006" w:name="_Toc455404308"/>
        <w:bookmarkStart w:id="2007" w:name="_Toc455404543"/>
        <w:bookmarkStart w:id="2008" w:name="_Toc455404777"/>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del>
    </w:p>
    <w:p w:rsidR="00C0594E" w:rsidDel="00B1717F" w:rsidRDefault="00B706A9">
      <w:pPr>
        <w:pStyle w:val="Heading1"/>
        <w:rPr>
          <w:del w:id="2009" w:author="Meir Kalter" w:date="2016-06-14T08:48:00Z"/>
          <w:noProof/>
        </w:rPr>
        <w:pPrChange w:id="2010" w:author="Meir Kalter" w:date="2016-06-15T15:12:00Z">
          <w:pPr>
            <w:pStyle w:val="TOC21"/>
            <w:numPr>
              <w:ilvl w:val="1"/>
              <w:numId w:val="4"/>
            </w:numPr>
            <w:ind w:left="673" w:hanging="453"/>
          </w:pPr>
        </w:pPrChange>
      </w:pPr>
      <w:del w:id="2011" w:author="Meir Kalter" w:date="2016-06-14T08:48:00Z">
        <w:r w:rsidDel="00B1717F">
          <w:rPr>
            <w:noProof/>
          </w:rPr>
          <w:delText>Optional files</w:delText>
        </w:r>
        <w:r w:rsidDel="00B1717F">
          <w:rPr>
            <w:noProof/>
          </w:rPr>
          <w:tab/>
          <w:delText>14</w:delText>
        </w:r>
        <w:bookmarkStart w:id="2012" w:name="_Toc453680948"/>
        <w:bookmarkStart w:id="2013" w:name="_Toc453681104"/>
        <w:bookmarkStart w:id="2014" w:name="_Toc453681253"/>
        <w:bookmarkStart w:id="2015" w:name="_Toc453681403"/>
        <w:bookmarkStart w:id="2016" w:name="_Toc453681551"/>
        <w:bookmarkStart w:id="2017" w:name="_Toc453681699"/>
        <w:bookmarkStart w:id="2018" w:name="_Toc453681844"/>
        <w:bookmarkStart w:id="2019" w:name="_Toc453763811"/>
        <w:bookmarkStart w:id="2020" w:name="_Toc453763960"/>
        <w:bookmarkStart w:id="2021" w:name="_Toc453764108"/>
        <w:bookmarkStart w:id="2022" w:name="_Toc453764467"/>
        <w:bookmarkStart w:id="2023" w:name="_Toc453764660"/>
        <w:bookmarkStart w:id="2024" w:name="_Toc453764864"/>
        <w:bookmarkStart w:id="2025" w:name="_Toc453765125"/>
        <w:bookmarkStart w:id="2026" w:name="_Toc453765573"/>
        <w:bookmarkStart w:id="2027" w:name="_Toc453766016"/>
        <w:bookmarkStart w:id="2028" w:name="_Toc453767278"/>
        <w:bookmarkStart w:id="2029" w:name="_Toc453767502"/>
        <w:bookmarkStart w:id="2030" w:name="_Toc453767726"/>
        <w:bookmarkStart w:id="2031" w:name="_Toc453767951"/>
        <w:bookmarkStart w:id="2032" w:name="_Toc453768174"/>
        <w:bookmarkStart w:id="2033" w:name="_Toc453785854"/>
        <w:bookmarkStart w:id="2034" w:name="_Toc453786368"/>
        <w:bookmarkStart w:id="2035" w:name="_Toc454220837"/>
        <w:bookmarkStart w:id="2036" w:name="_Toc454274347"/>
        <w:bookmarkStart w:id="2037" w:name="_Toc455403355"/>
        <w:bookmarkStart w:id="2038" w:name="_Toc455403596"/>
        <w:bookmarkStart w:id="2039" w:name="_Toc455403836"/>
        <w:bookmarkStart w:id="2040" w:name="_Toc455404073"/>
        <w:bookmarkStart w:id="2041" w:name="_Toc455404309"/>
        <w:bookmarkStart w:id="2042" w:name="_Toc455404544"/>
        <w:bookmarkStart w:id="2043" w:name="_Toc455404778"/>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del>
    </w:p>
    <w:p w:rsidR="00C0594E" w:rsidDel="00B1717F" w:rsidRDefault="00B706A9">
      <w:pPr>
        <w:pStyle w:val="Heading1"/>
        <w:rPr>
          <w:del w:id="2044" w:author="Meir Kalter" w:date="2016-06-14T08:48:00Z"/>
          <w:noProof/>
        </w:rPr>
        <w:pPrChange w:id="2045" w:author="Meir Kalter" w:date="2016-06-15T15:12:00Z">
          <w:pPr>
            <w:pStyle w:val="TOC31"/>
            <w:numPr>
              <w:ilvl w:val="2"/>
              <w:numId w:val="4"/>
            </w:numPr>
            <w:ind w:left="1148" w:hanging="708"/>
          </w:pPr>
        </w:pPrChange>
      </w:pPr>
      <w:del w:id="2046" w:author="Meir Kalter" w:date="2016-06-14T08:48:00Z">
        <w:r w:rsidDel="00B1717F">
          <w:rPr>
            <w:noProof/>
          </w:rPr>
          <w:delText xml:space="preserve">ASM </w:delText>
        </w:r>
        <w:r w:rsidDel="00B1717F">
          <w:rPr>
            <w:noProof/>
          </w:rPr>
          <w:tab/>
          <w:delText>14</w:delText>
        </w:r>
        <w:bookmarkStart w:id="2047" w:name="_Toc453680949"/>
        <w:bookmarkStart w:id="2048" w:name="_Toc453681105"/>
        <w:bookmarkStart w:id="2049" w:name="_Toc453681254"/>
        <w:bookmarkStart w:id="2050" w:name="_Toc453681404"/>
        <w:bookmarkStart w:id="2051" w:name="_Toc453681552"/>
        <w:bookmarkStart w:id="2052" w:name="_Toc453681700"/>
        <w:bookmarkStart w:id="2053" w:name="_Toc453681845"/>
        <w:bookmarkStart w:id="2054" w:name="_Toc453763812"/>
        <w:bookmarkStart w:id="2055" w:name="_Toc453763961"/>
        <w:bookmarkStart w:id="2056" w:name="_Toc453764109"/>
        <w:bookmarkStart w:id="2057" w:name="_Toc453764468"/>
        <w:bookmarkStart w:id="2058" w:name="_Toc453764661"/>
        <w:bookmarkStart w:id="2059" w:name="_Toc453764865"/>
        <w:bookmarkStart w:id="2060" w:name="_Toc453765126"/>
        <w:bookmarkStart w:id="2061" w:name="_Toc453765574"/>
        <w:bookmarkStart w:id="2062" w:name="_Toc453766017"/>
        <w:bookmarkStart w:id="2063" w:name="_Toc453767279"/>
        <w:bookmarkStart w:id="2064" w:name="_Toc453767503"/>
        <w:bookmarkStart w:id="2065" w:name="_Toc453767727"/>
        <w:bookmarkStart w:id="2066" w:name="_Toc453767952"/>
        <w:bookmarkStart w:id="2067" w:name="_Toc453768175"/>
        <w:bookmarkStart w:id="2068" w:name="_Toc453785855"/>
        <w:bookmarkStart w:id="2069" w:name="_Toc453786369"/>
        <w:bookmarkStart w:id="2070" w:name="_Toc454220838"/>
        <w:bookmarkStart w:id="2071" w:name="_Toc454274348"/>
        <w:bookmarkStart w:id="2072" w:name="_Toc455403356"/>
        <w:bookmarkStart w:id="2073" w:name="_Toc455403597"/>
        <w:bookmarkStart w:id="2074" w:name="_Toc455403837"/>
        <w:bookmarkStart w:id="2075" w:name="_Toc455404074"/>
        <w:bookmarkStart w:id="2076" w:name="_Toc455404310"/>
        <w:bookmarkStart w:id="2077" w:name="_Toc455404545"/>
        <w:bookmarkStart w:id="2078" w:name="_Toc455404779"/>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del>
    </w:p>
    <w:p w:rsidR="00C0594E" w:rsidDel="00B1717F" w:rsidRDefault="00B706A9">
      <w:pPr>
        <w:pStyle w:val="Heading1"/>
        <w:rPr>
          <w:del w:id="2079" w:author="Meir Kalter" w:date="2016-06-14T08:48:00Z"/>
          <w:noProof/>
        </w:rPr>
        <w:pPrChange w:id="2080" w:author="Meir Kalter" w:date="2016-06-15T15:12:00Z">
          <w:pPr>
            <w:pStyle w:val="TOC31"/>
            <w:numPr>
              <w:ilvl w:val="2"/>
              <w:numId w:val="13"/>
            </w:numPr>
            <w:ind w:left="996" w:hanging="556"/>
          </w:pPr>
        </w:pPrChange>
      </w:pPr>
      <w:del w:id="2081" w:author="Meir Kalter" w:date="2016-06-14T08:48:00Z">
        <w:r w:rsidDel="00B1717F">
          <w:rPr>
            <w:noProof/>
          </w:rPr>
          <w:delText xml:space="preserve">MEM </w:delText>
        </w:r>
        <w:r w:rsidDel="00B1717F">
          <w:rPr>
            <w:noProof/>
          </w:rPr>
          <w:tab/>
          <w:delText>14</w:delText>
        </w:r>
        <w:bookmarkStart w:id="2082" w:name="_Toc453680950"/>
        <w:bookmarkStart w:id="2083" w:name="_Toc453681106"/>
        <w:bookmarkStart w:id="2084" w:name="_Toc453681255"/>
        <w:bookmarkStart w:id="2085" w:name="_Toc453681405"/>
        <w:bookmarkStart w:id="2086" w:name="_Toc453681553"/>
        <w:bookmarkStart w:id="2087" w:name="_Toc453681701"/>
        <w:bookmarkStart w:id="2088" w:name="_Toc453681846"/>
        <w:bookmarkStart w:id="2089" w:name="_Toc453763813"/>
        <w:bookmarkStart w:id="2090" w:name="_Toc453763962"/>
        <w:bookmarkStart w:id="2091" w:name="_Toc453764110"/>
        <w:bookmarkStart w:id="2092" w:name="_Toc453764469"/>
        <w:bookmarkStart w:id="2093" w:name="_Toc453764662"/>
        <w:bookmarkStart w:id="2094" w:name="_Toc453764866"/>
        <w:bookmarkStart w:id="2095" w:name="_Toc453765127"/>
        <w:bookmarkStart w:id="2096" w:name="_Toc453765575"/>
        <w:bookmarkStart w:id="2097" w:name="_Toc453766018"/>
        <w:bookmarkStart w:id="2098" w:name="_Toc453767280"/>
        <w:bookmarkStart w:id="2099" w:name="_Toc453767504"/>
        <w:bookmarkStart w:id="2100" w:name="_Toc453767728"/>
        <w:bookmarkStart w:id="2101" w:name="_Toc453767953"/>
        <w:bookmarkStart w:id="2102" w:name="_Toc453768176"/>
        <w:bookmarkStart w:id="2103" w:name="_Toc453785856"/>
        <w:bookmarkStart w:id="2104" w:name="_Toc453786370"/>
        <w:bookmarkStart w:id="2105" w:name="_Toc454220839"/>
        <w:bookmarkStart w:id="2106" w:name="_Toc454274349"/>
        <w:bookmarkStart w:id="2107" w:name="_Toc455403357"/>
        <w:bookmarkStart w:id="2108" w:name="_Toc455403598"/>
        <w:bookmarkStart w:id="2109" w:name="_Toc455403838"/>
        <w:bookmarkStart w:id="2110" w:name="_Toc455404075"/>
        <w:bookmarkStart w:id="2111" w:name="_Toc455404311"/>
        <w:bookmarkStart w:id="2112" w:name="_Toc455404546"/>
        <w:bookmarkStart w:id="2113" w:name="_Toc455404780"/>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del>
    </w:p>
    <w:p w:rsidR="00C0594E" w:rsidDel="00B1717F" w:rsidRDefault="00B706A9">
      <w:pPr>
        <w:pStyle w:val="Heading1"/>
        <w:rPr>
          <w:del w:id="2114" w:author="Meir Kalter" w:date="2016-06-14T08:48:00Z"/>
          <w:noProof/>
        </w:rPr>
        <w:pPrChange w:id="2115" w:author="Meir Kalter" w:date="2016-06-15T15:12:00Z">
          <w:pPr>
            <w:pStyle w:val="TOC21"/>
            <w:numPr>
              <w:ilvl w:val="1"/>
              <w:numId w:val="14"/>
            </w:numPr>
            <w:ind w:left="673" w:hanging="453"/>
          </w:pPr>
        </w:pPrChange>
      </w:pPr>
      <w:del w:id="2116" w:author="Meir Kalter" w:date="2016-06-14T08:48:00Z">
        <w:r w:rsidDel="00B1717F">
          <w:rPr>
            <w:noProof/>
          </w:rPr>
          <w:delText>Editing/saving assembler</w:delText>
        </w:r>
        <w:r w:rsidDel="00B1717F">
          <w:rPr>
            <w:noProof/>
          </w:rPr>
          <w:tab/>
          <w:delText>14</w:delText>
        </w:r>
        <w:bookmarkStart w:id="2117" w:name="_Toc453680951"/>
        <w:bookmarkStart w:id="2118" w:name="_Toc453681107"/>
        <w:bookmarkStart w:id="2119" w:name="_Toc453681256"/>
        <w:bookmarkStart w:id="2120" w:name="_Toc453681406"/>
        <w:bookmarkStart w:id="2121" w:name="_Toc453681554"/>
        <w:bookmarkStart w:id="2122" w:name="_Toc453681702"/>
        <w:bookmarkStart w:id="2123" w:name="_Toc453681847"/>
        <w:bookmarkStart w:id="2124" w:name="_Toc453763814"/>
        <w:bookmarkStart w:id="2125" w:name="_Toc453763963"/>
        <w:bookmarkStart w:id="2126" w:name="_Toc453764111"/>
        <w:bookmarkStart w:id="2127" w:name="_Toc453764470"/>
        <w:bookmarkStart w:id="2128" w:name="_Toc453764663"/>
        <w:bookmarkStart w:id="2129" w:name="_Toc453764867"/>
        <w:bookmarkStart w:id="2130" w:name="_Toc453765128"/>
        <w:bookmarkStart w:id="2131" w:name="_Toc453765576"/>
        <w:bookmarkStart w:id="2132" w:name="_Toc453766019"/>
        <w:bookmarkStart w:id="2133" w:name="_Toc453767281"/>
        <w:bookmarkStart w:id="2134" w:name="_Toc453767505"/>
        <w:bookmarkStart w:id="2135" w:name="_Toc453767729"/>
        <w:bookmarkStart w:id="2136" w:name="_Toc453767954"/>
        <w:bookmarkStart w:id="2137" w:name="_Toc453768177"/>
        <w:bookmarkStart w:id="2138" w:name="_Toc453785857"/>
        <w:bookmarkStart w:id="2139" w:name="_Toc453786371"/>
        <w:bookmarkStart w:id="2140" w:name="_Toc454220840"/>
        <w:bookmarkStart w:id="2141" w:name="_Toc454274350"/>
        <w:bookmarkStart w:id="2142" w:name="_Toc455403358"/>
        <w:bookmarkStart w:id="2143" w:name="_Toc455403599"/>
        <w:bookmarkStart w:id="2144" w:name="_Toc455403839"/>
        <w:bookmarkStart w:id="2145" w:name="_Toc455404076"/>
        <w:bookmarkStart w:id="2146" w:name="_Toc455404312"/>
        <w:bookmarkStart w:id="2147" w:name="_Toc455404547"/>
        <w:bookmarkStart w:id="2148" w:name="_Toc455404781"/>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del>
    </w:p>
    <w:p w:rsidR="00C0594E" w:rsidDel="00B1717F" w:rsidRDefault="00B706A9">
      <w:pPr>
        <w:pStyle w:val="Heading1"/>
        <w:rPr>
          <w:del w:id="2149" w:author="Meir Kalter" w:date="2016-06-14T08:48:00Z"/>
          <w:noProof/>
        </w:rPr>
        <w:pPrChange w:id="2150" w:author="Meir Kalter" w:date="2016-06-15T15:12:00Z">
          <w:pPr>
            <w:pStyle w:val="TOC21"/>
            <w:numPr>
              <w:ilvl w:val="1"/>
              <w:numId w:val="4"/>
            </w:numPr>
            <w:ind w:left="673" w:hanging="453"/>
          </w:pPr>
        </w:pPrChange>
      </w:pPr>
      <w:del w:id="2151" w:author="Meir Kalter" w:date="2016-06-14T08:48:00Z">
        <w:r w:rsidDel="00B1717F">
          <w:rPr>
            <w:noProof/>
          </w:rPr>
          <w:delText>Open assembler file</w:delText>
        </w:r>
        <w:r w:rsidDel="00B1717F">
          <w:rPr>
            <w:noProof/>
          </w:rPr>
          <w:tab/>
          <w:delText>14</w:delText>
        </w:r>
        <w:bookmarkStart w:id="2152" w:name="_Toc453680952"/>
        <w:bookmarkStart w:id="2153" w:name="_Toc453681108"/>
        <w:bookmarkStart w:id="2154" w:name="_Toc453681257"/>
        <w:bookmarkStart w:id="2155" w:name="_Toc453681407"/>
        <w:bookmarkStart w:id="2156" w:name="_Toc453681555"/>
        <w:bookmarkStart w:id="2157" w:name="_Toc453681703"/>
        <w:bookmarkStart w:id="2158" w:name="_Toc453681848"/>
        <w:bookmarkStart w:id="2159" w:name="_Toc453763815"/>
        <w:bookmarkStart w:id="2160" w:name="_Toc453763964"/>
        <w:bookmarkStart w:id="2161" w:name="_Toc453764112"/>
        <w:bookmarkStart w:id="2162" w:name="_Toc453764471"/>
        <w:bookmarkStart w:id="2163" w:name="_Toc453764664"/>
        <w:bookmarkStart w:id="2164" w:name="_Toc453764868"/>
        <w:bookmarkStart w:id="2165" w:name="_Toc453765129"/>
        <w:bookmarkStart w:id="2166" w:name="_Toc453765577"/>
        <w:bookmarkStart w:id="2167" w:name="_Toc453766020"/>
        <w:bookmarkStart w:id="2168" w:name="_Toc453767282"/>
        <w:bookmarkStart w:id="2169" w:name="_Toc453767506"/>
        <w:bookmarkStart w:id="2170" w:name="_Toc453767730"/>
        <w:bookmarkStart w:id="2171" w:name="_Toc453767955"/>
        <w:bookmarkStart w:id="2172" w:name="_Toc453768178"/>
        <w:bookmarkStart w:id="2173" w:name="_Toc453785858"/>
        <w:bookmarkStart w:id="2174" w:name="_Toc453786372"/>
        <w:bookmarkStart w:id="2175" w:name="_Toc454220841"/>
        <w:bookmarkStart w:id="2176" w:name="_Toc454274351"/>
        <w:bookmarkStart w:id="2177" w:name="_Toc455403359"/>
        <w:bookmarkStart w:id="2178" w:name="_Toc455403600"/>
        <w:bookmarkStart w:id="2179" w:name="_Toc455403840"/>
        <w:bookmarkStart w:id="2180" w:name="_Toc455404077"/>
        <w:bookmarkStart w:id="2181" w:name="_Toc455404313"/>
        <w:bookmarkStart w:id="2182" w:name="_Toc455404548"/>
        <w:bookmarkStart w:id="2183" w:name="_Toc455404782"/>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del>
    </w:p>
    <w:p w:rsidR="00C0594E" w:rsidDel="00B1717F" w:rsidRDefault="00B706A9">
      <w:pPr>
        <w:pStyle w:val="Heading1"/>
        <w:rPr>
          <w:del w:id="2184" w:author="Meir Kalter" w:date="2016-06-14T08:48:00Z"/>
          <w:noProof/>
        </w:rPr>
        <w:pPrChange w:id="2185" w:author="Meir Kalter" w:date="2016-06-15T15:12:00Z">
          <w:pPr>
            <w:pStyle w:val="TOC21"/>
            <w:numPr>
              <w:ilvl w:val="1"/>
              <w:numId w:val="4"/>
            </w:numPr>
            <w:ind w:left="673" w:hanging="453"/>
          </w:pPr>
        </w:pPrChange>
      </w:pPr>
      <w:del w:id="2186" w:author="Meir Kalter" w:date="2016-06-14T08:48:00Z">
        <w:r w:rsidDel="00B1717F">
          <w:rPr>
            <w:noProof/>
          </w:rPr>
          <w:delText>Save assembler file</w:delText>
        </w:r>
        <w:r w:rsidDel="00B1717F">
          <w:rPr>
            <w:noProof/>
          </w:rPr>
          <w:tab/>
          <w:delText>15</w:delText>
        </w:r>
        <w:bookmarkStart w:id="2187" w:name="_Toc453680953"/>
        <w:bookmarkStart w:id="2188" w:name="_Toc453681109"/>
        <w:bookmarkStart w:id="2189" w:name="_Toc453681258"/>
        <w:bookmarkStart w:id="2190" w:name="_Toc453681408"/>
        <w:bookmarkStart w:id="2191" w:name="_Toc453681556"/>
        <w:bookmarkStart w:id="2192" w:name="_Toc453681704"/>
        <w:bookmarkStart w:id="2193" w:name="_Toc453681849"/>
        <w:bookmarkStart w:id="2194" w:name="_Toc453763816"/>
        <w:bookmarkStart w:id="2195" w:name="_Toc453763965"/>
        <w:bookmarkStart w:id="2196" w:name="_Toc453764113"/>
        <w:bookmarkStart w:id="2197" w:name="_Toc453764472"/>
        <w:bookmarkStart w:id="2198" w:name="_Toc453764665"/>
        <w:bookmarkStart w:id="2199" w:name="_Toc453764869"/>
        <w:bookmarkStart w:id="2200" w:name="_Toc453765130"/>
        <w:bookmarkStart w:id="2201" w:name="_Toc453765578"/>
        <w:bookmarkStart w:id="2202" w:name="_Toc453766021"/>
        <w:bookmarkStart w:id="2203" w:name="_Toc453767283"/>
        <w:bookmarkStart w:id="2204" w:name="_Toc453767507"/>
        <w:bookmarkStart w:id="2205" w:name="_Toc453767731"/>
        <w:bookmarkStart w:id="2206" w:name="_Toc453767956"/>
        <w:bookmarkStart w:id="2207" w:name="_Toc453768179"/>
        <w:bookmarkStart w:id="2208" w:name="_Toc453785859"/>
        <w:bookmarkStart w:id="2209" w:name="_Toc453786373"/>
        <w:bookmarkStart w:id="2210" w:name="_Toc454220842"/>
        <w:bookmarkStart w:id="2211" w:name="_Toc454274352"/>
        <w:bookmarkStart w:id="2212" w:name="_Toc455403360"/>
        <w:bookmarkStart w:id="2213" w:name="_Toc455403601"/>
        <w:bookmarkStart w:id="2214" w:name="_Toc455403841"/>
        <w:bookmarkStart w:id="2215" w:name="_Toc455404078"/>
        <w:bookmarkStart w:id="2216" w:name="_Toc455404314"/>
        <w:bookmarkStart w:id="2217" w:name="_Toc455404549"/>
        <w:bookmarkStart w:id="2218" w:name="_Toc455404783"/>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del>
    </w:p>
    <w:p w:rsidR="00C0594E" w:rsidDel="00B1717F" w:rsidRDefault="00B706A9">
      <w:pPr>
        <w:pStyle w:val="Heading1"/>
        <w:rPr>
          <w:del w:id="2219" w:author="Meir Kalter" w:date="2016-06-14T08:48:00Z"/>
          <w:noProof/>
        </w:rPr>
        <w:pPrChange w:id="2220" w:author="Meir Kalter" w:date="2016-06-15T15:12:00Z">
          <w:pPr>
            <w:pStyle w:val="TOC31"/>
            <w:numPr>
              <w:ilvl w:val="2"/>
              <w:numId w:val="13"/>
            </w:numPr>
            <w:ind w:left="996" w:hanging="556"/>
          </w:pPr>
        </w:pPrChange>
      </w:pPr>
      <w:del w:id="2221" w:author="Meir Kalter" w:date="2016-06-14T08:48:00Z">
        <w:r w:rsidDel="00B1717F">
          <w:rPr>
            <w:noProof/>
          </w:rPr>
          <w:delText xml:space="preserve">Save file flow: </w:delText>
        </w:r>
        <w:r w:rsidDel="00B1717F">
          <w:rPr>
            <w:noProof/>
          </w:rPr>
          <w:tab/>
          <w:delText>15</w:delText>
        </w:r>
        <w:bookmarkStart w:id="2222" w:name="_Toc453680954"/>
        <w:bookmarkStart w:id="2223" w:name="_Toc453681110"/>
        <w:bookmarkStart w:id="2224" w:name="_Toc453681259"/>
        <w:bookmarkStart w:id="2225" w:name="_Toc453681409"/>
        <w:bookmarkStart w:id="2226" w:name="_Toc453681557"/>
        <w:bookmarkStart w:id="2227" w:name="_Toc453681705"/>
        <w:bookmarkStart w:id="2228" w:name="_Toc453681850"/>
        <w:bookmarkStart w:id="2229" w:name="_Toc453763817"/>
        <w:bookmarkStart w:id="2230" w:name="_Toc453763966"/>
        <w:bookmarkStart w:id="2231" w:name="_Toc453764114"/>
        <w:bookmarkStart w:id="2232" w:name="_Toc453764473"/>
        <w:bookmarkStart w:id="2233" w:name="_Toc453764666"/>
        <w:bookmarkStart w:id="2234" w:name="_Toc453764870"/>
        <w:bookmarkStart w:id="2235" w:name="_Toc453765131"/>
        <w:bookmarkStart w:id="2236" w:name="_Toc453765579"/>
        <w:bookmarkStart w:id="2237" w:name="_Toc453766022"/>
        <w:bookmarkStart w:id="2238" w:name="_Toc453767284"/>
        <w:bookmarkStart w:id="2239" w:name="_Toc453767508"/>
        <w:bookmarkStart w:id="2240" w:name="_Toc453767732"/>
        <w:bookmarkStart w:id="2241" w:name="_Toc453767957"/>
        <w:bookmarkStart w:id="2242" w:name="_Toc453768180"/>
        <w:bookmarkStart w:id="2243" w:name="_Toc453785860"/>
        <w:bookmarkStart w:id="2244" w:name="_Toc453786374"/>
        <w:bookmarkStart w:id="2245" w:name="_Toc454220843"/>
        <w:bookmarkStart w:id="2246" w:name="_Toc454274353"/>
        <w:bookmarkStart w:id="2247" w:name="_Toc455403361"/>
        <w:bookmarkStart w:id="2248" w:name="_Toc455403602"/>
        <w:bookmarkStart w:id="2249" w:name="_Toc455403842"/>
        <w:bookmarkStart w:id="2250" w:name="_Toc455404079"/>
        <w:bookmarkStart w:id="2251" w:name="_Toc455404315"/>
        <w:bookmarkStart w:id="2252" w:name="_Toc455404550"/>
        <w:bookmarkStart w:id="2253" w:name="_Toc455404784"/>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del>
    </w:p>
    <w:p w:rsidR="00C0594E" w:rsidDel="00B1717F" w:rsidRDefault="00B706A9">
      <w:pPr>
        <w:pStyle w:val="Heading1"/>
        <w:rPr>
          <w:del w:id="2254" w:author="Meir Kalter" w:date="2016-06-14T08:48:00Z"/>
          <w:noProof/>
        </w:rPr>
        <w:pPrChange w:id="2255" w:author="Meir Kalter" w:date="2016-06-15T15:12:00Z">
          <w:pPr>
            <w:pStyle w:val="TOC21"/>
            <w:numPr>
              <w:ilvl w:val="1"/>
              <w:numId w:val="4"/>
            </w:numPr>
            <w:ind w:left="673" w:hanging="453"/>
          </w:pPr>
        </w:pPrChange>
      </w:pPr>
      <w:del w:id="2256" w:author="Meir Kalter" w:date="2016-06-14T08:48:00Z">
        <w:r w:rsidDel="00B1717F">
          <w:rPr>
            <w:noProof/>
          </w:rPr>
          <w:delText>Memory view</w:delText>
        </w:r>
        <w:r w:rsidDel="00B1717F">
          <w:rPr>
            <w:noProof/>
          </w:rPr>
          <w:tab/>
          <w:delText>18</w:delText>
        </w:r>
        <w:bookmarkStart w:id="2257" w:name="_Toc453680955"/>
        <w:bookmarkStart w:id="2258" w:name="_Toc453681111"/>
        <w:bookmarkStart w:id="2259" w:name="_Toc453681260"/>
        <w:bookmarkStart w:id="2260" w:name="_Toc453681410"/>
        <w:bookmarkStart w:id="2261" w:name="_Toc453681558"/>
        <w:bookmarkStart w:id="2262" w:name="_Toc453681706"/>
        <w:bookmarkStart w:id="2263" w:name="_Toc453681851"/>
        <w:bookmarkStart w:id="2264" w:name="_Toc453763818"/>
        <w:bookmarkStart w:id="2265" w:name="_Toc453763967"/>
        <w:bookmarkStart w:id="2266" w:name="_Toc453764115"/>
        <w:bookmarkStart w:id="2267" w:name="_Toc453764474"/>
        <w:bookmarkStart w:id="2268" w:name="_Toc453764667"/>
        <w:bookmarkStart w:id="2269" w:name="_Toc453764871"/>
        <w:bookmarkStart w:id="2270" w:name="_Toc453765132"/>
        <w:bookmarkStart w:id="2271" w:name="_Toc453765580"/>
        <w:bookmarkStart w:id="2272" w:name="_Toc453766023"/>
        <w:bookmarkStart w:id="2273" w:name="_Toc453767285"/>
        <w:bookmarkStart w:id="2274" w:name="_Toc453767509"/>
        <w:bookmarkStart w:id="2275" w:name="_Toc453767733"/>
        <w:bookmarkStart w:id="2276" w:name="_Toc453767958"/>
        <w:bookmarkStart w:id="2277" w:name="_Toc453768181"/>
        <w:bookmarkStart w:id="2278" w:name="_Toc453785861"/>
        <w:bookmarkStart w:id="2279" w:name="_Toc453786375"/>
        <w:bookmarkStart w:id="2280" w:name="_Toc454220844"/>
        <w:bookmarkStart w:id="2281" w:name="_Toc454274354"/>
        <w:bookmarkStart w:id="2282" w:name="_Toc455403362"/>
        <w:bookmarkStart w:id="2283" w:name="_Toc455403603"/>
        <w:bookmarkStart w:id="2284" w:name="_Toc455403843"/>
        <w:bookmarkStart w:id="2285" w:name="_Toc455404080"/>
        <w:bookmarkStart w:id="2286" w:name="_Toc455404316"/>
        <w:bookmarkStart w:id="2287" w:name="_Toc455404551"/>
        <w:bookmarkStart w:id="2288" w:name="_Toc455404785"/>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del>
    </w:p>
    <w:p w:rsidR="00C0594E" w:rsidDel="00B1717F" w:rsidRDefault="00B706A9">
      <w:pPr>
        <w:pStyle w:val="Heading1"/>
        <w:rPr>
          <w:del w:id="2289" w:author="Meir Kalter" w:date="2016-06-14T08:48:00Z"/>
          <w:noProof/>
        </w:rPr>
        <w:pPrChange w:id="2290" w:author="Meir Kalter" w:date="2016-06-15T15:12:00Z">
          <w:pPr>
            <w:pStyle w:val="TOC31"/>
            <w:numPr>
              <w:ilvl w:val="2"/>
              <w:numId w:val="4"/>
            </w:numPr>
            <w:ind w:left="1148" w:hanging="708"/>
          </w:pPr>
        </w:pPrChange>
      </w:pPr>
      <w:del w:id="2291" w:author="Meir Kalter" w:date="2016-06-14T08:48:00Z">
        <w:r w:rsidDel="00B1717F">
          <w:rPr>
            <w:noProof/>
          </w:rPr>
          <w:delText>Memory</w:delText>
        </w:r>
        <w:r w:rsidDel="00B1717F">
          <w:rPr>
            <w:noProof/>
          </w:rPr>
          <w:tab/>
          <w:delText>18</w:delText>
        </w:r>
        <w:bookmarkStart w:id="2292" w:name="_Toc453680956"/>
        <w:bookmarkStart w:id="2293" w:name="_Toc453681112"/>
        <w:bookmarkStart w:id="2294" w:name="_Toc453681261"/>
        <w:bookmarkStart w:id="2295" w:name="_Toc453681411"/>
        <w:bookmarkStart w:id="2296" w:name="_Toc453681559"/>
        <w:bookmarkStart w:id="2297" w:name="_Toc453681707"/>
        <w:bookmarkStart w:id="2298" w:name="_Toc453681852"/>
        <w:bookmarkStart w:id="2299" w:name="_Toc453763819"/>
        <w:bookmarkStart w:id="2300" w:name="_Toc453763968"/>
        <w:bookmarkStart w:id="2301" w:name="_Toc453764116"/>
        <w:bookmarkStart w:id="2302" w:name="_Toc453764475"/>
        <w:bookmarkStart w:id="2303" w:name="_Toc453764668"/>
        <w:bookmarkStart w:id="2304" w:name="_Toc453764872"/>
        <w:bookmarkStart w:id="2305" w:name="_Toc453765133"/>
        <w:bookmarkStart w:id="2306" w:name="_Toc453765581"/>
        <w:bookmarkStart w:id="2307" w:name="_Toc453766024"/>
        <w:bookmarkStart w:id="2308" w:name="_Toc453767286"/>
        <w:bookmarkStart w:id="2309" w:name="_Toc453767510"/>
        <w:bookmarkStart w:id="2310" w:name="_Toc453767734"/>
        <w:bookmarkStart w:id="2311" w:name="_Toc453767959"/>
        <w:bookmarkStart w:id="2312" w:name="_Toc453768182"/>
        <w:bookmarkStart w:id="2313" w:name="_Toc453785862"/>
        <w:bookmarkStart w:id="2314" w:name="_Toc453786376"/>
        <w:bookmarkStart w:id="2315" w:name="_Toc454220845"/>
        <w:bookmarkStart w:id="2316" w:name="_Toc454274355"/>
        <w:bookmarkStart w:id="2317" w:name="_Toc455403363"/>
        <w:bookmarkStart w:id="2318" w:name="_Toc455403604"/>
        <w:bookmarkStart w:id="2319" w:name="_Toc455403844"/>
        <w:bookmarkStart w:id="2320" w:name="_Toc455404081"/>
        <w:bookmarkStart w:id="2321" w:name="_Toc455404317"/>
        <w:bookmarkStart w:id="2322" w:name="_Toc455404552"/>
        <w:bookmarkStart w:id="2323" w:name="_Toc455404786"/>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rsidR="00C0594E" w:rsidDel="00B1717F" w:rsidRDefault="00B706A9">
      <w:pPr>
        <w:pStyle w:val="Heading1"/>
        <w:rPr>
          <w:del w:id="2324" w:author="Meir Kalter" w:date="2016-06-14T08:48:00Z"/>
          <w:noProof/>
        </w:rPr>
        <w:pPrChange w:id="2325" w:author="Meir Kalter" w:date="2016-06-15T15:12:00Z">
          <w:pPr>
            <w:pStyle w:val="TOC31"/>
            <w:numPr>
              <w:ilvl w:val="2"/>
              <w:numId w:val="4"/>
            </w:numPr>
            <w:ind w:left="1148" w:hanging="708"/>
          </w:pPr>
        </w:pPrChange>
      </w:pPr>
      <w:del w:id="2326" w:author="Meir Kalter" w:date="2016-06-14T08:48:00Z">
        <w:r w:rsidDel="00B1717F">
          <w:rPr>
            <w:noProof/>
          </w:rPr>
          <w:delText>Instruction cpu</w:delText>
        </w:r>
        <w:r w:rsidDel="00B1717F">
          <w:rPr>
            <w:noProof/>
          </w:rPr>
          <w:tab/>
          <w:delText>18</w:delText>
        </w:r>
        <w:bookmarkStart w:id="2327" w:name="_Toc453680957"/>
        <w:bookmarkStart w:id="2328" w:name="_Toc453681113"/>
        <w:bookmarkStart w:id="2329" w:name="_Toc453681262"/>
        <w:bookmarkStart w:id="2330" w:name="_Toc453681412"/>
        <w:bookmarkStart w:id="2331" w:name="_Toc453681560"/>
        <w:bookmarkStart w:id="2332" w:name="_Toc453681708"/>
        <w:bookmarkStart w:id="2333" w:name="_Toc453681853"/>
        <w:bookmarkStart w:id="2334" w:name="_Toc453763820"/>
        <w:bookmarkStart w:id="2335" w:name="_Toc453763969"/>
        <w:bookmarkStart w:id="2336" w:name="_Toc453764117"/>
        <w:bookmarkStart w:id="2337" w:name="_Toc453764476"/>
        <w:bookmarkStart w:id="2338" w:name="_Toc453764669"/>
        <w:bookmarkStart w:id="2339" w:name="_Toc453764873"/>
        <w:bookmarkStart w:id="2340" w:name="_Toc453765134"/>
        <w:bookmarkStart w:id="2341" w:name="_Toc453765582"/>
        <w:bookmarkStart w:id="2342" w:name="_Toc453766025"/>
        <w:bookmarkStart w:id="2343" w:name="_Toc453767287"/>
        <w:bookmarkStart w:id="2344" w:name="_Toc453767511"/>
        <w:bookmarkStart w:id="2345" w:name="_Toc453767735"/>
        <w:bookmarkStart w:id="2346" w:name="_Toc453767960"/>
        <w:bookmarkStart w:id="2347" w:name="_Toc453768183"/>
        <w:bookmarkStart w:id="2348" w:name="_Toc453785863"/>
        <w:bookmarkStart w:id="2349" w:name="_Toc453786377"/>
        <w:bookmarkStart w:id="2350" w:name="_Toc454220846"/>
        <w:bookmarkStart w:id="2351" w:name="_Toc454274356"/>
        <w:bookmarkStart w:id="2352" w:name="_Toc455403364"/>
        <w:bookmarkStart w:id="2353" w:name="_Toc455403605"/>
        <w:bookmarkStart w:id="2354" w:name="_Toc455403845"/>
        <w:bookmarkStart w:id="2355" w:name="_Toc455404082"/>
        <w:bookmarkStart w:id="2356" w:name="_Toc455404318"/>
        <w:bookmarkStart w:id="2357" w:name="_Toc455404553"/>
        <w:bookmarkStart w:id="2358" w:name="_Toc455404787"/>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del>
    </w:p>
    <w:p w:rsidR="00C0594E" w:rsidDel="00B1717F" w:rsidRDefault="00B706A9">
      <w:pPr>
        <w:pStyle w:val="Heading1"/>
        <w:rPr>
          <w:del w:id="2359" w:author="Meir Kalter" w:date="2016-06-14T08:48:00Z"/>
          <w:noProof/>
        </w:rPr>
        <w:pPrChange w:id="2360" w:author="Meir Kalter" w:date="2016-06-15T15:12:00Z">
          <w:pPr>
            <w:pStyle w:val="TOC31"/>
            <w:numPr>
              <w:ilvl w:val="2"/>
              <w:numId w:val="4"/>
            </w:numPr>
            <w:ind w:left="1148" w:hanging="708"/>
          </w:pPr>
        </w:pPrChange>
      </w:pPr>
      <w:del w:id="2361" w:author="Meir Kalter" w:date="2016-06-14T08:48:00Z">
        <w:r w:rsidDel="00B1717F">
          <w:rPr>
            <w:noProof/>
          </w:rPr>
          <w:delText>Stack</w:delText>
        </w:r>
        <w:r w:rsidDel="00B1717F">
          <w:rPr>
            <w:noProof/>
          </w:rPr>
          <w:tab/>
          <w:delText>18</w:delText>
        </w:r>
        <w:bookmarkStart w:id="2362" w:name="_Toc453680958"/>
        <w:bookmarkStart w:id="2363" w:name="_Toc453681114"/>
        <w:bookmarkStart w:id="2364" w:name="_Toc453681263"/>
        <w:bookmarkStart w:id="2365" w:name="_Toc453681413"/>
        <w:bookmarkStart w:id="2366" w:name="_Toc453681561"/>
        <w:bookmarkStart w:id="2367" w:name="_Toc453681709"/>
        <w:bookmarkStart w:id="2368" w:name="_Toc453681854"/>
        <w:bookmarkStart w:id="2369" w:name="_Toc453763821"/>
        <w:bookmarkStart w:id="2370" w:name="_Toc453763970"/>
        <w:bookmarkStart w:id="2371" w:name="_Toc453764118"/>
        <w:bookmarkStart w:id="2372" w:name="_Toc453764477"/>
        <w:bookmarkStart w:id="2373" w:name="_Toc453764670"/>
        <w:bookmarkStart w:id="2374" w:name="_Toc453764874"/>
        <w:bookmarkStart w:id="2375" w:name="_Toc453765135"/>
        <w:bookmarkStart w:id="2376" w:name="_Toc453765583"/>
        <w:bookmarkStart w:id="2377" w:name="_Toc453766026"/>
        <w:bookmarkStart w:id="2378" w:name="_Toc453767288"/>
        <w:bookmarkStart w:id="2379" w:name="_Toc453767512"/>
        <w:bookmarkStart w:id="2380" w:name="_Toc453767736"/>
        <w:bookmarkStart w:id="2381" w:name="_Toc453767961"/>
        <w:bookmarkStart w:id="2382" w:name="_Toc453768184"/>
        <w:bookmarkStart w:id="2383" w:name="_Toc453785864"/>
        <w:bookmarkStart w:id="2384" w:name="_Toc453786378"/>
        <w:bookmarkStart w:id="2385" w:name="_Toc454220847"/>
        <w:bookmarkStart w:id="2386" w:name="_Toc454274357"/>
        <w:bookmarkStart w:id="2387" w:name="_Toc455403365"/>
        <w:bookmarkStart w:id="2388" w:name="_Toc455403606"/>
        <w:bookmarkStart w:id="2389" w:name="_Toc455403846"/>
        <w:bookmarkStart w:id="2390" w:name="_Toc455404083"/>
        <w:bookmarkStart w:id="2391" w:name="_Toc455404319"/>
        <w:bookmarkStart w:id="2392" w:name="_Toc455404554"/>
        <w:bookmarkStart w:id="2393" w:name="_Toc455404788"/>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del>
    </w:p>
    <w:p w:rsidR="00C0594E" w:rsidDel="00B1717F" w:rsidRDefault="00B706A9">
      <w:pPr>
        <w:pStyle w:val="Heading1"/>
        <w:rPr>
          <w:del w:id="2394" w:author="Meir Kalter" w:date="2016-06-14T08:48:00Z"/>
          <w:noProof/>
        </w:rPr>
        <w:pPrChange w:id="2395" w:author="Meir Kalter" w:date="2016-06-15T15:12:00Z">
          <w:pPr>
            <w:pStyle w:val="TOC21"/>
            <w:numPr>
              <w:ilvl w:val="1"/>
              <w:numId w:val="4"/>
            </w:numPr>
            <w:ind w:left="673" w:hanging="453"/>
          </w:pPr>
        </w:pPrChange>
      </w:pPr>
      <w:del w:id="2396" w:author="Meir Kalter" w:date="2016-06-14T08:48:00Z">
        <w:r w:rsidDel="00B1717F">
          <w:rPr>
            <w:noProof/>
          </w:rPr>
          <w:delText>Seven segment display</w:delText>
        </w:r>
        <w:r w:rsidDel="00B1717F">
          <w:rPr>
            <w:noProof/>
          </w:rPr>
          <w:tab/>
          <w:delText>18</w:delText>
        </w:r>
        <w:bookmarkStart w:id="2397" w:name="_Toc453680959"/>
        <w:bookmarkStart w:id="2398" w:name="_Toc453681115"/>
        <w:bookmarkStart w:id="2399" w:name="_Toc453681264"/>
        <w:bookmarkStart w:id="2400" w:name="_Toc453681414"/>
        <w:bookmarkStart w:id="2401" w:name="_Toc453681562"/>
        <w:bookmarkStart w:id="2402" w:name="_Toc453681710"/>
        <w:bookmarkStart w:id="2403" w:name="_Toc453681855"/>
        <w:bookmarkStart w:id="2404" w:name="_Toc453763822"/>
        <w:bookmarkStart w:id="2405" w:name="_Toc453763971"/>
        <w:bookmarkStart w:id="2406" w:name="_Toc453764119"/>
        <w:bookmarkStart w:id="2407" w:name="_Toc453764478"/>
        <w:bookmarkStart w:id="2408" w:name="_Toc453764671"/>
        <w:bookmarkStart w:id="2409" w:name="_Toc453764875"/>
        <w:bookmarkStart w:id="2410" w:name="_Toc453765136"/>
        <w:bookmarkStart w:id="2411" w:name="_Toc453765584"/>
        <w:bookmarkStart w:id="2412" w:name="_Toc453766027"/>
        <w:bookmarkStart w:id="2413" w:name="_Toc453767289"/>
        <w:bookmarkStart w:id="2414" w:name="_Toc453767513"/>
        <w:bookmarkStart w:id="2415" w:name="_Toc453767737"/>
        <w:bookmarkStart w:id="2416" w:name="_Toc453767962"/>
        <w:bookmarkStart w:id="2417" w:name="_Toc453768185"/>
        <w:bookmarkStart w:id="2418" w:name="_Toc453785865"/>
        <w:bookmarkStart w:id="2419" w:name="_Toc453786379"/>
        <w:bookmarkStart w:id="2420" w:name="_Toc454220848"/>
        <w:bookmarkStart w:id="2421" w:name="_Toc454274358"/>
        <w:bookmarkStart w:id="2422" w:name="_Toc455403366"/>
        <w:bookmarkStart w:id="2423" w:name="_Toc455403607"/>
        <w:bookmarkStart w:id="2424" w:name="_Toc455403847"/>
        <w:bookmarkStart w:id="2425" w:name="_Toc455404084"/>
        <w:bookmarkStart w:id="2426" w:name="_Toc455404320"/>
        <w:bookmarkStart w:id="2427" w:name="_Toc455404555"/>
        <w:bookmarkStart w:id="2428" w:name="_Toc455404789"/>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del>
    </w:p>
    <w:p w:rsidR="00C0594E" w:rsidDel="00B1717F" w:rsidRDefault="00B706A9">
      <w:pPr>
        <w:pStyle w:val="Heading1"/>
        <w:rPr>
          <w:del w:id="2429" w:author="Meir Kalter" w:date="2016-06-14T08:48:00Z"/>
          <w:noProof/>
        </w:rPr>
        <w:pPrChange w:id="2430" w:author="Meir Kalter" w:date="2016-06-15T15:12:00Z">
          <w:pPr>
            <w:pStyle w:val="TOC21"/>
            <w:numPr>
              <w:ilvl w:val="1"/>
              <w:numId w:val="4"/>
            </w:numPr>
            <w:ind w:left="673" w:hanging="453"/>
          </w:pPr>
        </w:pPrChange>
      </w:pPr>
      <w:del w:id="2431" w:author="Meir Kalter" w:date="2016-06-14T08:48:00Z">
        <w:r w:rsidDel="00B1717F">
          <w:rPr>
            <w:noProof/>
          </w:rPr>
          <w:delText>Input battery of 8 switches</w:delText>
        </w:r>
        <w:r w:rsidDel="00B1717F">
          <w:rPr>
            <w:noProof/>
          </w:rPr>
          <w:tab/>
          <w:delText>19</w:delText>
        </w:r>
        <w:bookmarkStart w:id="2432" w:name="_Toc453680960"/>
        <w:bookmarkStart w:id="2433" w:name="_Toc453681116"/>
        <w:bookmarkStart w:id="2434" w:name="_Toc453681265"/>
        <w:bookmarkStart w:id="2435" w:name="_Toc453681415"/>
        <w:bookmarkStart w:id="2436" w:name="_Toc453681563"/>
        <w:bookmarkStart w:id="2437" w:name="_Toc453681711"/>
        <w:bookmarkStart w:id="2438" w:name="_Toc453681856"/>
        <w:bookmarkStart w:id="2439" w:name="_Toc453763823"/>
        <w:bookmarkStart w:id="2440" w:name="_Toc453763972"/>
        <w:bookmarkStart w:id="2441" w:name="_Toc453764120"/>
        <w:bookmarkStart w:id="2442" w:name="_Toc453764479"/>
        <w:bookmarkStart w:id="2443" w:name="_Toc453764672"/>
        <w:bookmarkStart w:id="2444" w:name="_Toc453764876"/>
        <w:bookmarkStart w:id="2445" w:name="_Toc453765137"/>
        <w:bookmarkStart w:id="2446" w:name="_Toc453765585"/>
        <w:bookmarkStart w:id="2447" w:name="_Toc453766028"/>
        <w:bookmarkStart w:id="2448" w:name="_Toc453767290"/>
        <w:bookmarkStart w:id="2449" w:name="_Toc453767514"/>
        <w:bookmarkStart w:id="2450" w:name="_Toc453767738"/>
        <w:bookmarkStart w:id="2451" w:name="_Toc453767963"/>
        <w:bookmarkStart w:id="2452" w:name="_Toc453768186"/>
        <w:bookmarkStart w:id="2453" w:name="_Toc453785866"/>
        <w:bookmarkStart w:id="2454" w:name="_Toc453786380"/>
        <w:bookmarkStart w:id="2455" w:name="_Toc454220849"/>
        <w:bookmarkStart w:id="2456" w:name="_Toc454274359"/>
        <w:bookmarkStart w:id="2457" w:name="_Toc455403367"/>
        <w:bookmarkStart w:id="2458" w:name="_Toc455403608"/>
        <w:bookmarkStart w:id="2459" w:name="_Toc455403848"/>
        <w:bookmarkStart w:id="2460" w:name="_Toc455404085"/>
        <w:bookmarkStart w:id="2461" w:name="_Toc455404321"/>
        <w:bookmarkStart w:id="2462" w:name="_Toc455404556"/>
        <w:bookmarkStart w:id="2463" w:name="_Toc455404790"/>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del>
    </w:p>
    <w:p w:rsidR="00C0594E" w:rsidDel="00B1717F" w:rsidRDefault="00B706A9">
      <w:pPr>
        <w:pStyle w:val="Heading1"/>
        <w:rPr>
          <w:del w:id="2464" w:author="Meir Kalter" w:date="2016-06-14T08:48:00Z"/>
          <w:noProof/>
        </w:rPr>
        <w:pPrChange w:id="2465" w:author="Meir Kalter" w:date="2016-06-15T15:12:00Z">
          <w:pPr>
            <w:pStyle w:val="TOC21"/>
            <w:numPr>
              <w:ilvl w:val="1"/>
              <w:numId w:val="15"/>
            </w:numPr>
            <w:ind w:left="673" w:hanging="453"/>
          </w:pPr>
        </w:pPrChange>
      </w:pPr>
      <w:del w:id="2466" w:author="Meir Kalter" w:date="2016-06-14T08:48:00Z">
        <w:r w:rsidDel="00B1717F">
          <w:rPr>
            <w:noProof/>
          </w:rPr>
          <w:delText>Toolbar</w:delText>
        </w:r>
        <w:r w:rsidDel="00B1717F">
          <w:rPr>
            <w:noProof/>
          </w:rPr>
          <w:tab/>
          <w:delText>20</w:delText>
        </w:r>
        <w:bookmarkStart w:id="2467" w:name="_Toc453680961"/>
        <w:bookmarkStart w:id="2468" w:name="_Toc453681117"/>
        <w:bookmarkStart w:id="2469" w:name="_Toc453681266"/>
        <w:bookmarkStart w:id="2470" w:name="_Toc453681416"/>
        <w:bookmarkStart w:id="2471" w:name="_Toc453681564"/>
        <w:bookmarkStart w:id="2472" w:name="_Toc453681712"/>
        <w:bookmarkStart w:id="2473" w:name="_Toc453681857"/>
        <w:bookmarkStart w:id="2474" w:name="_Toc453763824"/>
        <w:bookmarkStart w:id="2475" w:name="_Toc453763973"/>
        <w:bookmarkStart w:id="2476" w:name="_Toc453764121"/>
        <w:bookmarkStart w:id="2477" w:name="_Toc453764480"/>
        <w:bookmarkStart w:id="2478" w:name="_Toc453764673"/>
        <w:bookmarkStart w:id="2479" w:name="_Toc453764877"/>
        <w:bookmarkStart w:id="2480" w:name="_Toc453765138"/>
        <w:bookmarkStart w:id="2481" w:name="_Toc453765586"/>
        <w:bookmarkStart w:id="2482" w:name="_Toc453766029"/>
        <w:bookmarkStart w:id="2483" w:name="_Toc453767291"/>
        <w:bookmarkStart w:id="2484" w:name="_Toc453767515"/>
        <w:bookmarkStart w:id="2485" w:name="_Toc453767739"/>
        <w:bookmarkStart w:id="2486" w:name="_Toc453767964"/>
        <w:bookmarkStart w:id="2487" w:name="_Toc453768187"/>
        <w:bookmarkStart w:id="2488" w:name="_Toc453785867"/>
        <w:bookmarkStart w:id="2489" w:name="_Toc453786381"/>
        <w:bookmarkStart w:id="2490" w:name="_Toc454220850"/>
        <w:bookmarkStart w:id="2491" w:name="_Toc454274360"/>
        <w:bookmarkStart w:id="2492" w:name="_Toc455403368"/>
        <w:bookmarkStart w:id="2493" w:name="_Toc455403609"/>
        <w:bookmarkStart w:id="2494" w:name="_Toc455403849"/>
        <w:bookmarkStart w:id="2495" w:name="_Toc455404086"/>
        <w:bookmarkStart w:id="2496" w:name="_Toc455404322"/>
        <w:bookmarkStart w:id="2497" w:name="_Toc455404557"/>
        <w:bookmarkStart w:id="2498" w:name="_Toc455404791"/>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del>
    </w:p>
    <w:p w:rsidR="00C0594E" w:rsidDel="00B1717F" w:rsidRDefault="00B706A9">
      <w:pPr>
        <w:pStyle w:val="Heading1"/>
        <w:rPr>
          <w:del w:id="2499" w:author="Meir Kalter" w:date="2016-06-14T08:48:00Z"/>
          <w:noProof/>
        </w:rPr>
        <w:pPrChange w:id="2500" w:author="Meir Kalter" w:date="2016-06-15T15:12:00Z">
          <w:pPr>
            <w:pStyle w:val="TOC21"/>
            <w:numPr>
              <w:ilvl w:val="1"/>
              <w:numId w:val="4"/>
            </w:numPr>
            <w:ind w:left="673" w:hanging="453"/>
          </w:pPr>
        </w:pPrChange>
      </w:pPr>
      <w:del w:id="2501" w:author="Meir Kalter" w:date="2016-06-14T08:48:00Z">
        <w:r w:rsidDel="00B1717F">
          <w:rPr>
            <w:noProof/>
          </w:rPr>
          <w:delText>Gui Menu</w:delText>
        </w:r>
        <w:r w:rsidDel="00B1717F">
          <w:rPr>
            <w:noProof/>
          </w:rPr>
          <w:tab/>
          <w:delText>21</w:delText>
        </w:r>
        <w:bookmarkStart w:id="2502" w:name="_Toc453680962"/>
        <w:bookmarkStart w:id="2503" w:name="_Toc453681118"/>
        <w:bookmarkStart w:id="2504" w:name="_Toc453681267"/>
        <w:bookmarkStart w:id="2505" w:name="_Toc453681417"/>
        <w:bookmarkStart w:id="2506" w:name="_Toc453681565"/>
        <w:bookmarkStart w:id="2507" w:name="_Toc453681713"/>
        <w:bookmarkStart w:id="2508" w:name="_Toc453681858"/>
        <w:bookmarkStart w:id="2509" w:name="_Toc453763825"/>
        <w:bookmarkStart w:id="2510" w:name="_Toc453763974"/>
        <w:bookmarkStart w:id="2511" w:name="_Toc453764122"/>
        <w:bookmarkStart w:id="2512" w:name="_Toc453764481"/>
        <w:bookmarkStart w:id="2513" w:name="_Toc453764674"/>
        <w:bookmarkStart w:id="2514" w:name="_Toc453764878"/>
        <w:bookmarkStart w:id="2515" w:name="_Toc453765139"/>
        <w:bookmarkStart w:id="2516" w:name="_Toc453765587"/>
        <w:bookmarkStart w:id="2517" w:name="_Toc453766030"/>
        <w:bookmarkStart w:id="2518" w:name="_Toc453767292"/>
        <w:bookmarkStart w:id="2519" w:name="_Toc453767516"/>
        <w:bookmarkStart w:id="2520" w:name="_Toc453767740"/>
        <w:bookmarkStart w:id="2521" w:name="_Toc453767965"/>
        <w:bookmarkStart w:id="2522" w:name="_Toc453768188"/>
        <w:bookmarkStart w:id="2523" w:name="_Toc453785868"/>
        <w:bookmarkStart w:id="2524" w:name="_Toc453786382"/>
        <w:bookmarkStart w:id="2525" w:name="_Toc454220851"/>
        <w:bookmarkStart w:id="2526" w:name="_Toc454274361"/>
        <w:bookmarkStart w:id="2527" w:name="_Toc455403369"/>
        <w:bookmarkStart w:id="2528" w:name="_Toc455403610"/>
        <w:bookmarkStart w:id="2529" w:name="_Toc455403850"/>
        <w:bookmarkStart w:id="2530" w:name="_Toc455404087"/>
        <w:bookmarkStart w:id="2531" w:name="_Toc455404323"/>
        <w:bookmarkStart w:id="2532" w:name="_Toc455404558"/>
        <w:bookmarkStart w:id="2533" w:name="_Toc455404792"/>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del>
    </w:p>
    <w:p w:rsidR="00C0594E" w:rsidDel="00B1717F" w:rsidRDefault="00B706A9">
      <w:pPr>
        <w:pStyle w:val="Heading1"/>
        <w:rPr>
          <w:del w:id="2534" w:author="Meir Kalter" w:date="2016-06-14T08:48:00Z"/>
          <w:noProof/>
        </w:rPr>
        <w:pPrChange w:id="2535" w:author="Meir Kalter" w:date="2016-06-15T15:12:00Z">
          <w:pPr>
            <w:pStyle w:val="TOC51"/>
            <w:numPr>
              <w:numId w:val="16"/>
            </w:numPr>
            <w:ind w:left="183" w:hanging="183"/>
          </w:pPr>
        </w:pPrChange>
      </w:pPr>
      <w:del w:id="2536" w:author="Meir Kalter" w:date="2016-06-14T08:48:00Z">
        <w:r w:rsidDel="00B1717F">
          <w:rPr>
            <w:noProof/>
          </w:rPr>
          <w:delText>Gui behaviour</w:delText>
        </w:r>
        <w:r w:rsidDel="00B1717F">
          <w:rPr>
            <w:noProof/>
          </w:rPr>
          <w:tab/>
          <w:delText>21</w:delText>
        </w:r>
        <w:bookmarkStart w:id="2537" w:name="_Toc453680963"/>
        <w:bookmarkStart w:id="2538" w:name="_Toc453681119"/>
        <w:bookmarkStart w:id="2539" w:name="_Toc453681268"/>
        <w:bookmarkStart w:id="2540" w:name="_Toc453681418"/>
        <w:bookmarkStart w:id="2541" w:name="_Toc453681566"/>
        <w:bookmarkStart w:id="2542" w:name="_Toc453681714"/>
        <w:bookmarkStart w:id="2543" w:name="_Toc453681859"/>
        <w:bookmarkStart w:id="2544" w:name="_Toc453763826"/>
        <w:bookmarkStart w:id="2545" w:name="_Toc453763975"/>
        <w:bookmarkStart w:id="2546" w:name="_Toc453764123"/>
        <w:bookmarkStart w:id="2547" w:name="_Toc453764482"/>
        <w:bookmarkStart w:id="2548" w:name="_Toc453764675"/>
        <w:bookmarkStart w:id="2549" w:name="_Toc453764879"/>
        <w:bookmarkStart w:id="2550" w:name="_Toc453765140"/>
        <w:bookmarkStart w:id="2551" w:name="_Toc453765588"/>
        <w:bookmarkStart w:id="2552" w:name="_Toc453766031"/>
        <w:bookmarkStart w:id="2553" w:name="_Toc453767293"/>
        <w:bookmarkStart w:id="2554" w:name="_Toc453767517"/>
        <w:bookmarkStart w:id="2555" w:name="_Toc453767741"/>
        <w:bookmarkStart w:id="2556" w:name="_Toc453767966"/>
        <w:bookmarkStart w:id="2557" w:name="_Toc453768189"/>
        <w:bookmarkStart w:id="2558" w:name="_Toc453785869"/>
        <w:bookmarkStart w:id="2559" w:name="_Toc453786383"/>
        <w:bookmarkStart w:id="2560" w:name="_Toc454220852"/>
        <w:bookmarkStart w:id="2561" w:name="_Toc454274362"/>
        <w:bookmarkStart w:id="2562" w:name="_Toc455403370"/>
        <w:bookmarkStart w:id="2563" w:name="_Toc455403611"/>
        <w:bookmarkStart w:id="2564" w:name="_Toc455403851"/>
        <w:bookmarkStart w:id="2565" w:name="_Toc455404088"/>
        <w:bookmarkStart w:id="2566" w:name="_Toc455404324"/>
        <w:bookmarkStart w:id="2567" w:name="_Toc455404559"/>
        <w:bookmarkStart w:id="2568" w:name="_Toc455404793"/>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del>
    </w:p>
    <w:p w:rsidR="00C0594E" w:rsidDel="00B1717F" w:rsidRDefault="00B706A9">
      <w:pPr>
        <w:pStyle w:val="Heading1"/>
        <w:rPr>
          <w:del w:id="2569" w:author="Meir Kalter" w:date="2016-06-14T08:48:00Z"/>
          <w:noProof/>
        </w:rPr>
        <w:pPrChange w:id="2570" w:author="Meir Kalter" w:date="2016-06-15T15:12:00Z">
          <w:pPr>
            <w:pStyle w:val="TOC51"/>
            <w:numPr>
              <w:numId w:val="4"/>
            </w:numPr>
            <w:ind w:left="183" w:hanging="183"/>
          </w:pPr>
        </w:pPrChange>
      </w:pPr>
      <w:del w:id="2571" w:author="Meir Kalter" w:date="2016-06-14T08:48:00Z">
        <w:r w:rsidDel="00B1717F">
          <w:rPr>
            <w:noProof/>
          </w:rPr>
          <w:delText>Debugger</w:delText>
        </w:r>
        <w:r w:rsidDel="00B1717F">
          <w:rPr>
            <w:noProof/>
          </w:rPr>
          <w:tab/>
          <w:delText>22</w:delText>
        </w:r>
        <w:bookmarkStart w:id="2572" w:name="_Toc453680964"/>
        <w:bookmarkStart w:id="2573" w:name="_Toc453681120"/>
        <w:bookmarkStart w:id="2574" w:name="_Toc453681269"/>
        <w:bookmarkStart w:id="2575" w:name="_Toc453681419"/>
        <w:bookmarkStart w:id="2576" w:name="_Toc453681567"/>
        <w:bookmarkStart w:id="2577" w:name="_Toc453681715"/>
        <w:bookmarkStart w:id="2578" w:name="_Toc453681860"/>
        <w:bookmarkStart w:id="2579" w:name="_Toc453763827"/>
        <w:bookmarkStart w:id="2580" w:name="_Toc453763976"/>
        <w:bookmarkStart w:id="2581" w:name="_Toc453764124"/>
        <w:bookmarkStart w:id="2582" w:name="_Toc453764483"/>
        <w:bookmarkStart w:id="2583" w:name="_Toc453764676"/>
        <w:bookmarkStart w:id="2584" w:name="_Toc453764880"/>
        <w:bookmarkStart w:id="2585" w:name="_Toc453765141"/>
        <w:bookmarkStart w:id="2586" w:name="_Toc453765589"/>
        <w:bookmarkStart w:id="2587" w:name="_Toc453766032"/>
        <w:bookmarkStart w:id="2588" w:name="_Toc453767294"/>
        <w:bookmarkStart w:id="2589" w:name="_Toc453767518"/>
        <w:bookmarkStart w:id="2590" w:name="_Toc453767742"/>
        <w:bookmarkStart w:id="2591" w:name="_Toc453767967"/>
        <w:bookmarkStart w:id="2592" w:name="_Toc453768190"/>
        <w:bookmarkStart w:id="2593" w:name="_Toc453785870"/>
        <w:bookmarkStart w:id="2594" w:name="_Toc453786384"/>
        <w:bookmarkStart w:id="2595" w:name="_Toc454220853"/>
        <w:bookmarkStart w:id="2596" w:name="_Toc454274363"/>
        <w:bookmarkStart w:id="2597" w:name="_Toc455403371"/>
        <w:bookmarkStart w:id="2598" w:name="_Toc455403612"/>
        <w:bookmarkStart w:id="2599" w:name="_Toc455403852"/>
        <w:bookmarkStart w:id="2600" w:name="_Toc455404089"/>
        <w:bookmarkStart w:id="2601" w:name="_Toc455404325"/>
        <w:bookmarkStart w:id="2602" w:name="_Toc455404560"/>
        <w:bookmarkStart w:id="2603" w:name="_Toc455404794"/>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del>
    </w:p>
    <w:p w:rsidR="00C0594E" w:rsidDel="00B1717F" w:rsidRDefault="00B706A9">
      <w:pPr>
        <w:pStyle w:val="Heading1"/>
        <w:rPr>
          <w:del w:id="2604" w:author="Meir Kalter" w:date="2016-06-14T08:48:00Z"/>
          <w:noProof/>
        </w:rPr>
        <w:pPrChange w:id="2605" w:author="Meir Kalter" w:date="2016-06-15T15:12:00Z">
          <w:pPr>
            <w:pStyle w:val="TOC21"/>
            <w:numPr>
              <w:ilvl w:val="1"/>
              <w:numId w:val="4"/>
            </w:numPr>
            <w:ind w:left="673" w:hanging="453"/>
          </w:pPr>
        </w:pPrChange>
      </w:pPr>
      <w:del w:id="2606" w:author="Meir Kalter" w:date="2016-06-14T08:48:00Z">
        <w:r w:rsidDel="00B1717F">
          <w:rPr>
            <w:noProof/>
          </w:rPr>
          <w:delText>- Step Button</w:delText>
        </w:r>
        <w:r w:rsidDel="00B1717F">
          <w:rPr>
            <w:noProof/>
          </w:rPr>
          <w:tab/>
          <w:delText>22</w:delText>
        </w:r>
        <w:bookmarkStart w:id="2607" w:name="_Toc453680965"/>
        <w:bookmarkStart w:id="2608" w:name="_Toc453681121"/>
        <w:bookmarkStart w:id="2609" w:name="_Toc453681270"/>
        <w:bookmarkStart w:id="2610" w:name="_Toc453681420"/>
        <w:bookmarkStart w:id="2611" w:name="_Toc453681568"/>
        <w:bookmarkStart w:id="2612" w:name="_Toc453681716"/>
        <w:bookmarkStart w:id="2613" w:name="_Toc453681861"/>
        <w:bookmarkStart w:id="2614" w:name="_Toc453763828"/>
        <w:bookmarkStart w:id="2615" w:name="_Toc453763977"/>
        <w:bookmarkStart w:id="2616" w:name="_Toc453764125"/>
        <w:bookmarkStart w:id="2617" w:name="_Toc453764484"/>
        <w:bookmarkStart w:id="2618" w:name="_Toc453764677"/>
        <w:bookmarkStart w:id="2619" w:name="_Toc453764881"/>
        <w:bookmarkStart w:id="2620" w:name="_Toc453765142"/>
        <w:bookmarkStart w:id="2621" w:name="_Toc453765590"/>
        <w:bookmarkStart w:id="2622" w:name="_Toc453766033"/>
        <w:bookmarkStart w:id="2623" w:name="_Toc453767295"/>
        <w:bookmarkStart w:id="2624" w:name="_Toc453767519"/>
        <w:bookmarkStart w:id="2625" w:name="_Toc453767743"/>
        <w:bookmarkStart w:id="2626" w:name="_Toc453767968"/>
        <w:bookmarkStart w:id="2627" w:name="_Toc453768191"/>
        <w:bookmarkStart w:id="2628" w:name="_Toc453785871"/>
        <w:bookmarkStart w:id="2629" w:name="_Toc453786385"/>
        <w:bookmarkStart w:id="2630" w:name="_Toc454220854"/>
        <w:bookmarkStart w:id="2631" w:name="_Toc454274364"/>
        <w:bookmarkStart w:id="2632" w:name="_Toc455403372"/>
        <w:bookmarkStart w:id="2633" w:name="_Toc455403613"/>
        <w:bookmarkStart w:id="2634" w:name="_Toc455403853"/>
        <w:bookmarkStart w:id="2635" w:name="_Toc455404090"/>
        <w:bookmarkStart w:id="2636" w:name="_Toc455404326"/>
        <w:bookmarkStart w:id="2637" w:name="_Toc455404561"/>
        <w:bookmarkStart w:id="2638" w:name="_Toc455404795"/>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del>
    </w:p>
    <w:p w:rsidR="00C0594E" w:rsidDel="00B1717F" w:rsidRDefault="00B706A9">
      <w:pPr>
        <w:pStyle w:val="Heading1"/>
        <w:rPr>
          <w:del w:id="2639" w:author="Meir Kalter" w:date="2016-06-14T08:48:00Z"/>
          <w:noProof/>
        </w:rPr>
        <w:pPrChange w:id="2640" w:author="Meir Kalter" w:date="2016-06-15T15:12:00Z">
          <w:pPr>
            <w:pStyle w:val="TOC21"/>
            <w:numPr>
              <w:ilvl w:val="1"/>
              <w:numId w:val="4"/>
            </w:numPr>
            <w:ind w:left="673" w:hanging="453"/>
          </w:pPr>
        </w:pPrChange>
      </w:pPr>
      <w:del w:id="2641" w:author="Meir Kalter" w:date="2016-06-14T08:48:00Z">
        <w:r w:rsidDel="00B1717F">
          <w:rPr>
            <w:noProof/>
          </w:rPr>
          <w:delText>- Breakpoint [Wasn’t part of the requirement]</w:delText>
        </w:r>
        <w:r w:rsidDel="00B1717F">
          <w:rPr>
            <w:noProof/>
          </w:rPr>
          <w:tab/>
          <w:delText>22</w:delText>
        </w:r>
        <w:bookmarkStart w:id="2642" w:name="_Toc453680966"/>
        <w:bookmarkStart w:id="2643" w:name="_Toc453681122"/>
        <w:bookmarkStart w:id="2644" w:name="_Toc453681271"/>
        <w:bookmarkStart w:id="2645" w:name="_Toc453681421"/>
        <w:bookmarkStart w:id="2646" w:name="_Toc453681569"/>
        <w:bookmarkStart w:id="2647" w:name="_Toc453681717"/>
        <w:bookmarkStart w:id="2648" w:name="_Toc453681862"/>
        <w:bookmarkStart w:id="2649" w:name="_Toc453763829"/>
        <w:bookmarkStart w:id="2650" w:name="_Toc453763978"/>
        <w:bookmarkStart w:id="2651" w:name="_Toc453764126"/>
        <w:bookmarkStart w:id="2652" w:name="_Toc453764485"/>
        <w:bookmarkStart w:id="2653" w:name="_Toc453764678"/>
        <w:bookmarkStart w:id="2654" w:name="_Toc453764882"/>
        <w:bookmarkStart w:id="2655" w:name="_Toc453765143"/>
        <w:bookmarkStart w:id="2656" w:name="_Toc453765591"/>
        <w:bookmarkStart w:id="2657" w:name="_Toc453766034"/>
        <w:bookmarkStart w:id="2658" w:name="_Toc453767296"/>
        <w:bookmarkStart w:id="2659" w:name="_Toc453767520"/>
        <w:bookmarkStart w:id="2660" w:name="_Toc453767744"/>
        <w:bookmarkStart w:id="2661" w:name="_Toc453767969"/>
        <w:bookmarkStart w:id="2662" w:name="_Toc453768192"/>
        <w:bookmarkStart w:id="2663" w:name="_Toc453785872"/>
        <w:bookmarkStart w:id="2664" w:name="_Toc453786386"/>
        <w:bookmarkStart w:id="2665" w:name="_Toc454220855"/>
        <w:bookmarkStart w:id="2666" w:name="_Toc454274365"/>
        <w:bookmarkStart w:id="2667" w:name="_Toc455403373"/>
        <w:bookmarkStart w:id="2668" w:name="_Toc455403614"/>
        <w:bookmarkStart w:id="2669" w:name="_Toc455403854"/>
        <w:bookmarkStart w:id="2670" w:name="_Toc455404091"/>
        <w:bookmarkStart w:id="2671" w:name="_Toc455404327"/>
        <w:bookmarkStart w:id="2672" w:name="_Toc455404562"/>
        <w:bookmarkStart w:id="2673" w:name="_Toc455404796"/>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del>
    </w:p>
    <w:p w:rsidR="00C0594E" w:rsidDel="00B1717F" w:rsidRDefault="00B706A9">
      <w:pPr>
        <w:pStyle w:val="Heading1"/>
        <w:rPr>
          <w:del w:id="2674" w:author="Meir Kalter" w:date="2016-06-14T08:48:00Z"/>
          <w:noProof/>
        </w:rPr>
        <w:pPrChange w:id="2675" w:author="Meir Kalter" w:date="2016-06-15T15:12:00Z">
          <w:pPr>
            <w:pStyle w:val="TOC21"/>
            <w:numPr>
              <w:ilvl w:val="1"/>
              <w:numId w:val="4"/>
            </w:numPr>
            <w:ind w:left="673" w:hanging="453"/>
          </w:pPr>
        </w:pPrChange>
      </w:pPr>
      <w:del w:id="2676" w:author="Meir Kalter" w:date="2016-06-14T08:48:00Z">
        <w:r w:rsidDel="00B1717F">
          <w:rPr>
            <w:noProof/>
          </w:rPr>
          <w:delText>- Run Button</w:delText>
        </w:r>
        <w:r w:rsidDel="00B1717F">
          <w:rPr>
            <w:noProof/>
          </w:rPr>
          <w:tab/>
          <w:delText>22</w:delText>
        </w:r>
        <w:bookmarkStart w:id="2677" w:name="_Toc453680967"/>
        <w:bookmarkStart w:id="2678" w:name="_Toc453681123"/>
        <w:bookmarkStart w:id="2679" w:name="_Toc453681272"/>
        <w:bookmarkStart w:id="2680" w:name="_Toc453681422"/>
        <w:bookmarkStart w:id="2681" w:name="_Toc453681570"/>
        <w:bookmarkStart w:id="2682" w:name="_Toc453681718"/>
        <w:bookmarkStart w:id="2683" w:name="_Toc453681863"/>
        <w:bookmarkStart w:id="2684" w:name="_Toc453763830"/>
        <w:bookmarkStart w:id="2685" w:name="_Toc453763979"/>
        <w:bookmarkStart w:id="2686" w:name="_Toc453764127"/>
        <w:bookmarkStart w:id="2687" w:name="_Toc453764486"/>
        <w:bookmarkStart w:id="2688" w:name="_Toc453764679"/>
        <w:bookmarkStart w:id="2689" w:name="_Toc453764883"/>
        <w:bookmarkStart w:id="2690" w:name="_Toc453765144"/>
        <w:bookmarkStart w:id="2691" w:name="_Toc453765592"/>
        <w:bookmarkStart w:id="2692" w:name="_Toc453766035"/>
        <w:bookmarkStart w:id="2693" w:name="_Toc453767297"/>
        <w:bookmarkStart w:id="2694" w:name="_Toc453767521"/>
        <w:bookmarkStart w:id="2695" w:name="_Toc453767745"/>
        <w:bookmarkStart w:id="2696" w:name="_Toc453767970"/>
        <w:bookmarkStart w:id="2697" w:name="_Toc453768193"/>
        <w:bookmarkStart w:id="2698" w:name="_Toc453785873"/>
        <w:bookmarkStart w:id="2699" w:name="_Toc453786387"/>
        <w:bookmarkStart w:id="2700" w:name="_Toc454220856"/>
        <w:bookmarkStart w:id="2701" w:name="_Toc454274366"/>
        <w:bookmarkStart w:id="2702" w:name="_Toc455403374"/>
        <w:bookmarkStart w:id="2703" w:name="_Toc455403615"/>
        <w:bookmarkStart w:id="2704" w:name="_Toc455403855"/>
        <w:bookmarkStart w:id="2705" w:name="_Toc455404092"/>
        <w:bookmarkStart w:id="2706" w:name="_Toc455404328"/>
        <w:bookmarkStart w:id="2707" w:name="_Toc455404563"/>
        <w:bookmarkStart w:id="2708" w:name="_Toc455404797"/>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del>
    </w:p>
    <w:p w:rsidR="00C0594E" w:rsidDel="00B1717F" w:rsidRDefault="00B706A9">
      <w:pPr>
        <w:pStyle w:val="Heading1"/>
        <w:rPr>
          <w:del w:id="2709" w:author="Meir Kalter" w:date="2016-06-14T08:48:00Z"/>
          <w:noProof/>
        </w:rPr>
        <w:pPrChange w:id="2710" w:author="Meir Kalter" w:date="2016-06-15T15:12:00Z">
          <w:pPr>
            <w:pStyle w:val="TOC21"/>
            <w:numPr>
              <w:ilvl w:val="1"/>
              <w:numId w:val="4"/>
            </w:numPr>
            <w:ind w:left="673" w:hanging="453"/>
          </w:pPr>
        </w:pPrChange>
      </w:pPr>
      <w:del w:id="2711" w:author="Meir Kalter" w:date="2016-06-14T08:48:00Z">
        <w:r w:rsidDel="00B1717F">
          <w:rPr>
            <w:noProof/>
          </w:rPr>
          <w:delText>- Stop Button</w:delText>
        </w:r>
        <w:r w:rsidDel="00B1717F">
          <w:rPr>
            <w:noProof/>
          </w:rPr>
          <w:tab/>
          <w:delText>22</w:delText>
        </w:r>
        <w:bookmarkStart w:id="2712" w:name="_Toc453680968"/>
        <w:bookmarkStart w:id="2713" w:name="_Toc453681124"/>
        <w:bookmarkStart w:id="2714" w:name="_Toc453681273"/>
        <w:bookmarkStart w:id="2715" w:name="_Toc453681423"/>
        <w:bookmarkStart w:id="2716" w:name="_Toc453681571"/>
        <w:bookmarkStart w:id="2717" w:name="_Toc453681719"/>
        <w:bookmarkStart w:id="2718" w:name="_Toc453681864"/>
        <w:bookmarkStart w:id="2719" w:name="_Toc453763831"/>
        <w:bookmarkStart w:id="2720" w:name="_Toc453763980"/>
        <w:bookmarkStart w:id="2721" w:name="_Toc453764128"/>
        <w:bookmarkStart w:id="2722" w:name="_Toc453764487"/>
        <w:bookmarkStart w:id="2723" w:name="_Toc453764680"/>
        <w:bookmarkStart w:id="2724" w:name="_Toc453764884"/>
        <w:bookmarkStart w:id="2725" w:name="_Toc453765145"/>
        <w:bookmarkStart w:id="2726" w:name="_Toc453765593"/>
        <w:bookmarkStart w:id="2727" w:name="_Toc453766036"/>
        <w:bookmarkStart w:id="2728" w:name="_Toc453767298"/>
        <w:bookmarkStart w:id="2729" w:name="_Toc453767522"/>
        <w:bookmarkStart w:id="2730" w:name="_Toc453767746"/>
        <w:bookmarkStart w:id="2731" w:name="_Toc453767971"/>
        <w:bookmarkStart w:id="2732" w:name="_Toc453768194"/>
        <w:bookmarkStart w:id="2733" w:name="_Toc453785874"/>
        <w:bookmarkStart w:id="2734" w:name="_Toc453786388"/>
        <w:bookmarkStart w:id="2735" w:name="_Toc454220857"/>
        <w:bookmarkStart w:id="2736" w:name="_Toc454274367"/>
        <w:bookmarkStart w:id="2737" w:name="_Toc455403375"/>
        <w:bookmarkStart w:id="2738" w:name="_Toc455403616"/>
        <w:bookmarkStart w:id="2739" w:name="_Toc455403856"/>
        <w:bookmarkStart w:id="2740" w:name="_Toc455404093"/>
        <w:bookmarkStart w:id="2741" w:name="_Toc455404329"/>
        <w:bookmarkStart w:id="2742" w:name="_Toc455404564"/>
        <w:bookmarkStart w:id="2743" w:name="_Toc455404798"/>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del>
    </w:p>
    <w:p w:rsidR="00C0594E" w:rsidDel="00B1717F" w:rsidRDefault="00B706A9">
      <w:pPr>
        <w:pStyle w:val="Heading1"/>
        <w:rPr>
          <w:del w:id="2744" w:author="Meir Kalter" w:date="2016-06-14T08:48:00Z"/>
          <w:noProof/>
        </w:rPr>
        <w:pPrChange w:id="2745" w:author="Meir Kalter" w:date="2016-06-15T15:12:00Z">
          <w:pPr>
            <w:pStyle w:val="TOC51"/>
            <w:numPr>
              <w:numId w:val="4"/>
            </w:numPr>
            <w:ind w:left="183" w:hanging="183"/>
          </w:pPr>
        </w:pPrChange>
      </w:pPr>
      <w:del w:id="2746" w:author="Meir Kalter" w:date="2016-06-14T08:48:00Z">
        <w:r w:rsidDel="00B1717F">
          <w:rPr>
            <w:noProof/>
          </w:rPr>
          <w:delText>TABLE 1</w:delText>
        </w:r>
        <w:r w:rsidDel="00B1717F">
          <w:rPr>
            <w:noProof/>
          </w:rPr>
          <w:tab/>
          <w:delText>23</w:delText>
        </w:r>
        <w:bookmarkStart w:id="2747" w:name="_Toc453680969"/>
        <w:bookmarkStart w:id="2748" w:name="_Toc453681125"/>
        <w:bookmarkStart w:id="2749" w:name="_Toc453681274"/>
        <w:bookmarkStart w:id="2750" w:name="_Toc453681424"/>
        <w:bookmarkStart w:id="2751" w:name="_Toc453681572"/>
        <w:bookmarkStart w:id="2752" w:name="_Toc453681720"/>
        <w:bookmarkStart w:id="2753" w:name="_Toc453681865"/>
        <w:bookmarkStart w:id="2754" w:name="_Toc453763832"/>
        <w:bookmarkStart w:id="2755" w:name="_Toc453763981"/>
        <w:bookmarkStart w:id="2756" w:name="_Toc453764129"/>
        <w:bookmarkStart w:id="2757" w:name="_Toc453764488"/>
        <w:bookmarkStart w:id="2758" w:name="_Toc453764681"/>
        <w:bookmarkStart w:id="2759" w:name="_Toc453764885"/>
        <w:bookmarkStart w:id="2760" w:name="_Toc453765146"/>
        <w:bookmarkStart w:id="2761" w:name="_Toc453765594"/>
        <w:bookmarkStart w:id="2762" w:name="_Toc453766037"/>
        <w:bookmarkStart w:id="2763" w:name="_Toc453767299"/>
        <w:bookmarkStart w:id="2764" w:name="_Toc453767523"/>
        <w:bookmarkStart w:id="2765" w:name="_Toc453767747"/>
        <w:bookmarkStart w:id="2766" w:name="_Toc453767972"/>
        <w:bookmarkStart w:id="2767" w:name="_Toc453768195"/>
        <w:bookmarkStart w:id="2768" w:name="_Toc453785875"/>
        <w:bookmarkStart w:id="2769" w:name="_Toc453786389"/>
        <w:bookmarkStart w:id="2770" w:name="_Toc454220858"/>
        <w:bookmarkStart w:id="2771" w:name="_Toc454274368"/>
        <w:bookmarkStart w:id="2772" w:name="_Toc455403376"/>
        <w:bookmarkStart w:id="2773" w:name="_Toc455403617"/>
        <w:bookmarkStart w:id="2774" w:name="_Toc455403857"/>
        <w:bookmarkStart w:id="2775" w:name="_Toc455404094"/>
        <w:bookmarkStart w:id="2776" w:name="_Toc455404330"/>
        <w:bookmarkStart w:id="2777" w:name="_Toc455404565"/>
        <w:bookmarkStart w:id="2778" w:name="_Toc455404799"/>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del>
    </w:p>
    <w:p w:rsidR="00C0594E" w:rsidDel="00B1717F" w:rsidRDefault="00B706A9">
      <w:pPr>
        <w:pStyle w:val="Heading1"/>
        <w:rPr>
          <w:del w:id="2779" w:author="Meir Kalter" w:date="2016-06-14T08:48:00Z"/>
          <w:noProof/>
        </w:rPr>
        <w:pPrChange w:id="2780" w:author="Meir Kalter" w:date="2016-06-15T15:12:00Z">
          <w:pPr>
            <w:pStyle w:val="TOC21"/>
            <w:numPr>
              <w:ilvl w:val="1"/>
              <w:numId w:val="4"/>
            </w:numPr>
            <w:ind w:left="673" w:hanging="453"/>
          </w:pPr>
        </w:pPrChange>
      </w:pPr>
      <w:del w:id="2781" w:author="Meir Kalter" w:date="2016-06-14T08:48:00Z">
        <w:r w:rsidDel="00B1717F">
          <w:rPr>
            <w:noProof/>
          </w:rPr>
          <w:delText>EASY8 INSTRUCTION SET.</w:delText>
        </w:r>
        <w:r w:rsidDel="00B1717F">
          <w:rPr>
            <w:noProof/>
          </w:rPr>
          <w:tab/>
          <w:delText>23</w:delText>
        </w:r>
        <w:bookmarkStart w:id="2782" w:name="_Toc453680970"/>
        <w:bookmarkStart w:id="2783" w:name="_Toc453681126"/>
        <w:bookmarkStart w:id="2784" w:name="_Toc453681275"/>
        <w:bookmarkStart w:id="2785" w:name="_Toc453681425"/>
        <w:bookmarkStart w:id="2786" w:name="_Toc453681573"/>
        <w:bookmarkStart w:id="2787" w:name="_Toc453681721"/>
        <w:bookmarkStart w:id="2788" w:name="_Toc453681866"/>
        <w:bookmarkStart w:id="2789" w:name="_Toc453763833"/>
        <w:bookmarkStart w:id="2790" w:name="_Toc453763982"/>
        <w:bookmarkStart w:id="2791" w:name="_Toc453764130"/>
        <w:bookmarkStart w:id="2792" w:name="_Toc453764489"/>
        <w:bookmarkStart w:id="2793" w:name="_Toc453764682"/>
        <w:bookmarkStart w:id="2794" w:name="_Toc453764886"/>
        <w:bookmarkStart w:id="2795" w:name="_Toc453765147"/>
        <w:bookmarkStart w:id="2796" w:name="_Toc453765595"/>
        <w:bookmarkStart w:id="2797" w:name="_Toc453766038"/>
        <w:bookmarkStart w:id="2798" w:name="_Toc453767300"/>
        <w:bookmarkStart w:id="2799" w:name="_Toc453767524"/>
        <w:bookmarkStart w:id="2800" w:name="_Toc453767748"/>
        <w:bookmarkStart w:id="2801" w:name="_Toc453767973"/>
        <w:bookmarkStart w:id="2802" w:name="_Toc453768196"/>
        <w:bookmarkStart w:id="2803" w:name="_Toc453785876"/>
        <w:bookmarkStart w:id="2804" w:name="_Toc453786390"/>
        <w:bookmarkStart w:id="2805" w:name="_Toc454220859"/>
        <w:bookmarkStart w:id="2806" w:name="_Toc454274369"/>
        <w:bookmarkStart w:id="2807" w:name="_Toc455403377"/>
        <w:bookmarkStart w:id="2808" w:name="_Toc455403618"/>
        <w:bookmarkStart w:id="2809" w:name="_Toc455403858"/>
        <w:bookmarkStart w:id="2810" w:name="_Toc455404095"/>
        <w:bookmarkStart w:id="2811" w:name="_Toc455404331"/>
        <w:bookmarkStart w:id="2812" w:name="_Toc455404566"/>
        <w:bookmarkStart w:id="2813" w:name="_Toc455404800"/>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del>
    </w:p>
    <w:p w:rsidR="00C0594E" w:rsidDel="00B1717F" w:rsidRDefault="00B706A9">
      <w:pPr>
        <w:pStyle w:val="Heading1"/>
        <w:rPr>
          <w:del w:id="2814" w:author="Meir Kalter" w:date="2016-06-14T08:48:00Z"/>
          <w:noProof/>
        </w:rPr>
        <w:pPrChange w:id="2815" w:author="Meir Kalter" w:date="2016-06-15T15:12:00Z">
          <w:pPr>
            <w:pStyle w:val="TOC51"/>
            <w:numPr>
              <w:numId w:val="4"/>
            </w:numPr>
            <w:ind w:left="183" w:hanging="183"/>
          </w:pPr>
        </w:pPrChange>
      </w:pPr>
      <w:del w:id="2816" w:author="Meir Kalter" w:date="2016-06-14T08:48:00Z">
        <w:r w:rsidDel="00B1717F">
          <w:rPr>
            <w:noProof/>
          </w:rPr>
          <w:delText>Appndix</w:delText>
        </w:r>
        <w:r w:rsidDel="00B1717F">
          <w:rPr>
            <w:noProof/>
          </w:rPr>
          <w:tab/>
          <w:delText>26</w:delText>
        </w:r>
        <w:bookmarkStart w:id="2817" w:name="_Toc453680971"/>
        <w:bookmarkStart w:id="2818" w:name="_Toc453681127"/>
        <w:bookmarkStart w:id="2819" w:name="_Toc453681276"/>
        <w:bookmarkStart w:id="2820" w:name="_Toc453681426"/>
        <w:bookmarkStart w:id="2821" w:name="_Toc453681574"/>
        <w:bookmarkStart w:id="2822" w:name="_Toc453681722"/>
        <w:bookmarkStart w:id="2823" w:name="_Toc453681867"/>
        <w:bookmarkStart w:id="2824" w:name="_Toc453763834"/>
        <w:bookmarkStart w:id="2825" w:name="_Toc453763983"/>
        <w:bookmarkStart w:id="2826" w:name="_Toc453764131"/>
        <w:bookmarkStart w:id="2827" w:name="_Toc453764490"/>
        <w:bookmarkStart w:id="2828" w:name="_Toc453764683"/>
        <w:bookmarkStart w:id="2829" w:name="_Toc453764887"/>
        <w:bookmarkStart w:id="2830" w:name="_Toc453765148"/>
        <w:bookmarkStart w:id="2831" w:name="_Toc453765596"/>
        <w:bookmarkStart w:id="2832" w:name="_Toc453766039"/>
        <w:bookmarkStart w:id="2833" w:name="_Toc453767301"/>
        <w:bookmarkStart w:id="2834" w:name="_Toc453767525"/>
        <w:bookmarkStart w:id="2835" w:name="_Toc453767749"/>
        <w:bookmarkStart w:id="2836" w:name="_Toc453767974"/>
        <w:bookmarkStart w:id="2837" w:name="_Toc453768197"/>
        <w:bookmarkStart w:id="2838" w:name="_Toc453785877"/>
        <w:bookmarkStart w:id="2839" w:name="_Toc453786391"/>
        <w:bookmarkStart w:id="2840" w:name="_Toc454220860"/>
        <w:bookmarkStart w:id="2841" w:name="_Toc454274370"/>
        <w:bookmarkStart w:id="2842" w:name="_Toc455403378"/>
        <w:bookmarkStart w:id="2843" w:name="_Toc455403619"/>
        <w:bookmarkStart w:id="2844" w:name="_Toc455403859"/>
        <w:bookmarkStart w:id="2845" w:name="_Toc455404096"/>
        <w:bookmarkStart w:id="2846" w:name="_Toc455404332"/>
        <w:bookmarkStart w:id="2847" w:name="_Toc455404567"/>
        <w:bookmarkStart w:id="2848" w:name="_Toc455404801"/>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del>
    </w:p>
    <w:p w:rsidR="00C0594E" w:rsidDel="00B1717F" w:rsidRDefault="00B706A9">
      <w:pPr>
        <w:pStyle w:val="Heading1"/>
        <w:rPr>
          <w:del w:id="2849" w:author="Meir Kalter" w:date="2016-06-14T08:48:00Z"/>
          <w:noProof/>
        </w:rPr>
        <w:pPrChange w:id="2850" w:author="Meir Kalter" w:date="2016-06-15T15:12:00Z">
          <w:pPr>
            <w:pStyle w:val="TOC21"/>
            <w:numPr>
              <w:ilvl w:val="1"/>
              <w:numId w:val="4"/>
            </w:numPr>
            <w:ind w:left="673" w:hanging="453"/>
          </w:pPr>
        </w:pPrChange>
      </w:pPr>
      <w:del w:id="2851" w:author="Meir Kalter" w:date="2016-06-14T08:48:00Z">
        <w:r w:rsidDel="00B1717F">
          <w:rPr>
            <w:noProof/>
          </w:rPr>
          <w:delText>Assembler file with IO</w:delText>
        </w:r>
        <w:r w:rsidDel="00B1717F">
          <w:rPr>
            <w:noProof/>
          </w:rPr>
          <w:tab/>
          <w:delText>26</w:delText>
        </w:r>
        <w:bookmarkStart w:id="2852" w:name="_Toc453680972"/>
        <w:bookmarkStart w:id="2853" w:name="_Toc453681128"/>
        <w:bookmarkStart w:id="2854" w:name="_Toc453681277"/>
        <w:bookmarkStart w:id="2855" w:name="_Toc453681427"/>
        <w:bookmarkStart w:id="2856" w:name="_Toc453681575"/>
        <w:bookmarkStart w:id="2857" w:name="_Toc453681723"/>
        <w:bookmarkStart w:id="2858" w:name="_Toc453681868"/>
        <w:bookmarkStart w:id="2859" w:name="_Toc453763835"/>
        <w:bookmarkStart w:id="2860" w:name="_Toc453763984"/>
        <w:bookmarkStart w:id="2861" w:name="_Toc453764132"/>
        <w:bookmarkStart w:id="2862" w:name="_Toc453764491"/>
        <w:bookmarkStart w:id="2863" w:name="_Toc453764684"/>
        <w:bookmarkStart w:id="2864" w:name="_Toc453764888"/>
        <w:bookmarkStart w:id="2865" w:name="_Toc453765149"/>
        <w:bookmarkStart w:id="2866" w:name="_Toc453765597"/>
        <w:bookmarkStart w:id="2867" w:name="_Toc453766040"/>
        <w:bookmarkStart w:id="2868" w:name="_Toc453767302"/>
        <w:bookmarkStart w:id="2869" w:name="_Toc453767526"/>
        <w:bookmarkStart w:id="2870" w:name="_Toc453767750"/>
        <w:bookmarkStart w:id="2871" w:name="_Toc453767975"/>
        <w:bookmarkStart w:id="2872" w:name="_Toc453768198"/>
        <w:bookmarkStart w:id="2873" w:name="_Toc453785878"/>
        <w:bookmarkStart w:id="2874" w:name="_Toc453786392"/>
        <w:bookmarkStart w:id="2875" w:name="_Toc454220861"/>
        <w:bookmarkStart w:id="2876" w:name="_Toc454274371"/>
        <w:bookmarkStart w:id="2877" w:name="_Toc455403379"/>
        <w:bookmarkStart w:id="2878" w:name="_Toc455403620"/>
        <w:bookmarkStart w:id="2879" w:name="_Toc455403860"/>
        <w:bookmarkStart w:id="2880" w:name="_Toc455404097"/>
        <w:bookmarkStart w:id="2881" w:name="_Toc455404333"/>
        <w:bookmarkStart w:id="2882" w:name="_Toc455404568"/>
        <w:bookmarkStart w:id="2883" w:name="_Toc455404802"/>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del>
    </w:p>
    <w:p w:rsidR="00C0594E" w:rsidDel="00B1717F" w:rsidRDefault="00B706A9">
      <w:pPr>
        <w:pStyle w:val="Heading1"/>
        <w:rPr>
          <w:del w:id="2884" w:author="Meir Kalter" w:date="2016-06-14T08:48:00Z"/>
          <w:noProof/>
        </w:rPr>
        <w:pPrChange w:id="2885" w:author="Meir Kalter" w:date="2016-06-15T15:12:00Z">
          <w:pPr>
            <w:pStyle w:val="TOC31"/>
            <w:numPr>
              <w:ilvl w:val="2"/>
              <w:numId w:val="4"/>
            </w:numPr>
            <w:ind w:left="1148" w:hanging="708"/>
          </w:pPr>
        </w:pPrChange>
      </w:pPr>
      <w:del w:id="2886" w:author="Meir Kalter" w:date="2016-06-14T08:48:00Z">
        <w:r w:rsidDel="00B1717F">
          <w:rPr>
            <w:noProof/>
          </w:rPr>
          <w:delText>Basic flow – output to the Seven digit</w:delText>
        </w:r>
        <w:r w:rsidDel="00B1717F">
          <w:rPr>
            <w:noProof/>
          </w:rPr>
          <w:tab/>
          <w:delText>26</w:delText>
        </w:r>
        <w:bookmarkStart w:id="2887" w:name="_Toc453680973"/>
        <w:bookmarkStart w:id="2888" w:name="_Toc453681129"/>
        <w:bookmarkStart w:id="2889" w:name="_Toc453681278"/>
        <w:bookmarkStart w:id="2890" w:name="_Toc453681428"/>
        <w:bookmarkStart w:id="2891" w:name="_Toc453681576"/>
        <w:bookmarkStart w:id="2892" w:name="_Toc453681724"/>
        <w:bookmarkStart w:id="2893" w:name="_Toc453681869"/>
        <w:bookmarkStart w:id="2894" w:name="_Toc453763836"/>
        <w:bookmarkStart w:id="2895" w:name="_Toc453763985"/>
        <w:bookmarkStart w:id="2896" w:name="_Toc453764133"/>
        <w:bookmarkStart w:id="2897" w:name="_Toc453764492"/>
        <w:bookmarkStart w:id="2898" w:name="_Toc453764685"/>
        <w:bookmarkStart w:id="2899" w:name="_Toc453764889"/>
        <w:bookmarkStart w:id="2900" w:name="_Toc453765150"/>
        <w:bookmarkStart w:id="2901" w:name="_Toc453765598"/>
        <w:bookmarkStart w:id="2902" w:name="_Toc453766041"/>
        <w:bookmarkStart w:id="2903" w:name="_Toc453767303"/>
        <w:bookmarkStart w:id="2904" w:name="_Toc453767527"/>
        <w:bookmarkStart w:id="2905" w:name="_Toc453767751"/>
        <w:bookmarkStart w:id="2906" w:name="_Toc453767976"/>
        <w:bookmarkStart w:id="2907" w:name="_Toc453768199"/>
        <w:bookmarkStart w:id="2908" w:name="_Toc453785879"/>
        <w:bookmarkStart w:id="2909" w:name="_Toc453786393"/>
        <w:bookmarkStart w:id="2910" w:name="_Toc454220862"/>
        <w:bookmarkStart w:id="2911" w:name="_Toc454274372"/>
        <w:bookmarkStart w:id="2912" w:name="_Toc455403380"/>
        <w:bookmarkStart w:id="2913" w:name="_Toc455403621"/>
        <w:bookmarkStart w:id="2914" w:name="_Toc455403861"/>
        <w:bookmarkStart w:id="2915" w:name="_Toc455404098"/>
        <w:bookmarkStart w:id="2916" w:name="_Toc455404334"/>
        <w:bookmarkStart w:id="2917" w:name="_Toc455404569"/>
        <w:bookmarkStart w:id="2918" w:name="_Toc455404803"/>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rsidR="00C0594E" w:rsidDel="00B1717F" w:rsidRDefault="00B706A9">
      <w:pPr>
        <w:pStyle w:val="Heading1"/>
        <w:rPr>
          <w:del w:id="2919" w:author="Meir Kalter" w:date="2016-06-14T08:48:00Z"/>
          <w:noProof/>
        </w:rPr>
        <w:pPrChange w:id="2920" w:author="Meir Kalter" w:date="2016-06-15T15:12:00Z">
          <w:pPr>
            <w:pStyle w:val="TOC31"/>
            <w:numPr>
              <w:ilvl w:val="2"/>
              <w:numId w:val="17"/>
            </w:numPr>
            <w:ind w:left="1148" w:hanging="708"/>
          </w:pPr>
        </w:pPrChange>
      </w:pPr>
      <w:del w:id="2921" w:author="Meir Kalter" w:date="2016-06-14T08:48:00Z">
        <w:r w:rsidDel="00B1717F">
          <w:rPr>
            <w:noProof/>
          </w:rPr>
          <w:delText>Basic flow – Input from the seven switches battery</w:delText>
        </w:r>
        <w:r w:rsidDel="00B1717F">
          <w:rPr>
            <w:noProof/>
          </w:rPr>
          <w:tab/>
          <w:delText>26</w:delText>
        </w:r>
        <w:bookmarkStart w:id="2922" w:name="_Toc453680974"/>
        <w:bookmarkStart w:id="2923" w:name="_Toc453681130"/>
        <w:bookmarkStart w:id="2924" w:name="_Toc453681279"/>
        <w:bookmarkStart w:id="2925" w:name="_Toc453681429"/>
        <w:bookmarkStart w:id="2926" w:name="_Toc453681577"/>
        <w:bookmarkStart w:id="2927" w:name="_Toc453681725"/>
        <w:bookmarkStart w:id="2928" w:name="_Toc453681870"/>
        <w:bookmarkStart w:id="2929" w:name="_Toc453763837"/>
        <w:bookmarkStart w:id="2930" w:name="_Toc453763986"/>
        <w:bookmarkStart w:id="2931" w:name="_Toc453764134"/>
        <w:bookmarkStart w:id="2932" w:name="_Toc453764493"/>
        <w:bookmarkStart w:id="2933" w:name="_Toc453764686"/>
        <w:bookmarkStart w:id="2934" w:name="_Toc453764890"/>
        <w:bookmarkStart w:id="2935" w:name="_Toc453765151"/>
        <w:bookmarkStart w:id="2936" w:name="_Toc453765599"/>
        <w:bookmarkStart w:id="2937" w:name="_Toc453766042"/>
        <w:bookmarkStart w:id="2938" w:name="_Toc453767304"/>
        <w:bookmarkStart w:id="2939" w:name="_Toc453767528"/>
        <w:bookmarkStart w:id="2940" w:name="_Toc453767752"/>
        <w:bookmarkStart w:id="2941" w:name="_Toc453767977"/>
        <w:bookmarkStart w:id="2942" w:name="_Toc453768200"/>
        <w:bookmarkStart w:id="2943" w:name="_Toc453785880"/>
        <w:bookmarkStart w:id="2944" w:name="_Toc453786394"/>
        <w:bookmarkStart w:id="2945" w:name="_Toc454220863"/>
        <w:bookmarkStart w:id="2946" w:name="_Toc454274373"/>
        <w:bookmarkStart w:id="2947" w:name="_Toc455403381"/>
        <w:bookmarkStart w:id="2948" w:name="_Toc455403622"/>
        <w:bookmarkStart w:id="2949" w:name="_Toc455403862"/>
        <w:bookmarkStart w:id="2950" w:name="_Toc455404099"/>
        <w:bookmarkStart w:id="2951" w:name="_Toc455404335"/>
        <w:bookmarkStart w:id="2952" w:name="_Toc455404570"/>
        <w:bookmarkStart w:id="2953" w:name="_Toc455404804"/>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del>
    </w:p>
    <w:p w:rsidR="00C0594E" w:rsidDel="00B1717F" w:rsidRDefault="00B706A9">
      <w:pPr>
        <w:pStyle w:val="Heading1"/>
        <w:rPr>
          <w:del w:id="2954" w:author="Meir Kalter" w:date="2016-06-14T08:48:00Z"/>
          <w:noProof/>
        </w:rPr>
        <w:pPrChange w:id="2955" w:author="Meir Kalter" w:date="2016-06-15T15:12:00Z">
          <w:pPr>
            <w:pStyle w:val="TOC51"/>
            <w:numPr>
              <w:numId w:val="18"/>
            </w:numPr>
            <w:ind w:left="183" w:hanging="183"/>
          </w:pPr>
        </w:pPrChange>
      </w:pPr>
      <w:del w:id="2956" w:author="Meir Kalter" w:date="2016-06-14T08:48:00Z">
        <w:r w:rsidDel="00B1717F">
          <w:rPr>
            <w:noProof/>
          </w:rPr>
          <w:delText>CONCLUSIONS AND FUTURE WORK</w:delText>
        </w:r>
        <w:r w:rsidDel="00B1717F">
          <w:rPr>
            <w:noProof/>
          </w:rPr>
          <w:tab/>
          <w:delText>28</w:delText>
        </w:r>
        <w:bookmarkStart w:id="2957" w:name="_Toc453680975"/>
        <w:bookmarkStart w:id="2958" w:name="_Toc453681131"/>
        <w:bookmarkStart w:id="2959" w:name="_Toc453681280"/>
        <w:bookmarkStart w:id="2960" w:name="_Toc453681430"/>
        <w:bookmarkStart w:id="2961" w:name="_Toc453681578"/>
        <w:bookmarkStart w:id="2962" w:name="_Toc453681726"/>
        <w:bookmarkStart w:id="2963" w:name="_Toc453681871"/>
        <w:bookmarkStart w:id="2964" w:name="_Toc453763838"/>
        <w:bookmarkStart w:id="2965" w:name="_Toc453763987"/>
        <w:bookmarkStart w:id="2966" w:name="_Toc453764135"/>
        <w:bookmarkStart w:id="2967" w:name="_Toc453764494"/>
        <w:bookmarkStart w:id="2968" w:name="_Toc453764687"/>
        <w:bookmarkStart w:id="2969" w:name="_Toc453764891"/>
        <w:bookmarkStart w:id="2970" w:name="_Toc453765152"/>
        <w:bookmarkStart w:id="2971" w:name="_Toc453765600"/>
        <w:bookmarkStart w:id="2972" w:name="_Toc453766043"/>
        <w:bookmarkStart w:id="2973" w:name="_Toc453767305"/>
        <w:bookmarkStart w:id="2974" w:name="_Toc453767529"/>
        <w:bookmarkStart w:id="2975" w:name="_Toc453767753"/>
        <w:bookmarkStart w:id="2976" w:name="_Toc453767978"/>
        <w:bookmarkStart w:id="2977" w:name="_Toc453768201"/>
        <w:bookmarkStart w:id="2978" w:name="_Toc453785881"/>
        <w:bookmarkStart w:id="2979" w:name="_Toc453786395"/>
        <w:bookmarkStart w:id="2980" w:name="_Toc454220864"/>
        <w:bookmarkStart w:id="2981" w:name="_Toc454274374"/>
        <w:bookmarkStart w:id="2982" w:name="_Toc455403382"/>
        <w:bookmarkStart w:id="2983" w:name="_Toc455403623"/>
        <w:bookmarkStart w:id="2984" w:name="_Toc455403863"/>
        <w:bookmarkStart w:id="2985" w:name="_Toc455404100"/>
        <w:bookmarkStart w:id="2986" w:name="_Toc455404336"/>
        <w:bookmarkStart w:id="2987" w:name="_Toc455404571"/>
        <w:bookmarkStart w:id="2988" w:name="_Toc455404805"/>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del>
    </w:p>
    <w:p w:rsidR="00C0594E" w:rsidDel="00B1717F" w:rsidRDefault="00B706A9">
      <w:pPr>
        <w:pStyle w:val="Heading1"/>
        <w:rPr>
          <w:del w:id="2989" w:author="Meir Kalter" w:date="2016-06-14T08:48:00Z"/>
          <w:noProof/>
        </w:rPr>
        <w:pPrChange w:id="2990" w:author="Meir Kalter" w:date="2016-06-15T15:12:00Z">
          <w:pPr>
            <w:pStyle w:val="TOC51"/>
          </w:pPr>
        </w:pPrChange>
      </w:pPr>
      <w:del w:id="2991" w:author="Meir Kalter" w:date="2016-06-14T08:48:00Z">
        <w:r w:rsidDel="00B1717F">
          <w:rPr>
            <w:noProof/>
          </w:rPr>
          <w:delText>Index</w:delText>
        </w:r>
        <w:r w:rsidDel="00B1717F">
          <w:rPr>
            <w:noProof/>
          </w:rPr>
          <w:tab/>
          <w:delText>31</w:delText>
        </w:r>
        <w:bookmarkStart w:id="2992" w:name="_Toc453680976"/>
        <w:bookmarkStart w:id="2993" w:name="_Toc453681132"/>
        <w:bookmarkStart w:id="2994" w:name="_Toc453681281"/>
        <w:bookmarkStart w:id="2995" w:name="_Toc453681431"/>
        <w:bookmarkStart w:id="2996" w:name="_Toc453681579"/>
        <w:bookmarkStart w:id="2997" w:name="_Toc453681727"/>
        <w:bookmarkStart w:id="2998" w:name="_Toc453681872"/>
        <w:bookmarkStart w:id="2999" w:name="_Toc453763839"/>
        <w:bookmarkStart w:id="3000" w:name="_Toc453763988"/>
        <w:bookmarkStart w:id="3001" w:name="_Toc453764136"/>
        <w:bookmarkStart w:id="3002" w:name="_Toc453764495"/>
        <w:bookmarkStart w:id="3003" w:name="_Toc453764688"/>
        <w:bookmarkStart w:id="3004" w:name="_Toc453764892"/>
        <w:bookmarkStart w:id="3005" w:name="_Toc453765153"/>
        <w:bookmarkStart w:id="3006" w:name="_Toc453765601"/>
        <w:bookmarkStart w:id="3007" w:name="_Toc453766044"/>
        <w:bookmarkStart w:id="3008" w:name="_Toc453767306"/>
        <w:bookmarkStart w:id="3009" w:name="_Toc453767530"/>
        <w:bookmarkStart w:id="3010" w:name="_Toc453767754"/>
        <w:bookmarkStart w:id="3011" w:name="_Toc453767979"/>
        <w:bookmarkStart w:id="3012" w:name="_Toc453768202"/>
        <w:bookmarkStart w:id="3013" w:name="_Toc453785882"/>
        <w:bookmarkStart w:id="3014" w:name="_Toc453786396"/>
        <w:bookmarkStart w:id="3015" w:name="_Toc454220865"/>
        <w:bookmarkStart w:id="3016" w:name="_Toc454274375"/>
        <w:bookmarkStart w:id="3017" w:name="_Toc455403383"/>
        <w:bookmarkStart w:id="3018" w:name="_Toc455403624"/>
        <w:bookmarkStart w:id="3019" w:name="_Toc455403864"/>
        <w:bookmarkStart w:id="3020" w:name="_Toc455404101"/>
        <w:bookmarkStart w:id="3021" w:name="_Toc455404337"/>
        <w:bookmarkStart w:id="3022" w:name="_Toc455404572"/>
        <w:bookmarkStart w:id="3023" w:name="_Toc455404806"/>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del>
    </w:p>
    <w:p w:rsidR="00C0594E" w:rsidDel="00B1717F" w:rsidRDefault="00B706A9">
      <w:pPr>
        <w:pStyle w:val="Heading1"/>
        <w:rPr>
          <w:del w:id="3024" w:author="Meir Kalter" w:date="2016-06-14T08:48:00Z"/>
          <w:noProof/>
        </w:rPr>
        <w:pPrChange w:id="3025" w:author="Meir Kalter" w:date="2016-06-15T15:12:00Z">
          <w:pPr>
            <w:pStyle w:val="TOC51"/>
          </w:pPr>
        </w:pPrChange>
      </w:pPr>
      <w:del w:id="3026" w:author="Meir Kalter" w:date="2016-06-14T08:48:00Z">
        <w:r w:rsidDel="00B1717F">
          <w:rPr>
            <w:noProof/>
          </w:rPr>
          <w:delText>List of pictures</w:delText>
        </w:r>
        <w:r w:rsidDel="00B1717F">
          <w:rPr>
            <w:noProof/>
          </w:rPr>
          <w:tab/>
          <w:delText>32</w:delText>
        </w:r>
        <w:bookmarkStart w:id="3027" w:name="_Toc453680977"/>
        <w:bookmarkStart w:id="3028" w:name="_Toc453681133"/>
        <w:bookmarkStart w:id="3029" w:name="_Toc453681282"/>
        <w:bookmarkStart w:id="3030" w:name="_Toc453681432"/>
        <w:bookmarkStart w:id="3031" w:name="_Toc453681580"/>
        <w:bookmarkStart w:id="3032" w:name="_Toc453681728"/>
        <w:bookmarkStart w:id="3033" w:name="_Toc453681873"/>
        <w:bookmarkStart w:id="3034" w:name="_Toc453763840"/>
        <w:bookmarkStart w:id="3035" w:name="_Toc453763989"/>
        <w:bookmarkStart w:id="3036" w:name="_Toc453764137"/>
        <w:bookmarkStart w:id="3037" w:name="_Toc453764496"/>
        <w:bookmarkStart w:id="3038" w:name="_Toc453764689"/>
        <w:bookmarkStart w:id="3039" w:name="_Toc453764893"/>
        <w:bookmarkStart w:id="3040" w:name="_Toc453765154"/>
        <w:bookmarkStart w:id="3041" w:name="_Toc453765602"/>
        <w:bookmarkStart w:id="3042" w:name="_Toc453766045"/>
        <w:bookmarkStart w:id="3043" w:name="_Toc453767307"/>
        <w:bookmarkStart w:id="3044" w:name="_Toc453767531"/>
        <w:bookmarkStart w:id="3045" w:name="_Toc453767755"/>
        <w:bookmarkStart w:id="3046" w:name="_Toc453767980"/>
        <w:bookmarkStart w:id="3047" w:name="_Toc453768203"/>
        <w:bookmarkStart w:id="3048" w:name="_Toc453785883"/>
        <w:bookmarkStart w:id="3049" w:name="_Toc453786397"/>
        <w:bookmarkStart w:id="3050" w:name="_Toc454220866"/>
        <w:bookmarkStart w:id="3051" w:name="_Toc454274376"/>
        <w:bookmarkStart w:id="3052" w:name="_Toc455403384"/>
        <w:bookmarkStart w:id="3053" w:name="_Toc455403625"/>
        <w:bookmarkStart w:id="3054" w:name="_Toc455403865"/>
        <w:bookmarkStart w:id="3055" w:name="_Toc455404102"/>
        <w:bookmarkStart w:id="3056" w:name="_Toc455404338"/>
        <w:bookmarkStart w:id="3057" w:name="_Toc455404573"/>
        <w:bookmarkStart w:id="3058" w:name="_Toc455404807"/>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del>
    </w:p>
    <w:p w:rsidR="00C0594E" w:rsidDel="002D1C3B" w:rsidRDefault="00C0594E">
      <w:pPr>
        <w:pStyle w:val="Heading1"/>
        <w:rPr>
          <w:del w:id="3059" w:author="Meir Kalter" w:date="2016-06-14T14:49:00Z"/>
        </w:rPr>
        <w:pPrChange w:id="3060" w:author="Meir Kalter" w:date="2016-06-15T15:12:00Z">
          <w:pPr/>
        </w:pPrChange>
      </w:pPr>
      <w:del w:id="3061" w:author="Meir Kalter" w:date="2016-06-14T14:58:00Z">
        <w:r w:rsidDel="00A5357E">
          <w:fldChar w:fldCharType="end"/>
        </w:r>
      </w:del>
      <w:bookmarkStart w:id="3062" w:name="_Toc453680978"/>
      <w:bookmarkStart w:id="3063" w:name="_Toc453681134"/>
      <w:bookmarkStart w:id="3064" w:name="_Toc453681283"/>
      <w:bookmarkStart w:id="3065" w:name="_Toc453681433"/>
      <w:bookmarkStart w:id="3066" w:name="_Toc453681581"/>
      <w:bookmarkStart w:id="3067" w:name="_Toc453681729"/>
      <w:bookmarkStart w:id="3068" w:name="_Toc453681874"/>
      <w:bookmarkStart w:id="3069" w:name="_Toc453763841"/>
      <w:bookmarkStart w:id="3070" w:name="_Toc453763990"/>
      <w:bookmarkStart w:id="3071" w:name="_Toc453764138"/>
      <w:bookmarkStart w:id="3072" w:name="_Toc453764497"/>
      <w:bookmarkStart w:id="3073" w:name="_Toc453764690"/>
      <w:bookmarkStart w:id="3074" w:name="_Toc453764894"/>
      <w:bookmarkStart w:id="3075" w:name="_Toc453765155"/>
      <w:bookmarkStart w:id="3076" w:name="_Toc453765603"/>
      <w:bookmarkStart w:id="3077" w:name="_Toc453766046"/>
      <w:bookmarkStart w:id="3078" w:name="_Toc453767308"/>
      <w:bookmarkStart w:id="3079" w:name="_Toc453767532"/>
      <w:bookmarkStart w:id="3080" w:name="_Toc453767756"/>
      <w:bookmarkStart w:id="3081" w:name="_Toc453767981"/>
      <w:bookmarkStart w:id="3082" w:name="_Toc453768204"/>
      <w:bookmarkStart w:id="3083" w:name="_Toc453785884"/>
      <w:bookmarkStart w:id="3084" w:name="_Toc453786398"/>
      <w:bookmarkStart w:id="3085" w:name="_Toc454220867"/>
      <w:bookmarkStart w:id="3086" w:name="_Toc454274377"/>
      <w:bookmarkStart w:id="3087" w:name="_Toc455403385"/>
      <w:bookmarkStart w:id="3088" w:name="_Toc455403626"/>
      <w:bookmarkStart w:id="3089" w:name="_Toc455403866"/>
      <w:bookmarkStart w:id="3090" w:name="_Toc455404103"/>
      <w:bookmarkStart w:id="3091" w:name="_Toc455404339"/>
      <w:bookmarkStart w:id="3092" w:name="_Toc455404574"/>
      <w:bookmarkStart w:id="3093" w:name="_Toc455404808"/>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p>
    <w:p w:rsidR="00C0594E" w:rsidDel="00201967" w:rsidRDefault="00C0594E">
      <w:pPr>
        <w:pStyle w:val="Heading1"/>
        <w:rPr>
          <w:del w:id="3094" w:author="Meir Kalter" w:date="2016-06-14T15:18:00Z"/>
        </w:rPr>
        <w:pPrChange w:id="3095" w:author="Meir Kalter" w:date="2016-06-15T15:12:00Z">
          <w:pPr>
            <w:jc w:val="both"/>
          </w:pPr>
        </w:pPrChange>
      </w:pPr>
      <w:bookmarkStart w:id="3096" w:name="_Toc453680979"/>
      <w:bookmarkStart w:id="3097" w:name="_Toc453681135"/>
      <w:bookmarkStart w:id="3098" w:name="_Toc453681284"/>
      <w:bookmarkStart w:id="3099" w:name="_Toc453681434"/>
      <w:bookmarkStart w:id="3100" w:name="_Toc453681582"/>
      <w:bookmarkStart w:id="3101" w:name="_Toc453681730"/>
      <w:bookmarkStart w:id="3102" w:name="_Toc453681875"/>
      <w:bookmarkStart w:id="3103" w:name="_Toc453763842"/>
      <w:bookmarkStart w:id="3104" w:name="_Toc453763991"/>
      <w:bookmarkStart w:id="3105" w:name="_Toc453764139"/>
      <w:bookmarkStart w:id="3106" w:name="_Toc453764498"/>
      <w:bookmarkStart w:id="3107" w:name="_Toc453764691"/>
      <w:bookmarkStart w:id="3108" w:name="_Toc453764895"/>
      <w:bookmarkStart w:id="3109" w:name="_Toc453765156"/>
      <w:bookmarkStart w:id="3110" w:name="_Toc453765604"/>
      <w:bookmarkStart w:id="3111" w:name="_Toc453766047"/>
      <w:bookmarkStart w:id="3112" w:name="_Toc453767309"/>
      <w:bookmarkStart w:id="3113" w:name="_Toc453767533"/>
      <w:bookmarkStart w:id="3114" w:name="_Toc453767757"/>
      <w:bookmarkStart w:id="3115" w:name="_Toc453767982"/>
      <w:bookmarkStart w:id="3116" w:name="_Toc453768205"/>
      <w:bookmarkStart w:id="3117" w:name="_Toc453785885"/>
      <w:bookmarkStart w:id="3118" w:name="_Toc453786399"/>
      <w:bookmarkStart w:id="3119" w:name="_Toc454220868"/>
      <w:bookmarkStart w:id="3120" w:name="_Toc454274378"/>
      <w:bookmarkStart w:id="3121" w:name="_Toc455403386"/>
      <w:bookmarkStart w:id="3122" w:name="_Toc455403627"/>
      <w:bookmarkStart w:id="3123" w:name="_Toc455403867"/>
      <w:bookmarkStart w:id="3124" w:name="_Toc455404104"/>
      <w:bookmarkStart w:id="3125" w:name="_Toc455404340"/>
      <w:bookmarkStart w:id="3126" w:name="_Toc455404575"/>
      <w:bookmarkStart w:id="3127" w:name="_Toc455404809"/>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p>
    <w:p w:rsidR="00C0594E" w:rsidDel="00201967" w:rsidRDefault="00B706A9">
      <w:pPr>
        <w:pStyle w:val="Heading1"/>
        <w:rPr>
          <w:del w:id="3128" w:author="Meir Kalter" w:date="2016-06-14T15:18:00Z"/>
        </w:rPr>
        <w:pPrChange w:id="3129" w:author="Meir Kalter" w:date="2016-06-15T15:12:00Z">
          <w:pPr/>
        </w:pPrChange>
      </w:pPr>
      <w:del w:id="3130" w:author="Meir Kalter" w:date="2016-06-14T15:18:00Z">
        <w:r w:rsidDel="00201967">
          <w:br w:type="page"/>
        </w:r>
      </w:del>
    </w:p>
    <w:p w:rsidR="00C0594E" w:rsidDel="00E95771" w:rsidRDefault="00C0594E">
      <w:pPr>
        <w:pStyle w:val="Heading1"/>
        <w:rPr>
          <w:del w:id="3131" w:author="Meir Kalter" w:date="2016-06-14T11:52:00Z"/>
        </w:rPr>
        <w:pPrChange w:id="3132" w:author="Meir Kalter" w:date="2016-06-15T15:12:00Z">
          <w:pPr/>
        </w:pPrChange>
      </w:pPr>
      <w:bookmarkStart w:id="3133" w:name="_Toc453680570"/>
      <w:bookmarkStart w:id="3134" w:name="_Toc453680675"/>
      <w:bookmarkStart w:id="3135" w:name="_Toc453680783"/>
      <w:bookmarkStart w:id="3136" w:name="_Toc453680980"/>
      <w:bookmarkStart w:id="3137" w:name="_Toc453681136"/>
      <w:bookmarkStart w:id="3138" w:name="_Toc453681285"/>
      <w:bookmarkStart w:id="3139" w:name="_Toc453681435"/>
      <w:bookmarkStart w:id="3140" w:name="_Toc453681583"/>
      <w:bookmarkStart w:id="3141" w:name="_Toc453681731"/>
      <w:bookmarkStart w:id="3142" w:name="_Toc453681876"/>
      <w:bookmarkStart w:id="3143" w:name="_Toc453763843"/>
      <w:bookmarkStart w:id="3144" w:name="_Toc453763992"/>
      <w:bookmarkStart w:id="3145" w:name="_Toc453764140"/>
      <w:bookmarkStart w:id="3146" w:name="_Toc453764499"/>
      <w:bookmarkStart w:id="3147" w:name="_Toc453764692"/>
      <w:bookmarkStart w:id="3148" w:name="_Toc453764896"/>
      <w:bookmarkStart w:id="3149" w:name="_Toc453765157"/>
      <w:bookmarkStart w:id="3150" w:name="_Toc453765605"/>
      <w:bookmarkStart w:id="3151" w:name="_Toc453766048"/>
      <w:bookmarkStart w:id="3152" w:name="_Toc453767310"/>
      <w:bookmarkStart w:id="3153" w:name="_Toc453767534"/>
      <w:bookmarkStart w:id="3154" w:name="_Toc453767758"/>
      <w:bookmarkStart w:id="3155" w:name="_Toc453767983"/>
      <w:bookmarkStart w:id="3156" w:name="_Toc453768206"/>
      <w:bookmarkStart w:id="3157" w:name="_Toc453785886"/>
      <w:bookmarkStart w:id="3158" w:name="_Toc453786400"/>
      <w:bookmarkStart w:id="3159" w:name="_Toc454220869"/>
      <w:bookmarkStart w:id="3160" w:name="_Toc454274379"/>
      <w:bookmarkStart w:id="3161" w:name="_Toc455403387"/>
      <w:bookmarkStart w:id="3162" w:name="_Toc455403628"/>
      <w:bookmarkStart w:id="3163" w:name="_Toc455403868"/>
      <w:bookmarkStart w:id="3164" w:name="_Toc455404105"/>
      <w:bookmarkStart w:id="3165" w:name="_Toc455404341"/>
      <w:bookmarkStart w:id="3166" w:name="_Toc455404576"/>
      <w:bookmarkStart w:id="3167" w:name="_Toc455404810"/>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p>
    <w:p w:rsidR="00C0594E" w:rsidRPr="00E95771" w:rsidDel="006074B2" w:rsidRDefault="00B706A9">
      <w:pPr>
        <w:pStyle w:val="Heading1"/>
        <w:rPr>
          <w:del w:id="3168" w:author="Meir Kalter" w:date="2016-06-14T10:28:00Z"/>
          <w:lang w:val="es-ES"/>
          <w:rPrChange w:id="3169" w:author="Meir Kalter" w:date="2016-06-14T11:52:00Z">
            <w:rPr>
              <w:del w:id="3170" w:author="Meir Kalter" w:date="2016-06-14T10:28:00Z"/>
              <w:rStyle w:val="Ninguno"/>
              <w:rFonts w:ascii="Georgia" w:eastAsia="Georgia" w:hAnsi="Georgia" w:cs="Georgia"/>
              <w:b w:val="0"/>
              <w:bCs w:val="0"/>
              <w:sz w:val="24"/>
              <w:szCs w:val="24"/>
            </w:rPr>
          </w:rPrChange>
        </w:rPr>
        <w:pPrChange w:id="3171" w:author="Meir Kalter" w:date="2016-06-15T15:12:00Z">
          <w:pPr>
            <w:pStyle w:val="Encabezam"/>
            <w:numPr>
              <w:numId w:val="19"/>
            </w:numPr>
            <w:ind w:left="432" w:hanging="432"/>
          </w:pPr>
        </w:pPrChange>
      </w:pPr>
      <w:del w:id="3172" w:author="Meir Kalter" w:date="2016-06-14T10:10:00Z">
        <w:r w:rsidRPr="00E95771" w:rsidDel="004266E8">
          <w:rPr>
            <w:lang w:val="es-ES"/>
            <w:rPrChange w:id="3173" w:author="Meir Kalter" w:date="2016-06-14T11:52:00Z">
              <w:rPr>
                <w:rStyle w:val="Ninguno"/>
                <w:sz w:val="24"/>
                <w:szCs w:val="24"/>
              </w:rPr>
            </w:rPrChange>
          </w:rPr>
          <w:delText>Introducción</w:delText>
        </w:r>
      </w:del>
      <w:bookmarkStart w:id="3174" w:name="_Toc453680571"/>
      <w:bookmarkStart w:id="3175" w:name="_Toc453680676"/>
      <w:bookmarkStart w:id="3176" w:name="_Toc453680784"/>
      <w:bookmarkStart w:id="3177" w:name="_Toc453680981"/>
      <w:bookmarkStart w:id="3178" w:name="_Toc453681137"/>
      <w:bookmarkStart w:id="3179" w:name="_Toc453681286"/>
      <w:bookmarkStart w:id="3180" w:name="_Toc453681436"/>
      <w:bookmarkStart w:id="3181" w:name="_Toc453681584"/>
      <w:bookmarkStart w:id="3182" w:name="_Toc453681732"/>
      <w:bookmarkStart w:id="3183" w:name="_Toc453681877"/>
      <w:bookmarkStart w:id="3184" w:name="_Toc453763844"/>
      <w:bookmarkStart w:id="3185" w:name="_Toc453763993"/>
      <w:bookmarkStart w:id="3186" w:name="_Toc453764141"/>
      <w:bookmarkStart w:id="3187" w:name="_Toc453764500"/>
      <w:bookmarkStart w:id="3188" w:name="_Toc453764693"/>
      <w:bookmarkStart w:id="3189" w:name="_Toc453764897"/>
      <w:bookmarkStart w:id="3190" w:name="_Toc453765158"/>
      <w:bookmarkStart w:id="3191" w:name="_Toc453765606"/>
      <w:bookmarkStart w:id="3192" w:name="_Toc453766049"/>
      <w:bookmarkStart w:id="3193" w:name="_Toc453767311"/>
      <w:bookmarkStart w:id="3194" w:name="_Toc453767535"/>
      <w:bookmarkStart w:id="3195" w:name="_Toc453767759"/>
      <w:bookmarkStart w:id="3196" w:name="_Toc453767984"/>
      <w:bookmarkStart w:id="3197" w:name="_Toc453768207"/>
      <w:bookmarkStart w:id="3198" w:name="_Toc453785887"/>
      <w:bookmarkStart w:id="3199" w:name="_Toc453786401"/>
      <w:bookmarkStart w:id="3200" w:name="_Toc454220870"/>
      <w:bookmarkStart w:id="3201" w:name="_Toc454274380"/>
      <w:bookmarkStart w:id="3202" w:name="_Toc455403388"/>
      <w:bookmarkStart w:id="3203" w:name="_Toc455403629"/>
      <w:bookmarkStart w:id="3204" w:name="_Toc455403869"/>
      <w:bookmarkStart w:id="3205" w:name="_Toc455404106"/>
      <w:bookmarkStart w:id="3206" w:name="_Toc455404342"/>
      <w:bookmarkStart w:id="3207" w:name="_Toc455404577"/>
      <w:bookmarkStart w:id="3208" w:name="_Toc455404811"/>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p>
    <w:p w:rsidR="00C0594E" w:rsidRPr="009F4F1C" w:rsidDel="00E95771" w:rsidRDefault="00B706A9">
      <w:pPr>
        <w:pStyle w:val="Heading1"/>
        <w:rPr>
          <w:del w:id="3209" w:author="Meir Kalter" w:date="2016-06-14T11:52:00Z"/>
        </w:rPr>
        <w:pPrChange w:id="3210" w:author="Meir Kalter" w:date="2016-06-15T15:12:00Z">
          <w:pPr>
            <w:pStyle w:val="Encabezam"/>
            <w:outlineLvl w:val="9"/>
          </w:pPr>
        </w:pPrChange>
      </w:pPr>
      <w:del w:id="3211" w:author="Meir Kalter" w:date="2016-06-14T10:39:00Z">
        <w:r w:rsidRPr="006074B2" w:rsidDel="005A0202">
          <w:rPr>
            <w:lang w:val="es-ES"/>
            <w:rPrChange w:id="3212" w:author="Meir Kalter" w:date="2016-06-14T10:28:00Z">
              <w:rPr/>
            </w:rPrChange>
          </w:rPr>
          <w:delText>T</w:delText>
        </w:r>
      </w:del>
      <w:del w:id="3213" w:author="Meir Kalter" w:date="2016-06-14T11:52:00Z">
        <w:r w:rsidRPr="006074B2" w:rsidDel="00E95771">
          <w:rPr>
            <w:lang w:val="es-ES"/>
            <w:rPrChange w:id="3214" w:author="Meir Kalter" w:date="2016-06-14T10:28:00Z">
              <w:rPr/>
            </w:rPrChange>
          </w:rPr>
          <w:delText>he study of the Instruction Set Architecture is a very important subject in studies of computer design and programing.</w:delText>
        </w:r>
        <w:bookmarkStart w:id="3215" w:name="_Toc453680572"/>
        <w:bookmarkStart w:id="3216" w:name="_Toc453680677"/>
        <w:bookmarkStart w:id="3217" w:name="_Toc453680785"/>
        <w:bookmarkStart w:id="3218" w:name="_Toc453680982"/>
        <w:bookmarkStart w:id="3219" w:name="_Toc453681138"/>
        <w:bookmarkStart w:id="3220" w:name="_Toc453681287"/>
        <w:bookmarkStart w:id="3221" w:name="_Toc453681437"/>
        <w:bookmarkStart w:id="3222" w:name="_Toc453681585"/>
        <w:bookmarkStart w:id="3223" w:name="_Toc453681733"/>
        <w:bookmarkStart w:id="3224" w:name="_Toc453681878"/>
        <w:bookmarkStart w:id="3225" w:name="_Toc453763845"/>
        <w:bookmarkStart w:id="3226" w:name="_Toc453763994"/>
        <w:bookmarkStart w:id="3227" w:name="_Toc453764142"/>
        <w:bookmarkStart w:id="3228" w:name="_Toc453764501"/>
        <w:bookmarkStart w:id="3229" w:name="_Toc453764694"/>
        <w:bookmarkStart w:id="3230" w:name="_Toc453764898"/>
        <w:bookmarkStart w:id="3231" w:name="_Toc453765159"/>
        <w:bookmarkStart w:id="3232" w:name="_Toc453765607"/>
        <w:bookmarkStart w:id="3233" w:name="_Toc453766050"/>
        <w:bookmarkStart w:id="3234" w:name="_Toc453767312"/>
        <w:bookmarkStart w:id="3235" w:name="_Toc453767536"/>
        <w:bookmarkStart w:id="3236" w:name="_Toc453767760"/>
        <w:bookmarkStart w:id="3237" w:name="_Toc453767985"/>
        <w:bookmarkStart w:id="3238" w:name="_Toc453768208"/>
        <w:bookmarkStart w:id="3239" w:name="_Toc453785888"/>
        <w:bookmarkStart w:id="3240" w:name="_Toc453786402"/>
        <w:bookmarkStart w:id="3241" w:name="_Toc454220871"/>
        <w:bookmarkStart w:id="3242" w:name="_Toc454274381"/>
        <w:bookmarkStart w:id="3243" w:name="_Toc455403389"/>
        <w:bookmarkStart w:id="3244" w:name="_Toc455403630"/>
        <w:bookmarkStart w:id="3245" w:name="_Toc455403870"/>
        <w:bookmarkStart w:id="3246" w:name="_Toc455404107"/>
        <w:bookmarkStart w:id="3247" w:name="_Toc455404343"/>
        <w:bookmarkStart w:id="3248" w:name="_Toc455404578"/>
        <w:bookmarkStart w:id="3249" w:name="_Toc455404812"/>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del>
    </w:p>
    <w:p w:rsidR="00C0594E" w:rsidDel="00E95771" w:rsidRDefault="00B706A9">
      <w:pPr>
        <w:pStyle w:val="Heading1"/>
        <w:rPr>
          <w:del w:id="3250" w:author="Meir Kalter" w:date="2016-06-14T11:52:00Z"/>
        </w:rPr>
        <w:pPrChange w:id="3251" w:author="Meir Kalter" w:date="2016-06-15T15:12:00Z">
          <w:pPr>
            <w:pStyle w:val="Encabezam"/>
            <w:outlineLvl w:val="9"/>
          </w:pPr>
        </w:pPrChange>
      </w:pPr>
      <w:del w:id="3252" w:author="Meir Kalter" w:date="2016-06-14T11:52:00Z">
        <w:r w:rsidDel="00E95771">
          <w:delText>First year students cannot address on real processor because of its complexity and therefore more simple computers should be used. This is the case of the Easy8 computer</w:delText>
        </w:r>
      </w:del>
      <w:ins w:id="3253" w:author="Toni" w:date="2016-06-12T19:55:00Z">
        <w:del w:id="3254" w:author="Meir Kalter" w:date="2016-06-14T11:52:00Z">
          <w:r w:rsidDel="00E95771">
            <w:delText>.</w:delText>
          </w:r>
        </w:del>
      </w:ins>
      <w:del w:id="3255" w:author="Meir Kalter" w:date="2016-06-14T11:52:00Z">
        <w:r w:rsidDel="00E95771">
          <w:delText xml:space="preserve"> </w:delText>
        </w:r>
      </w:del>
      <w:ins w:id="3256" w:author="Toni" w:date="2016-06-12T19:55:00Z">
        <w:del w:id="3257" w:author="Meir Kalter" w:date="2016-06-14T11:52:00Z">
          <w:r w:rsidDel="00E95771">
            <w:delText>A</w:delText>
          </w:r>
        </w:del>
      </w:ins>
      <w:del w:id="3258" w:author="Meir Kalter" w:date="2016-06-14T11:52:00Z">
        <w:r w:rsidDel="00E95771">
          <w:delText xml:space="preserve">although it is an educational and very simple computer, it includes the same components like real computers: CPU with registers, main memory, input/output system and a short but representative set of instructions.  </w:delText>
        </w:r>
        <w:r w:rsidDel="00E95771">
          <w:br w:type="page"/>
        </w:r>
        <w:bookmarkStart w:id="3259" w:name="_Toc453680573"/>
        <w:bookmarkStart w:id="3260" w:name="_Toc453680678"/>
        <w:bookmarkStart w:id="3261" w:name="_Toc453680786"/>
        <w:bookmarkStart w:id="3262" w:name="_Toc453680983"/>
        <w:bookmarkStart w:id="3263" w:name="_Toc453681139"/>
        <w:bookmarkStart w:id="3264" w:name="_Toc453681288"/>
        <w:bookmarkStart w:id="3265" w:name="_Toc453681438"/>
        <w:bookmarkStart w:id="3266" w:name="_Toc453681586"/>
        <w:bookmarkStart w:id="3267" w:name="_Toc453681734"/>
        <w:bookmarkStart w:id="3268" w:name="_Toc453681879"/>
        <w:bookmarkStart w:id="3269" w:name="_Toc453763846"/>
        <w:bookmarkStart w:id="3270" w:name="_Toc453763995"/>
        <w:bookmarkStart w:id="3271" w:name="_Toc453764143"/>
        <w:bookmarkStart w:id="3272" w:name="_Toc453764502"/>
        <w:bookmarkStart w:id="3273" w:name="_Toc453764695"/>
        <w:bookmarkStart w:id="3274" w:name="_Toc453764899"/>
        <w:bookmarkStart w:id="3275" w:name="_Toc453765160"/>
        <w:bookmarkStart w:id="3276" w:name="_Toc453765608"/>
        <w:bookmarkStart w:id="3277" w:name="_Toc453766051"/>
        <w:bookmarkStart w:id="3278" w:name="_Toc453767313"/>
        <w:bookmarkStart w:id="3279" w:name="_Toc453767537"/>
        <w:bookmarkStart w:id="3280" w:name="_Toc453767761"/>
        <w:bookmarkStart w:id="3281" w:name="_Toc453767986"/>
        <w:bookmarkStart w:id="3282" w:name="_Toc453768209"/>
        <w:bookmarkStart w:id="3283" w:name="_Toc453785889"/>
        <w:bookmarkStart w:id="3284" w:name="_Toc453786403"/>
        <w:bookmarkStart w:id="3285" w:name="_Toc454220872"/>
        <w:bookmarkStart w:id="3286" w:name="_Toc454274382"/>
        <w:bookmarkStart w:id="3287" w:name="_Toc455403390"/>
        <w:bookmarkStart w:id="3288" w:name="_Toc455403631"/>
        <w:bookmarkStart w:id="3289" w:name="_Toc455403871"/>
        <w:bookmarkStart w:id="3290" w:name="_Toc455404108"/>
        <w:bookmarkStart w:id="3291" w:name="_Toc455404344"/>
        <w:bookmarkStart w:id="3292" w:name="_Toc455404579"/>
        <w:bookmarkStart w:id="3293" w:name="_Toc455404813"/>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del>
    </w:p>
    <w:p w:rsidR="00E2615F" w:rsidRDefault="00E2615F">
      <w:pPr>
        <w:pStyle w:val="Heading1"/>
        <w:rPr>
          <w:ins w:id="3294" w:author="Meir Kalter" w:date="2016-06-15T14:21:00Z"/>
        </w:rPr>
        <w:pPrChange w:id="3295"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3296" w:name="_Toc455404814"/>
      <w:ins w:id="3297" w:author="Meir Kalter" w:date="2016-06-15T14:20:00Z">
        <w:r>
          <w:lastRenderedPageBreak/>
          <w:t>Introduction</w:t>
        </w:r>
      </w:ins>
      <w:bookmarkEnd w:id="3296"/>
    </w:p>
    <w:p w:rsidR="007B2335" w:rsidRDefault="007B2335" w:rsidP="00504CBB">
      <w:pPr>
        <w:rPr>
          <w:ins w:id="3298" w:author="Meir Kalter" w:date="2016-06-15T14:23:00Z"/>
          <w:lang w:val="es-ES"/>
        </w:rPr>
      </w:pPr>
    </w:p>
    <w:p w:rsidR="00504CBB" w:rsidRDefault="00504CBB" w:rsidP="00504CBB">
      <w:pPr>
        <w:rPr>
          <w:ins w:id="3299" w:author="Meir Kalter" w:date="2016-06-15T14:21:00Z"/>
        </w:rPr>
      </w:pPr>
      <w:proofErr w:type="spellStart"/>
      <w:ins w:id="3300" w:author="Meir Kalter" w:date="2016-06-15T14:21:00Z">
        <w:r>
          <w:rPr>
            <w:lang w:val="es-ES"/>
          </w:rPr>
          <w:t>T</w:t>
        </w:r>
        <w:r w:rsidRPr="00551348">
          <w:rPr>
            <w:lang w:val="es-ES"/>
          </w:rPr>
          <w:t>he</w:t>
        </w:r>
        <w:proofErr w:type="spellEnd"/>
        <w:r w:rsidRPr="00551348">
          <w:rPr>
            <w:lang w:val="es-ES"/>
          </w:rPr>
          <w:t xml:space="preserve"> </w:t>
        </w:r>
        <w:proofErr w:type="spellStart"/>
        <w:r w:rsidRPr="00551348">
          <w:rPr>
            <w:lang w:val="es-ES"/>
          </w:rPr>
          <w:t>study</w:t>
        </w:r>
        <w:proofErr w:type="spellEnd"/>
        <w:r w:rsidRPr="00551348">
          <w:rPr>
            <w:lang w:val="es-ES"/>
          </w:rPr>
          <w:t xml:space="preserve"> of </w:t>
        </w:r>
        <w:proofErr w:type="spellStart"/>
        <w:r w:rsidRPr="00551348">
          <w:rPr>
            <w:lang w:val="es-ES"/>
          </w:rPr>
          <w:t>the</w:t>
        </w:r>
        <w:proofErr w:type="spellEnd"/>
        <w:r w:rsidRPr="00551348">
          <w:rPr>
            <w:lang w:val="es-ES"/>
          </w:rPr>
          <w:t xml:space="preserve"> </w:t>
        </w:r>
        <w:proofErr w:type="spellStart"/>
        <w:r w:rsidRPr="00551348">
          <w:rPr>
            <w:lang w:val="es-ES"/>
          </w:rPr>
          <w:t>Instruction</w:t>
        </w:r>
        <w:proofErr w:type="spellEnd"/>
        <w:r w:rsidRPr="00551348">
          <w:rPr>
            <w:lang w:val="es-ES"/>
          </w:rPr>
          <w:t xml:space="preserve"> Set </w:t>
        </w:r>
        <w:proofErr w:type="spellStart"/>
        <w:r w:rsidRPr="00551348">
          <w:rPr>
            <w:lang w:val="es-ES"/>
          </w:rPr>
          <w:t>Architecture</w:t>
        </w:r>
        <w:proofErr w:type="spellEnd"/>
        <w:r w:rsidRPr="00551348">
          <w:rPr>
            <w:lang w:val="es-ES"/>
          </w:rPr>
          <w:t xml:space="preserve"> </w:t>
        </w:r>
        <w:proofErr w:type="spellStart"/>
        <w:r w:rsidRPr="00551348">
          <w:rPr>
            <w:lang w:val="es-ES"/>
          </w:rPr>
          <w:t>is</w:t>
        </w:r>
        <w:proofErr w:type="spellEnd"/>
        <w:r w:rsidRPr="00551348">
          <w:rPr>
            <w:lang w:val="es-ES"/>
          </w:rPr>
          <w:t xml:space="preserve"> a </w:t>
        </w:r>
        <w:proofErr w:type="spellStart"/>
        <w:r w:rsidRPr="00551348">
          <w:rPr>
            <w:lang w:val="es-ES"/>
          </w:rPr>
          <w:t>very</w:t>
        </w:r>
        <w:proofErr w:type="spellEnd"/>
        <w:r w:rsidRPr="00551348">
          <w:rPr>
            <w:lang w:val="es-ES"/>
          </w:rPr>
          <w:t xml:space="preserve"> </w:t>
        </w:r>
        <w:proofErr w:type="spellStart"/>
        <w:r w:rsidRPr="00551348">
          <w:rPr>
            <w:lang w:val="es-ES"/>
          </w:rPr>
          <w:t>important</w:t>
        </w:r>
        <w:proofErr w:type="spellEnd"/>
        <w:r w:rsidRPr="00551348">
          <w:rPr>
            <w:lang w:val="es-ES"/>
          </w:rPr>
          <w:t xml:space="preserve"> </w:t>
        </w:r>
        <w:proofErr w:type="spellStart"/>
        <w:r w:rsidRPr="00551348">
          <w:rPr>
            <w:lang w:val="es-ES"/>
          </w:rPr>
          <w:t>subject</w:t>
        </w:r>
        <w:proofErr w:type="spellEnd"/>
        <w:r w:rsidRPr="00551348">
          <w:rPr>
            <w:lang w:val="es-ES"/>
          </w:rPr>
          <w:t xml:space="preserve"> in </w:t>
        </w:r>
        <w:proofErr w:type="spellStart"/>
        <w:r w:rsidRPr="00551348">
          <w:rPr>
            <w:lang w:val="es-ES"/>
          </w:rPr>
          <w:t>studies</w:t>
        </w:r>
        <w:proofErr w:type="spellEnd"/>
        <w:r w:rsidRPr="00551348">
          <w:rPr>
            <w:lang w:val="es-ES"/>
          </w:rPr>
          <w:t xml:space="preserve"> of </w:t>
        </w:r>
        <w:proofErr w:type="spellStart"/>
        <w:r w:rsidRPr="00551348">
          <w:rPr>
            <w:lang w:val="es-ES"/>
          </w:rPr>
          <w:t>computer</w:t>
        </w:r>
        <w:proofErr w:type="spellEnd"/>
        <w:r w:rsidRPr="00551348">
          <w:rPr>
            <w:lang w:val="es-ES"/>
          </w:rPr>
          <w:t xml:space="preserve"> </w:t>
        </w:r>
        <w:proofErr w:type="spellStart"/>
        <w:r w:rsidRPr="00551348">
          <w:rPr>
            <w:lang w:val="es-ES"/>
          </w:rPr>
          <w:t>design</w:t>
        </w:r>
        <w:proofErr w:type="spellEnd"/>
        <w:r w:rsidRPr="00551348">
          <w:rPr>
            <w:lang w:val="es-ES"/>
          </w:rPr>
          <w:t xml:space="preserve"> and </w:t>
        </w:r>
        <w:proofErr w:type="spellStart"/>
        <w:r w:rsidRPr="00551348">
          <w:rPr>
            <w:lang w:val="es-ES"/>
          </w:rPr>
          <w:t>programing</w:t>
        </w:r>
        <w:proofErr w:type="spellEnd"/>
      </w:ins>
    </w:p>
    <w:p w:rsidR="00504CBB" w:rsidRDefault="00504CBB" w:rsidP="00504CBB">
      <w:pPr>
        <w:rPr>
          <w:ins w:id="3301" w:author="Meir Kalter" w:date="2016-06-15T14:21:00Z"/>
        </w:rPr>
      </w:pPr>
      <w:ins w:id="3302" w:author="Meir Kalter" w:date="2016-06-15T14:21:00Z">
        <w:r>
          <w: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t>
        </w:r>
      </w:ins>
    </w:p>
    <w:p w:rsidR="00504CBB" w:rsidRPr="00885CC0" w:rsidRDefault="00504CBB">
      <w:pPr>
        <w:rPr>
          <w:ins w:id="3303" w:author="Meir Kalter" w:date="2016-06-14T11:05:00Z"/>
        </w:rPr>
        <w:pPrChange w:id="3304" w:author="Meir Kalter" w:date="2016-06-15T14:21: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p>
    <w:p w:rsidR="00F26E6C" w:rsidRPr="00551348" w:rsidRDefault="00F26E6C">
      <w:pPr>
        <w:pStyle w:val="Heading1"/>
        <w:rPr>
          <w:ins w:id="3305" w:author="Meir Kalter" w:date="2016-06-14T10:29:00Z"/>
        </w:rPr>
        <w:pPrChange w:id="3306"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3307" w:name="_Toc453680788"/>
      <w:bookmarkStart w:id="3308" w:name="_Toc455404815"/>
      <w:ins w:id="3309" w:author="Meir Kalter" w:date="2016-06-14T10:29:00Z">
        <w:r>
          <w:lastRenderedPageBreak/>
          <w:t>Objective</w:t>
        </w:r>
        <w:bookmarkEnd w:id="3307"/>
        <w:bookmarkEnd w:id="3308"/>
      </w:ins>
    </w:p>
    <w:p w:rsidR="00C0594E" w:rsidRPr="00924716" w:rsidDel="00F26E6C" w:rsidRDefault="00B706A9">
      <w:pPr>
        <w:pStyle w:val="Encabezam"/>
        <w:outlineLvl w:val="9"/>
        <w:rPr>
          <w:del w:id="3310" w:author="Meir Kalter" w:date="2016-06-14T10:30:00Z"/>
          <w:rStyle w:val="Ninguno"/>
          <w:i/>
          <w:iCs/>
          <w:sz w:val="24"/>
          <w:szCs w:val="24"/>
          <w:rPrChange w:id="3311" w:author="Meir Kalter" w:date="2016-06-20T21:18:00Z">
            <w:rPr>
              <w:del w:id="3312" w:author="Meir Kalter" w:date="2016-06-14T10:30:00Z"/>
            </w:rPr>
          </w:rPrChange>
        </w:rPr>
        <w:pPrChange w:id="3313" w:author="Meir Kalter" w:date="2016-06-14T15:23:00Z">
          <w:pPr>
            <w:pStyle w:val="Encabezam"/>
            <w:numPr>
              <w:numId w:val="2"/>
            </w:numPr>
            <w:ind w:left="266" w:hanging="266"/>
          </w:pPr>
        </w:pPrChange>
      </w:pPr>
      <w:del w:id="3314" w:author="Meir Kalter" w:date="2016-06-14T10:30:00Z">
        <w:r w:rsidRPr="00924716" w:rsidDel="00F26E6C">
          <w:rPr>
            <w:rStyle w:val="Ninguno"/>
            <w:i/>
            <w:iCs/>
            <w:sz w:val="24"/>
            <w:szCs w:val="24"/>
            <w:rPrChange w:id="3315" w:author="Meir Kalter" w:date="2016-06-20T21:18:00Z">
              <w:rPr/>
            </w:rPrChange>
          </w:rPr>
          <w:delText>Objective</w:delText>
        </w:r>
      </w:del>
    </w:p>
    <w:p w:rsidR="00C0594E" w:rsidRPr="00924716" w:rsidRDefault="00B706A9" w:rsidP="00940CE4">
      <w:pPr>
        <w:pStyle w:val="Encabezam"/>
        <w:outlineLvl w:val="9"/>
        <w:rPr>
          <w:rStyle w:val="Ninguno"/>
          <w:i/>
          <w:iCs/>
          <w:sz w:val="24"/>
          <w:szCs w:val="24"/>
          <w:rPrChange w:id="3316" w:author="Meir Kalter" w:date="2016-06-20T21:18:00Z">
            <w:rPr>
              <w:rStyle w:val="Ninguno"/>
              <w:rFonts w:ascii="Georgia" w:eastAsia="Georgia" w:hAnsi="Georgia" w:cs="Georgia"/>
              <w:b w:val="0"/>
              <w:bCs w:val="0"/>
              <w:sz w:val="24"/>
              <w:szCs w:val="24"/>
            </w:rPr>
          </w:rPrChange>
        </w:rPr>
      </w:pPr>
      <w:del w:id="3317" w:author="Toni" w:date="2016-06-12T19:55:00Z">
        <w:r w:rsidRPr="00924716" w:rsidDel="00B706A9">
          <w:rPr>
            <w:rStyle w:val="Ninguno"/>
            <w:i/>
            <w:iCs/>
            <w:sz w:val="24"/>
            <w:szCs w:val="24"/>
            <w:rPrChange w:id="3318" w:author="Meir Kalter" w:date="2016-06-20T21:18:00Z">
              <w:rPr>
                <w:rStyle w:val="Ninguno"/>
                <w:sz w:val="24"/>
                <w:szCs w:val="24"/>
              </w:rPr>
            </w:rPrChange>
          </w:rPr>
          <w:delText xml:space="preserve">Como el Easy8 no existe en el mundo real, para que los alumnos puedan hacer prácticas y experimentar, el </w:delText>
        </w:r>
      </w:del>
      <w:bookmarkStart w:id="3319" w:name="_Toc453680789"/>
      <w:r w:rsidRPr="00924716">
        <w:rPr>
          <w:rStyle w:val="Ninguno"/>
          <w:i/>
          <w:iCs/>
          <w:sz w:val="24"/>
          <w:szCs w:val="24"/>
          <w:rPrChange w:id="3320" w:author="Meir Kalter" w:date="2016-06-20T21:18:00Z">
            <w:rPr>
              <w:rStyle w:val="Ninguno"/>
              <w:sz w:val="24"/>
              <w:szCs w:val="24"/>
            </w:rPr>
          </w:rPrChange>
        </w:rPr>
        <w:t xml:space="preserve">The goal of this </w:t>
      </w:r>
      <w:del w:id="3321" w:author="Meir Kalter" w:date="2016-06-14T11:17:00Z">
        <w:r w:rsidRPr="00924716" w:rsidDel="00F130B9">
          <w:rPr>
            <w:rStyle w:val="Ninguno"/>
            <w:i/>
            <w:iCs/>
            <w:sz w:val="24"/>
            <w:szCs w:val="24"/>
            <w:rPrChange w:id="3322" w:author="Meir Kalter" w:date="2016-06-20T21:18:00Z">
              <w:rPr>
                <w:rStyle w:val="Ninguno"/>
                <w:sz w:val="24"/>
                <w:szCs w:val="24"/>
              </w:rPr>
            </w:rPrChange>
          </w:rPr>
          <w:delText>project  is</w:delText>
        </w:r>
      </w:del>
      <w:ins w:id="3323" w:author="Meir Kalter" w:date="2016-06-14T11:17:00Z">
        <w:r w:rsidR="00F130B9" w:rsidRPr="00924716">
          <w:rPr>
            <w:rStyle w:val="Ninguno"/>
            <w:i/>
            <w:iCs/>
            <w:sz w:val="24"/>
            <w:szCs w:val="24"/>
            <w:rPrChange w:id="3324" w:author="Meir Kalter" w:date="2016-06-20T21:18:00Z">
              <w:rPr>
                <w:rStyle w:val="Ninguno"/>
                <w:sz w:val="24"/>
                <w:szCs w:val="24"/>
              </w:rPr>
            </w:rPrChange>
          </w:rPr>
          <w:t>project is</w:t>
        </w:r>
      </w:ins>
      <w:r w:rsidRPr="00924716">
        <w:rPr>
          <w:rStyle w:val="Ninguno"/>
          <w:i/>
          <w:iCs/>
          <w:sz w:val="24"/>
          <w:szCs w:val="24"/>
          <w:rPrChange w:id="3325" w:author="Meir Kalter" w:date="2016-06-20T21:18:00Z">
            <w:rPr>
              <w:rStyle w:val="Ninguno"/>
              <w:sz w:val="24"/>
              <w:szCs w:val="24"/>
            </w:rPr>
          </w:rPrChange>
        </w:rPr>
        <w:t xml:space="preserve"> to make a computer simulator of the Easy8 computer as defined in FCO subject Grade Engineering Technology and Telecommunication Services ETSIT.</w:t>
      </w:r>
      <w:bookmarkEnd w:id="3319"/>
    </w:p>
    <w:p w:rsidR="00B1717F" w:rsidRDefault="00B706A9" w:rsidP="00B1717F">
      <w:pPr>
        <w:pStyle w:val="Encabezam"/>
        <w:outlineLvl w:val="9"/>
        <w:rPr>
          <w:ins w:id="3326" w:author="Meir Kalter" w:date="2016-06-14T08:50:00Z"/>
          <w:rStyle w:val="Ninguno"/>
          <w:sz w:val="24"/>
          <w:szCs w:val="24"/>
        </w:rPr>
      </w:pPr>
      <w:bookmarkStart w:id="3327" w:name="_Toc453680790"/>
      <w:r>
        <w:rPr>
          <w:rStyle w:val="Ninguno"/>
          <w:sz w:val="24"/>
          <w:szCs w:val="24"/>
        </w:rPr>
        <w:t>It</w:t>
      </w:r>
      <w:ins w:id="3328" w:author="Meir Kalter" w:date="2016-06-13T09:24:00Z">
        <w:r w:rsidR="00D85FB8">
          <w:rPr>
            <w:rStyle w:val="Ninguno"/>
            <w:sz w:val="24"/>
            <w:szCs w:val="24"/>
          </w:rPr>
          <w:t xml:space="preserve"> should </w:t>
        </w:r>
      </w:ins>
      <w:del w:id="3329" w:author="Meir Kalter" w:date="2016-06-13T09:24:00Z">
        <w:r w:rsidDel="00D85FB8">
          <w:rPr>
            <w:rStyle w:val="Ninguno"/>
            <w:sz w:val="24"/>
            <w:szCs w:val="24"/>
          </w:rPr>
          <w:delText xml:space="preserve"> must</w:delText>
        </w:r>
      </w:del>
      <w:r>
        <w:rPr>
          <w:rStyle w:val="Ninguno"/>
          <w:sz w:val="24"/>
          <w:szCs w:val="24"/>
        </w:rPr>
        <w:t xml:space="preserve"> be easy to use by the student</w:t>
      </w:r>
      <w:ins w:id="3330" w:author="Meir Kalter" w:date="2016-06-15T14:23:00Z">
        <w:r w:rsidR="007B2335">
          <w:rPr>
            <w:rStyle w:val="Ninguno"/>
            <w:sz w:val="24"/>
            <w:szCs w:val="24"/>
          </w:rPr>
          <w:t>, with low curve learning</w:t>
        </w:r>
      </w:ins>
      <w:ins w:id="3331" w:author="Meir Kalter" w:date="2016-06-13T09:23:00Z">
        <w:r w:rsidR="00D85FB8">
          <w:rPr>
            <w:rStyle w:val="Ninguno"/>
            <w:sz w:val="24"/>
            <w:szCs w:val="24"/>
          </w:rPr>
          <w:t>.</w:t>
        </w:r>
        <w:bookmarkEnd w:id="3327"/>
        <w:r w:rsidR="00D85FB8">
          <w:rPr>
            <w:rStyle w:val="Ninguno"/>
            <w:sz w:val="24"/>
            <w:szCs w:val="24"/>
          </w:rPr>
          <w:t xml:space="preserve"> </w:t>
        </w:r>
      </w:ins>
    </w:p>
    <w:p w:rsidR="00C0594E" w:rsidRDefault="00B1717F" w:rsidP="00B53F4A">
      <w:pPr>
        <w:pStyle w:val="Encabezam"/>
        <w:outlineLvl w:val="9"/>
        <w:rPr>
          <w:rStyle w:val="Ninguno"/>
          <w:sz w:val="24"/>
          <w:szCs w:val="24"/>
        </w:rPr>
      </w:pPr>
      <w:bookmarkStart w:id="3332" w:name="_Toc453680791"/>
      <w:ins w:id="3333" w:author="Meir Kalter" w:date="2016-06-14T08:50:00Z">
        <w:r>
          <w:rPr>
            <w:rStyle w:val="Ninguno"/>
            <w:sz w:val="24"/>
            <w:szCs w:val="24"/>
          </w:rPr>
          <w:t xml:space="preserve">It should be possible to </w:t>
        </w:r>
      </w:ins>
      <w:ins w:id="3334" w:author="Meir Kalter" w:date="2016-06-14T10:30:00Z">
        <w:r w:rsidR="00232BB6">
          <w:rPr>
            <w:rStyle w:val="Ninguno"/>
            <w:sz w:val="24"/>
            <w:szCs w:val="24"/>
          </w:rPr>
          <w:t xml:space="preserve">be used from </w:t>
        </w:r>
      </w:ins>
      <w:ins w:id="3335" w:author="Meir Kalter" w:date="2016-06-14T08:50:00Z">
        <w:r>
          <w:rPr>
            <w:rStyle w:val="Ninguno"/>
            <w:sz w:val="24"/>
            <w:szCs w:val="24"/>
          </w:rPr>
          <w:t>many platforms.</w:t>
        </w:r>
      </w:ins>
      <w:bookmarkEnd w:id="3332"/>
      <w:del w:id="3336" w:author="Meir Kalter" w:date="2016-06-13T09:23:00Z">
        <w:r w:rsidR="00B706A9" w:rsidDel="00D85FB8">
          <w:rPr>
            <w:rStyle w:val="Ninguno"/>
            <w:sz w:val="24"/>
            <w:szCs w:val="24"/>
          </w:rPr>
          <w:delText xml:space="preserve"> and if possible platform to work with.</w:delText>
        </w:r>
      </w:del>
    </w:p>
    <w:p w:rsidR="00C0594E" w:rsidRDefault="00232BB6" w:rsidP="006F775B">
      <w:pPr>
        <w:pStyle w:val="Encabezam"/>
        <w:outlineLvl w:val="9"/>
        <w:rPr>
          <w:rStyle w:val="Ninguno"/>
          <w:sz w:val="24"/>
          <w:szCs w:val="24"/>
        </w:rPr>
      </w:pPr>
      <w:bookmarkStart w:id="3337" w:name="_Toc453680792"/>
      <w:ins w:id="3338" w:author="Meir Kalter" w:date="2016-06-14T10:30:00Z">
        <w:r>
          <w:rPr>
            <w:rStyle w:val="Ninguno"/>
            <w:sz w:val="24"/>
            <w:szCs w:val="24"/>
          </w:rPr>
          <w:t xml:space="preserve">It should </w:t>
        </w:r>
      </w:ins>
      <w:del w:id="3339" w:author="Meir Kalter" w:date="2016-06-14T10:30:00Z">
        <w:r w:rsidR="00B706A9" w:rsidDel="00232BB6">
          <w:rPr>
            <w:rStyle w:val="Ninguno"/>
            <w:sz w:val="24"/>
            <w:szCs w:val="24"/>
          </w:rPr>
          <w:delText xml:space="preserve">Also, we built it with java, so it could be used in window/linux/unix, and must </w:delText>
        </w:r>
      </w:del>
      <w:r w:rsidR="00B706A9">
        <w:rPr>
          <w:rStyle w:val="Ninguno"/>
          <w:sz w:val="24"/>
          <w:szCs w:val="24"/>
        </w:rPr>
        <w:t>include a graphical interface.</w:t>
      </w:r>
      <w:bookmarkEnd w:id="3337"/>
    </w:p>
    <w:p w:rsidR="00C0594E" w:rsidRDefault="00B706A9">
      <w:pPr>
        <w:pStyle w:val="Encabezam"/>
      </w:pPr>
      <w:r>
        <w:br w:type="page"/>
      </w:r>
    </w:p>
    <w:p w:rsidR="00B1717F" w:rsidRPr="006D337F" w:rsidRDefault="00B706A9">
      <w:pPr>
        <w:pStyle w:val="Heading1"/>
        <w:pPrChange w:id="3340" w:author="Meir Kalter" w:date="2016-06-15T15:12:00Z">
          <w:pPr>
            <w:pStyle w:val="Encabezam"/>
            <w:numPr>
              <w:numId w:val="20"/>
            </w:numPr>
            <w:ind w:left="266" w:hanging="266"/>
          </w:pPr>
        </w:pPrChange>
      </w:pPr>
      <w:del w:id="3341" w:author="Meir Kalter" w:date="2016-06-14T14:21:00Z">
        <w:r w:rsidRPr="006D337F" w:rsidDel="005A0267">
          <w:rPr>
            <w:rStyle w:val="Ninguno"/>
          </w:rPr>
          <w:lastRenderedPageBreak/>
          <w:delText xml:space="preserve"> </w:delText>
        </w:r>
      </w:del>
      <w:bookmarkStart w:id="3342" w:name="_Toc453680793"/>
      <w:bookmarkStart w:id="3343" w:name="_Toc455404816"/>
      <w:r w:rsidRPr="00511F5E">
        <w:t>Requirements</w:t>
      </w:r>
      <w:bookmarkEnd w:id="3342"/>
      <w:bookmarkEnd w:id="3343"/>
    </w:p>
    <w:p w:rsidR="00B1717F" w:rsidDel="00495592" w:rsidRDefault="00B1717F">
      <w:pPr>
        <w:pStyle w:val="Heading2"/>
        <w:numPr>
          <w:ilvl w:val="0"/>
          <w:numId w:val="107"/>
        </w:numPr>
        <w:rPr>
          <w:del w:id="3344" w:author="Meir Kalter" w:date="2016-06-14T08:46:00Z"/>
          <w:lang w:val="es-ES"/>
        </w:rPr>
        <w:pPrChange w:id="3345" w:author="Meir Kalter" w:date="2016-06-15T14:28:00Z">
          <w:pPr>
            <w:pStyle w:val="Heading21"/>
            <w:numPr>
              <w:ilvl w:val="1"/>
              <w:numId w:val="20"/>
            </w:numPr>
            <w:ind w:left="576" w:hanging="576"/>
          </w:pPr>
        </w:pPrChange>
      </w:pPr>
      <w:bookmarkStart w:id="3346" w:name="_Toc453658086"/>
      <w:bookmarkStart w:id="3347" w:name="_Toc453665626"/>
      <w:bookmarkStart w:id="3348" w:name="_Toc453668335"/>
      <w:bookmarkStart w:id="3349" w:name="_Toc453678518"/>
      <w:bookmarkStart w:id="3350" w:name="_Toc453678585"/>
      <w:bookmarkStart w:id="3351" w:name="_Toc453678651"/>
      <w:bookmarkStart w:id="3352" w:name="_Toc453678718"/>
      <w:bookmarkStart w:id="3353" w:name="_Toc453678785"/>
      <w:bookmarkStart w:id="3354" w:name="_Toc453678852"/>
      <w:bookmarkStart w:id="3355" w:name="_Toc453678918"/>
      <w:bookmarkStart w:id="3356" w:name="_Toc453678984"/>
      <w:bookmarkStart w:id="3357" w:name="_Toc453679050"/>
      <w:bookmarkStart w:id="3358" w:name="_Toc453679181"/>
      <w:bookmarkStart w:id="3359" w:name="_Toc453679246"/>
      <w:bookmarkStart w:id="3360" w:name="_Toc453679311"/>
      <w:bookmarkStart w:id="3361" w:name="_Toc453679376"/>
      <w:bookmarkStart w:id="3362" w:name="_Toc453679441"/>
      <w:bookmarkStart w:id="3363" w:name="_Toc453679506"/>
      <w:bookmarkStart w:id="3364" w:name="_Toc453679571"/>
      <w:bookmarkStart w:id="3365" w:name="_Toc453679636"/>
      <w:bookmarkStart w:id="3366" w:name="_Toc453679701"/>
      <w:bookmarkStart w:id="3367" w:name="_Toc453680066"/>
      <w:bookmarkStart w:id="3368" w:name="_Toc453680152"/>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p>
    <w:p w:rsidR="00B1717F" w:rsidRPr="00B1717F" w:rsidDel="00B1717F" w:rsidRDefault="00B1717F">
      <w:pPr>
        <w:pStyle w:val="Heading2"/>
        <w:rPr>
          <w:del w:id="3369" w:author="Meir Kalter" w:date="2016-06-14T08:46:00Z"/>
        </w:rPr>
        <w:pPrChange w:id="3370" w:author="Meir Kalter" w:date="2016-06-14T15:21:00Z">
          <w:pPr>
            <w:pStyle w:val="Heading21"/>
            <w:ind w:left="576"/>
          </w:pPr>
        </w:pPrChange>
      </w:pPr>
      <w:bookmarkStart w:id="3371" w:name="_Toc453658087"/>
      <w:bookmarkStart w:id="3372" w:name="_Toc453665627"/>
      <w:bookmarkStart w:id="3373" w:name="_Toc453668336"/>
      <w:bookmarkStart w:id="3374" w:name="_Toc453678519"/>
      <w:bookmarkStart w:id="3375" w:name="_Toc453678586"/>
      <w:bookmarkStart w:id="3376" w:name="_Toc453678652"/>
      <w:bookmarkStart w:id="3377" w:name="_Toc453678719"/>
      <w:bookmarkStart w:id="3378" w:name="_Toc453678786"/>
      <w:bookmarkStart w:id="3379" w:name="_Toc453678853"/>
      <w:bookmarkStart w:id="3380" w:name="_Toc453678919"/>
      <w:bookmarkStart w:id="3381" w:name="_Toc453678985"/>
      <w:bookmarkStart w:id="3382" w:name="_Toc453679051"/>
      <w:bookmarkStart w:id="3383" w:name="_Toc453679182"/>
      <w:bookmarkStart w:id="3384" w:name="_Toc453679247"/>
      <w:bookmarkStart w:id="3385" w:name="_Toc453679312"/>
      <w:bookmarkStart w:id="3386" w:name="_Toc453679377"/>
      <w:bookmarkStart w:id="3387" w:name="_Toc453679442"/>
      <w:bookmarkStart w:id="3388" w:name="_Toc453679507"/>
      <w:bookmarkStart w:id="3389" w:name="_Toc453679572"/>
      <w:bookmarkStart w:id="3390" w:name="_Toc453679637"/>
      <w:bookmarkStart w:id="3391" w:name="_Toc453679702"/>
      <w:bookmarkStart w:id="3392" w:name="_Toc453680067"/>
      <w:bookmarkStart w:id="3393" w:name="_Toc453680153"/>
      <w:bookmarkStart w:id="3394" w:name="_Toc453680497"/>
      <w:bookmarkStart w:id="3395" w:name="_Toc453680581"/>
      <w:bookmarkStart w:id="3396" w:name="_Toc453680686"/>
      <w:bookmarkStart w:id="3397" w:name="_Toc453680794"/>
      <w:bookmarkStart w:id="3398" w:name="_Toc453680988"/>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p>
    <w:p w:rsidR="00C91C1D" w:rsidRPr="002D1C3B" w:rsidDel="005C35AB" w:rsidRDefault="00B706A9">
      <w:pPr>
        <w:pStyle w:val="Heading1"/>
        <w:numPr>
          <w:ilvl w:val="0"/>
          <w:numId w:val="0"/>
        </w:numPr>
        <w:ind w:left="266" w:hanging="266"/>
        <w:rPr>
          <w:del w:id="3399" w:author="Meir Kalter" w:date="2016-06-14T14:52:00Z"/>
        </w:rPr>
        <w:pPrChange w:id="3400" w:author="Meir Kalter" w:date="2016-06-14T14:52:00Z">
          <w:pPr>
            <w:pStyle w:val="Heading21"/>
            <w:numPr>
              <w:ilvl w:val="1"/>
              <w:numId w:val="20"/>
            </w:numPr>
            <w:ind w:left="576" w:hanging="576"/>
          </w:pPr>
        </w:pPrChange>
      </w:pPr>
      <w:bookmarkStart w:id="3401" w:name="_Toc453680498"/>
      <w:bookmarkStart w:id="3402" w:name="_Toc453680795"/>
      <w:del w:id="3403" w:author="Meir Kalter" w:date="2016-06-14T15:21:00Z">
        <w:r w:rsidDel="00864DB3">
          <w:delText>List of requirements</w:delText>
        </w:r>
      </w:del>
      <w:bookmarkStart w:id="3404" w:name="_Toc453680583"/>
      <w:bookmarkStart w:id="3405" w:name="_Toc453680688"/>
      <w:bookmarkStart w:id="3406" w:name="_Toc453680796"/>
      <w:bookmarkEnd w:id="3401"/>
      <w:bookmarkEnd w:id="3402"/>
      <w:bookmarkEnd w:id="3404"/>
      <w:bookmarkEnd w:id="3405"/>
      <w:bookmarkEnd w:id="3406"/>
    </w:p>
    <w:p w:rsidR="005C6685" w:rsidRDefault="005C6685">
      <w:pPr>
        <w:pStyle w:val="Encabezam"/>
        <w:numPr>
          <w:ilvl w:val="0"/>
          <w:numId w:val="107"/>
        </w:numPr>
        <w:outlineLvl w:val="9"/>
        <w:rPr>
          <w:ins w:id="3407" w:author="Meir Kalter" w:date="2016-06-14T08:52:00Z"/>
          <w:rStyle w:val="Ninguno"/>
          <w:rFonts w:ascii="Calibri" w:eastAsia="Calibri" w:hAnsi="Calibri" w:cs="Calibri"/>
          <w:color w:val="365F91" w:themeColor="accent1" w:themeShade="BF"/>
          <w:sz w:val="24"/>
          <w:szCs w:val="24"/>
        </w:rPr>
        <w:pPrChange w:id="3408" w:author="Meir Kalter" w:date="2016-06-15T14:28:00Z">
          <w:pPr>
            <w:pStyle w:val="Encabezam"/>
            <w:numPr>
              <w:numId w:val="22"/>
            </w:numPr>
            <w:tabs>
              <w:tab w:val="num" w:pos="708"/>
            </w:tabs>
            <w:ind w:left="720" w:hanging="462"/>
            <w:outlineLvl w:val="9"/>
          </w:pPr>
        </w:pPrChange>
      </w:pPr>
      <w:bookmarkStart w:id="3409" w:name="_Toc453680797"/>
      <w:ins w:id="3410" w:author="Meir Kalter" w:date="2016-06-14T08:52:00Z">
        <w:r>
          <w:rPr>
            <w:rStyle w:val="Ninguno"/>
            <w:sz w:val="24"/>
            <w:szCs w:val="24"/>
          </w:rPr>
          <w:t>Execution from windows/</w:t>
        </w:r>
        <w:proofErr w:type="spellStart"/>
        <w:r>
          <w:rPr>
            <w:rStyle w:val="Ninguno"/>
            <w:sz w:val="24"/>
            <w:szCs w:val="24"/>
          </w:rPr>
          <w:t>linux</w:t>
        </w:r>
        <w:proofErr w:type="spellEnd"/>
        <w:r>
          <w:rPr>
            <w:rStyle w:val="Ninguno"/>
            <w:sz w:val="24"/>
            <w:szCs w:val="24"/>
          </w:rPr>
          <w:t>/</w:t>
        </w:r>
        <w:proofErr w:type="spellStart"/>
        <w:r>
          <w:rPr>
            <w:rStyle w:val="Ninguno"/>
            <w:sz w:val="24"/>
            <w:szCs w:val="24"/>
          </w:rPr>
          <w:t>unix</w:t>
        </w:r>
        <w:proofErr w:type="spellEnd"/>
        <w:r>
          <w:rPr>
            <w:rStyle w:val="Ninguno"/>
            <w:sz w:val="24"/>
            <w:szCs w:val="24"/>
          </w:rPr>
          <w:t>.</w:t>
        </w:r>
        <w:bookmarkEnd w:id="3409"/>
      </w:ins>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3411" w:author="Meir Kalter" w:date="2016-06-15T14:28:00Z">
          <w:pPr>
            <w:pStyle w:val="Encabezam"/>
            <w:numPr>
              <w:numId w:val="22"/>
            </w:numPr>
            <w:tabs>
              <w:tab w:val="num" w:pos="708"/>
            </w:tabs>
            <w:ind w:left="720" w:hanging="462"/>
            <w:outlineLvl w:val="9"/>
          </w:pPr>
        </w:pPrChange>
      </w:pPr>
      <w:bookmarkStart w:id="3412" w:name="_Toc453680798"/>
      <w:r>
        <w:rPr>
          <w:rStyle w:val="Ninguno"/>
          <w:sz w:val="24"/>
          <w:szCs w:val="24"/>
        </w:rPr>
        <w:t>Execution of assembler on basic assembler language with minimal set of instruction list.</w:t>
      </w:r>
      <w:bookmarkEnd w:id="3412"/>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3413" w:author="Meir Kalter" w:date="2016-06-15T14:28:00Z">
          <w:pPr>
            <w:pStyle w:val="Encabezam"/>
            <w:numPr>
              <w:numId w:val="22"/>
            </w:numPr>
            <w:tabs>
              <w:tab w:val="num" w:pos="708"/>
            </w:tabs>
            <w:ind w:left="720" w:hanging="462"/>
            <w:outlineLvl w:val="9"/>
          </w:pPr>
        </w:pPrChange>
      </w:pPr>
      <w:bookmarkStart w:id="3414" w:name="_Toc453680799"/>
      <w:r>
        <w:rPr>
          <w:rStyle w:val="Ninguno"/>
          <w:sz w:val="24"/>
          <w:szCs w:val="24"/>
        </w:rPr>
        <w:t xml:space="preserve">Work with ASM files, </w:t>
      </w:r>
      <w:del w:id="3415" w:author="Toni" w:date="2016-06-12T19:56:00Z">
        <w:r w:rsidDel="00B706A9">
          <w:rPr>
            <w:rStyle w:val="Ninguno"/>
            <w:sz w:val="24"/>
            <w:szCs w:val="24"/>
          </w:rPr>
          <w:delText xml:space="preserve">compile </w:delText>
        </w:r>
      </w:del>
      <w:ins w:id="3416" w:author="Toni" w:date="2016-06-12T19:56:00Z">
        <w:r>
          <w:rPr>
            <w:rStyle w:val="Ninguno"/>
            <w:sz w:val="24"/>
            <w:szCs w:val="24"/>
          </w:rPr>
          <w:t xml:space="preserve">assemble </w:t>
        </w:r>
      </w:ins>
      <w:r>
        <w:rPr>
          <w:rStyle w:val="Ninguno"/>
          <w:sz w:val="24"/>
          <w:szCs w:val="24"/>
        </w:rPr>
        <w:t>them and reload them from the memory.</w:t>
      </w:r>
      <w:bookmarkEnd w:id="3414"/>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3417" w:author="Meir Kalter" w:date="2016-06-15T14:28:00Z">
          <w:pPr>
            <w:pStyle w:val="Encabezam"/>
            <w:numPr>
              <w:numId w:val="22"/>
            </w:numPr>
            <w:tabs>
              <w:tab w:val="num" w:pos="708"/>
            </w:tabs>
            <w:ind w:left="720" w:hanging="462"/>
            <w:outlineLvl w:val="9"/>
          </w:pPr>
        </w:pPrChange>
      </w:pPr>
      <w:bookmarkStart w:id="3418" w:name="_Toc453680800"/>
      <w:r>
        <w:rPr>
          <w:rStyle w:val="Ninguno"/>
          <w:sz w:val="24"/>
          <w:szCs w:val="24"/>
        </w:rPr>
        <w:t>Ability to stop/continue execution of the system.</w:t>
      </w:r>
      <w:r>
        <w:rPr>
          <w:rStyle w:val="Ninguno"/>
          <w:sz w:val="24"/>
          <w:szCs w:val="24"/>
        </w:rPr>
        <w:br/>
        <w:t>Ability to add Breakpoints.</w:t>
      </w:r>
      <w:bookmarkEnd w:id="3418"/>
    </w:p>
    <w:p w:rsidR="00C0594E" w:rsidRDefault="00B706A9">
      <w:pPr>
        <w:pStyle w:val="Encabezam"/>
        <w:numPr>
          <w:ilvl w:val="0"/>
          <w:numId w:val="107"/>
        </w:numPr>
        <w:outlineLvl w:val="9"/>
        <w:rPr>
          <w:rStyle w:val="Ninguno"/>
          <w:sz w:val="24"/>
          <w:szCs w:val="24"/>
        </w:rPr>
        <w:pPrChange w:id="3419" w:author="Meir Kalter" w:date="2016-06-15T14:28:00Z">
          <w:pPr>
            <w:pStyle w:val="Encabezam"/>
            <w:numPr>
              <w:numId w:val="22"/>
            </w:numPr>
            <w:tabs>
              <w:tab w:val="num" w:pos="708"/>
            </w:tabs>
            <w:ind w:left="720" w:hanging="462"/>
            <w:outlineLvl w:val="9"/>
          </w:pPr>
        </w:pPrChange>
      </w:pPr>
      <w:bookmarkStart w:id="3420" w:name="_Toc453680801"/>
      <w:r>
        <w:rPr>
          <w:rStyle w:val="Ninguno"/>
          <w:sz w:val="24"/>
          <w:szCs w:val="24"/>
        </w:rPr>
        <w:t>Ability to have input/output to display/external system.</w:t>
      </w:r>
      <w:r>
        <w:rPr>
          <w:rStyle w:val="Ninguno"/>
          <w:sz w:val="24"/>
          <w:szCs w:val="24"/>
        </w:rPr>
        <w:br/>
        <w:t>User interface to change memory.</w:t>
      </w:r>
      <w:bookmarkEnd w:id="3420"/>
    </w:p>
    <w:p w:rsidR="00C0594E" w:rsidRDefault="00B706A9">
      <w:pPr>
        <w:pStyle w:val="Encabezam"/>
        <w:numPr>
          <w:ilvl w:val="0"/>
          <w:numId w:val="107"/>
        </w:numPr>
        <w:outlineLvl w:val="9"/>
        <w:rPr>
          <w:ins w:id="3421" w:author="Meir Kalter" w:date="2016-06-15T14:29:00Z"/>
          <w:rStyle w:val="Ninguno"/>
          <w:sz w:val="24"/>
          <w:szCs w:val="24"/>
        </w:rPr>
        <w:pPrChange w:id="3422" w:author="Meir Kalter" w:date="2016-06-15T14:28:00Z">
          <w:pPr>
            <w:pStyle w:val="Encabezam"/>
            <w:numPr>
              <w:numId w:val="22"/>
            </w:numPr>
            <w:tabs>
              <w:tab w:val="num" w:pos="708"/>
            </w:tabs>
            <w:ind w:left="720" w:hanging="462"/>
            <w:outlineLvl w:val="9"/>
          </w:pPr>
        </w:pPrChange>
      </w:pPr>
      <w:bookmarkStart w:id="3423" w:name="_Toc453680802"/>
      <w:r>
        <w:rPr>
          <w:rStyle w:val="Ninguno"/>
          <w:sz w:val="24"/>
          <w:szCs w:val="24"/>
        </w:rPr>
        <w:t>Load/save memory for working again on the same system.</w:t>
      </w:r>
      <w:bookmarkEnd w:id="3423"/>
    </w:p>
    <w:p w:rsidR="006753C1" w:rsidRPr="00885CC0" w:rsidRDefault="006753C1">
      <w:pPr>
        <w:pStyle w:val="Cuerpo"/>
        <w:numPr>
          <w:ilvl w:val="0"/>
          <w:numId w:val="108"/>
        </w:numPr>
        <w:rPr>
          <w:ins w:id="3424" w:author="Meir Kalter" w:date="2016-06-15T14:30:00Z"/>
          <w:rStyle w:val="Ninguno"/>
        </w:rPr>
        <w:pPrChange w:id="3425" w:author="Meir Kalter" w:date="2016-06-15T14:29:00Z">
          <w:pPr>
            <w:pStyle w:val="Encabezam"/>
            <w:numPr>
              <w:numId w:val="22"/>
            </w:numPr>
            <w:tabs>
              <w:tab w:val="num" w:pos="708"/>
            </w:tabs>
            <w:ind w:left="720" w:hanging="462"/>
            <w:outlineLvl w:val="9"/>
          </w:pPr>
        </w:pPrChange>
      </w:pPr>
      <w:ins w:id="3426" w:author="Meir Kalter" w:date="2016-06-15T14:29:00Z">
        <w:r w:rsidRPr="009D0C4A">
          <w:rPr>
            <w:rStyle w:val="Ninguno"/>
            <w:rPrChange w:id="3427" w:author="Meir Kalter" w:date="2016-07-01T09:29:00Z">
              <w:rPr/>
            </w:rPrChange>
          </w:rPr>
          <w:t xml:space="preserve">Show to the </w:t>
        </w:r>
        <w:r w:rsidRPr="006753C1">
          <w:rPr>
            <w:rStyle w:val="Ninguno"/>
            <w:rFonts w:ascii="Cambria" w:eastAsia="Cambria" w:hAnsi="Cambria" w:cs="Cambria"/>
            <w:b/>
            <w:bCs/>
          </w:rPr>
          <w:t>user the impact of the memory</w:t>
        </w:r>
        <w:r w:rsidRPr="002A2F94">
          <w:rPr>
            <w:rStyle w:val="Ninguno"/>
          </w:rPr>
          <w:t>.</w:t>
        </w:r>
      </w:ins>
    </w:p>
    <w:p w:rsidR="006753C1" w:rsidRDefault="006753C1">
      <w:pPr>
        <w:pStyle w:val="Cuerpo"/>
        <w:numPr>
          <w:ilvl w:val="0"/>
          <w:numId w:val="108"/>
        </w:numPr>
        <w:rPr>
          <w:ins w:id="3428" w:author="Meir Kalter" w:date="2016-06-15T14:30:00Z"/>
          <w:rStyle w:val="Ninguno"/>
          <w:b/>
          <w:bCs/>
        </w:rPr>
        <w:pPrChange w:id="3429" w:author="Meir Kalter" w:date="2016-06-15T14:30:00Z">
          <w:pPr>
            <w:pStyle w:val="Encabezam"/>
            <w:numPr>
              <w:numId w:val="22"/>
            </w:numPr>
            <w:tabs>
              <w:tab w:val="num" w:pos="708"/>
            </w:tabs>
            <w:ind w:left="720" w:hanging="462"/>
            <w:outlineLvl w:val="9"/>
          </w:pPr>
        </w:pPrChange>
      </w:pPr>
      <w:ins w:id="3430" w:author="Meir Kalter" w:date="2016-06-15T14:30:00Z">
        <w:r w:rsidRPr="006753C1">
          <w:rPr>
            <w:rStyle w:val="Ninguno"/>
            <w:rFonts w:ascii="Cambria" w:eastAsia="Cambria" w:hAnsi="Cambria" w:cs="Cambria"/>
            <w:b/>
            <w:bCs/>
            <w:rPrChange w:id="3431" w:author="Meir Kalter" w:date="2016-06-15T14:31:00Z">
              <w:rPr>
                <w:rStyle w:val="Ninguno"/>
              </w:rPr>
            </w:rPrChange>
          </w:rPr>
          <w:t xml:space="preserve">Working with </w:t>
        </w:r>
        <w:r w:rsidRPr="008A7044">
          <w:rPr>
            <w:rStyle w:val="Ninguno"/>
            <w:rFonts w:ascii="Cambria" w:eastAsia="Cambria" w:hAnsi="Cambria" w:cs="Cambria"/>
            <w:b/>
            <w:bCs/>
          </w:rPr>
          <w:t>hexadecimal base</w:t>
        </w:r>
      </w:ins>
    </w:p>
    <w:p w:rsidR="006753C1" w:rsidRPr="006753C1" w:rsidDel="006753C1" w:rsidRDefault="006753C1">
      <w:pPr>
        <w:pStyle w:val="Cuerpo"/>
        <w:numPr>
          <w:ilvl w:val="0"/>
          <w:numId w:val="108"/>
        </w:numPr>
        <w:rPr>
          <w:del w:id="3432" w:author="Meir Kalter" w:date="2016-06-15T14:30:00Z"/>
          <w:rStyle w:val="Ninguno"/>
          <w:rFonts w:ascii="Cambria" w:hAnsi="Cambria" w:cs="Cambria"/>
          <w:b/>
          <w:bCs/>
          <w:rPrChange w:id="3433" w:author="Meir Kalter" w:date="2016-06-15T14:29:00Z">
            <w:rPr>
              <w:del w:id="3434" w:author="Meir Kalter" w:date="2016-06-15T14:30:00Z"/>
              <w:rStyle w:val="Ninguno"/>
              <w:rFonts w:ascii="Times New Roman" w:hAnsi="Times New Roman" w:cs="Times New Roman"/>
              <w:b w:val="0"/>
              <w:bCs w:val="0"/>
              <w:sz w:val="24"/>
              <w:szCs w:val="24"/>
            </w:rPr>
          </w:rPrChange>
        </w:rPr>
        <w:pPrChange w:id="3435" w:author="Meir Kalter" w:date="2016-06-15T14:30:00Z">
          <w:pPr>
            <w:pStyle w:val="Encabezam"/>
            <w:numPr>
              <w:numId w:val="22"/>
            </w:numPr>
            <w:tabs>
              <w:tab w:val="num" w:pos="708"/>
            </w:tabs>
            <w:ind w:left="720" w:hanging="462"/>
            <w:outlineLvl w:val="9"/>
          </w:pPr>
        </w:pPrChange>
      </w:pPr>
    </w:p>
    <w:p w:rsidR="00C0594E" w:rsidRPr="006753C1" w:rsidDel="000D2DA0" w:rsidRDefault="00B706A9">
      <w:pPr>
        <w:pStyle w:val="Cuerpo"/>
        <w:numPr>
          <w:ilvl w:val="0"/>
          <w:numId w:val="108"/>
        </w:numPr>
        <w:rPr>
          <w:del w:id="3436" w:author="Meir Kalter" w:date="2016-06-15T14:25:00Z"/>
          <w:rStyle w:val="Ninguno"/>
          <w:rFonts w:ascii="Cambria" w:eastAsia="Cambria" w:hAnsi="Cambria" w:cs="Cambria"/>
          <w:b/>
          <w:bCs/>
          <w:rPrChange w:id="3437" w:author="Meir Kalter" w:date="2016-06-15T14:31:00Z">
            <w:rPr>
              <w:del w:id="3438" w:author="Meir Kalter" w:date="2016-06-15T14:25:00Z"/>
              <w:rStyle w:val="Ninguno"/>
              <w:rFonts w:ascii="Georgia" w:eastAsia="Georgia" w:hAnsi="Georgia" w:cs="Georgia"/>
              <w:b w:val="0"/>
              <w:bCs w:val="0"/>
              <w:sz w:val="24"/>
              <w:szCs w:val="24"/>
            </w:rPr>
          </w:rPrChange>
        </w:rPr>
        <w:pPrChange w:id="3439" w:author="Meir Kalter" w:date="2016-06-15T14:30:00Z">
          <w:pPr>
            <w:pStyle w:val="Encabezam"/>
            <w:numPr>
              <w:numId w:val="22"/>
            </w:numPr>
            <w:tabs>
              <w:tab w:val="num" w:pos="708"/>
            </w:tabs>
            <w:ind w:left="720" w:hanging="462"/>
            <w:outlineLvl w:val="9"/>
          </w:pPr>
        </w:pPrChange>
      </w:pPr>
      <w:bookmarkStart w:id="3440" w:name="_Toc453680803"/>
      <w:del w:id="3441" w:author="Meir Kalter" w:date="2016-06-15T14:30:00Z">
        <w:r w:rsidRPr="006753C1" w:rsidDel="006753C1">
          <w:rPr>
            <w:rStyle w:val="Ninguno"/>
            <w:rFonts w:ascii="Cambria" w:eastAsia="Cambria" w:hAnsi="Cambria" w:cs="Cambria"/>
            <w:b/>
            <w:bCs/>
          </w:rPr>
          <w:delText>Show to the user the impact of the memory.</w:delText>
        </w:r>
      </w:del>
      <w:bookmarkEnd w:id="3440"/>
    </w:p>
    <w:p w:rsidR="00F85FA6" w:rsidRPr="00511F5E" w:rsidDel="00DF606C" w:rsidRDefault="00B706A9">
      <w:pPr>
        <w:pStyle w:val="Encabezam0"/>
        <w:numPr>
          <w:ilvl w:val="0"/>
          <w:numId w:val="92"/>
        </w:numPr>
        <w:outlineLvl w:val="9"/>
        <w:rPr>
          <w:del w:id="3442" w:author="Meir Kalter" w:date="2016-06-14T14:43:00Z"/>
          <w:rStyle w:val="Ninguno"/>
          <w:rFonts w:ascii="Times New Roman" w:hAnsi="Times New Roman" w:cs="Times New Roman"/>
          <w:b w:val="0"/>
          <w:bCs w:val="0"/>
          <w:sz w:val="24"/>
          <w:szCs w:val="24"/>
        </w:rPr>
        <w:pPrChange w:id="3443" w:author="Meir Kalter" w:date="2016-06-14T14:42:00Z">
          <w:pPr>
            <w:pStyle w:val="Encabezam"/>
            <w:numPr>
              <w:numId w:val="22"/>
            </w:numPr>
            <w:tabs>
              <w:tab w:val="num" w:pos="708"/>
            </w:tabs>
            <w:ind w:left="720" w:hanging="462"/>
            <w:outlineLvl w:val="9"/>
          </w:pPr>
        </w:pPrChange>
      </w:pPr>
      <w:bookmarkStart w:id="3444" w:name="_Toc453680804"/>
      <w:del w:id="3445" w:author="Meir Kalter" w:date="2016-06-15T14:30:00Z">
        <w:r w:rsidRPr="006753C1" w:rsidDel="006753C1">
          <w:rPr>
            <w:rStyle w:val="Ninguno"/>
          </w:rPr>
          <w:delText>Working with hex</w:delText>
        </w:r>
      </w:del>
      <w:ins w:id="3446" w:author="Toni" w:date="2016-06-12T19:53:00Z">
        <w:del w:id="3447" w:author="Meir Kalter" w:date="2016-06-15T14:30:00Z">
          <w:r w:rsidRPr="006753C1" w:rsidDel="006753C1">
            <w:rPr>
              <w:rStyle w:val="Ninguno"/>
            </w:rPr>
            <w:delText>a</w:delText>
          </w:r>
        </w:del>
      </w:ins>
      <w:del w:id="3448" w:author="Meir Kalter" w:date="2016-06-15T14:30:00Z">
        <w:r w:rsidRPr="006753C1" w:rsidDel="006753C1">
          <w:rPr>
            <w:rStyle w:val="Ninguno"/>
          </w:rPr>
          <w:delText>decimal base</w:delText>
        </w:r>
      </w:del>
      <w:bookmarkEnd w:id="3444"/>
    </w:p>
    <w:p w:rsidR="00C0594E" w:rsidRDefault="00B706A9">
      <w:pPr>
        <w:pStyle w:val="Encabezam"/>
      </w:pPr>
      <w:r>
        <w:br w:type="page"/>
      </w:r>
    </w:p>
    <w:p w:rsidR="00C0594E" w:rsidRPr="00F5014C" w:rsidRDefault="00B706A9">
      <w:pPr>
        <w:pStyle w:val="Heading1"/>
        <w:rPr>
          <w:rStyle w:val="Ninguno"/>
          <w:rPrChange w:id="3449" w:author="Meir Kalter" w:date="2016-06-14T14:30:00Z">
            <w:rPr>
              <w:rStyle w:val="Ninguno"/>
              <w:rFonts w:ascii="Times New Roman" w:hAnsi="Times New Roman" w:cs="Times New Roman"/>
              <w:b w:val="0"/>
              <w:bCs w:val="0"/>
              <w:sz w:val="24"/>
              <w:szCs w:val="24"/>
            </w:rPr>
          </w:rPrChange>
        </w:rPr>
        <w:pPrChange w:id="3450" w:author="Meir Kalter" w:date="2016-06-15T15:12:00Z">
          <w:pPr>
            <w:pStyle w:val="Encabezam"/>
            <w:numPr>
              <w:numId w:val="23"/>
            </w:numPr>
            <w:ind w:left="576" w:hanging="576"/>
          </w:pPr>
        </w:pPrChange>
      </w:pPr>
      <w:bookmarkStart w:id="3451" w:name="_Toc453680805"/>
      <w:bookmarkStart w:id="3452" w:name="_Toc455404817"/>
      <w:r w:rsidRPr="006D337F">
        <w:lastRenderedPageBreak/>
        <w:t>Application design</w:t>
      </w:r>
      <w:bookmarkEnd w:id="3451"/>
      <w:bookmarkEnd w:id="3452"/>
    </w:p>
    <w:p w:rsidR="00871E6E" w:rsidRPr="00431DC1" w:rsidRDefault="00871E6E">
      <w:pPr>
        <w:pStyle w:val="Subtitle"/>
        <w:rPr>
          <w:ins w:id="3453" w:author="Meir Kalter" w:date="2016-06-14T11:02:00Z"/>
          <w:rStyle w:val="Ninguno"/>
          <w:rFonts w:ascii="Cambria" w:eastAsia="Cambria" w:hAnsi="Cambria" w:cs="Cambria"/>
          <w:b/>
          <w:bCs/>
          <w:i w:val="0"/>
          <w:iCs w:val="0"/>
          <w:color w:val="000000" w:themeColor="text1"/>
          <w:rPrChange w:id="3454" w:author="Meir Kalter" w:date="2016-06-20T21:19:00Z">
            <w:rPr>
              <w:ins w:id="3455" w:author="Meir Kalter" w:date="2016-06-14T11:02:00Z"/>
              <w:rStyle w:val="Ninguno"/>
              <w:rFonts w:ascii="Cambria" w:eastAsia="Cambria" w:hAnsi="Cambria" w:cs="Cambria"/>
              <w:b w:val="0"/>
              <w:bCs w:val="0"/>
              <w:i w:val="0"/>
              <w:iCs w:val="0"/>
              <w:sz w:val="24"/>
              <w:szCs w:val="24"/>
            </w:rPr>
          </w:rPrChange>
        </w:rPr>
        <w:pPrChange w:id="3456" w:author="Meir Kalter" w:date="2016-06-14T14:39:00Z">
          <w:pPr>
            <w:pStyle w:val="Heading41"/>
            <w:ind w:left="0" w:firstLine="0"/>
          </w:pPr>
        </w:pPrChange>
      </w:pPr>
      <w:ins w:id="3457" w:author="Meir Kalter" w:date="2016-06-14T11:01:00Z">
        <w:r w:rsidRPr="00431DC1">
          <w:rPr>
            <w:rStyle w:val="Ninguno"/>
            <w:rFonts w:ascii="Cambria" w:eastAsia="Cambria" w:hAnsi="Cambria" w:cs="Cambria"/>
            <w:i w:val="0"/>
            <w:iCs w:val="0"/>
            <w:color w:val="000000" w:themeColor="text1"/>
            <w:rPrChange w:id="3458" w:author="Meir Kalter" w:date="2016-06-20T21:19:00Z">
              <w:rPr>
                <w:rStyle w:val="Ninguno"/>
                <w:rFonts w:ascii="Cambria" w:eastAsia="Cambria" w:hAnsi="Cambria" w:cs="Cambria"/>
                <w:b w:val="0"/>
                <w:bCs w:val="0"/>
                <w:i w:val="0"/>
                <w:iCs w:val="0"/>
              </w:rPr>
            </w:rPrChange>
          </w:rPr>
          <w:t>The design of the application based on object oriented while using design patterns.</w:t>
        </w:r>
        <w:r w:rsidR="008B7FFB" w:rsidRPr="00431DC1">
          <w:rPr>
            <w:rStyle w:val="Ninguno"/>
            <w:rFonts w:ascii="Cambria" w:eastAsia="Cambria" w:hAnsi="Cambria" w:cs="Cambria"/>
            <w:i w:val="0"/>
            <w:iCs w:val="0"/>
            <w:color w:val="000000" w:themeColor="text1"/>
            <w:rPrChange w:id="3459" w:author="Meir Kalter" w:date="2016-06-20T21:19:00Z">
              <w:rPr>
                <w:rStyle w:val="Ninguno"/>
                <w:rFonts w:ascii="Cambria" w:eastAsia="Cambria" w:hAnsi="Cambria" w:cs="Cambria"/>
                <w:b w:val="0"/>
                <w:bCs w:val="0"/>
                <w:i w:val="0"/>
                <w:iCs w:val="0"/>
              </w:rPr>
            </w:rPrChange>
          </w:rPr>
          <w:t xml:space="preserve"> </w:t>
        </w:r>
      </w:ins>
      <w:ins w:id="3460" w:author="Meir Kalter" w:date="2016-06-14T14:39:00Z">
        <w:r w:rsidR="00F63797" w:rsidRPr="00431DC1">
          <w:rPr>
            <w:rStyle w:val="Ninguno"/>
            <w:rFonts w:ascii="Cambria" w:eastAsia="Cambria" w:hAnsi="Cambria" w:cs="Cambria"/>
            <w:i w:val="0"/>
            <w:iCs w:val="0"/>
            <w:color w:val="000000" w:themeColor="text1"/>
            <w:rPrChange w:id="3461" w:author="Meir Kalter" w:date="2016-06-20T21:19:00Z">
              <w:rPr>
                <w:rStyle w:val="Ninguno"/>
                <w:rFonts w:ascii="Cambria" w:eastAsia="Cambria" w:hAnsi="Cambria" w:cs="Cambria"/>
                <w:b w:val="0"/>
                <w:bCs w:val="0"/>
                <w:i w:val="0"/>
                <w:iCs w:val="0"/>
              </w:rPr>
            </w:rPrChange>
          </w:rPr>
          <w:t>Frameworks were</w:t>
        </w:r>
      </w:ins>
      <w:ins w:id="3462" w:author="Meir Kalter" w:date="2016-06-14T11:01:00Z">
        <w:r w:rsidR="008B7FFB" w:rsidRPr="00431DC1">
          <w:rPr>
            <w:rStyle w:val="Ninguno"/>
            <w:rFonts w:ascii="Cambria" w:eastAsia="Cambria" w:hAnsi="Cambria" w:cs="Cambria"/>
            <w:i w:val="0"/>
            <w:iCs w:val="0"/>
            <w:color w:val="000000" w:themeColor="text1"/>
            <w:rPrChange w:id="3463" w:author="Meir Kalter" w:date="2016-06-20T21:19:00Z">
              <w:rPr>
                <w:rStyle w:val="Ninguno"/>
                <w:rFonts w:ascii="Cambria" w:eastAsia="Cambria" w:hAnsi="Cambria" w:cs="Cambria"/>
                <w:b w:val="0"/>
                <w:bCs w:val="0"/>
                <w:i w:val="0"/>
                <w:iCs w:val="0"/>
              </w:rPr>
            </w:rPrChange>
          </w:rPr>
          <w:t xml:space="preserve"> used </w:t>
        </w:r>
      </w:ins>
      <w:ins w:id="3464" w:author="Meir Kalter" w:date="2016-06-14T14:29:00Z">
        <w:r w:rsidR="00543917" w:rsidRPr="00431DC1">
          <w:rPr>
            <w:rStyle w:val="Ninguno"/>
            <w:rFonts w:ascii="Cambria" w:eastAsia="Cambria" w:hAnsi="Cambria" w:cs="Cambria"/>
            <w:i w:val="0"/>
            <w:iCs w:val="0"/>
            <w:color w:val="000000" w:themeColor="text1"/>
            <w:rPrChange w:id="3465" w:author="Meir Kalter" w:date="2016-06-20T21:19:00Z">
              <w:rPr>
                <w:rStyle w:val="Ninguno"/>
                <w:rFonts w:ascii="Cambria" w:eastAsia="Cambria" w:hAnsi="Cambria" w:cs="Cambria"/>
                <w:b w:val="0"/>
                <w:bCs w:val="0"/>
                <w:i w:val="0"/>
                <w:iCs w:val="0"/>
              </w:rPr>
            </w:rPrChange>
          </w:rPr>
          <w:t>as much as possible.</w:t>
        </w:r>
      </w:ins>
      <w:ins w:id="3466" w:author="Meir Kalter" w:date="2016-07-01T09:31:00Z">
        <w:r w:rsidR="009D0C4A">
          <w:rPr>
            <w:rStyle w:val="Ninguno"/>
            <w:rFonts w:ascii="Cambria" w:eastAsia="Cambria" w:hAnsi="Cambria" w:cs="Cambria"/>
            <w:i w:val="0"/>
            <w:iCs w:val="0"/>
            <w:color w:val="000000" w:themeColor="text1"/>
          </w:rPr>
          <w:t xml:space="preserve"> Java was the selected languages, as it gave the ability to be executed from many platforms.</w:t>
        </w:r>
      </w:ins>
    </w:p>
    <w:p w:rsidR="008B7FFB" w:rsidRDefault="008B7FFB">
      <w:pPr>
        <w:pStyle w:val="Subtitle"/>
        <w:rPr>
          <w:ins w:id="3467" w:author="Meir Kalter" w:date="2016-07-01T09:34:00Z"/>
          <w:rStyle w:val="Ninguno"/>
          <w:rFonts w:ascii="Cambria" w:eastAsia="Cambria" w:hAnsi="Cambria" w:cs="Cambria"/>
          <w:i w:val="0"/>
          <w:iCs w:val="0"/>
          <w:color w:val="000000" w:themeColor="text1"/>
        </w:rPr>
        <w:pPrChange w:id="3468" w:author="Meir Kalter" w:date="2016-06-15T14:40:00Z">
          <w:pPr>
            <w:pStyle w:val="Heading41"/>
            <w:ind w:left="0" w:firstLine="0"/>
          </w:pPr>
        </w:pPrChange>
      </w:pPr>
      <w:ins w:id="3469" w:author="Meir Kalter" w:date="2016-06-14T11:02:00Z">
        <w:r w:rsidRPr="00431DC1">
          <w:rPr>
            <w:rStyle w:val="Ninguno"/>
            <w:rFonts w:ascii="Cambria" w:eastAsia="Cambria" w:hAnsi="Cambria" w:cs="Cambria"/>
            <w:i w:val="0"/>
            <w:iCs w:val="0"/>
            <w:color w:val="000000" w:themeColor="text1"/>
            <w:rPrChange w:id="3470" w:author="Meir Kalter" w:date="2016-06-20T21:19:00Z">
              <w:rPr/>
            </w:rPrChange>
          </w:rPr>
          <w:t xml:space="preserve">AGILE was used </w:t>
        </w:r>
      </w:ins>
      <w:ins w:id="3471" w:author="Meir Kalter" w:date="2016-06-15T14:40:00Z">
        <w:r w:rsidR="00E42FDB" w:rsidRPr="00431DC1">
          <w:rPr>
            <w:rStyle w:val="Ninguno"/>
            <w:rFonts w:ascii="Cambria" w:eastAsia="Cambria" w:hAnsi="Cambria" w:cs="Cambria"/>
            <w:i w:val="0"/>
            <w:iCs w:val="0"/>
            <w:color w:val="000000" w:themeColor="text1"/>
            <w:rPrChange w:id="3472" w:author="Meir Kalter" w:date="2016-06-20T21:19:00Z">
              <w:rPr>
                <w:rStyle w:val="Ninguno"/>
                <w:rFonts w:ascii="Cambria" w:eastAsia="Cambria" w:hAnsi="Cambria" w:cs="Cambria"/>
                <w:b w:val="0"/>
                <w:bCs w:val="0"/>
                <w:i w:val="0"/>
                <w:iCs w:val="0"/>
              </w:rPr>
            </w:rPrChange>
          </w:rPr>
          <w:t xml:space="preserve">as the methodology of </w:t>
        </w:r>
      </w:ins>
      <w:ins w:id="3473" w:author="Meir Kalter" w:date="2016-07-01T09:31:00Z">
        <w:r w:rsidR="009D0C4A">
          <w:rPr>
            <w:rStyle w:val="Ninguno"/>
            <w:rFonts w:ascii="Cambria" w:eastAsia="Cambria" w:hAnsi="Cambria" w:cs="Cambria"/>
            <w:i w:val="0"/>
            <w:iCs w:val="0"/>
            <w:color w:val="000000" w:themeColor="text1"/>
          </w:rPr>
          <w:t xml:space="preserve">the </w:t>
        </w:r>
      </w:ins>
      <w:ins w:id="3474" w:author="Meir Kalter" w:date="2016-06-14T11:02:00Z">
        <w:r w:rsidRPr="00431DC1">
          <w:rPr>
            <w:rStyle w:val="Ninguno"/>
            <w:rFonts w:ascii="Cambria" w:eastAsia="Cambria" w:hAnsi="Cambria" w:cs="Cambria"/>
            <w:i w:val="0"/>
            <w:iCs w:val="0"/>
            <w:color w:val="000000" w:themeColor="text1"/>
            <w:rPrChange w:id="3475" w:author="Meir Kalter" w:date="2016-06-20T21:19:00Z">
              <w:rPr/>
            </w:rPrChange>
          </w:rPr>
          <w:t>writing the code.</w:t>
        </w:r>
      </w:ins>
    </w:p>
    <w:p w:rsidR="00F71B8C" w:rsidRPr="00F71B8C" w:rsidRDefault="00F71B8C">
      <w:pPr>
        <w:rPr>
          <w:ins w:id="3476" w:author="Meir Kalter" w:date="2016-06-14T11:01:00Z"/>
          <w:rPrChange w:id="3477" w:author="Meir Kalter" w:date="2016-07-01T09:34:00Z">
            <w:rPr>
              <w:ins w:id="3478" w:author="Meir Kalter" w:date="2016-06-14T11:01:00Z"/>
              <w:rStyle w:val="Ninguno"/>
              <w:rFonts w:ascii="Cambria" w:eastAsia="Cambria" w:hAnsi="Cambria" w:cs="Cambria"/>
              <w:b w:val="0"/>
              <w:bCs w:val="0"/>
              <w:i w:val="0"/>
              <w:iCs w:val="0"/>
              <w:color w:val="4F81BD" w:themeColor="accent1"/>
              <w:spacing w:val="15"/>
              <w:sz w:val="24"/>
              <w:szCs w:val="24"/>
            </w:rPr>
          </w:rPrChange>
        </w:rPr>
        <w:pPrChange w:id="3479" w:author="Meir Kalter" w:date="2016-07-01T09:34:00Z">
          <w:pPr>
            <w:pStyle w:val="Heading41"/>
            <w:ind w:left="0" w:firstLine="0"/>
          </w:pPr>
        </w:pPrChange>
      </w:pPr>
      <w:ins w:id="3480" w:author="Meir Kalter" w:date="2016-07-01T09:34:00Z">
        <w:r>
          <w:t xml:space="preserve">The TDD – Test driven development was in </w:t>
        </w:r>
        <w:proofErr w:type="gramStart"/>
        <w:r>
          <w:t>use ,</w:t>
        </w:r>
        <w:proofErr w:type="gramEnd"/>
        <w:r>
          <w:t xml:space="preserve"> partially.</w:t>
        </w:r>
      </w:ins>
    </w:p>
    <w:p w:rsidR="003F6250" w:rsidRDefault="00B706A9">
      <w:pPr>
        <w:pStyle w:val="Heading41"/>
        <w:ind w:left="0" w:firstLine="0"/>
        <w:outlineLvl w:val="9"/>
        <w:rPr>
          <w:ins w:id="3481" w:author="Meir Kalter" w:date="2016-06-15T14:41:00Z"/>
          <w:rStyle w:val="Emphasis"/>
          <w:rFonts w:asciiTheme="majorHAnsi" w:eastAsiaTheme="majorEastAsia" w:hAnsiTheme="majorHAnsi" w:cstheme="majorBidi"/>
          <w:b w:val="0"/>
          <w:bCs w:val="0"/>
          <w:color w:val="4F81BD" w:themeColor="accent1"/>
          <w:spacing w:val="15"/>
          <w:sz w:val="24"/>
          <w:szCs w:val="24"/>
        </w:rPr>
        <w:pPrChange w:id="3482" w:author="Meir Kalter" w:date="2016-07-01T09:33:00Z">
          <w:pPr>
            <w:pStyle w:val="Heading41"/>
            <w:ind w:left="0" w:firstLine="0"/>
          </w:pPr>
        </w:pPrChange>
      </w:pPr>
      <w:bookmarkStart w:id="3483" w:name="_Toc453680499"/>
      <w:bookmarkStart w:id="3484" w:name="_Toc453680806"/>
      <w:r w:rsidRPr="000B4F8A">
        <w:rPr>
          <w:rStyle w:val="Emphasis"/>
          <w:rPrChange w:id="3485" w:author="Meir Kalter" w:date="2016-06-14T14:46:00Z">
            <w:rPr>
              <w:rStyle w:val="Ninguno"/>
              <w:rFonts w:ascii="Cambria" w:eastAsia="Cambria" w:hAnsi="Cambria" w:cs="Cambria"/>
              <w:i w:val="0"/>
              <w:iCs w:val="0"/>
              <w:sz w:val="24"/>
              <w:szCs w:val="24"/>
            </w:rPr>
          </w:rPrChange>
        </w:rPr>
        <w:t>The application was done with java</w:t>
      </w:r>
      <w:ins w:id="3486" w:author="Meir Kalter" w:date="2016-06-15T14:40:00Z">
        <w:r w:rsidR="00C90B3E">
          <w:rPr>
            <w:rStyle w:val="Emphasis"/>
          </w:rPr>
          <w:t xml:space="preserve">, as object oriented language. </w:t>
        </w:r>
      </w:ins>
      <w:del w:id="3487" w:author="Meir Kalter" w:date="2016-06-15T14:40:00Z">
        <w:r w:rsidRPr="000B4F8A" w:rsidDel="00C90B3E">
          <w:rPr>
            <w:rStyle w:val="Emphasis"/>
            <w:rPrChange w:id="3488" w:author="Meir Kalter" w:date="2016-06-14T14:46:00Z">
              <w:rPr>
                <w:rStyle w:val="Ninguno"/>
                <w:rFonts w:ascii="Cambria" w:eastAsia="Cambria" w:hAnsi="Cambria" w:cs="Cambria"/>
                <w:i w:val="0"/>
                <w:iCs w:val="0"/>
                <w:sz w:val="24"/>
                <w:szCs w:val="24"/>
              </w:rPr>
            </w:rPrChange>
          </w:rPr>
          <w:delText>, using s</w:delText>
        </w:r>
      </w:del>
      <w:ins w:id="3489" w:author="Meir Kalter" w:date="2016-06-15T14:40:00Z">
        <w:r w:rsidR="00C90B3E">
          <w:rPr>
            <w:rStyle w:val="Emphasis"/>
          </w:rPr>
          <w:t>S</w:t>
        </w:r>
      </w:ins>
      <w:r w:rsidRPr="000B4F8A">
        <w:rPr>
          <w:rStyle w:val="Emphasis"/>
          <w:rPrChange w:id="3490" w:author="Meir Kalter" w:date="2016-06-14T14:46:00Z">
            <w:rPr>
              <w:rStyle w:val="Ninguno"/>
              <w:rFonts w:ascii="Cambria" w:eastAsia="Cambria" w:hAnsi="Cambria" w:cs="Cambria"/>
              <w:i w:val="0"/>
              <w:iCs w:val="0"/>
              <w:sz w:val="24"/>
              <w:szCs w:val="24"/>
            </w:rPr>
          </w:rPrChange>
        </w:rPr>
        <w:t>ome design patterns</w:t>
      </w:r>
      <w:ins w:id="3491" w:author="Meir Kalter" w:date="2016-06-15T14:40:00Z">
        <w:r w:rsidR="00C90B3E">
          <w:rPr>
            <w:rStyle w:val="Emphasis"/>
          </w:rPr>
          <w:t xml:space="preserve"> were in used, as </w:t>
        </w:r>
      </w:ins>
      <w:ins w:id="3492" w:author="Meir Kalter" w:date="2016-06-15T14:41:00Z">
        <w:r w:rsidR="00C90B3E">
          <w:rPr>
            <w:rStyle w:val="Emphasis"/>
          </w:rPr>
          <w:t xml:space="preserve">described later </w:t>
        </w:r>
      </w:ins>
      <w:ins w:id="3493" w:author="Meir Kalter" w:date="2016-06-15T14:40:00Z">
        <w:r w:rsidR="00C90B3E">
          <w:rPr>
            <w:rStyle w:val="Emphasis"/>
          </w:rPr>
          <w:t xml:space="preserve">in internal following list. </w:t>
        </w:r>
      </w:ins>
      <w:del w:id="3494" w:author="Meir Kalter" w:date="2016-06-15T14:40:00Z">
        <w:r w:rsidRPr="000B4F8A" w:rsidDel="00C90B3E">
          <w:rPr>
            <w:rStyle w:val="Emphasis"/>
            <w:rPrChange w:id="3495" w:author="Meir Kalter" w:date="2016-06-14T14:46:00Z">
              <w:rPr>
                <w:rStyle w:val="Ninguno"/>
                <w:rFonts w:ascii="Cambria" w:eastAsia="Cambria" w:hAnsi="Cambria" w:cs="Cambria"/>
                <w:i w:val="0"/>
                <w:iCs w:val="0"/>
                <w:sz w:val="24"/>
                <w:szCs w:val="24"/>
              </w:rPr>
            </w:rPrChange>
          </w:rPr>
          <w:delText xml:space="preserve">. </w:delText>
        </w:r>
      </w:del>
      <w:r w:rsidRPr="000B4F8A">
        <w:rPr>
          <w:rStyle w:val="Emphasis"/>
          <w:rPrChange w:id="3496" w:author="Meir Kalter" w:date="2016-06-14T14:46:00Z">
            <w:rPr>
              <w:rStyle w:val="Ninguno"/>
              <w:rFonts w:ascii="Cambria" w:eastAsia="Cambria" w:hAnsi="Cambria" w:cs="Cambria"/>
              <w:i w:val="0"/>
              <w:iCs w:val="0"/>
              <w:sz w:val="24"/>
              <w:szCs w:val="24"/>
            </w:rPr>
          </w:rPrChange>
        </w:rPr>
        <w:t>The project was done in object oriented methodology.</w:t>
      </w:r>
      <w:ins w:id="3497" w:author="Meir Kalter" w:date="2016-07-01T09:32:00Z">
        <w:r w:rsidR="00F71B8C">
          <w:rPr>
            <w:rStyle w:val="Emphasis"/>
          </w:rPr>
          <w:t xml:space="preserve"> One exemplar to this could be the Seven Digits display – which wasn’t </w:t>
        </w:r>
        <w:proofErr w:type="gramStart"/>
        <w:r w:rsidR="00F71B8C">
          <w:rPr>
            <w:rStyle w:val="Emphasis"/>
          </w:rPr>
          <w:t>write</w:t>
        </w:r>
        <w:proofErr w:type="gramEnd"/>
        <w:r w:rsidR="00F71B8C">
          <w:rPr>
            <w:rStyle w:val="Emphasis"/>
          </w:rPr>
          <w:t xml:space="preserve"> from scratch, but used the </w:t>
        </w:r>
      </w:ins>
      <w:ins w:id="3498" w:author="Meir Kalter" w:date="2016-07-01T09:33:00Z">
        <w:r w:rsidR="00F71B8C">
          <w:rPr>
            <w:rStyle w:val="Emphasis"/>
          </w:rPr>
          <w:t xml:space="preserve">Swing </w:t>
        </w:r>
      </w:ins>
      <w:ins w:id="3499" w:author="Meir Kalter" w:date="2016-07-01T09:32:00Z">
        <w:r w:rsidR="00F71B8C">
          <w:rPr>
            <w:rStyle w:val="Emphasis"/>
          </w:rPr>
          <w:t xml:space="preserve">Panel </w:t>
        </w:r>
      </w:ins>
      <w:ins w:id="3500" w:author="Meir Kalter" w:date="2016-07-01T09:33:00Z">
        <w:r w:rsidR="00F71B8C">
          <w:rPr>
            <w:rStyle w:val="Emphasis"/>
          </w:rPr>
          <w:t>and extends it.</w:t>
        </w:r>
      </w:ins>
    </w:p>
    <w:p w:rsidR="00C0594E" w:rsidRPr="000B4F8A" w:rsidRDefault="00B706A9">
      <w:pPr>
        <w:pStyle w:val="Heading41"/>
        <w:ind w:left="0" w:firstLine="0"/>
        <w:outlineLvl w:val="9"/>
        <w:rPr>
          <w:rStyle w:val="Emphasis"/>
          <w:rPrChange w:id="3501" w:author="Meir Kalter" w:date="2016-06-14T14:46:00Z">
            <w:rPr>
              <w:rStyle w:val="Ninguno"/>
              <w:rFonts w:ascii="Cambria" w:eastAsia="Cambria" w:hAnsi="Cambria" w:cs="Cambria"/>
              <w:b w:val="0"/>
              <w:bCs w:val="0"/>
              <w:i w:val="0"/>
              <w:iCs w:val="0"/>
              <w:color w:val="4F81BD" w:themeColor="accent1"/>
              <w:spacing w:val="15"/>
              <w:sz w:val="24"/>
              <w:szCs w:val="24"/>
            </w:rPr>
          </w:rPrChange>
        </w:rPr>
        <w:pPrChange w:id="3502" w:author="Meir Kalter" w:date="2016-06-15T14:40:00Z">
          <w:pPr>
            <w:pStyle w:val="Heading41"/>
            <w:ind w:left="0" w:firstLine="0"/>
          </w:pPr>
        </w:pPrChange>
      </w:pPr>
      <w:r w:rsidRPr="000B4F8A">
        <w:rPr>
          <w:rStyle w:val="Emphasis"/>
          <w:rPrChange w:id="3503" w:author="Meir Kalter" w:date="2016-06-14T14:46:00Z">
            <w:rPr>
              <w:rStyle w:val="Ninguno"/>
              <w:rFonts w:ascii="Cambria" w:eastAsia="Cambria" w:hAnsi="Cambria" w:cs="Cambria"/>
              <w:i w:val="0"/>
              <w:iCs w:val="0"/>
              <w:sz w:val="24"/>
              <w:szCs w:val="24"/>
            </w:rPr>
          </w:rPrChange>
        </w:rPr>
        <w:t xml:space="preserve"> Following framework was in used: </w:t>
      </w:r>
      <w:proofErr w:type="gramStart"/>
      <w:r w:rsidRPr="000B4F8A">
        <w:rPr>
          <w:rStyle w:val="Emphasis"/>
          <w:rPrChange w:id="3504" w:author="Meir Kalter" w:date="2016-06-14T14:46:00Z">
            <w:rPr>
              <w:rStyle w:val="Ninguno"/>
              <w:rFonts w:ascii="Cambria" w:eastAsia="Cambria" w:hAnsi="Cambria" w:cs="Cambria"/>
              <w:i w:val="0"/>
              <w:iCs w:val="0"/>
              <w:sz w:val="24"/>
              <w:szCs w:val="24"/>
            </w:rPr>
          </w:rPrChange>
        </w:rPr>
        <w:t>Gui</w:t>
      </w:r>
      <w:proofErr w:type="gramEnd"/>
      <w:r w:rsidRPr="000B4F8A">
        <w:rPr>
          <w:rStyle w:val="Emphasis"/>
          <w:rPrChange w:id="3505" w:author="Meir Kalter" w:date="2016-06-14T14:46:00Z">
            <w:rPr>
              <w:rStyle w:val="Ninguno"/>
              <w:rFonts w:ascii="Cambria" w:eastAsia="Cambria" w:hAnsi="Cambria" w:cs="Cambria"/>
              <w:i w:val="0"/>
              <w:iCs w:val="0"/>
              <w:sz w:val="24"/>
              <w:szCs w:val="24"/>
            </w:rPr>
          </w:rPrChange>
        </w:rPr>
        <w:t xml:space="preserve"> – Swing. </w:t>
      </w:r>
      <w:proofErr w:type="spellStart"/>
      <w:r w:rsidRPr="000B4F8A">
        <w:rPr>
          <w:rStyle w:val="Emphasis"/>
          <w:rPrChange w:id="3506" w:author="Meir Kalter" w:date="2016-06-14T14:46:00Z">
            <w:rPr>
              <w:rStyle w:val="Ninguno"/>
              <w:rFonts w:ascii="Cambria" w:eastAsia="Cambria" w:hAnsi="Cambria" w:cs="Cambria"/>
              <w:i w:val="0"/>
              <w:iCs w:val="0"/>
              <w:sz w:val="24"/>
              <w:szCs w:val="24"/>
            </w:rPr>
          </w:rPrChange>
        </w:rPr>
        <w:t>JPanel</w:t>
      </w:r>
      <w:proofErr w:type="spellEnd"/>
      <w:r w:rsidRPr="000B4F8A">
        <w:rPr>
          <w:rStyle w:val="Emphasis"/>
          <w:rPrChange w:id="3507" w:author="Meir Kalter" w:date="2016-06-14T14:46:00Z">
            <w:rPr>
              <w:rStyle w:val="Ninguno"/>
              <w:rFonts w:ascii="Cambria" w:eastAsia="Cambria" w:hAnsi="Cambria" w:cs="Cambria"/>
              <w:i w:val="0"/>
              <w:iCs w:val="0"/>
              <w:sz w:val="24"/>
              <w:szCs w:val="24"/>
            </w:rPr>
          </w:rPrChange>
        </w:rPr>
        <w:t xml:space="preserve">, data model of </w:t>
      </w:r>
      <w:proofErr w:type="spellStart"/>
      <w:r w:rsidRPr="000B4F8A">
        <w:rPr>
          <w:rStyle w:val="Emphasis"/>
          <w:rPrChange w:id="3508" w:author="Meir Kalter" w:date="2016-06-14T14:46:00Z">
            <w:rPr>
              <w:rStyle w:val="Ninguno"/>
              <w:rFonts w:ascii="Cambria" w:eastAsia="Cambria" w:hAnsi="Cambria" w:cs="Cambria"/>
              <w:i w:val="0"/>
              <w:iCs w:val="0"/>
              <w:sz w:val="24"/>
              <w:szCs w:val="24"/>
            </w:rPr>
          </w:rPrChange>
        </w:rPr>
        <w:t>JList</w:t>
      </w:r>
      <w:proofErr w:type="spellEnd"/>
      <w:r w:rsidRPr="000B4F8A">
        <w:rPr>
          <w:rStyle w:val="Emphasis"/>
          <w:rPrChange w:id="3509" w:author="Meir Kalter" w:date="2016-06-14T14:46:00Z">
            <w:rPr>
              <w:rStyle w:val="Ninguno"/>
              <w:rFonts w:ascii="Cambria" w:eastAsia="Cambria" w:hAnsi="Cambria" w:cs="Cambria"/>
              <w:i w:val="0"/>
              <w:iCs w:val="0"/>
              <w:sz w:val="24"/>
              <w:szCs w:val="24"/>
            </w:rPr>
          </w:rPrChange>
        </w:rPr>
        <w:t xml:space="preserve"> were </w:t>
      </w:r>
      <w:proofErr w:type="gramStart"/>
      <w:r w:rsidRPr="000B4F8A">
        <w:rPr>
          <w:rStyle w:val="Emphasis"/>
          <w:rPrChange w:id="3510" w:author="Meir Kalter" w:date="2016-06-14T14:46:00Z">
            <w:rPr>
              <w:rStyle w:val="Ninguno"/>
              <w:rFonts w:ascii="Cambria" w:eastAsia="Cambria" w:hAnsi="Cambria" w:cs="Cambria"/>
              <w:i w:val="0"/>
              <w:iCs w:val="0"/>
              <w:sz w:val="24"/>
              <w:szCs w:val="24"/>
            </w:rPr>
          </w:rPrChange>
        </w:rPr>
        <w:t>extended .</w:t>
      </w:r>
      <w:proofErr w:type="gramEnd"/>
      <w:r w:rsidRPr="000B4F8A">
        <w:rPr>
          <w:rStyle w:val="Emphasis"/>
          <w:rPrChange w:id="3511" w:author="Meir Kalter" w:date="2016-06-14T14:46:00Z">
            <w:rPr>
              <w:rStyle w:val="Ninguno"/>
              <w:rFonts w:ascii="Cambria" w:eastAsia="Cambria" w:hAnsi="Cambria" w:cs="Cambria"/>
              <w:i w:val="0"/>
              <w:iCs w:val="0"/>
              <w:sz w:val="24"/>
              <w:szCs w:val="24"/>
            </w:rPr>
          </w:rPrChange>
        </w:rPr>
        <w:t xml:space="preserve"> XML - JAXB.</w:t>
      </w:r>
      <w:bookmarkEnd w:id="3483"/>
      <w:bookmarkEnd w:id="3484"/>
      <w:r w:rsidRPr="000B4F8A">
        <w:rPr>
          <w:rStyle w:val="Emphasis"/>
          <w:rPrChange w:id="3512" w:author="Meir Kalter" w:date="2016-06-14T14:46:00Z">
            <w:rPr>
              <w:rStyle w:val="Ninguno"/>
              <w:rFonts w:ascii="Cambria" w:eastAsia="Cambria" w:hAnsi="Cambria" w:cs="Cambria"/>
              <w:i w:val="0"/>
              <w:iCs w:val="0"/>
              <w:sz w:val="24"/>
              <w:szCs w:val="24"/>
            </w:rPr>
          </w:rPrChange>
        </w:rPr>
        <w:t xml:space="preserve"> </w:t>
      </w:r>
    </w:p>
    <w:p w:rsidR="00C0594E" w:rsidRPr="000B4F8A" w:rsidRDefault="00B706A9" w:rsidP="006660DF">
      <w:pPr>
        <w:rPr>
          <w:rStyle w:val="Emphasis"/>
          <w:rPrChange w:id="3513" w:author="Meir Kalter" w:date="2016-06-14T14:46:00Z">
            <w:rPr>
              <w:rStyle w:val="Ninguno"/>
              <w:rFonts w:ascii="Cambria" w:eastAsia="Cambria" w:hAnsi="Cambria" w:cs="Cambria"/>
              <w:b/>
              <w:bCs/>
              <w:i/>
              <w:iCs/>
              <w:sz w:val="24"/>
              <w:szCs w:val="24"/>
            </w:rPr>
          </w:rPrChange>
        </w:rPr>
      </w:pPr>
      <w:r w:rsidRPr="000B4F8A">
        <w:rPr>
          <w:rStyle w:val="Emphasis"/>
          <w:rPrChange w:id="3514" w:author="Meir Kalter" w:date="2016-06-14T14:46:00Z">
            <w:rPr>
              <w:rStyle w:val="Ninguno"/>
              <w:rFonts w:ascii="Cambria" w:eastAsia="Cambria" w:hAnsi="Cambria" w:cs="Cambria"/>
              <w:b/>
              <w:bCs/>
              <w:i/>
              <w:iCs/>
              <w:sz w:val="24"/>
              <w:szCs w:val="24"/>
            </w:rPr>
          </w:rPrChange>
        </w:rPr>
        <w:t>The implementation of the handling of the instructions in the logic model – was done with TDD – Test driven development.</w:t>
      </w:r>
    </w:p>
    <w:p w:rsidR="00C0594E" w:rsidRPr="00062EE4" w:rsidRDefault="00B706A9" w:rsidP="000B4F8A">
      <w:pPr>
        <w:rPr>
          <w:rStyle w:val="Ninguno"/>
          <w:rFonts w:ascii="Cambria" w:eastAsia="Cambria" w:hAnsi="Cambria" w:cs="Cambria"/>
          <w:b/>
          <w:bCs/>
          <w:i/>
          <w:iCs/>
          <w:sz w:val="24"/>
          <w:szCs w:val="24"/>
        </w:rPr>
      </w:pPr>
      <w:proofErr w:type="spellStart"/>
      <w:r w:rsidRPr="00C91C1D">
        <w:rPr>
          <w:rStyle w:val="Ninguno"/>
          <w:rFonts w:ascii="Cambria" w:eastAsia="Cambria" w:hAnsi="Cambria" w:cs="Cambria"/>
          <w:b/>
          <w:bCs/>
          <w:i/>
          <w:iCs/>
          <w:sz w:val="24"/>
          <w:szCs w:val="24"/>
        </w:rPr>
        <w:t>Utils</w:t>
      </w:r>
      <w:proofErr w:type="spellEnd"/>
      <w:r w:rsidRPr="00C91C1D">
        <w:rPr>
          <w:rStyle w:val="Ninguno"/>
          <w:rFonts w:ascii="Cambria" w:eastAsia="Cambria" w:hAnsi="Cambria" w:cs="Cambria"/>
          <w:b/>
          <w:bCs/>
          <w:i/>
          <w:iCs/>
          <w:sz w:val="24"/>
          <w:szCs w:val="24"/>
        </w:rPr>
        <w:t xml:space="preserve"> class was created as a Helper class which will include the methods that </w:t>
      </w:r>
      <w:ins w:id="3515" w:author="Toni" w:date="2016-06-12T19:58:00Z">
        <w:r w:rsidRPr="002D1C3B">
          <w:rPr>
            <w:rStyle w:val="Ninguno"/>
            <w:rFonts w:ascii="Cambria" w:eastAsia="Cambria" w:hAnsi="Cambria" w:cs="Cambria"/>
            <w:b/>
            <w:bCs/>
            <w:i/>
            <w:iCs/>
            <w:sz w:val="24"/>
            <w:szCs w:val="24"/>
          </w:rPr>
          <w:t xml:space="preserve">are </w:t>
        </w:r>
      </w:ins>
      <w:r w:rsidRPr="00024C92">
        <w:rPr>
          <w:rStyle w:val="Ninguno"/>
          <w:rFonts w:ascii="Cambria" w:eastAsia="Cambria" w:hAnsi="Cambria" w:cs="Cambria"/>
          <w:b/>
          <w:bCs/>
          <w:i/>
          <w:iCs/>
          <w:sz w:val="24"/>
          <w:szCs w:val="24"/>
        </w:rPr>
        <w:t xml:space="preserve">not part of the Panel handling itself. It </w:t>
      </w:r>
      <w:proofErr w:type="gramStart"/>
      <w:r w:rsidRPr="00024C92">
        <w:rPr>
          <w:rStyle w:val="Ninguno"/>
          <w:rFonts w:ascii="Cambria" w:eastAsia="Cambria" w:hAnsi="Cambria" w:cs="Cambria"/>
          <w:b/>
          <w:bCs/>
          <w:i/>
          <w:iCs/>
          <w:sz w:val="24"/>
          <w:szCs w:val="24"/>
        </w:rPr>
        <w:t>will</w:t>
      </w:r>
      <w:proofErr w:type="gramEnd"/>
      <w:r w:rsidRPr="00024C92">
        <w:rPr>
          <w:rStyle w:val="Ninguno"/>
          <w:rFonts w:ascii="Cambria" w:eastAsia="Cambria" w:hAnsi="Cambria" w:cs="Cambria"/>
          <w:b/>
          <w:bCs/>
          <w:i/>
          <w:iCs/>
          <w:sz w:val="24"/>
          <w:szCs w:val="24"/>
        </w:rPr>
        <w:t xml:space="preserve"> shortly th</w:t>
      </w:r>
      <w:ins w:id="3516" w:author="Toni" w:date="2016-06-12T19:58:00Z">
        <w:r w:rsidRPr="005C35AB">
          <w:rPr>
            <w:rStyle w:val="Ninguno"/>
            <w:rFonts w:ascii="Cambria" w:eastAsia="Cambria" w:hAnsi="Cambria" w:cs="Cambria"/>
            <w:b/>
            <w:bCs/>
            <w:i/>
            <w:iCs/>
            <w:sz w:val="24"/>
            <w:szCs w:val="24"/>
          </w:rPr>
          <w:t>e</w:t>
        </w:r>
      </w:ins>
      <w:r w:rsidRPr="006F35DA">
        <w:rPr>
          <w:rStyle w:val="Ninguno"/>
          <w:rFonts w:ascii="Cambria" w:eastAsia="Cambria" w:hAnsi="Cambria" w:cs="Cambria"/>
          <w:b/>
          <w:bCs/>
          <w:i/>
          <w:iCs/>
          <w:sz w:val="24"/>
          <w:szCs w:val="24"/>
        </w:rPr>
        <w:t xml:space="preserve"> code </w:t>
      </w:r>
      <w:r w:rsidRPr="00295816">
        <w:rPr>
          <w:rStyle w:val="Ninguno"/>
          <w:rFonts w:ascii="Cambria" w:eastAsia="Cambria" w:hAnsi="Cambria" w:cs="Cambria"/>
          <w:b/>
          <w:bCs/>
          <w:i/>
          <w:iCs/>
          <w:sz w:val="24"/>
          <w:szCs w:val="24"/>
        </w:rPr>
        <w:t>to be more viewable.</w:t>
      </w:r>
    </w:p>
    <w:p w:rsidR="00445794" w:rsidRDefault="00445794" w:rsidP="00445794">
      <w:pPr>
        <w:pStyle w:val="Heading2"/>
        <w:rPr>
          <w:ins w:id="3517" w:author="Meir Kalter" w:date="2016-06-15T14:32:00Z"/>
        </w:rPr>
      </w:pPr>
      <w:bookmarkStart w:id="3518" w:name="_Toc453680500"/>
      <w:bookmarkStart w:id="3519" w:name="_Toc453680807"/>
      <w:bookmarkStart w:id="3520" w:name="_Toc455404818"/>
      <w:ins w:id="3521" w:author="Meir Kalter" w:date="2016-06-15T14:32:00Z">
        <w:r>
          <w:rPr>
            <w:rFonts w:eastAsia="Arial Unicode MS"/>
          </w:rPr>
          <w:t>Used design patterns</w:t>
        </w:r>
        <w:bookmarkEnd w:id="3520"/>
      </w:ins>
    </w:p>
    <w:p w:rsidR="00C0594E" w:rsidRPr="00445794" w:rsidDel="00445794" w:rsidRDefault="00B706A9">
      <w:pPr>
        <w:pStyle w:val="Heading3"/>
        <w:rPr>
          <w:del w:id="3522" w:author="Meir Kalter" w:date="2016-06-15T14:32:00Z"/>
          <w:rFonts w:eastAsia="Arial Unicode MS"/>
          <w:rPrChange w:id="3523" w:author="Meir Kalter" w:date="2016-06-15T14:32:00Z">
            <w:rPr>
              <w:del w:id="3524" w:author="Meir Kalter" w:date="2016-06-15T14:32:00Z"/>
            </w:rPr>
          </w:rPrChange>
        </w:rPr>
        <w:pPrChange w:id="3525" w:author="Meir Kalter" w:date="2016-06-15T14:33:00Z">
          <w:pPr>
            <w:pStyle w:val="Heading21"/>
            <w:numPr>
              <w:ilvl w:val="1"/>
              <w:numId w:val="23"/>
            </w:numPr>
            <w:ind w:left="576" w:hanging="576"/>
          </w:pPr>
        </w:pPrChange>
      </w:pPr>
      <w:del w:id="3526" w:author="Meir Kalter" w:date="2016-06-15T14:32:00Z">
        <w:r w:rsidRPr="00445794" w:rsidDel="00445794">
          <w:rPr>
            <w:rFonts w:eastAsia="Arial Unicode MS"/>
            <w:rPrChange w:id="3527" w:author="Meir Kalter" w:date="2016-06-15T14:32:00Z">
              <w:rPr>
                <w:rFonts w:eastAsia="Arial Unicode MS" w:cs="Arial Unicode MS"/>
              </w:rPr>
            </w:rPrChange>
          </w:rPr>
          <w:delText>Used design patterns</w:delText>
        </w:r>
        <w:bookmarkStart w:id="3528" w:name="_Toc453764701"/>
        <w:bookmarkStart w:id="3529" w:name="_Toc453764905"/>
        <w:bookmarkStart w:id="3530" w:name="_Toc453765166"/>
        <w:bookmarkStart w:id="3531" w:name="_Toc453765614"/>
        <w:bookmarkStart w:id="3532" w:name="_Toc453766057"/>
        <w:bookmarkStart w:id="3533" w:name="_Toc453767319"/>
        <w:bookmarkStart w:id="3534" w:name="_Toc453767543"/>
        <w:bookmarkStart w:id="3535" w:name="_Toc453767767"/>
        <w:bookmarkStart w:id="3536" w:name="_Toc453767992"/>
        <w:bookmarkStart w:id="3537" w:name="_Toc453768215"/>
        <w:bookmarkStart w:id="3538" w:name="_Toc453785895"/>
        <w:bookmarkStart w:id="3539" w:name="_Toc453786409"/>
        <w:bookmarkStart w:id="3540" w:name="_Toc454220878"/>
        <w:bookmarkStart w:id="3541" w:name="_Toc454274388"/>
        <w:bookmarkStart w:id="3542" w:name="_Toc455403396"/>
        <w:bookmarkStart w:id="3543" w:name="_Toc455403637"/>
        <w:bookmarkStart w:id="3544" w:name="_Toc455403877"/>
        <w:bookmarkStart w:id="3545" w:name="_Toc455404114"/>
        <w:bookmarkStart w:id="3546" w:name="_Toc455404350"/>
        <w:bookmarkStart w:id="3547" w:name="_Toc455404585"/>
        <w:bookmarkStart w:id="3548" w:name="_Toc455404819"/>
        <w:bookmarkEnd w:id="3518"/>
        <w:bookmarkEnd w:id="3519"/>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del>
    </w:p>
    <w:p w:rsidR="00C0594E" w:rsidRPr="00445794" w:rsidRDefault="00B706A9">
      <w:pPr>
        <w:pStyle w:val="Heading3"/>
        <w:rPr>
          <w:rFonts w:eastAsia="Arial Unicode MS"/>
          <w:rPrChange w:id="3549" w:author="Meir Kalter" w:date="2016-06-15T14:32:00Z">
            <w:rPr>
              <w:sz w:val="24"/>
              <w:szCs w:val="24"/>
            </w:rPr>
          </w:rPrChange>
        </w:rPr>
        <w:pPrChange w:id="3550" w:author="Meir Kalter" w:date="2016-06-15T14:33:00Z">
          <w:pPr>
            <w:pStyle w:val="Heading31"/>
            <w:numPr>
              <w:ilvl w:val="2"/>
              <w:numId w:val="23"/>
            </w:numPr>
            <w:tabs>
              <w:tab w:val="num" w:pos="708"/>
            </w:tabs>
            <w:ind w:left="720" w:hanging="720"/>
          </w:pPr>
        </w:pPrChange>
      </w:pPr>
      <w:bookmarkStart w:id="3551" w:name="_Toc453680501"/>
      <w:bookmarkStart w:id="3552" w:name="_Toc453680808"/>
      <w:bookmarkStart w:id="3553" w:name="_Toc455404820"/>
      <w:r w:rsidRPr="00445794">
        <w:rPr>
          <w:rPrChange w:id="3554" w:author="Meir Kalter" w:date="2016-06-15T14:32:00Z">
            <w:rPr>
              <w:rStyle w:val="Ninguno"/>
              <w:rFonts w:eastAsia="Arial Unicode MS" w:cs="Arial Unicode MS"/>
              <w:sz w:val="24"/>
              <w:szCs w:val="24"/>
            </w:rPr>
          </w:rPrChange>
        </w:rPr>
        <w:t>Singleton</w:t>
      </w:r>
      <w:r w:rsidRPr="00445794">
        <w:rPr>
          <w:rFonts w:eastAsia="Arial Unicode MS"/>
          <w:rPrChange w:id="3555" w:author="Meir Kalter" w:date="2016-06-15T14:32:00Z">
            <w:rPr>
              <w:rFonts w:eastAsia="Arial Unicode MS" w:cs="Arial Unicode MS"/>
            </w:rPr>
          </w:rPrChange>
        </w:rPr>
        <w:t xml:space="preserve"> pattern</w:t>
      </w:r>
      <w:bookmarkEnd w:id="3551"/>
      <w:bookmarkEnd w:id="3552"/>
      <w:bookmarkEnd w:id="3553"/>
      <w:r w:rsidRPr="00445794">
        <w:rPr>
          <w:rFonts w:eastAsia="Arial Unicode MS"/>
          <w:rPrChange w:id="3556" w:author="Meir Kalter" w:date="2016-06-15T14:32:00Z">
            <w:rPr>
              <w:rFonts w:eastAsia="Arial Unicode MS" w:cs="Arial Unicode MS"/>
            </w:rPr>
          </w:rPrChange>
        </w:rPr>
        <w:t xml:space="preserve"> </w:t>
      </w:r>
    </w:p>
    <w:p w:rsidR="00C0594E" w:rsidRDefault="00F71B8C" w:rsidP="002E720D">
      <w:pPr>
        <w:pStyle w:val="Heading41"/>
        <w:ind w:left="864" w:firstLine="0"/>
        <w:rPr>
          <w:rStyle w:val="NingunoA"/>
        </w:rPr>
      </w:pPr>
      <w:bookmarkStart w:id="3557" w:name="_Toc453680502"/>
      <w:bookmarkStart w:id="3558" w:name="_Toc453680809"/>
      <w:ins w:id="3559" w:author="Meir Kalter" w:date="2016-07-01T09:34:00Z">
        <w:r>
          <w:rPr>
            <w:rStyle w:val="NingunoA"/>
          </w:rPr>
          <w:t xml:space="preserve">The singleton </w:t>
        </w:r>
      </w:ins>
      <w:proofErr w:type="spellStart"/>
      <w:ins w:id="3560" w:author="Meir Kalter" w:date="2016-07-01T09:35:00Z">
        <w:r>
          <w:rPr>
            <w:rStyle w:val="NingunoA"/>
          </w:rPr>
          <w:t>patenrn</w:t>
        </w:r>
        <w:proofErr w:type="spellEnd"/>
        <w:r>
          <w:rPr>
            <w:rStyle w:val="NingunoA"/>
          </w:rPr>
          <w:t xml:space="preserve"> was used </w:t>
        </w:r>
      </w:ins>
      <w:del w:id="3561" w:author="Meir Kalter" w:date="2016-07-01T09:35:00Z">
        <w:r w:rsidR="00B706A9" w:rsidDel="00F71B8C">
          <w:rPr>
            <w:rStyle w:val="NingunoA"/>
          </w:rPr>
          <w:delText>Will be used for</w:delText>
        </w:r>
      </w:del>
      <w:del w:id="3562" w:author="Toni" w:date="2016-06-12T19:58:00Z">
        <w:r w:rsidR="00B706A9" w:rsidDel="00B706A9">
          <w:rPr>
            <w:rStyle w:val="NingunoA"/>
          </w:rPr>
          <w:delText xml:space="preserve"> </w:delText>
        </w:r>
      </w:del>
      <w:del w:id="3563" w:author="Meir Kalter" w:date="2016-07-01T09:35:00Z">
        <w:r w:rsidR="00B706A9" w:rsidDel="00F71B8C">
          <w:rPr>
            <w:rStyle w:val="NingunoA"/>
          </w:rPr>
          <w:delText xml:space="preserve"> handling</w:delText>
        </w:r>
      </w:del>
      <w:ins w:id="3564" w:author="Meir Kalter" w:date="2016-07-01T09:35:00Z">
        <w:r>
          <w:rPr>
            <w:rStyle w:val="NingunoA"/>
          </w:rPr>
          <w:t xml:space="preserve">to create </w:t>
        </w:r>
      </w:ins>
      <w:del w:id="3565" w:author="Meir Kalter" w:date="2016-07-01T09:35:00Z">
        <w:r w:rsidR="00B706A9" w:rsidDel="00F71B8C">
          <w:rPr>
            <w:rStyle w:val="NingunoA"/>
          </w:rPr>
          <w:delText xml:space="preserve"> just</w:delText>
        </w:r>
      </w:del>
      <w:ins w:id="3566" w:author="Meir Kalter" w:date="2016-07-01T09:35:00Z">
        <w:r>
          <w:rPr>
            <w:rStyle w:val="NingunoA"/>
          </w:rPr>
          <w:t>only</w:t>
        </w:r>
      </w:ins>
      <w:r w:rsidR="00B706A9">
        <w:rPr>
          <w:rStyle w:val="NingunoA"/>
        </w:rPr>
        <w:t xml:space="preserve"> one occurrence of every member of the CPU. </w:t>
      </w:r>
      <w:proofErr w:type="spellStart"/>
      <w:r w:rsidR="00B706A9">
        <w:rPr>
          <w:rStyle w:val="NingunoA"/>
        </w:rPr>
        <w:t>LogicalCpu</w:t>
      </w:r>
      <w:proofErr w:type="spellEnd"/>
      <w:r w:rsidR="00B706A9">
        <w:rPr>
          <w:rStyle w:val="NingunoA"/>
        </w:rPr>
        <w:t xml:space="preserve"> is the class of the Singleton. </w:t>
      </w:r>
      <w:proofErr w:type="gramStart"/>
      <w:r w:rsidR="00B706A9">
        <w:rPr>
          <w:rStyle w:val="NingunoA"/>
        </w:rPr>
        <w:t>Si</w:t>
      </w:r>
      <w:ins w:id="3567" w:author="Toni" w:date="2016-06-12T19:59:00Z">
        <w:r w:rsidR="00B706A9">
          <w:rPr>
            <w:rStyle w:val="NingunoA"/>
          </w:rPr>
          <w:t>n</w:t>
        </w:r>
      </w:ins>
      <w:r w:rsidR="00B706A9">
        <w:rPr>
          <w:rStyle w:val="NingunoA"/>
        </w:rPr>
        <w:t>gleton implementation done with double checking to prevent entering double time on the same time.</w:t>
      </w:r>
      <w:bookmarkEnd w:id="3557"/>
      <w:bookmarkEnd w:id="3558"/>
      <w:proofErr w:type="gramEnd"/>
    </w:p>
    <w:p w:rsidR="00C0594E" w:rsidRPr="00514B1E" w:rsidRDefault="00B706A9">
      <w:pPr>
        <w:pStyle w:val="Heading3"/>
        <w:pPrChange w:id="3568" w:author="Meir Kalter" w:date="2016-06-15T14:33:00Z">
          <w:pPr>
            <w:pStyle w:val="Heading31"/>
            <w:numPr>
              <w:ilvl w:val="2"/>
              <w:numId w:val="24"/>
            </w:numPr>
            <w:ind w:left="708" w:hanging="708"/>
          </w:pPr>
        </w:pPrChange>
      </w:pPr>
      <w:bookmarkStart w:id="3569" w:name="_Toc453680503"/>
      <w:bookmarkStart w:id="3570" w:name="_Toc453680810"/>
      <w:bookmarkStart w:id="3571" w:name="_Toc455404821"/>
      <w:r w:rsidRPr="00445794">
        <w:rPr>
          <w:rPrChange w:id="3572" w:author="Meir Kalter" w:date="2016-06-15T14:33:00Z">
            <w:rPr>
              <w:rStyle w:val="Ninguno"/>
              <w:rFonts w:eastAsia="Arial Unicode MS" w:cs="Arial Unicode MS"/>
            </w:rPr>
          </w:rPrChange>
        </w:rPr>
        <w:t>Factory Pattern</w:t>
      </w:r>
      <w:bookmarkEnd w:id="3569"/>
      <w:bookmarkEnd w:id="3570"/>
      <w:bookmarkEnd w:id="3571"/>
      <w:r w:rsidRPr="00445794">
        <w:rPr>
          <w:rPrChange w:id="3573" w:author="Meir Kalter" w:date="2016-06-15T14:33:00Z">
            <w:rPr>
              <w:rFonts w:eastAsia="Arial Unicode MS" w:cs="Arial Unicode MS"/>
            </w:rPr>
          </w:rPrChange>
        </w:rPr>
        <w:t xml:space="preserve">  </w:t>
      </w:r>
    </w:p>
    <w:p w:rsidR="00C0594E" w:rsidRDefault="005F4C03">
      <w:pPr>
        <w:pStyle w:val="Heading41"/>
        <w:ind w:left="864" w:firstLine="0"/>
        <w:rPr>
          <w:rStyle w:val="NingunoA"/>
        </w:rPr>
      </w:pPr>
      <w:bookmarkStart w:id="3574" w:name="_Toc453680504"/>
      <w:bookmarkStart w:id="3575" w:name="_Toc453680811"/>
      <w:ins w:id="3576" w:author="Meir Kalter" w:date="2016-07-01T09:42:00Z">
        <w:r>
          <w:rPr>
            <w:rStyle w:val="NingunoA"/>
          </w:rPr>
          <w:t xml:space="preserve">The factory pattern was used </w:t>
        </w:r>
      </w:ins>
      <w:r w:rsidR="00B706A9">
        <w:rPr>
          <w:rStyle w:val="NingunoA"/>
        </w:rPr>
        <w:t>to create the</w:t>
      </w:r>
      <w:ins w:id="3577" w:author="Meir Kalter" w:date="2016-07-01T09:42:00Z">
        <w:r>
          <w:rPr>
            <w:rStyle w:val="NingunoA"/>
          </w:rPr>
          <w:t xml:space="preserve"> </w:t>
        </w:r>
        <w:proofErr w:type="gramStart"/>
        <w:r>
          <w:rPr>
            <w:rStyle w:val="NingunoA"/>
          </w:rPr>
          <w:t xml:space="preserve">required </w:t>
        </w:r>
      </w:ins>
      <w:r w:rsidR="00B706A9">
        <w:rPr>
          <w:rStyle w:val="NingunoA"/>
        </w:rPr>
        <w:t xml:space="preserve"> implementation</w:t>
      </w:r>
      <w:proofErr w:type="gramEnd"/>
      <w:r w:rsidR="00B706A9">
        <w:rPr>
          <w:rStyle w:val="NingunoA"/>
        </w:rPr>
        <w:t xml:space="preserve"> of </w:t>
      </w:r>
      <w:proofErr w:type="spellStart"/>
      <w:r w:rsidR="00B706A9">
        <w:rPr>
          <w:rStyle w:val="NingunoA"/>
        </w:rPr>
        <w:t>ActivityPiece</w:t>
      </w:r>
      <w:proofErr w:type="spellEnd"/>
      <w:r w:rsidR="00B706A9">
        <w:rPr>
          <w:rStyle w:val="NingunoA"/>
        </w:rPr>
        <w:t xml:space="preserve"> in run time, for every step while execution the assembled code. Factory class name is </w:t>
      </w:r>
      <w:proofErr w:type="spellStart"/>
      <w:r w:rsidR="00B706A9">
        <w:rPr>
          <w:rStyle w:val="NingunoA"/>
        </w:rPr>
        <w:t>ActivityPieceFactory</w:t>
      </w:r>
      <w:proofErr w:type="spellEnd"/>
      <w:r w:rsidR="00B706A9">
        <w:rPr>
          <w:rStyle w:val="NingunoA"/>
        </w:rPr>
        <w:t>.</w:t>
      </w:r>
      <w:r w:rsidR="00B706A9">
        <w:rPr>
          <w:rStyle w:val="NingunoA"/>
        </w:rPr>
        <w:br/>
      </w:r>
      <w:r w:rsidR="00B706A9">
        <w:rPr>
          <w:rStyle w:val="NingunoA"/>
        </w:rPr>
        <w:footnoteReference w:id="2"/>
      </w:r>
      <w:bookmarkEnd w:id="3574"/>
      <w:bookmarkEnd w:id="3575"/>
    </w:p>
    <w:p w:rsidR="00C0594E" w:rsidRPr="00445794" w:rsidRDefault="00B706A9">
      <w:pPr>
        <w:pStyle w:val="Heading2"/>
        <w:rPr>
          <w:rPrChange w:id="3578" w:author="Meir Kalter" w:date="2016-06-15T14:34:00Z">
            <w:rPr>
              <w:rStyle w:val="Ninguno"/>
              <w:sz w:val="22"/>
              <w:szCs w:val="22"/>
            </w:rPr>
          </w:rPrChange>
        </w:rPr>
        <w:pPrChange w:id="3579" w:author="Meir Kalter" w:date="2016-06-15T14:34:00Z">
          <w:pPr>
            <w:pStyle w:val="Heading21"/>
            <w:numPr>
              <w:ilvl w:val="1"/>
              <w:numId w:val="23"/>
            </w:numPr>
            <w:ind w:left="576" w:hanging="576"/>
          </w:pPr>
        </w:pPrChange>
      </w:pPr>
      <w:bookmarkStart w:id="3580" w:name="_Toc453680505"/>
      <w:bookmarkStart w:id="3581" w:name="_Toc453680812"/>
      <w:bookmarkStart w:id="3582" w:name="_Toc455404822"/>
      <w:r w:rsidRPr="00445794">
        <w:rPr>
          <w:rPrChange w:id="3583" w:author="Meir Kalter" w:date="2016-06-15T14:34:00Z">
            <w:rPr>
              <w:rFonts w:eastAsia="Arial Unicode MS" w:cs="Arial Unicode MS"/>
            </w:rPr>
          </w:rPrChange>
        </w:rPr>
        <w:lastRenderedPageBreak/>
        <w:t>Pseudo codes</w:t>
      </w:r>
      <w:bookmarkEnd w:id="3580"/>
      <w:bookmarkEnd w:id="3581"/>
      <w:bookmarkEnd w:id="3582"/>
    </w:p>
    <w:p w:rsidR="00C0594E" w:rsidRDefault="005F4C03">
      <w:pPr>
        <w:pStyle w:val="Heading3"/>
        <w:pPrChange w:id="3584" w:author="Meir Kalter" w:date="2016-06-15T14:34:00Z">
          <w:pPr>
            <w:pStyle w:val="Heading31"/>
            <w:numPr>
              <w:ilvl w:val="2"/>
              <w:numId w:val="24"/>
            </w:numPr>
            <w:ind w:left="708" w:hanging="708"/>
          </w:pPr>
        </w:pPrChange>
      </w:pPr>
      <w:bookmarkStart w:id="3585" w:name="_Toc453680506"/>
      <w:bookmarkStart w:id="3586" w:name="_Toc453680813"/>
      <w:bookmarkStart w:id="3587" w:name="_Toc455404823"/>
      <w:ins w:id="3588" w:author="Meir Kalter" w:date="2016-07-01T09:43:00Z">
        <w:r>
          <w:t xml:space="preserve">Main - </w:t>
        </w:r>
      </w:ins>
      <w:r w:rsidR="00B706A9" w:rsidRPr="00445794">
        <w:rPr>
          <w:rPrChange w:id="3589" w:author="Meir Kalter" w:date="2016-06-15T14:34:00Z">
            <w:rPr>
              <w:rFonts w:eastAsia="Arial Unicode MS" w:cs="Arial Unicode MS"/>
            </w:rPr>
          </w:rPrChange>
        </w:rPr>
        <w:t>Run/Step execution</w:t>
      </w:r>
      <w:bookmarkEnd w:id="3585"/>
      <w:bookmarkEnd w:id="3586"/>
      <w:bookmarkEnd w:id="3587"/>
      <w:r w:rsidR="00B706A9">
        <w:rPr>
          <w:rFonts w:eastAsia="Arial Unicode MS" w:cs="Arial Unicode MS"/>
        </w:rPr>
        <w:t xml:space="preserve">  </w:t>
      </w:r>
    </w:p>
    <w:p w:rsidR="00C0594E" w:rsidRPr="00323230" w:rsidRDefault="00B706A9">
      <w:pPr>
        <w:pStyle w:val="Encabezam"/>
        <w:outlineLvl w:val="9"/>
        <w:rPr>
          <w:rStyle w:val="IntenseEmphasis"/>
          <w:rPrChange w:id="3590" w:author="Meir Kalter" w:date="2016-06-15T14:37:00Z">
            <w:rPr>
              <w:rStyle w:val="Ninguno"/>
              <w:rFonts w:asciiTheme="majorHAnsi" w:eastAsiaTheme="majorEastAsia" w:hAnsiTheme="majorHAnsi" w:cstheme="majorBidi"/>
              <w:color w:val="4F81BD" w:themeColor="accent1"/>
              <w:sz w:val="22"/>
              <w:szCs w:val="22"/>
              <w:shd w:val="clear" w:color="auto" w:fill="C0C0C0"/>
            </w:rPr>
          </w:rPrChange>
        </w:rPr>
      </w:pPr>
      <w:r>
        <w:t xml:space="preserve">     </w:t>
      </w:r>
      <w:bookmarkStart w:id="3591" w:name="_Toc453680814"/>
      <w:r w:rsidRPr="00323230">
        <w:rPr>
          <w:rStyle w:val="IntenseEmphasis"/>
          <w:rPrChange w:id="3592" w:author="Meir Kalter" w:date="2016-06-15T14:37:00Z">
            <w:rPr/>
          </w:rPrChange>
        </w:rPr>
        <w:t>#</w:t>
      </w:r>
      <w:proofErr w:type="spellStart"/>
      <w:r w:rsidRPr="00323230">
        <w:rPr>
          <w:rStyle w:val="IntenseEmphasis"/>
          <w:rPrChange w:id="3593" w:author="Meir Kalter" w:date="2016-06-15T14:37:00Z">
            <w:rPr/>
          </w:rPrChange>
        </w:rPr>
        <w:t>nextAddress</w:t>
      </w:r>
      <w:proofErr w:type="spellEnd"/>
      <w:r w:rsidRPr="00323230">
        <w:rPr>
          <w:rStyle w:val="IntenseEmphasis"/>
          <w:rPrChange w:id="3594" w:author="Meir Kalter" w:date="2016-06-15T14:37:00Z">
            <w:rPr/>
          </w:rPrChange>
        </w:rPr>
        <w:t xml:space="preserve"> = </w:t>
      </w:r>
      <w:proofErr w:type="spellStart"/>
      <w:proofErr w:type="gramStart"/>
      <w:r w:rsidRPr="00323230">
        <w:rPr>
          <w:rStyle w:val="IntenseEmphasis"/>
          <w:rPrChange w:id="3595" w:author="Meir Kalter" w:date="2016-06-15T14:37:00Z">
            <w:rPr/>
          </w:rPrChange>
        </w:rPr>
        <w:t>getNextAddress</w:t>
      </w:r>
      <w:proofErr w:type="spellEnd"/>
      <w:r w:rsidRPr="00323230">
        <w:rPr>
          <w:rStyle w:val="IntenseEmphasis"/>
          <w:rPrChange w:id="3596" w:author="Meir Kalter" w:date="2016-06-15T14:37:00Z">
            <w:rPr/>
          </w:rPrChange>
        </w:rPr>
        <w:t>()</w:t>
      </w:r>
      <w:bookmarkEnd w:id="3591"/>
      <w:proofErr w:type="gramEnd"/>
    </w:p>
    <w:p w:rsidR="00C0594E" w:rsidRPr="00323230" w:rsidRDefault="00B706A9">
      <w:pPr>
        <w:pStyle w:val="Encabezam"/>
        <w:outlineLvl w:val="9"/>
        <w:rPr>
          <w:rStyle w:val="IntenseEmphasis"/>
          <w:rPrChange w:id="3597" w:author="Meir Kalter" w:date="2016-06-15T14:37:00Z">
            <w:rPr>
              <w:rStyle w:val="Ninguno"/>
              <w:shd w:val="clear" w:color="auto" w:fill="C0C0C0"/>
            </w:rPr>
          </w:rPrChange>
        </w:rPr>
      </w:pPr>
      <w:r w:rsidRPr="00323230">
        <w:rPr>
          <w:rStyle w:val="IntenseEmphasis"/>
          <w:rPrChange w:id="3598" w:author="Meir Kalter" w:date="2016-06-15T14:37:00Z">
            <w:rPr>
              <w:rStyle w:val="Ninguno"/>
              <w:shd w:val="clear" w:color="auto" w:fill="C0C0C0"/>
            </w:rPr>
          </w:rPrChange>
        </w:rPr>
        <w:t xml:space="preserve">     </w:t>
      </w:r>
      <w:bookmarkStart w:id="3599" w:name="_Toc453680815"/>
      <w:r w:rsidRPr="00323230">
        <w:rPr>
          <w:rStyle w:val="IntenseEmphasis"/>
          <w:rPrChange w:id="3600" w:author="Meir Kalter" w:date="2016-06-15T14:37:00Z">
            <w:rPr>
              <w:rStyle w:val="Ninguno"/>
              <w:shd w:val="clear" w:color="auto" w:fill="C0C0C0"/>
            </w:rPr>
          </w:rPrChange>
        </w:rPr>
        <w:t>#</w:t>
      </w:r>
      <w:proofErr w:type="gramStart"/>
      <w:r w:rsidRPr="00323230">
        <w:rPr>
          <w:rStyle w:val="IntenseEmphasis"/>
          <w:rPrChange w:id="3601" w:author="Meir Kalter" w:date="2016-06-15T14:37:00Z">
            <w:rPr>
              <w:rStyle w:val="Ninguno"/>
              <w:shd w:val="clear" w:color="auto" w:fill="C0C0C0"/>
            </w:rPr>
          </w:rPrChange>
        </w:rPr>
        <w:t>step()</w:t>
      </w:r>
      <w:bookmarkEnd w:id="3599"/>
      <w:proofErr w:type="gramEnd"/>
    </w:p>
    <w:p w:rsidR="00C0594E" w:rsidRPr="00323230" w:rsidRDefault="00B706A9">
      <w:pPr>
        <w:pStyle w:val="Encabezam"/>
        <w:outlineLvl w:val="9"/>
        <w:rPr>
          <w:rStyle w:val="IntenseEmphasis"/>
          <w:rPrChange w:id="3602" w:author="Meir Kalter" w:date="2016-06-15T14:37:00Z">
            <w:rPr>
              <w:rStyle w:val="Ninguno"/>
              <w:shd w:val="clear" w:color="auto" w:fill="C0C0C0"/>
            </w:rPr>
          </w:rPrChange>
        </w:rPr>
      </w:pPr>
      <w:r w:rsidRPr="00323230">
        <w:rPr>
          <w:rStyle w:val="IntenseEmphasis"/>
          <w:rPrChange w:id="3603" w:author="Meir Kalter" w:date="2016-06-15T14:37:00Z">
            <w:rPr>
              <w:rStyle w:val="Ninguno"/>
              <w:shd w:val="clear" w:color="auto" w:fill="C0C0C0"/>
            </w:rPr>
          </w:rPrChange>
        </w:rPr>
        <w:t xml:space="preserve">     </w:t>
      </w:r>
      <w:bookmarkStart w:id="3604" w:name="_Toc453680816"/>
      <w:r w:rsidRPr="00323230">
        <w:rPr>
          <w:rStyle w:val="IntenseEmphasis"/>
          <w:rPrChange w:id="3605" w:author="Meir Kalter" w:date="2016-06-15T14:37:00Z">
            <w:rPr>
              <w:rStyle w:val="Ninguno"/>
              <w:shd w:val="clear" w:color="auto" w:fill="C0C0C0"/>
            </w:rPr>
          </w:rPrChange>
        </w:rPr>
        <w:t>#</w:t>
      </w:r>
      <w:proofErr w:type="spellStart"/>
      <w:proofErr w:type="gramStart"/>
      <w:r w:rsidRPr="00323230">
        <w:rPr>
          <w:rStyle w:val="IntenseEmphasis"/>
          <w:rPrChange w:id="3606" w:author="Meir Kalter" w:date="2016-06-15T14:37:00Z">
            <w:rPr>
              <w:rStyle w:val="Ninguno"/>
              <w:shd w:val="clear" w:color="auto" w:fill="C0C0C0"/>
            </w:rPr>
          </w:rPrChange>
        </w:rPr>
        <w:t>updatePc</w:t>
      </w:r>
      <w:proofErr w:type="spellEnd"/>
      <w:r w:rsidRPr="00323230">
        <w:rPr>
          <w:rStyle w:val="IntenseEmphasis"/>
          <w:rPrChange w:id="3607" w:author="Meir Kalter" w:date="2016-06-15T14:37:00Z">
            <w:rPr>
              <w:rStyle w:val="Ninguno"/>
              <w:shd w:val="clear" w:color="auto" w:fill="C0C0C0"/>
            </w:rPr>
          </w:rPrChange>
        </w:rPr>
        <w:t>()</w:t>
      </w:r>
      <w:bookmarkEnd w:id="3604"/>
      <w:proofErr w:type="gramEnd"/>
    </w:p>
    <w:p w:rsidR="00C0594E" w:rsidRPr="00323230" w:rsidRDefault="00B706A9">
      <w:pPr>
        <w:pStyle w:val="Encabezam"/>
        <w:outlineLvl w:val="9"/>
        <w:rPr>
          <w:rStyle w:val="IntenseEmphasis"/>
          <w:rPrChange w:id="3608" w:author="Meir Kalter" w:date="2016-06-15T14:37:00Z">
            <w:rPr>
              <w:rStyle w:val="Ninguno"/>
              <w:shd w:val="clear" w:color="auto" w:fill="C0C0C0"/>
            </w:rPr>
          </w:rPrChange>
        </w:rPr>
      </w:pPr>
      <w:r w:rsidRPr="00323230">
        <w:rPr>
          <w:rStyle w:val="IntenseEmphasis"/>
          <w:rPrChange w:id="3609" w:author="Meir Kalter" w:date="2016-06-15T14:37:00Z">
            <w:rPr>
              <w:rStyle w:val="Ninguno"/>
              <w:shd w:val="clear" w:color="auto" w:fill="C0C0C0"/>
            </w:rPr>
          </w:rPrChange>
        </w:rPr>
        <w:t xml:space="preserve">     </w:t>
      </w:r>
      <w:bookmarkStart w:id="3610" w:name="_Toc453680817"/>
      <w:r w:rsidRPr="00323230">
        <w:rPr>
          <w:rStyle w:val="IntenseEmphasis"/>
          <w:rPrChange w:id="3611" w:author="Meir Kalter" w:date="2016-06-15T14:37:00Z">
            <w:rPr>
              <w:rStyle w:val="Ninguno"/>
              <w:shd w:val="clear" w:color="auto" w:fill="C0C0C0"/>
            </w:rPr>
          </w:rPrChange>
        </w:rPr>
        <w:t>#Show impact memory fields</w:t>
      </w:r>
      <w:bookmarkEnd w:id="3610"/>
    </w:p>
    <w:p w:rsidR="00C0594E" w:rsidRDefault="00B706A9">
      <w:pPr>
        <w:pStyle w:val="Encabezam"/>
        <w:outlineLvl w:val="9"/>
        <w:rPr>
          <w:ins w:id="3612" w:author="Meir Kalter" w:date="2016-06-20T11:54:00Z"/>
          <w:rStyle w:val="IntenseEmphasis"/>
        </w:rPr>
      </w:pPr>
      <w:r w:rsidRPr="00323230">
        <w:rPr>
          <w:rStyle w:val="IntenseEmphasis"/>
          <w:rPrChange w:id="3613" w:author="Meir Kalter" w:date="2016-06-15T14:37:00Z">
            <w:rPr>
              <w:rStyle w:val="Ninguno"/>
              <w:shd w:val="clear" w:color="auto" w:fill="C0C0C0"/>
            </w:rPr>
          </w:rPrChange>
        </w:rPr>
        <w:t xml:space="preserve">     </w:t>
      </w:r>
      <w:bookmarkStart w:id="3614" w:name="_Toc453680818"/>
      <w:r w:rsidRPr="00323230">
        <w:rPr>
          <w:rStyle w:val="IntenseEmphasis"/>
          <w:rPrChange w:id="3615" w:author="Meir Kalter" w:date="2016-06-15T14:37:00Z">
            <w:rPr>
              <w:rStyle w:val="Ninguno"/>
              <w:shd w:val="clear" w:color="auto" w:fill="C0C0C0"/>
            </w:rPr>
          </w:rPrChange>
        </w:rPr>
        <w:t>#Show next step on the Instruction CPU window</w:t>
      </w:r>
      <w:bookmarkEnd w:id="3614"/>
    </w:p>
    <w:p w:rsidR="0099713A" w:rsidRDefault="0099713A">
      <w:pPr>
        <w:pStyle w:val="Cuerpo"/>
        <w:rPr>
          <w:ins w:id="3616" w:author="Meir Kalter" w:date="2016-06-20T11:54:00Z"/>
          <w:rFonts w:eastAsia="Georgia"/>
        </w:rPr>
        <w:pPrChange w:id="3617" w:author="Meir Kalter" w:date="2016-06-20T11:54:00Z">
          <w:pPr>
            <w:pStyle w:val="Encabezam"/>
            <w:outlineLvl w:val="9"/>
          </w:pPr>
        </w:pPrChange>
      </w:pPr>
      <w:ins w:id="3618" w:author="Meir Kalter" w:date="2016-06-20T11:54:00Z">
        <w:r>
          <w:rPr>
            <w:rFonts w:eastAsia="Georgia"/>
          </w:rPr>
          <w:t>Explanation:</w:t>
        </w:r>
      </w:ins>
    </w:p>
    <w:p w:rsidR="0099713A" w:rsidRDefault="0099713A">
      <w:pPr>
        <w:pStyle w:val="Cuerpo"/>
        <w:rPr>
          <w:ins w:id="3619" w:author="Meir Kalter" w:date="2016-06-20T11:54:00Z"/>
          <w:rFonts w:eastAsia="Georgia"/>
        </w:rPr>
        <w:pPrChange w:id="3620" w:author="Meir Kalter" w:date="2016-06-20T11:54:00Z">
          <w:pPr>
            <w:pStyle w:val="Encabezam"/>
            <w:outlineLvl w:val="9"/>
          </w:pPr>
        </w:pPrChange>
      </w:pPr>
      <w:ins w:id="3621" w:author="Meir Kalter" w:date="2016-06-20T11:54:00Z">
        <w:r>
          <w:rPr>
            <w:rFonts w:eastAsia="Georgia"/>
          </w:rPr>
          <w:t xml:space="preserve">    The execution method was built with the following steps:</w:t>
        </w:r>
      </w:ins>
    </w:p>
    <w:p w:rsidR="0099713A" w:rsidRDefault="0099713A">
      <w:pPr>
        <w:pStyle w:val="Cuerpo"/>
        <w:numPr>
          <w:ilvl w:val="0"/>
          <w:numId w:val="148"/>
        </w:numPr>
        <w:rPr>
          <w:ins w:id="3622" w:author="Meir Kalter" w:date="2016-06-20T11:54:00Z"/>
          <w:rFonts w:eastAsia="Georgia"/>
        </w:rPr>
        <w:pPrChange w:id="3623" w:author="Meir Kalter" w:date="2016-06-20T11:54:00Z">
          <w:pPr>
            <w:pStyle w:val="Encabezam"/>
            <w:outlineLvl w:val="9"/>
          </w:pPr>
        </w:pPrChange>
      </w:pPr>
      <w:ins w:id="3624" w:author="Meir Kalter" w:date="2016-06-20T11:54:00Z">
        <w:r>
          <w:rPr>
            <w:rFonts w:eastAsia="Georgia"/>
          </w:rPr>
          <w:t>Get the next instruction to be executed</w:t>
        </w:r>
      </w:ins>
      <w:ins w:id="3625" w:author="Meir Kalter" w:date="2016-06-20T11:55:00Z">
        <w:r>
          <w:rPr>
            <w:rFonts w:eastAsia="Georgia"/>
          </w:rPr>
          <w:t>.</w:t>
        </w:r>
      </w:ins>
      <w:ins w:id="3626" w:author="Meir Kalter" w:date="2016-07-01T09:43:00Z">
        <w:r w:rsidR="005F4C03">
          <w:rPr>
            <w:rFonts w:eastAsia="Georgia"/>
          </w:rPr>
          <w:t xml:space="preserve"> </w:t>
        </w:r>
      </w:ins>
    </w:p>
    <w:p w:rsidR="0099713A" w:rsidRDefault="0099713A">
      <w:pPr>
        <w:pStyle w:val="Cuerpo"/>
        <w:numPr>
          <w:ilvl w:val="0"/>
          <w:numId w:val="148"/>
        </w:numPr>
        <w:rPr>
          <w:ins w:id="3627" w:author="Meir Kalter" w:date="2016-06-20T11:55:00Z"/>
          <w:rFonts w:eastAsia="Georgia"/>
        </w:rPr>
        <w:pPrChange w:id="3628" w:author="Meir Kalter" w:date="2016-06-20T11:55:00Z">
          <w:pPr>
            <w:pStyle w:val="Encabezam"/>
            <w:outlineLvl w:val="9"/>
          </w:pPr>
        </w:pPrChange>
      </w:pPr>
      <w:ins w:id="3629" w:author="Meir Kalter" w:date="2016-06-20T11:55:00Z">
        <w:r>
          <w:rPr>
            <w:rFonts w:eastAsia="Georgia"/>
          </w:rPr>
          <w:t xml:space="preserve">Execution of </w:t>
        </w:r>
      </w:ins>
      <w:ins w:id="3630" w:author="Meir Kalter" w:date="2016-06-20T11:54:00Z">
        <w:r>
          <w:rPr>
            <w:rFonts w:eastAsia="Georgia"/>
          </w:rPr>
          <w:t>the step</w:t>
        </w:r>
      </w:ins>
      <w:ins w:id="3631" w:author="Meir Kalter" w:date="2016-06-20T11:55:00Z">
        <w:r>
          <w:rPr>
            <w:rFonts w:eastAsia="Georgia"/>
          </w:rPr>
          <w:t xml:space="preserve"> in the logic.</w:t>
        </w:r>
      </w:ins>
      <w:ins w:id="3632" w:author="Meir Kalter" w:date="2016-06-21T20:06:00Z">
        <w:r w:rsidR="000628E7">
          <w:rPr>
            <w:rFonts w:eastAsia="Georgia"/>
          </w:rPr>
          <w:t xml:space="preserve"> </w:t>
        </w:r>
      </w:ins>
      <w:ins w:id="3633" w:author="Meir Kalter" w:date="2016-06-21T20:07:00Z">
        <w:r w:rsidR="000628E7">
          <w:rPr>
            <w:rFonts w:eastAsia="Georgia"/>
          </w:rPr>
          <w:t xml:space="preserve">For example:  </w:t>
        </w:r>
      </w:ins>
      <w:ins w:id="3634" w:author="Meir Kalter" w:date="2016-06-21T20:06:00Z">
        <w:r w:rsidR="000628E7">
          <w:rPr>
            <w:rFonts w:eastAsia="Georgia"/>
          </w:rPr>
          <w:t>Pull data value by ref or immediately from the operand and put in the required place according to the Instruction.</w:t>
        </w:r>
      </w:ins>
    </w:p>
    <w:p w:rsidR="0099713A" w:rsidRDefault="0099713A">
      <w:pPr>
        <w:pStyle w:val="Cuerpo"/>
        <w:numPr>
          <w:ilvl w:val="0"/>
          <w:numId w:val="148"/>
        </w:numPr>
        <w:rPr>
          <w:ins w:id="3635" w:author="Meir Kalter" w:date="2016-06-20T11:55:00Z"/>
          <w:rFonts w:eastAsia="Georgia"/>
        </w:rPr>
        <w:pPrChange w:id="3636" w:author="Meir Kalter" w:date="2016-06-20T11:55:00Z">
          <w:pPr>
            <w:pStyle w:val="Encabezam"/>
            <w:outlineLvl w:val="9"/>
          </w:pPr>
        </w:pPrChange>
      </w:pPr>
      <w:ins w:id="3637" w:author="Meir Kalter" w:date="2016-06-20T11:55:00Z">
        <w:r>
          <w:rPr>
            <w:rFonts w:eastAsia="Georgia"/>
          </w:rPr>
          <w:t xml:space="preserve">Update the pc after the execution of the </w:t>
        </w:r>
      </w:ins>
      <w:ins w:id="3638" w:author="Meir Kalter" w:date="2016-06-20T11:56:00Z">
        <w:r>
          <w:rPr>
            <w:rFonts w:eastAsia="Georgia"/>
          </w:rPr>
          <w:t>instruction</w:t>
        </w:r>
      </w:ins>
      <w:ins w:id="3639" w:author="Meir Kalter" w:date="2016-06-20T11:55:00Z">
        <w:r>
          <w:rPr>
            <w:rFonts w:eastAsia="Georgia"/>
          </w:rPr>
          <w:t>.</w:t>
        </w:r>
      </w:ins>
    </w:p>
    <w:p w:rsidR="0099713A" w:rsidRDefault="0099713A">
      <w:pPr>
        <w:pStyle w:val="Cuerpo"/>
        <w:numPr>
          <w:ilvl w:val="0"/>
          <w:numId w:val="148"/>
        </w:numPr>
        <w:rPr>
          <w:ins w:id="3640" w:author="Meir Kalter" w:date="2016-06-20T11:56:00Z"/>
          <w:rFonts w:eastAsia="Georgia"/>
        </w:rPr>
        <w:pPrChange w:id="3641" w:author="Meir Kalter" w:date="2016-06-20T11:55:00Z">
          <w:pPr>
            <w:pStyle w:val="Encabezam"/>
            <w:outlineLvl w:val="9"/>
          </w:pPr>
        </w:pPrChange>
      </w:pPr>
      <w:ins w:id="3642" w:author="Meir Kalter" w:date="2016-06-20T11:56:00Z">
        <w:r>
          <w:rPr>
            <w:rFonts w:eastAsia="Georgia"/>
          </w:rPr>
          <w:t>Show the impact memory by the last command</w:t>
        </w:r>
      </w:ins>
    </w:p>
    <w:p w:rsidR="0099713A" w:rsidRPr="0099713A" w:rsidRDefault="0099713A">
      <w:pPr>
        <w:pStyle w:val="Cuerpo"/>
        <w:numPr>
          <w:ilvl w:val="0"/>
          <w:numId w:val="148"/>
        </w:numPr>
        <w:rPr>
          <w:rFonts w:eastAsia="Georgia"/>
          <w:rPrChange w:id="3643" w:author="Meir Kalter" w:date="2016-06-20T11:54:00Z">
            <w:rPr/>
          </w:rPrChange>
        </w:rPr>
        <w:pPrChange w:id="3644" w:author="Meir Kalter" w:date="2016-06-20T11:55:00Z">
          <w:pPr>
            <w:pStyle w:val="Encabezam"/>
            <w:outlineLvl w:val="9"/>
          </w:pPr>
        </w:pPrChange>
      </w:pPr>
      <w:ins w:id="3645" w:author="Meir Kalter" w:date="2016-06-20T11:56:00Z">
        <w:r>
          <w:rPr>
            <w:rFonts w:eastAsia="Georgia"/>
          </w:rPr>
          <w:t>Show the next step to be executed.</w:t>
        </w:r>
      </w:ins>
    </w:p>
    <w:p w:rsidR="00C0594E" w:rsidRPr="00514B1E" w:rsidRDefault="00B706A9">
      <w:pPr>
        <w:pStyle w:val="Heading3"/>
        <w:pPrChange w:id="3646" w:author="Meir Kalter" w:date="2016-06-15T14:37:00Z">
          <w:pPr>
            <w:pStyle w:val="Heading31"/>
            <w:numPr>
              <w:ilvl w:val="2"/>
              <w:numId w:val="24"/>
            </w:numPr>
            <w:ind w:left="708" w:hanging="708"/>
          </w:pPr>
        </w:pPrChange>
      </w:pPr>
      <w:bookmarkStart w:id="3647" w:name="_Toc453680507"/>
      <w:bookmarkStart w:id="3648" w:name="_Toc453680819"/>
      <w:bookmarkStart w:id="3649" w:name="_Toc455404824"/>
      <w:r w:rsidRPr="00B35F30">
        <w:rPr>
          <w:rPrChange w:id="3650" w:author="Meir Kalter" w:date="2016-06-15T14:37:00Z">
            <w:rPr>
              <w:rFonts w:eastAsia="Arial Unicode MS" w:cs="Arial Unicode MS"/>
            </w:rPr>
          </w:rPrChange>
        </w:rPr>
        <w:t>Instruction implementation</w:t>
      </w:r>
      <w:bookmarkEnd w:id="3647"/>
      <w:bookmarkEnd w:id="3648"/>
      <w:bookmarkEnd w:id="3649"/>
    </w:p>
    <w:p w:rsidR="00C0594E" w:rsidRDefault="00B706A9">
      <w:r>
        <w:rPr>
          <w:rFonts w:eastAsia="Arial Unicode MS" w:cs="Arial Unicode MS"/>
        </w:rPr>
        <w:t xml:space="preserve">The implementation of one instruction is built </w:t>
      </w:r>
      <w:del w:id="3651" w:author="Meir Kalter" w:date="2016-06-15T14:43:00Z">
        <w:r w:rsidDel="001D6881">
          <w:rPr>
            <w:rFonts w:eastAsia="Arial Unicode MS" w:cs="Arial Unicode MS"/>
          </w:rPr>
          <w:delText xml:space="preserve">from </w:delText>
        </w:r>
      </w:del>
      <w:ins w:id="3652" w:author="Meir Kalter" w:date="2016-06-15T14:43:00Z">
        <w:r w:rsidR="001D6881">
          <w:rPr>
            <w:rFonts w:eastAsia="Arial Unicode MS" w:cs="Arial Unicode MS"/>
          </w:rPr>
          <w:t xml:space="preserve">with </w:t>
        </w:r>
      </w:ins>
      <w:r>
        <w:rPr>
          <w:rFonts w:eastAsia="Arial Unicode MS" w:cs="Arial Unicode MS"/>
        </w:rPr>
        <w:t xml:space="preserve">the </w:t>
      </w:r>
      <w:proofErr w:type="gramStart"/>
      <w:r>
        <w:rPr>
          <w:rFonts w:eastAsia="Arial Unicode MS" w:cs="Arial Unicode MS"/>
        </w:rPr>
        <w:t xml:space="preserve">following  </w:t>
      </w:r>
      <w:ins w:id="3653" w:author="Meir Kalter" w:date="2016-06-15T14:43:00Z">
        <w:r w:rsidR="001D6881">
          <w:rPr>
            <w:rFonts w:eastAsia="Arial Unicode MS" w:cs="Arial Unicode MS"/>
          </w:rPr>
          <w:t>pseudo</w:t>
        </w:r>
        <w:proofErr w:type="gramEnd"/>
        <w:r w:rsidR="001D6881">
          <w:rPr>
            <w:rFonts w:eastAsia="Arial Unicode MS" w:cs="Arial Unicode MS"/>
          </w:rPr>
          <w:t xml:space="preserve"> code:</w:t>
        </w:r>
      </w:ins>
      <w:del w:id="3654" w:author="Meir Kalter" w:date="2016-06-15T14:43:00Z">
        <w:r w:rsidDel="001D6881">
          <w:rPr>
            <w:rFonts w:eastAsia="Arial Unicode MS" w:cs="Arial Unicode MS"/>
          </w:rPr>
          <w:delText>parts:</w:delText>
        </w:r>
      </w:del>
    </w:p>
    <w:p w:rsidR="00C0594E" w:rsidRPr="006D2E01" w:rsidRDefault="00B706A9">
      <w:pPr>
        <w:spacing w:after="0" w:line="240" w:lineRule="auto"/>
        <w:ind w:left="720"/>
        <w:rPr>
          <w:rStyle w:val="IntenseEmphasis"/>
          <w:rPrChange w:id="3655" w:author="Meir Kalter" w:date="2016-06-15T14:36:00Z">
            <w:rPr>
              <w:rStyle w:val="Ninguno"/>
              <w:rFonts w:ascii="Cambria" w:eastAsia="Cambria" w:hAnsi="Cambria" w:cs="Cambria"/>
              <w:b/>
              <w:bCs/>
              <w:color w:val="4F81BD" w:themeColor="accent1"/>
              <w:sz w:val="32"/>
              <w:szCs w:val="32"/>
              <w:shd w:val="clear" w:color="auto" w:fill="C0C0C0"/>
            </w:rPr>
          </w:rPrChange>
        </w:rPr>
      </w:pPr>
      <w:r w:rsidRPr="006D2E01">
        <w:rPr>
          <w:rStyle w:val="IntenseEmphasis"/>
          <w:rPrChange w:id="3656" w:author="Meir Kalter" w:date="2016-06-15T14:36:00Z">
            <w:rPr>
              <w:rStyle w:val="Ninguno"/>
              <w:shd w:val="clear" w:color="auto" w:fill="C0C0C0"/>
            </w:rPr>
          </w:rPrChange>
        </w:rPr>
        <w:t>#</w:t>
      </w:r>
      <w:proofErr w:type="spellStart"/>
      <w:proofErr w:type="gramStart"/>
      <w:r w:rsidRPr="006D2E01">
        <w:rPr>
          <w:rStyle w:val="IntenseEmphasis"/>
          <w:rPrChange w:id="3657" w:author="Meir Kalter" w:date="2016-06-15T14:36:00Z">
            <w:rPr>
              <w:rStyle w:val="Ninguno"/>
              <w:shd w:val="clear" w:color="auto" w:fill="C0C0C0"/>
            </w:rPr>
          </w:rPrChange>
        </w:rPr>
        <w:t>updateModel</w:t>
      </w:r>
      <w:proofErr w:type="spellEnd"/>
      <w:r w:rsidRPr="006D2E01">
        <w:rPr>
          <w:rStyle w:val="IntenseEmphasis"/>
          <w:rPrChange w:id="3658" w:author="Meir Kalter" w:date="2016-06-15T14:36:00Z">
            <w:rPr>
              <w:rStyle w:val="Ninguno"/>
              <w:shd w:val="clear" w:color="auto" w:fill="C0C0C0"/>
            </w:rPr>
          </w:rPrChange>
        </w:rPr>
        <w:t>()</w:t>
      </w:r>
      <w:proofErr w:type="gramEnd"/>
    </w:p>
    <w:p w:rsidR="00C0594E" w:rsidRPr="006D2E01" w:rsidRDefault="00B706A9">
      <w:pPr>
        <w:spacing w:after="0" w:line="240" w:lineRule="auto"/>
        <w:ind w:left="720"/>
        <w:rPr>
          <w:rStyle w:val="IntenseEmphasis"/>
          <w:rPrChange w:id="3659"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660" w:author="Meir Kalter" w:date="2016-06-15T14:36:00Z">
            <w:rPr>
              <w:rStyle w:val="Ninguno"/>
              <w:rFonts w:ascii="Cambria" w:eastAsia="Cambria" w:hAnsi="Cambria" w:cs="Cambria"/>
              <w:b/>
              <w:bCs/>
              <w:sz w:val="32"/>
              <w:szCs w:val="32"/>
              <w:shd w:val="clear" w:color="auto" w:fill="C0C0C0"/>
            </w:rPr>
          </w:rPrChange>
        </w:rPr>
        <w:t xml:space="preserve">#create new event for </w:t>
      </w:r>
      <w:proofErr w:type="spellStart"/>
      <w:proofErr w:type="gramStart"/>
      <w:r w:rsidRPr="006D2E01">
        <w:rPr>
          <w:rStyle w:val="IntenseEmphasis"/>
          <w:rPrChange w:id="3661" w:author="Meir Kalter" w:date="2016-06-15T14:36:00Z">
            <w:rPr>
              <w:rStyle w:val="Ninguno"/>
              <w:rFonts w:ascii="Cambria" w:eastAsia="Cambria" w:hAnsi="Cambria" w:cs="Cambria"/>
              <w:b/>
              <w:bCs/>
              <w:sz w:val="32"/>
              <w:szCs w:val="32"/>
              <w:shd w:val="clear" w:color="auto" w:fill="C0C0C0"/>
            </w:rPr>
          </w:rPrChange>
        </w:rPr>
        <w:t>gui</w:t>
      </w:r>
      <w:proofErr w:type="spellEnd"/>
      <w:proofErr w:type="gramEnd"/>
    </w:p>
    <w:p w:rsidR="00C0594E" w:rsidRPr="006D2E01" w:rsidRDefault="00B706A9">
      <w:pPr>
        <w:spacing w:after="0" w:line="240" w:lineRule="auto"/>
        <w:ind w:left="720"/>
        <w:rPr>
          <w:rStyle w:val="IntenseEmphasis"/>
          <w:rPrChange w:id="3662"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663" w:author="Meir Kalter" w:date="2016-06-15T14:36:00Z">
            <w:rPr>
              <w:rStyle w:val="Ninguno"/>
              <w:rFonts w:ascii="Cambria" w:eastAsia="Cambria" w:hAnsi="Cambria" w:cs="Cambria"/>
              <w:b/>
              <w:bCs/>
              <w:sz w:val="32"/>
              <w:szCs w:val="32"/>
              <w:shd w:val="clear" w:color="auto" w:fill="C0C0C0"/>
            </w:rPr>
          </w:rPrChange>
        </w:rPr>
        <w:t>#Create jump event</w:t>
      </w:r>
    </w:p>
    <w:p w:rsidR="00B44EDF" w:rsidRDefault="00B44EDF">
      <w:pPr>
        <w:pStyle w:val="Heading3"/>
        <w:rPr>
          <w:ins w:id="3664" w:author="Meir Kalter" w:date="2016-06-15T14:44:00Z"/>
        </w:rPr>
        <w:pPrChange w:id="3665" w:author="Meir Kalter" w:date="2016-06-15T14:44:00Z">
          <w:pPr>
            <w:ind w:left="990" w:hanging="220"/>
          </w:pPr>
        </w:pPrChange>
      </w:pPr>
      <w:bookmarkStart w:id="3666" w:name="_Toc453680508"/>
      <w:bookmarkStart w:id="3667" w:name="_Toc453680820"/>
      <w:bookmarkStart w:id="3668" w:name="_Toc455404825"/>
      <w:ins w:id="3669" w:author="Meir Kalter" w:date="2016-06-15T14:44:00Z">
        <w:r>
          <w:t>Seven Digit display</w:t>
        </w:r>
        <w:bookmarkEnd w:id="3668"/>
      </w:ins>
    </w:p>
    <w:p w:rsidR="00C0594E" w:rsidDel="00B44EDF" w:rsidRDefault="00B706A9">
      <w:pPr>
        <w:pStyle w:val="Heading3"/>
        <w:numPr>
          <w:ilvl w:val="0"/>
          <w:numId w:val="0"/>
        </w:numPr>
        <w:ind w:left="708"/>
        <w:rPr>
          <w:del w:id="3670" w:author="Meir Kalter" w:date="2016-06-15T14:44:00Z"/>
          <w:rStyle w:val="Ninguno"/>
        </w:rPr>
        <w:pPrChange w:id="3671" w:author="Meir Kalter" w:date="2016-06-15T15:20:00Z">
          <w:pPr>
            <w:pStyle w:val="Heading21"/>
            <w:numPr>
              <w:ilvl w:val="1"/>
              <w:numId w:val="23"/>
            </w:numPr>
            <w:ind w:left="576" w:hanging="576"/>
          </w:pPr>
        </w:pPrChange>
      </w:pPr>
      <w:del w:id="3672" w:author="Meir Kalter" w:date="2016-06-15T14:44:00Z">
        <w:r w:rsidRPr="00B44EDF" w:rsidDel="00B44EDF">
          <w:rPr>
            <w:rPrChange w:id="3673" w:author="Meir Kalter" w:date="2016-06-15T14:44:00Z">
              <w:rPr>
                <w:rStyle w:val="Ninguno"/>
              </w:rPr>
            </w:rPrChange>
          </w:rPr>
          <w:delText>Seven</w:delText>
        </w:r>
        <w:r w:rsidDel="00B44EDF">
          <w:rPr>
            <w:rStyle w:val="Ninguno"/>
          </w:rPr>
          <w:delText xml:space="preserve"> digid</w:delText>
        </w:r>
      </w:del>
      <w:ins w:id="3674" w:author="Toni" w:date="2016-06-12T19:59:00Z">
        <w:del w:id="3675" w:author="Meir Kalter" w:date="2016-06-15T14:44:00Z">
          <w:r w:rsidDel="00B44EDF">
            <w:rPr>
              <w:rStyle w:val="Ninguno"/>
            </w:rPr>
            <w:delText>t</w:delText>
          </w:r>
        </w:del>
      </w:ins>
      <w:del w:id="3676" w:author="Meir Kalter" w:date="2016-06-15T14:44:00Z">
        <w:r w:rsidDel="00B44EDF">
          <w:rPr>
            <w:rStyle w:val="Ninguno"/>
          </w:rPr>
          <w:delText xml:space="preserve"> display</w:delText>
        </w:r>
        <w:bookmarkEnd w:id="3666"/>
        <w:bookmarkEnd w:id="3667"/>
      </w:del>
    </w:p>
    <w:p w:rsidR="00C0594E" w:rsidRPr="006D2E01" w:rsidRDefault="00B706A9">
      <w:pPr>
        <w:ind w:left="708"/>
        <w:rPr>
          <w:rStyle w:val="IntenseEmphasis"/>
          <w:rPrChange w:id="3677" w:author="Meir Kalter" w:date="2016-06-15T14:36:00Z">
            <w:rPr>
              <w:rStyle w:val="Ninguno"/>
              <w:rFonts w:ascii="Cambria" w:eastAsia="Cambria" w:hAnsi="Cambria" w:cs="Cambria"/>
              <w:b/>
              <w:bCs/>
              <w:sz w:val="32"/>
              <w:szCs w:val="32"/>
              <w:shd w:val="clear" w:color="auto" w:fill="C0C0C0"/>
            </w:rPr>
          </w:rPrChange>
        </w:rPr>
        <w:pPrChange w:id="3678" w:author="Meir Kalter" w:date="2016-06-15T15:20:00Z">
          <w:pPr>
            <w:ind w:left="990" w:hanging="220"/>
          </w:pPr>
        </w:pPrChange>
      </w:pPr>
      <w:r w:rsidRPr="006D2E01">
        <w:rPr>
          <w:rStyle w:val="IntenseEmphasis"/>
          <w:rPrChange w:id="3679" w:author="Meir Kalter" w:date="2016-06-15T14:36:00Z">
            <w:rPr>
              <w:rStyle w:val="Ninguno"/>
              <w:rFonts w:ascii="Cambria" w:eastAsia="Cambria" w:hAnsi="Cambria" w:cs="Cambria"/>
              <w:b/>
              <w:bCs/>
              <w:sz w:val="32"/>
              <w:szCs w:val="32"/>
              <w:shd w:val="clear" w:color="auto" w:fill="C0C0C0"/>
            </w:rPr>
          </w:rPrChange>
        </w:rPr>
        <w:t xml:space="preserve">#    FOR INT </w:t>
      </w:r>
      <w:proofErr w:type="spellStart"/>
      <w:r w:rsidRPr="006D2E01">
        <w:rPr>
          <w:rStyle w:val="IntenseEmphasis"/>
          <w:rPrChange w:id="3680" w:author="Meir Kalter" w:date="2016-06-15T14:36:00Z">
            <w:rPr>
              <w:rStyle w:val="Ninguno"/>
              <w:rFonts w:ascii="Cambria" w:eastAsia="Cambria" w:hAnsi="Cambria" w:cs="Cambria"/>
              <w:b/>
              <w:bCs/>
              <w:sz w:val="32"/>
              <w:szCs w:val="32"/>
              <w:shd w:val="clear" w:color="auto" w:fill="C0C0C0"/>
            </w:rPr>
          </w:rPrChange>
        </w:rPr>
        <w:t>numOfDigits</w:t>
      </w:r>
      <w:proofErr w:type="spellEnd"/>
      <w:r w:rsidRPr="006D2E01">
        <w:rPr>
          <w:rStyle w:val="IntenseEmphasis"/>
          <w:rPrChange w:id="3681" w:author="Meir Kalter" w:date="2016-06-15T14:36:00Z">
            <w:rPr>
              <w:rStyle w:val="Ninguno"/>
              <w:rFonts w:ascii="Cambria" w:eastAsia="Cambria" w:hAnsi="Cambria" w:cs="Cambria"/>
              <w:b/>
              <w:bCs/>
              <w:sz w:val="32"/>
              <w:szCs w:val="32"/>
              <w:shd w:val="clear" w:color="auto" w:fill="C0C0C0"/>
            </w:rPr>
          </w:rPrChange>
        </w:rPr>
        <w:t xml:space="preserve"> &lt;=2</w:t>
      </w:r>
    </w:p>
    <w:p w:rsidR="00C0594E" w:rsidRPr="006D2E01" w:rsidRDefault="00B706A9">
      <w:pPr>
        <w:ind w:left="990" w:hanging="220"/>
        <w:rPr>
          <w:rStyle w:val="IntenseEmphasis"/>
          <w:rPrChange w:id="3682"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683" w:author="Meir Kalter" w:date="2016-06-15T14:36:00Z">
            <w:rPr>
              <w:rStyle w:val="Ninguno"/>
              <w:rFonts w:ascii="Cambria" w:eastAsia="Cambria" w:hAnsi="Cambria" w:cs="Cambria"/>
              <w:b/>
              <w:bCs/>
              <w:sz w:val="32"/>
              <w:szCs w:val="32"/>
              <w:shd w:val="clear" w:color="auto" w:fill="C0C0C0"/>
            </w:rPr>
          </w:rPrChange>
        </w:rPr>
        <w:t xml:space="preserve"> #         FOR int </w:t>
      </w:r>
      <w:proofErr w:type="spellStart"/>
      <w:r w:rsidRPr="006D2E01">
        <w:rPr>
          <w:rStyle w:val="IntenseEmphasis"/>
          <w:rPrChange w:id="3684" w:author="Meir Kalter" w:date="2016-06-15T14:36:00Z">
            <w:rPr>
              <w:rStyle w:val="Ninguno"/>
              <w:rFonts w:ascii="Cambria" w:eastAsia="Cambria" w:hAnsi="Cambria" w:cs="Cambria"/>
              <w:b/>
              <w:bCs/>
              <w:sz w:val="32"/>
              <w:szCs w:val="32"/>
              <w:shd w:val="clear" w:color="auto" w:fill="C0C0C0"/>
            </w:rPr>
          </w:rPrChange>
        </w:rPr>
        <w:t>pieceNumber</w:t>
      </w:r>
      <w:proofErr w:type="spellEnd"/>
      <w:r w:rsidRPr="006D2E01">
        <w:rPr>
          <w:rStyle w:val="IntenseEmphasis"/>
          <w:rPrChange w:id="3685" w:author="Meir Kalter" w:date="2016-06-15T14:36:00Z">
            <w:rPr>
              <w:rStyle w:val="Ninguno"/>
              <w:rFonts w:ascii="Cambria" w:eastAsia="Cambria" w:hAnsi="Cambria" w:cs="Cambria"/>
              <w:b/>
              <w:bCs/>
              <w:sz w:val="32"/>
              <w:szCs w:val="32"/>
              <w:shd w:val="clear" w:color="auto" w:fill="C0C0C0"/>
            </w:rPr>
          </w:rPrChange>
        </w:rPr>
        <w:t xml:space="preserve"> &lt;=7</w:t>
      </w:r>
    </w:p>
    <w:p w:rsidR="00C0594E" w:rsidRPr="006D2E01" w:rsidRDefault="00B706A9">
      <w:pPr>
        <w:ind w:left="990" w:hanging="220"/>
        <w:rPr>
          <w:rStyle w:val="IntenseEmphasis"/>
          <w:rPrChange w:id="3686"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3687" w:author="Meir Kalter" w:date="2016-06-15T14:36:00Z">
            <w:rPr>
              <w:rStyle w:val="Ninguno"/>
              <w:rFonts w:ascii="Cambria" w:eastAsia="Cambria" w:hAnsi="Cambria" w:cs="Cambria"/>
              <w:b/>
              <w:bCs/>
              <w:sz w:val="32"/>
              <w:szCs w:val="32"/>
              <w:shd w:val="clear" w:color="auto" w:fill="C0C0C0"/>
            </w:rPr>
          </w:rPrChange>
        </w:rPr>
        <w:t xml:space="preserve"> #                  Draw the piece ON/OFF [using the </w:t>
      </w:r>
      <w:proofErr w:type="spellStart"/>
      <w:r w:rsidRPr="006D2E01">
        <w:rPr>
          <w:rStyle w:val="IntenseEmphasis"/>
          <w:rPrChange w:id="3688" w:author="Meir Kalter" w:date="2016-06-15T14:36:00Z">
            <w:rPr>
              <w:rStyle w:val="Ninguno"/>
              <w:rFonts w:ascii="Cambria" w:eastAsia="Cambria" w:hAnsi="Cambria" w:cs="Cambria"/>
              <w:b/>
              <w:bCs/>
              <w:sz w:val="32"/>
              <w:szCs w:val="32"/>
              <w:shd w:val="clear" w:color="auto" w:fill="C0C0C0"/>
            </w:rPr>
          </w:rPrChange>
        </w:rPr>
        <w:t>graphics.fillPolygon</w:t>
      </w:r>
      <w:proofErr w:type="spellEnd"/>
      <w:r w:rsidRPr="006D2E01">
        <w:rPr>
          <w:rStyle w:val="IntenseEmphasis"/>
          <w:rPrChange w:id="3689" w:author="Meir Kalter" w:date="2016-06-15T14:36:00Z">
            <w:rPr>
              <w:rStyle w:val="Ninguno"/>
              <w:rFonts w:ascii="Cambria" w:eastAsia="Cambria" w:hAnsi="Cambria" w:cs="Cambria"/>
              <w:b/>
              <w:bCs/>
              <w:sz w:val="32"/>
              <w:szCs w:val="32"/>
              <w:shd w:val="clear" w:color="auto" w:fill="C0C0C0"/>
            </w:rPr>
          </w:rPrChange>
        </w:rPr>
        <w:t xml:space="preserve"> method]</w:t>
      </w:r>
    </w:p>
    <w:p w:rsidR="00C0594E" w:rsidRDefault="00B44EDF">
      <w:pPr>
        <w:pStyle w:val="Heading3"/>
        <w:pPrChange w:id="3690" w:author="Meir Kalter" w:date="2016-06-15T14:44:00Z">
          <w:pPr>
            <w:pStyle w:val="Heading41"/>
            <w:numPr>
              <w:ilvl w:val="3"/>
              <w:numId w:val="25"/>
            </w:numPr>
            <w:tabs>
              <w:tab w:val="num" w:pos="708"/>
            </w:tabs>
            <w:ind w:left="864" w:hanging="864"/>
          </w:pPr>
        </w:pPrChange>
      </w:pPr>
      <w:bookmarkStart w:id="3691" w:name="_Toc453680509"/>
      <w:bookmarkStart w:id="3692" w:name="_Toc453680821"/>
      <w:bookmarkStart w:id="3693" w:name="_Toc455404826"/>
      <w:ins w:id="3694" w:author="Meir Kalter" w:date="2016-06-15T14:44:00Z">
        <w:r>
          <w:t xml:space="preserve">Pseudo code </w:t>
        </w:r>
      </w:ins>
      <w:r w:rsidR="00B706A9" w:rsidRPr="00B44EDF">
        <w:rPr>
          <w:rPrChange w:id="3695" w:author="Meir Kalter" w:date="2016-06-15T14:44:00Z">
            <w:rPr>
              <w:rFonts w:eastAsia="Arial Unicode MS" w:cs="Arial Unicode MS"/>
            </w:rPr>
          </w:rPrChange>
        </w:rPr>
        <w:t>Explanations</w:t>
      </w:r>
      <w:bookmarkEnd w:id="3691"/>
      <w:bookmarkEnd w:id="3692"/>
      <w:bookmarkEnd w:id="3693"/>
    </w:p>
    <w:p w:rsidR="00C0594E" w:rsidRDefault="00B706A9">
      <w:pPr>
        <w:numPr>
          <w:ilvl w:val="0"/>
          <w:numId w:val="27"/>
        </w:numPr>
        <w:spacing w:after="0" w:line="240" w:lineRule="auto"/>
      </w:pPr>
      <w:r>
        <w:t xml:space="preserve">The </w:t>
      </w:r>
      <w:proofErr w:type="gramStart"/>
      <w:r>
        <w:t>Gui</w:t>
      </w:r>
      <w:proofErr w:type="gramEnd"/>
      <w:r>
        <w:t xml:space="preserve"> would later go on list of received events and handling them to show impact memory, next command, new registers values.</w:t>
      </w:r>
    </w:p>
    <w:p w:rsidR="00C0594E" w:rsidRDefault="00B706A9">
      <w:pPr>
        <w:numPr>
          <w:ilvl w:val="0"/>
          <w:numId w:val="27"/>
        </w:numPr>
        <w:spacing w:after="0" w:line="240" w:lineRule="auto"/>
      </w:pPr>
      <w:r>
        <w:t xml:space="preserve">Create Jump event – will update the CP to another value instead of using the address of the </w:t>
      </w:r>
      <w:proofErr w:type="spellStart"/>
      <w:r>
        <w:t>the</w:t>
      </w:r>
      <w:proofErr w:type="spellEnd"/>
      <w:r>
        <w:t xml:space="preserve"> next command.</w:t>
      </w:r>
    </w:p>
    <w:p w:rsidR="00C0594E" w:rsidRPr="00514B1E" w:rsidRDefault="00B706A9">
      <w:pPr>
        <w:pStyle w:val="Heading2"/>
        <w:pPrChange w:id="3696" w:author="Meir Kalter" w:date="2016-06-15T14:45:00Z">
          <w:pPr>
            <w:pStyle w:val="Heading21"/>
            <w:numPr>
              <w:ilvl w:val="1"/>
              <w:numId w:val="28"/>
            </w:numPr>
            <w:ind w:left="576" w:hanging="576"/>
          </w:pPr>
        </w:pPrChange>
      </w:pPr>
      <w:bookmarkStart w:id="3697" w:name="_Toc453680510"/>
      <w:bookmarkStart w:id="3698" w:name="_Toc453680822"/>
      <w:bookmarkStart w:id="3699" w:name="_Toc455404827"/>
      <w:r w:rsidRPr="009D6D00">
        <w:rPr>
          <w:rPrChange w:id="3700" w:author="Meir Kalter" w:date="2016-06-15T14:45:00Z">
            <w:rPr>
              <w:rFonts w:eastAsia="Arial Unicode MS" w:cs="Arial Unicode MS"/>
            </w:rPr>
          </w:rPrChange>
        </w:rPr>
        <w:t>Customization of classes</w:t>
      </w:r>
      <w:bookmarkEnd w:id="3697"/>
      <w:bookmarkEnd w:id="3698"/>
      <w:bookmarkEnd w:id="3699"/>
    </w:p>
    <w:p w:rsidR="00C0594E" w:rsidRDefault="00B706A9">
      <w:pPr>
        <w:numPr>
          <w:ilvl w:val="0"/>
          <w:numId w:val="30"/>
        </w:numPr>
        <w:rPr>
          <w:ins w:id="3701" w:author="Meir Kalter" w:date="2016-07-01T09:50:00Z"/>
        </w:rPr>
      </w:pPr>
      <w:proofErr w:type="spellStart"/>
      <w:r>
        <w:t>JPanel</w:t>
      </w:r>
      <w:proofErr w:type="spellEnd"/>
      <w:r>
        <w:t xml:space="preserve"> – customized for display the Seven Digit</w:t>
      </w:r>
    </w:p>
    <w:p w:rsidR="0074506A" w:rsidRDefault="0074506A" w:rsidP="0074506A">
      <w:pPr>
        <w:numPr>
          <w:ilvl w:val="0"/>
          <w:numId w:val="30"/>
        </w:numPr>
      </w:pPr>
      <w:proofErr w:type="spellStart"/>
      <w:ins w:id="3702" w:author="Meir Kalter" w:date="2016-07-01T09:53:00Z">
        <w:r w:rsidRPr="0074506A">
          <w:t>AbstractListModel</w:t>
        </w:r>
        <w:proofErr w:type="spellEnd"/>
        <w:r>
          <w:t xml:space="preserve"> – extends for adding some </w:t>
        </w:r>
      </w:ins>
      <w:ins w:id="3703" w:author="Meir Kalter" w:date="2016-07-01T09:54:00Z">
        <w:r>
          <w:t>properties to the display of the List.</w:t>
        </w:r>
      </w:ins>
    </w:p>
    <w:p w:rsidR="00C0594E" w:rsidDel="009D6D00" w:rsidRDefault="00B706A9">
      <w:pPr>
        <w:pStyle w:val="Heading1"/>
        <w:rPr>
          <w:moveFrom w:id="3704" w:author="Meir Kalter" w:date="2016-06-15T14:46:00Z"/>
        </w:rPr>
        <w:pPrChange w:id="3705" w:author="Meir Kalter" w:date="2016-06-15T15:12:00Z">
          <w:pPr>
            <w:pStyle w:val="Heading21"/>
            <w:numPr>
              <w:ilvl w:val="1"/>
              <w:numId w:val="31"/>
            </w:numPr>
            <w:ind w:left="576" w:hanging="576"/>
          </w:pPr>
        </w:pPrChange>
      </w:pPr>
      <w:bookmarkStart w:id="3706" w:name="_Toc453680511"/>
      <w:bookmarkStart w:id="3707" w:name="_Toc453680823"/>
      <w:moveFromRangeStart w:id="3708" w:author="Meir Kalter" w:date="2016-06-15T14:46:00Z" w:name="move453765339"/>
      <w:moveFrom w:id="3709" w:author="Meir Kalter" w:date="2016-06-15T14:46:00Z">
        <w:r w:rsidRPr="009D6D00" w:rsidDel="009D6D00">
          <w:rPr>
            <w:rPrChange w:id="3710" w:author="Meir Kalter" w:date="2016-06-15T14:45:00Z">
              <w:rPr>
                <w:rFonts w:eastAsia="Arial Unicode MS" w:cs="Arial Unicode MS"/>
              </w:rPr>
            </w:rPrChange>
          </w:rPr>
          <w:lastRenderedPageBreak/>
          <w:t>Implementations</w:t>
        </w:r>
        <w:bookmarkStart w:id="3711" w:name="_Toc453765624"/>
        <w:bookmarkStart w:id="3712" w:name="_Toc453766067"/>
        <w:bookmarkStart w:id="3713" w:name="_Toc453767329"/>
        <w:bookmarkStart w:id="3714" w:name="_Toc453767553"/>
        <w:bookmarkStart w:id="3715" w:name="_Toc453767777"/>
        <w:bookmarkStart w:id="3716" w:name="_Toc453768001"/>
        <w:bookmarkStart w:id="3717" w:name="_Toc453768224"/>
        <w:bookmarkStart w:id="3718" w:name="_Toc453785904"/>
        <w:bookmarkStart w:id="3719" w:name="_Toc453786418"/>
        <w:bookmarkStart w:id="3720" w:name="_Toc454220887"/>
        <w:bookmarkStart w:id="3721" w:name="_Toc454274397"/>
        <w:bookmarkStart w:id="3722" w:name="_Toc455403405"/>
        <w:bookmarkStart w:id="3723" w:name="_Toc455403646"/>
        <w:bookmarkStart w:id="3724" w:name="_Toc455403886"/>
        <w:bookmarkStart w:id="3725" w:name="_Toc455404123"/>
        <w:bookmarkStart w:id="3726" w:name="_Toc455404359"/>
        <w:bookmarkStart w:id="3727" w:name="_Toc455404594"/>
        <w:bookmarkStart w:id="3728" w:name="_Toc455404828"/>
        <w:bookmarkEnd w:id="3706"/>
        <w:bookmarkEnd w:id="3707"/>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moveFrom>
    </w:p>
    <w:p w:rsidR="00C0594E" w:rsidDel="009D6D00" w:rsidRDefault="00B706A9">
      <w:pPr>
        <w:pStyle w:val="Heading1"/>
        <w:rPr>
          <w:moveFrom w:id="3729" w:author="Meir Kalter" w:date="2016-06-15T14:46:00Z"/>
        </w:rPr>
        <w:pPrChange w:id="3730" w:author="Meir Kalter" w:date="2016-06-15T15:12:00Z">
          <w:pPr>
            <w:pStyle w:val="Heading31"/>
            <w:numPr>
              <w:ilvl w:val="2"/>
              <w:numId w:val="24"/>
            </w:numPr>
            <w:ind w:left="708" w:hanging="708"/>
          </w:pPr>
        </w:pPrChange>
      </w:pPr>
      <w:bookmarkStart w:id="3731" w:name="_Toc453680512"/>
      <w:bookmarkStart w:id="3732" w:name="_Toc453680824"/>
      <w:moveFrom w:id="3733" w:author="Meir Kalter" w:date="2016-06-15T14:46:00Z">
        <w:r w:rsidDel="009D6D00">
          <w:t>Seven digit</w:t>
        </w:r>
        <w:bookmarkStart w:id="3734" w:name="_Toc453765625"/>
        <w:bookmarkStart w:id="3735" w:name="_Toc453766068"/>
        <w:bookmarkStart w:id="3736" w:name="_Toc453767330"/>
        <w:bookmarkStart w:id="3737" w:name="_Toc453767554"/>
        <w:bookmarkStart w:id="3738" w:name="_Toc453767778"/>
        <w:bookmarkStart w:id="3739" w:name="_Toc453768002"/>
        <w:bookmarkStart w:id="3740" w:name="_Toc453768225"/>
        <w:bookmarkStart w:id="3741" w:name="_Toc453785905"/>
        <w:bookmarkStart w:id="3742" w:name="_Toc453786419"/>
        <w:bookmarkStart w:id="3743" w:name="_Toc454220888"/>
        <w:bookmarkStart w:id="3744" w:name="_Toc454274398"/>
        <w:bookmarkStart w:id="3745" w:name="_Toc455403406"/>
        <w:bookmarkStart w:id="3746" w:name="_Toc455403647"/>
        <w:bookmarkStart w:id="3747" w:name="_Toc455403887"/>
        <w:bookmarkStart w:id="3748" w:name="_Toc455404124"/>
        <w:bookmarkStart w:id="3749" w:name="_Toc455404360"/>
        <w:bookmarkStart w:id="3750" w:name="_Toc455404595"/>
        <w:bookmarkStart w:id="3751" w:name="_Toc455404829"/>
        <w:bookmarkEnd w:id="3731"/>
        <w:bookmarkEnd w:id="3732"/>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moveFrom>
    </w:p>
    <w:p w:rsidR="00C0594E" w:rsidDel="009D6D00" w:rsidRDefault="00B706A9">
      <w:pPr>
        <w:pStyle w:val="Heading1"/>
        <w:rPr>
          <w:moveFrom w:id="3752" w:author="Meir Kalter" w:date="2016-06-15T14:46:00Z"/>
        </w:rPr>
        <w:pPrChange w:id="3753" w:author="Meir Kalter" w:date="2016-06-15T15:12:00Z">
          <w:pPr>
            <w:pStyle w:val="Heading41"/>
            <w:numPr>
              <w:ilvl w:val="3"/>
              <w:numId w:val="24"/>
            </w:numPr>
            <w:ind w:left="708" w:hanging="708"/>
          </w:pPr>
        </w:pPrChange>
      </w:pPr>
      <w:bookmarkStart w:id="3754" w:name="_Toc453680513"/>
      <w:bookmarkStart w:id="3755" w:name="_Toc453680825"/>
      <w:moveFrom w:id="3756" w:author="Meir Kalter" w:date="2016-06-15T14:46:00Z">
        <w:r w:rsidDel="009D6D00">
          <w:t>High level design:</w:t>
        </w:r>
        <w:bookmarkStart w:id="3757" w:name="_Toc453765626"/>
        <w:bookmarkStart w:id="3758" w:name="_Toc453766069"/>
        <w:bookmarkStart w:id="3759" w:name="_Toc453767331"/>
        <w:bookmarkStart w:id="3760" w:name="_Toc453767555"/>
        <w:bookmarkStart w:id="3761" w:name="_Toc453767779"/>
        <w:bookmarkStart w:id="3762" w:name="_Toc453768003"/>
        <w:bookmarkStart w:id="3763" w:name="_Toc453768226"/>
        <w:bookmarkStart w:id="3764" w:name="_Toc453785906"/>
        <w:bookmarkStart w:id="3765" w:name="_Toc453786420"/>
        <w:bookmarkStart w:id="3766" w:name="_Toc454220889"/>
        <w:bookmarkStart w:id="3767" w:name="_Toc454274399"/>
        <w:bookmarkStart w:id="3768" w:name="_Toc455403407"/>
        <w:bookmarkStart w:id="3769" w:name="_Toc455403648"/>
        <w:bookmarkStart w:id="3770" w:name="_Toc455403888"/>
        <w:bookmarkStart w:id="3771" w:name="_Toc455404125"/>
        <w:bookmarkStart w:id="3772" w:name="_Toc455404361"/>
        <w:bookmarkStart w:id="3773" w:name="_Toc455404596"/>
        <w:bookmarkStart w:id="3774" w:name="_Toc455404830"/>
        <w:bookmarkEnd w:id="3754"/>
        <w:bookmarkEnd w:id="3755"/>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moveFrom>
    </w:p>
    <w:p w:rsidR="00C0594E" w:rsidDel="009D6D00" w:rsidRDefault="00B706A9">
      <w:pPr>
        <w:pStyle w:val="Heading1"/>
        <w:rPr>
          <w:moveFrom w:id="3775" w:author="Meir Kalter" w:date="2016-06-15T14:46:00Z"/>
        </w:rPr>
        <w:pPrChange w:id="3776" w:author="Meir Kalter" w:date="2016-06-15T15:12:00Z">
          <w:pPr>
            <w:ind w:left="360"/>
          </w:pPr>
        </w:pPrChange>
      </w:pPr>
      <w:moveFrom w:id="3777" w:author="Meir Kalter" w:date="2016-06-15T14:46:00Z">
        <w:r w:rsidDel="009D6D00">
          <w:t>The implementation of the seven digit display was done by extends the JPanel class of Swing. In the constructor of the panel we created list of polygons, every piece of the display is one polygon. Every number has list of On/OFF for the polygons. Select one value – get the required pieces that should be on and display them.</w:t>
        </w:r>
        <w:bookmarkStart w:id="3778" w:name="_Toc453765627"/>
        <w:bookmarkStart w:id="3779" w:name="_Toc453766070"/>
        <w:bookmarkStart w:id="3780" w:name="_Toc453767332"/>
        <w:bookmarkStart w:id="3781" w:name="_Toc453767556"/>
        <w:bookmarkStart w:id="3782" w:name="_Toc453767780"/>
        <w:bookmarkStart w:id="3783" w:name="_Toc453768004"/>
        <w:bookmarkStart w:id="3784" w:name="_Toc453768227"/>
        <w:bookmarkStart w:id="3785" w:name="_Toc453785907"/>
        <w:bookmarkStart w:id="3786" w:name="_Toc453786421"/>
        <w:bookmarkStart w:id="3787" w:name="_Toc454220890"/>
        <w:bookmarkStart w:id="3788" w:name="_Toc454274400"/>
        <w:bookmarkStart w:id="3789" w:name="_Toc455403408"/>
        <w:bookmarkStart w:id="3790" w:name="_Toc455403649"/>
        <w:bookmarkStart w:id="3791" w:name="_Toc455403889"/>
        <w:bookmarkStart w:id="3792" w:name="_Toc455404126"/>
        <w:bookmarkStart w:id="3793" w:name="_Toc455404362"/>
        <w:bookmarkStart w:id="3794" w:name="_Toc455404597"/>
        <w:bookmarkStart w:id="3795" w:name="_Toc455404831"/>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moveFrom>
    </w:p>
    <w:p w:rsidR="00C0594E" w:rsidDel="009D6D00" w:rsidRDefault="00B706A9">
      <w:pPr>
        <w:pStyle w:val="Heading1"/>
        <w:rPr>
          <w:moveFrom w:id="3796" w:author="Meir Kalter" w:date="2016-06-15T14:46:00Z"/>
        </w:rPr>
        <w:pPrChange w:id="3797" w:author="Meir Kalter" w:date="2016-06-15T15:12:00Z">
          <w:pPr>
            <w:pStyle w:val="Heading41"/>
            <w:numPr>
              <w:ilvl w:val="3"/>
              <w:numId w:val="24"/>
            </w:numPr>
            <w:ind w:left="708" w:hanging="708"/>
          </w:pPr>
        </w:pPrChange>
      </w:pPr>
      <w:bookmarkStart w:id="3798" w:name="_Toc453680514"/>
      <w:bookmarkStart w:id="3799" w:name="_Toc453680826"/>
      <w:moveFrom w:id="3800" w:author="Meir Kalter" w:date="2016-06-15T14:46:00Z">
        <w:r w:rsidDel="009D6D00">
          <w:t>UML class diagram of class</w:t>
        </w:r>
        <w:bookmarkStart w:id="3801" w:name="_Toc453765628"/>
        <w:bookmarkStart w:id="3802" w:name="_Toc453766071"/>
        <w:bookmarkStart w:id="3803" w:name="_Toc453767333"/>
        <w:bookmarkStart w:id="3804" w:name="_Toc453767557"/>
        <w:bookmarkStart w:id="3805" w:name="_Toc453767781"/>
        <w:bookmarkStart w:id="3806" w:name="_Toc453768005"/>
        <w:bookmarkStart w:id="3807" w:name="_Toc453768228"/>
        <w:bookmarkStart w:id="3808" w:name="_Toc453785908"/>
        <w:bookmarkStart w:id="3809" w:name="_Toc453786422"/>
        <w:bookmarkStart w:id="3810" w:name="_Toc454220891"/>
        <w:bookmarkStart w:id="3811" w:name="_Toc454274401"/>
        <w:bookmarkStart w:id="3812" w:name="_Toc455403409"/>
        <w:bookmarkStart w:id="3813" w:name="_Toc455403650"/>
        <w:bookmarkStart w:id="3814" w:name="_Toc455403890"/>
        <w:bookmarkStart w:id="3815" w:name="_Toc455404127"/>
        <w:bookmarkStart w:id="3816" w:name="_Toc455404363"/>
        <w:bookmarkStart w:id="3817" w:name="_Toc455404598"/>
        <w:bookmarkStart w:id="3818" w:name="_Toc455404832"/>
        <w:bookmarkEnd w:id="3798"/>
        <w:bookmarkEnd w:id="3799"/>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moveFrom>
    </w:p>
    <w:p w:rsidR="00C0594E" w:rsidDel="009D6D00" w:rsidRDefault="00B706A9">
      <w:pPr>
        <w:pStyle w:val="Heading1"/>
        <w:rPr>
          <w:moveFrom w:id="3819" w:author="Meir Kalter" w:date="2016-06-15T14:46:00Z"/>
        </w:rPr>
        <w:pPrChange w:id="3820" w:author="Meir Kalter" w:date="2016-06-15T15:12:00Z">
          <w:pPr/>
        </w:pPrChange>
      </w:pPr>
      <w:moveFrom w:id="3821" w:author="Meir Kalter" w:date="2016-06-15T14:46:00Z">
        <w:r w:rsidDel="009D6D00">
          <w:rPr>
            <w:noProof/>
            <w:lang w:eastAsia="en-US" w:bidi="he-IL"/>
          </w:rPr>
          <w:drawing>
            <wp:inline distT="0" distB="0" distL="0" distR="0" wp14:anchorId="7287B988" wp14:editId="5BE581A1">
              <wp:extent cx="2428875" cy="14763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9" cstate="print">
                        <a:extLst/>
                      </a:blip>
                      <a:stretch>
                        <a:fillRect/>
                      </a:stretch>
                    </pic:blipFill>
                    <pic:spPr>
                      <a:xfrm>
                        <a:off x="0" y="0"/>
                        <a:ext cx="2428875" cy="1476375"/>
                      </a:xfrm>
                      <a:prstGeom prst="rect">
                        <a:avLst/>
                      </a:prstGeom>
                      <a:ln w="12700" cap="flat">
                        <a:noFill/>
                        <a:miter lim="400000"/>
                      </a:ln>
                      <a:effectLst/>
                    </pic:spPr>
                  </pic:pic>
                </a:graphicData>
              </a:graphic>
            </wp:inline>
          </w:drawing>
        </w:r>
        <w:bookmarkStart w:id="3822" w:name="_Toc453765629"/>
        <w:bookmarkStart w:id="3823" w:name="_Toc453766072"/>
        <w:bookmarkStart w:id="3824" w:name="_Toc453767334"/>
        <w:bookmarkStart w:id="3825" w:name="_Toc453767558"/>
        <w:bookmarkStart w:id="3826" w:name="_Toc453767782"/>
        <w:bookmarkStart w:id="3827" w:name="_Toc453768006"/>
        <w:bookmarkStart w:id="3828" w:name="_Toc453768229"/>
        <w:bookmarkStart w:id="3829" w:name="_Toc453785909"/>
        <w:bookmarkStart w:id="3830" w:name="_Toc453786423"/>
        <w:bookmarkStart w:id="3831" w:name="_Toc454220892"/>
        <w:bookmarkStart w:id="3832" w:name="_Toc454274402"/>
        <w:bookmarkStart w:id="3833" w:name="_Toc455403410"/>
        <w:bookmarkStart w:id="3834" w:name="_Toc455403651"/>
        <w:bookmarkStart w:id="3835" w:name="_Toc455403891"/>
        <w:bookmarkStart w:id="3836" w:name="_Toc455404128"/>
        <w:bookmarkStart w:id="3837" w:name="_Toc455404364"/>
        <w:bookmarkStart w:id="3838" w:name="_Toc455404599"/>
        <w:bookmarkStart w:id="3839" w:name="_Toc455404833"/>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moveFrom>
    </w:p>
    <w:p w:rsidR="00C0594E" w:rsidDel="009D6D00" w:rsidRDefault="00B706A9">
      <w:pPr>
        <w:pStyle w:val="Heading1"/>
        <w:rPr>
          <w:moveFrom w:id="3840" w:author="Meir Kalter" w:date="2016-06-15T14:46:00Z"/>
        </w:rPr>
        <w:pPrChange w:id="3841" w:author="Meir Kalter" w:date="2016-06-15T15:12:00Z">
          <w:pPr>
            <w:pStyle w:val="Heading41"/>
            <w:numPr>
              <w:ilvl w:val="3"/>
              <w:numId w:val="24"/>
            </w:numPr>
            <w:ind w:left="708" w:hanging="708"/>
          </w:pPr>
        </w:pPrChange>
      </w:pPr>
      <w:bookmarkStart w:id="3842" w:name="_Toc453680515"/>
      <w:bookmarkStart w:id="3843" w:name="_Toc453680827"/>
      <w:moveFrom w:id="3844" w:author="Meir Kalter" w:date="2016-06-15T14:46:00Z">
        <w:r w:rsidDel="009D6D00">
          <w:t>Methods</w:t>
        </w:r>
        <w:bookmarkStart w:id="3845" w:name="_Toc453765630"/>
        <w:bookmarkStart w:id="3846" w:name="_Toc453766073"/>
        <w:bookmarkStart w:id="3847" w:name="_Toc453767335"/>
        <w:bookmarkStart w:id="3848" w:name="_Toc453767559"/>
        <w:bookmarkStart w:id="3849" w:name="_Toc453767783"/>
        <w:bookmarkStart w:id="3850" w:name="_Toc453768007"/>
        <w:bookmarkStart w:id="3851" w:name="_Toc453768230"/>
        <w:bookmarkStart w:id="3852" w:name="_Toc453785910"/>
        <w:bookmarkStart w:id="3853" w:name="_Toc453786424"/>
        <w:bookmarkStart w:id="3854" w:name="_Toc454220893"/>
        <w:bookmarkStart w:id="3855" w:name="_Toc454274403"/>
        <w:bookmarkStart w:id="3856" w:name="_Toc455403411"/>
        <w:bookmarkStart w:id="3857" w:name="_Toc455403652"/>
        <w:bookmarkStart w:id="3858" w:name="_Toc455403892"/>
        <w:bookmarkStart w:id="3859" w:name="_Toc455404129"/>
        <w:bookmarkStart w:id="3860" w:name="_Toc455404365"/>
        <w:bookmarkStart w:id="3861" w:name="_Toc455404600"/>
        <w:bookmarkStart w:id="3862" w:name="_Toc455404834"/>
        <w:bookmarkEnd w:id="3842"/>
        <w:bookmarkEnd w:id="3843"/>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moveFrom>
    </w:p>
    <w:p w:rsidR="00C0594E" w:rsidDel="009D6D00" w:rsidRDefault="00B706A9">
      <w:pPr>
        <w:pStyle w:val="Heading1"/>
        <w:rPr>
          <w:moveFrom w:id="3863" w:author="Meir Kalter" w:date="2016-06-15T14:46:00Z"/>
        </w:rPr>
        <w:pPrChange w:id="3864" w:author="Meir Kalter" w:date="2016-06-15T15:12:00Z">
          <w:pPr/>
        </w:pPrChange>
      </w:pPr>
      <w:moveFrom w:id="3865" w:author="Meir Kalter" w:date="2016-06-15T14:46:00Z">
        <w:r w:rsidDel="009D6D00">
          <w:t xml:space="preserve">     </w:t>
        </w:r>
        <w:r w:rsidDel="009D6D00">
          <w:rPr>
            <w:rStyle w:val="Ninguno"/>
            <w:rFonts w:ascii="Trebuchet MS" w:hAnsi="Trebuchet MS"/>
            <w:color w:val="7F7F7F"/>
            <w:u w:color="7F7F7F"/>
          </w:rPr>
          <w:t>getPreferredSize</w:t>
        </w:r>
        <w:r w:rsidDel="009D6D00">
          <w:t xml:space="preserve"> – used by the parent panel to create the customized panel with the required Size.</w:t>
        </w:r>
        <w:bookmarkStart w:id="3866" w:name="_Toc453765631"/>
        <w:bookmarkStart w:id="3867" w:name="_Toc453766074"/>
        <w:bookmarkStart w:id="3868" w:name="_Toc453767336"/>
        <w:bookmarkStart w:id="3869" w:name="_Toc453767560"/>
        <w:bookmarkStart w:id="3870" w:name="_Toc453767784"/>
        <w:bookmarkStart w:id="3871" w:name="_Toc453768008"/>
        <w:bookmarkStart w:id="3872" w:name="_Toc453768231"/>
        <w:bookmarkStart w:id="3873" w:name="_Toc453785911"/>
        <w:bookmarkStart w:id="3874" w:name="_Toc453786425"/>
        <w:bookmarkStart w:id="3875" w:name="_Toc454220894"/>
        <w:bookmarkStart w:id="3876" w:name="_Toc454274404"/>
        <w:bookmarkStart w:id="3877" w:name="_Toc455403412"/>
        <w:bookmarkStart w:id="3878" w:name="_Toc455403653"/>
        <w:bookmarkStart w:id="3879" w:name="_Toc455403893"/>
        <w:bookmarkStart w:id="3880" w:name="_Toc455404130"/>
        <w:bookmarkStart w:id="3881" w:name="_Toc455404366"/>
        <w:bookmarkStart w:id="3882" w:name="_Toc455404601"/>
        <w:bookmarkStart w:id="3883" w:name="_Toc45540483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moveFrom>
    </w:p>
    <w:p w:rsidR="00C0594E" w:rsidDel="009D6D00" w:rsidRDefault="00B706A9">
      <w:pPr>
        <w:pStyle w:val="Heading1"/>
        <w:rPr>
          <w:moveFrom w:id="3884" w:author="Meir Kalter" w:date="2016-06-15T14:46:00Z"/>
        </w:rPr>
        <w:pPrChange w:id="3885" w:author="Meir Kalter" w:date="2016-06-15T15:12:00Z">
          <w:pPr/>
        </w:pPrChange>
      </w:pPr>
      <w:moveFrom w:id="3886" w:author="Meir Kalter" w:date="2016-06-15T14:46:00Z">
        <w:r w:rsidDel="009D6D00">
          <w:t xml:space="preserve">     </w:t>
        </w:r>
        <w:r w:rsidDel="009D6D00">
          <w:rPr>
            <w:rStyle w:val="Ninguno"/>
            <w:rFonts w:ascii="Trebuchet MS" w:hAnsi="Trebuchet MS"/>
            <w:color w:val="7F7F7F"/>
            <w:u w:color="7F7F7F"/>
          </w:rPr>
          <w:t>paintComponent</w:t>
        </w:r>
        <w:r w:rsidDel="009D6D00">
          <w:t xml:space="preserve">  - does the creation of the display.</w:t>
        </w:r>
        <w:bookmarkStart w:id="3887" w:name="_Toc453765632"/>
        <w:bookmarkStart w:id="3888" w:name="_Toc453766075"/>
        <w:bookmarkStart w:id="3889" w:name="_Toc453767337"/>
        <w:bookmarkStart w:id="3890" w:name="_Toc453767561"/>
        <w:bookmarkStart w:id="3891" w:name="_Toc453767785"/>
        <w:bookmarkStart w:id="3892" w:name="_Toc453768009"/>
        <w:bookmarkStart w:id="3893" w:name="_Toc453768232"/>
        <w:bookmarkStart w:id="3894" w:name="_Toc453785912"/>
        <w:bookmarkStart w:id="3895" w:name="_Toc453786426"/>
        <w:bookmarkStart w:id="3896" w:name="_Toc454220895"/>
        <w:bookmarkStart w:id="3897" w:name="_Toc454274405"/>
        <w:bookmarkStart w:id="3898" w:name="_Toc455403413"/>
        <w:bookmarkStart w:id="3899" w:name="_Toc455403654"/>
        <w:bookmarkStart w:id="3900" w:name="_Toc455403894"/>
        <w:bookmarkStart w:id="3901" w:name="_Toc455404131"/>
        <w:bookmarkStart w:id="3902" w:name="_Toc455404367"/>
        <w:bookmarkStart w:id="3903" w:name="_Toc455404602"/>
        <w:bookmarkStart w:id="3904" w:name="_Toc45540483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moveFrom>
    </w:p>
    <w:p w:rsidR="00C0594E" w:rsidDel="009D6D00" w:rsidRDefault="00B706A9">
      <w:pPr>
        <w:pStyle w:val="Heading1"/>
        <w:rPr>
          <w:moveFrom w:id="3905" w:author="Meir Kalter" w:date="2016-06-15T14:46:00Z"/>
        </w:rPr>
        <w:pPrChange w:id="3906" w:author="Meir Kalter" w:date="2016-06-15T15:12:00Z">
          <w:pPr>
            <w:pStyle w:val="Heading41"/>
            <w:numPr>
              <w:ilvl w:val="3"/>
              <w:numId w:val="24"/>
            </w:numPr>
            <w:ind w:left="708" w:hanging="708"/>
          </w:pPr>
        </w:pPrChange>
      </w:pPr>
      <w:bookmarkStart w:id="3907" w:name="_Toc453680516"/>
      <w:bookmarkStart w:id="3908" w:name="_Toc453680828"/>
      <w:moveFrom w:id="3909" w:author="Meir Kalter" w:date="2016-06-15T14:46:00Z">
        <w:r w:rsidDel="009D6D00">
          <w:rPr>
            <w:rStyle w:val="Ninguno"/>
            <w:rFonts w:eastAsia="Arial Unicode MS" w:cs="Arial Unicode MS"/>
            <w:b w:val="0"/>
            <w:bCs w:val="0"/>
          </w:rPr>
          <w:t>Interface</w:t>
        </w:r>
        <w:r w:rsidDel="009D6D00">
          <w:t>:</w:t>
        </w:r>
        <w:bookmarkStart w:id="3910" w:name="_Toc453765633"/>
        <w:bookmarkStart w:id="3911" w:name="_Toc453766076"/>
        <w:bookmarkStart w:id="3912" w:name="_Toc453767338"/>
        <w:bookmarkStart w:id="3913" w:name="_Toc453767562"/>
        <w:bookmarkStart w:id="3914" w:name="_Toc453767786"/>
        <w:bookmarkStart w:id="3915" w:name="_Toc453768010"/>
        <w:bookmarkStart w:id="3916" w:name="_Toc453768233"/>
        <w:bookmarkStart w:id="3917" w:name="_Toc453785913"/>
        <w:bookmarkStart w:id="3918" w:name="_Toc453786427"/>
        <w:bookmarkStart w:id="3919" w:name="_Toc454220896"/>
        <w:bookmarkStart w:id="3920" w:name="_Toc454274406"/>
        <w:bookmarkStart w:id="3921" w:name="_Toc455403414"/>
        <w:bookmarkStart w:id="3922" w:name="_Toc455403655"/>
        <w:bookmarkStart w:id="3923" w:name="_Toc455403895"/>
        <w:bookmarkStart w:id="3924" w:name="_Toc455404132"/>
        <w:bookmarkStart w:id="3925" w:name="_Toc455404368"/>
        <w:bookmarkStart w:id="3926" w:name="_Toc455404603"/>
        <w:bookmarkStart w:id="3927" w:name="_Toc455404837"/>
        <w:bookmarkEnd w:id="3907"/>
        <w:bookmarkEnd w:id="3908"/>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moveFrom>
    </w:p>
    <w:p w:rsidR="00C0594E" w:rsidDel="009D6D00" w:rsidRDefault="00B706A9">
      <w:pPr>
        <w:pStyle w:val="Heading1"/>
        <w:rPr>
          <w:moveFrom w:id="3928" w:author="Meir Kalter" w:date="2016-06-15T14:46:00Z"/>
        </w:rPr>
        <w:pPrChange w:id="3929" w:author="Meir Kalter" w:date="2016-06-15T15:12:00Z">
          <w:pPr/>
        </w:pPrChange>
      </w:pPr>
      <w:moveFrom w:id="3930" w:author="Meir Kalter" w:date="2016-06-15T14:46:00Z">
        <w:r w:rsidDel="009D6D00">
          <w:tab/>
          <w:t>Creation – as in the following line, in the generated code:</w:t>
        </w:r>
        <w:r w:rsidDel="009D6D00">
          <w:rPr>
            <w:rStyle w:val="EndnoteReference1"/>
          </w:rPr>
          <w:footnoteReference w:id="3"/>
        </w:r>
        <w:bookmarkStart w:id="3933" w:name="_Toc453765634"/>
        <w:bookmarkStart w:id="3934" w:name="_Toc453766077"/>
        <w:bookmarkStart w:id="3935" w:name="_Toc453767339"/>
        <w:bookmarkStart w:id="3936" w:name="_Toc453767563"/>
        <w:bookmarkStart w:id="3937" w:name="_Toc453767787"/>
        <w:bookmarkStart w:id="3938" w:name="_Toc453768011"/>
        <w:bookmarkStart w:id="3939" w:name="_Toc453768234"/>
        <w:bookmarkStart w:id="3940" w:name="_Toc453785914"/>
        <w:bookmarkStart w:id="3941" w:name="_Toc453786428"/>
        <w:bookmarkStart w:id="3942" w:name="_Toc454220897"/>
        <w:bookmarkStart w:id="3943" w:name="_Toc454274407"/>
        <w:bookmarkStart w:id="3944" w:name="_Toc455403415"/>
        <w:bookmarkStart w:id="3945" w:name="_Toc455403656"/>
        <w:bookmarkStart w:id="3946" w:name="_Toc455403896"/>
        <w:bookmarkStart w:id="3947" w:name="_Toc455404133"/>
        <w:bookmarkStart w:id="3948" w:name="_Toc455404369"/>
        <w:bookmarkStart w:id="3949" w:name="_Toc455404604"/>
        <w:bookmarkStart w:id="3950" w:name="_Toc455404838"/>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moveFrom>
    </w:p>
    <w:p w:rsidR="00C0594E" w:rsidDel="009D6D00" w:rsidRDefault="00B706A9">
      <w:pPr>
        <w:pStyle w:val="Heading1"/>
        <w:rPr>
          <w:moveFrom w:id="3951" w:author="Meir Kalter" w:date="2016-06-15T14:46:00Z"/>
        </w:rPr>
        <w:pPrChange w:id="3952" w:author="Meir Kalter" w:date="2016-06-15T15:12:00Z">
          <w:pPr/>
        </w:pPrChange>
      </w:pPr>
      <w:moveFrom w:id="3953" w:author="Meir Kalter" w:date="2016-06-15T14:46:00Z">
        <w:r w:rsidDel="009D6D00">
          <w:t xml:space="preserve">                sdPanel = new meirdev.simulator.gui.customized.panels.CPanelSevenDigit();</w:t>
        </w:r>
        <w:bookmarkStart w:id="3954" w:name="_Toc453765635"/>
        <w:bookmarkStart w:id="3955" w:name="_Toc453766078"/>
        <w:bookmarkStart w:id="3956" w:name="_Toc453767340"/>
        <w:bookmarkStart w:id="3957" w:name="_Toc453767564"/>
        <w:bookmarkStart w:id="3958" w:name="_Toc453767788"/>
        <w:bookmarkStart w:id="3959" w:name="_Toc453768012"/>
        <w:bookmarkStart w:id="3960" w:name="_Toc453768235"/>
        <w:bookmarkStart w:id="3961" w:name="_Toc453785915"/>
        <w:bookmarkStart w:id="3962" w:name="_Toc453786429"/>
        <w:bookmarkStart w:id="3963" w:name="_Toc454220898"/>
        <w:bookmarkStart w:id="3964" w:name="_Toc454274408"/>
        <w:bookmarkStart w:id="3965" w:name="_Toc455403416"/>
        <w:bookmarkStart w:id="3966" w:name="_Toc455403657"/>
        <w:bookmarkStart w:id="3967" w:name="_Toc455403897"/>
        <w:bookmarkStart w:id="3968" w:name="_Toc455404134"/>
        <w:bookmarkStart w:id="3969" w:name="_Toc455404370"/>
        <w:bookmarkStart w:id="3970" w:name="_Toc455404605"/>
        <w:bookmarkStart w:id="3971" w:name="_Toc455404839"/>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moveFrom>
    </w:p>
    <w:p w:rsidR="00F53646" w:rsidRDefault="00B706A9">
      <w:pPr>
        <w:pStyle w:val="Heading1"/>
        <w:pPrChange w:id="3972" w:author="Meir Kalter" w:date="2016-06-15T15:12:00Z">
          <w:pPr/>
        </w:pPrChange>
      </w:pPr>
      <w:moveFrom w:id="3973" w:author="Meir Kalter" w:date="2016-06-15T14:46:00Z">
        <w:r w:rsidDel="009D6D00">
          <w:lastRenderedPageBreak/>
          <w:tab/>
          <w:t>Update value – using the method setNumber to update the value.</w:t>
        </w:r>
      </w:moveFrom>
      <w:bookmarkStart w:id="3974" w:name="_Toc453680829"/>
      <w:bookmarkStart w:id="3975" w:name="_Toc455404840"/>
      <w:moveFromRangeEnd w:id="3708"/>
      <w:proofErr w:type="gramStart"/>
      <w:ins w:id="3976" w:author="Meir Kalter" w:date="2016-06-14T15:02:00Z">
        <w:r w:rsidR="00F53646">
          <w:t>environment</w:t>
        </w:r>
        <w:proofErr w:type="gramEnd"/>
        <w:r w:rsidR="00F53646">
          <w:t xml:space="preserve"> / programming language</w:t>
        </w:r>
      </w:ins>
      <w:bookmarkEnd w:id="3974"/>
      <w:ins w:id="3977" w:author="Meir Kalter" w:date="2016-06-15T14:49:00Z">
        <w:r w:rsidR="00725880">
          <w:t>/Implementation</w:t>
        </w:r>
      </w:ins>
      <w:bookmarkEnd w:id="3975"/>
    </w:p>
    <w:p w:rsidR="00DF3C89" w:rsidRDefault="00DF3C89">
      <w:pPr>
        <w:rPr>
          <w:ins w:id="3978" w:author="Meir Kalter" w:date="2016-06-15T14:48:00Z"/>
        </w:rPr>
      </w:pPr>
    </w:p>
    <w:p w:rsidR="00DF3C89" w:rsidRDefault="00DF3C89">
      <w:pPr>
        <w:rPr>
          <w:ins w:id="3979" w:author="Meir Kalter" w:date="2016-06-15T14:48:00Z"/>
        </w:rPr>
      </w:pPr>
      <w:ins w:id="3980" w:author="Meir Kalter" w:date="2016-06-15T14:48:00Z">
        <w:r>
          <w:t xml:space="preserve">This section contains the selected </w:t>
        </w:r>
      </w:ins>
      <w:ins w:id="3981" w:author="Meir Kalter" w:date="2016-06-15T14:49:00Z">
        <w:r>
          <w:t>environment</w:t>
        </w:r>
      </w:ins>
      <w:ins w:id="3982" w:author="Meir Kalter" w:date="2016-06-15T14:48:00Z">
        <w:r>
          <w:t>/</w:t>
        </w:r>
      </w:ins>
      <w:ins w:id="3983" w:author="Meir Kalter" w:date="2016-06-15T14:49:00Z">
        <w:r>
          <w:t>languages and implementation of one object of the Simulator.</w:t>
        </w:r>
      </w:ins>
    </w:p>
    <w:p w:rsidR="00C0594E" w:rsidRDefault="008C6E04">
      <w:pPr>
        <w:rPr>
          <w:ins w:id="3984" w:author="Meir Kalter" w:date="2016-06-14T15:04:00Z"/>
        </w:rPr>
      </w:pPr>
      <w:ins w:id="3985" w:author="Meir Kalter" w:date="2016-06-14T15:03:00Z">
        <w:r>
          <w:t>The development was done in Windows 7. NetBeans version 8.1 was the selected IDE for this Simulator.</w:t>
        </w:r>
      </w:ins>
      <w:ins w:id="3986" w:author="Meir Kalter" w:date="2016-06-15T14:48:00Z">
        <w:r w:rsidR="00DF3C89">
          <w:t xml:space="preserve"> Maven was the build system.</w:t>
        </w:r>
      </w:ins>
    </w:p>
    <w:p w:rsidR="008C6E04" w:rsidRDefault="008C6E04">
      <w:pPr>
        <w:rPr>
          <w:ins w:id="3987" w:author="Meir Kalter" w:date="2016-06-14T15:04:00Z"/>
        </w:rPr>
      </w:pPr>
      <w:ins w:id="3988" w:author="Meir Kalter" w:date="2016-06-14T15:04:00Z">
        <w:r>
          <w:t xml:space="preserve">The selected programing language was java as </w:t>
        </w:r>
        <w:proofErr w:type="gramStart"/>
        <w:r>
          <w:t>it’s</w:t>
        </w:r>
        <w:proofErr w:type="gramEnd"/>
        <w:r>
          <w:t xml:space="preserve"> give the ability to execute it on Windows/Linux.</w:t>
        </w:r>
      </w:ins>
    </w:p>
    <w:p w:rsidR="00495592" w:rsidRDefault="00DA577D" w:rsidP="002E720D">
      <w:pPr>
        <w:rPr>
          <w:ins w:id="3989" w:author="Meir Kalter" w:date="2016-06-15T14:46:00Z"/>
        </w:rPr>
      </w:pPr>
      <w:ins w:id="3990" w:author="Meir Kalter" w:date="2016-07-01T09:58:00Z">
        <w:r>
          <w:t>The selected jav</w:t>
        </w:r>
      </w:ins>
      <w:ins w:id="3991" w:author="Meir Kalter" w:date="2016-06-14T15:05:00Z">
        <w:r w:rsidR="00495592">
          <w:t xml:space="preserve">a version was </w:t>
        </w:r>
      </w:ins>
      <w:ins w:id="3992" w:author="Meir Kalter" w:date="2016-06-15T14:46:00Z">
        <w:r w:rsidR="009D6D00">
          <w:t>1.8</w:t>
        </w:r>
      </w:ins>
      <w:ins w:id="3993" w:author="Meir Kalter" w:date="2016-07-01T09:58:00Z">
        <w:r>
          <w:t>.</w:t>
        </w:r>
      </w:ins>
    </w:p>
    <w:p w:rsidR="009D6D00" w:rsidRDefault="009D6D00" w:rsidP="009D6D00">
      <w:pPr>
        <w:pStyle w:val="Heading2"/>
        <w:rPr>
          <w:moveTo w:id="3994" w:author="Meir Kalter" w:date="2016-06-15T14:46:00Z"/>
        </w:rPr>
      </w:pPr>
      <w:bookmarkStart w:id="3995" w:name="_Toc455404841"/>
      <w:moveToRangeStart w:id="3996" w:author="Meir Kalter" w:date="2016-06-15T14:46:00Z" w:name="move453765339"/>
      <w:moveTo w:id="3997" w:author="Meir Kalter" w:date="2016-06-15T14:46:00Z">
        <w:r w:rsidRPr="002A2F94">
          <w:t>Implementations</w:t>
        </w:r>
        <w:bookmarkEnd w:id="3995"/>
      </w:moveTo>
    </w:p>
    <w:p w:rsidR="009D6D00" w:rsidRDefault="009D6D00">
      <w:pPr>
        <w:pStyle w:val="Heading3"/>
        <w:rPr>
          <w:moveTo w:id="3998" w:author="Meir Kalter" w:date="2016-06-15T14:46:00Z"/>
        </w:rPr>
        <w:pPrChange w:id="3999" w:author="Meir Kalter" w:date="2016-06-15T14:47:00Z">
          <w:pPr>
            <w:pStyle w:val="Heading31"/>
            <w:numPr>
              <w:ilvl w:val="2"/>
              <w:numId w:val="20"/>
            </w:numPr>
            <w:ind w:left="708" w:hanging="708"/>
          </w:pPr>
        </w:pPrChange>
      </w:pPr>
      <w:bookmarkStart w:id="4000" w:name="_Toc455404842"/>
      <w:moveTo w:id="4001" w:author="Meir Kalter" w:date="2016-06-15T14:46:00Z">
        <w:r w:rsidRPr="007951C0">
          <w:rPr>
            <w:rPrChange w:id="4002" w:author="Meir Kalter" w:date="2016-06-15T14:47:00Z">
              <w:rPr>
                <w:rFonts w:eastAsia="Arial Unicode MS" w:cs="Arial Unicode MS"/>
              </w:rPr>
            </w:rPrChange>
          </w:rPr>
          <w:t>Seven</w:t>
        </w:r>
        <w:r>
          <w:rPr>
            <w:rFonts w:eastAsia="Arial Unicode MS" w:cs="Arial Unicode MS"/>
          </w:rPr>
          <w:t xml:space="preserve"> digit</w:t>
        </w:r>
        <w:bookmarkEnd w:id="4000"/>
      </w:moveTo>
    </w:p>
    <w:p w:rsidR="009D6D00" w:rsidRDefault="009D6D00">
      <w:pPr>
        <w:pStyle w:val="Heading41"/>
        <w:ind w:left="708" w:firstLine="0"/>
        <w:rPr>
          <w:moveTo w:id="4003" w:author="Meir Kalter" w:date="2016-06-15T14:46:00Z"/>
        </w:rPr>
        <w:pPrChange w:id="4004" w:author="Meir Kalter" w:date="2016-06-15T14:47:00Z">
          <w:pPr>
            <w:pStyle w:val="Heading41"/>
            <w:numPr>
              <w:ilvl w:val="3"/>
              <w:numId w:val="20"/>
            </w:numPr>
            <w:ind w:left="708" w:hanging="708"/>
          </w:pPr>
        </w:pPrChange>
      </w:pPr>
      <w:moveTo w:id="4005" w:author="Meir Kalter" w:date="2016-06-15T14:46:00Z">
        <w:r>
          <w:rPr>
            <w:rFonts w:eastAsia="Arial Unicode MS" w:cs="Arial Unicode MS"/>
          </w:rPr>
          <w:t>High level design:</w:t>
        </w:r>
      </w:moveTo>
    </w:p>
    <w:p w:rsidR="009D6D00" w:rsidRDefault="009D6D00" w:rsidP="009D6D00">
      <w:pPr>
        <w:ind w:left="360"/>
        <w:rPr>
          <w:moveTo w:id="4006" w:author="Meir Kalter" w:date="2016-06-15T14:46:00Z"/>
        </w:rPr>
      </w:pPr>
      <w:moveTo w:id="4007" w:author="Meir Kalter" w:date="2016-06-15T14:46:00Z">
        <w:r>
          <w:t xml:space="preserve">The implementation of the seven digit display was done by extends the </w:t>
        </w:r>
        <w:proofErr w:type="spellStart"/>
        <w:r>
          <w:t>JPanel</w:t>
        </w:r>
        <w:proofErr w:type="spellEnd"/>
        <w:r>
          <w:t xml:space="preserve"> class of Swing. In the constructor of the panel we created list of polygons, every piece of the display is one polygon. Every number has </w:t>
        </w:r>
        <w:proofErr w:type="gramStart"/>
        <w:r>
          <w:t>list</w:t>
        </w:r>
        <w:proofErr w:type="gramEnd"/>
        <w:r>
          <w:t xml:space="preserve"> of On/OFF for the polygons. Select one value – get the required pieces that should be on and display them.</w:t>
        </w:r>
      </w:moveTo>
    </w:p>
    <w:p w:rsidR="009D6D00" w:rsidRDefault="009D6D00">
      <w:pPr>
        <w:pStyle w:val="Heading41"/>
        <w:ind w:left="708" w:firstLine="0"/>
        <w:rPr>
          <w:moveTo w:id="4008" w:author="Meir Kalter" w:date="2016-06-15T14:46:00Z"/>
        </w:rPr>
        <w:pPrChange w:id="4009" w:author="Meir Kalter" w:date="2016-06-15T14:48:00Z">
          <w:pPr>
            <w:pStyle w:val="Heading41"/>
            <w:numPr>
              <w:ilvl w:val="3"/>
              <w:numId w:val="20"/>
            </w:numPr>
            <w:ind w:left="708" w:hanging="708"/>
          </w:pPr>
        </w:pPrChange>
      </w:pPr>
      <w:moveTo w:id="4010" w:author="Meir Kalter" w:date="2016-06-15T14:46:00Z">
        <w:r>
          <w:rPr>
            <w:rFonts w:eastAsia="Arial Unicode MS" w:cs="Arial Unicode MS"/>
          </w:rPr>
          <w:t>UML class diagram of class</w:t>
        </w:r>
      </w:moveTo>
    </w:p>
    <w:p w:rsidR="009D6D00" w:rsidRDefault="009D6D00" w:rsidP="009D6D00">
      <w:pPr>
        <w:rPr>
          <w:moveTo w:id="4011" w:author="Meir Kalter" w:date="2016-06-15T14:46:00Z"/>
        </w:rPr>
      </w:pPr>
      <w:moveTo w:id="4012" w:author="Meir Kalter" w:date="2016-06-15T14:46:00Z">
        <w:r>
          <w:rPr>
            <w:noProof/>
            <w:lang w:eastAsia="en-US" w:bidi="he-IL"/>
          </w:rPr>
          <w:drawing>
            <wp:inline distT="0" distB="0" distL="0" distR="0" wp14:anchorId="098488FD" wp14:editId="3C881293">
              <wp:extent cx="2428875" cy="147637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9" cstate="print">
                        <a:extLst/>
                      </a:blip>
                      <a:stretch>
                        <a:fillRect/>
                      </a:stretch>
                    </pic:blipFill>
                    <pic:spPr>
                      <a:xfrm>
                        <a:off x="0" y="0"/>
                        <a:ext cx="2428875" cy="1476375"/>
                      </a:xfrm>
                      <a:prstGeom prst="rect">
                        <a:avLst/>
                      </a:prstGeom>
                      <a:ln w="12700" cap="flat">
                        <a:noFill/>
                        <a:miter lim="400000"/>
                      </a:ln>
                      <a:effectLst/>
                    </pic:spPr>
                  </pic:pic>
                </a:graphicData>
              </a:graphic>
            </wp:inline>
          </w:drawing>
        </w:r>
      </w:moveTo>
    </w:p>
    <w:p w:rsidR="009D6D00" w:rsidRDefault="009D6D00">
      <w:pPr>
        <w:pStyle w:val="Heading41"/>
        <w:ind w:left="708" w:firstLine="0"/>
        <w:rPr>
          <w:moveTo w:id="4013" w:author="Meir Kalter" w:date="2016-06-15T14:46:00Z"/>
        </w:rPr>
        <w:pPrChange w:id="4014" w:author="Meir Kalter" w:date="2016-06-15T14:48:00Z">
          <w:pPr>
            <w:pStyle w:val="Heading41"/>
            <w:numPr>
              <w:ilvl w:val="3"/>
              <w:numId w:val="20"/>
            </w:numPr>
            <w:ind w:left="708" w:hanging="708"/>
          </w:pPr>
        </w:pPrChange>
      </w:pPr>
      <w:moveTo w:id="4015" w:author="Meir Kalter" w:date="2016-06-15T14:46:00Z">
        <w:r>
          <w:rPr>
            <w:rFonts w:eastAsia="Arial Unicode MS" w:cs="Arial Unicode MS"/>
          </w:rPr>
          <w:t>Methods</w:t>
        </w:r>
      </w:moveTo>
    </w:p>
    <w:p w:rsidR="009D6D00" w:rsidRDefault="009D6D00" w:rsidP="009D6D00">
      <w:pPr>
        <w:rPr>
          <w:moveTo w:id="4016" w:author="Meir Kalter" w:date="2016-06-15T14:46:00Z"/>
        </w:rPr>
      </w:pPr>
      <w:moveTo w:id="4017"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getPreferredSize</w:t>
        </w:r>
        <w:proofErr w:type="spellEnd"/>
        <w:proofErr w:type="gramEnd"/>
        <w:r>
          <w:rPr>
            <w:rFonts w:eastAsia="Arial Unicode MS" w:cs="Arial Unicode MS"/>
          </w:rPr>
          <w:t xml:space="preserve"> – used by the parent panel to create the customized panel with the required Size.</w:t>
        </w:r>
      </w:moveTo>
    </w:p>
    <w:p w:rsidR="009D6D00" w:rsidRDefault="009D6D00" w:rsidP="009D6D00">
      <w:pPr>
        <w:rPr>
          <w:moveTo w:id="4018" w:author="Meir Kalter" w:date="2016-06-15T14:46:00Z"/>
        </w:rPr>
      </w:pPr>
      <w:moveTo w:id="4019"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paintComponent</w:t>
        </w:r>
        <w:proofErr w:type="spellEnd"/>
        <w:r>
          <w:rPr>
            <w:rFonts w:eastAsia="Arial Unicode MS" w:cs="Arial Unicode MS"/>
          </w:rPr>
          <w:t xml:space="preserve">  -</w:t>
        </w:r>
        <w:proofErr w:type="gramEnd"/>
        <w:r>
          <w:rPr>
            <w:rFonts w:eastAsia="Arial Unicode MS" w:cs="Arial Unicode MS"/>
          </w:rPr>
          <w:t xml:space="preserve"> does the creation of the display.</w:t>
        </w:r>
      </w:moveTo>
    </w:p>
    <w:p w:rsidR="009D6D00" w:rsidRDefault="009D6D00">
      <w:pPr>
        <w:pStyle w:val="Heading41"/>
        <w:ind w:left="708" w:firstLine="0"/>
        <w:rPr>
          <w:moveTo w:id="4020" w:author="Meir Kalter" w:date="2016-06-15T14:46:00Z"/>
        </w:rPr>
        <w:pPrChange w:id="4021" w:author="Meir Kalter" w:date="2016-06-15T14:48:00Z">
          <w:pPr>
            <w:pStyle w:val="Heading41"/>
            <w:numPr>
              <w:ilvl w:val="3"/>
              <w:numId w:val="20"/>
            </w:numPr>
            <w:ind w:left="708" w:hanging="708"/>
          </w:pPr>
        </w:pPrChange>
      </w:pPr>
      <w:moveTo w:id="4022" w:author="Meir Kalter" w:date="2016-06-15T14:46:00Z">
        <w:r>
          <w:rPr>
            <w:rStyle w:val="Ninguno"/>
            <w:rFonts w:eastAsia="Arial Unicode MS" w:cs="Arial Unicode MS"/>
            <w:b w:val="0"/>
            <w:bCs w:val="0"/>
            <w:i w:val="0"/>
            <w:iCs w:val="0"/>
          </w:rPr>
          <w:t>Interface</w:t>
        </w:r>
        <w:r>
          <w:rPr>
            <w:rFonts w:eastAsia="Arial Unicode MS" w:cs="Arial Unicode MS"/>
          </w:rPr>
          <w:t>:</w:t>
        </w:r>
      </w:moveTo>
    </w:p>
    <w:p w:rsidR="009D6D00" w:rsidRDefault="009D6D00" w:rsidP="009D6D00">
      <w:pPr>
        <w:rPr>
          <w:moveTo w:id="4023" w:author="Meir Kalter" w:date="2016-06-15T14:46:00Z"/>
        </w:rPr>
      </w:pPr>
      <w:moveTo w:id="4024" w:author="Meir Kalter" w:date="2016-06-15T14:46:00Z">
        <w:r>
          <w:rPr>
            <w:rFonts w:eastAsia="Arial Unicode MS" w:cs="Arial Unicode MS"/>
          </w:rPr>
          <w:lastRenderedPageBreak/>
          <w:tab/>
          <w:t>Creation – as in the following line, in the generated code:</w:t>
        </w:r>
        <w:r>
          <w:rPr>
            <w:rStyle w:val="EndnoteReference1"/>
          </w:rPr>
          <w:footnoteReference w:id="4"/>
        </w:r>
      </w:moveTo>
    </w:p>
    <w:p w:rsidR="009D6D00" w:rsidRDefault="009D6D00" w:rsidP="009D6D00">
      <w:pPr>
        <w:rPr>
          <w:moveTo w:id="4027" w:author="Meir Kalter" w:date="2016-06-15T14:46:00Z"/>
        </w:rPr>
      </w:pPr>
      <w:moveTo w:id="4028" w:author="Meir Kalter" w:date="2016-06-15T14:46:00Z">
        <w:r>
          <w:rPr>
            <w:rFonts w:eastAsia="Arial Unicode MS" w:cs="Arial Unicode MS"/>
          </w:rPr>
          <w:t xml:space="preserve">                </w:t>
        </w:r>
        <w:proofErr w:type="spellStart"/>
        <w:proofErr w:type="gramStart"/>
        <w:r>
          <w:rPr>
            <w:rFonts w:eastAsia="Arial Unicode MS" w:cs="Arial Unicode MS"/>
          </w:rPr>
          <w:t>sdPanel</w:t>
        </w:r>
        <w:proofErr w:type="spellEnd"/>
        <w:proofErr w:type="gramEnd"/>
        <w:r>
          <w:rPr>
            <w:rFonts w:eastAsia="Arial Unicode MS" w:cs="Arial Unicode MS"/>
          </w:rPr>
          <w:t xml:space="preserve"> = new </w:t>
        </w:r>
        <w:proofErr w:type="spellStart"/>
        <w:r>
          <w:rPr>
            <w:rFonts w:eastAsia="Arial Unicode MS" w:cs="Arial Unicode MS"/>
          </w:rPr>
          <w:t>meirdev.simulator.gui.customized.panels.CPanelSevenDigit</w:t>
        </w:r>
        <w:proofErr w:type="spellEnd"/>
        <w:r>
          <w:rPr>
            <w:rFonts w:eastAsia="Arial Unicode MS" w:cs="Arial Unicode MS"/>
          </w:rPr>
          <w:t>();</w:t>
        </w:r>
      </w:moveTo>
    </w:p>
    <w:p w:rsidR="009D6D00" w:rsidRDefault="009D6D00" w:rsidP="009D6D00">
      <w:pPr>
        <w:rPr>
          <w:ins w:id="4029" w:author="Meir Kalter" w:date="2016-06-21T12:20:00Z"/>
          <w:rFonts w:eastAsia="Arial Unicode MS" w:cs="Arial Unicode MS"/>
        </w:rPr>
      </w:pPr>
      <w:moveTo w:id="4030" w:author="Meir Kalter" w:date="2016-06-15T14:46:00Z">
        <w:r>
          <w:rPr>
            <w:rFonts w:eastAsia="Arial Unicode MS" w:cs="Arial Unicode MS"/>
          </w:rPr>
          <w:tab/>
          <w:t xml:space="preserve">Update value – using the method </w:t>
        </w:r>
        <w:proofErr w:type="spellStart"/>
        <w:r>
          <w:rPr>
            <w:rFonts w:eastAsia="Arial Unicode MS" w:cs="Arial Unicode MS"/>
          </w:rPr>
          <w:t>setNumber</w:t>
        </w:r>
        <w:proofErr w:type="spellEnd"/>
        <w:r>
          <w:rPr>
            <w:rFonts w:eastAsia="Arial Unicode MS" w:cs="Arial Unicode MS"/>
          </w:rPr>
          <w:t xml:space="preserve"> to update the value.</w:t>
        </w:r>
      </w:moveTo>
    </w:p>
    <w:p w:rsidR="00C90CC5" w:rsidRDefault="00C90CC5" w:rsidP="00C90CC5">
      <w:pPr>
        <w:pStyle w:val="Heading3"/>
        <w:rPr>
          <w:ins w:id="4031" w:author="Meir Kalter" w:date="2016-06-21T12:20:00Z"/>
          <w:rFonts w:eastAsia="Arial Unicode MS"/>
        </w:rPr>
      </w:pPr>
      <w:bookmarkStart w:id="4032" w:name="_Toc455404843"/>
      <w:ins w:id="4033" w:author="Meir Kalter" w:date="2016-06-21T12:20:00Z">
        <w:r>
          <w:rPr>
            <w:rFonts w:eastAsia="Arial Unicode MS"/>
          </w:rPr>
          <w:t>Battery of 8 switches</w:t>
        </w:r>
        <w:bookmarkEnd w:id="4032"/>
      </w:ins>
    </w:p>
    <w:p w:rsidR="00C90CC5" w:rsidRDefault="00C90CC5" w:rsidP="00C90CC5">
      <w:pPr>
        <w:pStyle w:val="Heading41"/>
        <w:ind w:left="708" w:firstLine="0"/>
        <w:rPr>
          <w:ins w:id="4034" w:author="Meir Kalter" w:date="2016-06-21T12:20:00Z"/>
        </w:rPr>
      </w:pPr>
      <w:ins w:id="4035" w:author="Meir Kalter" w:date="2016-06-21T12:20:00Z">
        <w:r>
          <w:rPr>
            <w:rFonts w:eastAsia="Arial Unicode MS" w:cs="Arial Unicode MS"/>
          </w:rPr>
          <w:t>High level design:</w:t>
        </w:r>
      </w:ins>
    </w:p>
    <w:p w:rsidR="00C90CC5" w:rsidRPr="00B66B8B" w:rsidRDefault="00B86806">
      <w:pPr>
        <w:rPr>
          <w:moveTo w:id="4036" w:author="Meir Kalter" w:date="2016-06-15T14:46:00Z"/>
          <w:rFonts w:eastAsia="Arial Unicode MS" w:cs="Arial Unicode MS"/>
        </w:rPr>
      </w:pPr>
      <w:ins w:id="4037" w:author="Meir Kalter" w:date="2016-06-21T19:50:00Z">
        <w:r>
          <w:rPr>
            <w:rFonts w:eastAsia="Arial Unicode MS" w:cs="Arial Unicode MS"/>
          </w:rPr>
          <w:tab/>
          <w:t>F</w:t>
        </w:r>
      </w:ins>
      <w:ins w:id="4038" w:author="Meir Kalter" w:date="2016-06-21T12:20:00Z">
        <w:r w:rsidR="00C90CC5">
          <w:rPr>
            <w:rFonts w:eastAsia="Arial Unicode MS" w:cs="Arial Unicode MS"/>
          </w:rPr>
          <w:t xml:space="preserve">rame which contains 8 </w:t>
        </w:r>
      </w:ins>
      <w:proofErr w:type="spellStart"/>
      <w:ins w:id="4039" w:author="Meir Kalter" w:date="2016-06-21T19:49:00Z">
        <w:r>
          <w:rPr>
            <w:rFonts w:eastAsia="Arial Unicode MS" w:cs="Arial Unicode MS"/>
          </w:rPr>
          <w:t>JCheckBox</w:t>
        </w:r>
      </w:ins>
      <w:proofErr w:type="spellEnd"/>
      <w:ins w:id="4040" w:author="Meir Kalter" w:date="2016-06-21T19:50:00Z">
        <w:r>
          <w:rPr>
            <w:rFonts w:eastAsia="Arial Unicode MS" w:cs="Arial Unicode MS"/>
          </w:rPr>
          <w:t xml:space="preserve"> was created. One event handler was created for all of the array of the </w:t>
        </w:r>
      </w:ins>
      <w:ins w:id="4041" w:author="Meir Kalter" w:date="2016-06-21T19:51:00Z">
        <w:r>
          <w:rPr>
            <w:rFonts w:eastAsia="Arial Unicode MS" w:cs="Arial Unicode MS"/>
          </w:rPr>
          <w:t xml:space="preserve">swing </w:t>
        </w:r>
      </w:ins>
      <w:proofErr w:type="gramStart"/>
      <w:ins w:id="4042" w:author="Meir Kalter" w:date="2016-06-21T19:50:00Z">
        <w:r>
          <w:rPr>
            <w:rFonts w:eastAsia="Arial Unicode MS" w:cs="Arial Unicode MS"/>
          </w:rPr>
          <w:t xml:space="preserve">check  </w:t>
        </w:r>
      </w:ins>
      <w:ins w:id="4043" w:author="Meir Kalter" w:date="2016-06-21T19:51:00Z">
        <w:r>
          <w:rPr>
            <w:rFonts w:eastAsia="Arial Unicode MS" w:cs="Arial Unicode MS"/>
          </w:rPr>
          <w:t>box</w:t>
        </w:r>
        <w:proofErr w:type="gramEnd"/>
        <w:r>
          <w:rPr>
            <w:rFonts w:eastAsia="Arial Unicode MS" w:cs="Arial Unicode MS"/>
          </w:rPr>
          <w:t xml:space="preserve">. </w:t>
        </w:r>
      </w:ins>
      <w:ins w:id="4044" w:author="Meir Kalter" w:date="2016-06-21T19:52:00Z">
        <w:r w:rsidR="00EB11D2">
          <w:rPr>
            <w:rFonts w:eastAsia="Arial Unicode MS" w:cs="Arial Unicode MS"/>
          </w:rPr>
          <w:t xml:space="preserve">The event handler was created for the </w:t>
        </w:r>
        <w:proofErr w:type="spellStart"/>
        <w:r w:rsidR="00EB11D2" w:rsidRPr="00EB11D2">
          <w:rPr>
            <w:rFonts w:eastAsia="Arial Unicode MS" w:cs="Arial Unicode MS"/>
            <w:b/>
            <w:bCs/>
            <w:i/>
            <w:iCs/>
            <w:rPrChange w:id="4045" w:author="Meir Kalter" w:date="2016-06-21T19:52:00Z">
              <w:rPr>
                <w:rFonts w:eastAsia="Arial Unicode MS" w:cs="Arial Unicode MS"/>
              </w:rPr>
            </w:rPrChange>
          </w:rPr>
          <w:t>stateHandler</w:t>
        </w:r>
        <w:proofErr w:type="spellEnd"/>
        <w:r w:rsidR="00EB11D2">
          <w:rPr>
            <w:rFonts w:eastAsia="Arial Unicode MS" w:cs="Arial Unicode MS"/>
          </w:rPr>
          <w:t xml:space="preserve"> event.</w:t>
        </w:r>
      </w:ins>
      <w:ins w:id="4046" w:author="Meir Kalter" w:date="2016-06-21T19:53:00Z">
        <w:r w:rsidR="00B66B8B">
          <w:rPr>
            <w:rFonts w:eastAsia="Arial Unicode MS" w:cs="Arial Unicode MS"/>
          </w:rPr>
          <w:t xml:space="preserve"> The Event </w:t>
        </w:r>
        <w:proofErr w:type="gramStart"/>
        <w:r w:rsidR="00B66B8B">
          <w:rPr>
            <w:rFonts w:eastAsia="Arial Unicode MS" w:cs="Arial Unicode MS"/>
          </w:rPr>
          <w:t>handler use</w:t>
        </w:r>
        <w:proofErr w:type="gramEnd"/>
        <w:r w:rsidR="00B66B8B">
          <w:rPr>
            <w:rFonts w:eastAsia="Arial Unicode MS" w:cs="Arial Unicode MS"/>
          </w:rPr>
          <w:t xml:space="preserve"> the method </w:t>
        </w:r>
      </w:ins>
      <w:proofErr w:type="spellStart"/>
      <w:ins w:id="4047" w:author="Meir Kalter" w:date="2016-06-21T19:54:00Z">
        <w:r w:rsidR="00B66B8B" w:rsidRPr="00B66B8B">
          <w:rPr>
            <w:rFonts w:eastAsia="Arial Unicode MS" w:cs="Arial Unicode MS"/>
            <w:b/>
            <w:bCs/>
            <w:i/>
            <w:iCs/>
            <w:rPrChange w:id="4048" w:author="Meir Kalter" w:date="2016-06-21T19:54:00Z">
              <w:rPr>
                <w:rFonts w:eastAsia="Arial Unicode MS" w:cs="Arial Unicode MS"/>
              </w:rPr>
            </w:rPrChange>
          </w:rPr>
          <w:t>pullInValue</w:t>
        </w:r>
        <w:proofErr w:type="spellEnd"/>
        <w:r w:rsidR="00B66B8B">
          <w:rPr>
            <w:rFonts w:eastAsia="Arial Unicode MS" w:cs="Arial Unicode MS"/>
          </w:rPr>
          <w:t xml:space="preserve"> for pulling the new value of the input and display it above the check boxes.</w:t>
        </w:r>
      </w:ins>
      <w:ins w:id="4049" w:author="Meir Kalter" w:date="2016-06-21T19:55:00Z">
        <w:r w:rsidR="00B66B8B">
          <w:rPr>
            <w:rFonts w:eastAsia="Arial Unicode MS" w:cs="Arial Unicode MS"/>
          </w:rPr>
          <w:t xml:space="preserve"> </w:t>
        </w:r>
      </w:ins>
      <w:ins w:id="4050" w:author="Meir Kalter" w:date="2016-06-21T19:54:00Z">
        <w:r w:rsidR="00B66B8B">
          <w:rPr>
            <w:rFonts w:eastAsia="Arial Unicode MS" w:cs="Arial Unicode MS"/>
          </w:rPr>
          <w:t>When the va</w:t>
        </w:r>
      </w:ins>
      <w:ins w:id="4051" w:author="Meir Kalter" w:date="2016-06-21T19:55:00Z">
        <w:r w:rsidR="00B66B8B">
          <w:rPr>
            <w:rFonts w:eastAsia="Arial Unicode MS" w:cs="Arial Unicode MS"/>
          </w:rPr>
          <w:t xml:space="preserve">lue from the input is required – the </w:t>
        </w:r>
        <w:proofErr w:type="spellStart"/>
        <w:r w:rsidR="00B66B8B">
          <w:rPr>
            <w:rFonts w:eastAsia="Arial Unicode MS" w:cs="Arial Unicode MS"/>
          </w:rPr>
          <w:t>methd</w:t>
        </w:r>
        <w:proofErr w:type="spellEnd"/>
        <w:r w:rsidR="00B66B8B">
          <w:rPr>
            <w:rFonts w:eastAsia="Arial Unicode MS" w:cs="Arial Unicode MS"/>
          </w:rPr>
          <w:t xml:space="preserve"> </w:t>
        </w:r>
        <w:proofErr w:type="spellStart"/>
        <w:r w:rsidR="00B66B8B">
          <w:rPr>
            <w:rFonts w:eastAsia="Arial Unicode MS" w:cs="Arial Unicode MS"/>
          </w:rPr>
          <w:t>pullInValue</w:t>
        </w:r>
        <w:proofErr w:type="spellEnd"/>
        <w:r w:rsidR="00B66B8B">
          <w:rPr>
            <w:rFonts w:eastAsia="Arial Unicode MS" w:cs="Arial Unicode MS"/>
          </w:rPr>
          <w:t xml:space="preserve"> is used.</w:t>
        </w:r>
      </w:ins>
    </w:p>
    <w:moveToRangeEnd w:id="3996"/>
    <w:p w:rsidR="009E4FD2" w:rsidRDefault="009E4FD2" w:rsidP="009E4FD2">
      <w:pPr>
        <w:pStyle w:val="Heading41"/>
        <w:ind w:left="708" w:firstLine="0"/>
        <w:rPr>
          <w:ins w:id="4052" w:author="Meir Kalter" w:date="2016-06-21T19:56:00Z"/>
        </w:rPr>
      </w:pPr>
      <w:ins w:id="4053" w:author="Meir Kalter" w:date="2016-06-21T19:56:00Z">
        <w:r>
          <w:rPr>
            <w:rFonts w:eastAsia="Arial Unicode MS" w:cs="Arial Unicode MS"/>
          </w:rPr>
          <w:t>Methods</w:t>
        </w:r>
      </w:ins>
    </w:p>
    <w:p w:rsidR="009D6D00" w:rsidRDefault="009E4FD2">
      <w:pPr>
        <w:rPr>
          <w:ins w:id="4054" w:author="Meir Kalter" w:date="2016-06-21T19:58:00Z"/>
          <w:rFonts w:eastAsia="Arial Unicode MS" w:cs="Arial Unicode MS"/>
        </w:rPr>
      </w:pPr>
      <w:ins w:id="4055" w:author="Meir Kalter" w:date="2016-06-21T19:56:00Z">
        <w:r>
          <w:t xml:space="preserve">     </w:t>
        </w:r>
        <w:proofErr w:type="spellStart"/>
        <w:proofErr w:type="gramStart"/>
        <w:r w:rsidRPr="00F477CA">
          <w:rPr>
            <w:rStyle w:val="Ninguno"/>
            <w:rFonts w:ascii="Trebuchet MS" w:hAnsi="Trebuchet MS"/>
            <w:color w:val="7F7F7F"/>
            <w:u w:color="7F7F7F"/>
            <w:rPrChange w:id="4056" w:author="Meir Kalter" w:date="2016-06-21T20:04:00Z">
              <w:rPr>
                <w:rFonts w:eastAsia="Arial Unicode MS" w:cs="Arial Unicode MS"/>
                <w:b/>
                <w:bCs/>
                <w:i/>
                <w:iCs/>
              </w:rPr>
            </w:rPrChange>
          </w:rPr>
          <w:t>pullInValue</w:t>
        </w:r>
        <w:proofErr w:type="spellEnd"/>
        <w:proofErr w:type="gramEnd"/>
        <w:r>
          <w:rPr>
            <w:rFonts w:eastAsia="Arial Unicode MS" w:cs="Arial Unicode MS"/>
            <w:b/>
            <w:bCs/>
            <w:i/>
            <w:iCs/>
          </w:rPr>
          <w:t xml:space="preserve"> </w:t>
        </w:r>
      </w:ins>
      <w:ins w:id="4057" w:author="Meir Kalter" w:date="2016-06-21T19:57:00Z">
        <w:r w:rsidR="001A67A1" w:rsidRPr="001A67A1">
          <w:rPr>
            <w:rFonts w:eastAsia="Arial Unicode MS" w:cs="Arial Unicode MS"/>
            <w:rPrChange w:id="4058" w:author="Meir Kalter" w:date="2016-06-21T19:57:00Z">
              <w:rPr>
                <w:rFonts w:eastAsia="Arial Unicode MS" w:cs="Arial Unicode MS"/>
                <w:b/>
                <w:bCs/>
                <w:i/>
                <w:iCs/>
              </w:rPr>
            </w:rPrChange>
          </w:rPr>
          <w:t>–</w:t>
        </w:r>
      </w:ins>
      <w:ins w:id="4059" w:author="Meir Kalter" w:date="2016-06-21T19:56:00Z">
        <w:r w:rsidRPr="001A67A1">
          <w:rPr>
            <w:rFonts w:eastAsia="Arial Unicode MS" w:cs="Arial Unicode MS"/>
            <w:rPrChange w:id="4060" w:author="Meir Kalter" w:date="2016-06-21T19:57:00Z">
              <w:rPr>
                <w:rFonts w:eastAsia="Arial Unicode MS" w:cs="Arial Unicode MS"/>
                <w:b/>
                <w:bCs/>
                <w:i/>
                <w:iCs/>
              </w:rPr>
            </w:rPrChange>
          </w:rPr>
          <w:t xml:space="preserve"> </w:t>
        </w:r>
      </w:ins>
      <w:ins w:id="4061" w:author="Meir Kalter" w:date="2016-06-21T19:57:00Z">
        <w:r w:rsidR="001A67A1" w:rsidRPr="001A67A1">
          <w:rPr>
            <w:rFonts w:eastAsia="Arial Unicode MS" w:cs="Arial Unicode MS"/>
            <w:rPrChange w:id="4062" w:author="Meir Kalter" w:date="2016-06-21T19:57:00Z">
              <w:rPr>
                <w:rFonts w:eastAsia="Arial Unicode MS" w:cs="Arial Unicode MS"/>
                <w:b/>
                <w:bCs/>
                <w:i/>
                <w:iCs/>
              </w:rPr>
            </w:rPrChange>
          </w:rPr>
          <w:t>Walk on the list of check boxes an</w:t>
        </w:r>
      </w:ins>
      <w:ins w:id="4063" w:author="Meir Kalter" w:date="2016-06-21T19:58:00Z">
        <w:r w:rsidR="001A67A1">
          <w:rPr>
            <w:rFonts w:eastAsia="Arial Unicode MS" w:cs="Arial Unicode MS"/>
          </w:rPr>
          <w:t>d</w:t>
        </w:r>
      </w:ins>
      <w:ins w:id="4064" w:author="Meir Kalter" w:date="2016-06-21T19:57:00Z">
        <w:r w:rsidR="001A67A1" w:rsidRPr="001A67A1">
          <w:rPr>
            <w:rFonts w:eastAsia="Arial Unicode MS" w:cs="Arial Unicode MS"/>
            <w:rPrChange w:id="4065" w:author="Meir Kalter" w:date="2016-06-21T19:57:00Z">
              <w:rPr>
                <w:rFonts w:eastAsia="Arial Unicode MS" w:cs="Arial Unicode MS"/>
                <w:b/>
                <w:bCs/>
                <w:i/>
                <w:iCs/>
              </w:rPr>
            </w:rPrChange>
          </w:rPr>
          <w:t xml:space="preserve"> evaluate the integer value of the array.</w:t>
        </w:r>
      </w:ins>
    </w:p>
    <w:p w:rsidR="001A67A1" w:rsidRDefault="001A67A1">
      <w:pPr>
        <w:rPr>
          <w:ins w:id="4066" w:author="Meir Kalter" w:date="2016-06-21T20:00:00Z"/>
          <w:rFonts w:eastAsia="Arial Unicode MS" w:cs="Arial Unicode MS"/>
        </w:rPr>
      </w:pPr>
      <w:ins w:id="4067" w:author="Meir Kalter" w:date="2016-06-21T19:58:00Z">
        <w:r>
          <w:rPr>
            <w:rFonts w:eastAsia="Arial Unicode MS" w:cs="Arial Unicode MS"/>
          </w:rPr>
          <w:t xml:space="preserve">     </w:t>
        </w:r>
      </w:ins>
      <w:proofErr w:type="spellStart"/>
      <w:proofErr w:type="gramStart"/>
      <w:ins w:id="4068" w:author="Meir Kalter" w:date="2016-06-21T19:59:00Z">
        <w:r w:rsidRPr="00F477CA">
          <w:rPr>
            <w:rStyle w:val="Ninguno"/>
            <w:rFonts w:ascii="Trebuchet MS" w:hAnsi="Trebuchet MS"/>
            <w:color w:val="7F7F7F"/>
            <w:u w:color="7F7F7F"/>
            <w:rPrChange w:id="4069" w:author="Meir Kalter" w:date="2016-06-21T20:04:00Z">
              <w:rPr>
                <w:rFonts w:eastAsia="Arial Unicode MS" w:cs="Arial Unicode MS"/>
              </w:rPr>
            </w:rPrChange>
          </w:rPr>
          <w:t>extractValueFromInput</w:t>
        </w:r>
        <w:proofErr w:type="spellEnd"/>
        <w:proofErr w:type="gramEnd"/>
        <w:r>
          <w:rPr>
            <w:rFonts w:eastAsia="Arial Unicode MS" w:cs="Arial Unicode MS"/>
          </w:rPr>
          <w:t xml:space="preserve"> – Builds a new string </w:t>
        </w:r>
        <w:proofErr w:type="spellStart"/>
        <w:r>
          <w:rPr>
            <w:rFonts w:eastAsia="Arial Unicode MS" w:cs="Arial Unicode MS"/>
          </w:rPr>
          <w:t>whoch</w:t>
        </w:r>
        <w:proofErr w:type="spellEnd"/>
        <w:r>
          <w:rPr>
            <w:rFonts w:eastAsia="Arial Unicode MS" w:cs="Arial Unicode MS"/>
          </w:rPr>
          <w:t xml:space="preserve"> contains ZERO for off and ONE for on.</w:t>
        </w:r>
      </w:ins>
    </w:p>
    <w:p w:rsidR="004A404F" w:rsidRDefault="00F477CA">
      <w:pPr>
        <w:rPr>
          <w:ins w:id="4070" w:author="Meir Kalter" w:date="2016-06-21T20:02:00Z"/>
          <w:rFonts w:eastAsia="Arial Unicode MS" w:cs="Arial Unicode MS"/>
        </w:rPr>
      </w:pPr>
      <w:ins w:id="4071" w:author="Meir Kalter" w:date="2016-06-21T20:04:00Z">
        <w:r>
          <w:rPr>
            <w:rStyle w:val="Ninguno"/>
            <w:rFonts w:ascii="Trebuchet MS" w:hAnsi="Trebuchet MS"/>
            <w:b/>
            <w:bCs/>
            <w:color w:val="7F7F7F"/>
            <w:u w:color="7F7F7F"/>
          </w:rPr>
          <w:t xml:space="preserve">    </w:t>
        </w:r>
      </w:ins>
      <w:proofErr w:type="spellStart"/>
      <w:proofErr w:type="gramStart"/>
      <w:ins w:id="4072" w:author="Meir Kalter" w:date="2016-06-21T20:00:00Z">
        <w:r w:rsidR="004A404F">
          <w:rPr>
            <w:rStyle w:val="Ninguno"/>
            <w:rFonts w:ascii="Trebuchet MS" w:hAnsi="Trebuchet MS"/>
            <w:b/>
            <w:bCs/>
            <w:color w:val="7F7F7F"/>
            <w:u w:color="7F7F7F"/>
          </w:rPr>
          <w:t>paintComponent</w:t>
        </w:r>
        <w:proofErr w:type="spellEnd"/>
        <w:r w:rsidR="004A404F">
          <w:rPr>
            <w:rFonts w:eastAsia="Arial Unicode MS" w:cs="Arial Unicode MS"/>
          </w:rPr>
          <w:t xml:space="preserve">  -</w:t>
        </w:r>
        <w:proofErr w:type="gramEnd"/>
        <w:r w:rsidR="004A404F">
          <w:rPr>
            <w:rFonts w:eastAsia="Arial Unicode MS" w:cs="Arial Unicode MS"/>
          </w:rPr>
          <w:t xml:space="preserve">No such method. Uses default </w:t>
        </w:r>
      </w:ins>
      <w:ins w:id="4073" w:author="Meir Kalter" w:date="2016-06-21T20:01:00Z">
        <w:r w:rsidR="004A404F">
          <w:rPr>
            <w:rFonts w:eastAsia="Arial Unicode MS" w:cs="Arial Unicode MS"/>
          </w:rPr>
          <w:t>implementation</w:t>
        </w:r>
      </w:ins>
      <w:ins w:id="4074" w:author="Meir Kalter" w:date="2016-06-21T20:00:00Z">
        <w:r w:rsidR="004A404F">
          <w:rPr>
            <w:rFonts w:eastAsia="Arial Unicode MS" w:cs="Arial Unicode MS"/>
          </w:rPr>
          <w:t xml:space="preserve"> of the swing components.</w:t>
        </w:r>
      </w:ins>
    </w:p>
    <w:p w:rsidR="008C3282" w:rsidRDefault="008C3282" w:rsidP="008C3282">
      <w:pPr>
        <w:pStyle w:val="Heading41"/>
        <w:ind w:left="708" w:firstLine="0"/>
        <w:rPr>
          <w:ins w:id="4075" w:author="Meir Kalter" w:date="2016-06-21T20:02:00Z"/>
        </w:rPr>
      </w:pPr>
      <w:ins w:id="4076" w:author="Meir Kalter" w:date="2016-06-21T20:02:00Z">
        <w:r w:rsidRPr="008C3282">
          <w:rPr>
            <w:rPrChange w:id="4077" w:author="Meir Kalter" w:date="2016-06-21T20:02:00Z">
              <w:rPr>
                <w:rStyle w:val="Ninguno"/>
                <w:rFonts w:eastAsia="Arial Unicode MS" w:cs="Arial Unicode MS"/>
                <w:b w:val="0"/>
                <w:bCs w:val="0"/>
                <w:i w:val="0"/>
                <w:iCs w:val="0"/>
              </w:rPr>
            </w:rPrChange>
          </w:rPr>
          <w:t>Interface</w:t>
        </w:r>
        <w:r>
          <w:rPr>
            <w:rFonts w:eastAsia="Arial Unicode MS" w:cs="Arial Unicode MS"/>
          </w:rPr>
          <w:t>:</w:t>
        </w:r>
      </w:ins>
    </w:p>
    <w:p w:rsidR="008C3282" w:rsidRDefault="008C3282">
      <w:pPr>
        <w:rPr>
          <w:ins w:id="4078" w:author="Meir Kalter" w:date="2016-06-21T20:02:00Z"/>
        </w:rPr>
      </w:pPr>
      <w:ins w:id="4079" w:author="Meir Kalter" w:date="2016-06-21T20:02:00Z">
        <w:r>
          <w:rPr>
            <w:rFonts w:eastAsia="Arial Unicode MS" w:cs="Arial Unicode MS"/>
          </w:rPr>
          <w:t>Creation – Uses the designer. Every check box was created as a regular check box.</w:t>
        </w:r>
      </w:ins>
    </w:p>
    <w:p w:rsidR="008C3282" w:rsidRDefault="008C3282">
      <w:pPr>
        <w:rPr>
          <w:ins w:id="4080" w:author="Meir Kalter" w:date="2016-06-21T20:03:00Z"/>
          <w:rFonts w:eastAsia="Arial Unicode MS" w:cs="Arial Unicode MS"/>
        </w:rPr>
      </w:pPr>
      <w:ins w:id="4081" w:author="Meir Kalter" w:date="2016-06-21T20:02:00Z">
        <w:r>
          <w:rPr>
            <w:rFonts w:eastAsia="Arial Unicode MS" w:cs="Arial Unicode MS"/>
          </w:rPr>
          <w:t xml:space="preserve">Update value – </w:t>
        </w:r>
      </w:ins>
      <w:ins w:id="4082" w:author="Meir Kalter" w:date="2016-06-21T20:03:00Z">
        <w:r>
          <w:rPr>
            <w:rFonts w:eastAsia="Arial Unicode MS" w:cs="Arial Unicode MS"/>
          </w:rPr>
          <w:t>No way to update the value of the checkboxes.</w:t>
        </w:r>
      </w:ins>
    </w:p>
    <w:p w:rsidR="008C3282" w:rsidRDefault="00F477CA">
      <w:pPr>
        <w:rPr>
          <w:ins w:id="4083" w:author="Meir Kalter" w:date="2016-07-01T10:38:00Z"/>
          <w:rFonts w:eastAsia="Arial Unicode MS" w:cs="Arial Unicode MS"/>
          <w:b/>
          <w:bCs/>
          <w:i/>
          <w:iCs/>
        </w:rPr>
      </w:pPr>
      <w:ins w:id="4084" w:author="Meir Kalter" w:date="2016-06-21T20:05:00Z">
        <w:r>
          <w:rPr>
            <w:rFonts w:eastAsia="Arial Unicode MS" w:cs="Arial Unicode MS"/>
          </w:rPr>
          <w:t>P</w:t>
        </w:r>
      </w:ins>
      <w:ins w:id="4085" w:author="Meir Kalter" w:date="2016-06-21T20:04:00Z">
        <w:r w:rsidR="008C3282">
          <w:rPr>
            <w:rFonts w:eastAsia="Arial Unicode MS" w:cs="Arial Unicode MS"/>
          </w:rPr>
          <w:t xml:space="preserve">ulling value of the switches = using the method </w:t>
        </w:r>
        <w:proofErr w:type="spellStart"/>
        <w:r w:rsidR="008C3282" w:rsidRPr="00E84984">
          <w:rPr>
            <w:rFonts w:eastAsia="Arial Unicode MS" w:cs="Arial Unicode MS"/>
            <w:b/>
            <w:bCs/>
            <w:i/>
            <w:iCs/>
          </w:rPr>
          <w:t>pullInValue</w:t>
        </w:r>
        <w:proofErr w:type="spellEnd"/>
        <w:r w:rsidR="008C3282">
          <w:rPr>
            <w:rFonts w:eastAsia="Arial Unicode MS" w:cs="Arial Unicode MS"/>
            <w:b/>
            <w:bCs/>
            <w:i/>
            <w:iCs/>
          </w:rPr>
          <w:t>.</w:t>
        </w:r>
      </w:ins>
    </w:p>
    <w:p w:rsidR="00AB6E98" w:rsidRDefault="00AB6E98">
      <w:pPr>
        <w:pStyle w:val="Heading3"/>
        <w:rPr>
          <w:ins w:id="4086" w:author="Meir Kalter" w:date="2016-07-01T10:38:00Z"/>
          <w:rFonts w:eastAsia="Arial Unicode MS"/>
        </w:rPr>
      </w:pPr>
      <w:bookmarkStart w:id="4087" w:name="_Toc455404844"/>
      <w:ins w:id="4088" w:author="Meir Kalter" w:date="2016-07-01T10:38:00Z">
        <w:r>
          <w:rPr>
            <w:rFonts w:eastAsia="Arial Unicode MS"/>
          </w:rPr>
          <w:t xml:space="preserve">Implementation of </w:t>
        </w:r>
      </w:ins>
      <w:ins w:id="4089" w:author="Meir Kalter" w:date="2016-07-01T10:40:00Z">
        <w:r>
          <w:rPr>
            <w:rFonts w:eastAsia="Arial Unicode MS"/>
          </w:rPr>
          <w:t>one</w:t>
        </w:r>
      </w:ins>
      <w:ins w:id="4090" w:author="Meir Kalter" w:date="2016-07-01T10:38:00Z">
        <w:r>
          <w:rPr>
            <w:rFonts w:eastAsia="Arial Unicode MS"/>
          </w:rPr>
          <w:t xml:space="preserve"> </w:t>
        </w:r>
      </w:ins>
      <w:ins w:id="4091" w:author="Meir Kalter" w:date="2016-07-01T10:40:00Z">
        <w:r>
          <w:rPr>
            <w:rFonts w:eastAsia="Arial Unicode MS"/>
          </w:rPr>
          <w:t xml:space="preserve">instruction – we show here the instruction </w:t>
        </w:r>
      </w:ins>
      <w:ins w:id="4092" w:author="Meir Kalter" w:date="2016-07-01T13:23:00Z">
        <w:r w:rsidR="005918B5" w:rsidRPr="005918B5">
          <w:rPr>
            <w:rFonts w:eastAsia="Arial Unicode MS"/>
          </w:rPr>
          <w:t>CALL</w:t>
        </w:r>
      </w:ins>
      <w:bookmarkEnd w:id="4087"/>
    </w:p>
    <w:p w:rsidR="00AB6E98" w:rsidRDefault="00AB6E98" w:rsidP="00AB6E98">
      <w:pPr>
        <w:pStyle w:val="Heading41"/>
        <w:ind w:left="708" w:firstLine="0"/>
        <w:rPr>
          <w:ins w:id="4093" w:author="Meir Kalter" w:date="2016-07-01T14:43:00Z"/>
          <w:rFonts w:eastAsia="Arial Unicode MS" w:cs="Arial Unicode MS"/>
        </w:rPr>
      </w:pPr>
      <w:ins w:id="4094" w:author="Meir Kalter" w:date="2016-07-01T10:38:00Z">
        <w:r>
          <w:rPr>
            <w:rFonts w:eastAsia="Arial Unicode MS" w:cs="Arial Unicode MS"/>
          </w:rPr>
          <w:t>High level design:</w:t>
        </w:r>
      </w:ins>
    </w:p>
    <w:p w:rsidR="007F2776" w:rsidRDefault="007F2776">
      <w:pPr>
        <w:rPr>
          <w:ins w:id="4095" w:author="Meir Kalter" w:date="2016-07-01T14:49:00Z"/>
        </w:rPr>
      </w:pPr>
      <w:ins w:id="4096" w:author="Meir Kalter" w:date="2016-07-01T14:48:00Z">
        <w:r>
          <w:t>The steps manager does the following activities:</w:t>
        </w:r>
      </w:ins>
    </w:p>
    <w:p w:rsidR="007F2776" w:rsidRDefault="007F2776">
      <w:pPr>
        <w:pStyle w:val="ListParagraph"/>
        <w:numPr>
          <w:ilvl w:val="0"/>
          <w:numId w:val="151"/>
        </w:numPr>
        <w:rPr>
          <w:ins w:id="4097" w:author="Meir Kalter" w:date="2016-07-01T14:49:00Z"/>
        </w:rPr>
        <w:pPrChange w:id="4098" w:author="Meir Kalter" w:date="2016-07-01T14:53:00Z">
          <w:pPr/>
        </w:pPrChange>
      </w:pPr>
      <w:ins w:id="4099" w:author="Meir Kalter" w:date="2016-07-01T14:49:00Z">
        <w:r>
          <w:t xml:space="preserve">Fetches the command to be executed and set it as the </w:t>
        </w:r>
      </w:ins>
      <w:ins w:id="4100" w:author="Meir Kalter" w:date="2016-07-01T14:53:00Z">
        <w:r w:rsidR="002D2DCF">
          <w:t>current command</w:t>
        </w:r>
      </w:ins>
      <w:ins w:id="4101" w:author="Meir Kalter" w:date="2016-07-01T14:49:00Z">
        <w:r>
          <w:t>.</w:t>
        </w:r>
      </w:ins>
    </w:p>
    <w:p w:rsidR="007F2776" w:rsidRDefault="007F2776">
      <w:pPr>
        <w:pStyle w:val="ListParagraph"/>
        <w:numPr>
          <w:ilvl w:val="0"/>
          <w:numId w:val="151"/>
        </w:numPr>
        <w:rPr>
          <w:ins w:id="4102" w:author="Meir Kalter" w:date="2016-07-01T14:50:00Z"/>
        </w:rPr>
        <w:pPrChange w:id="4103" w:author="Meir Kalter" w:date="2016-07-01T14:49:00Z">
          <w:pPr/>
        </w:pPrChange>
      </w:pPr>
      <w:ins w:id="4104" w:author="Meir Kalter" w:date="2016-07-01T14:49:00Z">
        <w:r>
          <w:t xml:space="preserve">Execute the command. The execution uses the implementation </w:t>
        </w:r>
      </w:ins>
      <w:ins w:id="4105" w:author="Meir Kalter" w:date="2016-07-01T14:50:00Z">
        <w:r>
          <w:t xml:space="preserve">of this command. </w:t>
        </w:r>
      </w:ins>
    </w:p>
    <w:p w:rsidR="00DF5FDA" w:rsidRDefault="00DF5FDA">
      <w:pPr>
        <w:pStyle w:val="ListParagraph"/>
        <w:numPr>
          <w:ilvl w:val="0"/>
          <w:numId w:val="151"/>
        </w:numPr>
        <w:rPr>
          <w:ins w:id="4106" w:author="Meir Kalter" w:date="2016-07-01T14:50:00Z"/>
        </w:rPr>
        <w:pPrChange w:id="4107" w:author="Meir Kalter" w:date="2016-07-01T14:49:00Z">
          <w:pPr/>
        </w:pPrChange>
      </w:pPr>
      <w:ins w:id="4108" w:author="Meir Kalter" w:date="2016-07-01T14:50:00Z">
        <w:r>
          <w:t>The implementation of this command:</w:t>
        </w:r>
      </w:ins>
    </w:p>
    <w:p w:rsidR="00DF5FDA" w:rsidRDefault="00DF5FDA">
      <w:pPr>
        <w:pStyle w:val="ListParagraph"/>
        <w:numPr>
          <w:ilvl w:val="1"/>
          <w:numId w:val="151"/>
        </w:numPr>
        <w:rPr>
          <w:ins w:id="4109" w:author="Meir Kalter" w:date="2016-07-01T14:53:00Z"/>
        </w:rPr>
        <w:pPrChange w:id="4110" w:author="Meir Kalter" w:date="2016-07-01T14:50:00Z">
          <w:pPr/>
        </w:pPrChange>
      </w:pPr>
      <w:ins w:id="4111" w:author="Meir Kalter" w:date="2016-07-01T14:51:00Z">
        <w:r>
          <w:t xml:space="preserve">Handle the current command – insert the </w:t>
        </w:r>
      </w:ins>
      <w:ins w:id="4112" w:author="Meir Kalter" w:date="2016-07-01T14:52:00Z">
        <w:r>
          <w:t>pc of the next command to the stack.</w:t>
        </w:r>
      </w:ins>
      <w:ins w:id="4113" w:author="Meir Kalter" w:date="2016-07-01T14:53:00Z">
        <w:r w:rsidR="002D2DCF">
          <w:t xml:space="preserve"> </w:t>
        </w:r>
        <w:r w:rsidR="00E816A9">
          <w:t>[Logical section</w:t>
        </w:r>
      </w:ins>
      <w:ins w:id="4114" w:author="Meir Kalter" w:date="2016-07-01T14:54:00Z">
        <w:r w:rsidR="00E816A9">
          <w:t xml:space="preserve"> of the simulator</w:t>
        </w:r>
      </w:ins>
      <w:ins w:id="4115" w:author="Meir Kalter" w:date="2016-07-01T14:53:00Z">
        <w:r w:rsidR="00E816A9">
          <w:t>]</w:t>
        </w:r>
      </w:ins>
    </w:p>
    <w:p w:rsidR="002D2DCF" w:rsidRDefault="00EA6194">
      <w:pPr>
        <w:pStyle w:val="ListParagraph"/>
        <w:numPr>
          <w:ilvl w:val="1"/>
          <w:numId w:val="151"/>
        </w:numPr>
        <w:rPr>
          <w:ins w:id="4116" w:author="Meir Kalter" w:date="2016-07-01T14:54:00Z"/>
        </w:rPr>
        <w:pPrChange w:id="4117" w:author="Meir Kalter" w:date="2016-07-01T14:50:00Z">
          <w:pPr/>
        </w:pPrChange>
      </w:pPr>
      <w:ins w:id="4118" w:author="Meir Kalter" w:date="2016-07-01T14:54:00Z">
        <w:r>
          <w:t xml:space="preserve">Create a new event. </w:t>
        </w:r>
      </w:ins>
    </w:p>
    <w:p w:rsidR="00EA6194" w:rsidRDefault="00EA6194">
      <w:pPr>
        <w:rPr>
          <w:ins w:id="4119" w:author="Meir Kalter" w:date="2016-07-01T14:55:00Z"/>
        </w:rPr>
      </w:pPr>
      <w:ins w:id="4120" w:author="Meir Kalter" w:date="2016-07-01T14:55:00Z">
        <w:r>
          <w:t xml:space="preserve">The </w:t>
        </w:r>
        <w:proofErr w:type="spellStart"/>
        <w:proofErr w:type="gramStart"/>
        <w:r>
          <w:t>gui</w:t>
        </w:r>
        <w:proofErr w:type="spellEnd"/>
        <w:proofErr w:type="gramEnd"/>
        <w:r>
          <w:t xml:space="preserve"> does the following things:</w:t>
        </w:r>
      </w:ins>
    </w:p>
    <w:p w:rsidR="00EA6194" w:rsidRDefault="00080380">
      <w:pPr>
        <w:pStyle w:val="ListParagraph"/>
        <w:numPr>
          <w:ilvl w:val="3"/>
          <w:numId w:val="30"/>
        </w:numPr>
        <w:rPr>
          <w:ins w:id="4121" w:author="Meir Kalter" w:date="2016-07-01T15:13:00Z"/>
        </w:rPr>
        <w:pPrChange w:id="4122" w:author="Meir Kalter" w:date="2016-07-01T14:55:00Z">
          <w:pPr/>
        </w:pPrChange>
      </w:pPr>
      <w:ins w:id="4123" w:author="Meir Kalter" w:date="2016-07-01T15:12:00Z">
        <w:r>
          <w:t xml:space="preserve">Walk on list of events that are related to </w:t>
        </w:r>
      </w:ins>
      <w:ins w:id="4124" w:author="Meir Kalter" w:date="2016-07-01T15:13:00Z">
        <w:r>
          <w:t xml:space="preserve">the </w:t>
        </w:r>
        <w:proofErr w:type="gramStart"/>
        <w:r>
          <w:t>Gui</w:t>
        </w:r>
        <w:proofErr w:type="gramEnd"/>
        <w:r>
          <w:t>. No such event was created.</w:t>
        </w:r>
      </w:ins>
    </w:p>
    <w:p w:rsidR="00080380" w:rsidRDefault="00080380">
      <w:pPr>
        <w:pStyle w:val="ListParagraph"/>
        <w:numPr>
          <w:ilvl w:val="3"/>
          <w:numId w:val="30"/>
        </w:numPr>
        <w:rPr>
          <w:ins w:id="4125" w:author="Meir Kalter" w:date="2016-07-01T15:15:00Z"/>
        </w:rPr>
        <w:pPrChange w:id="4126" w:author="Meir Kalter" w:date="2016-07-01T14:55:00Z">
          <w:pPr/>
        </w:pPrChange>
      </w:pPr>
      <w:ins w:id="4127" w:author="Meir Kalter" w:date="2016-07-01T15:13:00Z">
        <w:r>
          <w:lastRenderedPageBreak/>
          <w:t xml:space="preserve">Populate the event that was created and execute it. </w:t>
        </w:r>
      </w:ins>
      <w:ins w:id="4128" w:author="Meir Kalter" w:date="2016-07-01T15:14:00Z">
        <w:r>
          <w:t>It will change the current pc to another one.</w:t>
        </w:r>
      </w:ins>
      <w:ins w:id="4129" w:author="Meir Kalter" w:date="2016-07-01T15:15:00Z">
        <w:r>
          <w:t xml:space="preserve"> It uses the </w:t>
        </w:r>
        <w:proofErr w:type="spellStart"/>
        <w:r>
          <w:t>jumpTo</w:t>
        </w:r>
        <w:proofErr w:type="spellEnd"/>
        <w:r>
          <w:t xml:space="preserve"> method of the </w:t>
        </w:r>
        <w:proofErr w:type="spellStart"/>
        <w:r>
          <w:t>StepManager</w:t>
        </w:r>
        <w:proofErr w:type="spellEnd"/>
        <w:r>
          <w:t>.</w:t>
        </w:r>
      </w:ins>
    </w:p>
    <w:p w:rsidR="00080380" w:rsidRDefault="00B038CB">
      <w:pPr>
        <w:pStyle w:val="ListParagraph"/>
        <w:numPr>
          <w:ilvl w:val="2"/>
          <w:numId w:val="30"/>
        </w:numPr>
        <w:rPr>
          <w:ins w:id="4130" w:author="Meir Kalter" w:date="2016-07-01T15:16:00Z"/>
        </w:rPr>
        <w:pPrChange w:id="4131" w:author="Meir Kalter" w:date="2016-07-01T15:15:00Z">
          <w:pPr/>
        </w:pPrChange>
      </w:pPr>
      <w:ins w:id="4132" w:author="Meir Kalter" w:date="2016-07-01T15:16:00Z">
        <w:r>
          <w:t xml:space="preserve">The </w:t>
        </w:r>
        <w:proofErr w:type="spellStart"/>
        <w:proofErr w:type="gramStart"/>
        <w:r>
          <w:t>gui</w:t>
        </w:r>
        <w:proofErr w:type="spellEnd"/>
        <w:proofErr w:type="gramEnd"/>
        <w:r>
          <w:t xml:space="preserve"> will change the PC to the new PC.</w:t>
        </w:r>
      </w:ins>
    </w:p>
    <w:p w:rsidR="008C3282" w:rsidRDefault="00B038CB">
      <w:pPr>
        <w:pStyle w:val="ListParagraph"/>
        <w:numPr>
          <w:ilvl w:val="2"/>
          <w:numId w:val="30"/>
        </w:numPr>
        <w:rPr>
          <w:ins w:id="4133" w:author="Meir Kalter" w:date="2016-07-01T14:40:00Z"/>
        </w:rPr>
        <w:pPrChange w:id="4134" w:author="Meir Kalter" w:date="2016-07-01T15:17:00Z">
          <w:pPr/>
        </w:pPrChange>
      </w:pPr>
      <w:ins w:id="4135" w:author="Meir Kalter" w:date="2016-07-01T15:16:00Z">
        <w:r>
          <w:t xml:space="preserve">The </w:t>
        </w:r>
        <w:proofErr w:type="spellStart"/>
        <w:proofErr w:type="gramStart"/>
        <w:r>
          <w:t>gui</w:t>
        </w:r>
        <w:proofErr w:type="spellEnd"/>
        <w:proofErr w:type="gramEnd"/>
        <w:r>
          <w:t xml:space="preserve"> will update the RA with the RA register.</w:t>
        </w:r>
      </w:ins>
    </w:p>
    <w:p w:rsidR="00431CC7" w:rsidRDefault="00431CC7">
      <w:pPr>
        <w:rPr>
          <w:ins w:id="4136" w:author="Meir Kalter" w:date="2016-07-01T14:28:00Z"/>
        </w:rPr>
      </w:pPr>
    </w:p>
    <w:p w:rsidR="00B2294E" w:rsidDel="00431CC7" w:rsidRDefault="00B2294E">
      <w:pPr>
        <w:rPr>
          <w:del w:id="4137" w:author="Meir Kalter" w:date="2016-07-01T14:40:00Z"/>
        </w:rPr>
      </w:pPr>
    </w:p>
    <w:p w:rsidR="00C0594E" w:rsidRDefault="00B706A9">
      <w:pPr>
        <w:pStyle w:val="Encabezam"/>
      </w:pPr>
      <w:r>
        <w:br w:type="page"/>
      </w:r>
    </w:p>
    <w:p w:rsidR="007E6169" w:rsidRDefault="007E6169">
      <w:pPr>
        <w:pStyle w:val="Heading1"/>
        <w:rPr>
          <w:ins w:id="4138" w:author="Meir Kalter" w:date="2016-07-01T10:51:00Z"/>
        </w:rPr>
      </w:pPr>
      <w:bookmarkStart w:id="4139" w:name="_Toc453680830"/>
      <w:bookmarkStart w:id="4140" w:name="_Toc455404845"/>
      <w:proofErr w:type="spellStart"/>
      <w:ins w:id="4141" w:author="Meir Kalter" w:date="2016-07-01T10:50:00Z">
        <w:r>
          <w:lastRenderedPageBreak/>
          <w:t>Config</w:t>
        </w:r>
        <w:proofErr w:type="spellEnd"/>
        <w:r>
          <w:t xml:space="preserve"> files</w:t>
        </w:r>
      </w:ins>
      <w:bookmarkEnd w:id="4140"/>
    </w:p>
    <w:p w:rsidR="007E6169" w:rsidRDefault="007E6169">
      <w:pPr>
        <w:rPr>
          <w:ins w:id="4142" w:author="Meir Kalter" w:date="2016-07-01T10:51:00Z"/>
        </w:rPr>
        <w:pPrChange w:id="4143" w:author="Meir Kalter" w:date="2016-07-01T10:51:00Z">
          <w:pPr>
            <w:pStyle w:val="Heading1"/>
          </w:pPr>
        </w:pPrChange>
      </w:pPr>
      <w:ins w:id="4144" w:author="Meir Kalter" w:date="2016-07-01T10:51:00Z">
        <w:r>
          <w:t>This section contains list of configuration issue.</w:t>
        </w:r>
      </w:ins>
    </w:p>
    <w:p w:rsidR="007E6169" w:rsidRDefault="007E6169">
      <w:pPr>
        <w:rPr>
          <w:ins w:id="4145" w:author="Meir Kalter" w:date="2016-07-01T10:52:00Z"/>
        </w:rPr>
        <w:pPrChange w:id="4146" w:author="Meir Kalter" w:date="2016-07-01T10:51:00Z">
          <w:pPr>
            <w:pStyle w:val="Heading1"/>
          </w:pPr>
        </w:pPrChange>
      </w:pPr>
      <w:ins w:id="4147" w:author="Meir Kalter" w:date="2016-07-01T10:52:00Z">
        <w:r>
          <w:t>Files</w:t>
        </w:r>
      </w:ins>
    </w:p>
    <w:p w:rsidR="007E6169" w:rsidRDefault="007E6169">
      <w:pPr>
        <w:pStyle w:val="ListParagraph"/>
        <w:numPr>
          <w:ilvl w:val="0"/>
          <w:numId w:val="150"/>
        </w:numPr>
        <w:rPr>
          <w:ins w:id="4148" w:author="Meir Kalter" w:date="2016-07-01T12:53:00Z"/>
        </w:rPr>
        <w:pPrChange w:id="4149" w:author="Meir Kalter" w:date="2016-07-01T10:57:00Z">
          <w:pPr>
            <w:pStyle w:val="Heading1"/>
          </w:pPr>
        </w:pPrChange>
      </w:pPr>
      <w:ins w:id="4150" w:author="Meir Kalter" w:date="2016-07-01T10:51:00Z">
        <w:r w:rsidRPr="007E6169">
          <w:t>Easy8Instructions</w:t>
        </w:r>
        <w:r>
          <w:t xml:space="preserve">.xml – internal in the jar. </w:t>
        </w:r>
      </w:ins>
      <w:ins w:id="4151" w:author="Meir Kalter" w:date="2016-07-01T10:52:00Z">
        <w:r>
          <w:t xml:space="preserve"> Th</w:t>
        </w:r>
      </w:ins>
      <w:ins w:id="4152" w:author="Meir Kalter" w:date="2016-07-01T10:53:00Z">
        <w:r>
          <w:t xml:space="preserve">is file contains the list of the </w:t>
        </w:r>
      </w:ins>
      <w:ins w:id="4153" w:author="Meir Kalter" w:date="2016-07-01T10:54:00Z">
        <w:r>
          <w:t>available</w:t>
        </w:r>
      </w:ins>
      <w:ins w:id="4154" w:author="Meir Kalter" w:date="2016-07-01T10:53:00Z">
        <w:r>
          <w:t xml:space="preserve"> </w:t>
        </w:r>
      </w:ins>
      <w:ins w:id="4155" w:author="Meir Kalter" w:date="2016-07-01T10:54:00Z">
        <w:r>
          <w:t xml:space="preserve">instructions </w:t>
        </w:r>
      </w:ins>
      <w:ins w:id="4156" w:author="Meir Kalter" w:date="2016-07-01T10:57:00Z">
        <w:r>
          <w:t>of</w:t>
        </w:r>
      </w:ins>
      <w:ins w:id="4157" w:author="Meir Kalter" w:date="2016-07-01T10:54:00Z">
        <w:r>
          <w:t xml:space="preserve"> the CPU. </w:t>
        </w:r>
      </w:ins>
    </w:p>
    <w:p w:rsidR="00AF26A3" w:rsidRDefault="00AF26A3">
      <w:pPr>
        <w:pStyle w:val="ListParagraph"/>
        <w:numPr>
          <w:ilvl w:val="1"/>
          <w:numId w:val="150"/>
        </w:numPr>
        <w:rPr>
          <w:ins w:id="4158" w:author="Meir Kalter" w:date="2016-07-01T12:54:00Z"/>
        </w:rPr>
        <w:pPrChange w:id="4159" w:author="Meir Kalter" w:date="2016-07-01T12:53:00Z">
          <w:pPr>
            <w:pStyle w:val="Heading1"/>
          </w:pPr>
        </w:pPrChange>
      </w:pPr>
      <w:ins w:id="4160" w:author="Meir Kalter" w:date="2016-07-01T12:53:00Z">
        <w:r>
          <w:t xml:space="preserve">File name: </w:t>
        </w:r>
      </w:ins>
      <w:ins w:id="4161" w:author="Meir Kalter" w:date="2016-07-01T12:54:00Z">
        <w:r w:rsidRPr="007E6169">
          <w:t>Easy8Instructions</w:t>
        </w:r>
        <w:r>
          <w:t xml:space="preserve">.xml. </w:t>
        </w:r>
      </w:ins>
    </w:p>
    <w:p w:rsidR="00AF26A3" w:rsidRDefault="00AF26A3">
      <w:pPr>
        <w:pStyle w:val="ListParagraph"/>
        <w:numPr>
          <w:ilvl w:val="1"/>
          <w:numId w:val="150"/>
        </w:numPr>
        <w:rPr>
          <w:ins w:id="4162" w:author="Meir Kalter" w:date="2016-07-01T12:13:00Z"/>
        </w:rPr>
        <w:pPrChange w:id="4163" w:author="Meir Kalter" w:date="2016-07-01T12:53:00Z">
          <w:pPr>
            <w:pStyle w:val="Heading1"/>
          </w:pPr>
        </w:pPrChange>
      </w:pPr>
      <w:ins w:id="4164" w:author="Meir Kalter" w:date="2016-07-01T12:54:00Z">
        <w:r>
          <w:t>File location: root of the jar.</w:t>
        </w:r>
      </w:ins>
    </w:p>
    <w:p w:rsidR="00F65832" w:rsidRDefault="00F65832">
      <w:pPr>
        <w:pStyle w:val="ListParagraph"/>
        <w:ind w:left="1080"/>
        <w:rPr>
          <w:ins w:id="4165" w:author="Meir Kalter" w:date="2016-07-01T12:13:00Z"/>
        </w:rPr>
        <w:pPrChange w:id="4166" w:author="Meir Kalter" w:date="2016-07-01T12:19:00Z">
          <w:pPr>
            <w:pStyle w:val="Heading1"/>
          </w:pPr>
        </w:pPrChange>
      </w:pPr>
      <w:ins w:id="4167" w:author="Meir Kalter" w:date="2016-07-01T12:13:00Z">
        <w:r>
          <w:t>Every command has the following details</w:t>
        </w:r>
      </w:ins>
      <w:ins w:id="4168" w:author="Meir Kalter" w:date="2016-07-01T12:19:00Z">
        <w:r w:rsidR="00575834">
          <w:t xml:space="preserve"> in his XML entity</w:t>
        </w:r>
      </w:ins>
      <w:ins w:id="4169" w:author="Meir Kalter" w:date="2016-07-01T12:13:00Z">
        <w:r>
          <w:t>:</w:t>
        </w:r>
      </w:ins>
    </w:p>
    <w:p w:rsidR="00F65832" w:rsidRDefault="00F65832">
      <w:pPr>
        <w:pStyle w:val="ListParagraph"/>
        <w:numPr>
          <w:ilvl w:val="3"/>
          <w:numId w:val="30"/>
        </w:numPr>
        <w:rPr>
          <w:ins w:id="4170" w:author="Meir Kalter" w:date="2016-07-01T12:16:00Z"/>
        </w:rPr>
        <w:pPrChange w:id="4171" w:author="Meir Kalter" w:date="2016-07-01T12:13:00Z">
          <w:pPr>
            <w:pStyle w:val="Heading1"/>
          </w:pPr>
        </w:pPrChange>
      </w:pPr>
      <w:ins w:id="4172" w:author="Meir Kalter" w:date="2016-07-01T12:16:00Z">
        <w:r>
          <w:t>Attribute’s list of one entity:</w:t>
        </w:r>
      </w:ins>
    </w:p>
    <w:p w:rsidR="00F65832" w:rsidRDefault="00F65832">
      <w:pPr>
        <w:pStyle w:val="ListParagraph"/>
        <w:numPr>
          <w:ilvl w:val="4"/>
          <w:numId w:val="30"/>
        </w:numPr>
        <w:rPr>
          <w:ins w:id="4173" w:author="Meir Kalter" w:date="2016-07-01T12:17:00Z"/>
        </w:rPr>
        <w:pPrChange w:id="4174" w:author="Meir Kalter" w:date="2016-07-01T12:52:00Z">
          <w:pPr>
            <w:pStyle w:val="Heading1"/>
          </w:pPr>
        </w:pPrChange>
      </w:pPr>
      <w:proofErr w:type="gramStart"/>
      <w:ins w:id="4175" w:author="Meir Kalter" w:date="2016-07-01T12:17:00Z">
        <w:r>
          <w:t>t</w:t>
        </w:r>
      </w:ins>
      <w:ins w:id="4176" w:author="Meir Kalter" w:date="2016-07-01T12:14:00Z">
        <w:r>
          <w:t>ype</w:t>
        </w:r>
        <w:proofErr w:type="gramEnd"/>
        <w:r>
          <w:t xml:space="preserve"> – the type of the instruction</w:t>
        </w:r>
      </w:ins>
      <w:ins w:id="4177" w:author="Meir Kalter" w:date="2016-07-01T12:51:00Z">
        <w:r w:rsidR="00CE58E0">
          <w:t xml:space="preserve">. There are two types – one type has additional operand, second </w:t>
        </w:r>
        <w:proofErr w:type="gramStart"/>
        <w:r w:rsidR="00CE58E0">
          <w:t>type do</w:t>
        </w:r>
        <w:proofErr w:type="gramEnd"/>
        <w:r w:rsidR="00CE58E0">
          <w:t xml:space="preserve"> not have operand value.</w:t>
        </w:r>
      </w:ins>
    </w:p>
    <w:p w:rsidR="00F65832" w:rsidRDefault="00F65832">
      <w:pPr>
        <w:pStyle w:val="ListParagraph"/>
        <w:numPr>
          <w:ilvl w:val="4"/>
          <w:numId w:val="30"/>
        </w:numPr>
        <w:rPr>
          <w:ins w:id="4178" w:author="Meir Kalter" w:date="2016-07-01T12:21:00Z"/>
        </w:rPr>
        <w:pPrChange w:id="4179" w:author="Meir Kalter" w:date="2016-07-01T12:14:00Z">
          <w:pPr>
            <w:pStyle w:val="Heading1"/>
          </w:pPr>
        </w:pPrChange>
      </w:pPr>
      <w:proofErr w:type="spellStart"/>
      <w:proofErr w:type="gramStart"/>
      <w:ins w:id="4180" w:author="Meir Kalter" w:date="2016-07-01T12:17:00Z">
        <w:r>
          <w:t>o</w:t>
        </w:r>
        <w:r w:rsidRPr="00F65832">
          <w:t>v</w:t>
        </w:r>
        <w:proofErr w:type="spellEnd"/>
        <w:proofErr w:type="gramEnd"/>
        <w:r>
          <w:t xml:space="preserve"> </w:t>
        </w:r>
      </w:ins>
      <w:ins w:id="4181" w:author="Meir Kalter" w:date="2016-07-01T12:19:00Z">
        <w:r w:rsidR="00575834">
          <w:t>–</w:t>
        </w:r>
      </w:ins>
      <w:ins w:id="4182" w:author="Meir Kalter" w:date="2016-07-01T12:17:00Z">
        <w:r>
          <w:t xml:space="preserve"> </w:t>
        </w:r>
      </w:ins>
      <w:ins w:id="4183" w:author="Meir Kalter" w:date="2016-07-01T12:19:00Z">
        <w:r w:rsidR="00575834">
          <w:t xml:space="preserve">NO for instruction with the type </w:t>
        </w:r>
      </w:ins>
      <w:proofErr w:type="spellStart"/>
      <w:ins w:id="4184" w:author="Meir Kalter" w:date="2016-07-01T12:20:00Z">
        <w:r w:rsidR="00575834">
          <w:t>one_word</w:t>
        </w:r>
        <w:proofErr w:type="spellEnd"/>
        <w:r w:rsidR="00575834">
          <w:t xml:space="preserve">. Otherwise it should </w:t>
        </w:r>
        <w:proofErr w:type="gramStart"/>
        <w:r w:rsidR="00575834">
          <w:t>contains</w:t>
        </w:r>
        <w:proofErr w:type="gramEnd"/>
        <w:r w:rsidR="00575834">
          <w:t xml:space="preserve"> YES.</w:t>
        </w:r>
      </w:ins>
    </w:p>
    <w:p w:rsidR="004C31F4" w:rsidRDefault="004C31F4">
      <w:pPr>
        <w:pStyle w:val="ListParagraph"/>
        <w:numPr>
          <w:ilvl w:val="3"/>
          <w:numId w:val="30"/>
        </w:numPr>
        <w:rPr>
          <w:ins w:id="4185" w:author="Meir Kalter" w:date="2016-07-01T12:21:00Z"/>
        </w:rPr>
        <w:pPrChange w:id="4186" w:author="Meir Kalter" w:date="2016-07-01T12:21:00Z">
          <w:pPr>
            <w:pStyle w:val="Heading1"/>
          </w:pPr>
        </w:pPrChange>
      </w:pPr>
      <w:ins w:id="4187" w:author="Meir Kalter" w:date="2016-07-01T12:21:00Z">
        <w:r>
          <w:t xml:space="preserve">List of </w:t>
        </w:r>
        <w:proofErr w:type="spellStart"/>
        <w:r w:rsidRPr="004C31F4">
          <w:t>OperationList</w:t>
        </w:r>
        <w:proofErr w:type="spellEnd"/>
        <w:r>
          <w:t>.</w:t>
        </w:r>
      </w:ins>
    </w:p>
    <w:p w:rsidR="004C31F4" w:rsidRDefault="004C31F4">
      <w:pPr>
        <w:pStyle w:val="ListParagraph"/>
        <w:numPr>
          <w:ilvl w:val="4"/>
          <w:numId w:val="30"/>
        </w:numPr>
        <w:rPr>
          <w:ins w:id="4188" w:author="Meir Kalter" w:date="2016-07-01T12:22:00Z"/>
        </w:rPr>
        <w:pPrChange w:id="4189" w:author="Meir Kalter" w:date="2016-07-01T12:21:00Z">
          <w:pPr>
            <w:pStyle w:val="Heading1"/>
          </w:pPr>
        </w:pPrChange>
      </w:pPr>
      <w:ins w:id="4190" w:author="Meir Kalter" w:date="2016-07-01T12:21:00Z">
        <w:r>
          <w:t xml:space="preserve">Instruction with some operation value would have the same name. Therefore, every operation value has one </w:t>
        </w:r>
      </w:ins>
      <w:proofErr w:type="spellStart"/>
      <w:ins w:id="4191" w:author="Meir Kalter" w:date="2016-07-01T12:22:00Z">
        <w:r w:rsidRPr="004C31F4">
          <w:t>operationCode</w:t>
        </w:r>
        <w:proofErr w:type="spellEnd"/>
        <w:r>
          <w:t xml:space="preserve"> entity in the </w:t>
        </w:r>
        <w:proofErr w:type="spellStart"/>
        <w:r>
          <w:t>OperationList</w:t>
        </w:r>
        <w:proofErr w:type="spellEnd"/>
        <w:r>
          <w:t xml:space="preserve"> entity.</w:t>
        </w:r>
      </w:ins>
    </w:p>
    <w:p w:rsidR="004C31F4" w:rsidRDefault="004C31F4">
      <w:pPr>
        <w:pStyle w:val="ListParagraph"/>
        <w:numPr>
          <w:ilvl w:val="3"/>
          <w:numId w:val="30"/>
        </w:numPr>
        <w:rPr>
          <w:ins w:id="4192" w:author="Meir Kalter" w:date="2016-07-01T12:22:00Z"/>
        </w:rPr>
        <w:pPrChange w:id="4193" w:author="Meir Kalter" w:date="2016-07-01T12:22:00Z">
          <w:pPr>
            <w:pStyle w:val="Heading1"/>
          </w:pPr>
        </w:pPrChange>
      </w:pPr>
      <w:proofErr w:type="spellStart"/>
      <w:ins w:id="4194" w:author="Meir Kalter" w:date="2016-07-01T12:22:00Z">
        <w:r>
          <w:t>operationCode</w:t>
        </w:r>
        <w:proofErr w:type="spellEnd"/>
      </w:ins>
    </w:p>
    <w:p w:rsidR="004C31F4" w:rsidRDefault="004C31F4">
      <w:pPr>
        <w:pStyle w:val="ListParagraph"/>
        <w:numPr>
          <w:ilvl w:val="4"/>
          <w:numId w:val="30"/>
        </w:numPr>
        <w:rPr>
          <w:ins w:id="4195" w:author="Meir Kalter" w:date="2016-07-01T12:22:00Z"/>
        </w:rPr>
        <w:pPrChange w:id="4196" w:author="Meir Kalter" w:date="2016-07-01T12:22:00Z">
          <w:pPr>
            <w:pStyle w:val="Heading1"/>
          </w:pPr>
        </w:pPrChange>
      </w:pPr>
      <w:ins w:id="4197" w:author="Meir Kalter" w:date="2016-07-01T12:22:00Z">
        <w:r>
          <w:t>Attributes:</w:t>
        </w:r>
      </w:ins>
    </w:p>
    <w:p w:rsidR="004C31F4" w:rsidRDefault="004C31F4">
      <w:pPr>
        <w:pStyle w:val="ListParagraph"/>
        <w:numPr>
          <w:ilvl w:val="5"/>
          <w:numId w:val="30"/>
        </w:numPr>
        <w:rPr>
          <w:ins w:id="4198" w:author="Meir Kalter" w:date="2016-07-01T12:23:00Z"/>
        </w:rPr>
        <w:pPrChange w:id="4199" w:author="Meir Kalter" w:date="2016-07-01T12:22:00Z">
          <w:pPr>
            <w:pStyle w:val="Heading1"/>
          </w:pPr>
        </w:pPrChange>
      </w:pPr>
      <w:ins w:id="4200" w:author="Meir Kalter" w:date="2016-07-01T12:23:00Z">
        <w:r w:rsidRPr="004C31F4">
          <w:t>ovValue1=</w:t>
        </w:r>
        <w:r>
          <w:t>type of operand.</w:t>
        </w:r>
      </w:ins>
    </w:p>
    <w:p w:rsidR="004C31F4" w:rsidRDefault="004C31F4">
      <w:pPr>
        <w:pStyle w:val="ListParagraph"/>
        <w:numPr>
          <w:ilvl w:val="4"/>
          <w:numId w:val="30"/>
        </w:numPr>
        <w:rPr>
          <w:ins w:id="4201" w:author="Meir Kalter" w:date="2016-07-01T10:54:00Z"/>
        </w:rPr>
        <w:pPrChange w:id="4202" w:author="Meir Kalter" w:date="2016-07-01T12:23:00Z">
          <w:pPr>
            <w:pStyle w:val="Heading1"/>
          </w:pPr>
        </w:pPrChange>
      </w:pPr>
      <w:ins w:id="4203" w:author="Meir Kalter" w:date="2016-07-01T12:23:00Z">
        <w:r>
          <w:t>Value – the operation code of the instruction with the specific operand.</w:t>
        </w:r>
      </w:ins>
    </w:p>
    <w:p w:rsidR="007E6169" w:rsidRDefault="007E6169">
      <w:pPr>
        <w:pStyle w:val="ListParagraph"/>
        <w:numPr>
          <w:ilvl w:val="1"/>
          <w:numId w:val="150"/>
        </w:numPr>
        <w:rPr>
          <w:ins w:id="4204" w:author="Meir Kalter" w:date="2016-07-01T10:55:00Z"/>
        </w:rPr>
        <w:pPrChange w:id="4205" w:author="Meir Kalter" w:date="2016-07-01T10:59:00Z">
          <w:pPr>
            <w:pStyle w:val="Heading1"/>
          </w:pPr>
        </w:pPrChange>
      </w:pPr>
      <w:ins w:id="4206" w:author="Meir Kalter" w:date="2016-07-01T10:54:00Z">
        <w:r>
          <w:t xml:space="preserve">One change that could be done by </w:t>
        </w:r>
      </w:ins>
      <w:proofErr w:type="gramStart"/>
      <w:ins w:id="4207" w:author="Meir Kalter" w:date="2016-07-01T10:58:00Z">
        <w:r w:rsidR="00785830">
          <w:t xml:space="preserve">overriding </w:t>
        </w:r>
      </w:ins>
      <w:ins w:id="4208" w:author="Meir Kalter" w:date="2016-07-01T10:54:00Z">
        <w:r>
          <w:t xml:space="preserve"> this</w:t>
        </w:r>
        <w:proofErr w:type="gramEnd"/>
        <w:r>
          <w:t xml:space="preserve"> file</w:t>
        </w:r>
      </w:ins>
      <w:ins w:id="4209" w:author="Meir Kalter" w:date="2016-07-01T10:55:00Z">
        <w:r>
          <w:t>, with</w:t>
        </w:r>
      </w:ins>
      <w:ins w:id="4210" w:author="Meir Kalter" w:date="2016-07-01T10:58:00Z">
        <w:r w:rsidR="00785830">
          <w:t xml:space="preserve">out changing </w:t>
        </w:r>
      </w:ins>
      <w:ins w:id="4211" w:author="Meir Kalter" w:date="2016-07-01T10:55:00Z">
        <w:r>
          <w:t>the code</w:t>
        </w:r>
      </w:ins>
      <w:ins w:id="4212" w:author="Meir Kalter" w:date="2016-07-01T10:59:00Z">
        <w:r w:rsidR="00785830">
          <w:t xml:space="preserve">, </w:t>
        </w:r>
      </w:ins>
      <w:ins w:id="4213" w:author="Meir Kalter" w:date="2016-07-01T10:58:00Z">
        <w:r w:rsidR="00785830">
          <w:t xml:space="preserve">is  </w:t>
        </w:r>
      </w:ins>
      <w:ins w:id="4214" w:author="Meir Kalter" w:date="2016-07-01T10:59:00Z">
        <w:r w:rsidR="00785830">
          <w:t xml:space="preserve">to replace the </w:t>
        </w:r>
      </w:ins>
      <w:ins w:id="4215" w:author="Meir Kalter" w:date="2016-07-01T10:55:00Z">
        <w:r>
          <w:t xml:space="preserve">value of the </w:t>
        </w:r>
        <w:proofErr w:type="spellStart"/>
        <w:r>
          <w:t>operationCode</w:t>
        </w:r>
        <w:proofErr w:type="spellEnd"/>
        <w:r>
          <w:t>, which contains the operation code of the assembler.</w:t>
        </w:r>
      </w:ins>
    </w:p>
    <w:p w:rsidR="007E6169" w:rsidRDefault="007E6169">
      <w:pPr>
        <w:pStyle w:val="ListParagraph"/>
        <w:ind w:left="1800"/>
        <w:rPr>
          <w:ins w:id="4216" w:author="Meir Kalter" w:date="2016-07-01T10:56:00Z"/>
        </w:rPr>
        <w:pPrChange w:id="4217" w:author="Meir Kalter" w:date="2016-07-01T10:56:00Z">
          <w:pPr>
            <w:pStyle w:val="Heading1"/>
          </w:pPr>
        </w:pPrChange>
      </w:pPr>
      <w:ins w:id="4218" w:author="Meir Kalter" w:date="2016-07-01T10:56:00Z">
        <w:r>
          <w:t>For example:</w:t>
        </w:r>
      </w:ins>
    </w:p>
    <w:p w:rsidR="007E6169" w:rsidRDefault="007E6169">
      <w:pPr>
        <w:pStyle w:val="ListParagraph"/>
        <w:ind w:left="1800"/>
        <w:rPr>
          <w:ins w:id="4219" w:author="Meir Kalter" w:date="2016-07-01T10:56:00Z"/>
        </w:rPr>
        <w:pPrChange w:id="4220" w:author="Meir Kalter" w:date="2016-07-01T10:56:00Z">
          <w:pPr>
            <w:pStyle w:val="Heading1"/>
          </w:pPr>
        </w:pPrChange>
      </w:pPr>
      <w:ins w:id="4221" w:author="Meir Kalter" w:date="2016-07-01T10:56:00Z">
        <w:r w:rsidRPr="007E6169">
          <w:t>&lt;</w:t>
        </w:r>
        <w:proofErr w:type="spellStart"/>
        <w:proofErr w:type="gramStart"/>
        <w:r w:rsidRPr="007E6169">
          <w:t>operationCode</w:t>
        </w:r>
        <w:proofErr w:type="spellEnd"/>
        <w:r w:rsidRPr="007E6169">
          <w:t>&gt;</w:t>
        </w:r>
        <w:proofErr w:type="gramEnd"/>
        <w:r w:rsidRPr="007E6169">
          <w:t>0x15</w:t>
        </w:r>
        <w:r w:rsidR="00785830">
          <w:t>&lt;/</w:t>
        </w:r>
        <w:proofErr w:type="spellStart"/>
        <w:r w:rsidR="00785830">
          <w:t>operationCode</w:t>
        </w:r>
        <w:proofErr w:type="spellEnd"/>
        <w:r w:rsidR="00785830">
          <w:t>&gt;</w:t>
        </w:r>
      </w:ins>
    </w:p>
    <w:p w:rsidR="007E6169" w:rsidRPr="00A007F9" w:rsidRDefault="007E6169">
      <w:pPr>
        <w:pStyle w:val="ListParagraph"/>
        <w:ind w:left="1800"/>
        <w:rPr>
          <w:ins w:id="4222" w:author="Meir Kalter" w:date="2016-07-01T10:50:00Z"/>
        </w:rPr>
        <w:pPrChange w:id="4223" w:author="Meir Kalter" w:date="2016-07-01T10:56:00Z">
          <w:pPr>
            <w:pStyle w:val="Heading1"/>
          </w:pPr>
        </w:pPrChange>
      </w:pPr>
      <w:ins w:id="4224" w:author="Meir Kalter" w:date="2016-07-01T10:56:00Z">
        <w:r>
          <w:t xml:space="preserve">The value of 0x15 could be changed to another value, </w:t>
        </w:r>
      </w:ins>
    </w:p>
    <w:p w:rsidR="001532BB" w:rsidRDefault="001532BB">
      <w:pPr>
        <w:pStyle w:val="Heading1"/>
        <w:rPr>
          <w:ins w:id="4225" w:author="Meir Kalter" w:date="2016-06-20T07:39:00Z"/>
        </w:rPr>
        <w:pPrChange w:id="4226" w:author="Meir Kalter" w:date="2016-06-15T15:12:00Z">
          <w:pPr>
            <w:pStyle w:val="Encabezam"/>
            <w:numPr>
              <w:numId w:val="32"/>
            </w:numPr>
            <w:ind w:left="266" w:hanging="266"/>
          </w:pPr>
        </w:pPrChange>
      </w:pPr>
      <w:bookmarkStart w:id="4227" w:name="_Toc455404846"/>
      <w:ins w:id="4228" w:author="Meir Kalter" w:date="2016-06-20T07:38:00Z">
        <w:r>
          <w:lastRenderedPageBreak/>
          <w:t>Assemble working</w:t>
        </w:r>
      </w:ins>
      <w:bookmarkEnd w:id="4227"/>
    </w:p>
    <w:p w:rsidR="001532BB" w:rsidRDefault="001532BB">
      <w:pPr>
        <w:rPr>
          <w:ins w:id="4229" w:author="Meir Kalter" w:date="2016-06-20T07:39:00Z"/>
        </w:rPr>
        <w:pPrChange w:id="4230" w:author="Meir Kalter" w:date="2016-06-20T07:39:00Z">
          <w:pPr>
            <w:pStyle w:val="Encabezam"/>
            <w:numPr>
              <w:numId w:val="32"/>
            </w:numPr>
            <w:ind w:left="266" w:hanging="266"/>
          </w:pPr>
        </w:pPrChange>
      </w:pPr>
    </w:p>
    <w:p w:rsidR="001532BB" w:rsidRDefault="001532BB">
      <w:pPr>
        <w:rPr>
          <w:ins w:id="4231" w:author="Meir Kalter" w:date="2016-06-20T07:39:00Z"/>
        </w:rPr>
        <w:pPrChange w:id="4232" w:author="Meir Kalter" w:date="2016-06-20T07:39:00Z">
          <w:pPr>
            <w:pStyle w:val="Encabezam"/>
            <w:numPr>
              <w:numId w:val="32"/>
            </w:numPr>
            <w:ind w:left="266" w:hanging="266"/>
          </w:pPr>
        </w:pPrChange>
      </w:pPr>
      <w:ins w:id="4233" w:author="Meir Kalter" w:date="2016-06-20T07:39:00Z">
        <w:r>
          <w:t>This section will describe the abilities of the assembler</w:t>
        </w:r>
      </w:ins>
      <w:ins w:id="4234" w:author="Meir Kalter" w:date="2016-06-22T07:10:00Z">
        <w:r w:rsidR="00B7141D">
          <w:t xml:space="preserve">, process of </w:t>
        </w:r>
        <w:proofErr w:type="gramStart"/>
        <w:r w:rsidR="00B7141D">
          <w:t>assembled ,</w:t>
        </w:r>
        <w:proofErr w:type="gramEnd"/>
        <w:r w:rsidR="00B7141D">
          <w:t xml:space="preserve"> some </w:t>
        </w:r>
        <w:proofErr w:type="spellStart"/>
        <w:r w:rsidR="00B7141D">
          <w:t>o</w:t>
        </w:r>
        <w:proofErr w:type="spellEnd"/>
        <w:r w:rsidR="00B7141D">
          <w:t xml:space="preserve"> the errors.</w:t>
        </w:r>
      </w:ins>
      <w:ins w:id="4235" w:author="Meir Kalter" w:date="2016-06-20T07:39:00Z">
        <w:r>
          <w:t>.</w:t>
        </w:r>
      </w:ins>
    </w:p>
    <w:p w:rsidR="001532BB" w:rsidRDefault="001532BB">
      <w:pPr>
        <w:rPr>
          <w:ins w:id="4236" w:author="Meir Kalter" w:date="2016-06-20T07:41:00Z"/>
        </w:rPr>
        <w:pPrChange w:id="4237" w:author="Meir Kalter" w:date="2016-06-20T07:39:00Z">
          <w:pPr>
            <w:pStyle w:val="Encabezam"/>
            <w:numPr>
              <w:numId w:val="32"/>
            </w:numPr>
            <w:ind w:left="266" w:hanging="266"/>
          </w:pPr>
        </w:pPrChange>
      </w:pPr>
      <w:ins w:id="4238" w:author="Meir Kalter" w:date="2016-06-20T07:39:00Z">
        <w:r>
          <w:t xml:space="preserve">The shell command receive input file </w:t>
        </w:r>
      </w:ins>
      <w:ins w:id="4239" w:author="Meir Kalter" w:date="2016-06-20T07:40:00Z">
        <w:r>
          <w:t xml:space="preserve">according to the </w:t>
        </w:r>
      </w:ins>
      <w:ins w:id="4240" w:author="Meir Kalter" w:date="2016-06-20T07:41:00Z">
        <w:r>
          <w:t>parameter of the java execution.</w:t>
        </w:r>
      </w:ins>
    </w:p>
    <w:p w:rsidR="001532BB" w:rsidRDefault="001532BB">
      <w:pPr>
        <w:rPr>
          <w:ins w:id="4241" w:author="Meir Kalter" w:date="2016-06-20T07:41:00Z"/>
        </w:rPr>
        <w:pPrChange w:id="4242" w:author="Meir Kalter" w:date="2016-06-20T07:39:00Z">
          <w:pPr>
            <w:pStyle w:val="Encabezam"/>
            <w:numPr>
              <w:numId w:val="32"/>
            </w:numPr>
            <w:ind w:left="266" w:hanging="266"/>
          </w:pPr>
        </w:pPrChange>
      </w:pPr>
      <w:ins w:id="4243" w:author="Meir Kalter" w:date="2016-06-20T07:41:00Z">
        <w:r>
          <w:t>For example:</w:t>
        </w:r>
      </w:ins>
    </w:p>
    <w:p w:rsidR="001532BB" w:rsidRDefault="001532BB">
      <w:pPr>
        <w:rPr>
          <w:ins w:id="4244" w:author="Meir Kalter" w:date="2016-06-20T07:41:00Z"/>
        </w:rPr>
        <w:pPrChange w:id="4245" w:author="Meir Kalter" w:date="2016-06-20T07:39:00Z">
          <w:pPr>
            <w:pStyle w:val="Encabezam"/>
            <w:numPr>
              <w:numId w:val="32"/>
            </w:numPr>
            <w:ind w:left="266" w:hanging="266"/>
          </w:pPr>
        </w:pPrChange>
      </w:pPr>
      <w:ins w:id="4246" w:author="Meir Kalter" w:date="2016-06-20T07:41:00Z">
        <w:r>
          <w:t>With the following command – it will assemble the file test.asm</w:t>
        </w:r>
      </w:ins>
      <w:ins w:id="4247" w:author="Meir Kalter" w:date="2016-06-20T07:42:00Z">
        <w:r>
          <w:t xml:space="preserve"> [</w:t>
        </w:r>
      </w:ins>
      <w:ins w:id="4248" w:author="Meir Kalter" w:date="2016-06-20T07:43:00Z">
        <w:r>
          <w:t>the real command will be on the same line, so please do not care to the EOL which currently is inside the doc.</w:t>
        </w:r>
      </w:ins>
      <w:ins w:id="4249" w:author="Meir Kalter" w:date="2016-06-20T07:42:00Z">
        <w:r>
          <w:t>]</w:t>
        </w:r>
      </w:ins>
    </w:p>
    <w:p w:rsidR="001532BB" w:rsidRDefault="001532BB">
      <w:pPr>
        <w:rPr>
          <w:ins w:id="4250" w:author="Meir Kalter" w:date="2016-06-20T07:44:00Z"/>
        </w:rPr>
        <w:pPrChange w:id="4251" w:author="Meir Kalter" w:date="2016-06-20T07:39:00Z">
          <w:pPr>
            <w:pStyle w:val="Encabezam"/>
            <w:numPr>
              <w:numId w:val="32"/>
            </w:numPr>
            <w:ind w:left="266" w:hanging="266"/>
          </w:pPr>
        </w:pPrChange>
      </w:pPr>
      <w:proofErr w:type="gramStart"/>
      <w:ins w:id="4252" w:author="Meir Kalter" w:date="2016-06-20T07:41:00Z">
        <w:r w:rsidRPr="001532BB">
          <w:rPr>
            <w:rPrChange w:id="4253" w:author="Meir Kalter" w:date="2016-06-20T07:42:00Z">
              <w:rPr>
                <w:rFonts w:ascii="System" w:eastAsia="Arial Unicode MS" w:hAnsi="System" w:cs="System"/>
                <w:b w:val="0"/>
                <w:bCs w:val="0"/>
                <w:color w:val="auto"/>
                <w:sz w:val="20"/>
                <w:szCs w:val="20"/>
                <w:lang w:bidi="he-IL"/>
              </w:rPr>
            </w:rPrChange>
          </w:rPr>
          <w:t>java</w:t>
        </w:r>
        <w:proofErr w:type="gramEnd"/>
        <w:r w:rsidRPr="001532BB">
          <w:rPr>
            <w:rPrChange w:id="4254" w:author="Meir Kalter" w:date="2016-06-20T07:42:00Z">
              <w:rPr>
                <w:rFonts w:ascii="System" w:eastAsia="Arial Unicode MS" w:hAnsi="System" w:cs="System"/>
                <w:b w:val="0"/>
                <w:bCs w:val="0"/>
                <w:color w:val="auto"/>
                <w:sz w:val="20"/>
                <w:szCs w:val="20"/>
                <w:lang w:bidi="he-IL"/>
              </w:rPr>
            </w:rPrChange>
          </w:rPr>
          <w:t xml:space="preserve"> -</w:t>
        </w:r>
        <w:proofErr w:type="spellStart"/>
        <w:r w:rsidRPr="001532BB">
          <w:rPr>
            <w:rPrChange w:id="4255" w:author="Meir Kalter" w:date="2016-06-20T07:42:00Z">
              <w:rPr>
                <w:rFonts w:ascii="System" w:eastAsia="Arial Unicode MS" w:hAnsi="System" w:cs="System"/>
                <w:b w:val="0"/>
                <w:bCs w:val="0"/>
                <w:color w:val="auto"/>
                <w:sz w:val="20"/>
                <w:szCs w:val="20"/>
                <w:lang w:bidi="he-IL"/>
              </w:rPr>
            </w:rPrChange>
          </w:rPr>
          <w:t>cp</w:t>
        </w:r>
        <w:proofErr w:type="spellEnd"/>
        <w:r w:rsidRPr="001532BB">
          <w:rPr>
            <w:rPrChange w:id="4256" w:author="Meir Kalter" w:date="2016-06-20T07:42:00Z">
              <w:rPr>
                <w:rFonts w:ascii="System" w:eastAsia="Arial Unicode MS" w:hAnsi="System" w:cs="System"/>
                <w:b w:val="0"/>
                <w:bCs w:val="0"/>
                <w:color w:val="auto"/>
                <w:sz w:val="20"/>
                <w:szCs w:val="20"/>
                <w:lang w:bidi="he-IL"/>
              </w:rPr>
            </w:rPrChange>
          </w:rPr>
          <w:t xml:space="preserve"> SimEasy8-jar-with-dependencies.jar  meirdev.simulator.simeasy8.AssemblerReader test.asm</w:t>
        </w:r>
      </w:ins>
    </w:p>
    <w:p w:rsidR="000802FB" w:rsidRDefault="000802FB">
      <w:pPr>
        <w:rPr>
          <w:ins w:id="4257" w:author="Meir Kalter" w:date="2016-06-20T07:45:00Z"/>
        </w:rPr>
        <w:pPrChange w:id="4258" w:author="Meir Kalter" w:date="2016-06-20T07:39:00Z">
          <w:pPr>
            <w:pStyle w:val="Encabezam"/>
            <w:numPr>
              <w:numId w:val="32"/>
            </w:numPr>
            <w:ind w:left="266" w:hanging="266"/>
          </w:pPr>
        </w:pPrChange>
      </w:pPr>
      <w:ins w:id="4259" w:author="Meir Kalter" w:date="2016-06-20T07:44:00Z">
        <w:r>
          <w:t xml:space="preserve">In case that file wasn’t </w:t>
        </w:r>
      </w:ins>
      <w:ins w:id="4260" w:author="Meir Kalter" w:date="2016-06-20T18:29:00Z">
        <w:r w:rsidR="00577122">
          <w:t>exists</w:t>
        </w:r>
      </w:ins>
      <w:ins w:id="4261" w:author="Meir Kalter" w:date="2016-06-20T07:44:00Z">
        <w:r>
          <w:t xml:space="preserve"> – it will display the error: </w:t>
        </w:r>
      </w:ins>
    </w:p>
    <w:p w:rsidR="000802FB" w:rsidRDefault="000802FB">
      <w:pPr>
        <w:rPr>
          <w:ins w:id="4262" w:author="Meir Kalter" w:date="2016-06-20T07:45:00Z"/>
        </w:rPr>
        <w:pPrChange w:id="4263" w:author="Meir Kalter" w:date="2016-06-20T07:39:00Z">
          <w:pPr>
            <w:pStyle w:val="Encabezam"/>
            <w:numPr>
              <w:numId w:val="32"/>
            </w:numPr>
            <w:ind w:left="266" w:hanging="266"/>
          </w:pPr>
        </w:pPrChange>
      </w:pPr>
      <w:ins w:id="4264" w:author="Meir Kalter" w:date="2016-06-20T07:45:00Z">
        <w:r>
          <w:t xml:space="preserve">   </w:t>
        </w:r>
        <w:r w:rsidRPr="000802FB">
          <w:t xml:space="preserve">Parameter issue - file does not </w:t>
        </w:r>
        <w:proofErr w:type="gramStart"/>
        <w:r w:rsidRPr="000802FB">
          <w:t>exist:</w:t>
        </w:r>
        <w:proofErr w:type="gramEnd"/>
        <w:r>
          <w:t>[&lt;full file name&gt;]</w:t>
        </w:r>
      </w:ins>
    </w:p>
    <w:p w:rsidR="000802FB" w:rsidRDefault="000802FB">
      <w:pPr>
        <w:rPr>
          <w:ins w:id="4265" w:author="Meir Kalter" w:date="2016-06-20T07:46:00Z"/>
        </w:rPr>
        <w:pPrChange w:id="4266" w:author="Meir Kalter" w:date="2016-06-20T07:39:00Z">
          <w:pPr>
            <w:pStyle w:val="Encabezam"/>
            <w:numPr>
              <w:numId w:val="32"/>
            </w:numPr>
            <w:ind w:left="266" w:hanging="266"/>
          </w:pPr>
        </w:pPrChange>
      </w:pPr>
      <w:ins w:id="4267" w:author="Meir Kalter" w:date="2016-06-20T07:45:00Z">
        <w:r>
          <w:t xml:space="preserve">   So, the user should put the file according to the place which </w:t>
        </w:r>
      </w:ins>
      <w:ins w:id="4268" w:author="Meir Kalter" w:date="2016-06-20T07:46:00Z">
        <w:r>
          <w:t>appeared</w:t>
        </w:r>
      </w:ins>
      <w:ins w:id="4269" w:author="Meir Kalter" w:date="2016-06-20T07:45:00Z">
        <w:r>
          <w:t xml:space="preserve"> in the </w:t>
        </w:r>
      </w:ins>
      <w:ins w:id="4270" w:author="Meir Kalter" w:date="2016-06-20T07:46:00Z">
        <w:r>
          <w:t>error</w:t>
        </w:r>
      </w:ins>
      <w:ins w:id="4271" w:author="Meir Kalter" w:date="2016-06-20T07:45:00Z">
        <w:r>
          <w:t>.</w:t>
        </w:r>
      </w:ins>
    </w:p>
    <w:p w:rsidR="000802FB" w:rsidRDefault="00185042">
      <w:pPr>
        <w:rPr>
          <w:ins w:id="4272" w:author="Meir Kalter" w:date="2016-06-20T08:01:00Z"/>
        </w:rPr>
        <w:pPrChange w:id="4273" w:author="Meir Kalter" w:date="2016-06-20T07:39:00Z">
          <w:pPr>
            <w:pStyle w:val="Encabezam"/>
            <w:numPr>
              <w:numId w:val="32"/>
            </w:numPr>
            <w:ind w:left="266" w:hanging="266"/>
          </w:pPr>
        </w:pPrChange>
      </w:pPr>
      <w:ins w:id="4274" w:author="Meir Kalter" w:date="2016-06-20T08:01:00Z">
        <w:r>
          <w:t>While the reading of the file:</w:t>
        </w:r>
      </w:ins>
    </w:p>
    <w:p w:rsidR="00185042" w:rsidRDefault="00185042">
      <w:pPr>
        <w:pStyle w:val="ListParagraph"/>
        <w:numPr>
          <w:ilvl w:val="3"/>
          <w:numId w:val="30"/>
        </w:numPr>
        <w:tabs>
          <w:tab w:val="clear" w:pos="2832"/>
          <w:tab w:val="num" w:pos="900"/>
        </w:tabs>
        <w:ind w:hanging="2214"/>
        <w:rPr>
          <w:ins w:id="4275" w:author="Meir Kalter" w:date="2016-06-20T08:02:00Z"/>
        </w:rPr>
        <w:pPrChange w:id="4276" w:author="Meir Kalter" w:date="2016-06-20T08:02:00Z">
          <w:pPr>
            <w:pStyle w:val="Encabezam"/>
            <w:numPr>
              <w:numId w:val="32"/>
            </w:numPr>
            <w:ind w:left="266" w:hanging="266"/>
          </w:pPr>
        </w:pPrChange>
      </w:pPr>
      <w:ins w:id="4277" w:author="Meir Kalter" w:date="2016-06-20T08:02:00Z">
        <w:r>
          <w:t>No comment exists in the file.</w:t>
        </w:r>
      </w:ins>
    </w:p>
    <w:p w:rsidR="00185042" w:rsidRDefault="00185042">
      <w:pPr>
        <w:pStyle w:val="ListParagraph"/>
        <w:numPr>
          <w:ilvl w:val="3"/>
          <w:numId w:val="30"/>
        </w:numPr>
        <w:tabs>
          <w:tab w:val="clear" w:pos="2832"/>
          <w:tab w:val="num" w:pos="900"/>
        </w:tabs>
        <w:ind w:hanging="2214"/>
        <w:rPr>
          <w:ins w:id="4278" w:author="Meir Kalter" w:date="2016-06-20T18:29:00Z"/>
        </w:rPr>
        <w:pPrChange w:id="4279" w:author="Meir Kalter" w:date="2016-06-20T08:02:00Z">
          <w:pPr>
            <w:pStyle w:val="Encabezam"/>
            <w:numPr>
              <w:numId w:val="32"/>
            </w:numPr>
            <w:ind w:left="266" w:hanging="266"/>
          </w:pPr>
        </w:pPrChange>
      </w:pPr>
      <w:ins w:id="4280" w:author="Meir Kalter" w:date="2016-06-20T08:02:00Z">
        <w:r>
          <w:t xml:space="preserve">Max size of the file is the memory available to this machine. </w:t>
        </w:r>
      </w:ins>
      <w:ins w:id="4281" w:author="Meir Kalter" w:date="2016-06-20T08:03:00Z">
        <w:r>
          <w:t>Currently – the max memory which could be is 256. The reader will throw error when the number of lines will be more than 512.</w:t>
        </w:r>
      </w:ins>
    </w:p>
    <w:p w:rsidR="00577122" w:rsidRDefault="00577122">
      <w:pPr>
        <w:rPr>
          <w:ins w:id="4282" w:author="Meir Kalter" w:date="2016-06-20T18:30:00Z"/>
        </w:rPr>
        <w:pPrChange w:id="4283" w:author="Meir Kalter" w:date="2016-06-20T18:32:00Z">
          <w:pPr>
            <w:pStyle w:val="Heading1"/>
          </w:pPr>
        </w:pPrChange>
      </w:pPr>
      <w:ins w:id="4284" w:author="Meir Kalter" w:date="2016-06-20T18:29:00Z">
        <w:r>
          <w:t xml:space="preserve">In case of too </w:t>
        </w:r>
      </w:ins>
      <w:ins w:id="4285" w:author="Meir Kalter" w:date="2016-06-20T18:31:00Z">
        <w:r w:rsidR="00785CB7">
          <w:t>many lines</w:t>
        </w:r>
      </w:ins>
      <w:ins w:id="4286" w:author="Meir Kalter" w:date="2016-06-20T18:29:00Z">
        <w:r>
          <w:t xml:space="preserve"> </w:t>
        </w:r>
      </w:ins>
      <w:ins w:id="4287" w:author="Meir Kalter" w:date="2016-06-20T18:31:00Z">
        <w:r w:rsidR="00785CB7">
          <w:t>– the file contains more lines than 256 which is the size of instruction area</w:t>
        </w:r>
      </w:ins>
      <w:ins w:id="4288" w:author="Meir Kalter" w:date="2016-06-20T18:32:00Z">
        <w:r w:rsidR="00785CB7">
          <w:t xml:space="preserve"> – the following error will be shown:</w:t>
        </w:r>
      </w:ins>
    </w:p>
    <w:p w:rsidR="00577122" w:rsidRDefault="00577122">
      <w:pPr>
        <w:rPr>
          <w:ins w:id="4289" w:author="Meir Kalter" w:date="2016-06-20T19:05:00Z"/>
        </w:rPr>
        <w:pPrChange w:id="4290" w:author="Meir Kalter" w:date="2016-06-20T18:31:00Z">
          <w:pPr>
            <w:pStyle w:val="Encabezam"/>
            <w:numPr>
              <w:numId w:val="32"/>
            </w:numPr>
            <w:ind w:left="266" w:hanging="266"/>
          </w:pPr>
        </w:pPrChange>
      </w:pPr>
      <w:ins w:id="4291" w:author="Meir Kalter" w:date="2016-06-20T18:30:00Z">
        <w:r w:rsidRPr="00577122">
          <w:t xml:space="preserve">Jun 20, 2016 6:25:55 PM meirdev.simulator.simeasy8.AssemblerReader </w:t>
        </w:r>
        <w:proofErr w:type="spellStart"/>
        <w:r w:rsidRPr="00577122">
          <w:t>verifyFileSizeSEVERE</w:t>
        </w:r>
        <w:proofErr w:type="spellEnd"/>
        <w:r w:rsidRPr="00577122">
          <w:t xml:space="preserve">: The file contains too </w:t>
        </w:r>
        <w:proofErr w:type="gramStart"/>
        <w:r w:rsidRPr="00577122">
          <w:t>much lines</w:t>
        </w:r>
        <w:proofErr w:type="gramEnd"/>
        <w:r w:rsidRPr="00577122">
          <w:t xml:space="preserve">. </w:t>
        </w:r>
        <w:proofErr w:type="gramStart"/>
        <w:r w:rsidRPr="00577122">
          <w:t>:[</w:t>
        </w:r>
        <w:proofErr w:type="gramEnd"/>
        <w:r w:rsidRPr="00577122">
          <w:t>3</w:t>
        </w:r>
      </w:ins>
      <w:ins w:id="4292" w:author="Meir Kalter" w:date="2016-06-20T18:31:00Z">
        <w:r w:rsidR="00F32256">
          <w:t>1</w:t>
        </w:r>
      </w:ins>
      <w:ins w:id="4293" w:author="Meir Kalter" w:date="2016-06-20T18:30:00Z">
        <w:r w:rsidRPr="00577122">
          <w:t xml:space="preserve">6]. The max number could </w:t>
        </w:r>
        <w:proofErr w:type="gramStart"/>
        <w:r w:rsidRPr="00577122">
          <w:t>be :2</w:t>
        </w:r>
      </w:ins>
      <w:ins w:id="4294" w:author="Meir Kalter" w:date="2016-06-20T18:31:00Z">
        <w:r w:rsidR="00F32256">
          <w:t>56</w:t>
        </w:r>
      </w:ins>
      <w:proofErr w:type="gramEnd"/>
    </w:p>
    <w:p w:rsidR="00F51E8E" w:rsidRDefault="00F51E8E">
      <w:pPr>
        <w:rPr>
          <w:ins w:id="4295" w:author="Meir Kalter" w:date="2016-06-20T19:06:00Z"/>
        </w:rPr>
        <w:pPrChange w:id="4296" w:author="Meir Kalter" w:date="2016-06-20T19:06:00Z">
          <w:pPr>
            <w:pStyle w:val="Encabezam"/>
            <w:numPr>
              <w:numId w:val="32"/>
            </w:numPr>
            <w:ind w:left="266" w:hanging="266"/>
          </w:pPr>
        </w:pPrChange>
      </w:pPr>
      <w:ins w:id="4297" w:author="Meir Kalter" w:date="2016-06-20T19:05:00Z">
        <w:r>
          <w:t xml:space="preserve">In case that additional space was </w:t>
        </w:r>
        <w:proofErr w:type="spellStart"/>
        <w:r>
          <w:t>beteen</w:t>
        </w:r>
        <w:proofErr w:type="spellEnd"/>
        <w:r>
          <w:t xml:space="preserve"> the command and the operand, the </w:t>
        </w:r>
      </w:ins>
      <w:ins w:id="4298" w:author="Meir Kalter" w:date="2016-06-20T19:06:00Z">
        <w:r>
          <w:t>following</w:t>
        </w:r>
      </w:ins>
      <w:ins w:id="4299" w:author="Meir Kalter" w:date="2016-06-20T19:05:00Z">
        <w:r>
          <w:t xml:space="preserve"> </w:t>
        </w:r>
      </w:ins>
      <w:ins w:id="4300" w:author="Meir Kalter" w:date="2016-06-20T19:06:00Z">
        <w:r>
          <w:t xml:space="preserve">error will be </w:t>
        </w:r>
      </w:ins>
      <w:ins w:id="4301" w:author="Meir Kalter" w:date="2016-06-20T19:09:00Z">
        <w:r w:rsidR="00C06A96">
          <w:t>viewed</w:t>
        </w:r>
      </w:ins>
      <w:ins w:id="4302" w:author="Meir Kalter" w:date="2016-06-20T19:06:00Z">
        <w:r>
          <w:t>:</w:t>
        </w:r>
      </w:ins>
    </w:p>
    <w:p w:rsidR="00F51E8E" w:rsidRDefault="00F51E8E" w:rsidP="00F51E8E">
      <w:pPr>
        <w:rPr>
          <w:ins w:id="4303" w:author="Meir Kalter" w:date="2016-06-20T19:06:00Z"/>
        </w:rPr>
      </w:pPr>
      <w:ins w:id="4304" w:author="Meir Kalter" w:date="2016-06-20T19:06:00Z">
        <w:r>
          <w:t>SEVERE: Assemble Error- Operand's command contains</w:t>
        </w:r>
        <w:proofErr w:type="gramStart"/>
        <w:r>
          <w:t>: :</w:t>
        </w:r>
        <w:proofErr w:type="gramEnd"/>
        <w:r>
          <w:t>.[],MOVE  RA,43, In line :2</w:t>
        </w:r>
      </w:ins>
    </w:p>
    <w:p w:rsidR="00F51E8E" w:rsidRDefault="00F51E8E">
      <w:pPr>
        <w:rPr>
          <w:ins w:id="4305" w:author="Meir Kalter" w:date="2016-06-20T19:06:00Z"/>
        </w:rPr>
        <w:pPrChange w:id="4306" w:author="Meir Kalter" w:date="2016-06-20T18:31:00Z">
          <w:pPr>
            <w:pStyle w:val="Encabezam"/>
            <w:numPr>
              <w:numId w:val="32"/>
            </w:numPr>
            <w:ind w:left="266" w:hanging="266"/>
          </w:pPr>
        </w:pPrChange>
      </w:pPr>
      <w:ins w:id="4307" w:author="Meir Kalter" w:date="2016-06-20T19:06:00Z">
        <w:r>
          <w:t xml:space="preserve">Jun 20, 2016 7:00:11 PM meirdev.simulator.simeasy8.AssemblerReader </w:t>
        </w:r>
        <w:proofErr w:type="spellStart"/>
        <w:r>
          <w:t>assebleLines</w:t>
        </w:r>
      </w:ins>
      <w:proofErr w:type="spellEnd"/>
      <w:ins w:id="4308" w:author="Meir Kalter" w:date="2016-06-20T19:05:00Z">
        <w:r>
          <w:t xml:space="preserve"> </w:t>
        </w:r>
      </w:ins>
    </w:p>
    <w:p w:rsidR="00F55338" w:rsidRDefault="00F55338">
      <w:pPr>
        <w:rPr>
          <w:ins w:id="4309" w:author="Meir Kalter" w:date="2016-06-20T19:06:00Z"/>
        </w:rPr>
        <w:pPrChange w:id="4310" w:author="Meir Kalter" w:date="2016-06-20T18:31:00Z">
          <w:pPr>
            <w:pStyle w:val="Encabezam"/>
            <w:numPr>
              <w:numId w:val="32"/>
            </w:numPr>
            <w:ind w:left="266" w:hanging="266"/>
          </w:pPr>
        </w:pPrChange>
      </w:pPr>
      <w:ins w:id="4311" w:author="Meir Kalter" w:date="2016-06-20T19:06:00Z">
        <w:r>
          <w:t>The display of the error is only when the assembled was done in the shell.</w:t>
        </w:r>
      </w:ins>
    </w:p>
    <w:p w:rsidR="00F55338" w:rsidRDefault="00F55338">
      <w:pPr>
        <w:rPr>
          <w:ins w:id="4312" w:author="Meir Kalter" w:date="2016-06-20T19:08:00Z"/>
        </w:rPr>
        <w:pPrChange w:id="4313" w:author="Meir Kalter" w:date="2016-06-20T18:31:00Z">
          <w:pPr>
            <w:pStyle w:val="Encabezam"/>
            <w:numPr>
              <w:numId w:val="32"/>
            </w:numPr>
            <w:ind w:left="266" w:hanging="266"/>
          </w:pPr>
        </w:pPrChange>
      </w:pPr>
      <w:ins w:id="4314" w:author="Meir Kalter" w:date="2016-06-20T19:07:00Z">
        <w:r>
          <w:t xml:space="preserve">In case of it will be done from the </w:t>
        </w:r>
        <w:proofErr w:type="spellStart"/>
        <w:proofErr w:type="gramStart"/>
        <w:r>
          <w:t>gui</w:t>
        </w:r>
        <w:proofErr w:type="spellEnd"/>
        <w:proofErr w:type="gramEnd"/>
        <w:r>
          <w:t xml:space="preserve"> </w:t>
        </w:r>
      </w:ins>
      <w:ins w:id="4315" w:author="Meir Kalter" w:date="2016-06-20T19:08:00Z">
        <w:r>
          <w:t>–</w:t>
        </w:r>
      </w:ins>
      <w:ins w:id="4316" w:author="Meir Kalter" w:date="2016-06-20T19:07:00Z">
        <w:r>
          <w:t xml:space="preserve"> </w:t>
        </w:r>
      </w:ins>
    </w:p>
    <w:p w:rsidR="00F55338" w:rsidRDefault="00F55338">
      <w:pPr>
        <w:rPr>
          <w:ins w:id="4317" w:author="Meir Kalter" w:date="2016-06-20T19:08:00Z"/>
        </w:rPr>
        <w:pPrChange w:id="4318" w:author="Meir Kalter" w:date="2016-06-20T18:31:00Z">
          <w:pPr>
            <w:pStyle w:val="Encabezam"/>
            <w:numPr>
              <w:numId w:val="32"/>
            </w:numPr>
            <w:ind w:left="266" w:hanging="266"/>
          </w:pPr>
        </w:pPrChange>
      </w:pPr>
      <w:ins w:id="4319" w:author="Meir Kalter" w:date="2016-06-20T19:08:00Z">
        <w:r>
          <w:rPr>
            <w:noProof/>
            <w:lang w:eastAsia="en-US" w:bidi="he-IL"/>
          </w:rPr>
          <w:drawing>
            <wp:inline distT="0" distB="0" distL="0" distR="0" wp14:anchorId="1C15B5B2" wp14:editId="6F5A931A">
              <wp:extent cx="3828572" cy="37142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28572" cy="371429"/>
                      </a:xfrm>
                      <a:prstGeom prst="rect">
                        <a:avLst/>
                      </a:prstGeom>
                    </pic:spPr>
                  </pic:pic>
                </a:graphicData>
              </a:graphic>
            </wp:inline>
          </w:drawing>
        </w:r>
      </w:ins>
    </w:p>
    <w:p w:rsidR="00D664D9" w:rsidRDefault="00C06A96">
      <w:pPr>
        <w:rPr>
          <w:ins w:id="4320" w:author="Meir Kalter" w:date="2016-06-20T19:10:00Z"/>
        </w:rPr>
        <w:pPrChange w:id="4321" w:author="Meir Kalter" w:date="2016-06-20T19:10:00Z">
          <w:pPr>
            <w:pStyle w:val="Encabezam"/>
            <w:numPr>
              <w:numId w:val="32"/>
            </w:numPr>
            <w:ind w:left="266" w:hanging="266"/>
          </w:pPr>
        </w:pPrChange>
      </w:pPr>
      <w:ins w:id="4322" w:author="Meir Kalter" w:date="2016-06-20T19:09:00Z">
        <w:r>
          <w:t xml:space="preserve">The error message will </w:t>
        </w:r>
      </w:ins>
      <w:ins w:id="4323" w:author="Meir Kalter" w:date="2016-06-20T19:08:00Z">
        <w:r w:rsidR="00D664D9">
          <w:t xml:space="preserve">be </w:t>
        </w:r>
      </w:ins>
      <w:ins w:id="4324" w:author="Meir Kalter" w:date="2016-06-20T19:10:00Z">
        <w:r>
          <w:t xml:space="preserve">disappeared only </w:t>
        </w:r>
      </w:ins>
      <w:ins w:id="4325" w:author="Meir Kalter" w:date="2016-06-20T19:08:00Z">
        <w:r w:rsidR="00D664D9">
          <w:t xml:space="preserve">after </w:t>
        </w:r>
        <w:proofErr w:type="gramStart"/>
        <w:r w:rsidR="00D664D9">
          <w:t>the assemble</w:t>
        </w:r>
        <w:proofErr w:type="gramEnd"/>
        <w:r w:rsidR="00D664D9">
          <w:t xml:space="preserve"> will pass.</w:t>
        </w:r>
      </w:ins>
    </w:p>
    <w:p w:rsidR="002224A6" w:rsidRDefault="002224A6">
      <w:pPr>
        <w:rPr>
          <w:ins w:id="4326" w:author="Meir Kalter" w:date="2016-06-20T18:31:00Z"/>
        </w:rPr>
        <w:pPrChange w:id="4327" w:author="Meir Kalter" w:date="2016-06-20T19:10:00Z">
          <w:pPr>
            <w:pStyle w:val="Encabezam"/>
            <w:numPr>
              <w:numId w:val="32"/>
            </w:numPr>
            <w:ind w:left="266" w:hanging="266"/>
          </w:pPr>
        </w:pPrChange>
      </w:pPr>
      <w:ins w:id="4328" w:author="Meir Kalter" w:date="2016-06-20T19:10:00Z">
        <w:r>
          <w:lastRenderedPageBreak/>
          <w:t>The Assemble stops after the first error.</w:t>
        </w:r>
      </w:ins>
    </w:p>
    <w:p w:rsidR="00C0594E" w:rsidRDefault="00B706A9">
      <w:pPr>
        <w:pStyle w:val="Heading1"/>
        <w:pPrChange w:id="4329" w:author="Meir Kalter" w:date="2016-06-20T18:31:00Z">
          <w:pPr>
            <w:pStyle w:val="Encabezam"/>
            <w:numPr>
              <w:numId w:val="32"/>
            </w:numPr>
            <w:ind w:left="266" w:hanging="266"/>
          </w:pPr>
        </w:pPrChange>
      </w:pPr>
      <w:bookmarkStart w:id="4330" w:name="_Toc455404847"/>
      <w:r>
        <w:lastRenderedPageBreak/>
        <w:t>Known Limitations-improvements</w:t>
      </w:r>
      <w:bookmarkEnd w:id="4139"/>
      <w:bookmarkEnd w:id="4330"/>
      <w:del w:id="4331" w:author="Meir Kalter" w:date="2016-06-14T14:27:00Z">
        <w:r w:rsidDel="00595AD0">
          <w:delText xml:space="preserve"> that could be done</w:delText>
        </w:r>
      </w:del>
      <w:r>
        <w:t xml:space="preserve"> </w:t>
      </w:r>
    </w:p>
    <w:p w:rsidR="00F5014C" w:rsidRDefault="004C2ADF">
      <w:pPr>
        <w:pStyle w:val="Heading21"/>
        <w:rPr>
          <w:ins w:id="4332" w:author="Meir Kalter" w:date="2016-06-20T21:03:00Z"/>
          <w:rStyle w:val="Ninguno"/>
          <w:rFonts w:ascii="Cambria" w:eastAsia="Cambria" w:hAnsi="Cambria" w:cs="Cambria"/>
          <w:sz w:val="24"/>
          <w:szCs w:val="24"/>
        </w:rPr>
        <w:pPrChange w:id="4333" w:author="Meir Kalter" w:date="2016-06-14T14:34:00Z">
          <w:pPr>
            <w:pStyle w:val="Heading21"/>
            <w:numPr>
              <w:ilvl w:val="1"/>
              <w:numId w:val="2"/>
            </w:numPr>
            <w:ind w:left="576" w:hanging="576"/>
          </w:pPr>
        </w:pPrChange>
      </w:pPr>
      <w:bookmarkStart w:id="4334" w:name="_Toc453680517"/>
      <w:bookmarkStart w:id="4335" w:name="_Toc453680831"/>
      <w:bookmarkStart w:id="4336" w:name="_Toc455404848"/>
      <w:ins w:id="4337" w:author="Meir Kalter" w:date="2016-06-14T14:33:00Z">
        <w:r>
          <w:rPr>
            <w:rStyle w:val="Ninguno"/>
            <w:rFonts w:ascii="Cambria" w:eastAsia="Cambria" w:hAnsi="Cambria" w:cs="Cambria"/>
            <w:sz w:val="24"/>
            <w:szCs w:val="24"/>
          </w:rPr>
          <w:t xml:space="preserve">The </w:t>
        </w:r>
      </w:ins>
      <w:ins w:id="4338" w:author="Meir Kalter" w:date="2016-06-14T14:34:00Z">
        <w:r>
          <w:rPr>
            <w:rStyle w:val="Ninguno"/>
            <w:rFonts w:ascii="Cambria" w:eastAsia="Cambria" w:hAnsi="Cambria" w:cs="Cambria"/>
            <w:sz w:val="24"/>
            <w:szCs w:val="24"/>
          </w:rPr>
          <w:t>following</w:t>
        </w:r>
      </w:ins>
      <w:ins w:id="4339" w:author="Meir Kalter" w:date="2016-06-14T14:33:00Z">
        <w:r>
          <w:rPr>
            <w:rStyle w:val="Ninguno"/>
            <w:rFonts w:ascii="Cambria" w:eastAsia="Cambria" w:hAnsi="Cambria" w:cs="Cambria"/>
            <w:sz w:val="24"/>
            <w:szCs w:val="24"/>
          </w:rPr>
          <w:t xml:space="preserve"> </w:t>
        </w:r>
      </w:ins>
      <w:ins w:id="4340" w:author="Meir Kalter" w:date="2016-06-14T14:34:00Z">
        <w:r>
          <w:rPr>
            <w:rStyle w:val="Ninguno"/>
            <w:rFonts w:ascii="Cambria" w:eastAsia="Cambria" w:hAnsi="Cambria" w:cs="Cambria"/>
            <w:sz w:val="24"/>
            <w:szCs w:val="24"/>
          </w:rPr>
          <w:t xml:space="preserve">list contains </w:t>
        </w:r>
      </w:ins>
      <w:ins w:id="4341" w:author="Meir Kalter" w:date="2016-06-14T14:31:00Z">
        <w:r w:rsidR="00A75A5A">
          <w:rPr>
            <w:rStyle w:val="Ninguno"/>
            <w:rFonts w:ascii="Cambria" w:eastAsia="Cambria" w:hAnsi="Cambria" w:cs="Cambria"/>
            <w:sz w:val="24"/>
            <w:szCs w:val="24"/>
          </w:rPr>
          <w:t>the known limitation of the current version of the s</w:t>
        </w:r>
      </w:ins>
      <w:ins w:id="4342" w:author="Meir Kalter" w:date="2016-06-14T14:32:00Z">
        <w:r w:rsidR="00A75A5A">
          <w:rPr>
            <w:rStyle w:val="Ninguno"/>
            <w:rFonts w:ascii="Cambria" w:eastAsia="Cambria" w:hAnsi="Cambria" w:cs="Cambria"/>
            <w:sz w:val="24"/>
            <w:szCs w:val="24"/>
          </w:rPr>
          <w:t>imulator</w:t>
        </w:r>
      </w:ins>
      <w:ins w:id="4343" w:author="Meir Kalter" w:date="2016-06-14T14:31:00Z">
        <w:r w:rsidR="00A75A5A">
          <w:rPr>
            <w:rStyle w:val="Ninguno"/>
            <w:rFonts w:ascii="Cambria" w:eastAsia="Cambria" w:hAnsi="Cambria" w:cs="Cambria"/>
            <w:sz w:val="24"/>
            <w:szCs w:val="24"/>
          </w:rPr>
          <w:t>.</w:t>
        </w:r>
      </w:ins>
      <w:bookmarkEnd w:id="4334"/>
      <w:bookmarkEnd w:id="4335"/>
      <w:bookmarkEnd w:id="4336"/>
    </w:p>
    <w:p w:rsidR="00D73699" w:rsidRPr="00D73699" w:rsidRDefault="00D73699">
      <w:pPr>
        <w:rPr>
          <w:ins w:id="4344" w:author="Meir Kalter" w:date="2016-06-14T14:30:00Z"/>
          <w:rPrChange w:id="4345" w:author="Meir Kalter" w:date="2016-06-20T21:03:00Z">
            <w:rPr>
              <w:ins w:id="4346" w:author="Meir Kalter" w:date="2016-06-14T14:30:00Z"/>
              <w:rStyle w:val="Ninguno"/>
              <w:rFonts w:ascii="Cambria" w:eastAsia="Cambria" w:hAnsi="Cambria" w:cs="Cambria"/>
              <w:sz w:val="24"/>
              <w:szCs w:val="24"/>
            </w:rPr>
          </w:rPrChange>
        </w:rPr>
        <w:pPrChange w:id="4347" w:author="Meir Kalter" w:date="2016-06-20T21:03:00Z">
          <w:pPr>
            <w:pStyle w:val="Heading21"/>
            <w:numPr>
              <w:ilvl w:val="1"/>
              <w:numId w:val="2"/>
            </w:numPr>
            <w:ind w:left="576" w:hanging="576"/>
          </w:pPr>
        </w:pPrChange>
      </w:pPr>
      <w:ins w:id="4348" w:author="Meir Kalter" w:date="2016-06-20T21:03:00Z">
        <w:r>
          <w:t xml:space="preserve">The current system has </w:t>
        </w:r>
      </w:ins>
      <w:ins w:id="4349" w:author="Meir Kalter" w:date="2016-06-20T21:04:00Z">
        <w:r>
          <w:t>limitations</w:t>
        </w:r>
      </w:ins>
      <w:ins w:id="4350" w:author="Meir Kalter" w:date="2016-06-20T21:03:00Z">
        <w:r>
          <w:t xml:space="preserve"> in the</w:t>
        </w:r>
      </w:ins>
      <w:ins w:id="4351" w:author="Meir Kalter" w:date="2016-06-20T21:04:00Z">
        <w:r>
          <w:t xml:space="preserve"> following items: Error handling of Assemble process, </w:t>
        </w:r>
        <w:proofErr w:type="gramStart"/>
        <w:r>
          <w:t>Seven</w:t>
        </w:r>
        <w:proofErr w:type="gramEnd"/>
        <w:r>
          <w:t xml:space="preserve"> digit update.</w:t>
        </w:r>
      </w:ins>
      <w:ins w:id="4352" w:author="Meir Kalter" w:date="2016-06-20T21:05:00Z">
        <w:r w:rsidR="0011684A">
          <w:t xml:space="preserve"> [Verification of the limit of operand value]</w:t>
        </w:r>
      </w:ins>
      <w:ins w:id="4353" w:author="Meir Kalter" w:date="2016-06-20T21:03:00Z">
        <w:r>
          <w:t xml:space="preserve"> </w:t>
        </w:r>
      </w:ins>
    </w:p>
    <w:p w:rsidR="00C0594E" w:rsidRDefault="00B706A9">
      <w:pPr>
        <w:pStyle w:val="Heading21"/>
        <w:numPr>
          <w:ilvl w:val="1"/>
          <w:numId w:val="117"/>
        </w:numPr>
        <w:rPr>
          <w:rStyle w:val="Ninguno"/>
          <w:rFonts w:ascii="Cambria" w:eastAsia="Cambria" w:hAnsi="Cambria" w:cs="Cambria"/>
          <w:sz w:val="24"/>
          <w:szCs w:val="24"/>
        </w:rPr>
        <w:pPrChange w:id="4354" w:author="Meir Kalter" w:date="2016-06-15T14:50:00Z">
          <w:pPr>
            <w:pStyle w:val="Heading21"/>
            <w:numPr>
              <w:ilvl w:val="1"/>
              <w:numId w:val="2"/>
            </w:numPr>
            <w:ind w:left="576" w:hanging="576"/>
          </w:pPr>
        </w:pPrChange>
      </w:pPr>
      <w:bookmarkStart w:id="4355" w:name="_Toc453680518"/>
      <w:bookmarkStart w:id="4356" w:name="_Toc453680832"/>
      <w:bookmarkStart w:id="4357" w:name="_Toc455404849"/>
      <w:r>
        <w:rPr>
          <w:rStyle w:val="Ninguno"/>
          <w:rFonts w:ascii="Cambria" w:eastAsia="Cambria" w:hAnsi="Cambria" w:cs="Cambria"/>
          <w:sz w:val="24"/>
          <w:szCs w:val="24"/>
        </w:rPr>
        <w:t>Error handling of asm file</w:t>
      </w:r>
      <w:bookmarkEnd w:id="4355"/>
      <w:bookmarkEnd w:id="4356"/>
      <w:bookmarkEnd w:id="4357"/>
    </w:p>
    <w:p w:rsidR="00C0594E" w:rsidRDefault="00B706A9" w:rsidP="006D337F">
      <w:pPr>
        <w:pStyle w:val="Heading41"/>
        <w:ind w:left="0" w:firstLine="0"/>
        <w:rPr>
          <w:rStyle w:val="NingunoA"/>
        </w:rPr>
      </w:pPr>
      <w:bookmarkStart w:id="4358" w:name="_Toc453680519"/>
      <w:bookmarkStart w:id="4359" w:name="_Toc453680833"/>
      <w:r>
        <w:rPr>
          <w:rStyle w:val="NingunoA"/>
        </w:rPr>
        <w:t xml:space="preserve">The assemble process </w:t>
      </w:r>
      <w:ins w:id="4360" w:author="Meir Kalter" w:date="2016-06-14T14:33:00Z">
        <w:r w:rsidR="004C2ADF">
          <w:rPr>
            <w:rStyle w:val="NingunoA"/>
          </w:rPr>
          <w:t>give good errors when the Assemble is done by the Shell/</w:t>
        </w:r>
        <w:proofErr w:type="spellStart"/>
        <w:r w:rsidR="004C2ADF">
          <w:rPr>
            <w:rStyle w:val="NingunoA"/>
          </w:rPr>
          <w:t>Cmd</w:t>
        </w:r>
        <w:proofErr w:type="spellEnd"/>
        <w:r w:rsidR="004C2ADF">
          <w:rPr>
            <w:rStyle w:val="NingunoA"/>
          </w:rPr>
          <w:t xml:space="preserve"> on Linux/Win systems.</w:t>
        </w:r>
      </w:ins>
      <w:del w:id="4361" w:author="Meir Kalter" w:date="2016-06-14T14:33:00Z">
        <w:r w:rsidDel="004C2ADF">
          <w:rPr>
            <w:rStyle w:val="NingunoA"/>
          </w:rPr>
          <w:delText>with good error viewing is viewable only in the console.</w:delText>
        </w:r>
      </w:del>
      <w:r>
        <w:rPr>
          <w:rStyle w:val="NingunoA"/>
        </w:rPr>
        <w:t xml:space="preserve"> Please see in the manual the steps which should be done for compile asm file.</w:t>
      </w:r>
      <w:ins w:id="4362" w:author="Meir Kalter" w:date="2016-06-14T14:34:00Z">
        <w:r w:rsidR="007C1FF5">
          <w:rPr>
            <w:rStyle w:val="NingunoA"/>
          </w:rPr>
          <w:t xml:space="preserve"> When </w:t>
        </w:r>
        <w:proofErr w:type="gramStart"/>
        <w:r w:rsidR="007C1FF5">
          <w:rPr>
            <w:rStyle w:val="NingunoA"/>
          </w:rPr>
          <w:t>the assemble</w:t>
        </w:r>
        <w:proofErr w:type="gramEnd"/>
        <w:r w:rsidR="007C1FF5">
          <w:rPr>
            <w:rStyle w:val="NingunoA"/>
          </w:rPr>
          <w:t xml:space="preserve"> is done in the GUI – the errors will not be viewed.</w:t>
        </w:r>
      </w:ins>
      <w:bookmarkEnd w:id="4358"/>
      <w:bookmarkEnd w:id="4359"/>
    </w:p>
    <w:p w:rsidR="00C0594E" w:rsidRDefault="00B706A9">
      <w:pPr>
        <w:pStyle w:val="Heading21"/>
        <w:numPr>
          <w:ilvl w:val="1"/>
          <w:numId w:val="120"/>
        </w:numPr>
        <w:rPr>
          <w:rStyle w:val="Ninguno"/>
          <w:rFonts w:ascii="Cambria" w:eastAsia="Cambria" w:hAnsi="Cambria" w:cs="Cambria"/>
          <w:sz w:val="24"/>
          <w:szCs w:val="24"/>
        </w:rPr>
        <w:pPrChange w:id="4363" w:author="Meir Kalter" w:date="2016-06-15T14:50:00Z">
          <w:pPr>
            <w:pStyle w:val="Heading21"/>
            <w:numPr>
              <w:ilvl w:val="1"/>
              <w:numId w:val="2"/>
            </w:numPr>
            <w:ind w:left="576" w:hanging="576"/>
          </w:pPr>
        </w:pPrChange>
      </w:pPr>
      <w:bookmarkStart w:id="4364" w:name="_Toc453680520"/>
      <w:bookmarkStart w:id="4365" w:name="_Toc453680834"/>
      <w:bookmarkStart w:id="4366" w:name="_Toc455404850"/>
      <w:r>
        <w:rPr>
          <w:rStyle w:val="Ninguno"/>
          <w:rFonts w:ascii="Cambria" w:eastAsia="Cambria" w:hAnsi="Cambria" w:cs="Cambria"/>
          <w:sz w:val="24"/>
          <w:szCs w:val="24"/>
        </w:rPr>
        <w:t>Seven digit update</w:t>
      </w:r>
      <w:bookmarkEnd w:id="4364"/>
      <w:bookmarkEnd w:id="4365"/>
      <w:bookmarkEnd w:id="4366"/>
    </w:p>
    <w:p w:rsidR="00C0594E" w:rsidRDefault="00B706A9">
      <w:pPr>
        <w:pStyle w:val="Heading41"/>
        <w:ind w:left="0" w:firstLine="0"/>
        <w:rPr>
          <w:rStyle w:val="NingunoA"/>
        </w:rPr>
      </w:pPr>
      <w:bookmarkStart w:id="4367" w:name="_Toc453680521"/>
      <w:bookmarkStart w:id="4368" w:name="_Toc453680835"/>
      <w:r>
        <w:rPr>
          <w:rStyle w:val="NingunoA"/>
        </w:rPr>
        <w:t xml:space="preserve">The Seven-digit display regular definition exists only for regular decimal number. No display for the case that output value has one of the additional characters. Previous value will remain in case that RA contains value which has a </w:t>
      </w:r>
      <w:proofErr w:type="spellStart"/>
      <w:r>
        <w:rPr>
          <w:rStyle w:val="NingunoA"/>
        </w:rPr>
        <w:t>characte</w:t>
      </w:r>
      <w:proofErr w:type="spellEnd"/>
      <w:r>
        <w:rPr>
          <w:rStyle w:val="NingunoA"/>
        </w:rPr>
        <w:t xml:space="preserve"> which is part of </w:t>
      </w:r>
      <w:proofErr w:type="spellStart"/>
      <w:r>
        <w:rPr>
          <w:rStyle w:val="NingunoA"/>
        </w:rPr>
        <w:t>hexdecimal</w:t>
      </w:r>
      <w:proofErr w:type="spellEnd"/>
      <w:r>
        <w:rPr>
          <w:rStyle w:val="NingunoA"/>
        </w:rPr>
        <w:t xml:space="preserve"> base, instead of a number.</w:t>
      </w:r>
      <w:bookmarkEnd w:id="4367"/>
      <w:bookmarkEnd w:id="4368"/>
    </w:p>
    <w:p w:rsidR="00C0594E" w:rsidRDefault="00B706A9">
      <w:pPr>
        <w:pStyle w:val="Encabezam"/>
      </w:pPr>
      <w:r>
        <w:br w:type="page"/>
      </w:r>
    </w:p>
    <w:p w:rsidR="00C0594E" w:rsidRDefault="00B706A9">
      <w:pPr>
        <w:pStyle w:val="Heading1"/>
        <w:rPr>
          <w:ins w:id="4369" w:author="Meir Kalter" w:date="2016-06-15T14:50:00Z"/>
        </w:rPr>
        <w:pPrChange w:id="4370" w:author="Meir Kalter" w:date="2016-06-15T15:12:00Z">
          <w:pPr>
            <w:pStyle w:val="Encabezam"/>
            <w:numPr>
              <w:numId w:val="2"/>
            </w:numPr>
            <w:ind w:left="266" w:hanging="266"/>
          </w:pPr>
        </w:pPrChange>
      </w:pPr>
      <w:bookmarkStart w:id="4371" w:name="_Toc453680836"/>
      <w:bookmarkStart w:id="4372" w:name="_Toc455404851"/>
      <w:r>
        <w:lastRenderedPageBreak/>
        <w:t>Manual</w:t>
      </w:r>
      <w:bookmarkEnd w:id="4371"/>
      <w:bookmarkEnd w:id="4372"/>
    </w:p>
    <w:p w:rsidR="00B4471A" w:rsidRPr="00885CC0" w:rsidRDefault="00B4471A">
      <w:pPr>
        <w:pPrChange w:id="4373" w:author="Meir Kalter" w:date="2016-06-15T14:50:00Z">
          <w:pPr>
            <w:pStyle w:val="Encabezam"/>
            <w:numPr>
              <w:numId w:val="2"/>
            </w:numPr>
            <w:ind w:left="266" w:hanging="266"/>
          </w:pPr>
        </w:pPrChange>
      </w:pPr>
      <w:ins w:id="4374" w:author="Meir Kalter" w:date="2016-06-15T14:50:00Z">
        <w:r>
          <w:t xml:space="preserve"> This section describes the instruction how to execute system as </w:t>
        </w:r>
        <w:proofErr w:type="spellStart"/>
        <w:r>
          <w:t>gui</w:t>
        </w:r>
        <w:proofErr w:type="spellEnd"/>
        <w:r>
          <w:t>/shell/</w:t>
        </w:r>
        <w:proofErr w:type="spellStart"/>
        <w:r>
          <w:t>cmd</w:t>
        </w:r>
        <w:proofErr w:type="spellEnd"/>
        <w:r>
          <w:t xml:space="preserve"> commands.</w:t>
        </w:r>
      </w:ins>
    </w:p>
    <w:p w:rsidR="00C0594E" w:rsidRDefault="001E3430">
      <w:pPr>
        <w:pStyle w:val="Heading2"/>
        <w:pPrChange w:id="4375" w:author="Meir Kalter" w:date="2016-06-15T14:53:00Z">
          <w:pPr>
            <w:pStyle w:val="Heading21"/>
            <w:numPr>
              <w:ilvl w:val="1"/>
              <w:numId w:val="33"/>
            </w:numPr>
            <w:ind w:left="576" w:hanging="576"/>
          </w:pPr>
        </w:pPrChange>
      </w:pPr>
      <w:bookmarkStart w:id="4376" w:name="_Toc453680522"/>
      <w:bookmarkStart w:id="4377" w:name="_Toc453680837"/>
      <w:bookmarkStart w:id="4378" w:name="_Toc455404852"/>
      <w:ins w:id="4379" w:author="Meir Kalter" w:date="2016-06-15T14:52:00Z">
        <w:r>
          <w:t xml:space="preserve">Execution of </w:t>
        </w:r>
        <w:proofErr w:type="gramStart"/>
        <w:r>
          <w:t>Gui</w:t>
        </w:r>
      </w:ins>
      <w:bookmarkEnd w:id="4378"/>
      <w:proofErr w:type="gramEnd"/>
      <w:del w:id="4380" w:author="Meir Kalter" w:date="2016-06-15T14:53:00Z">
        <w:r w:rsidR="00B706A9" w:rsidRPr="00885CC0" w:rsidDel="001E3430">
          <w:rPr>
            <w:rFonts w:eastAsia="Arial Unicode MS" w:cs="Arial Unicode MS"/>
          </w:rPr>
          <w:delText>Execution of Gui</w:delText>
        </w:r>
      </w:del>
      <w:bookmarkEnd w:id="4376"/>
      <w:bookmarkEnd w:id="4377"/>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4381" w:name="_Toc453680523"/>
            <w:bookmarkStart w:id="4382" w:name="_Toc453680838"/>
            <w:bookmarkStart w:id="4383" w:name="_Toc455404853"/>
            <w:r>
              <w:rPr>
                <w:rStyle w:val="Ninguno"/>
              </w:rPr>
              <w:t>Windows</w:t>
            </w:r>
            <w:bookmarkEnd w:id="4381"/>
            <w:bookmarkEnd w:id="4382"/>
            <w:bookmarkEnd w:id="4383"/>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6"/>
              </w:numPr>
              <w:pPrChange w:id="4384" w:author="Toni" w:date="2016-06-12T20:33:00Z">
                <w:pPr>
                  <w:pStyle w:val="Heading31"/>
                  <w:numPr>
                    <w:ilvl w:val="2"/>
                    <w:numId w:val="37"/>
                  </w:numPr>
                  <w:tabs>
                    <w:tab w:val="num" w:pos="2124"/>
                  </w:tabs>
                  <w:ind w:left="2136" w:hanging="257"/>
                </w:pPr>
              </w:pPrChange>
            </w:pPr>
            <w:bookmarkStart w:id="4385" w:name="_Toc453680524"/>
            <w:bookmarkStart w:id="4386" w:name="_Toc453680839"/>
            <w:bookmarkStart w:id="4387" w:name="_Toc455404854"/>
            <w:r>
              <w:rPr>
                <w:rStyle w:val="Ninguno"/>
              </w:rPr>
              <w:t>Linux</w:t>
            </w:r>
            <w:bookmarkEnd w:id="4385"/>
            <w:bookmarkEnd w:id="4386"/>
            <w:bookmarkEnd w:id="4387"/>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7"/>
              </w:numPr>
              <w:spacing w:after="0" w:line="240" w:lineRule="auto"/>
              <w:pPrChange w:id="4388" w:author="Toni" w:date="2016-06-12T20:33:00Z">
                <w:pPr>
                  <w:pStyle w:val="ListParagraph"/>
                  <w:numPr>
                    <w:numId w:val="38"/>
                  </w:numPr>
                  <w:spacing w:after="0" w:line="240" w:lineRule="auto"/>
                  <w:ind w:left="266" w:hanging="266"/>
                </w:pPr>
              </w:pPrChange>
            </w:pPr>
            <w:r>
              <w:rPr>
                <w:rStyle w:val="Ninguno"/>
              </w:rPr>
              <w:t>Extract the file to local folder.</w:t>
            </w:r>
          </w:p>
          <w:p w:rsidR="00C0594E" w:rsidRDefault="00B706A9">
            <w:pPr>
              <w:pStyle w:val="ListParagraph"/>
              <w:numPr>
                <w:ilvl w:val="0"/>
                <w:numId w:val="37"/>
              </w:numPr>
              <w:spacing w:after="0" w:line="240" w:lineRule="auto"/>
              <w:pPrChange w:id="4389" w:author="Toni" w:date="2016-06-12T20:33:00Z">
                <w:pPr>
                  <w:pStyle w:val="ListParagraph"/>
                  <w:numPr>
                    <w:numId w:val="38"/>
                  </w:numPr>
                  <w:spacing w:after="0" w:line="240" w:lineRule="auto"/>
                  <w:ind w:left="266" w:hanging="266"/>
                </w:pPr>
              </w:pPrChange>
            </w:pPr>
            <w:r>
              <w:rPr>
                <w:rStyle w:val="Ninguno"/>
              </w:rPr>
              <w:t>Open the shell to this folder</w:t>
            </w:r>
          </w:p>
          <w:p w:rsidR="00C0594E" w:rsidRDefault="00B706A9">
            <w:pPr>
              <w:pStyle w:val="ListParagraph"/>
              <w:numPr>
                <w:ilvl w:val="0"/>
                <w:numId w:val="37"/>
              </w:numPr>
              <w:spacing w:after="0" w:line="240" w:lineRule="auto"/>
              <w:pPrChange w:id="4390" w:author="Toni" w:date="2016-06-12T20:33:00Z">
                <w:pPr>
                  <w:pStyle w:val="ListParagraph"/>
                  <w:numPr>
                    <w:numId w:val="38"/>
                  </w:numPr>
                  <w:spacing w:after="0" w:line="240" w:lineRule="auto"/>
                  <w:ind w:left="266" w:hanging="266"/>
                </w:pPr>
              </w:pPrChange>
            </w:pPr>
            <w:r>
              <w:rPr>
                <w:rStyle w:val="Ninguno"/>
              </w:rPr>
              <w:t>Execute the following java command:</w:t>
            </w:r>
          </w:p>
          <w:p w:rsidR="00C0594E" w:rsidRDefault="00B706A9">
            <w:pPr>
              <w:pStyle w:val="ListParagraph"/>
              <w:numPr>
                <w:ilvl w:val="0"/>
                <w:numId w:val="37"/>
              </w:numPr>
              <w:spacing w:after="0" w:line="240" w:lineRule="auto"/>
              <w:pPrChange w:id="4391" w:author="Toni" w:date="2016-06-12T20:33:00Z">
                <w:pPr>
                  <w:pStyle w:val="ListParagraph"/>
                  <w:numPr>
                    <w:numId w:val="38"/>
                  </w:numPr>
                  <w:spacing w:after="0" w:line="240" w:lineRule="auto"/>
                  <w:ind w:left="266" w:hanging="266"/>
                </w:pPr>
              </w:pPrChange>
            </w:pPr>
            <w:r>
              <w:rPr>
                <w:rStyle w:val="Ninguno"/>
              </w:rPr>
              <w:t>java -</w:t>
            </w:r>
            <w:proofErr w:type="spellStart"/>
            <w:r>
              <w:rPr>
                <w:rStyle w:val="Ninguno"/>
              </w:rPr>
              <w:t>cp</w:t>
            </w:r>
            <w:proofErr w:type="spellEnd"/>
            <w:r>
              <w:rPr>
                <w:rStyle w:val="Ninguno"/>
              </w:rPr>
              <w:t xml:space="preserve"> SimEasy8-jar-with-dependencies.jar </w:t>
            </w:r>
            <w:proofErr w:type="spellStart"/>
            <w:r>
              <w:rPr>
                <w:rStyle w:val="Ninguno"/>
              </w:rPr>
              <w:t>meirdev.simulator.gui.frmae.GuiSimulator</w:t>
            </w:r>
            <w:proofErr w:type="spellEnd"/>
          </w:p>
        </w:tc>
      </w:tr>
    </w:tbl>
    <w:p w:rsidR="00C0594E" w:rsidDel="001E3430" w:rsidRDefault="00C0594E">
      <w:pPr>
        <w:pStyle w:val="Heading21"/>
        <w:widowControl w:val="0"/>
        <w:spacing w:line="240" w:lineRule="auto"/>
        <w:rPr>
          <w:del w:id="4392" w:author="Meir Kalter" w:date="2016-06-15T14:53:00Z"/>
        </w:rPr>
        <w:pPrChange w:id="4393" w:author="Meir Kalter" w:date="2016-06-15T14:53:00Z">
          <w:pPr>
            <w:pStyle w:val="Heading21"/>
            <w:widowControl w:val="0"/>
            <w:numPr>
              <w:ilvl w:val="1"/>
              <w:numId w:val="33"/>
            </w:numPr>
            <w:spacing w:line="240" w:lineRule="auto"/>
            <w:ind w:left="576" w:hanging="576"/>
          </w:pPr>
        </w:pPrChange>
      </w:pPr>
      <w:bookmarkStart w:id="4394" w:name="_Toc453680525"/>
      <w:bookmarkStart w:id="4395" w:name="_Toc453680840"/>
      <w:bookmarkStart w:id="4396" w:name="_Toc453766090"/>
      <w:bookmarkStart w:id="4397" w:name="_Toc453767352"/>
      <w:bookmarkStart w:id="4398" w:name="_Toc453767576"/>
      <w:bookmarkStart w:id="4399" w:name="_Toc453767800"/>
      <w:bookmarkStart w:id="4400" w:name="_Toc453768024"/>
      <w:bookmarkStart w:id="4401" w:name="_Toc453768247"/>
      <w:bookmarkStart w:id="4402" w:name="_Toc453785927"/>
      <w:bookmarkStart w:id="4403" w:name="_Toc453786441"/>
      <w:bookmarkStart w:id="4404" w:name="_Toc454220911"/>
      <w:bookmarkStart w:id="4405" w:name="_Toc454274421"/>
      <w:bookmarkStart w:id="4406" w:name="_Toc455403432"/>
      <w:bookmarkStart w:id="4407" w:name="_Toc455403673"/>
      <w:bookmarkStart w:id="4408" w:name="_Toc455403913"/>
      <w:bookmarkStart w:id="4409" w:name="_Toc455404150"/>
      <w:bookmarkStart w:id="4410" w:name="_Toc455404386"/>
      <w:bookmarkStart w:id="4411" w:name="_Toc455404621"/>
      <w:bookmarkStart w:id="4412" w:name="_Toc455404855"/>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p>
    <w:p w:rsidR="00C0594E" w:rsidRDefault="00B706A9">
      <w:pPr>
        <w:pStyle w:val="Heading2"/>
        <w:pPrChange w:id="4413" w:author="Meir Kalter" w:date="2016-06-15T14:53:00Z">
          <w:pPr>
            <w:pStyle w:val="Heading21"/>
            <w:numPr>
              <w:ilvl w:val="1"/>
              <w:numId w:val="39"/>
            </w:numPr>
            <w:tabs>
              <w:tab w:val="num" w:pos="576"/>
            </w:tabs>
            <w:ind w:left="588" w:hanging="588"/>
          </w:pPr>
        </w:pPrChange>
      </w:pPr>
      <w:bookmarkStart w:id="4414" w:name="_Toc453680526"/>
      <w:bookmarkStart w:id="4415" w:name="_Toc453680841"/>
      <w:bookmarkStart w:id="4416" w:name="_Toc455404856"/>
      <w:r w:rsidRPr="001E3430">
        <w:rPr>
          <w:rPrChange w:id="4417" w:author="Meir Kalter" w:date="2016-06-15T14:53:00Z">
            <w:rPr>
              <w:rFonts w:eastAsia="Arial Unicode MS" w:cs="Arial Unicode MS"/>
            </w:rPr>
          </w:rPrChange>
        </w:rPr>
        <w:t xml:space="preserve">Execution of </w:t>
      </w:r>
      <w:del w:id="4418" w:author="Toni" w:date="2016-06-12T20:00:00Z">
        <w:r w:rsidRPr="001E3430" w:rsidDel="00E541B8">
          <w:rPr>
            <w:rPrChange w:id="4419" w:author="Meir Kalter" w:date="2016-06-15T14:53:00Z">
              <w:rPr>
                <w:rFonts w:eastAsia="Arial Unicode MS" w:cs="Arial Unicode MS"/>
              </w:rPr>
            </w:rPrChange>
          </w:rPr>
          <w:delText>compiler</w:delText>
        </w:r>
      </w:del>
      <w:ins w:id="4420" w:author="Toni" w:date="2016-06-12T20:00:00Z">
        <w:r w:rsidR="00E541B8" w:rsidRPr="001E3430">
          <w:rPr>
            <w:rPrChange w:id="4421" w:author="Meir Kalter" w:date="2016-06-15T14:53:00Z">
              <w:rPr>
                <w:rFonts w:eastAsia="Arial Unicode MS" w:cs="Arial Unicode MS"/>
              </w:rPr>
            </w:rPrChange>
          </w:rPr>
          <w:t>assembler</w:t>
        </w:r>
      </w:ins>
      <w:bookmarkEnd w:id="4414"/>
      <w:bookmarkEnd w:id="4415"/>
      <w:bookmarkEnd w:id="4416"/>
      <w:ins w:id="4422" w:author="Meir Kalter" w:date="2016-06-15T20:25:00Z">
        <w:r w:rsidR="00D01318">
          <w:fldChar w:fldCharType="begin"/>
        </w:r>
        <w:r w:rsidR="00D01318">
          <w:instrText xml:space="preserve"> XE "</w:instrText>
        </w:r>
        <w:r w:rsidR="00D01318" w:rsidRPr="00B0058E">
          <w:instrText>Execution</w:instrText>
        </w:r>
      </w:ins>
      <w:r w:rsidR="00D01318" w:rsidRPr="00B0058E">
        <w:instrText>:</w:instrText>
      </w:r>
      <w:ins w:id="4423" w:author="Meir Kalter" w:date="2016-06-15T20:25:00Z">
        <w:r w:rsidR="00D01318" w:rsidRPr="00B0058E">
          <w:instrText>Asseble of asm file</w:instrText>
        </w:r>
        <w:r w:rsidR="00D01318">
          <w:instrText xml:space="preserve">" </w:instrText>
        </w:r>
        <w:r w:rsidR="00D01318">
          <w:fldChar w:fldCharType="end"/>
        </w:r>
      </w:ins>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9"/>
              </w:numPr>
              <w:pPrChange w:id="4424" w:author="Toni" w:date="2016-06-12T20:33:00Z">
                <w:pPr>
                  <w:pStyle w:val="Heading31"/>
                  <w:numPr>
                    <w:ilvl w:val="2"/>
                    <w:numId w:val="40"/>
                  </w:numPr>
                  <w:tabs>
                    <w:tab w:val="num" w:pos="2124"/>
                  </w:tabs>
                  <w:ind w:left="2136" w:hanging="257"/>
                </w:pPr>
              </w:pPrChange>
            </w:pPr>
            <w:bookmarkStart w:id="4425" w:name="_Toc453680527"/>
            <w:bookmarkStart w:id="4426" w:name="_Toc453680842"/>
            <w:bookmarkStart w:id="4427" w:name="_Toc455404857"/>
            <w:r>
              <w:rPr>
                <w:rStyle w:val="Ninguno"/>
              </w:rPr>
              <w:t>Windows</w:t>
            </w:r>
            <w:bookmarkEnd w:id="4425"/>
            <w:bookmarkEnd w:id="4426"/>
            <w:bookmarkEnd w:id="4427"/>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0"/>
              </w:numPr>
              <w:spacing w:after="0" w:line="240" w:lineRule="auto"/>
              <w:pPrChange w:id="4428" w:author="Toni" w:date="2016-06-12T20:33:00Z">
                <w:pPr>
                  <w:pStyle w:val="ListParagraph"/>
                  <w:numPr>
                    <w:numId w:val="41"/>
                  </w:numPr>
                  <w:tabs>
                    <w:tab w:val="num" w:pos="432"/>
                  </w:tabs>
                  <w:spacing w:after="0" w:line="240" w:lineRule="auto"/>
                  <w:ind w:left="444" w:hanging="444"/>
                </w:pPr>
              </w:pPrChange>
            </w:pPr>
            <w:r>
              <w:rPr>
                <w:rStyle w:val="Ninguno"/>
              </w:rPr>
              <w:t>Extract the files to working directory.</w:t>
            </w:r>
          </w:p>
          <w:p w:rsidR="00C0594E" w:rsidRDefault="00B706A9">
            <w:pPr>
              <w:pStyle w:val="ListParagraph"/>
              <w:numPr>
                <w:ilvl w:val="0"/>
                <w:numId w:val="40"/>
              </w:numPr>
              <w:spacing w:after="0" w:line="240" w:lineRule="auto"/>
              <w:pPrChange w:id="4429" w:author="Toni" w:date="2016-06-12T20:33:00Z">
                <w:pPr>
                  <w:pStyle w:val="ListParagraph"/>
                  <w:numPr>
                    <w:numId w:val="41"/>
                  </w:numPr>
                  <w:tabs>
                    <w:tab w:val="num" w:pos="432"/>
                  </w:tabs>
                  <w:spacing w:after="0" w:line="240" w:lineRule="auto"/>
                  <w:ind w:left="444" w:hanging="444"/>
                </w:pPr>
              </w:pPrChange>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41"/>
              </w:numPr>
              <w:pPrChange w:id="4430" w:author="Toni" w:date="2016-06-12T20:33:00Z">
                <w:pPr>
                  <w:pStyle w:val="Heading31"/>
                  <w:numPr>
                    <w:ilvl w:val="2"/>
                    <w:numId w:val="43"/>
                  </w:numPr>
                  <w:ind w:left="708" w:hanging="708"/>
                </w:pPr>
              </w:pPrChange>
            </w:pPr>
            <w:bookmarkStart w:id="4431" w:name="_Toc453680528"/>
            <w:bookmarkStart w:id="4432" w:name="_Toc453680843"/>
            <w:bookmarkStart w:id="4433" w:name="_Toc455404858"/>
            <w:r>
              <w:rPr>
                <w:rStyle w:val="Ninguno"/>
              </w:rPr>
              <w:t>Linux</w:t>
            </w:r>
            <w:bookmarkEnd w:id="4431"/>
            <w:bookmarkEnd w:id="4432"/>
            <w:bookmarkEnd w:id="4433"/>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2"/>
              </w:numPr>
              <w:spacing w:after="0" w:line="240" w:lineRule="auto"/>
              <w:pPrChange w:id="4434" w:author="Toni" w:date="2016-06-12T20:33:00Z">
                <w:pPr>
                  <w:pStyle w:val="ListParagraph"/>
                  <w:numPr>
                    <w:numId w:val="44"/>
                  </w:numPr>
                  <w:tabs>
                    <w:tab w:val="num" w:pos="708"/>
                  </w:tabs>
                  <w:spacing w:after="0" w:line="240" w:lineRule="auto"/>
                  <w:ind w:hanging="360"/>
                </w:pPr>
              </w:pPrChange>
            </w:pPr>
            <w:r>
              <w:rPr>
                <w:rStyle w:val="Ninguno"/>
              </w:rPr>
              <w:t>Extract the file to local folder.</w:t>
            </w:r>
          </w:p>
          <w:p w:rsidR="00C0594E" w:rsidRDefault="00B706A9">
            <w:pPr>
              <w:pStyle w:val="ListParagraph"/>
              <w:numPr>
                <w:ilvl w:val="0"/>
                <w:numId w:val="42"/>
              </w:numPr>
              <w:spacing w:after="0" w:line="240" w:lineRule="auto"/>
              <w:pPrChange w:id="4435" w:author="Toni" w:date="2016-06-12T20:33:00Z">
                <w:pPr>
                  <w:pStyle w:val="ListParagraph"/>
                  <w:numPr>
                    <w:numId w:val="44"/>
                  </w:numPr>
                  <w:tabs>
                    <w:tab w:val="num" w:pos="708"/>
                  </w:tabs>
                  <w:spacing w:after="0" w:line="240" w:lineRule="auto"/>
                  <w:ind w:hanging="360"/>
                </w:pPr>
              </w:pPrChange>
            </w:pPr>
            <w:r>
              <w:rPr>
                <w:rStyle w:val="Ninguno"/>
              </w:rPr>
              <w:t>Open the shell to this folder</w:t>
            </w:r>
          </w:p>
          <w:p w:rsidR="00C0594E" w:rsidRDefault="00B706A9">
            <w:pPr>
              <w:pStyle w:val="ListParagraph"/>
              <w:numPr>
                <w:ilvl w:val="0"/>
                <w:numId w:val="42"/>
              </w:numPr>
              <w:spacing w:after="0" w:line="240" w:lineRule="auto"/>
              <w:pPrChange w:id="4436" w:author="Toni" w:date="2016-06-12T20:33:00Z">
                <w:pPr>
                  <w:pStyle w:val="ListParagraph"/>
                  <w:numPr>
                    <w:numId w:val="44"/>
                  </w:numPr>
                  <w:tabs>
                    <w:tab w:val="num" w:pos="708"/>
                  </w:tabs>
                  <w:spacing w:after="0" w:line="240" w:lineRule="auto"/>
                  <w:ind w:hanging="360"/>
                </w:pPr>
              </w:pPrChange>
            </w:pPr>
            <w:r>
              <w:rPr>
                <w:rStyle w:val="Ninguno"/>
              </w:rPr>
              <w:t>Execute the following java command:</w:t>
            </w:r>
          </w:p>
          <w:p w:rsidR="00C0594E" w:rsidRDefault="00B706A9">
            <w:pPr>
              <w:pStyle w:val="ListParagraph"/>
              <w:numPr>
                <w:ilvl w:val="0"/>
                <w:numId w:val="42"/>
              </w:numPr>
              <w:spacing w:after="0" w:line="240" w:lineRule="auto"/>
              <w:pPrChange w:id="4437" w:author="Toni" w:date="2016-06-12T20:33:00Z">
                <w:pPr>
                  <w:pStyle w:val="ListParagraph"/>
                  <w:numPr>
                    <w:numId w:val="44"/>
                  </w:numPr>
                  <w:tabs>
                    <w:tab w:val="num" w:pos="708"/>
                  </w:tabs>
                  <w:spacing w:after="0" w:line="240" w:lineRule="auto"/>
                  <w:ind w:hanging="360"/>
                </w:pPr>
              </w:pPrChange>
            </w:pPr>
            <w:r>
              <w:rPr>
                <w:rStyle w:val="Ninguno"/>
              </w:rPr>
              <w:t>java -</w:t>
            </w:r>
            <w:proofErr w:type="spellStart"/>
            <w:r>
              <w:rPr>
                <w:rStyle w:val="Ninguno"/>
              </w:rPr>
              <w:t>cp</w:t>
            </w:r>
            <w:proofErr w:type="spellEnd"/>
            <w:r>
              <w:rPr>
                <w:rStyle w:val="Ninguno"/>
              </w:rPr>
              <w:t xml:space="preserve"> SimEasy8-jar-with-dependencies.jar  meirdev.simulator.simeasy8.AssemblerReader test.asm</w:t>
            </w:r>
          </w:p>
        </w:tc>
      </w:tr>
    </w:tbl>
    <w:p w:rsidR="00C0594E" w:rsidDel="00B4598C" w:rsidRDefault="00C0594E">
      <w:pPr>
        <w:pStyle w:val="Heading21"/>
        <w:widowControl w:val="0"/>
        <w:spacing w:line="240" w:lineRule="auto"/>
        <w:rPr>
          <w:del w:id="4438" w:author="Meir Kalter" w:date="2016-06-15T14:53:00Z"/>
        </w:rPr>
        <w:pPrChange w:id="4439" w:author="Meir Kalter" w:date="2016-06-15T14:53:00Z">
          <w:pPr>
            <w:pStyle w:val="Heading21"/>
            <w:widowControl w:val="0"/>
            <w:numPr>
              <w:ilvl w:val="1"/>
              <w:numId w:val="33"/>
            </w:numPr>
            <w:spacing w:line="240" w:lineRule="auto"/>
            <w:ind w:left="576" w:hanging="576"/>
          </w:pPr>
        </w:pPrChange>
      </w:pPr>
      <w:bookmarkStart w:id="4440" w:name="_Toc453680529"/>
      <w:bookmarkStart w:id="4441" w:name="_Toc453680844"/>
      <w:bookmarkEnd w:id="4440"/>
      <w:bookmarkEnd w:id="4441"/>
    </w:p>
    <w:p w:rsidR="00C0594E" w:rsidRDefault="00B706A9">
      <w:r>
        <w:rPr>
          <w:rFonts w:eastAsia="Arial Unicode MS" w:cs="Arial Unicode MS"/>
        </w:rPr>
        <w:t>The last parameter for the java is the assembler file to be assembled.</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pPr>
        <w:pStyle w:val="Heading1"/>
        <w:pPrChange w:id="4442" w:author="Meir Kalter" w:date="2016-06-15T15:12:00Z">
          <w:pPr>
            <w:pStyle w:val="Encabezam"/>
            <w:numPr>
              <w:numId w:val="45"/>
            </w:numPr>
            <w:tabs>
              <w:tab w:val="num" w:pos="708"/>
            </w:tabs>
            <w:ind w:left="720" w:hanging="360"/>
          </w:pPr>
        </w:pPrChange>
      </w:pPr>
      <w:bookmarkStart w:id="4443" w:name="_Toc453680845"/>
      <w:bookmarkStart w:id="4444" w:name="_Toc455404859"/>
      <w:proofErr w:type="gramStart"/>
      <w:r>
        <w:lastRenderedPageBreak/>
        <w:t>Gui</w:t>
      </w:r>
      <w:bookmarkEnd w:id="4443"/>
      <w:bookmarkEnd w:id="4444"/>
      <w:proofErr w:type="gramEnd"/>
      <w:r>
        <w:t xml:space="preserve"> </w:t>
      </w:r>
    </w:p>
    <w:p w:rsidR="00B4598C" w:rsidRDefault="00B4598C" w:rsidP="001D11BE">
      <w:pPr>
        <w:rPr>
          <w:ins w:id="4445" w:author="Meir Kalter" w:date="2016-06-20T21:08:00Z"/>
        </w:rPr>
        <w:pPrChange w:id="4446" w:author="Meir Kalter" w:date="2016-07-04T13:48:00Z">
          <w:pPr>
            <w:pStyle w:val="Heading2"/>
          </w:pPr>
        </w:pPrChange>
      </w:pPr>
      <w:bookmarkStart w:id="4447" w:name="_Toc453680530"/>
      <w:bookmarkStart w:id="4448" w:name="_Toc453680846"/>
      <w:ins w:id="4449" w:author="Meir Kalter" w:date="2016-06-15T14:54:00Z">
        <w:r>
          <w:t xml:space="preserve">In this section the </w:t>
        </w:r>
      </w:ins>
      <w:ins w:id="4450" w:author="Meir Kalter" w:date="2016-06-20T21:08:00Z">
        <w:r w:rsidR="004F14D7">
          <w:t>GUI</w:t>
        </w:r>
      </w:ins>
      <w:ins w:id="4451" w:author="Meir Kalter" w:date="2016-06-15T14:54:00Z">
        <w:r>
          <w:t xml:space="preserve"> will be described. </w:t>
        </w:r>
      </w:ins>
      <w:ins w:id="4452" w:author="Meir Kalter" w:date="2016-06-20T21:08:00Z">
        <w:r w:rsidR="004F14D7">
          <w:t xml:space="preserve">The </w:t>
        </w:r>
        <w:proofErr w:type="spellStart"/>
        <w:proofErr w:type="gramStart"/>
        <w:r w:rsidR="004F14D7">
          <w:t>gui</w:t>
        </w:r>
        <w:proofErr w:type="spellEnd"/>
        <w:proofErr w:type="gramEnd"/>
        <w:r w:rsidR="004F14D7">
          <w:t xml:space="preserve"> has the following items:</w:t>
        </w:r>
      </w:ins>
    </w:p>
    <w:p w:rsidR="004F14D7" w:rsidRDefault="004F14D7">
      <w:pPr>
        <w:rPr>
          <w:ins w:id="4453" w:author="Meir Kalter" w:date="2016-06-20T21:09:00Z"/>
        </w:rPr>
        <w:pPrChange w:id="4454" w:author="Meir Kalter" w:date="2016-06-20T21:08:00Z">
          <w:pPr>
            <w:pStyle w:val="Heading2"/>
          </w:pPr>
        </w:pPrChange>
      </w:pPr>
      <w:ins w:id="4455" w:author="Meir Kalter" w:date="2016-06-20T21:09:00Z">
        <w:r>
          <w:t>Menu</w:t>
        </w:r>
      </w:ins>
      <w:ins w:id="4456" w:author="Meir Kalter" w:date="2016-06-20T21:13:00Z">
        <w:r w:rsidR="003B1E4F">
          <w:t xml:space="preserve"> – Some activities that could be with the menu.</w:t>
        </w:r>
      </w:ins>
    </w:p>
    <w:p w:rsidR="004F14D7" w:rsidRDefault="004F14D7">
      <w:pPr>
        <w:rPr>
          <w:ins w:id="4457" w:author="Meir Kalter" w:date="2016-06-20T21:09:00Z"/>
        </w:rPr>
        <w:pPrChange w:id="4458" w:author="Meir Kalter" w:date="2016-06-20T21:08:00Z">
          <w:pPr>
            <w:pStyle w:val="Heading2"/>
          </w:pPr>
        </w:pPrChange>
      </w:pPr>
      <w:ins w:id="4459" w:author="Meir Kalter" w:date="2016-06-20T21:09:00Z">
        <w:r>
          <w:t>Commands bar</w:t>
        </w:r>
      </w:ins>
      <w:ins w:id="4460" w:author="Meir Kalter" w:date="2016-06-20T21:13:00Z">
        <w:r w:rsidR="003B1E4F">
          <w:t xml:space="preserve"> – Main frequency </w:t>
        </w:r>
        <w:proofErr w:type="spellStart"/>
        <w:r w:rsidR="003B1E4F">
          <w:t>activties</w:t>
        </w:r>
      </w:ins>
      <w:proofErr w:type="spellEnd"/>
    </w:p>
    <w:p w:rsidR="004F14D7" w:rsidRDefault="004F14D7">
      <w:pPr>
        <w:rPr>
          <w:ins w:id="4461" w:author="Meir Kalter" w:date="2016-06-20T21:08:00Z"/>
        </w:rPr>
        <w:pPrChange w:id="4462" w:author="Meir Kalter" w:date="2016-06-20T21:08:00Z">
          <w:pPr>
            <w:pStyle w:val="Heading2"/>
          </w:pPr>
        </w:pPrChange>
      </w:pPr>
      <w:ins w:id="4463" w:author="Meir Kalter" w:date="2016-06-20T21:08:00Z">
        <w:r>
          <w:t>Editor</w:t>
        </w:r>
      </w:ins>
      <w:ins w:id="4464" w:author="Meir Kalter" w:date="2016-06-20T21:13:00Z">
        <w:r w:rsidR="003B1E4F">
          <w:t xml:space="preserve"> – Editor for the Assembler program</w:t>
        </w:r>
      </w:ins>
    </w:p>
    <w:p w:rsidR="004F14D7" w:rsidRDefault="004F14D7">
      <w:pPr>
        <w:rPr>
          <w:ins w:id="4465" w:author="Meir Kalter" w:date="2016-06-20T21:10:00Z"/>
        </w:rPr>
        <w:pPrChange w:id="4466" w:author="Meir Kalter" w:date="2016-06-20T21:08:00Z">
          <w:pPr>
            <w:pStyle w:val="Heading2"/>
          </w:pPr>
        </w:pPrChange>
      </w:pPr>
      <w:ins w:id="4467" w:author="Meir Kalter" w:date="2016-06-20T21:09:00Z">
        <w:r>
          <w:t>PC Memory</w:t>
        </w:r>
      </w:ins>
      <w:ins w:id="4468" w:author="Meir Kalter" w:date="2016-06-20T21:13:00Z">
        <w:r w:rsidR="003B1E4F">
          <w:t xml:space="preserve"> – Display the memory values</w:t>
        </w:r>
      </w:ins>
    </w:p>
    <w:p w:rsidR="004F14D7" w:rsidRDefault="004F14D7">
      <w:pPr>
        <w:rPr>
          <w:ins w:id="4469" w:author="Meir Kalter" w:date="2016-06-20T21:09:00Z"/>
        </w:rPr>
        <w:pPrChange w:id="4470" w:author="Meir Kalter" w:date="2016-06-20T21:08:00Z">
          <w:pPr>
            <w:pStyle w:val="Heading2"/>
          </w:pPr>
        </w:pPrChange>
      </w:pPr>
      <w:ins w:id="4471" w:author="Meir Kalter" w:date="2016-06-20T21:10:00Z">
        <w:r>
          <w:t>Edit memory value</w:t>
        </w:r>
      </w:ins>
      <w:ins w:id="4472" w:author="Meir Kalter" w:date="2016-06-20T21:14:00Z">
        <w:r w:rsidR="003B1E4F">
          <w:t xml:space="preserve"> – Frame for changing value of specific memory address</w:t>
        </w:r>
      </w:ins>
    </w:p>
    <w:p w:rsidR="004F14D7" w:rsidRDefault="004F14D7">
      <w:pPr>
        <w:rPr>
          <w:ins w:id="4473" w:author="Meir Kalter" w:date="2016-06-20T21:10:00Z"/>
        </w:rPr>
        <w:pPrChange w:id="4474" w:author="Meir Kalter" w:date="2016-06-20T21:16:00Z">
          <w:pPr>
            <w:pStyle w:val="Heading2"/>
          </w:pPr>
        </w:pPrChange>
      </w:pPr>
      <w:ins w:id="4475" w:author="Meir Kalter" w:date="2016-06-20T21:09:00Z">
        <w:r>
          <w:t>Instruction menu</w:t>
        </w:r>
      </w:ins>
      <w:ins w:id="4476" w:author="Meir Kalter" w:date="2016-06-20T21:14:00Z">
        <w:r w:rsidR="003B1E4F">
          <w:t xml:space="preserve"> – </w:t>
        </w:r>
      </w:ins>
      <w:ins w:id="4477" w:author="Meir Kalter" w:date="2016-06-20T21:16:00Z">
        <w:r w:rsidR="003B1E4F">
          <w:t>This frame c</w:t>
        </w:r>
      </w:ins>
      <w:ins w:id="4478" w:author="Meir Kalter" w:date="2016-06-20T21:15:00Z">
        <w:r w:rsidR="003B1E4F">
          <w:t xml:space="preserve">ontains </w:t>
        </w:r>
      </w:ins>
      <w:ins w:id="4479" w:author="Meir Kalter" w:date="2016-06-20T21:14:00Z">
        <w:r w:rsidR="003B1E4F">
          <w:t>List of instructions after Assemble success. Also show the next instruction to be used</w:t>
        </w:r>
      </w:ins>
    </w:p>
    <w:p w:rsidR="004F14D7" w:rsidRDefault="004F14D7">
      <w:pPr>
        <w:rPr>
          <w:ins w:id="4480" w:author="Meir Kalter" w:date="2016-06-20T21:10:00Z"/>
        </w:rPr>
        <w:pPrChange w:id="4481" w:author="Meir Kalter" w:date="2016-06-20T21:08:00Z">
          <w:pPr>
            <w:pStyle w:val="Heading2"/>
          </w:pPr>
        </w:pPrChange>
      </w:pPr>
      <w:proofErr w:type="gramStart"/>
      <w:ins w:id="4482" w:author="Meir Kalter" w:date="2016-06-20T21:10:00Z">
        <w:r>
          <w:t>Output – Seven digit</w:t>
        </w:r>
      </w:ins>
      <w:proofErr w:type="gramEnd"/>
      <w:ins w:id="4483" w:author="Meir Kalter" w:date="2016-06-20T21:15:00Z">
        <w:r w:rsidR="003B1E4F">
          <w:t xml:space="preserve"> - display numbers in Seven digit type of display</w:t>
        </w:r>
      </w:ins>
      <w:ins w:id="4484" w:author="Meir Kalter" w:date="2016-06-20T21:16:00Z">
        <w:r w:rsidR="003B1E4F">
          <w:t>.</w:t>
        </w:r>
      </w:ins>
    </w:p>
    <w:p w:rsidR="004F14D7" w:rsidRDefault="004F14D7">
      <w:pPr>
        <w:rPr>
          <w:ins w:id="4485" w:author="Meir Kalter" w:date="2016-06-20T21:10:00Z"/>
        </w:rPr>
        <w:pPrChange w:id="4486" w:author="Meir Kalter" w:date="2016-06-20T21:08:00Z">
          <w:pPr>
            <w:pStyle w:val="Heading2"/>
          </w:pPr>
        </w:pPrChange>
      </w:pPr>
      <w:ins w:id="4487" w:author="Meir Kalter" w:date="2016-06-20T21:10:00Z">
        <w:r>
          <w:t>Processor registers</w:t>
        </w:r>
      </w:ins>
      <w:ins w:id="4488" w:author="Meir Kalter" w:date="2016-06-20T21:15:00Z">
        <w:r w:rsidR="003B1E4F">
          <w:t xml:space="preserve"> – contains the registers of the CPU.</w:t>
        </w:r>
      </w:ins>
    </w:p>
    <w:p w:rsidR="004F14D7" w:rsidRDefault="004F14D7">
      <w:pPr>
        <w:rPr>
          <w:ins w:id="4489" w:author="Meir Kalter" w:date="2016-06-20T21:11:00Z"/>
        </w:rPr>
        <w:pPrChange w:id="4490" w:author="Meir Kalter" w:date="2016-06-20T21:08:00Z">
          <w:pPr>
            <w:pStyle w:val="Heading2"/>
          </w:pPr>
        </w:pPrChange>
      </w:pPr>
      <w:ins w:id="4491" w:author="Meir Kalter" w:date="2016-06-20T21:10:00Z">
        <w:r>
          <w:t>Processor flags</w:t>
        </w:r>
      </w:ins>
    </w:p>
    <w:p w:rsidR="0028247F" w:rsidRDefault="0028247F">
      <w:pPr>
        <w:rPr>
          <w:ins w:id="4492" w:author="Meir Kalter" w:date="2016-06-20T21:11:00Z"/>
        </w:rPr>
        <w:pPrChange w:id="4493" w:author="Meir Kalter" w:date="2016-06-20T21:08:00Z">
          <w:pPr>
            <w:pStyle w:val="Heading2"/>
          </w:pPr>
        </w:pPrChange>
      </w:pPr>
      <w:ins w:id="4494" w:author="Meir Kalter" w:date="2016-06-20T21:11:00Z">
        <w:r>
          <w:t>Stack</w:t>
        </w:r>
      </w:ins>
      <w:ins w:id="4495" w:author="Meir Kalter" w:date="2016-06-20T21:16:00Z">
        <w:r w:rsidR="001A4FFA">
          <w:t xml:space="preserve"> – show the memory of the stack.</w:t>
        </w:r>
      </w:ins>
    </w:p>
    <w:p w:rsidR="00EE3F75" w:rsidRDefault="00EE3F75">
      <w:pPr>
        <w:rPr>
          <w:ins w:id="4496" w:author="Meir Kalter" w:date="2016-06-20T21:09:00Z"/>
        </w:rPr>
        <w:pPrChange w:id="4497" w:author="Meir Kalter" w:date="2016-06-20T21:08:00Z">
          <w:pPr>
            <w:pStyle w:val="Heading2"/>
          </w:pPr>
        </w:pPrChange>
      </w:pPr>
      <w:proofErr w:type="gramStart"/>
      <w:ins w:id="4498" w:author="Meir Kalter" w:date="2016-06-20T21:11:00Z">
        <w:r w:rsidRPr="00EE3F75">
          <w:rPr>
            <w:highlight w:val="yellow"/>
            <w:rPrChange w:id="4499" w:author="Meir Kalter" w:date="2016-06-20T21:11:00Z">
              <w:rPr>
                <w:b w:val="0"/>
                <w:bCs w:val="0"/>
              </w:rPr>
            </w:rPrChange>
          </w:rPr>
          <w:t>Message  []</w:t>
        </w:r>
      </w:ins>
      <w:proofErr w:type="gramEnd"/>
    </w:p>
    <w:p w:rsidR="004F14D7" w:rsidRPr="00080909" w:rsidRDefault="004F14D7">
      <w:pPr>
        <w:rPr>
          <w:ins w:id="4500" w:author="Meir Kalter" w:date="2016-06-15T14:54:00Z"/>
        </w:rPr>
        <w:pPrChange w:id="4501" w:author="Meir Kalter" w:date="2016-06-20T21:08:00Z">
          <w:pPr>
            <w:pStyle w:val="Heading2"/>
          </w:pPr>
        </w:pPrChange>
      </w:pPr>
    </w:p>
    <w:p w:rsidR="00B4598C" w:rsidRDefault="00B4598C">
      <w:pPr>
        <w:pStyle w:val="Heading2"/>
        <w:rPr>
          <w:ins w:id="4502" w:author="Meir Kalter" w:date="2016-06-15T14:54:00Z"/>
        </w:rPr>
      </w:pPr>
      <w:bookmarkStart w:id="4503" w:name="_Toc455404860"/>
      <w:ins w:id="4504" w:author="Meir Kalter" w:date="2016-06-15T14:54:00Z">
        <w:r>
          <w:t xml:space="preserve">All parts </w:t>
        </w:r>
      </w:ins>
      <w:ins w:id="4505" w:author="Meir Kalter" w:date="2016-06-15T14:55:00Z">
        <w:r w:rsidR="00EC1E25">
          <w:t>view</w:t>
        </w:r>
      </w:ins>
      <w:bookmarkEnd w:id="4503"/>
    </w:p>
    <w:p w:rsidR="00C0594E" w:rsidDel="00B4598C" w:rsidRDefault="00B706A9">
      <w:pPr>
        <w:pStyle w:val="Heading21"/>
        <w:ind w:left="576"/>
        <w:rPr>
          <w:del w:id="4506" w:author="Meir Kalter" w:date="2016-06-15T14:54:00Z"/>
        </w:rPr>
        <w:pPrChange w:id="4507" w:author="Meir Kalter" w:date="2016-06-15T14:54:00Z">
          <w:pPr>
            <w:pStyle w:val="Heading21"/>
            <w:numPr>
              <w:ilvl w:val="1"/>
              <w:numId w:val="33"/>
            </w:numPr>
            <w:ind w:left="576" w:hanging="576"/>
          </w:pPr>
        </w:pPrChange>
      </w:pPr>
      <w:del w:id="4508" w:author="Meir Kalter" w:date="2016-06-15T14:54:00Z">
        <w:r w:rsidDel="00B4598C">
          <w:rPr>
            <w:rFonts w:eastAsia="Arial Unicode MS" w:cs="Arial Unicode MS"/>
          </w:rPr>
          <w:delText>Parts view</w:delText>
        </w:r>
        <w:bookmarkEnd w:id="4447"/>
        <w:bookmarkEnd w:id="4448"/>
      </w:del>
    </w:p>
    <w:p w:rsidR="00C0594E" w:rsidRDefault="00B706A9" w:rsidP="00A007F9">
      <w:pPr>
        <w:pStyle w:val="Heading21"/>
        <w:ind w:left="576"/>
        <w:outlineLvl w:val="9"/>
        <w:pPrChange w:id="4509" w:author="Meir Kalter" w:date="2016-07-04T13:46:00Z">
          <w:pPr>
            <w:keepNext/>
          </w:pPr>
        </w:pPrChange>
      </w:pPr>
      <w:r>
        <w:rPr>
          <w:rStyle w:val="Ninguno"/>
          <w:rFonts w:ascii="Calibri" w:eastAsia="Calibri" w:hAnsi="Calibri" w:cs="Calibri"/>
          <w:noProof/>
          <w:lang w:eastAsia="en-US" w:bidi="he-IL"/>
        </w:rPr>
        <w:drawing>
          <wp:inline distT="0" distB="0" distL="0" distR="0" wp14:anchorId="4FE9247A" wp14:editId="3E29345D">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11" cstate="print">
                      <a:extLst/>
                    </a:blip>
                    <a:stretch>
                      <a:fillRect/>
                    </a:stretch>
                  </pic:blipFill>
                  <pic:spPr>
                    <a:xfrm>
                      <a:off x="0" y="0"/>
                      <a:ext cx="5489372" cy="3147823"/>
                    </a:xfrm>
                    <a:prstGeom prst="rect">
                      <a:avLst/>
                    </a:prstGeom>
                    <a:ln w="12700" cap="flat">
                      <a:noFill/>
                      <a:miter lim="400000"/>
                    </a:ln>
                    <a:effectLst/>
                  </pic:spPr>
                </pic:pic>
              </a:graphicData>
            </a:graphic>
          </wp:inline>
        </w:drawing>
      </w:r>
    </w:p>
    <w:p w:rsidR="00C0594E" w:rsidRDefault="00B706A9">
      <w:pPr>
        <w:pStyle w:val="Caption1"/>
        <w:rPr>
          <w:rStyle w:val="Ninguno"/>
          <w:rFonts w:ascii="Calibri" w:eastAsia="Calibri" w:hAnsi="Calibri" w:cs="Calibri"/>
          <w:sz w:val="28"/>
          <w:szCs w:val="28"/>
        </w:rPr>
      </w:pPr>
      <w:r>
        <w:t>Figure 1- Simulator parts</w:t>
      </w:r>
    </w:p>
    <w:p w:rsidR="00C0594E" w:rsidDel="005948F1" w:rsidRDefault="00B706A9">
      <w:pPr>
        <w:pStyle w:val="Heading2"/>
        <w:rPr>
          <w:del w:id="4510" w:author="Meir Kalter" w:date="2016-06-20T21:12:00Z"/>
        </w:rPr>
        <w:pPrChange w:id="4511" w:author="Meir Kalter" w:date="2016-06-15T14:55:00Z">
          <w:pPr>
            <w:pStyle w:val="Heading21"/>
            <w:numPr>
              <w:ilvl w:val="1"/>
              <w:numId w:val="33"/>
            </w:numPr>
            <w:ind w:left="576" w:hanging="576"/>
          </w:pPr>
        </w:pPrChange>
      </w:pPr>
      <w:bookmarkStart w:id="4512" w:name="_Toc453680531"/>
      <w:bookmarkStart w:id="4513" w:name="_Toc453680847"/>
      <w:del w:id="4514" w:author="Meir Kalter" w:date="2016-06-20T21:12:00Z">
        <w:r w:rsidRPr="00E3086D" w:rsidDel="005948F1">
          <w:rPr>
            <w:b w:val="0"/>
            <w:bCs w:val="0"/>
            <w:rPrChange w:id="4515" w:author="Meir Kalter" w:date="2016-06-15T14:55:00Z">
              <w:rPr>
                <w:rFonts w:eastAsia="Arial Unicode MS" w:cs="Arial Unicode MS"/>
                <w:b/>
                <w:bCs/>
              </w:rPr>
            </w:rPrChange>
          </w:rPr>
          <w:lastRenderedPageBreak/>
          <w:delText>File types used in the simulator</w:delText>
        </w:r>
        <w:bookmarkStart w:id="4516" w:name="_Toc454220919"/>
        <w:bookmarkStart w:id="4517" w:name="_Toc454274429"/>
        <w:bookmarkStart w:id="4518" w:name="_Toc455403440"/>
        <w:bookmarkStart w:id="4519" w:name="_Toc455403680"/>
        <w:bookmarkStart w:id="4520" w:name="_Toc455403920"/>
        <w:bookmarkStart w:id="4521" w:name="_Toc455404156"/>
        <w:bookmarkStart w:id="4522" w:name="_Toc455404392"/>
        <w:bookmarkStart w:id="4523" w:name="_Toc455404627"/>
        <w:bookmarkStart w:id="4524" w:name="_Toc455404861"/>
        <w:bookmarkEnd w:id="4512"/>
        <w:bookmarkEnd w:id="4513"/>
        <w:bookmarkEnd w:id="4516"/>
        <w:bookmarkEnd w:id="4517"/>
        <w:bookmarkEnd w:id="4518"/>
        <w:bookmarkEnd w:id="4519"/>
        <w:bookmarkEnd w:id="4520"/>
        <w:bookmarkEnd w:id="4521"/>
        <w:bookmarkEnd w:id="4522"/>
        <w:bookmarkEnd w:id="4523"/>
        <w:bookmarkEnd w:id="4524"/>
      </w:del>
    </w:p>
    <w:p w:rsidR="00C0594E" w:rsidDel="005948F1" w:rsidRDefault="00B706A9">
      <w:pPr>
        <w:rPr>
          <w:del w:id="4525" w:author="Meir Kalter" w:date="2016-06-20T21:12:00Z"/>
          <w:rStyle w:val="Ninguno"/>
          <w:rFonts w:ascii="Calibri" w:eastAsia="Calibri" w:hAnsi="Calibri" w:cs="Calibri"/>
          <w:sz w:val="28"/>
          <w:szCs w:val="28"/>
        </w:rPr>
      </w:pPr>
      <w:del w:id="4526" w:author="Meir Kalter" w:date="2016-06-20T21:12:00Z">
        <w:r w:rsidDel="005948F1">
          <w:rPr>
            <w:rStyle w:val="Ninguno"/>
            <w:rFonts w:ascii="Calibri" w:eastAsia="Calibri" w:hAnsi="Calibri" w:cs="Calibri"/>
            <w:sz w:val="28"/>
            <w:szCs w:val="28"/>
          </w:rPr>
          <w:delText>There are two file types which are used in the simulator:</w:delText>
        </w:r>
        <w:bookmarkStart w:id="4527" w:name="_Toc454220920"/>
        <w:bookmarkStart w:id="4528" w:name="_Toc454274430"/>
        <w:bookmarkStart w:id="4529" w:name="_Toc455403441"/>
        <w:bookmarkStart w:id="4530" w:name="_Toc455403681"/>
        <w:bookmarkStart w:id="4531" w:name="_Toc455403921"/>
        <w:bookmarkStart w:id="4532" w:name="_Toc455404157"/>
        <w:bookmarkStart w:id="4533" w:name="_Toc455404393"/>
        <w:bookmarkStart w:id="4534" w:name="_Toc455404628"/>
        <w:bookmarkStart w:id="4535" w:name="_Toc455404862"/>
        <w:bookmarkEnd w:id="4527"/>
        <w:bookmarkEnd w:id="4528"/>
        <w:bookmarkEnd w:id="4529"/>
        <w:bookmarkEnd w:id="4530"/>
        <w:bookmarkEnd w:id="4531"/>
        <w:bookmarkEnd w:id="4532"/>
        <w:bookmarkEnd w:id="4533"/>
        <w:bookmarkEnd w:id="4534"/>
        <w:bookmarkEnd w:id="4535"/>
      </w:del>
    </w:p>
    <w:p w:rsidR="00C0594E" w:rsidDel="005948F1" w:rsidRDefault="00B706A9">
      <w:pPr>
        <w:pStyle w:val="Heading3"/>
        <w:rPr>
          <w:del w:id="4536" w:author="Meir Kalter" w:date="2016-06-20T21:12:00Z"/>
        </w:rPr>
        <w:pPrChange w:id="4537" w:author="Meir Kalter" w:date="2016-06-15T14:56:00Z">
          <w:pPr>
            <w:pStyle w:val="Heading21"/>
            <w:numPr>
              <w:ilvl w:val="1"/>
              <w:numId w:val="33"/>
            </w:numPr>
            <w:ind w:left="576" w:hanging="576"/>
          </w:pPr>
        </w:pPrChange>
      </w:pPr>
      <w:del w:id="4538" w:author="Meir Kalter" w:date="2016-06-14T10:43:00Z">
        <w:r w:rsidRPr="00E3086D" w:rsidDel="00B53F4A">
          <w:rPr>
            <w:b w:val="0"/>
            <w:bCs w:val="0"/>
            <w:rPrChange w:id="4539" w:author="Meir Kalter" w:date="2016-06-15T14:55:00Z">
              <w:rPr>
                <w:rFonts w:eastAsia="Arial Unicode MS" w:cs="Arial Unicode MS"/>
                <w:b/>
                <w:bCs/>
              </w:rPr>
            </w:rPrChange>
          </w:rPr>
          <w:delText xml:space="preserve">Optional </w:delText>
        </w:r>
        <w:bookmarkStart w:id="4540" w:name="_Toc453680532"/>
        <w:bookmarkStart w:id="4541" w:name="_Toc453680848"/>
        <w:r w:rsidRPr="00E3086D" w:rsidDel="00B53F4A">
          <w:rPr>
            <w:b w:val="0"/>
            <w:bCs w:val="0"/>
            <w:rPrChange w:id="4542" w:author="Meir Kalter" w:date="2016-06-15T14:55:00Z">
              <w:rPr>
                <w:rFonts w:eastAsia="Arial Unicode MS" w:cs="Arial Unicode MS"/>
                <w:b/>
                <w:bCs/>
              </w:rPr>
            </w:rPrChange>
          </w:rPr>
          <w:delText>files</w:delText>
        </w:r>
      </w:del>
      <w:bookmarkStart w:id="4543" w:name="_Toc454220921"/>
      <w:bookmarkStart w:id="4544" w:name="_Toc454274431"/>
      <w:bookmarkStart w:id="4545" w:name="_Toc455403442"/>
      <w:bookmarkStart w:id="4546" w:name="_Toc455403682"/>
      <w:bookmarkStart w:id="4547" w:name="_Toc455403922"/>
      <w:bookmarkStart w:id="4548" w:name="_Toc455404158"/>
      <w:bookmarkStart w:id="4549" w:name="_Toc455404394"/>
      <w:bookmarkStart w:id="4550" w:name="_Toc455404629"/>
      <w:bookmarkStart w:id="4551" w:name="_Toc455404863"/>
      <w:bookmarkEnd w:id="4540"/>
      <w:bookmarkEnd w:id="4541"/>
      <w:bookmarkEnd w:id="4543"/>
      <w:bookmarkEnd w:id="4544"/>
      <w:bookmarkEnd w:id="4545"/>
      <w:bookmarkEnd w:id="4546"/>
      <w:bookmarkEnd w:id="4547"/>
      <w:bookmarkEnd w:id="4548"/>
      <w:bookmarkEnd w:id="4549"/>
      <w:bookmarkEnd w:id="4550"/>
      <w:bookmarkEnd w:id="4551"/>
    </w:p>
    <w:p w:rsidR="00C0594E" w:rsidDel="005948F1" w:rsidRDefault="00B706A9">
      <w:pPr>
        <w:pStyle w:val="Heading31"/>
        <w:ind w:left="708" w:firstLine="0"/>
        <w:rPr>
          <w:del w:id="4552" w:author="Meir Kalter" w:date="2016-06-20T21:12:00Z"/>
          <w:sz w:val="24"/>
          <w:szCs w:val="24"/>
        </w:rPr>
        <w:pPrChange w:id="4553" w:author="Meir Kalter" w:date="2016-06-15T14:56:00Z">
          <w:pPr>
            <w:pStyle w:val="Heading31"/>
            <w:numPr>
              <w:ilvl w:val="2"/>
              <w:numId w:val="33"/>
            </w:numPr>
            <w:ind w:left="708" w:hanging="708"/>
          </w:pPr>
        </w:pPrChange>
      </w:pPr>
      <w:bookmarkStart w:id="4554" w:name="_Toc453680534"/>
      <w:bookmarkStart w:id="4555" w:name="_Toc453680850"/>
      <w:del w:id="4556" w:author="Meir Kalter" w:date="2016-06-20T21:12:00Z">
        <w:r w:rsidRPr="00E3086D" w:rsidDel="005948F1">
          <w:rPr>
            <w:rFonts w:asciiTheme="majorHAnsi" w:eastAsiaTheme="majorEastAsia" w:hAnsiTheme="majorHAnsi" w:cstheme="majorBidi"/>
            <w:b/>
            <w:bCs/>
            <w:color w:val="4F81BD" w:themeColor="accent1"/>
            <w:u w:val="none"/>
            <w:rPrChange w:id="4557" w:author="Meir Kalter" w:date="2016-06-15T14:56:00Z">
              <w:rPr>
                <w:rStyle w:val="Ninguno"/>
                <w:rFonts w:eastAsia="Arial Unicode MS" w:cs="Arial Unicode MS"/>
                <w:sz w:val="24"/>
                <w:szCs w:val="24"/>
              </w:rPr>
            </w:rPrChange>
          </w:rPr>
          <w:delText>ASM</w:delText>
        </w:r>
        <w:bookmarkEnd w:id="4554"/>
        <w:bookmarkEnd w:id="4555"/>
        <w:r w:rsidDel="005948F1">
          <w:rPr>
            <w:rFonts w:eastAsia="Arial Unicode MS" w:cs="Arial Unicode MS"/>
          </w:rPr>
          <w:delText xml:space="preserve"> </w:delText>
        </w:r>
        <w:bookmarkStart w:id="4558" w:name="_Toc454220922"/>
        <w:bookmarkStart w:id="4559" w:name="_Toc454274432"/>
        <w:bookmarkStart w:id="4560" w:name="_Toc455403443"/>
        <w:bookmarkStart w:id="4561" w:name="_Toc455403683"/>
        <w:bookmarkStart w:id="4562" w:name="_Toc455403923"/>
        <w:bookmarkStart w:id="4563" w:name="_Toc455404159"/>
        <w:bookmarkStart w:id="4564" w:name="_Toc455404395"/>
        <w:bookmarkStart w:id="4565" w:name="_Toc455404630"/>
        <w:bookmarkStart w:id="4566" w:name="_Toc455404864"/>
        <w:bookmarkEnd w:id="4558"/>
        <w:bookmarkEnd w:id="4559"/>
        <w:bookmarkEnd w:id="4560"/>
        <w:bookmarkEnd w:id="4561"/>
        <w:bookmarkEnd w:id="4562"/>
        <w:bookmarkEnd w:id="4563"/>
        <w:bookmarkEnd w:id="4564"/>
        <w:bookmarkEnd w:id="4565"/>
        <w:bookmarkEnd w:id="4566"/>
      </w:del>
    </w:p>
    <w:p w:rsidR="00C0594E" w:rsidDel="005948F1" w:rsidRDefault="00B706A9">
      <w:pPr>
        <w:pStyle w:val="Heading41"/>
        <w:ind w:left="0" w:firstLine="0"/>
        <w:rPr>
          <w:del w:id="4567" w:author="Meir Kalter" w:date="2016-06-20T21:12:00Z"/>
        </w:rPr>
        <w:pPrChange w:id="4568" w:author="Meir Kalter" w:date="2016-06-14T09:01:00Z">
          <w:pPr>
            <w:pStyle w:val="Heading41"/>
            <w:numPr>
              <w:ilvl w:val="3"/>
              <w:numId w:val="33"/>
            </w:numPr>
            <w:ind w:left="708" w:hanging="708"/>
          </w:pPr>
        </w:pPrChange>
      </w:pPr>
      <w:bookmarkStart w:id="4569" w:name="_Toc453680535"/>
      <w:bookmarkStart w:id="4570" w:name="_Toc453680851"/>
      <w:del w:id="4571" w:author="Meir Kalter" w:date="2016-06-20T21:12:00Z">
        <w:r w:rsidDel="005948F1">
          <w:rPr>
            <w:rFonts w:eastAsia="Arial Unicode MS" w:cs="Arial Unicode MS"/>
          </w:rPr>
          <w:delText xml:space="preserve">This type of file contains the </w:delText>
        </w:r>
        <w:r w:rsidDel="005948F1">
          <w:rPr>
            <w:rStyle w:val="Ninguno"/>
            <w:rFonts w:eastAsia="Arial Unicode MS" w:cs="Arial Unicode MS"/>
            <w:b w:val="0"/>
            <w:bCs w:val="0"/>
            <w:i w:val="0"/>
            <w:iCs w:val="0"/>
          </w:rPr>
          <w:delText>assembler code.</w:delText>
        </w:r>
        <w:bookmarkStart w:id="4572" w:name="_Toc454220923"/>
        <w:bookmarkStart w:id="4573" w:name="_Toc454274433"/>
        <w:bookmarkStart w:id="4574" w:name="_Toc455403444"/>
        <w:bookmarkStart w:id="4575" w:name="_Toc455403684"/>
        <w:bookmarkStart w:id="4576" w:name="_Toc455403924"/>
        <w:bookmarkStart w:id="4577" w:name="_Toc455404160"/>
        <w:bookmarkStart w:id="4578" w:name="_Toc455404396"/>
        <w:bookmarkStart w:id="4579" w:name="_Toc455404631"/>
        <w:bookmarkStart w:id="4580" w:name="_Toc455404865"/>
        <w:bookmarkEnd w:id="4569"/>
        <w:bookmarkEnd w:id="4570"/>
        <w:bookmarkEnd w:id="4572"/>
        <w:bookmarkEnd w:id="4573"/>
        <w:bookmarkEnd w:id="4574"/>
        <w:bookmarkEnd w:id="4575"/>
        <w:bookmarkEnd w:id="4576"/>
        <w:bookmarkEnd w:id="4577"/>
        <w:bookmarkEnd w:id="4578"/>
        <w:bookmarkEnd w:id="4579"/>
        <w:bookmarkEnd w:id="4580"/>
      </w:del>
    </w:p>
    <w:p w:rsidR="00C0594E" w:rsidDel="005948F1" w:rsidRDefault="00B706A9">
      <w:pPr>
        <w:numPr>
          <w:ilvl w:val="0"/>
          <w:numId w:val="45"/>
        </w:numPr>
        <w:rPr>
          <w:del w:id="4581" w:author="Meir Kalter" w:date="2016-06-20T21:12:00Z"/>
          <w:rStyle w:val="Ninguno"/>
          <w:rFonts w:ascii="Calibri" w:eastAsia="Calibri" w:hAnsi="Calibri" w:cs="Calibri"/>
          <w:b/>
          <w:bCs/>
          <w:i/>
          <w:iCs/>
          <w:sz w:val="28"/>
          <w:szCs w:val="28"/>
        </w:rPr>
        <w:pPrChange w:id="4582" w:author="Toni" w:date="2016-06-12T20:33:00Z">
          <w:pPr>
            <w:numPr>
              <w:numId w:val="47"/>
            </w:numPr>
            <w:ind w:left="266" w:hanging="266"/>
          </w:pPr>
        </w:pPrChange>
      </w:pPr>
      <w:del w:id="4583" w:author="Meir Kalter" w:date="2016-06-20T21:12:00Z">
        <w:r w:rsidDel="005948F1">
          <w:rPr>
            <w:rStyle w:val="Ninguno"/>
            <w:rFonts w:ascii="Calibri" w:eastAsia="Calibri" w:hAnsi="Calibri" w:cs="Calibri"/>
            <w:sz w:val="28"/>
            <w:szCs w:val="28"/>
          </w:rPr>
          <w:delText>Could be loaded from param when execution is from console or by Menu item when execution is done by the Gui.</w:delText>
        </w:r>
        <w:bookmarkStart w:id="4584" w:name="_Toc454220924"/>
        <w:bookmarkStart w:id="4585" w:name="_Toc454274434"/>
        <w:bookmarkStart w:id="4586" w:name="_Toc455403445"/>
        <w:bookmarkStart w:id="4587" w:name="_Toc455403685"/>
        <w:bookmarkStart w:id="4588" w:name="_Toc455403925"/>
        <w:bookmarkStart w:id="4589" w:name="_Toc455404161"/>
        <w:bookmarkStart w:id="4590" w:name="_Toc455404397"/>
        <w:bookmarkStart w:id="4591" w:name="_Toc455404632"/>
        <w:bookmarkStart w:id="4592" w:name="_Toc455404866"/>
        <w:bookmarkEnd w:id="4584"/>
        <w:bookmarkEnd w:id="4585"/>
        <w:bookmarkEnd w:id="4586"/>
        <w:bookmarkEnd w:id="4587"/>
        <w:bookmarkEnd w:id="4588"/>
        <w:bookmarkEnd w:id="4589"/>
        <w:bookmarkEnd w:id="4590"/>
        <w:bookmarkEnd w:id="4591"/>
        <w:bookmarkEnd w:id="4592"/>
      </w:del>
    </w:p>
    <w:p w:rsidR="00C0594E" w:rsidDel="005948F1" w:rsidRDefault="00B706A9">
      <w:pPr>
        <w:ind w:left="708"/>
        <w:rPr>
          <w:del w:id="4593" w:author="Meir Kalter" w:date="2016-06-20T21:12:00Z"/>
        </w:rPr>
      </w:pPr>
      <w:del w:id="4594" w:author="Meir Kalter" w:date="2016-06-20T21:12:00Z">
        <w:r w:rsidDel="005948F1">
          <w:delText>The format of the file is ascii, separated by colon</w:delText>
        </w:r>
        <w:bookmarkStart w:id="4595" w:name="_Toc454220925"/>
        <w:bookmarkStart w:id="4596" w:name="_Toc454274435"/>
        <w:bookmarkStart w:id="4597" w:name="_Toc455403446"/>
        <w:bookmarkStart w:id="4598" w:name="_Toc455403686"/>
        <w:bookmarkStart w:id="4599" w:name="_Toc455403926"/>
        <w:bookmarkStart w:id="4600" w:name="_Toc455404162"/>
        <w:bookmarkStart w:id="4601" w:name="_Toc455404398"/>
        <w:bookmarkStart w:id="4602" w:name="_Toc455404633"/>
        <w:bookmarkStart w:id="4603" w:name="_Toc455404867"/>
        <w:bookmarkEnd w:id="4595"/>
        <w:bookmarkEnd w:id="4596"/>
        <w:bookmarkEnd w:id="4597"/>
        <w:bookmarkEnd w:id="4598"/>
        <w:bookmarkEnd w:id="4599"/>
        <w:bookmarkEnd w:id="4600"/>
        <w:bookmarkEnd w:id="4601"/>
        <w:bookmarkEnd w:id="4602"/>
        <w:bookmarkEnd w:id="4603"/>
      </w:del>
    </w:p>
    <w:p w:rsidR="00C0594E" w:rsidDel="005948F1" w:rsidRDefault="00B706A9">
      <w:pPr>
        <w:pStyle w:val="Heading31"/>
        <w:ind w:left="708" w:firstLine="0"/>
        <w:rPr>
          <w:del w:id="4604" w:author="Meir Kalter" w:date="2016-06-20T21:12:00Z"/>
          <w:rStyle w:val="Ninguno"/>
          <w:rFonts w:ascii="Calibri" w:eastAsia="Calibri" w:hAnsi="Calibri" w:cs="Calibri"/>
          <w:b/>
          <w:bCs/>
          <w:i/>
          <w:iCs/>
          <w:sz w:val="28"/>
          <w:szCs w:val="28"/>
          <w:u w:val="none"/>
        </w:rPr>
        <w:pPrChange w:id="4605" w:author="Meir Kalter" w:date="2016-06-15T14:57:00Z">
          <w:pPr>
            <w:pStyle w:val="Heading31"/>
            <w:numPr>
              <w:ilvl w:val="2"/>
              <w:numId w:val="48"/>
            </w:numPr>
            <w:tabs>
              <w:tab w:val="num" w:pos="708"/>
            </w:tabs>
            <w:ind w:left="720" w:hanging="720"/>
          </w:pPr>
        </w:pPrChange>
      </w:pPr>
      <w:bookmarkStart w:id="4606" w:name="_Toc453680536"/>
      <w:bookmarkStart w:id="4607" w:name="_Toc453680852"/>
      <w:del w:id="4608" w:author="Meir Kalter" w:date="2016-06-20T21:12:00Z">
        <w:r w:rsidRPr="00E3086D" w:rsidDel="005948F1">
          <w:rPr>
            <w:rFonts w:asciiTheme="majorHAnsi" w:eastAsiaTheme="majorEastAsia" w:hAnsiTheme="majorHAnsi" w:cstheme="majorBidi"/>
            <w:b/>
            <w:bCs/>
            <w:color w:val="4F81BD" w:themeColor="accent1"/>
            <w:u w:val="none"/>
            <w:rPrChange w:id="4609" w:author="Meir Kalter" w:date="2016-06-15T14:57:00Z">
              <w:rPr>
                <w:rStyle w:val="Ninguno"/>
                <w:rFonts w:eastAsia="Calibri" w:cs="Calibri"/>
                <w:sz w:val="24"/>
                <w:szCs w:val="24"/>
              </w:rPr>
            </w:rPrChange>
          </w:rPr>
          <w:delText>MEM</w:delText>
        </w:r>
        <w:bookmarkEnd w:id="4606"/>
        <w:bookmarkEnd w:id="4607"/>
        <w:r w:rsidDel="005948F1">
          <w:rPr>
            <w:rStyle w:val="Ninguno"/>
            <w:rFonts w:ascii="Calibri" w:eastAsia="Calibri" w:hAnsi="Calibri" w:cs="Calibri"/>
            <w:sz w:val="28"/>
            <w:szCs w:val="28"/>
          </w:rPr>
          <w:delText xml:space="preserve"> </w:delText>
        </w:r>
        <w:bookmarkStart w:id="4610" w:name="_Toc454220926"/>
        <w:bookmarkStart w:id="4611" w:name="_Toc454274436"/>
        <w:bookmarkStart w:id="4612" w:name="_Toc455403447"/>
        <w:bookmarkStart w:id="4613" w:name="_Toc455403687"/>
        <w:bookmarkStart w:id="4614" w:name="_Toc455403927"/>
        <w:bookmarkStart w:id="4615" w:name="_Toc455404163"/>
        <w:bookmarkStart w:id="4616" w:name="_Toc455404399"/>
        <w:bookmarkStart w:id="4617" w:name="_Toc455404634"/>
        <w:bookmarkStart w:id="4618" w:name="_Toc455404868"/>
        <w:bookmarkEnd w:id="4610"/>
        <w:bookmarkEnd w:id="4611"/>
        <w:bookmarkEnd w:id="4612"/>
        <w:bookmarkEnd w:id="4613"/>
        <w:bookmarkEnd w:id="4614"/>
        <w:bookmarkEnd w:id="4615"/>
        <w:bookmarkEnd w:id="4616"/>
        <w:bookmarkEnd w:id="4617"/>
        <w:bookmarkEnd w:id="4618"/>
      </w:del>
    </w:p>
    <w:p w:rsidR="00C0594E" w:rsidDel="005948F1" w:rsidRDefault="00B706A9">
      <w:pPr>
        <w:pStyle w:val="Heading41"/>
        <w:ind w:left="0" w:firstLine="0"/>
        <w:rPr>
          <w:del w:id="4619" w:author="Meir Kalter" w:date="2016-06-20T21:12:00Z"/>
        </w:rPr>
        <w:pPrChange w:id="4620" w:author="Meir Kalter" w:date="2016-06-14T09:01:00Z">
          <w:pPr>
            <w:pStyle w:val="Heading41"/>
            <w:numPr>
              <w:ilvl w:val="3"/>
              <w:numId w:val="48"/>
            </w:numPr>
            <w:tabs>
              <w:tab w:val="num" w:pos="708"/>
            </w:tabs>
            <w:ind w:left="720" w:hanging="720"/>
          </w:pPr>
        </w:pPrChange>
      </w:pPr>
      <w:del w:id="4621" w:author="Meir Kalter" w:date="2016-06-20T21:12:00Z">
        <w:r w:rsidDel="005948F1">
          <w:rPr>
            <w:rFonts w:eastAsia="Arial Unicode MS" w:cs="Arial Unicode MS"/>
          </w:rPr>
          <w:delText xml:space="preserve"> </w:delText>
        </w:r>
        <w:bookmarkStart w:id="4622" w:name="_Toc453680537"/>
        <w:bookmarkStart w:id="4623" w:name="_Toc453680853"/>
        <w:r w:rsidDel="005948F1">
          <w:rPr>
            <w:rFonts w:eastAsia="Arial Unicode MS" w:cs="Arial Unicode MS"/>
          </w:rPr>
          <w:delText>This type of file contains the memory code.</w:delText>
        </w:r>
        <w:bookmarkStart w:id="4624" w:name="_Toc454220927"/>
        <w:bookmarkStart w:id="4625" w:name="_Toc454274437"/>
        <w:bookmarkStart w:id="4626" w:name="_Toc455403448"/>
        <w:bookmarkStart w:id="4627" w:name="_Toc455403688"/>
        <w:bookmarkStart w:id="4628" w:name="_Toc455403928"/>
        <w:bookmarkStart w:id="4629" w:name="_Toc455404164"/>
        <w:bookmarkStart w:id="4630" w:name="_Toc455404400"/>
        <w:bookmarkStart w:id="4631" w:name="_Toc455404635"/>
        <w:bookmarkStart w:id="4632" w:name="_Toc455404869"/>
        <w:bookmarkEnd w:id="4622"/>
        <w:bookmarkEnd w:id="4623"/>
        <w:bookmarkEnd w:id="4624"/>
        <w:bookmarkEnd w:id="4625"/>
        <w:bookmarkEnd w:id="4626"/>
        <w:bookmarkEnd w:id="4627"/>
        <w:bookmarkEnd w:id="4628"/>
        <w:bookmarkEnd w:id="4629"/>
        <w:bookmarkEnd w:id="4630"/>
        <w:bookmarkEnd w:id="4631"/>
        <w:bookmarkEnd w:id="4632"/>
      </w:del>
    </w:p>
    <w:p w:rsidR="00C0594E" w:rsidDel="005948F1" w:rsidRDefault="00B706A9">
      <w:pPr>
        <w:ind w:left="708"/>
        <w:rPr>
          <w:del w:id="4633" w:author="Meir Kalter" w:date="2016-06-20T21:12:00Z"/>
        </w:rPr>
      </w:pPr>
      <w:del w:id="4634" w:author="Meir Kalter" w:date="2016-06-20T21:12:00Z">
        <w:r w:rsidDel="005948F1">
          <w:delText>The format of the file is ascii, separated by colon</w:delText>
        </w:r>
        <w:bookmarkStart w:id="4635" w:name="_Toc454220928"/>
        <w:bookmarkStart w:id="4636" w:name="_Toc454274438"/>
        <w:bookmarkStart w:id="4637" w:name="_Toc455403449"/>
        <w:bookmarkStart w:id="4638" w:name="_Toc455403689"/>
        <w:bookmarkStart w:id="4639" w:name="_Toc455403929"/>
        <w:bookmarkStart w:id="4640" w:name="_Toc455404165"/>
        <w:bookmarkStart w:id="4641" w:name="_Toc455404401"/>
        <w:bookmarkStart w:id="4642" w:name="_Toc455404636"/>
        <w:bookmarkStart w:id="4643" w:name="_Toc455404870"/>
        <w:bookmarkEnd w:id="4635"/>
        <w:bookmarkEnd w:id="4636"/>
        <w:bookmarkEnd w:id="4637"/>
        <w:bookmarkEnd w:id="4638"/>
        <w:bookmarkEnd w:id="4639"/>
        <w:bookmarkEnd w:id="4640"/>
        <w:bookmarkEnd w:id="4641"/>
        <w:bookmarkEnd w:id="4642"/>
        <w:bookmarkEnd w:id="4643"/>
      </w:del>
    </w:p>
    <w:p w:rsidR="00C0594E" w:rsidDel="00734644" w:rsidRDefault="00B706A9" w:rsidP="00734644">
      <w:pPr>
        <w:rPr>
          <w:del w:id="4644" w:author="Meir Kalter" w:date="2016-06-14T14:37:00Z"/>
          <w:rStyle w:val="Ninguno"/>
          <w:rFonts w:ascii="Calibri" w:eastAsia="Calibri" w:hAnsi="Calibri" w:cs="Calibri"/>
          <w:sz w:val="28"/>
          <w:szCs w:val="28"/>
        </w:rPr>
      </w:pPr>
      <w:del w:id="4645" w:author="Meir Kalter" w:date="2016-06-14T14:37:00Z">
        <w:r w:rsidDel="00734644">
          <w:rPr>
            <w:rStyle w:val="Ninguno"/>
            <w:rFonts w:ascii="Calibri" w:eastAsia="Calibri" w:hAnsi="Calibri" w:cs="Calibri"/>
            <w:sz w:val="28"/>
            <w:szCs w:val="28"/>
          </w:rPr>
          <w:delText>The graphic interface must include the following elements:</w:delText>
        </w:r>
        <w:bookmarkStart w:id="4646" w:name="_Toc453767365"/>
        <w:bookmarkStart w:id="4647" w:name="_Toc453767589"/>
        <w:bookmarkStart w:id="4648" w:name="_Toc453767813"/>
        <w:bookmarkStart w:id="4649" w:name="_Toc453768037"/>
        <w:bookmarkStart w:id="4650" w:name="_Toc453768260"/>
        <w:bookmarkStart w:id="4651" w:name="_Toc453785940"/>
        <w:bookmarkStart w:id="4652" w:name="_Toc453786454"/>
        <w:bookmarkStart w:id="4653" w:name="_Toc454220929"/>
        <w:bookmarkStart w:id="4654" w:name="_Toc454274439"/>
        <w:bookmarkStart w:id="4655" w:name="_Toc455403450"/>
        <w:bookmarkStart w:id="4656" w:name="_Toc455403690"/>
        <w:bookmarkStart w:id="4657" w:name="_Toc455403930"/>
        <w:bookmarkStart w:id="4658" w:name="_Toc455404166"/>
        <w:bookmarkStart w:id="4659" w:name="_Toc455404402"/>
        <w:bookmarkStart w:id="4660" w:name="_Toc455404637"/>
        <w:bookmarkStart w:id="4661" w:name="_Toc455404871"/>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del>
    </w:p>
    <w:p w:rsidR="00C0594E" w:rsidRDefault="00B706A9">
      <w:pPr>
        <w:pStyle w:val="Heading2"/>
        <w:pPrChange w:id="4662" w:author="Meir Kalter" w:date="2016-06-15T15:00:00Z">
          <w:pPr>
            <w:pStyle w:val="Heading21"/>
            <w:numPr>
              <w:ilvl w:val="1"/>
              <w:numId w:val="49"/>
            </w:numPr>
            <w:ind w:left="576" w:hanging="576"/>
          </w:pPr>
        </w:pPrChange>
      </w:pPr>
      <w:bookmarkStart w:id="4663" w:name="_Toc455404872"/>
      <w:r w:rsidRPr="00885CC0">
        <w:rPr>
          <w:rFonts w:eastAsia="Arial Unicode MS" w:cs="Arial Unicode MS"/>
        </w:rPr>
        <w:t>Editing/saving</w:t>
      </w:r>
      <w:ins w:id="4664" w:author="Meir Kalter" w:date="2016-06-15T15:00:00Z">
        <w:r w:rsidR="00007C9C" w:rsidRPr="00007C9C">
          <w:t xml:space="preserve"> </w:t>
        </w:r>
      </w:ins>
      <w:del w:id="4665" w:author="Meir Kalter" w:date="2016-06-15T15:00:00Z">
        <w:r w:rsidRPr="00885CC0" w:rsidDel="00007C9C">
          <w:rPr>
            <w:rFonts w:eastAsia="Arial Unicode MS" w:cs="Arial Unicode MS"/>
          </w:rPr>
          <w:delText xml:space="preserve"> </w:delText>
        </w:r>
      </w:del>
      <w:r w:rsidRPr="001532BB">
        <w:rPr>
          <w:rFonts w:eastAsia="Arial Unicode MS" w:cs="Arial Unicode MS"/>
        </w:rPr>
        <w:t>assembler</w:t>
      </w:r>
      <w:ins w:id="4666" w:author="Meir Kalter" w:date="2016-06-15T15:01:00Z">
        <w:r w:rsidR="00007C9C">
          <w:rPr>
            <w:rFonts w:eastAsia="Arial Unicode MS" w:cs="Arial Unicode MS"/>
          </w:rPr>
          <w:t>/memory files</w:t>
        </w:r>
      </w:ins>
      <w:bookmarkEnd w:id="4663"/>
    </w:p>
    <w:p w:rsidR="006009E8" w:rsidRDefault="00B706A9">
      <w:pPr>
        <w:rPr>
          <w:ins w:id="4667" w:author="Meir Kalter" w:date="2016-06-15T15:01:00Z"/>
          <w:rStyle w:val="Ninguno"/>
          <w:rFonts w:ascii="Calibri" w:eastAsia="Calibri" w:hAnsi="Calibri" w:cs="Calibri"/>
          <w:b/>
          <w:bCs/>
          <w:color w:val="4F81BD" w:themeColor="accent1"/>
          <w:sz w:val="26"/>
          <w:szCs w:val="26"/>
          <w:u w:val="single"/>
        </w:rPr>
        <w:pPrChange w:id="4668" w:author="Meir Kalter" w:date="2016-06-15T15:01:00Z">
          <w:pPr>
            <w:pStyle w:val="Heading21"/>
            <w:numPr>
              <w:ilvl w:val="1"/>
              <w:numId w:val="33"/>
            </w:numPr>
            <w:ind w:left="576" w:hanging="576"/>
          </w:pPr>
        </w:pPrChange>
      </w:pPr>
      <w:r>
        <w:rPr>
          <w:rStyle w:val="Ninguno"/>
          <w:rFonts w:ascii="Calibri" w:eastAsia="Calibri" w:hAnsi="Calibri" w:cs="Calibri"/>
          <w:sz w:val="28"/>
          <w:szCs w:val="28"/>
        </w:rPr>
        <w:t xml:space="preserve">- </w:t>
      </w:r>
      <w:ins w:id="4669" w:author="Meir Kalter" w:date="2016-06-15T15:01:00Z">
        <w:r w:rsidR="001E11D5">
          <w:rPr>
            <w:rStyle w:val="Ninguno"/>
            <w:rFonts w:ascii="Calibri" w:eastAsia="Calibri" w:hAnsi="Calibri" w:cs="Calibri"/>
            <w:sz w:val="28"/>
            <w:szCs w:val="28"/>
          </w:rPr>
          <w:t xml:space="preserve">Edition </w:t>
        </w:r>
      </w:ins>
      <w:del w:id="4670" w:author="Meir Kalter" w:date="2016-06-15T15:01:00Z">
        <w:r w:rsidDel="001E11D5">
          <w:rPr>
            <w:rStyle w:val="Ninguno"/>
            <w:rFonts w:ascii="Calibri" w:eastAsia="Calibri" w:hAnsi="Calibri" w:cs="Calibri"/>
            <w:sz w:val="28"/>
            <w:szCs w:val="28"/>
          </w:rPr>
          <w:delText>Window (or frame)</w:delText>
        </w:r>
      </w:del>
      <w:ins w:id="4671" w:author="Meir Kalter" w:date="2016-06-15T15:01:00Z">
        <w:r w:rsidR="001E11D5">
          <w:rPr>
            <w:rStyle w:val="Ninguno"/>
            <w:rFonts w:ascii="Calibri" w:eastAsia="Calibri" w:hAnsi="Calibri" w:cs="Calibri"/>
            <w:sz w:val="28"/>
            <w:szCs w:val="28"/>
          </w:rPr>
          <w:t>frame</w:t>
        </w:r>
      </w:ins>
      <w:r>
        <w:rPr>
          <w:rStyle w:val="Ninguno"/>
          <w:rFonts w:ascii="Calibri" w:eastAsia="Calibri" w:hAnsi="Calibri" w:cs="Calibri"/>
          <w:sz w:val="28"/>
          <w:szCs w:val="28"/>
        </w:rPr>
        <w:t xml:space="preserve"> </w:t>
      </w:r>
      <w:del w:id="4672" w:author="Meir Kalter" w:date="2016-06-15T15:01:00Z">
        <w:r w:rsidDel="001E11D5">
          <w:rPr>
            <w:rStyle w:val="Ninguno"/>
            <w:rFonts w:ascii="Calibri" w:eastAsia="Calibri" w:hAnsi="Calibri" w:cs="Calibri"/>
            <w:sz w:val="28"/>
            <w:szCs w:val="28"/>
          </w:rPr>
          <w:delText>editing to in</w:delText>
        </w:r>
      </w:del>
      <w:ins w:id="4673" w:author="Meir Kalter" w:date="2016-06-15T15:01:00Z">
        <w:r w:rsidR="001E11D5">
          <w:rPr>
            <w:rStyle w:val="Ninguno"/>
            <w:rFonts w:ascii="Calibri" w:eastAsia="Calibri" w:hAnsi="Calibri" w:cs="Calibri"/>
            <w:sz w:val="28"/>
            <w:szCs w:val="28"/>
          </w:rPr>
          <w:t xml:space="preserve">to edit </w:t>
        </w:r>
      </w:ins>
      <w:del w:id="4674" w:author="Meir Kalter" w:date="2016-06-15T15:01:00Z">
        <w:r w:rsidDel="001E11D5">
          <w:rPr>
            <w:rStyle w:val="Ninguno"/>
            <w:rFonts w:ascii="Calibri" w:eastAsia="Calibri" w:hAnsi="Calibri" w:cs="Calibri"/>
            <w:sz w:val="28"/>
            <w:szCs w:val="28"/>
          </w:rPr>
          <w:delText xml:space="preserve">troduce </w:delText>
        </w:r>
      </w:del>
      <w:r>
        <w:rPr>
          <w:rStyle w:val="Ninguno"/>
          <w:rFonts w:ascii="Calibri" w:eastAsia="Calibri" w:hAnsi="Calibri" w:cs="Calibri"/>
          <w:sz w:val="28"/>
          <w:szCs w:val="28"/>
        </w:rPr>
        <w:t xml:space="preserve">programs in assembly language. </w:t>
      </w:r>
    </w:p>
    <w:p w:rsidR="00C0594E" w:rsidDel="006009E8" w:rsidRDefault="00B706A9">
      <w:pPr>
        <w:pStyle w:val="Heading3"/>
        <w:rPr>
          <w:del w:id="4675" w:author="Meir Kalter" w:date="2016-06-15T15:01:00Z"/>
          <w:rStyle w:val="Ninguno"/>
          <w:rFonts w:ascii="Calibri" w:eastAsia="Calibri" w:hAnsi="Calibri" w:cs="Calibri"/>
          <w:sz w:val="28"/>
          <w:szCs w:val="28"/>
          <w:u w:val="single"/>
        </w:rPr>
        <w:pPrChange w:id="4676" w:author="Meir Kalter" w:date="2016-06-15T15:02:00Z">
          <w:pPr/>
        </w:pPrChange>
      </w:pPr>
      <w:del w:id="4677" w:author="Meir Kalter" w:date="2016-06-15T15:01:00Z">
        <w:r w:rsidDel="006009E8">
          <w:rPr>
            <w:rStyle w:val="Ninguno"/>
            <w:rFonts w:ascii="Calibri" w:eastAsia="Calibri" w:hAnsi="Calibri" w:cs="Calibri"/>
            <w:sz w:val="28"/>
            <w:szCs w:val="28"/>
          </w:rPr>
          <w:delText>Buttons to save disk drive or loaded from an assembly program.</w:delText>
        </w:r>
        <w:bookmarkStart w:id="4678" w:name="_Toc453767367"/>
        <w:bookmarkStart w:id="4679" w:name="_Toc453767591"/>
        <w:bookmarkStart w:id="4680" w:name="_Toc453767815"/>
        <w:bookmarkStart w:id="4681" w:name="_Toc453768039"/>
        <w:bookmarkStart w:id="4682" w:name="_Toc453768262"/>
        <w:bookmarkStart w:id="4683" w:name="_Toc453785942"/>
        <w:bookmarkStart w:id="4684" w:name="_Toc453786456"/>
        <w:bookmarkStart w:id="4685" w:name="_Toc454220931"/>
        <w:bookmarkStart w:id="4686" w:name="_Toc454274441"/>
        <w:bookmarkStart w:id="4687" w:name="_Toc455403452"/>
        <w:bookmarkStart w:id="4688" w:name="_Toc455403692"/>
        <w:bookmarkStart w:id="4689" w:name="_Toc455403932"/>
        <w:bookmarkStart w:id="4690" w:name="_Toc455404168"/>
        <w:bookmarkStart w:id="4691" w:name="_Toc455404404"/>
        <w:bookmarkStart w:id="4692" w:name="_Toc455404639"/>
        <w:bookmarkStart w:id="4693" w:name="_Toc455404873"/>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del>
    </w:p>
    <w:p w:rsidR="00C0594E" w:rsidRDefault="00B706A9">
      <w:pPr>
        <w:pStyle w:val="Heading3"/>
        <w:pPrChange w:id="4694" w:author="Meir Kalter" w:date="2016-06-15T15:02:00Z">
          <w:pPr>
            <w:pStyle w:val="Heading21"/>
            <w:numPr>
              <w:ilvl w:val="1"/>
              <w:numId w:val="33"/>
            </w:numPr>
            <w:ind w:left="576" w:hanging="576"/>
          </w:pPr>
        </w:pPrChange>
      </w:pPr>
      <w:bookmarkStart w:id="4695" w:name="_Toc453680538"/>
      <w:bookmarkStart w:id="4696" w:name="_Toc453680854"/>
      <w:bookmarkStart w:id="4697" w:name="_Toc455404874"/>
      <w:r>
        <w:rPr>
          <w:rFonts w:eastAsia="Arial Unicode MS" w:cs="Arial Unicode MS"/>
        </w:rPr>
        <w:t>Open assembler file</w:t>
      </w:r>
      <w:bookmarkEnd w:id="4695"/>
      <w:bookmarkEnd w:id="4696"/>
      <w:bookmarkEnd w:id="4697"/>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ab/>
        <w:t xml:space="preserve">The file will be opened as in the following image, using the </w:t>
      </w:r>
      <w:r>
        <w:rPr>
          <w:rStyle w:val="Ninguno"/>
          <w:rFonts w:eastAsia="Arial Unicode MS" w:cs="Arial Unicode MS"/>
          <w:b/>
          <w:bCs/>
          <w:i/>
          <w:iCs/>
          <w:u w:val="single"/>
        </w:rPr>
        <w:t>File/Open</w:t>
      </w:r>
      <w:r>
        <w:rPr>
          <w:rStyle w:val="Ninguno"/>
          <w:rFonts w:ascii="Calibri" w:eastAsia="Calibri" w:hAnsi="Calibri" w:cs="Calibri"/>
          <w:sz w:val="28"/>
          <w:szCs w:val="28"/>
        </w:rPr>
        <w:t xml:space="preserve"> menu item /Sub menu item. Only </w:t>
      </w:r>
      <w:r>
        <w:rPr>
          <w:rStyle w:val="Ninguno"/>
          <w:rFonts w:eastAsia="Arial Unicode MS" w:cs="Arial Unicode MS"/>
          <w:b/>
          <w:bCs/>
          <w:i/>
          <w:iCs/>
          <w:sz w:val="28"/>
          <w:szCs w:val="28"/>
        </w:rPr>
        <w:t>asm</w:t>
      </w:r>
      <w:r>
        <w:rPr>
          <w:rStyle w:val="Ninguno"/>
          <w:rFonts w:ascii="Calibri" w:eastAsia="Calibri" w:hAnsi="Calibri" w:cs="Calibri"/>
          <w:sz w:val="28"/>
          <w:szCs w:val="28"/>
        </w:rPr>
        <w:t xml:space="preserve">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14:anchorId="14810D26" wp14:editId="35E2288C">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2"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2C187B" w:rsidRDefault="002C187B" w:rsidP="002C187B">
      <w:pPr>
        <w:pStyle w:val="Heading3"/>
        <w:rPr>
          <w:ins w:id="4698" w:author="Meir Kalter" w:date="2016-06-15T15:02:00Z"/>
        </w:rPr>
      </w:pPr>
      <w:bookmarkStart w:id="4699" w:name="_Toc453680539"/>
      <w:bookmarkStart w:id="4700" w:name="_Toc453680855"/>
      <w:bookmarkStart w:id="4701" w:name="_Toc455404875"/>
      <w:ins w:id="4702" w:author="Meir Kalter" w:date="2016-06-15T15:02:00Z">
        <w:r>
          <w:rPr>
            <w:rFonts w:eastAsia="Arial Unicode MS" w:cs="Arial Unicode MS"/>
          </w:rPr>
          <w:t>Save assembler file</w:t>
        </w:r>
        <w:bookmarkEnd w:id="4701"/>
      </w:ins>
    </w:p>
    <w:p w:rsidR="00C0594E" w:rsidRPr="002C187B" w:rsidDel="002C187B" w:rsidRDefault="00B706A9">
      <w:pPr>
        <w:pStyle w:val="Heading21"/>
        <w:numPr>
          <w:ilvl w:val="1"/>
          <w:numId w:val="128"/>
        </w:numPr>
        <w:rPr>
          <w:del w:id="4703" w:author="Meir Kalter" w:date="2016-06-15T15:02:00Z"/>
          <w:rFonts w:asciiTheme="majorHAnsi" w:eastAsia="Arial Unicode MS" w:hAnsiTheme="majorHAnsi" w:cs="Arial Unicode MS"/>
          <w:b/>
          <w:bCs/>
          <w:color w:val="4F81BD" w:themeColor="accent1"/>
          <w:sz w:val="22"/>
          <w:szCs w:val="22"/>
          <w:rPrChange w:id="4704" w:author="Meir Kalter" w:date="2016-06-15T15:02:00Z">
            <w:rPr>
              <w:del w:id="4705" w:author="Meir Kalter" w:date="2016-06-15T15:02:00Z"/>
            </w:rPr>
          </w:rPrChange>
        </w:rPr>
        <w:pPrChange w:id="4706" w:author="Meir Kalter" w:date="2016-06-15T15:02:00Z">
          <w:pPr>
            <w:pStyle w:val="Heading21"/>
            <w:numPr>
              <w:ilvl w:val="1"/>
              <w:numId w:val="33"/>
            </w:numPr>
            <w:ind w:left="576" w:hanging="576"/>
          </w:pPr>
        </w:pPrChange>
      </w:pPr>
      <w:del w:id="4707" w:author="Meir Kalter" w:date="2016-06-15T15:02:00Z">
        <w:r w:rsidRPr="002C187B" w:rsidDel="002C187B">
          <w:rPr>
            <w:rFonts w:asciiTheme="majorHAnsi" w:eastAsia="Arial Unicode MS" w:hAnsiTheme="majorHAnsi" w:cs="Arial Unicode MS"/>
            <w:b/>
            <w:bCs/>
            <w:color w:val="4F81BD" w:themeColor="accent1"/>
            <w:sz w:val="22"/>
            <w:szCs w:val="22"/>
            <w:rPrChange w:id="4708" w:author="Meir Kalter" w:date="2016-06-15T15:02:00Z">
              <w:rPr>
                <w:rFonts w:eastAsia="Arial Unicode MS" w:cs="Arial Unicode MS"/>
              </w:rPr>
            </w:rPrChange>
          </w:rPr>
          <w:delText>Save assembler file</w:delText>
        </w:r>
        <w:bookmarkEnd w:id="4699"/>
        <w:bookmarkEnd w:id="4700"/>
      </w:del>
    </w:p>
    <w:p w:rsidR="00C0594E" w:rsidDel="002C187B" w:rsidRDefault="00B706A9">
      <w:pPr>
        <w:rPr>
          <w:del w:id="4709" w:author="Meir Kalter" w:date="2016-06-15T15:02:00Z"/>
        </w:rPr>
      </w:pPr>
      <w:del w:id="4710" w:author="Meir Kalter" w:date="2016-06-15T15:02:00Z">
        <w:r w:rsidDel="002C187B">
          <w:rPr>
            <w:rFonts w:eastAsia="Arial Unicode MS" w:cs="Arial Unicode MS"/>
          </w:rPr>
          <w:delText xml:space="preserve"> </w:delText>
        </w:r>
      </w:del>
    </w:p>
    <w:p w:rsidR="00C0594E" w:rsidRDefault="00B706A9">
      <w:r>
        <w:rPr>
          <w:rFonts w:eastAsia="Arial Unicode MS" w:cs="Arial Unicode MS"/>
        </w:rPr>
        <w:t xml:space="preserve">         </w:t>
      </w:r>
      <w:del w:id="4711" w:author="Meir Kalter" w:date="2016-06-15T15:03:00Z">
        <w:r w:rsidDel="0074021F">
          <w:rPr>
            <w:rFonts w:eastAsia="Arial Unicode MS" w:cs="Arial Unicode MS"/>
          </w:rPr>
          <w:delText xml:space="preserve">2. </w:delText>
        </w:r>
      </w:del>
      <w:r>
        <w:rPr>
          <w:rFonts w:eastAsia="Arial Unicode MS" w:cs="Arial Unicode MS"/>
        </w:rPr>
        <w:t xml:space="preserve">Save file – Use the </w:t>
      </w:r>
      <w:r>
        <w:rPr>
          <w:rStyle w:val="Ninguno"/>
          <w:rFonts w:eastAsia="Arial Unicode MS" w:cs="Arial Unicode MS"/>
          <w:b/>
          <w:bCs/>
          <w:i/>
          <w:iCs/>
          <w:u w:val="single"/>
        </w:rPr>
        <w:t>Save</w:t>
      </w:r>
      <w:r>
        <w:rPr>
          <w:rFonts w:eastAsia="Arial Unicode MS" w:cs="Arial Unicode MS"/>
        </w:rPr>
        <w:t xml:space="preserve"> / </w:t>
      </w:r>
      <w:r>
        <w:rPr>
          <w:rStyle w:val="Ninguno"/>
          <w:rFonts w:eastAsia="Arial Unicode MS" w:cs="Arial Unicode MS"/>
          <w:b/>
          <w:bCs/>
          <w:i/>
          <w:iCs/>
          <w:u w:val="single"/>
        </w:rPr>
        <w:t>Save as</w:t>
      </w:r>
      <w:r>
        <w:rPr>
          <w:rFonts w:eastAsia="Arial Unicode MS" w:cs="Arial Unicode MS"/>
        </w:rPr>
        <w:t xml:space="preserve"> sub menu. </w:t>
      </w:r>
      <w:proofErr w:type="spellStart"/>
      <w:r>
        <w:rPr>
          <w:rFonts w:eastAsia="Arial Unicode MS" w:cs="Arial Unicode MS"/>
        </w:rPr>
        <w:t>Extention</w:t>
      </w:r>
      <w:proofErr w:type="spellEnd"/>
      <w:r>
        <w:rPr>
          <w:rFonts w:eastAsia="Arial Unicode MS" w:cs="Arial Unicode MS"/>
        </w:rPr>
        <w:t xml:space="preserve"> of the file name could be ignored in this activity. </w:t>
      </w:r>
    </w:p>
    <w:p w:rsidR="00C0594E" w:rsidRDefault="00B706A9">
      <w:pPr>
        <w:keepNext/>
      </w:pPr>
      <w:r>
        <w:tab/>
      </w:r>
      <w:r>
        <w:rPr>
          <w:noProof/>
          <w:lang w:eastAsia="en-US" w:bidi="he-IL"/>
        </w:rPr>
        <w:drawing>
          <wp:inline distT="0" distB="0" distL="0" distR="0" wp14:anchorId="403A501C" wp14:editId="1820266E">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3"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DE1656" w:rsidRPr="00DE1656" w:rsidDel="00DE1656" w:rsidRDefault="00B706A9">
      <w:pPr>
        <w:rPr>
          <w:del w:id="4712" w:author="Meir Kalter" w:date="2016-06-15T15:03:00Z"/>
          <w:rPrChange w:id="4713" w:author="Meir Kalter" w:date="2016-06-15T15:03:00Z">
            <w:rPr>
              <w:del w:id="4714" w:author="Meir Kalter" w:date="2016-06-15T15:03:00Z"/>
              <w:rStyle w:val="Ninguno"/>
              <w:rFonts w:ascii="Calibri" w:eastAsia="Calibri" w:hAnsi="Calibri" w:cs="Calibri"/>
              <w:sz w:val="28"/>
              <w:szCs w:val="28"/>
              <w:u w:val="none"/>
            </w:rPr>
          </w:rPrChange>
        </w:rPr>
        <w:pPrChange w:id="4715" w:author="Meir Kalter" w:date="2016-06-15T15:03:00Z">
          <w:pPr>
            <w:pStyle w:val="Heading31"/>
            <w:numPr>
              <w:ilvl w:val="2"/>
              <w:numId w:val="50"/>
            </w:numPr>
            <w:tabs>
              <w:tab w:val="num" w:pos="708"/>
            </w:tabs>
            <w:ind w:left="720" w:hanging="720"/>
          </w:pPr>
        </w:pPrChange>
      </w:pPr>
      <w:del w:id="4716" w:author="Meir Kalter" w:date="2016-06-15T15:03:00Z">
        <w:r w:rsidDel="00DE1656">
          <w:rPr>
            <w:rStyle w:val="Ninguno"/>
          </w:rPr>
          <w:tab/>
        </w:r>
        <w:bookmarkStart w:id="4717" w:name="_Toc453680540"/>
        <w:bookmarkStart w:id="4718" w:name="_Toc453680856"/>
        <w:r w:rsidDel="00DE1656">
          <w:rPr>
            <w:rStyle w:val="Ninguno"/>
          </w:rPr>
          <w:delText>Save file flow:</w:delText>
        </w:r>
        <w:bookmarkEnd w:id="4717"/>
        <w:bookmarkEnd w:id="4718"/>
        <w:r w:rsidDel="00DE1656">
          <w:rPr>
            <w:rStyle w:val="Ninguno"/>
            <w:rFonts w:ascii="Calibri" w:eastAsia="Calibri" w:hAnsi="Calibri" w:cs="Calibri"/>
            <w:sz w:val="28"/>
            <w:szCs w:val="28"/>
          </w:rPr>
          <w:delText xml:space="preserve"> </w:delText>
        </w:r>
      </w:del>
    </w:p>
    <w:p w:rsidR="00C0594E" w:rsidDel="00DE1656" w:rsidRDefault="00B706A9">
      <w:pPr>
        <w:rPr>
          <w:del w:id="4719" w:author="Meir Kalter" w:date="2016-06-15T15:03:00Z"/>
        </w:rPr>
      </w:pPr>
      <w:del w:id="4720" w:author="Meir Kalter" w:date="2016-06-15T15:03:00Z">
        <w:r w:rsidDel="00DE1656">
          <w:rPr>
            <w:rStyle w:val="Ninguno"/>
            <w:rFonts w:ascii="Calibri" w:eastAsia="Calibri" w:hAnsi="Calibri" w:cs="Calibri"/>
            <w:sz w:val="28"/>
            <w:szCs w:val="28"/>
          </w:rPr>
          <w:delText>Saving the file name with no extention, will save the file with the corect</w:delText>
        </w:r>
      </w:del>
      <w:ins w:id="4721" w:author="Toni" w:date="2016-06-12T20:01:00Z">
        <w:del w:id="4722" w:author="Meir Kalter" w:date="2016-06-15T15:03:00Z">
          <w:r w:rsidR="00E541B8" w:rsidDel="00DE1656">
            <w:rPr>
              <w:rStyle w:val="Ninguno"/>
              <w:rFonts w:ascii="Calibri" w:eastAsia="Calibri" w:hAnsi="Calibri" w:cs="Calibri"/>
              <w:sz w:val="28"/>
              <w:szCs w:val="28"/>
            </w:rPr>
            <w:delText>correct</w:delText>
          </w:r>
        </w:del>
      </w:ins>
      <w:del w:id="4723" w:author="Meir Kalter" w:date="2016-06-15T15:03:00Z">
        <w:r w:rsidDel="00DE1656">
          <w:rPr>
            <w:rStyle w:val="Ninguno"/>
            <w:rFonts w:ascii="Calibri" w:eastAsia="Calibri" w:hAnsi="Calibri" w:cs="Calibri"/>
            <w:sz w:val="28"/>
            <w:szCs w:val="28"/>
          </w:rPr>
          <w:delText xml:space="preserve"> extention, as in the folowing</w:delText>
        </w:r>
      </w:del>
      <w:ins w:id="4724" w:author="Toni" w:date="2016-06-12T20:01:00Z">
        <w:del w:id="4725" w:author="Meir Kalter" w:date="2016-06-15T15:03:00Z">
          <w:r w:rsidR="00E541B8" w:rsidDel="00DE1656">
            <w:rPr>
              <w:rStyle w:val="Ninguno"/>
              <w:rFonts w:ascii="Calibri" w:eastAsia="Calibri" w:hAnsi="Calibri" w:cs="Calibri"/>
              <w:sz w:val="28"/>
              <w:szCs w:val="28"/>
            </w:rPr>
            <w:delText>following</w:delText>
          </w:r>
        </w:del>
      </w:ins>
      <w:del w:id="4726" w:author="Meir Kalter" w:date="2016-06-15T15:03:00Z">
        <w:r w:rsidDel="00DE1656">
          <w:rPr>
            <w:rStyle w:val="Ninguno"/>
            <w:rFonts w:ascii="Calibri" w:eastAsia="Calibri" w:hAnsi="Calibri" w:cs="Calibri"/>
            <w:sz w:val="28"/>
            <w:szCs w:val="28"/>
          </w:rPr>
          <w:delText xml:space="preserve"> pictures. The result is – that open file will view the file and file will be opened with no issues:</w:delText>
        </w:r>
      </w:del>
    </w:p>
    <w:p w:rsidR="00C0594E" w:rsidDel="00DE1656" w:rsidRDefault="00B706A9">
      <w:pPr>
        <w:keepNext/>
        <w:rPr>
          <w:del w:id="4727" w:author="Meir Kalter" w:date="2016-06-15T15:03:00Z"/>
        </w:rPr>
      </w:pPr>
      <w:del w:id="4728" w:author="Meir Kalter" w:date="2016-06-15T15:03:00Z">
        <w:r w:rsidDel="00DE1656">
          <w:rPr>
            <w:rStyle w:val="Ninguno"/>
            <w:rFonts w:ascii="Calibri" w:eastAsia="Calibri" w:hAnsi="Calibri" w:cs="Calibri"/>
            <w:noProof/>
            <w:sz w:val="28"/>
            <w:szCs w:val="28"/>
            <w:lang w:eastAsia="en-US" w:bidi="he-IL"/>
          </w:rPr>
          <w:drawing>
            <wp:inline distT="0" distB="0" distL="0" distR="0" wp14:anchorId="246EFECA" wp14:editId="51314108">
              <wp:extent cx="4691130" cy="3632654"/>
              <wp:effectExtent l="0" t="0" r="0" b="0"/>
              <wp:docPr id="1073741834"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del>
    </w:p>
    <w:p w:rsidR="00C0594E" w:rsidDel="00DE1656" w:rsidRDefault="00B706A9">
      <w:pPr>
        <w:pStyle w:val="Caption1"/>
        <w:rPr>
          <w:del w:id="4729" w:author="Meir Kalter" w:date="2016-06-15T15:03:00Z"/>
        </w:rPr>
      </w:pPr>
      <w:del w:id="4730" w:author="Meir Kalter" w:date="2016-06-15T15:03:00Z">
        <w:r w:rsidDel="00DE1656">
          <w:delText>4save asm file - test5 - with no extension</w:delText>
        </w:r>
      </w:del>
    </w:p>
    <w:p w:rsidR="00C0594E" w:rsidDel="00DE1656" w:rsidRDefault="00B706A9">
      <w:pPr>
        <w:keepNext/>
        <w:rPr>
          <w:del w:id="4731" w:author="Meir Kalter" w:date="2016-06-15T15:03:00Z"/>
        </w:rPr>
      </w:pPr>
      <w:del w:id="4732" w:author="Meir Kalter" w:date="2016-06-15T15:03:00Z">
        <w:r w:rsidDel="00DE1656">
          <w:rPr>
            <w:rStyle w:val="Ninguno"/>
            <w:rFonts w:ascii="Calibri" w:eastAsia="Calibri" w:hAnsi="Calibri" w:cs="Calibri"/>
            <w:noProof/>
            <w:sz w:val="28"/>
            <w:szCs w:val="28"/>
            <w:lang w:eastAsia="en-US" w:bidi="he-IL"/>
          </w:rPr>
          <w:drawing>
            <wp:inline distT="0" distB="0" distL="0" distR="0" wp14:anchorId="6998ABD7" wp14:editId="21055271">
              <wp:extent cx="5475275" cy="3597774"/>
              <wp:effectExtent l="0" t="0" r="0" b="0"/>
              <wp:docPr id="1073741835"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del>
    </w:p>
    <w:p w:rsidR="00C0594E" w:rsidDel="00DE1656" w:rsidRDefault="00B706A9">
      <w:pPr>
        <w:pStyle w:val="Caption1"/>
        <w:rPr>
          <w:del w:id="4733" w:author="Meir Kalter" w:date="2016-06-15T15:03:00Z"/>
        </w:rPr>
      </w:pPr>
      <w:del w:id="4734" w:author="Meir Kalter" w:date="2016-06-15T15:03:00Z">
        <w:r w:rsidDel="00DE1656">
          <w:delText>5The file was saved corectly - as test5.asm[Viewdlated by the open file ]</w:delText>
        </w:r>
      </w:del>
    </w:p>
    <w:p w:rsidR="00C0594E" w:rsidDel="00DE1656" w:rsidRDefault="00C0594E">
      <w:pPr>
        <w:rPr>
          <w:del w:id="4735" w:author="Meir Kalter" w:date="2016-06-15T15:03:00Z"/>
        </w:rPr>
      </w:pPr>
    </w:p>
    <w:p w:rsidR="00C0594E" w:rsidDel="00DE1656" w:rsidRDefault="00B706A9">
      <w:pPr>
        <w:keepNext/>
        <w:rPr>
          <w:del w:id="4736" w:author="Meir Kalter" w:date="2016-06-15T15:03:00Z"/>
        </w:rPr>
      </w:pPr>
      <w:del w:id="4737" w:author="Meir Kalter" w:date="2016-06-15T15:03:00Z">
        <w:r w:rsidDel="00DE1656">
          <w:rPr>
            <w:noProof/>
            <w:lang w:eastAsia="en-US" w:bidi="he-IL"/>
          </w:rPr>
          <w:drawing>
            <wp:inline distT="0" distB="0" distL="0" distR="0" wp14:anchorId="64386BC6" wp14:editId="638B8A02">
              <wp:extent cx="2156956" cy="179428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del>
    </w:p>
    <w:p w:rsidR="00C0594E" w:rsidDel="00DE1656" w:rsidRDefault="00B706A9">
      <w:pPr>
        <w:pStyle w:val="Caption1"/>
        <w:rPr>
          <w:del w:id="4738" w:author="Meir Kalter" w:date="2016-06-15T15:03:00Z"/>
        </w:rPr>
      </w:pPr>
      <w:del w:id="4739" w:author="Meir Kalter" w:date="2016-06-15T15:03:00Z">
        <w:r w:rsidDel="00DE1656">
          <w:delText>6Editor window</w:delText>
        </w:r>
      </w:del>
    </w:p>
    <w:p w:rsidR="00C0594E" w:rsidDel="00DE1656" w:rsidRDefault="00B706A9">
      <w:pPr>
        <w:rPr>
          <w:del w:id="4740" w:author="Meir Kalter" w:date="2016-06-15T15:03:00Z"/>
        </w:rPr>
      </w:pPr>
      <w:del w:id="4741" w:author="Meir Kalter" w:date="2016-06-15T15:03:00Z">
        <w:r w:rsidDel="00DE1656">
          <w:rPr>
            <w:rFonts w:eastAsia="Arial Unicode MS" w:cs="Arial Unicode MS"/>
          </w:rPr>
          <w:delText xml:space="preserve">The editor window – contains window with editor for the ASM code. </w:delText>
        </w:r>
      </w:del>
    </w:p>
    <w:p w:rsidR="00C0594E" w:rsidRDefault="00C0594E"/>
    <w:p w:rsidR="00C0594E" w:rsidRDefault="00C0594E"/>
    <w:p w:rsidR="00C0594E" w:rsidRDefault="00B706A9" w:rsidP="00495592">
      <w:r>
        <w:rPr>
          <w:rFonts w:eastAsia="Arial Unicode MS" w:cs="Arial Unicode MS"/>
        </w:rPr>
        <w:t xml:space="preserve">Window (or frame) to display processor registers (PC, SP and RA) and outcome indicators (C, N, Z and V). These records will be updated either by the execution of the instructions or because the user modifies the content. </w:t>
      </w:r>
      <w:del w:id="4742" w:author="Meir Kalter" w:date="2016-06-14T14:59:00Z">
        <w:r w:rsidDel="00506584">
          <w:rPr>
            <w:rStyle w:val="Ninguno"/>
            <w:rFonts w:eastAsia="Arial Unicode MS" w:cs="Arial Unicode MS"/>
            <w:shd w:val="clear" w:color="auto" w:fill="FFFF00"/>
          </w:rPr>
          <w:delText>You should view / edit both binary and hexadecimal.</w:delText>
        </w:r>
      </w:del>
    </w:p>
    <w:p w:rsidR="00C0594E" w:rsidRDefault="00C0594E"/>
    <w:p w:rsidR="00C0594E" w:rsidRDefault="00B706A9">
      <w:r>
        <w:rPr>
          <w:rFonts w:eastAsia="Arial Unicode MS" w:cs="Arial Unicode MS"/>
        </w:rPr>
        <w:t>In the current version – the edit of the values is done currently in hexadecimal.</w:t>
      </w:r>
    </w:p>
    <w:p w:rsidR="00C0594E" w:rsidRDefault="00C0594E"/>
    <w:p w:rsidR="00C0594E" w:rsidRDefault="00B706A9">
      <w:pPr>
        <w:keepNext/>
      </w:pPr>
      <w:r>
        <w:rPr>
          <w:noProof/>
          <w:lang w:eastAsia="en-US" w:bidi="he-IL"/>
        </w:rPr>
        <w:lastRenderedPageBreak/>
        <w:drawing>
          <wp:inline distT="0" distB="0" distL="0" distR="0" wp14:anchorId="7B3A4AF6" wp14:editId="065AB037">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7"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DC0EDD" w:rsidRDefault="00DC0EDD">
      <w:pPr>
        <w:pStyle w:val="Heading2"/>
        <w:rPr>
          <w:ins w:id="4743" w:author="Meir Kalter" w:date="2016-06-15T15:22:00Z"/>
          <w:rFonts w:eastAsia="Arial Unicode MS"/>
        </w:rPr>
        <w:pPrChange w:id="4744" w:author="Meir Kalter" w:date="2016-06-15T15:21:00Z">
          <w:pPr>
            <w:pStyle w:val="Heading3"/>
          </w:pPr>
        </w:pPrChange>
      </w:pPr>
      <w:bookmarkStart w:id="4745" w:name="_Toc453680541"/>
      <w:bookmarkStart w:id="4746" w:name="_Toc453680857"/>
      <w:bookmarkStart w:id="4747" w:name="_Toc455404876"/>
      <w:ins w:id="4748" w:author="Meir Kalter" w:date="2016-06-15T15:21:00Z">
        <w:r>
          <w:rPr>
            <w:rFonts w:eastAsia="Arial Unicode MS"/>
          </w:rPr>
          <w:lastRenderedPageBreak/>
          <w:t>Memory view</w:t>
        </w:r>
      </w:ins>
      <w:bookmarkEnd w:id="4747"/>
    </w:p>
    <w:p w:rsidR="004B112F" w:rsidRDefault="004B112F">
      <w:pPr>
        <w:pStyle w:val="Heading3"/>
        <w:rPr>
          <w:ins w:id="4749" w:author="Meir Kalter" w:date="2016-06-20T21:19:00Z"/>
          <w:rFonts w:eastAsia="Arial Unicode MS"/>
        </w:rPr>
        <w:pPrChange w:id="4750" w:author="Meir Kalter" w:date="2016-06-15T15:22:00Z">
          <w:pPr>
            <w:pStyle w:val="Heading2"/>
          </w:pPr>
        </w:pPrChange>
      </w:pPr>
      <w:bookmarkStart w:id="4751" w:name="_Toc455404877"/>
      <w:ins w:id="4752" w:author="Meir Kalter" w:date="2016-06-15T15:22:00Z">
        <w:r>
          <w:rPr>
            <w:rFonts w:eastAsia="Arial Unicode MS"/>
          </w:rPr>
          <w:t>Memory</w:t>
        </w:r>
      </w:ins>
      <w:bookmarkEnd w:id="4751"/>
    </w:p>
    <w:p w:rsidR="00431DC1" w:rsidRDefault="00431DC1">
      <w:pPr>
        <w:rPr>
          <w:ins w:id="4753" w:author="Meir Kalter" w:date="2016-06-20T21:22:00Z"/>
        </w:rPr>
        <w:pPrChange w:id="4754" w:author="Meir Kalter" w:date="2016-06-22T11:49:00Z">
          <w:pPr>
            <w:pStyle w:val="Heading2"/>
          </w:pPr>
        </w:pPrChange>
      </w:pPr>
      <w:ins w:id="4755" w:author="Meir Kalter" w:date="2016-06-20T21:19:00Z">
        <w:r>
          <w:t xml:space="preserve">       The memory </w:t>
        </w:r>
      </w:ins>
      <w:ins w:id="4756" w:author="Meir Kalter" w:date="2016-06-22T11:49:00Z">
        <w:r w:rsidR="00476F2C">
          <w:t>is a frame which contains internally two lists, as in the following image</w:t>
        </w:r>
      </w:ins>
      <w:ins w:id="4757" w:author="Meir Kalter" w:date="2016-06-20T21:22:00Z">
        <w:r w:rsidR="00623A16">
          <w:t>:</w:t>
        </w:r>
      </w:ins>
    </w:p>
    <w:p w:rsidR="00623A16" w:rsidRDefault="00623A16">
      <w:pPr>
        <w:rPr>
          <w:ins w:id="4758" w:author="Meir Kalter" w:date="2016-06-20T21:23:00Z"/>
        </w:rPr>
        <w:pPrChange w:id="4759" w:author="Meir Kalter" w:date="2016-06-20T21:19:00Z">
          <w:pPr>
            <w:pStyle w:val="Heading2"/>
          </w:pPr>
        </w:pPrChange>
      </w:pPr>
      <w:ins w:id="4760" w:author="Meir Kalter" w:date="2016-06-20T21:22:00Z">
        <w:r>
          <w:rPr>
            <w:noProof/>
            <w:lang w:eastAsia="en-US" w:bidi="he-IL"/>
          </w:rPr>
          <w:drawing>
            <wp:inline distT="0" distB="0" distL="0" distR="0" wp14:anchorId="46CAC848" wp14:editId="77A689A2">
              <wp:extent cx="2066667"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66667" cy="2857143"/>
                      </a:xfrm>
                      <a:prstGeom prst="rect">
                        <a:avLst/>
                      </a:prstGeom>
                    </pic:spPr>
                  </pic:pic>
                </a:graphicData>
              </a:graphic>
            </wp:inline>
          </w:drawing>
        </w:r>
      </w:ins>
    </w:p>
    <w:p w:rsidR="000D1ACA" w:rsidRDefault="000D1ACA">
      <w:pPr>
        <w:rPr>
          <w:ins w:id="4761" w:author="Meir Kalter" w:date="2016-06-20T21:23:00Z"/>
        </w:rPr>
        <w:pPrChange w:id="4762" w:author="Meir Kalter" w:date="2016-06-20T21:19:00Z">
          <w:pPr>
            <w:pStyle w:val="Heading2"/>
          </w:pPr>
        </w:pPrChange>
      </w:pPr>
      <w:ins w:id="4763" w:author="Meir Kalter" w:date="2016-06-20T21:23:00Z">
        <w:r>
          <w:t>We have here two sections:</w:t>
        </w:r>
      </w:ins>
    </w:p>
    <w:p w:rsidR="000D1ACA" w:rsidRDefault="000D1ACA">
      <w:pPr>
        <w:pStyle w:val="ListParagraph"/>
        <w:numPr>
          <w:ilvl w:val="0"/>
          <w:numId w:val="149"/>
        </w:numPr>
        <w:ind w:left="1080" w:hanging="270"/>
        <w:jc w:val="both"/>
        <w:rPr>
          <w:ins w:id="4764" w:author="Meir Kalter" w:date="2016-06-20T21:24:00Z"/>
        </w:rPr>
        <w:pPrChange w:id="4765" w:author="Meir Kalter" w:date="2016-06-22T11:57:00Z">
          <w:pPr>
            <w:pStyle w:val="Heading2"/>
          </w:pPr>
        </w:pPrChange>
      </w:pPr>
      <w:ins w:id="4766" w:author="Meir Kalter" w:date="2016-06-20T21:23:00Z">
        <w:r>
          <w:t xml:space="preserve">Left </w:t>
        </w:r>
      </w:ins>
      <w:ins w:id="4767" w:author="Meir Kalter" w:date="2016-06-20T21:25:00Z">
        <w:r w:rsidR="00EA58C2">
          <w:t>list</w:t>
        </w:r>
      </w:ins>
      <w:ins w:id="4768" w:author="Meir Kalter" w:date="2016-06-20T21:23:00Z">
        <w:r>
          <w:t xml:space="preserve"> – </w:t>
        </w:r>
      </w:ins>
      <w:ins w:id="4769" w:author="Meir Kalter" w:date="2016-06-22T11:55:00Z">
        <w:r w:rsidR="003007F9">
          <w:t xml:space="preserve">Contains counter from </w:t>
        </w:r>
      </w:ins>
      <w:ins w:id="4770" w:author="Meir Kalter" w:date="2016-06-22T11:56:00Z">
        <w:r w:rsidR="003007F9">
          <w:t xml:space="preserve">ZERO to 0XFF, display as </w:t>
        </w:r>
      </w:ins>
      <w:ins w:id="4771" w:author="Meir Kalter" w:date="2016-06-20T21:23:00Z">
        <w:r>
          <w:t>hex</w:t>
        </w:r>
      </w:ins>
      <w:ins w:id="4772" w:author="Meir Kalter" w:date="2016-06-20T21:29:00Z">
        <w:r w:rsidR="00687EA2">
          <w:t xml:space="preserve"> </w:t>
        </w:r>
      </w:ins>
      <w:ins w:id="4773" w:author="Meir Kalter" w:date="2016-06-20T21:23:00Z">
        <w:r>
          <w:t xml:space="preserve">decimal values[in the current image </w:t>
        </w:r>
      </w:ins>
      <w:ins w:id="4774" w:author="Meir Kalter" w:date="2016-06-20T21:24:00Z">
        <w:r>
          <w:t>–</w:t>
        </w:r>
      </w:ins>
      <w:ins w:id="4775" w:author="Meir Kalter" w:date="2016-06-20T21:23:00Z">
        <w:r>
          <w:t xml:space="preserve"> from </w:t>
        </w:r>
      </w:ins>
      <w:ins w:id="4776" w:author="Meir Kalter" w:date="2016-06-20T21:24:00Z">
        <w:r>
          <w:t>15 to 22 where in decimal is from 21 to 34</w:t>
        </w:r>
      </w:ins>
      <w:ins w:id="4777" w:author="Meir Kalter" w:date="2016-06-20T21:23:00Z">
        <w:r>
          <w:t>]</w:t>
        </w:r>
      </w:ins>
    </w:p>
    <w:p w:rsidR="000D1ACA" w:rsidRDefault="000D1ACA">
      <w:pPr>
        <w:pStyle w:val="ListParagraph"/>
        <w:numPr>
          <w:ilvl w:val="0"/>
          <w:numId w:val="149"/>
        </w:numPr>
        <w:ind w:left="1080" w:hanging="270"/>
        <w:rPr>
          <w:ins w:id="4778" w:author="Meir Kalter" w:date="2016-06-20T21:32:00Z"/>
        </w:rPr>
        <w:pPrChange w:id="4779" w:author="Meir Kalter" w:date="2016-06-20T21:32:00Z">
          <w:pPr>
            <w:pStyle w:val="Heading2"/>
          </w:pPr>
        </w:pPrChange>
      </w:pPr>
      <w:ins w:id="4780" w:author="Meir Kalter" w:date="2016-06-20T21:24:00Z">
        <w:r>
          <w:t xml:space="preserve">Right </w:t>
        </w:r>
      </w:ins>
      <w:ins w:id="4781" w:author="Meir Kalter" w:date="2016-06-20T21:27:00Z">
        <w:r w:rsidR="00BB34B6">
          <w:t xml:space="preserve">list </w:t>
        </w:r>
      </w:ins>
      <w:ins w:id="4782" w:author="Meir Kalter" w:date="2016-06-20T21:28:00Z">
        <w:r w:rsidR="00BB34B6">
          <w:t>–</w:t>
        </w:r>
      </w:ins>
      <w:ins w:id="4783" w:author="Meir Kalter" w:date="2016-06-20T21:27:00Z">
        <w:r w:rsidR="00BB34B6">
          <w:t xml:space="preserve"> contains </w:t>
        </w:r>
      </w:ins>
      <w:ins w:id="4784" w:author="Meir Kalter" w:date="2016-06-20T21:28:00Z">
        <w:r w:rsidR="00BB34B6">
          <w:t>the memory value. The format of the memory value is [11111111</w:t>
        </w:r>
        <w:proofErr w:type="gramStart"/>
        <w:r w:rsidR="00BB34B6">
          <w:t>]  (</w:t>
        </w:r>
        <w:proofErr w:type="gramEnd"/>
        <w:r w:rsidR="00BB34B6">
          <w:t>0xFF)</w:t>
        </w:r>
      </w:ins>
      <w:ins w:id="4785" w:author="Meir Kalter" w:date="2016-06-20T21:34:00Z">
        <w:r w:rsidR="00052912">
          <w:t>, while 11111111 are 8 bits of the value and 0xFF contains 2digits of HEX DECIMAL value</w:t>
        </w:r>
      </w:ins>
      <w:ins w:id="4786" w:author="Meir Kalter" w:date="2016-06-20T21:24:00Z">
        <w:r>
          <w:t>.</w:t>
        </w:r>
      </w:ins>
    </w:p>
    <w:p w:rsidR="00F870CD" w:rsidRDefault="00F870CD">
      <w:pPr>
        <w:ind w:left="810"/>
        <w:rPr>
          <w:ins w:id="4787" w:author="Meir Kalter" w:date="2016-06-20T21:35:00Z"/>
        </w:rPr>
        <w:pPrChange w:id="4788" w:author="Meir Kalter" w:date="2016-06-20T21:36:00Z">
          <w:pPr>
            <w:pStyle w:val="Heading2"/>
          </w:pPr>
        </w:pPrChange>
      </w:pPr>
      <w:ins w:id="4789" w:author="Meir Kalter" w:date="2016-06-20T21:32:00Z">
        <w:r>
          <w:t xml:space="preserve">The two </w:t>
        </w:r>
        <w:proofErr w:type="gramStart"/>
        <w:r>
          <w:t>list</w:t>
        </w:r>
        <w:proofErr w:type="gramEnd"/>
        <w:r>
          <w:t xml:space="preserve"> are </w:t>
        </w:r>
        <w:proofErr w:type="spellStart"/>
        <w:r>
          <w:t>joind</w:t>
        </w:r>
        <w:proofErr w:type="spellEnd"/>
        <w:r>
          <w:t xml:space="preserve"> so selection of one cell in one of the lists selects also the </w:t>
        </w:r>
      </w:ins>
      <w:ins w:id="4790" w:author="Meir Kalter" w:date="2016-06-20T21:33:00Z">
        <w:r>
          <w:t>corresponding</w:t>
        </w:r>
      </w:ins>
      <w:ins w:id="4791" w:author="Meir Kalter" w:date="2016-06-20T21:32:00Z">
        <w:r>
          <w:t xml:space="preserve"> </w:t>
        </w:r>
      </w:ins>
      <w:ins w:id="4792" w:author="Meir Kalter" w:date="2016-06-20T21:33:00Z">
        <w:r>
          <w:t>value in the second list.</w:t>
        </w:r>
      </w:ins>
    </w:p>
    <w:p w:rsidR="004B112F" w:rsidRDefault="004B112F">
      <w:pPr>
        <w:pStyle w:val="Heading3"/>
        <w:rPr>
          <w:ins w:id="4793" w:author="Meir Kalter" w:date="2016-06-22T12:00:00Z"/>
          <w:rFonts w:eastAsia="Arial Unicode MS"/>
        </w:rPr>
        <w:pPrChange w:id="4794" w:author="Meir Kalter" w:date="2016-06-15T15:23:00Z">
          <w:pPr>
            <w:pStyle w:val="Heading2"/>
          </w:pPr>
        </w:pPrChange>
      </w:pPr>
      <w:bookmarkStart w:id="4795" w:name="_Toc455404878"/>
      <w:ins w:id="4796" w:author="Meir Kalter" w:date="2016-06-15T15:22:00Z">
        <w:r w:rsidRPr="004B112F">
          <w:rPr>
            <w:rFonts w:eastAsia="Arial Unicode MS"/>
            <w:rPrChange w:id="4797" w:author="Meir Kalter" w:date="2016-06-15T15:23:00Z">
              <w:rPr/>
            </w:rPrChange>
          </w:rPr>
          <w:t xml:space="preserve">Instruction </w:t>
        </w:r>
        <w:proofErr w:type="spellStart"/>
        <w:proofErr w:type="gramStart"/>
        <w:r w:rsidRPr="004B112F">
          <w:rPr>
            <w:rFonts w:eastAsia="Arial Unicode MS"/>
            <w:rPrChange w:id="4798" w:author="Meir Kalter" w:date="2016-06-15T15:23:00Z">
              <w:rPr/>
            </w:rPrChange>
          </w:rPr>
          <w:t>cpu</w:t>
        </w:r>
      </w:ins>
      <w:bookmarkEnd w:id="4795"/>
      <w:proofErr w:type="spellEnd"/>
      <w:proofErr w:type="gramEnd"/>
    </w:p>
    <w:p w:rsidR="001005A9" w:rsidRPr="001005A9" w:rsidRDefault="001005A9">
      <w:pPr>
        <w:rPr>
          <w:ins w:id="4799" w:author="Meir Kalter" w:date="2016-06-22T11:59:00Z"/>
          <w:rPrChange w:id="4800" w:author="Meir Kalter" w:date="2016-06-22T12:00:00Z">
            <w:rPr>
              <w:ins w:id="4801" w:author="Meir Kalter" w:date="2016-06-22T11:59:00Z"/>
              <w:rFonts w:eastAsia="Arial Unicode MS"/>
            </w:rPr>
          </w:rPrChange>
        </w:rPr>
        <w:pPrChange w:id="4802" w:author="Meir Kalter" w:date="2016-06-22T12:00:00Z">
          <w:pPr>
            <w:pStyle w:val="Heading2"/>
          </w:pPr>
        </w:pPrChange>
      </w:pPr>
      <w:ins w:id="4803" w:author="Meir Kalter" w:date="2016-06-22T12:00:00Z">
        <w:r>
          <w:t xml:space="preserve">The instruction </w:t>
        </w:r>
        <w:proofErr w:type="spellStart"/>
        <w:proofErr w:type="gramStart"/>
        <w:r>
          <w:t>cpu</w:t>
        </w:r>
        <w:proofErr w:type="spellEnd"/>
        <w:proofErr w:type="gramEnd"/>
        <w:r>
          <w:t xml:space="preserve"> is a frame which </w:t>
        </w:r>
        <w:proofErr w:type="spellStart"/>
        <w:r>
          <w:t>builts</w:t>
        </w:r>
        <w:proofErr w:type="spellEnd"/>
        <w:r>
          <w:t xml:space="preserve"> with two lists. The left one contains counter from</w:t>
        </w:r>
      </w:ins>
      <w:ins w:id="4804" w:author="Meir Kalter" w:date="2016-06-22T12:01:00Z">
        <w:r>
          <w:t xml:space="preserve"> </w:t>
        </w:r>
      </w:ins>
      <w:ins w:id="4805" w:author="Meir Kalter" w:date="2016-06-22T12:00:00Z">
        <w:r>
          <w:t xml:space="preserve">ZERO to 0xFF. </w:t>
        </w:r>
      </w:ins>
      <w:ins w:id="4806" w:author="Meir Kalter" w:date="2016-06-22T12:01:00Z">
        <w:r>
          <w:t xml:space="preserve">The right one contains the </w:t>
        </w:r>
        <w:proofErr w:type="spellStart"/>
        <w:r>
          <w:t>the</w:t>
        </w:r>
        <w:proofErr w:type="spellEnd"/>
        <w:r>
          <w:t xml:space="preserve"> address in two modes: when it’s with </w:t>
        </w:r>
      </w:ins>
      <w:ins w:id="4807" w:author="Meir Kalter" w:date="2016-06-22T12:02:00Z">
        <w:r>
          <w:t xml:space="preserve">‘*’ – </w:t>
        </w:r>
        <w:proofErr w:type="spellStart"/>
        <w:proofErr w:type="gramStart"/>
        <w:r>
          <w:t>its</w:t>
        </w:r>
        <w:proofErr w:type="spellEnd"/>
        <w:proofErr w:type="gramEnd"/>
        <w:r>
          <w:t xml:space="preserve"> not a starting place of an instruction.</w:t>
        </w:r>
      </w:ins>
    </w:p>
    <w:p w:rsidR="001005A9" w:rsidRPr="001005A9" w:rsidRDefault="001005A9">
      <w:pPr>
        <w:rPr>
          <w:ins w:id="4808" w:author="Meir Kalter" w:date="2016-06-15T15:23:00Z"/>
          <w:rPrChange w:id="4809" w:author="Meir Kalter" w:date="2016-06-22T11:59:00Z">
            <w:rPr>
              <w:ins w:id="4810" w:author="Meir Kalter" w:date="2016-06-15T15:23:00Z"/>
              <w:rFonts w:eastAsia="Arial Unicode MS"/>
            </w:rPr>
          </w:rPrChange>
        </w:rPr>
        <w:pPrChange w:id="4811" w:author="Meir Kalter" w:date="2016-06-22T11:59:00Z">
          <w:pPr>
            <w:pStyle w:val="Heading2"/>
          </w:pPr>
        </w:pPrChange>
      </w:pPr>
      <w:ins w:id="4812" w:author="Meir Kalter" w:date="2016-06-22T11:59:00Z">
        <w:r>
          <w:rPr>
            <w:noProof/>
            <w:lang w:eastAsia="en-US" w:bidi="he-IL"/>
          </w:rPr>
          <w:drawing>
            <wp:inline distT="0" distB="0" distL="0" distR="0" wp14:anchorId="27F298D4" wp14:editId="7691835F">
              <wp:extent cx="2247619" cy="14380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47619" cy="1438095"/>
                      </a:xfrm>
                      <a:prstGeom prst="rect">
                        <a:avLst/>
                      </a:prstGeom>
                    </pic:spPr>
                  </pic:pic>
                </a:graphicData>
              </a:graphic>
            </wp:inline>
          </w:drawing>
        </w:r>
      </w:ins>
    </w:p>
    <w:p w:rsidR="004B112F" w:rsidRPr="004B112F" w:rsidRDefault="004B112F">
      <w:pPr>
        <w:pStyle w:val="Heading3"/>
        <w:rPr>
          <w:ins w:id="4813" w:author="Meir Kalter" w:date="2016-06-15T15:22:00Z"/>
          <w:rPrChange w:id="4814" w:author="Meir Kalter" w:date="2016-06-15T15:23:00Z">
            <w:rPr>
              <w:ins w:id="4815" w:author="Meir Kalter" w:date="2016-06-15T15:22:00Z"/>
              <w:rFonts w:eastAsia="Arial Unicode MS"/>
            </w:rPr>
          </w:rPrChange>
        </w:rPr>
        <w:pPrChange w:id="4816" w:author="Meir Kalter" w:date="2016-06-15T15:23:00Z">
          <w:pPr>
            <w:pStyle w:val="Heading2"/>
          </w:pPr>
        </w:pPrChange>
      </w:pPr>
      <w:bookmarkStart w:id="4817" w:name="_Toc455404879"/>
      <w:ins w:id="4818" w:author="Meir Kalter" w:date="2016-06-15T15:23:00Z">
        <w:r w:rsidRPr="004B112F">
          <w:rPr>
            <w:rFonts w:eastAsia="Arial Unicode MS"/>
            <w:rPrChange w:id="4819" w:author="Meir Kalter" w:date="2016-06-15T15:23:00Z">
              <w:rPr/>
            </w:rPrChange>
          </w:rPr>
          <w:t>Stack</w:t>
        </w:r>
      </w:ins>
      <w:bookmarkEnd w:id="4817"/>
    </w:p>
    <w:p w:rsidR="00C0594E" w:rsidRPr="004B112F" w:rsidDel="00DC0EDD" w:rsidRDefault="00B706A9">
      <w:pPr>
        <w:pStyle w:val="Heading21"/>
        <w:numPr>
          <w:ilvl w:val="2"/>
          <w:numId w:val="49"/>
        </w:numPr>
        <w:rPr>
          <w:del w:id="4820" w:author="Meir Kalter" w:date="2016-06-15T15:21:00Z"/>
          <w:rFonts w:asciiTheme="majorHAnsi" w:hAnsiTheme="majorHAnsi" w:cstheme="majorBidi"/>
          <w:b/>
          <w:bCs/>
          <w:color w:val="4F81BD" w:themeColor="accent1"/>
          <w:sz w:val="26"/>
          <w:szCs w:val="26"/>
          <w:rPrChange w:id="4821" w:author="Meir Kalter" w:date="2016-06-15T15:22:00Z">
            <w:rPr>
              <w:del w:id="4822" w:author="Meir Kalter" w:date="2016-06-15T15:21:00Z"/>
            </w:rPr>
          </w:rPrChange>
        </w:rPr>
        <w:pPrChange w:id="4823" w:author="Meir Kalter" w:date="2016-06-15T15:22:00Z">
          <w:pPr>
            <w:pStyle w:val="Heading21"/>
            <w:numPr>
              <w:ilvl w:val="1"/>
              <w:numId w:val="33"/>
            </w:numPr>
            <w:ind w:left="576" w:hanging="576"/>
          </w:pPr>
        </w:pPrChange>
      </w:pPr>
      <w:del w:id="4824" w:author="Meir Kalter" w:date="2016-06-15T15:21:00Z">
        <w:r w:rsidRPr="004B112F" w:rsidDel="00DC0EDD">
          <w:rPr>
            <w:rFonts w:asciiTheme="majorHAnsi" w:eastAsia="Arial Unicode MS" w:hAnsiTheme="majorHAnsi" w:cstheme="majorBidi"/>
            <w:b/>
            <w:bCs/>
            <w:color w:val="4F81BD" w:themeColor="accent1"/>
            <w:sz w:val="26"/>
            <w:szCs w:val="26"/>
            <w:rPrChange w:id="4825" w:author="Meir Kalter" w:date="2016-06-15T15:22:00Z">
              <w:rPr>
                <w:rFonts w:eastAsia="Arial Unicode MS" w:cs="Arial Unicode MS"/>
              </w:rPr>
            </w:rPrChange>
          </w:rPr>
          <w:delText>Memory view</w:delText>
        </w:r>
        <w:bookmarkEnd w:id="4745"/>
        <w:bookmarkEnd w:id="4746"/>
      </w:del>
    </w:p>
    <w:p w:rsidR="00C0594E" w:rsidDel="004B112F" w:rsidRDefault="00B706A9">
      <w:pPr>
        <w:pStyle w:val="Heading31"/>
        <w:numPr>
          <w:ilvl w:val="2"/>
          <w:numId w:val="49"/>
        </w:numPr>
        <w:rPr>
          <w:del w:id="4826" w:author="Meir Kalter" w:date="2016-06-15T15:23:00Z"/>
        </w:rPr>
        <w:pPrChange w:id="4827" w:author="Meir Kalter" w:date="2016-06-15T15:22:00Z">
          <w:pPr>
            <w:pStyle w:val="Heading31"/>
            <w:numPr>
              <w:ilvl w:val="2"/>
              <w:numId w:val="51"/>
            </w:numPr>
            <w:ind w:left="708" w:hanging="708"/>
          </w:pPr>
        </w:pPrChange>
      </w:pPr>
      <w:bookmarkStart w:id="4828" w:name="_Toc453680542"/>
      <w:bookmarkStart w:id="4829" w:name="_Toc453680858"/>
      <w:del w:id="4830" w:author="Meir Kalter" w:date="2016-06-15T15:23:00Z">
        <w:r w:rsidRPr="004B112F" w:rsidDel="004B112F">
          <w:rPr>
            <w:rFonts w:asciiTheme="majorHAnsi" w:eastAsia="Arial Unicode MS" w:hAnsiTheme="majorHAnsi" w:cstheme="majorBidi"/>
            <w:b/>
            <w:bCs/>
            <w:color w:val="4F81BD" w:themeColor="accent1"/>
            <w:sz w:val="26"/>
            <w:szCs w:val="26"/>
            <w:u w:val="none"/>
            <w:rPrChange w:id="4831" w:author="Meir Kalter" w:date="2016-06-15T15:22:00Z">
              <w:rPr>
                <w:rFonts w:eastAsia="Arial Unicode MS" w:cs="Arial Unicode MS"/>
              </w:rPr>
            </w:rPrChange>
          </w:rPr>
          <w:delText>Memory</w:delText>
        </w:r>
        <w:bookmarkEnd w:id="4828"/>
        <w:bookmarkEnd w:id="4829"/>
      </w:del>
    </w:p>
    <w:p w:rsidR="00C0594E" w:rsidDel="004B112F" w:rsidRDefault="00B706A9">
      <w:pPr>
        <w:pStyle w:val="Heading31"/>
        <w:numPr>
          <w:ilvl w:val="2"/>
          <w:numId w:val="49"/>
        </w:numPr>
        <w:rPr>
          <w:del w:id="4832" w:author="Meir Kalter" w:date="2016-06-15T15:23:00Z"/>
        </w:rPr>
        <w:pPrChange w:id="4833" w:author="Toni" w:date="2016-06-12T20:33:00Z">
          <w:pPr>
            <w:pStyle w:val="Heading31"/>
            <w:numPr>
              <w:ilvl w:val="2"/>
              <w:numId w:val="51"/>
            </w:numPr>
            <w:ind w:left="708" w:hanging="708"/>
          </w:pPr>
        </w:pPrChange>
      </w:pPr>
      <w:bookmarkStart w:id="4834" w:name="_Toc453680543"/>
      <w:bookmarkStart w:id="4835" w:name="_Toc453680859"/>
      <w:del w:id="4836" w:author="Meir Kalter" w:date="2016-06-15T15:23:00Z">
        <w:r w:rsidDel="004B112F">
          <w:rPr>
            <w:rFonts w:eastAsia="Arial Unicode MS" w:cs="Arial Unicode MS"/>
          </w:rPr>
          <w:delText>Instruction cpu</w:delText>
        </w:r>
        <w:bookmarkEnd w:id="4834"/>
        <w:bookmarkEnd w:id="4835"/>
      </w:del>
    </w:p>
    <w:p w:rsidR="00C0594E" w:rsidDel="004B112F" w:rsidRDefault="00B706A9">
      <w:pPr>
        <w:pStyle w:val="Heading31"/>
        <w:numPr>
          <w:ilvl w:val="2"/>
          <w:numId w:val="49"/>
        </w:numPr>
        <w:rPr>
          <w:del w:id="4837" w:author="Meir Kalter" w:date="2016-06-15T15:23:00Z"/>
        </w:rPr>
        <w:pPrChange w:id="4838" w:author="Toni" w:date="2016-06-12T20:33:00Z">
          <w:pPr>
            <w:pStyle w:val="Heading31"/>
            <w:numPr>
              <w:ilvl w:val="2"/>
              <w:numId w:val="51"/>
            </w:numPr>
            <w:ind w:left="708" w:hanging="708"/>
          </w:pPr>
        </w:pPrChange>
      </w:pPr>
      <w:bookmarkStart w:id="4839" w:name="_Toc453680544"/>
      <w:bookmarkStart w:id="4840" w:name="_Toc453680860"/>
      <w:del w:id="4841" w:author="Meir Kalter" w:date="2016-06-15T15:23:00Z">
        <w:r w:rsidDel="004B112F">
          <w:rPr>
            <w:rFonts w:eastAsia="Arial Unicode MS" w:cs="Arial Unicode MS"/>
          </w:rPr>
          <w:delText>Stack</w:delText>
        </w:r>
        <w:bookmarkEnd w:id="4839"/>
        <w:bookmarkEnd w:id="4840"/>
      </w:del>
    </w:p>
    <w:p w:rsidR="00C0594E" w:rsidRDefault="00331F87">
      <w:ins w:id="4842" w:author="Meir Kalter" w:date="2016-06-22T13:29:00Z">
        <w:r>
          <w:rPr>
            <w:rFonts w:eastAsia="Arial Unicode MS" w:cs="Arial Unicode MS"/>
          </w:rPr>
          <w:t xml:space="preserve">The same frame like for the </w:t>
        </w:r>
      </w:ins>
      <w:del w:id="4843" w:author="Meir Kalter" w:date="2016-06-22T13:29:00Z">
        <w:r w:rsidR="00B706A9" w:rsidDel="00331F87">
          <w:rPr>
            <w:rFonts w:eastAsia="Arial Unicode MS" w:cs="Arial Unicode MS"/>
          </w:rPr>
          <w:delText xml:space="preserve">- </w:delText>
        </w:r>
      </w:del>
      <w:del w:id="4844" w:author="Meir Kalter" w:date="2016-06-15T15:23:00Z">
        <w:r w:rsidR="00B706A9" w:rsidDel="004B112F">
          <w:rPr>
            <w:rFonts w:eastAsia="Arial Unicode MS" w:cs="Arial Unicode MS"/>
          </w:rPr>
          <w:delText xml:space="preserve">Two windows (or frames) </w:delText>
        </w:r>
      </w:del>
      <w:del w:id="4845" w:author="Meir Kalter" w:date="2016-06-22T13:29:00Z">
        <w:r w:rsidR="00B706A9" w:rsidDel="00331F87">
          <w:rPr>
            <w:rFonts w:eastAsia="Arial Unicode MS" w:cs="Arial Unicode MS"/>
          </w:rPr>
          <w:delText xml:space="preserve">to display the computer's memory (256 bytes). This allows the student displayed at the same time the bottom of memory where </w:delText>
        </w:r>
      </w:del>
      <w:del w:id="4846" w:author="Toni" w:date="2016-06-12T20:02:00Z">
        <w:r w:rsidR="00B706A9" w:rsidDel="00E541B8">
          <w:rPr>
            <w:rFonts w:eastAsia="Arial Unicode MS" w:cs="Arial Unicode MS"/>
          </w:rPr>
          <w:delText xml:space="preserve">your </w:delText>
        </w:r>
      </w:del>
      <w:ins w:id="4847" w:author="Toni" w:date="2016-06-12T20:02:00Z">
        <w:del w:id="4848" w:author="Meir Kalter" w:date="2016-06-22T13:29:00Z">
          <w:r w:rsidR="00E541B8" w:rsidDel="00331F87">
            <w:rPr>
              <w:rFonts w:eastAsia="Arial Unicode MS" w:cs="Arial Unicode MS"/>
            </w:rPr>
            <w:delText xml:space="preserve">the </w:delText>
          </w:r>
        </w:del>
      </w:ins>
      <w:del w:id="4849" w:author="Meir Kalter" w:date="2016-06-22T13:29:00Z">
        <w:r w:rsidR="00B706A9" w:rsidDel="00331F87">
          <w:rPr>
            <w:rFonts w:eastAsia="Arial Unicode MS" w:cs="Arial Unicode MS"/>
          </w:rPr>
          <w:delText>program into machine code</w:delText>
        </w:r>
      </w:del>
      <w:ins w:id="4850" w:author="Toni" w:date="2016-06-12T20:02:00Z">
        <w:del w:id="4851" w:author="Meir Kalter" w:date="2016-06-22T13:29:00Z">
          <w:r w:rsidR="00E541B8" w:rsidDel="00331F87">
            <w:rPr>
              <w:rFonts w:eastAsia="Arial Unicode MS" w:cs="Arial Unicode MS"/>
            </w:rPr>
            <w:delText xml:space="preserve"> is stored</w:delText>
          </w:r>
        </w:del>
      </w:ins>
      <w:del w:id="4852" w:author="Meir Kalter" w:date="2016-06-22T13:29:00Z">
        <w:r w:rsidR="00B706A9" w:rsidDel="00331F87">
          <w:rPr>
            <w:rFonts w:eastAsia="Arial Unicode MS" w:cs="Arial Unicode MS"/>
          </w:rPr>
          <w:delText>,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delText>
        </w:r>
      </w:del>
      <w:ins w:id="4853" w:author="Meir Kalter" w:date="2016-06-22T13:29:00Z">
        <w:r>
          <w:rPr>
            <w:rFonts w:eastAsia="Arial Unicode MS" w:cs="Arial Unicode MS"/>
          </w:rPr>
          <w:t>memory, but will show the stack.</w:t>
        </w:r>
      </w:ins>
      <w:del w:id="4854" w:author="Meir Kalter" w:date="2016-06-22T13:30:00Z">
        <w:r w:rsidR="00B706A9" w:rsidDel="00331F87">
          <w:rPr>
            <w:rFonts w:eastAsia="Arial Unicode MS" w:cs="Arial Unicode MS"/>
          </w:rPr>
          <w:delText>.</w:delText>
        </w:r>
      </w:del>
    </w:p>
    <w:p w:rsidR="00C0594E" w:rsidRPr="00173869" w:rsidRDefault="00B706A9">
      <w:pPr>
        <w:pStyle w:val="Heading2"/>
        <w:rPr>
          <w:rFonts w:eastAsia="Arial Unicode MS"/>
          <w:rPrChange w:id="4855" w:author="Meir Kalter" w:date="2016-06-15T15:23:00Z">
            <w:rPr/>
          </w:rPrChange>
        </w:rPr>
        <w:pPrChange w:id="4856" w:author="Meir Kalter" w:date="2016-06-15T15:23:00Z">
          <w:pPr>
            <w:pStyle w:val="Heading21"/>
            <w:numPr>
              <w:ilvl w:val="1"/>
              <w:numId w:val="33"/>
            </w:numPr>
            <w:ind w:left="576" w:hanging="576"/>
          </w:pPr>
        </w:pPrChange>
      </w:pPr>
      <w:bookmarkStart w:id="4857" w:name="_Toc453680545"/>
      <w:bookmarkStart w:id="4858" w:name="_Toc453680861"/>
      <w:bookmarkStart w:id="4859" w:name="_Toc455404880"/>
      <w:r w:rsidRPr="00173869">
        <w:rPr>
          <w:rFonts w:eastAsia="Arial Unicode MS"/>
          <w:rPrChange w:id="4860" w:author="Meir Kalter" w:date="2016-06-15T15:23:00Z">
            <w:rPr>
              <w:rFonts w:eastAsia="Arial Unicode MS" w:cs="Arial Unicode MS"/>
            </w:rPr>
          </w:rPrChange>
        </w:rPr>
        <w:lastRenderedPageBreak/>
        <w:t>Seven segment display</w:t>
      </w:r>
      <w:bookmarkEnd w:id="4857"/>
      <w:bookmarkEnd w:id="4858"/>
      <w:bookmarkEnd w:id="4859"/>
    </w:p>
    <w:p w:rsidR="00C0594E" w:rsidRDefault="00B706A9">
      <w:r>
        <w:rPr>
          <w:rFonts w:eastAsia="Arial Unicode MS" w:cs="Arial Unicode MS"/>
        </w:rPr>
        <w:t>- A seven-segment display two digits to display the output of 0x01 OUT instruction (is as it is in the current simulator)</w:t>
      </w:r>
    </w:p>
    <w:p w:rsidR="00C0594E" w:rsidRDefault="00C0594E"/>
    <w:p w:rsidR="00C0594E" w:rsidRDefault="00B706A9">
      <w:del w:id="4861" w:author="Toni" w:date="2016-06-12T20:03:00Z">
        <w:r w:rsidDel="00E541B8">
          <w:rPr>
            <w:rStyle w:val="Ninguno"/>
            <w:rFonts w:eastAsia="Arial Unicode MS" w:cs="Arial Unicode MS"/>
            <w:shd w:val="clear" w:color="auto" w:fill="FFFF00"/>
          </w:rPr>
          <w:delText>- A peripheral output to your liking. Something chart, which will send a byte or two and change color, shape or position. For example, a needle that moves right or left depending on the value that you send it ...</w:delText>
        </w:r>
        <w:r w:rsidDel="00E541B8">
          <w:rPr>
            <w:rFonts w:eastAsia="Arial Unicode MS" w:cs="Arial Unicode MS"/>
          </w:rPr>
          <w:delText xml:space="preserve"> – Only thing wasn’t implemented</w:delText>
        </w:r>
      </w:del>
      <w:del w:id="4862" w:author="Meir Kalter" w:date="2016-06-20T21:12:00Z">
        <w:r w:rsidDel="00F0132C">
          <w:rPr>
            <w:noProof/>
            <w:lang w:eastAsia="en-US" w:bidi="he-IL"/>
          </w:rPr>
          <w:drawing>
            <wp:inline distT="0" distB="0" distL="0" distR="0" wp14:anchorId="2AFE81B4" wp14:editId="00C2B002">
              <wp:extent cx="5480914" cy="3147823"/>
              <wp:effectExtent l="0" t="0" r="0" b="0"/>
              <wp:docPr id="1073741838"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8" name="prog_view.jpeg" descr="C:\Users\Meirka\Documents\Snagit\prog_view.jpg"/>
                      <pic:cNvPicPr>
                        <a:picLocks noChangeAspect="1"/>
                      </pic:cNvPicPr>
                    </pic:nvPicPr>
                    <pic:blipFill>
                      <a:blip r:embed="rId11" cstate="print">
                        <a:extLst/>
                      </a:blip>
                      <a:stretch>
                        <a:fillRect/>
                      </a:stretch>
                    </pic:blipFill>
                    <pic:spPr>
                      <a:xfrm>
                        <a:off x="0" y="0"/>
                        <a:ext cx="5480914" cy="3147823"/>
                      </a:xfrm>
                      <a:prstGeom prst="rect">
                        <a:avLst/>
                      </a:prstGeom>
                      <a:ln w="12700" cap="flat">
                        <a:noFill/>
                        <a:miter lim="400000"/>
                      </a:ln>
                      <a:effectLst/>
                    </pic:spPr>
                  </pic:pic>
                </a:graphicData>
              </a:graphic>
            </wp:inline>
          </w:drawing>
        </w:r>
        <w:r w:rsidDel="00F0132C">
          <w:rPr>
            <w:noProof/>
            <w:lang w:eastAsia="en-US" w:bidi="he-IL"/>
          </w:rPr>
          <w:drawing>
            <wp:inline distT="0" distB="0" distL="0" distR="0" wp14:anchorId="02FE3C88" wp14:editId="6E64DF9B">
              <wp:extent cx="5480914" cy="3147823"/>
              <wp:effectExtent l="0" t="0" r="0" b="0"/>
              <wp:docPr id="1073741839"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9" name="prog_view.jpeg" descr="C:\Users\Meirka\Documents\Snagit\prog_view.jpg"/>
                      <pic:cNvPicPr>
                        <a:picLocks noChangeAspect="1"/>
                      </pic:cNvPicPr>
                    </pic:nvPicPr>
                    <pic:blipFill>
                      <a:blip r:embed="rId11" cstate="print">
                        <a:extLst/>
                      </a:blip>
                      <a:stretch>
                        <a:fillRect/>
                      </a:stretch>
                    </pic:blipFill>
                    <pic:spPr>
                      <a:xfrm>
                        <a:off x="0" y="0"/>
                        <a:ext cx="5480914" cy="3147823"/>
                      </a:xfrm>
                      <a:prstGeom prst="rect">
                        <a:avLst/>
                      </a:prstGeom>
                      <a:ln w="12700" cap="flat">
                        <a:noFill/>
                        <a:miter lim="400000"/>
                      </a:ln>
                      <a:effectLst/>
                    </pic:spPr>
                  </pic:pic>
                </a:graphicData>
              </a:graphic>
            </wp:inline>
          </w:drawing>
        </w:r>
      </w:del>
    </w:p>
    <w:p w:rsidR="00173869" w:rsidRDefault="00173869">
      <w:pPr>
        <w:pStyle w:val="Heading3"/>
        <w:rPr>
          <w:ins w:id="4863" w:author="Meir Kalter" w:date="2016-06-15T15:24:00Z"/>
          <w:rFonts w:eastAsia="Arial Unicode MS"/>
        </w:rPr>
        <w:pPrChange w:id="4864" w:author="Meir Kalter" w:date="2016-06-15T15:24:00Z">
          <w:pPr>
            <w:pStyle w:val="Heading2"/>
          </w:pPr>
        </w:pPrChange>
      </w:pPr>
      <w:bookmarkStart w:id="4865" w:name="_Toc453680546"/>
      <w:bookmarkStart w:id="4866" w:name="_Toc453680862"/>
      <w:bookmarkStart w:id="4867" w:name="_Toc455404881"/>
      <w:ins w:id="4868" w:author="Meir Kalter" w:date="2016-06-15T15:24:00Z">
        <w:r>
          <w:rPr>
            <w:rFonts w:eastAsia="Arial Unicode MS"/>
          </w:rPr>
          <w:t>Battery of 8 switches</w:t>
        </w:r>
      </w:ins>
      <w:bookmarkEnd w:id="4867"/>
      <w:ins w:id="4869" w:author="Meir Kalter" w:date="2016-06-21T12:19:00Z">
        <w:r w:rsidR="00C90CC5">
          <w:rPr>
            <w:rFonts w:eastAsia="Arial Unicode MS"/>
          </w:rPr>
          <w:fldChar w:fldCharType="begin"/>
        </w:r>
        <w:r w:rsidR="00C90CC5">
          <w:instrText xml:space="preserve"> XE "</w:instrText>
        </w:r>
      </w:ins>
      <w:ins w:id="4870" w:author="Meir Kalter" w:date="2016-06-15T15:24:00Z">
        <w:r w:rsidR="00C90CC5" w:rsidRPr="00433A4B">
          <w:rPr>
            <w:rFonts w:eastAsia="Arial Unicode MS"/>
          </w:rPr>
          <w:instrText>Battery of 8 switches</w:instrText>
        </w:r>
      </w:ins>
      <w:r w:rsidR="00C90CC5" w:rsidRPr="00433A4B">
        <w:rPr>
          <w:rFonts w:eastAsia="Arial Unicode MS"/>
        </w:rPr>
        <w:instrText>:</w:instrText>
      </w:r>
      <w:ins w:id="4871" w:author="Meir Kalter" w:date="2016-06-21T12:19:00Z">
        <w:r w:rsidR="00C90CC5" w:rsidRPr="00433A4B">
          <w:instrText>Definition</w:instrText>
        </w:r>
        <w:r w:rsidR="00C90CC5">
          <w:instrText xml:space="preserve">" </w:instrText>
        </w:r>
        <w:r w:rsidR="00C90CC5">
          <w:rPr>
            <w:rFonts w:eastAsia="Arial Unicode MS"/>
          </w:rPr>
          <w:fldChar w:fldCharType="end"/>
        </w:r>
      </w:ins>
    </w:p>
    <w:p w:rsidR="00C0594E" w:rsidDel="00173869" w:rsidRDefault="00B706A9">
      <w:pPr>
        <w:pStyle w:val="Heading21"/>
        <w:numPr>
          <w:ilvl w:val="1"/>
          <w:numId w:val="33"/>
        </w:numPr>
        <w:rPr>
          <w:del w:id="4872" w:author="Meir Kalter" w:date="2016-06-15T15:24:00Z"/>
        </w:rPr>
      </w:pPr>
      <w:del w:id="4873" w:author="Meir Kalter" w:date="2016-06-15T15:24:00Z">
        <w:r w:rsidDel="00173869">
          <w:rPr>
            <w:rFonts w:eastAsia="Arial Unicode MS" w:cs="Arial Unicode MS"/>
          </w:rPr>
          <w:delText>Input battery of 8 switches</w:delText>
        </w:r>
        <w:bookmarkEnd w:id="4865"/>
        <w:bookmarkEnd w:id="4866"/>
      </w:del>
    </w:p>
    <w:p w:rsidR="00C0594E" w:rsidRDefault="00B706A9">
      <w:r>
        <w:rPr>
          <w:rFonts w:eastAsia="Arial Unicode MS" w:cs="Arial Unicode MS"/>
        </w:rPr>
        <w:t>- A battery of 8 switches, to generate the input to the instruction IN 0x00. The user must be able to change the position of each of the switches (on / off) with the mouse.</w:t>
      </w:r>
    </w:p>
    <w:p w:rsidR="00C0594E" w:rsidRDefault="00B706A9">
      <w:r>
        <w:rPr>
          <w:rFonts w:eastAsia="Arial Unicode MS" w:cs="Arial Unicode MS"/>
        </w:rPr>
        <w:t xml:space="preserve">From the high bit at the top to the lower </w:t>
      </w:r>
      <w:proofErr w:type="gramStart"/>
      <w:r>
        <w:rPr>
          <w:rFonts w:eastAsia="Arial Unicode MS" w:cs="Arial Unicode MS"/>
        </w:rPr>
        <w:t>bit .</w:t>
      </w:r>
      <w:proofErr w:type="gramEnd"/>
    </w:p>
    <w:p w:rsidR="00C0594E" w:rsidRDefault="00B706A9">
      <w:r>
        <w:rPr>
          <w:rFonts w:eastAsia="Arial Unicode MS" w:cs="Arial Unicode MS"/>
        </w:rPr>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3EA8A216" wp14:editId="665F03BA">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20"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661ED953" wp14:editId="48842E6D">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21"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 xml:space="preserve">Figure 10 </w:t>
      </w:r>
      <w:proofErr w:type="gramStart"/>
      <w:r>
        <w:t>battery</w:t>
      </w:r>
      <w:proofErr w:type="gramEnd"/>
      <w:r>
        <w:t xml:space="preserve">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Del="00B51891" w:rsidRDefault="00B706A9">
      <w:pPr>
        <w:rPr>
          <w:del w:id="4874" w:author="Meir Kalter" w:date="2016-06-15T14:59:00Z"/>
        </w:rPr>
      </w:pPr>
      <w:r>
        <w:rPr>
          <w:noProof/>
          <w:lang w:eastAsia="en-US" w:bidi="he-IL"/>
        </w:rPr>
        <w:lastRenderedPageBreak/>
        <w:drawing>
          <wp:inline distT="0" distB="0" distL="0" distR="0" wp14:anchorId="11F5ED4F" wp14:editId="229D9DC8">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20"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rPr>
          <w:ins w:id="4875" w:author="Meir Kalter" w:date="2016-06-15T14:59:00Z"/>
        </w:rPr>
        <w:pPrChange w:id="4876" w:author="Meir Kalter" w:date="2016-06-15T14:59:00Z">
          <w:pPr>
            <w:pStyle w:val="Heading21"/>
            <w:numPr>
              <w:ilvl w:val="1"/>
              <w:numId w:val="52"/>
            </w:numPr>
            <w:ind w:left="576" w:hanging="576"/>
          </w:pPr>
        </w:pPrChange>
      </w:pPr>
      <w:bookmarkStart w:id="4877" w:name="_Toc453680547"/>
      <w:bookmarkStart w:id="4878" w:name="_Toc453680863"/>
      <w:del w:id="4879" w:author="Meir Kalter" w:date="2016-06-15T14:59:00Z">
        <w:r w:rsidDel="00B51891">
          <w:delText>Toolbar</w:delText>
        </w:r>
      </w:del>
      <w:bookmarkEnd w:id="4877"/>
      <w:bookmarkEnd w:id="4878"/>
    </w:p>
    <w:p w:rsidR="00B51891" w:rsidRDefault="00B51891">
      <w:pPr>
        <w:pStyle w:val="Heading2"/>
        <w:rPr>
          <w:ins w:id="4880" w:author="Meir Kalter" w:date="2016-06-15T14:59:00Z"/>
        </w:rPr>
      </w:pPr>
      <w:bookmarkStart w:id="4881" w:name="_Toc455404882"/>
      <w:ins w:id="4882" w:author="Meir Kalter" w:date="2016-06-15T14:59:00Z">
        <w:r>
          <w:t>Toolbar</w:t>
        </w:r>
        <w:bookmarkEnd w:id="4881"/>
      </w:ins>
    </w:p>
    <w:p w:rsidR="00B51891" w:rsidRPr="00885CC0" w:rsidRDefault="00B51891">
      <w:pPr>
        <w:pPrChange w:id="4883" w:author="Meir Kalter" w:date="2016-06-15T14:59:00Z">
          <w:pPr>
            <w:pStyle w:val="Heading21"/>
            <w:numPr>
              <w:ilvl w:val="1"/>
              <w:numId w:val="52"/>
            </w:numPr>
            <w:ind w:left="576" w:hanging="576"/>
          </w:pPr>
        </w:pPrChange>
      </w:pPr>
    </w:p>
    <w:p w:rsidR="00C0594E" w:rsidRDefault="00B706A9">
      <w:r>
        <w:rPr>
          <w:rFonts w:eastAsia="Arial Unicode MS" w:cs="Arial Unicode MS"/>
        </w:rPr>
        <w:t>- A panel with buttons (or bar, although I prefer panel with large buttons so you can read the function of each button) with the following buttons:</w:t>
      </w:r>
    </w:p>
    <w:p w:rsidR="00C0594E" w:rsidRDefault="00B706A9">
      <w:r>
        <w:rPr>
          <w:rFonts w:eastAsia="Arial Unicode MS" w:cs="Arial Unicode MS"/>
        </w:rPr>
        <w:t xml:space="preserve">Assemble, Step (Step by Step Run) Run (Uninterruptible Execution), Reset PC (Set to 0 the PC), Reset RA (Reset the RA), Reset SP (Reset the SP), Reset memory </w:t>
      </w:r>
      <w:proofErr w:type="gramStart"/>
      <w:r>
        <w:rPr>
          <w:rFonts w:eastAsia="Arial Unicode MS" w:cs="Arial Unicode MS"/>
        </w:rPr>
        <w:t>( Reset</w:t>
      </w:r>
      <w:proofErr w:type="gramEnd"/>
      <w:r>
        <w:rPr>
          <w:rFonts w:eastAsia="Arial Unicode MS" w:cs="Arial Unicode MS"/>
        </w:rPr>
        <w:t xml:space="preserve">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5"/>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4884" w:name="_Toc453680548"/>
      <w:bookmarkStart w:id="4885" w:name="_Toc453680864"/>
      <w:bookmarkStart w:id="4886" w:name="_Toc455404883"/>
      <w:r>
        <w:rPr>
          <w:rFonts w:eastAsia="Arial Unicode MS" w:cs="Arial Unicode MS"/>
        </w:rPr>
        <w:t>Gui Menu</w:t>
      </w:r>
      <w:bookmarkEnd w:id="4884"/>
      <w:bookmarkEnd w:id="4885"/>
      <w:bookmarkEnd w:id="4886"/>
    </w:p>
    <w:p w:rsidR="00C0594E" w:rsidRDefault="00B706A9">
      <w:r>
        <w:rPr>
          <w:rFonts w:eastAsia="Arial Unicode MS" w:cs="Arial Unicode MS"/>
        </w:rPr>
        <w:tab/>
        <w:t>Reset menu – all the reset options.</w:t>
      </w:r>
    </w:p>
    <w:p w:rsidR="00C0594E" w:rsidRDefault="00B706A9">
      <w:pPr>
        <w:pStyle w:val="Heading1"/>
        <w:pPrChange w:id="4887" w:author="Meir Kalter" w:date="2016-06-15T15:12:00Z">
          <w:pPr>
            <w:pStyle w:val="Encabezam"/>
            <w:numPr>
              <w:numId w:val="53"/>
            </w:numPr>
            <w:ind w:left="432" w:hanging="432"/>
          </w:pPr>
        </w:pPrChange>
      </w:pPr>
      <w:bookmarkStart w:id="4888" w:name="_Toc453680865"/>
      <w:bookmarkStart w:id="4889" w:name="_Toc455404884"/>
      <w:proofErr w:type="gramStart"/>
      <w:r>
        <w:lastRenderedPageBreak/>
        <w:t>Gui</w:t>
      </w:r>
      <w:proofErr w:type="gramEnd"/>
      <w:r>
        <w:t xml:space="preserve"> </w:t>
      </w:r>
      <w:proofErr w:type="spellStart"/>
      <w:r>
        <w:t>behaviour</w:t>
      </w:r>
      <w:bookmarkEnd w:id="4888"/>
      <w:bookmarkEnd w:id="4889"/>
      <w:proofErr w:type="spellEnd"/>
    </w:p>
    <w:p w:rsidR="00C0594E" w:rsidRDefault="00B706A9">
      <w:r>
        <w:rPr>
          <w:rFonts w:eastAsia="Arial Unicode MS" w:cs="Arial Unicode MS"/>
        </w:rPr>
        <w:t>Behavior of the different elements:</w:t>
      </w:r>
    </w:p>
    <w:p w:rsidR="00C0594E" w:rsidRDefault="005948F1">
      <w:pPr>
        <w:rPr>
          <w:ins w:id="4890" w:author="Meir Kalter" w:date="2016-06-20T21:12:00Z"/>
        </w:rPr>
      </w:pPr>
      <w:ins w:id="4891" w:author="Meir Kalter" w:date="2016-06-20T21:12:00Z">
        <w:r>
          <w:t>Used files in the Simulator</w:t>
        </w:r>
      </w:ins>
    </w:p>
    <w:p w:rsidR="005948F1" w:rsidRDefault="005948F1" w:rsidP="005948F1">
      <w:pPr>
        <w:pStyle w:val="Heading2"/>
        <w:rPr>
          <w:ins w:id="4892" w:author="Meir Kalter" w:date="2016-06-20T21:12:00Z"/>
        </w:rPr>
      </w:pPr>
      <w:bookmarkStart w:id="4893" w:name="_Toc455404885"/>
      <w:ins w:id="4894" w:author="Meir Kalter" w:date="2016-06-20T21:12:00Z">
        <w:r w:rsidRPr="0020479B">
          <w:t>File types used in the simulator</w:t>
        </w:r>
        <w:bookmarkEnd w:id="4893"/>
      </w:ins>
    </w:p>
    <w:p w:rsidR="005948F1" w:rsidRDefault="005948F1" w:rsidP="005948F1">
      <w:pPr>
        <w:rPr>
          <w:ins w:id="4895" w:author="Meir Kalter" w:date="2016-06-20T21:12:00Z"/>
          <w:rStyle w:val="Ninguno"/>
          <w:rFonts w:ascii="Calibri" w:eastAsia="Calibri" w:hAnsi="Calibri" w:cs="Calibri"/>
          <w:sz w:val="28"/>
          <w:szCs w:val="28"/>
        </w:rPr>
      </w:pPr>
      <w:ins w:id="4896" w:author="Meir Kalter" w:date="2016-06-20T21:12:00Z">
        <w:r>
          <w:rPr>
            <w:rStyle w:val="Ninguno"/>
            <w:rFonts w:ascii="Calibri" w:eastAsia="Calibri" w:hAnsi="Calibri" w:cs="Calibri"/>
            <w:sz w:val="28"/>
            <w:szCs w:val="28"/>
          </w:rPr>
          <w:t>There are two file types which are used in the simulator:</w:t>
        </w:r>
      </w:ins>
    </w:p>
    <w:p w:rsidR="005948F1" w:rsidRDefault="005948F1" w:rsidP="005948F1">
      <w:pPr>
        <w:pStyle w:val="Heading3"/>
        <w:rPr>
          <w:ins w:id="4897" w:author="Meir Kalter" w:date="2016-06-20T21:12:00Z"/>
        </w:rPr>
      </w:pPr>
      <w:bookmarkStart w:id="4898" w:name="_Toc455404886"/>
      <w:ins w:id="4899" w:author="Meir Kalter" w:date="2016-06-20T21:12:00Z">
        <w:r w:rsidRPr="0020479B">
          <w:t>Files that could be used in the Simulator</w:t>
        </w:r>
        <w:bookmarkEnd w:id="4898"/>
      </w:ins>
    </w:p>
    <w:p w:rsidR="005948F1" w:rsidRPr="0020479B" w:rsidRDefault="005948F1" w:rsidP="002B463B">
      <w:pPr>
        <w:pStyle w:val="Heading31"/>
        <w:ind w:left="0" w:firstLine="0"/>
        <w:outlineLvl w:val="9"/>
        <w:rPr>
          <w:ins w:id="4900" w:author="Meir Kalter" w:date="2016-06-20T21:12:00Z"/>
          <w:rStyle w:val="SubtleEmphasis"/>
        </w:rPr>
        <w:pPrChange w:id="4901" w:author="Meir Kalter" w:date="2016-07-04T13:48:00Z">
          <w:pPr>
            <w:pStyle w:val="Heading31"/>
            <w:ind w:left="0" w:firstLine="0"/>
          </w:pPr>
        </w:pPrChange>
      </w:pPr>
      <w:ins w:id="4902" w:author="Meir Kalter" w:date="2016-06-20T21:12:00Z">
        <w:r w:rsidRPr="0020479B">
          <w:rPr>
            <w:rStyle w:val="SubtleEmphasis"/>
            <w:u w:val="none"/>
          </w:rPr>
          <w:t xml:space="preserve">The Simulator could work without any files. The files </w:t>
        </w:r>
        <w:bookmarkStart w:id="4903" w:name="_Toc453680533"/>
        <w:bookmarkStart w:id="4904" w:name="_Toc453680849"/>
        <w:r>
          <w:rPr>
            <w:rStyle w:val="SubtleEmphasis"/>
            <w:u w:val="none"/>
          </w:rPr>
          <w:t>are</w:t>
        </w:r>
        <w:r w:rsidRPr="0020479B">
          <w:rPr>
            <w:rStyle w:val="SubtleEmphasis"/>
            <w:u w:val="none"/>
          </w:rPr>
          <w:t xml:space="preserve"> only for storing/loading previous Assembler /memory files.</w:t>
        </w:r>
        <w:bookmarkEnd w:id="4903"/>
        <w:bookmarkEnd w:id="4904"/>
        <w:r w:rsidRPr="0020479B">
          <w:rPr>
            <w:rStyle w:val="SubtleEmphasis"/>
            <w:u w:val="none"/>
          </w:rPr>
          <w:t xml:space="preserve"> </w:t>
        </w:r>
      </w:ins>
    </w:p>
    <w:p w:rsidR="005948F1" w:rsidRDefault="005948F1" w:rsidP="005948F1">
      <w:pPr>
        <w:pStyle w:val="Heading31"/>
        <w:ind w:left="708" w:firstLine="0"/>
        <w:rPr>
          <w:ins w:id="4905" w:author="Meir Kalter" w:date="2016-06-20T21:12:00Z"/>
          <w:sz w:val="24"/>
          <w:szCs w:val="24"/>
        </w:rPr>
      </w:pPr>
      <w:bookmarkStart w:id="4906" w:name="_Toc455404887"/>
      <w:ins w:id="4907" w:author="Meir Kalter" w:date="2016-06-20T21:12:00Z">
        <w:r w:rsidRPr="0020479B">
          <w:rPr>
            <w:rFonts w:asciiTheme="majorHAnsi" w:eastAsiaTheme="majorEastAsia" w:hAnsiTheme="majorHAnsi" w:cstheme="majorBidi"/>
            <w:b/>
            <w:bCs/>
            <w:color w:val="4F81BD" w:themeColor="accent1"/>
            <w:u w:val="none"/>
          </w:rPr>
          <w:t>ASM</w:t>
        </w:r>
        <w:bookmarkEnd w:id="4906"/>
        <w:r>
          <w:rPr>
            <w:rFonts w:eastAsia="Arial Unicode MS" w:cs="Arial Unicode MS"/>
          </w:rPr>
          <w:t xml:space="preserve"> </w:t>
        </w:r>
      </w:ins>
    </w:p>
    <w:p w:rsidR="005948F1" w:rsidRDefault="005948F1" w:rsidP="005948F1">
      <w:pPr>
        <w:pStyle w:val="Heading41"/>
        <w:ind w:left="0" w:firstLine="0"/>
        <w:rPr>
          <w:ins w:id="4908" w:author="Meir Kalter" w:date="2016-06-20T21:12:00Z"/>
        </w:rPr>
      </w:pPr>
      <w:ins w:id="4909" w:author="Meir Kalter" w:date="2016-06-20T21:12:00Z">
        <w:r>
          <w:rPr>
            <w:rFonts w:eastAsia="Arial Unicode MS" w:cs="Arial Unicode MS"/>
          </w:rPr>
          <w:t xml:space="preserve">This type of file contains the </w:t>
        </w:r>
        <w:r>
          <w:rPr>
            <w:rStyle w:val="Ninguno"/>
            <w:rFonts w:eastAsia="Arial Unicode MS" w:cs="Arial Unicode MS"/>
            <w:b w:val="0"/>
            <w:bCs w:val="0"/>
            <w:i w:val="0"/>
            <w:iCs w:val="0"/>
          </w:rPr>
          <w:t>assembler code.</w:t>
        </w:r>
      </w:ins>
    </w:p>
    <w:p w:rsidR="005948F1" w:rsidRDefault="005948F1" w:rsidP="005948F1">
      <w:pPr>
        <w:numPr>
          <w:ilvl w:val="0"/>
          <w:numId w:val="45"/>
        </w:numPr>
        <w:rPr>
          <w:ins w:id="4910" w:author="Meir Kalter" w:date="2016-06-20T21:12:00Z"/>
          <w:rStyle w:val="Ninguno"/>
          <w:rFonts w:ascii="Calibri" w:eastAsia="Calibri" w:hAnsi="Calibri" w:cs="Calibri"/>
          <w:b/>
          <w:bCs/>
          <w:i/>
          <w:iCs/>
          <w:sz w:val="28"/>
          <w:szCs w:val="28"/>
        </w:rPr>
      </w:pPr>
      <w:ins w:id="4911" w:author="Meir Kalter" w:date="2016-06-20T21:12:00Z">
        <w:r>
          <w:rPr>
            <w:rStyle w:val="Ninguno"/>
            <w:rFonts w:ascii="Calibri" w:eastAsia="Calibri" w:hAnsi="Calibri" w:cs="Calibri"/>
            <w:sz w:val="28"/>
            <w:szCs w:val="28"/>
          </w:rPr>
          <w:t xml:space="preserve">Could be loaded from </w:t>
        </w:r>
        <w:proofErr w:type="spellStart"/>
        <w:r>
          <w:rPr>
            <w:rStyle w:val="Ninguno"/>
            <w:rFonts w:ascii="Calibri" w:eastAsia="Calibri" w:hAnsi="Calibri" w:cs="Calibri"/>
            <w:sz w:val="28"/>
            <w:szCs w:val="28"/>
          </w:rPr>
          <w:t>param</w:t>
        </w:r>
        <w:proofErr w:type="spellEnd"/>
        <w:r>
          <w:rPr>
            <w:rStyle w:val="Ninguno"/>
            <w:rFonts w:ascii="Calibri" w:eastAsia="Calibri" w:hAnsi="Calibri" w:cs="Calibri"/>
            <w:sz w:val="28"/>
            <w:szCs w:val="28"/>
          </w:rPr>
          <w:t xml:space="preserve"> when execution is from console or by Menu item when execution is done by the </w:t>
        </w:r>
        <w:proofErr w:type="gramStart"/>
        <w:r>
          <w:rPr>
            <w:rStyle w:val="Ninguno"/>
            <w:rFonts w:ascii="Calibri" w:eastAsia="Calibri" w:hAnsi="Calibri" w:cs="Calibri"/>
            <w:sz w:val="28"/>
            <w:szCs w:val="28"/>
          </w:rPr>
          <w:t>Gui</w:t>
        </w:r>
        <w:proofErr w:type="gramEnd"/>
        <w:r>
          <w:rPr>
            <w:rStyle w:val="Ninguno"/>
            <w:rFonts w:ascii="Calibri" w:eastAsia="Calibri" w:hAnsi="Calibri" w:cs="Calibri"/>
            <w:sz w:val="28"/>
            <w:szCs w:val="28"/>
          </w:rPr>
          <w:t>.</w:t>
        </w:r>
      </w:ins>
    </w:p>
    <w:p w:rsidR="005948F1" w:rsidRDefault="005948F1" w:rsidP="005948F1">
      <w:pPr>
        <w:ind w:left="708"/>
        <w:rPr>
          <w:ins w:id="4912" w:author="Meir Kalter" w:date="2016-06-20T21:12:00Z"/>
        </w:rPr>
      </w:pPr>
      <w:ins w:id="4913" w:author="Meir Kalter" w:date="2016-06-20T21:12:00Z">
        <w:r>
          <w:t xml:space="preserve">The format of the file is </w:t>
        </w:r>
        <w:proofErr w:type="spellStart"/>
        <w:proofErr w:type="gramStart"/>
        <w:r>
          <w:t>ascii</w:t>
        </w:r>
        <w:proofErr w:type="spellEnd"/>
        <w:proofErr w:type="gramEnd"/>
        <w:r>
          <w:t>, separated by colon</w:t>
        </w:r>
      </w:ins>
    </w:p>
    <w:p w:rsidR="005948F1" w:rsidRDefault="005948F1" w:rsidP="005948F1">
      <w:pPr>
        <w:pStyle w:val="Heading31"/>
        <w:ind w:left="708" w:firstLine="0"/>
        <w:rPr>
          <w:ins w:id="4914" w:author="Meir Kalter" w:date="2016-06-20T21:12:00Z"/>
          <w:rStyle w:val="Ninguno"/>
          <w:rFonts w:ascii="Calibri" w:eastAsia="Calibri" w:hAnsi="Calibri" w:cs="Calibri"/>
          <w:b/>
          <w:bCs/>
          <w:i/>
          <w:iCs/>
          <w:sz w:val="28"/>
          <w:szCs w:val="28"/>
          <w:u w:val="none"/>
        </w:rPr>
      </w:pPr>
      <w:bookmarkStart w:id="4915" w:name="_Toc455404888"/>
      <w:ins w:id="4916" w:author="Meir Kalter" w:date="2016-06-20T21:12:00Z">
        <w:r w:rsidRPr="0020479B">
          <w:rPr>
            <w:rFonts w:asciiTheme="majorHAnsi" w:eastAsiaTheme="majorEastAsia" w:hAnsiTheme="majorHAnsi" w:cstheme="majorBidi"/>
            <w:b/>
            <w:bCs/>
            <w:color w:val="4F81BD" w:themeColor="accent1"/>
            <w:u w:val="none"/>
          </w:rPr>
          <w:t>MEM</w:t>
        </w:r>
        <w:bookmarkEnd w:id="4915"/>
        <w:r>
          <w:rPr>
            <w:rStyle w:val="Ninguno"/>
            <w:rFonts w:ascii="Calibri" w:eastAsia="Calibri" w:hAnsi="Calibri" w:cs="Calibri"/>
            <w:sz w:val="28"/>
            <w:szCs w:val="28"/>
          </w:rPr>
          <w:t xml:space="preserve"> </w:t>
        </w:r>
      </w:ins>
    </w:p>
    <w:p w:rsidR="005948F1" w:rsidRDefault="005948F1" w:rsidP="005948F1">
      <w:pPr>
        <w:pStyle w:val="Heading41"/>
        <w:ind w:left="0" w:firstLine="0"/>
        <w:rPr>
          <w:ins w:id="4917" w:author="Meir Kalter" w:date="2016-06-20T21:12:00Z"/>
        </w:rPr>
      </w:pPr>
      <w:ins w:id="4918" w:author="Meir Kalter" w:date="2016-06-20T21:12:00Z">
        <w:r>
          <w:rPr>
            <w:rFonts w:eastAsia="Arial Unicode MS" w:cs="Arial Unicode MS"/>
          </w:rPr>
          <w:t xml:space="preserve"> This type of file contains the memory code.</w:t>
        </w:r>
      </w:ins>
    </w:p>
    <w:p w:rsidR="005948F1" w:rsidRDefault="005948F1" w:rsidP="005948F1">
      <w:pPr>
        <w:ind w:left="708"/>
        <w:rPr>
          <w:ins w:id="4919" w:author="Meir Kalter" w:date="2016-06-20T21:12:00Z"/>
        </w:rPr>
      </w:pPr>
      <w:ins w:id="4920" w:author="Meir Kalter" w:date="2016-06-20T21:12:00Z">
        <w:r>
          <w:t xml:space="preserve">The format of the file is </w:t>
        </w:r>
        <w:proofErr w:type="spellStart"/>
        <w:proofErr w:type="gramStart"/>
        <w:r>
          <w:t>ascii</w:t>
        </w:r>
        <w:proofErr w:type="spellEnd"/>
        <w:proofErr w:type="gramEnd"/>
        <w:r>
          <w:t>, separated by colon</w:t>
        </w:r>
      </w:ins>
    </w:p>
    <w:p w:rsidR="005948F1" w:rsidRDefault="005948F1"/>
    <w:p w:rsidR="00C0594E" w:rsidRDefault="00B706A9">
      <w:proofErr w:type="gramStart"/>
      <w:r>
        <w:rPr>
          <w:rFonts w:eastAsia="Arial Unicode MS" w:cs="Arial Unicode MS"/>
        </w:rPr>
        <w:t>-buttons Reset PC, RA, SP and memory.</w:t>
      </w:r>
      <w:proofErr w:type="gramEnd"/>
    </w:p>
    <w:p w:rsidR="00C0594E" w:rsidRDefault="00B706A9">
      <w:r>
        <w:rPr>
          <w:rFonts w:eastAsia="Arial Unicode MS" w:cs="Arial Unicode MS"/>
        </w:rPr>
        <w:t xml:space="preserve">These buttons </w:t>
      </w:r>
      <w:del w:id="4921" w:author="Toni" w:date="2016-06-12T20:05:00Z">
        <w:r w:rsidDel="00E541B8">
          <w:rPr>
            <w:rFonts w:eastAsia="Arial Unicode MS" w:cs="Arial Unicode MS"/>
          </w:rPr>
          <w:delText xml:space="preserve">should </w:delText>
        </w:r>
      </w:del>
      <w:r>
        <w:rPr>
          <w:rFonts w:eastAsia="Arial Unicode MS" w:cs="Arial Unicode MS"/>
        </w:rPr>
        <w:t>reset the corresponding record (or all memory). The outcome indicators are reset in conjunction with RA or when reset everything.</w:t>
      </w:r>
    </w:p>
    <w:p w:rsidR="00C0594E" w:rsidRDefault="00C0594E"/>
    <w:p w:rsidR="00C0594E" w:rsidRDefault="00B706A9">
      <w:del w:id="4922" w:author="Toni" w:date="2016-06-12T20:05:00Z">
        <w:r w:rsidDel="00E541B8">
          <w:rPr>
            <w:rFonts w:eastAsia="Arial Unicode MS" w:cs="Arial Unicode MS"/>
          </w:rPr>
          <w:delText xml:space="preserve">Joining </w:delText>
        </w:r>
      </w:del>
      <w:ins w:id="4923" w:author="Toni" w:date="2016-06-12T20:05:00Z">
        <w:r w:rsidR="00E541B8">
          <w:rPr>
            <w:rFonts w:eastAsia="Arial Unicode MS" w:cs="Arial Unicode MS"/>
          </w:rPr>
          <w:t xml:space="preserve">Assembler </w:t>
        </w:r>
      </w:ins>
      <w:del w:id="4924" w:author="Toni" w:date="2016-06-12T20:05:00Z">
        <w:r w:rsidDel="00E541B8">
          <w:rPr>
            <w:rFonts w:eastAsia="Arial Unicode MS" w:cs="Arial Unicode MS"/>
          </w:rPr>
          <w:delText>-</w:delText>
        </w:r>
      </w:del>
      <w:ins w:id="4925" w:author="Toni" w:date="2016-06-12T20:05:00Z">
        <w:r w:rsidR="00E541B8">
          <w:rPr>
            <w:rFonts w:eastAsia="Arial Unicode MS" w:cs="Arial Unicode MS"/>
          </w:rPr>
          <w:t>–</w:t>
        </w:r>
      </w:ins>
      <w:r>
        <w:rPr>
          <w:rFonts w:eastAsia="Arial Unicode MS" w:cs="Arial Unicode MS"/>
        </w:rPr>
        <w:t>button</w:t>
      </w:r>
      <w:ins w:id="4926" w:author="Toni" w:date="2016-06-12T20:05:00Z">
        <w:r w:rsidR="00E541B8">
          <w:rPr>
            <w:rFonts w:eastAsia="Arial Unicode MS" w:cs="Arial Unicode MS"/>
          </w:rPr>
          <w:t xml:space="preserve"> </w:t>
        </w:r>
      </w:ins>
    </w:p>
    <w:p w:rsidR="00C0594E" w:rsidRDefault="00B706A9">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pPr>
        <w:rPr>
          <w:ins w:id="4927" w:author="Meir Kalter" w:date="2016-06-15T20:29:00Z"/>
          <w:rFonts w:eastAsia="Arial Unicode MS" w:cs="Arial Unicode MS"/>
        </w:rPr>
      </w:pPr>
      <w:r>
        <w:rPr>
          <w:rFonts w:eastAsia="Arial Unicode MS" w:cs="Arial Unicode MS"/>
        </w:rPr>
        <w:t>If no errors are loaded into memory the result of code the program into machine code.</w:t>
      </w:r>
    </w:p>
    <w:p w:rsidR="00EC5FE0" w:rsidRDefault="00EC5FE0">
      <w:pPr>
        <w:pStyle w:val="Heading2"/>
        <w:rPr>
          <w:ins w:id="4928" w:author="Meir Kalter" w:date="2016-06-15T20:34:00Z"/>
          <w:rFonts w:eastAsia="Arial Unicode MS"/>
        </w:rPr>
        <w:pPrChange w:id="4929" w:author="Meir Kalter" w:date="2016-06-15T20:35:00Z">
          <w:pPr>
            <w:pStyle w:val="Heading3"/>
          </w:pPr>
        </w:pPrChange>
      </w:pPr>
      <w:bookmarkStart w:id="4930" w:name="_Toc455404889"/>
      <w:ins w:id="4931" w:author="Meir Kalter" w:date="2016-06-15T20:35:00Z">
        <w:r>
          <w:rPr>
            <w:rFonts w:eastAsia="Arial Unicode MS"/>
          </w:rPr>
          <w:t>How to change memory value?</w:t>
        </w:r>
      </w:ins>
      <w:bookmarkEnd w:id="4930"/>
    </w:p>
    <w:p w:rsidR="00EC5FE0" w:rsidRDefault="00EC5FE0">
      <w:pPr>
        <w:ind w:left="576"/>
        <w:rPr>
          <w:ins w:id="4932" w:author="Meir Kalter" w:date="2016-06-15T20:35:00Z"/>
        </w:rPr>
        <w:pPrChange w:id="4933" w:author="Meir Kalter" w:date="2016-06-15T20:35:00Z">
          <w:pPr/>
        </w:pPrChange>
      </w:pPr>
      <w:ins w:id="4934" w:author="Meir Kalter" w:date="2016-06-15T20:36:00Z">
        <w:r>
          <w:t>Use one of the following ways to change the value of the memory:</w:t>
        </w:r>
      </w:ins>
    </w:p>
    <w:p w:rsidR="00BD7CF3" w:rsidRDefault="00BD7CF3">
      <w:pPr>
        <w:pStyle w:val="ListParagraph"/>
        <w:numPr>
          <w:ilvl w:val="1"/>
          <w:numId w:val="42"/>
        </w:numPr>
        <w:rPr>
          <w:ins w:id="4935" w:author="Meir Kalter" w:date="2016-06-15T20:30:00Z"/>
        </w:rPr>
        <w:pPrChange w:id="4936" w:author="Meir Kalter" w:date="2016-06-15T20:30:00Z">
          <w:pPr/>
        </w:pPrChange>
      </w:pPr>
      <w:ins w:id="4937" w:author="Meir Kalter" w:date="2016-06-15T20:30:00Z">
        <w:r>
          <w:t>Click on the selected memory value</w:t>
        </w:r>
      </w:ins>
    </w:p>
    <w:p w:rsidR="00BD7CF3" w:rsidRDefault="00BD7CF3">
      <w:pPr>
        <w:pStyle w:val="ListParagraph"/>
        <w:numPr>
          <w:ilvl w:val="2"/>
          <w:numId w:val="42"/>
        </w:numPr>
        <w:rPr>
          <w:ins w:id="4938" w:author="Meir Kalter" w:date="2016-06-15T20:30:00Z"/>
        </w:rPr>
        <w:pPrChange w:id="4939" w:author="Meir Kalter" w:date="2016-06-15T20:30:00Z">
          <w:pPr/>
        </w:pPrChange>
      </w:pPr>
      <w:ins w:id="4940" w:author="Meir Kalter" w:date="2016-06-15T20:30:00Z">
        <w:r>
          <w:lastRenderedPageBreak/>
          <w:t xml:space="preserve">One click – change the selected memory value, and change also the selected address in the Yellow </w:t>
        </w:r>
        <w:proofErr w:type="spellStart"/>
        <w:r>
          <w:t>qube</w:t>
        </w:r>
        <w:proofErr w:type="spellEnd"/>
      </w:ins>
    </w:p>
    <w:p w:rsidR="00BD7CF3" w:rsidRDefault="00BD7CF3">
      <w:pPr>
        <w:pStyle w:val="ListParagraph"/>
        <w:numPr>
          <w:ilvl w:val="2"/>
          <w:numId w:val="42"/>
        </w:numPr>
        <w:rPr>
          <w:ins w:id="4941" w:author="Meir Kalter" w:date="2016-06-15T20:32:00Z"/>
        </w:rPr>
        <w:pPrChange w:id="4942" w:author="Meir Kalter" w:date="2016-06-15T20:30:00Z">
          <w:pPr/>
        </w:pPrChange>
      </w:pPr>
      <w:ins w:id="4943" w:author="Meir Kalter" w:date="2016-06-15T20:31:00Z">
        <w:r>
          <w:t xml:space="preserve">Double click – Move the focus of the frame to the input holding the new value of the memory, after the selected address already changed to the </w:t>
        </w:r>
      </w:ins>
      <w:ins w:id="4944" w:author="Meir Kalter" w:date="2016-06-15T20:32:00Z">
        <w:r>
          <w:t>correct</w:t>
        </w:r>
      </w:ins>
      <w:ins w:id="4945" w:author="Meir Kalter" w:date="2016-06-15T20:31:00Z">
        <w:r>
          <w:t xml:space="preserve"> </w:t>
        </w:r>
      </w:ins>
      <w:ins w:id="4946" w:author="Meir Kalter" w:date="2016-06-15T20:32:00Z">
        <w:r>
          <w:t>address.</w:t>
        </w:r>
      </w:ins>
    </w:p>
    <w:p w:rsidR="00BD7CF3" w:rsidRDefault="00BD7CF3">
      <w:pPr>
        <w:pStyle w:val="ListParagraph"/>
        <w:numPr>
          <w:ilvl w:val="1"/>
          <w:numId w:val="42"/>
        </w:numPr>
        <w:rPr>
          <w:ins w:id="4947" w:author="Meir Kalter" w:date="2016-06-15T20:33:00Z"/>
        </w:rPr>
        <w:pPrChange w:id="4948" w:author="Meir Kalter" w:date="2016-06-15T20:32:00Z">
          <w:pPr/>
        </w:pPrChange>
      </w:pPr>
      <w:ins w:id="4949" w:author="Meir Kalter" w:date="2016-06-15T20:32:00Z">
        <w:r>
          <w:t>Change the slider “</w:t>
        </w:r>
        <w:proofErr w:type="spellStart"/>
        <w:r>
          <w:t>val</w:t>
        </w:r>
        <w:proofErr w:type="spellEnd"/>
        <w:r>
          <w:t>” of the memory value.</w:t>
        </w:r>
      </w:ins>
    </w:p>
    <w:p w:rsidR="00BD7CF3" w:rsidRDefault="00BD7CF3">
      <w:pPr>
        <w:pStyle w:val="ListParagraph"/>
        <w:ind w:left="1428"/>
        <w:pPrChange w:id="4950" w:author="Meir Kalter" w:date="2016-06-15T20:33:00Z">
          <w:pPr/>
        </w:pPrChange>
      </w:pPr>
      <w:ins w:id="4951" w:author="Meir Kalter" w:date="2016-06-15T20:33:00Z">
        <w:r>
          <w:t>The value which appears on the input is the decimal value, on the memory itself – it’s appeared in hex decimal value.</w:t>
        </w:r>
      </w:ins>
    </w:p>
    <w:p w:rsidR="00C0594E" w:rsidRDefault="00C0594E"/>
    <w:p w:rsidR="00C0594E" w:rsidRDefault="00B706A9">
      <w:pPr>
        <w:pStyle w:val="Encabezam"/>
      </w:pPr>
      <w:r>
        <w:br w:type="page"/>
      </w:r>
    </w:p>
    <w:p w:rsidR="00C0594E" w:rsidRDefault="00B706A9">
      <w:pPr>
        <w:pStyle w:val="Heading1"/>
        <w:pPrChange w:id="4952" w:author="Meir Kalter" w:date="2016-06-15T15:12:00Z">
          <w:pPr>
            <w:pStyle w:val="Encabezam"/>
            <w:numPr>
              <w:numId w:val="2"/>
            </w:numPr>
            <w:ind w:left="266" w:hanging="266"/>
          </w:pPr>
        </w:pPrChange>
      </w:pPr>
      <w:bookmarkStart w:id="4953" w:name="_Toc453680866"/>
      <w:bookmarkStart w:id="4954" w:name="_Toc455404890"/>
      <w:r>
        <w:lastRenderedPageBreak/>
        <w:t>Debugger</w:t>
      </w:r>
      <w:bookmarkEnd w:id="4953"/>
      <w:bookmarkEnd w:id="4954"/>
    </w:p>
    <w:p w:rsidR="007703A3" w:rsidRPr="007703A3" w:rsidRDefault="00B706A9" w:rsidP="001F05E9">
      <w:pPr>
        <w:pStyle w:val="Heading21"/>
        <w:outlineLvl w:val="9"/>
        <w:rPr>
          <w:ins w:id="4955" w:author="Meir Kalter" w:date="2016-06-15T15:04:00Z"/>
          <w:rPrChange w:id="4956" w:author="Meir Kalter" w:date="2016-06-15T15:04:00Z">
            <w:rPr>
              <w:ins w:id="4957" w:author="Meir Kalter" w:date="2016-06-15T15:04:00Z"/>
              <w:rFonts w:eastAsia="Arial Unicode MS" w:cs="Arial Unicode MS"/>
            </w:rPr>
          </w:rPrChange>
        </w:rPr>
        <w:pPrChange w:id="4958" w:author="Meir Kalter" w:date="2016-07-04T13:49:00Z">
          <w:pPr>
            <w:pStyle w:val="Heading21"/>
            <w:numPr>
              <w:ilvl w:val="1"/>
              <w:numId w:val="33"/>
            </w:numPr>
            <w:ind w:left="576" w:hanging="576"/>
          </w:pPr>
        </w:pPrChange>
      </w:pPr>
      <w:bookmarkStart w:id="4959" w:name="_Toc453680549"/>
      <w:bookmarkStart w:id="4960" w:name="_Toc453680867"/>
      <w:del w:id="4961" w:author="Meir Kalter" w:date="2016-06-15T15:04:00Z">
        <w:r w:rsidDel="007703A3">
          <w:rPr>
            <w:rFonts w:eastAsia="Arial Unicode MS" w:cs="Arial Unicode MS"/>
          </w:rPr>
          <w:delText>-</w:delText>
        </w:r>
      </w:del>
      <w:ins w:id="4962" w:author="Meir Kalter" w:date="2016-06-15T15:04:00Z">
        <w:r w:rsidR="007703A3">
          <w:rPr>
            <w:rFonts w:eastAsia="Arial Unicode MS" w:cs="Arial Unicode MS"/>
          </w:rPr>
          <w:t>This section describes the options of th</w:t>
        </w:r>
      </w:ins>
      <w:ins w:id="4963" w:author="Meir Kalter" w:date="2016-07-04T13:47:00Z">
        <w:r w:rsidR="00363818">
          <w:rPr>
            <w:rFonts w:eastAsia="Arial Unicode MS" w:cs="Arial Unicode MS"/>
          </w:rPr>
          <w:t>e</w:t>
        </w:r>
      </w:ins>
      <w:ins w:id="4964" w:author="Meir Kalter" w:date="2016-06-15T15:04:00Z">
        <w:r w:rsidR="007703A3">
          <w:rPr>
            <w:rFonts w:eastAsia="Arial Unicode MS" w:cs="Arial Unicode MS"/>
          </w:rPr>
          <w:t xml:space="preserve"> </w:t>
        </w:r>
        <w:proofErr w:type="spellStart"/>
        <w:r w:rsidR="007703A3">
          <w:rPr>
            <w:rFonts w:eastAsia="Arial Unicode MS" w:cs="Arial Unicode MS"/>
          </w:rPr>
          <w:t>exection</w:t>
        </w:r>
        <w:proofErr w:type="spellEnd"/>
        <w:r w:rsidR="007703A3">
          <w:rPr>
            <w:rFonts w:eastAsia="Arial Unicode MS" w:cs="Arial Unicode MS"/>
          </w:rPr>
          <w:t>/debugger of the Simulator.</w:t>
        </w:r>
      </w:ins>
    </w:p>
    <w:p w:rsidR="00C0594E" w:rsidRDefault="00B706A9">
      <w:pPr>
        <w:pStyle w:val="Heading2"/>
        <w:pPrChange w:id="4965" w:author="Meir Kalter" w:date="2016-06-15T15:06:00Z">
          <w:pPr>
            <w:pStyle w:val="Heading21"/>
            <w:numPr>
              <w:ilvl w:val="1"/>
              <w:numId w:val="33"/>
            </w:numPr>
            <w:ind w:left="576" w:hanging="576"/>
          </w:pPr>
        </w:pPrChange>
      </w:pPr>
      <w:r>
        <w:rPr>
          <w:rFonts w:eastAsia="Arial Unicode MS" w:cs="Arial Unicode MS"/>
        </w:rPr>
        <w:t xml:space="preserve"> </w:t>
      </w:r>
      <w:bookmarkStart w:id="4966" w:name="_Toc455404891"/>
      <w:r>
        <w:rPr>
          <w:rFonts w:eastAsia="Arial Unicode MS" w:cs="Arial Unicode MS"/>
        </w:rPr>
        <w:t>Step Button</w:t>
      </w:r>
      <w:bookmarkEnd w:id="4959"/>
      <w:bookmarkEnd w:id="4960"/>
      <w:bookmarkEnd w:id="4966"/>
    </w:p>
    <w:p w:rsidR="00C0594E" w:rsidRDefault="00B706A9">
      <w:r>
        <w:rPr>
          <w:rFonts w:eastAsia="Arial Unicode MS" w:cs="Arial Unicode MS"/>
        </w:rPr>
        <w:t>Execute the instruction pointed to by the PC and stop updating all the graphics and state of the computer elements.</w:t>
      </w:r>
    </w:p>
    <w:p w:rsidR="00C0594E" w:rsidRDefault="00B706A9">
      <w:pPr>
        <w:pStyle w:val="Heading2"/>
        <w:pPrChange w:id="4967" w:author="Meir Kalter" w:date="2016-06-15T15:06:00Z">
          <w:pPr>
            <w:pStyle w:val="Heading21"/>
            <w:numPr>
              <w:ilvl w:val="1"/>
              <w:numId w:val="33"/>
            </w:numPr>
            <w:ind w:left="576" w:hanging="576"/>
          </w:pPr>
        </w:pPrChange>
      </w:pPr>
      <w:bookmarkStart w:id="4968" w:name="_Toc453680550"/>
      <w:bookmarkStart w:id="4969" w:name="_Toc453680868"/>
      <w:del w:id="4970" w:author="Meir Kalter" w:date="2016-06-15T14:58:00Z">
        <w:r w:rsidRPr="003667A5" w:rsidDel="00B51891">
          <w:rPr>
            <w:rFonts w:eastAsia="Calibri" w:cs="Calibri"/>
            <w:rPrChange w:id="4971" w:author="Meir Kalter" w:date="2016-06-15T15:05:00Z">
              <w:rPr>
                <w:rFonts w:eastAsia="Arial Unicode MS" w:cs="Arial Unicode MS"/>
              </w:rPr>
            </w:rPrChange>
          </w:rPr>
          <w:delText xml:space="preserve">- </w:delText>
        </w:r>
      </w:del>
      <w:bookmarkStart w:id="4972" w:name="_Toc455404892"/>
      <w:ins w:id="4973" w:author="Meir Kalter" w:date="2016-06-15T15:06:00Z">
        <w:r w:rsidR="003667A5">
          <w:rPr>
            <w:rFonts w:eastAsia="Arial Unicode MS" w:cs="Arial Unicode MS"/>
          </w:rPr>
          <w:t>Breakpoints</w:t>
        </w:r>
        <w:bookmarkEnd w:id="4972"/>
        <w:r w:rsidR="003667A5" w:rsidRPr="00885CC0" w:rsidDel="003667A5">
          <w:rPr>
            <w:rFonts w:ascii="Calibri" w:eastAsia="Calibri" w:hAnsi="Calibri" w:cs="Calibri"/>
            <w:color w:val="365F91" w:themeColor="accent1" w:themeShade="BF"/>
            <w:sz w:val="48"/>
            <w:szCs w:val="48"/>
          </w:rPr>
          <w:t xml:space="preserve"> </w:t>
        </w:r>
      </w:ins>
      <w:del w:id="4974" w:author="Meir Kalter" w:date="2016-06-15T15:06:00Z">
        <w:r w:rsidRPr="003667A5" w:rsidDel="003667A5">
          <w:rPr>
            <w:rFonts w:ascii="Calibri" w:eastAsia="Calibri" w:hAnsi="Calibri" w:cs="Calibri"/>
            <w:color w:val="365F91" w:themeColor="accent1" w:themeShade="BF"/>
            <w:sz w:val="48"/>
            <w:szCs w:val="48"/>
            <w:rPrChange w:id="4975" w:author="Meir Kalter" w:date="2016-06-15T15:06:00Z">
              <w:rPr>
                <w:rFonts w:eastAsia="Arial Unicode MS" w:cs="Arial Unicode MS"/>
              </w:rPr>
            </w:rPrChange>
          </w:rPr>
          <w:delText>Breakpoint</w:delText>
        </w:r>
        <w:bookmarkEnd w:id="4968"/>
        <w:bookmarkEnd w:id="4969"/>
        <w:r w:rsidRPr="003667A5" w:rsidDel="003667A5">
          <w:rPr>
            <w:rFonts w:ascii="Calibri" w:eastAsia="Calibri" w:hAnsi="Calibri" w:cs="Calibri"/>
            <w:color w:val="365F91" w:themeColor="accent1" w:themeShade="BF"/>
            <w:sz w:val="48"/>
            <w:szCs w:val="48"/>
            <w:rPrChange w:id="4976" w:author="Meir Kalter" w:date="2016-06-15T15:06:00Z">
              <w:rPr>
                <w:rFonts w:eastAsia="Arial Unicode MS" w:cs="Arial Unicode MS"/>
              </w:rPr>
            </w:rPrChange>
          </w:rPr>
          <w:delText xml:space="preserve"> </w:delText>
        </w:r>
      </w:del>
      <w:del w:id="4977" w:author="Toni" w:date="2016-06-12T20:05:00Z">
        <w:r w:rsidRPr="003667A5" w:rsidDel="00E541B8">
          <w:rPr>
            <w:rFonts w:eastAsia="Arial Unicode MS"/>
            <w:rPrChange w:id="4978" w:author="Meir Kalter" w:date="2016-06-15T15:06:00Z">
              <w:rPr/>
            </w:rPrChange>
          </w:rPr>
          <w:delText>[Wasn’t part of the requirement]</w:delText>
        </w:r>
      </w:del>
    </w:p>
    <w:p w:rsidR="00C0594E" w:rsidRDefault="00B706A9">
      <w:r>
        <w:rPr>
          <w:rFonts w:eastAsia="Arial Unicode MS" w:cs="Arial Unicode MS"/>
        </w:rPr>
        <w:t xml:space="preserve">   The user could add break point in the required address.</w:t>
      </w:r>
    </w:p>
    <w:p w:rsidR="00C0594E" w:rsidRDefault="00B706A9">
      <w:r>
        <w:rPr>
          <w:rFonts w:eastAsia="Arial Unicode MS" w:cs="Arial Unicode MS"/>
        </w:rPr>
        <w:t xml:space="preserve">   </w:t>
      </w:r>
      <w:proofErr w:type="spellStart"/>
      <w:r>
        <w:rPr>
          <w:rStyle w:val="Ninguno"/>
          <w:rFonts w:eastAsia="Arial Unicode MS" w:cs="Arial Unicode MS"/>
          <w:i/>
          <w:iCs/>
          <w:smallCaps/>
          <w:spacing w:val="5"/>
        </w:rPr>
        <w:t>Note</w:t>
      </w:r>
      <w:proofErr w:type="gramStart"/>
      <w:r>
        <w:rPr>
          <w:rStyle w:val="Ninguno"/>
          <w:rFonts w:eastAsia="Arial Unicode MS" w:cs="Arial Unicode MS"/>
          <w:i/>
          <w:iCs/>
          <w:smallCaps/>
          <w:spacing w:val="5"/>
        </w:rPr>
        <w:t>:</w:t>
      </w:r>
      <w:r>
        <w:rPr>
          <w:rFonts w:eastAsia="Arial Unicode MS" w:cs="Arial Unicode MS"/>
        </w:rPr>
        <w:t>Breakpoint</w:t>
      </w:r>
      <w:proofErr w:type="spellEnd"/>
      <w:proofErr w:type="gramEnd"/>
      <w:r>
        <w:rPr>
          <w:rFonts w:eastAsia="Arial Unicode MS" w:cs="Arial Unicode MS"/>
        </w:rPr>
        <w:t xml:space="preserve"> could be added only after finished of assemble activity.</w:t>
      </w:r>
    </w:p>
    <w:p w:rsidR="00C0594E" w:rsidRDefault="00B706A9">
      <w:r>
        <w:rPr>
          <w:noProof/>
          <w:lang w:eastAsia="en-US" w:bidi="he-IL"/>
        </w:rPr>
        <w:drawing>
          <wp:inline distT="0" distB="0" distL="0" distR="0" wp14:anchorId="13BAD056" wp14:editId="00D71C15">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22"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346E9B" w:rsidRDefault="00B706A9">
      <w:pPr>
        <w:pStyle w:val="Heading2"/>
        <w:rPr>
          <w:ins w:id="4979" w:author="Meir Kalter" w:date="2016-06-15T15:07:00Z"/>
        </w:rPr>
      </w:pPr>
      <w:bookmarkStart w:id="4980" w:name="_Toc453680551"/>
      <w:bookmarkStart w:id="4981" w:name="_Toc453680869"/>
      <w:del w:id="4982" w:author="Meir Kalter" w:date="2016-06-15T15:07:00Z">
        <w:r w:rsidDel="00346E9B">
          <w:rPr>
            <w:rFonts w:eastAsia="Arial Unicode MS" w:cs="Arial Unicode MS"/>
          </w:rPr>
          <w:delText>-</w:delText>
        </w:r>
      </w:del>
      <w:bookmarkStart w:id="4983" w:name="_Toc455404893"/>
      <w:ins w:id="4984" w:author="Meir Kalter" w:date="2016-06-15T15:07:00Z">
        <w:r w:rsidR="00346E9B">
          <w:rPr>
            <w:rFonts w:eastAsia="Arial Unicode MS" w:cs="Arial Unicode MS"/>
          </w:rPr>
          <w:t>– Run Button</w:t>
        </w:r>
        <w:bookmarkEnd w:id="4983"/>
      </w:ins>
    </w:p>
    <w:p w:rsidR="00C0594E" w:rsidDel="00346E9B" w:rsidRDefault="00B706A9" w:rsidP="00A55DCE">
      <w:pPr>
        <w:pStyle w:val="Heading21"/>
        <w:numPr>
          <w:ilvl w:val="1"/>
          <w:numId w:val="33"/>
        </w:numPr>
        <w:outlineLvl w:val="9"/>
        <w:rPr>
          <w:del w:id="4985" w:author="Meir Kalter" w:date="2016-06-15T15:07:00Z"/>
        </w:rPr>
        <w:pPrChange w:id="4986" w:author="Meir Kalter" w:date="2016-07-04T13:49:00Z">
          <w:pPr>
            <w:pStyle w:val="Heading21"/>
            <w:numPr>
              <w:ilvl w:val="1"/>
              <w:numId w:val="33"/>
            </w:numPr>
            <w:ind w:left="576" w:hanging="576"/>
          </w:pPr>
        </w:pPrChange>
      </w:pPr>
      <w:del w:id="4987" w:author="Meir Kalter" w:date="2016-06-15T15:07:00Z">
        <w:r w:rsidRPr="00346E9B" w:rsidDel="00346E9B">
          <w:rPr>
            <w:rFonts w:eastAsia="Arial Unicode MS" w:cs="Arial Unicode MS"/>
          </w:rPr>
          <w:delText xml:space="preserve"> </w:delText>
        </w:r>
        <w:r w:rsidRPr="00346E9B" w:rsidDel="00346E9B">
          <w:rPr>
            <w:rFonts w:asciiTheme="majorHAnsi" w:eastAsia="Arial Unicode MS" w:hAnsiTheme="majorHAnsi" w:cs="Arial Unicode MS"/>
            <w:b/>
            <w:bCs/>
            <w:color w:val="4F81BD" w:themeColor="accent1"/>
            <w:sz w:val="26"/>
            <w:szCs w:val="26"/>
            <w:rPrChange w:id="4988" w:author="Meir Kalter" w:date="2016-06-15T15:07:00Z">
              <w:rPr>
                <w:rFonts w:eastAsia="Arial Unicode MS" w:cs="Arial Unicode MS"/>
              </w:rPr>
            </w:rPrChange>
          </w:rPr>
          <w:delText>Run Button</w:delText>
        </w:r>
        <w:bookmarkEnd w:id="4980"/>
        <w:bookmarkEnd w:id="4981"/>
      </w:del>
    </w:p>
    <w:p w:rsidR="00C0594E" w:rsidRDefault="00B706A9" w:rsidP="00A55DCE">
      <w:pPr>
        <w:pStyle w:val="Heading21"/>
        <w:outlineLvl w:val="9"/>
        <w:rPr>
          <w:ins w:id="4989" w:author="Meir Kalter" w:date="2016-06-15T15:07:00Z"/>
          <w:rFonts w:eastAsia="Arial Unicode MS" w:cs="Arial Unicode MS"/>
        </w:rPr>
        <w:pPrChange w:id="4990" w:author="Meir Kalter" w:date="2016-07-04T13:49:00Z">
          <w:pPr/>
        </w:pPrChange>
      </w:pPr>
      <w:r w:rsidRPr="00885CC0">
        <w:rPr>
          <w:rFonts w:eastAsia="Arial Unicode MS" w:cs="Arial Unicode MS"/>
        </w:rPr>
        <w:t xml:space="preserve">Execute the instruction pointed to by the PC, update the machine status and graphic elements, and continue with the next instruction. The execution will stop when it reaches the Stop </w:t>
      </w:r>
      <w:del w:id="4991" w:author="Toni" w:date="2016-06-12T20:06:00Z">
        <w:r w:rsidRPr="001532BB" w:rsidDel="00E541B8">
          <w:rPr>
            <w:rFonts w:eastAsia="Arial Unicode MS" w:cs="Arial Unicode MS"/>
          </w:rPr>
          <w:delText xml:space="preserve">button </w:delText>
        </w:r>
      </w:del>
      <w:ins w:id="4992" w:author="Toni" w:date="2016-06-12T20:06:00Z">
        <w:r w:rsidR="00E541B8" w:rsidRPr="00514B1E">
          <w:rPr>
            <w:rFonts w:eastAsia="Arial Unicode MS" w:cs="Arial Unicode MS"/>
          </w:rPr>
          <w:t xml:space="preserve">instruction </w:t>
        </w:r>
      </w:ins>
      <w:r w:rsidRPr="00514B1E">
        <w:rPr>
          <w:rFonts w:eastAsia="Arial Unicode MS" w:cs="Arial Unicode MS"/>
        </w:rPr>
        <w:t xml:space="preserve">or press the STOP </w:t>
      </w:r>
      <w:del w:id="4993" w:author="Toni" w:date="2016-06-12T20:06:00Z">
        <w:r w:rsidRPr="00514B1E" w:rsidDel="00E541B8">
          <w:rPr>
            <w:rFonts w:eastAsia="Arial Unicode MS" w:cs="Arial Unicode MS"/>
          </w:rPr>
          <w:delText>instruction</w:delText>
        </w:r>
      </w:del>
      <w:ins w:id="4994" w:author="Toni" w:date="2016-06-12T20:06:00Z">
        <w:r w:rsidR="00E541B8" w:rsidRPr="00514B1E">
          <w:rPr>
            <w:rFonts w:eastAsia="Arial Unicode MS" w:cs="Arial Unicode MS"/>
          </w:rPr>
          <w:t>button</w:t>
        </w:r>
      </w:ins>
      <w:r w:rsidRPr="00514B1E">
        <w:rPr>
          <w:rFonts w:eastAsia="Arial Unicode MS" w:cs="Arial Unicode MS"/>
        </w:rPr>
        <w:t>.</w:t>
      </w:r>
    </w:p>
    <w:p w:rsidR="00463521" w:rsidRDefault="00463521">
      <w:pPr>
        <w:pStyle w:val="Heading2"/>
        <w:rPr>
          <w:ins w:id="4995" w:author="Meir Kalter" w:date="2016-06-15T15:07:00Z"/>
        </w:rPr>
      </w:pPr>
      <w:bookmarkStart w:id="4996" w:name="_Toc455404894"/>
      <w:ins w:id="4997" w:author="Meir Kalter" w:date="2016-06-15T15:07:00Z">
        <w:r>
          <w:rPr>
            <w:rFonts w:eastAsia="Arial Unicode MS" w:cs="Arial Unicode MS"/>
          </w:rPr>
          <w:t>– Stop Button</w:t>
        </w:r>
        <w:bookmarkEnd w:id="4996"/>
      </w:ins>
    </w:p>
    <w:p w:rsidR="00463521" w:rsidRPr="00463521" w:rsidDel="00463521" w:rsidRDefault="00463521">
      <w:pPr>
        <w:rPr>
          <w:del w:id="4998" w:author="Meir Kalter" w:date="2016-06-15T15:07:00Z"/>
          <w:rFonts w:asciiTheme="majorHAnsi" w:eastAsia="Arial Unicode MS" w:hAnsiTheme="majorHAnsi" w:cs="Arial Unicode MS"/>
          <w:b/>
          <w:bCs/>
          <w:color w:val="4F81BD" w:themeColor="accent1"/>
          <w:sz w:val="26"/>
          <w:szCs w:val="26"/>
          <w:rPrChange w:id="4999" w:author="Meir Kalter" w:date="2016-06-15T15:07:00Z">
            <w:rPr>
              <w:del w:id="5000" w:author="Meir Kalter" w:date="2016-06-15T15:07:00Z"/>
            </w:rPr>
          </w:rPrChange>
        </w:rPr>
      </w:pPr>
    </w:p>
    <w:p w:rsidR="00C0594E" w:rsidDel="00463521" w:rsidRDefault="00B706A9">
      <w:pPr>
        <w:pStyle w:val="Heading21"/>
        <w:numPr>
          <w:ilvl w:val="1"/>
          <w:numId w:val="33"/>
        </w:numPr>
        <w:rPr>
          <w:del w:id="5001" w:author="Meir Kalter" w:date="2016-06-15T15:08:00Z"/>
        </w:rPr>
      </w:pPr>
      <w:bookmarkStart w:id="5002" w:name="_Toc453680552"/>
      <w:bookmarkStart w:id="5003" w:name="_Toc453680870"/>
      <w:del w:id="5004" w:author="Meir Kalter" w:date="2016-06-15T15:08:00Z">
        <w:r w:rsidDel="00463521">
          <w:rPr>
            <w:rFonts w:eastAsia="Arial Unicode MS" w:cs="Arial Unicode MS"/>
          </w:rPr>
          <w:delText>- Stop Button</w:delText>
        </w:r>
        <w:bookmarkEnd w:id="5002"/>
        <w:bookmarkEnd w:id="5003"/>
      </w:del>
    </w:p>
    <w:p w:rsidR="00C0594E" w:rsidRDefault="00B706A9">
      <w:r>
        <w:rPr>
          <w:rFonts w:eastAsia="Arial Unicode MS" w:cs="Arial Unicode MS"/>
        </w:rPr>
        <w:t>Stops program execution.</w:t>
      </w:r>
    </w:p>
    <w:p w:rsidR="0062652E" w:rsidRDefault="0062652E">
      <w:pPr>
        <w:pStyle w:val="Heading1"/>
        <w:rPr>
          <w:ins w:id="5005" w:author="Meir Kalter" w:date="2016-06-15T15:08:00Z"/>
        </w:rPr>
        <w:pPrChange w:id="5006" w:author="Meir Kalter" w:date="2016-06-15T15:12:00Z">
          <w:pPr>
            <w:pStyle w:val="Heading2"/>
          </w:pPr>
        </w:pPrChange>
      </w:pPr>
      <w:bookmarkStart w:id="5007" w:name="_Toc455404895"/>
      <w:ins w:id="5008" w:author="Meir Kalter" w:date="2016-06-15T15:08:00Z">
        <w:r>
          <w:lastRenderedPageBreak/>
          <w:t>– Easy8 instructions list</w:t>
        </w:r>
        <w:bookmarkEnd w:id="5007"/>
      </w:ins>
    </w:p>
    <w:p w:rsidR="00C0594E" w:rsidDel="003323CE" w:rsidRDefault="00C0594E">
      <w:pPr>
        <w:pStyle w:val="Heading1"/>
        <w:rPr>
          <w:del w:id="5009" w:author="Meir Kalter" w:date="2016-06-14T10:48:00Z"/>
        </w:rPr>
        <w:pPrChange w:id="5010" w:author="Meir Kalter" w:date="2016-06-15T15:08:00Z">
          <w:pPr/>
        </w:pPrChange>
      </w:pPr>
    </w:p>
    <w:p w:rsidR="00C0594E" w:rsidDel="003323CE" w:rsidRDefault="00C0594E">
      <w:pPr>
        <w:rPr>
          <w:del w:id="5011" w:author="Meir Kalter" w:date="2016-06-14T10:48:00Z"/>
        </w:rPr>
      </w:pPr>
    </w:p>
    <w:p w:rsidR="00C0594E" w:rsidDel="003323CE" w:rsidRDefault="00B706A9">
      <w:pPr>
        <w:rPr>
          <w:del w:id="5012" w:author="Meir Kalter" w:date="2016-06-14T10:48:00Z"/>
        </w:rPr>
      </w:pPr>
      <w:del w:id="5013" w:author="Meir Kalter" w:date="2016-06-14T10:48:00Z">
        <w:r w:rsidDel="003323CE">
          <w:rPr>
            <w:rFonts w:eastAsia="Arial Unicode MS" w:cs="Arial Unicode MS"/>
          </w:rPr>
          <w:delText>- Records and memory must change according to the execution of instructions (and if the user forces a value, of course)</w:delText>
        </w:r>
      </w:del>
    </w:p>
    <w:p w:rsidR="00C0594E" w:rsidDel="003323CE" w:rsidRDefault="00C0594E">
      <w:pPr>
        <w:rPr>
          <w:del w:id="5014" w:author="Meir Kalter" w:date="2016-06-14T10:48:00Z"/>
        </w:rPr>
      </w:pPr>
    </w:p>
    <w:p w:rsidR="00C0594E" w:rsidDel="003323CE" w:rsidRDefault="00B706A9">
      <w:pPr>
        <w:rPr>
          <w:del w:id="5015" w:author="Meir Kalter" w:date="2016-06-14T10:48:00Z"/>
        </w:rPr>
      </w:pPr>
      <w:del w:id="5016" w:author="Meir Kalter" w:date="2016-06-14T10:48:00Z">
        <w:r w:rsidDel="003323CE">
          <w:rPr>
            <w:rFonts w:eastAsia="Arial Unicode MS" w:cs="Arial Unicode MS"/>
          </w:rPr>
          <w:delText>- It would be very interesting that when a memory location is changed in the second window that shows the memory will be displayed, if it is not already, the memory area around the modified position.</w:delText>
        </w:r>
      </w:del>
    </w:p>
    <w:p w:rsidR="00C0594E" w:rsidDel="003323CE" w:rsidRDefault="00C0594E">
      <w:pPr>
        <w:rPr>
          <w:del w:id="5017" w:author="Meir Kalter" w:date="2016-06-14T10:48:00Z"/>
        </w:rPr>
      </w:pPr>
    </w:p>
    <w:p w:rsidR="00C0594E" w:rsidDel="003323CE" w:rsidRDefault="00B706A9">
      <w:pPr>
        <w:rPr>
          <w:del w:id="5018" w:author="Meir Kalter" w:date="2016-06-14T10:48:00Z"/>
        </w:rPr>
      </w:pPr>
      <w:commentRangeStart w:id="5019"/>
      <w:del w:id="5020" w:author="Meir Kalter" w:date="2016-06-14T10:48:00Z">
        <w:r w:rsidDel="003323CE">
          <w:rPr>
            <w:rFonts w:eastAsia="Arial Unicode MS" w:cs="Arial Unicode MS"/>
          </w:rPr>
          <w:delText>- When a step execution is done, it should light or at least an arrow pointing instruction to be executed. If you can do both in the assembly code and source code would be fine.</w:delText>
        </w:r>
        <w:commentRangeEnd w:id="5019"/>
        <w:r w:rsidR="00E541B8" w:rsidDel="003323CE">
          <w:rPr>
            <w:rStyle w:val="CommentReference"/>
          </w:rPr>
          <w:commentReference w:id="5019"/>
        </w:r>
      </w:del>
    </w:p>
    <w:p w:rsidR="00C0594E" w:rsidDel="003323CE" w:rsidRDefault="00C0594E">
      <w:pPr>
        <w:rPr>
          <w:del w:id="5021" w:author="Meir Kalter" w:date="2016-06-14T10:48:00Z"/>
        </w:rPr>
      </w:pPr>
    </w:p>
    <w:p w:rsidR="00C0594E" w:rsidDel="003323CE" w:rsidRDefault="00B706A9">
      <w:pPr>
        <w:rPr>
          <w:del w:id="5022" w:author="Meir Kalter" w:date="2016-06-14T10:48:00Z"/>
        </w:rPr>
      </w:pPr>
      <w:del w:id="5023" w:author="Meir Kalter" w:date="2016-06-14T10:48:00Z">
        <w:r w:rsidDel="003323CE">
          <w:rPr>
            <w:rFonts w:eastAsia="Arial Unicode MS" w:cs="Arial Unicode MS"/>
          </w:rPr>
          <w:delText>Instructions to run:</w:delText>
        </w:r>
      </w:del>
    </w:p>
    <w:p w:rsidR="00C0594E" w:rsidRDefault="00C0594E"/>
    <w:p w:rsidR="0062652E" w:rsidRDefault="0062652E">
      <w:pPr>
        <w:rPr>
          <w:ins w:id="5024" w:author="Meir Kalter" w:date="2016-06-15T15:09:00Z"/>
          <w:rFonts w:asciiTheme="majorHAnsi" w:eastAsia="Arial Unicode MS" w:hAnsiTheme="majorHAnsi" w:cs="Arial Unicode MS"/>
          <w:color w:val="4F81BD" w:themeColor="accent1"/>
          <w:sz w:val="26"/>
          <w:szCs w:val="26"/>
        </w:rPr>
        <w:pPrChange w:id="5025" w:author="Meir Kalter" w:date="2016-06-15T15:08:00Z">
          <w:pPr>
            <w:pStyle w:val="Encabezam"/>
            <w:numPr>
              <w:numId w:val="2"/>
            </w:numPr>
            <w:ind w:left="266" w:hanging="266"/>
          </w:pPr>
        </w:pPrChange>
      </w:pPr>
      <w:proofErr w:type="gramStart"/>
      <w:ins w:id="5026" w:author="Meir Kalter" w:date="2016-06-15T15:08:00Z">
        <w:r>
          <w:rPr>
            <w:rFonts w:asciiTheme="majorHAnsi" w:eastAsia="Arial Unicode MS" w:hAnsiTheme="majorHAnsi" w:cs="Arial Unicode MS"/>
            <w:b/>
            <w:bCs/>
            <w:color w:val="4F81BD" w:themeColor="accent1"/>
            <w:sz w:val="26"/>
            <w:szCs w:val="26"/>
          </w:rPr>
          <w:t>This section show the list of instructions exist</w:t>
        </w:r>
        <w:proofErr w:type="gramEnd"/>
        <w:r>
          <w:rPr>
            <w:rFonts w:asciiTheme="majorHAnsi" w:eastAsia="Arial Unicode MS" w:hAnsiTheme="majorHAnsi" w:cs="Arial Unicode MS"/>
            <w:b/>
            <w:bCs/>
            <w:color w:val="4F81BD" w:themeColor="accent1"/>
            <w:sz w:val="26"/>
            <w:szCs w:val="26"/>
          </w:rPr>
          <w:t xml:space="preserve"> in the Easy8. </w:t>
        </w:r>
      </w:ins>
    </w:p>
    <w:p w:rsidR="00C0594E" w:rsidRPr="00514B1E" w:rsidDel="003323CE" w:rsidRDefault="0062652E" w:rsidP="00FB1943">
      <w:pPr>
        <w:rPr>
          <w:del w:id="5027" w:author="Meir Kalter" w:date="2016-06-14T10:48:00Z"/>
          <w:rFonts w:eastAsia="Arial Unicode MS" w:cs="Arial Unicode MS"/>
        </w:rPr>
        <w:pPrChange w:id="5028" w:author="Meir Kalter" w:date="2016-07-04T13:50:00Z">
          <w:pPr/>
        </w:pPrChange>
      </w:pPr>
      <w:ins w:id="5029" w:author="Meir Kalter" w:date="2016-06-15T15:09:00Z">
        <w:r w:rsidRPr="0062652E">
          <w:rPr>
            <w:rFonts w:eastAsia="Arial Unicode MS" w:cs="Arial Unicode MS"/>
            <w:rPrChange w:id="5030" w:author="Meir Kalter" w:date="2016-06-15T15:10:00Z">
              <w:rPr>
                <w:rFonts w:asciiTheme="majorHAnsi" w:eastAsia="Arial Unicode MS" w:hAnsiTheme="majorHAnsi" w:cs="Arial Unicode MS"/>
                <w:b/>
                <w:bCs/>
                <w:color w:val="4F81BD" w:themeColor="accent1"/>
                <w:sz w:val="26"/>
                <w:szCs w:val="26"/>
              </w:rPr>
            </w:rPrChange>
          </w:rPr>
          <w:t>When command ends with the char: ‘</w:t>
        </w:r>
        <w:proofErr w:type="spellStart"/>
        <w:r w:rsidRPr="0062652E">
          <w:rPr>
            <w:rFonts w:eastAsia="Arial Unicode MS" w:cs="Arial Unicode MS"/>
            <w:rPrChange w:id="5031" w:author="Meir Kalter" w:date="2016-06-15T15:10:00Z">
              <w:rPr>
                <w:rFonts w:asciiTheme="majorHAnsi" w:eastAsia="Arial Unicode MS" w:hAnsiTheme="majorHAnsi" w:cs="Arial Unicode MS"/>
                <w:b/>
                <w:bCs/>
                <w:color w:val="4F81BD" w:themeColor="accent1"/>
                <w:sz w:val="26"/>
                <w:szCs w:val="26"/>
              </w:rPr>
            </w:rPrChange>
          </w:rPr>
          <w:t>I’</w:t>
        </w:r>
      </w:ins>
      <w:commentRangeStart w:id="5032"/>
      <w:del w:id="5033" w:author="Meir Kalter" w:date="2016-06-14T10:48:00Z">
        <w:r w:rsidR="00B706A9" w:rsidRPr="0062652E" w:rsidDel="003323CE">
          <w:rPr>
            <w:rFonts w:eastAsia="Arial Unicode MS" w:cs="Arial Unicode MS"/>
          </w:rPr>
          <w:delText>In addition to the instructions in the documentation, including byte (which is not an instruction, is a thing of assembler) are two more who would want will implement instructions. And CLEAR are COMPAREP PORT PORT, but these'll talk later, when you start scheduling the execution of instructions.</w:delText>
        </w:r>
        <w:bookmarkStart w:id="5034" w:name="_Toc453680658"/>
        <w:bookmarkStart w:id="5035" w:name="_Toc453680763"/>
        <w:bookmarkStart w:id="5036" w:name="_Toc453680871"/>
        <w:bookmarkStart w:id="5037" w:name="_Toc453681039"/>
        <w:bookmarkStart w:id="5038" w:name="_Toc453681193"/>
        <w:bookmarkStart w:id="5039" w:name="_Toc453681342"/>
        <w:bookmarkStart w:id="5040" w:name="_Toc453681491"/>
        <w:bookmarkStart w:id="5041" w:name="_Toc453681639"/>
        <w:bookmarkStart w:id="5042" w:name="_Toc453681932"/>
        <w:bookmarkStart w:id="5043" w:name="_Toc453763900"/>
        <w:bookmarkStart w:id="5044" w:name="_Toc453764048"/>
        <w:bookmarkStart w:id="5045" w:name="_Toc453764196"/>
        <w:bookmarkStart w:id="5046" w:name="_Toc453764555"/>
        <w:bookmarkStart w:id="5047" w:name="_Toc453764749"/>
        <w:bookmarkStart w:id="5048" w:name="_Toc453764953"/>
        <w:bookmarkStart w:id="5049" w:name="_Toc453765214"/>
        <w:bookmarkStart w:id="5050" w:name="_Toc453765676"/>
        <w:bookmarkStart w:id="5051" w:name="_Toc453766120"/>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del>
    </w:p>
    <w:p w:rsidR="00C0594E" w:rsidRPr="00514B1E" w:rsidDel="003323CE" w:rsidRDefault="00C0594E" w:rsidP="00FB1943">
      <w:pPr>
        <w:rPr>
          <w:del w:id="5052" w:author="Meir Kalter" w:date="2016-06-14T10:48:00Z"/>
          <w:rFonts w:eastAsia="Arial Unicode MS" w:cs="Arial Unicode MS"/>
        </w:rPr>
        <w:pPrChange w:id="5053" w:author="Meir Kalter" w:date="2016-07-04T13:50:00Z">
          <w:pPr/>
        </w:pPrChange>
      </w:pPr>
      <w:bookmarkStart w:id="5054" w:name="_Toc453680659"/>
      <w:bookmarkStart w:id="5055" w:name="_Toc453680764"/>
      <w:bookmarkStart w:id="5056" w:name="_Toc453680872"/>
      <w:bookmarkStart w:id="5057" w:name="_Toc453681040"/>
      <w:bookmarkStart w:id="5058" w:name="_Toc453681194"/>
      <w:bookmarkStart w:id="5059" w:name="_Toc453681343"/>
      <w:bookmarkStart w:id="5060" w:name="_Toc453681492"/>
      <w:bookmarkStart w:id="5061" w:name="_Toc453681640"/>
      <w:bookmarkStart w:id="5062" w:name="_Toc453681933"/>
      <w:bookmarkStart w:id="5063" w:name="_Toc453763901"/>
      <w:bookmarkStart w:id="5064" w:name="_Toc453764049"/>
      <w:bookmarkStart w:id="5065" w:name="_Toc453764197"/>
      <w:bookmarkStart w:id="5066" w:name="_Toc453764556"/>
      <w:bookmarkStart w:id="5067" w:name="_Toc453764750"/>
      <w:bookmarkStart w:id="5068" w:name="_Toc453764954"/>
      <w:bookmarkStart w:id="5069" w:name="_Toc453765215"/>
      <w:bookmarkStart w:id="5070" w:name="_Toc453765677"/>
      <w:bookmarkStart w:id="5071" w:name="_Toc453766121"/>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p>
    <w:p w:rsidR="00C0594E" w:rsidRPr="00514B1E" w:rsidDel="003323CE" w:rsidRDefault="00C0594E" w:rsidP="00FB1943">
      <w:pPr>
        <w:rPr>
          <w:del w:id="5072" w:author="Meir Kalter" w:date="2016-06-14T10:48:00Z"/>
          <w:rFonts w:eastAsia="Arial Unicode MS" w:cs="Arial Unicode MS"/>
        </w:rPr>
        <w:pPrChange w:id="5073" w:author="Meir Kalter" w:date="2016-07-04T13:50:00Z">
          <w:pPr/>
        </w:pPrChange>
      </w:pPr>
      <w:bookmarkStart w:id="5074" w:name="_Toc453680660"/>
      <w:bookmarkStart w:id="5075" w:name="_Toc453680765"/>
      <w:bookmarkStart w:id="5076" w:name="_Toc453680873"/>
      <w:bookmarkStart w:id="5077" w:name="_Toc453681041"/>
      <w:bookmarkStart w:id="5078" w:name="_Toc453681195"/>
      <w:bookmarkStart w:id="5079" w:name="_Toc453681344"/>
      <w:bookmarkStart w:id="5080" w:name="_Toc453681493"/>
      <w:bookmarkStart w:id="5081" w:name="_Toc453681641"/>
      <w:bookmarkStart w:id="5082" w:name="_Toc453681934"/>
      <w:bookmarkStart w:id="5083" w:name="_Toc453763902"/>
      <w:bookmarkStart w:id="5084" w:name="_Toc453764050"/>
      <w:bookmarkStart w:id="5085" w:name="_Toc453764198"/>
      <w:bookmarkStart w:id="5086" w:name="_Toc453764557"/>
      <w:bookmarkStart w:id="5087" w:name="_Toc453764751"/>
      <w:bookmarkStart w:id="5088" w:name="_Toc453764955"/>
      <w:bookmarkStart w:id="5089" w:name="_Toc453765216"/>
      <w:bookmarkStart w:id="5090" w:name="_Toc453765678"/>
      <w:bookmarkStart w:id="5091" w:name="_Toc453766122"/>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p>
    <w:p w:rsidR="00C0594E" w:rsidRPr="00885CC0" w:rsidDel="003323CE" w:rsidRDefault="00B706A9" w:rsidP="00FB1943">
      <w:pPr>
        <w:pStyle w:val="ListParagraph"/>
        <w:numPr>
          <w:ilvl w:val="0"/>
          <w:numId w:val="134"/>
        </w:numPr>
        <w:rPr>
          <w:del w:id="5092" w:author="Meir Kalter" w:date="2016-06-14T10:48:00Z"/>
        </w:rPr>
        <w:pPrChange w:id="5093" w:author="Meir Kalter" w:date="2016-07-04T13:50:00Z">
          <w:pPr/>
        </w:pPrChange>
      </w:pPr>
      <w:del w:id="5094" w:author="Meir Kalter" w:date="2016-06-14T10:48:00Z">
        <w:r w:rsidRPr="0062652E" w:rsidDel="003323CE">
          <w:delText>The code to update indicators C, N, Z and V you'll pass, because although it is not complex is not trivial.</w:delText>
        </w:r>
        <w:bookmarkStart w:id="5095" w:name="_Toc453680661"/>
        <w:bookmarkStart w:id="5096" w:name="_Toc453680766"/>
        <w:bookmarkStart w:id="5097" w:name="_Toc453680874"/>
        <w:bookmarkStart w:id="5098" w:name="_Toc453681042"/>
        <w:bookmarkStart w:id="5099" w:name="_Toc453681196"/>
        <w:bookmarkStart w:id="5100" w:name="_Toc453681345"/>
        <w:bookmarkStart w:id="5101" w:name="_Toc453681494"/>
        <w:bookmarkStart w:id="5102" w:name="_Toc453681642"/>
        <w:bookmarkStart w:id="5103" w:name="_Toc453681935"/>
        <w:bookmarkStart w:id="5104" w:name="_Toc453763903"/>
        <w:bookmarkStart w:id="5105" w:name="_Toc453764051"/>
        <w:bookmarkStart w:id="5106" w:name="_Toc453764199"/>
        <w:bookmarkStart w:id="5107" w:name="_Toc453764558"/>
        <w:bookmarkStart w:id="5108" w:name="_Toc453764752"/>
        <w:bookmarkStart w:id="5109" w:name="_Toc453764956"/>
        <w:bookmarkStart w:id="5110" w:name="_Toc453765217"/>
        <w:bookmarkStart w:id="5111" w:name="_Toc453765679"/>
        <w:bookmarkStart w:id="5112" w:name="_Toc453766123"/>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del>
    </w:p>
    <w:p w:rsidR="00C0594E" w:rsidRPr="00885CC0" w:rsidRDefault="00E541B8" w:rsidP="00FB1943">
      <w:pPr>
        <w:pStyle w:val="ListParagraph"/>
        <w:numPr>
          <w:ilvl w:val="0"/>
          <w:numId w:val="134"/>
        </w:numPr>
        <w:pPrChange w:id="5113" w:author="Meir Kalter" w:date="2016-07-04T13:50:00Z">
          <w:pPr>
            <w:pStyle w:val="Encabezam"/>
            <w:numPr>
              <w:numId w:val="2"/>
            </w:numPr>
            <w:ind w:left="266" w:hanging="266"/>
          </w:pPr>
        </w:pPrChange>
      </w:pPr>
      <w:bookmarkStart w:id="5114" w:name="_Toc453680875"/>
      <w:commentRangeEnd w:id="5032"/>
      <w:r w:rsidRPr="0062652E">
        <w:rPr>
          <w:rPrChange w:id="5115" w:author="Meir Kalter" w:date="2016-06-15T15:08:00Z">
            <w:rPr>
              <w:rStyle w:val="CommentReference"/>
              <w:rFonts w:eastAsia="Georgia" w:cs="Georgia"/>
              <w:b w:val="0"/>
              <w:bCs w:val="0"/>
            </w:rPr>
          </w:rPrChange>
        </w:rPr>
        <w:commentReference w:id="5032"/>
      </w:r>
      <w:del w:id="5116" w:author="Toni" w:date="2016-06-12T20:08:00Z">
        <w:r w:rsidR="00B706A9" w:rsidRPr="00885CC0" w:rsidDel="00E541B8">
          <w:delText xml:space="preserve">TABLE </w:delText>
        </w:r>
      </w:del>
      <w:ins w:id="5117" w:author="Toni" w:date="2016-06-12T20:08:00Z">
        <w:del w:id="5118" w:author="Meir Kalter" w:date="2016-06-15T15:08:00Z">
          <w:r w:rsidRPr="001532BB" w:rsidDel="0062652E">
            <w:delText xml:space="preserve">Easy8 </w:delText>
          </w:r>
          <w:commentRangeStart w:id="5119"/>
          <w:r w:rsidRPr="001532BB" w:rsidDel="0062652E">
            <w:delText>Instruction</w:delText>
          </w:r>
        </w:del>
      </w:ins>
      <w:commentRangeEnd w:id="5119"/>
      <w:ins w:id="5120" w:author="Toni" w:date="2016-06-12T20:09:00Z">
        <w:del w:id="5121" w:author="Meir Kalter" w:date="2016-06-15T15:08:00Z">
          <w:r w:rsidRPr="0062652E" w:rsidDel="0062652E">
            <w:rPr>
              <w:rPrChange w:id="5122" w:author="Meir Kalter" w:date="2016-06-15T15:08:00Z">
                <w:rPr>
                  <w:rStyle w:val="CommentReference"/>
                  <w:rFonts w:eastAsia="Georgia" w:cs="Georgia"/>
                  <w:b w:val="0"/>
                  <w:bCs w:val="0"/>
                </w:rPr>
              </w:rPrChange>
            </w:rPr>
            <w:commentReference w:id="5119"/>
          </w:r>
        </w:del>
      </w:ins>
      <w:ins w:id="5123" w:author="Toni" w:date="2016-06-12T20:08:00Z">
        <w:del w:id="5124" w:author="Meir Kalter" w:date="2016-06-15T15:08:00Z">
          <w:r w:rsidRPr="00885CC0" w:rsidDel="0062652E">
            <w:delText xml:space="preserve"> Set</w:delText>
          </w:r>
        </w:del>
      </w:ins>
      <w:bookmarkEnd w:id="5114"/>
      <w:del w:id="5125" w:author="Meir Kalter" w:date="2016-06-15T15:08:00Z">
        <w:r w:rsidR="00B706A9" w:rsidRPr="001532BB" w:rsidDel="0062652E">
          <w:delText>1</w:delText>
        </w:r>
      </w:del>
      <w:proofErr w:type="gramStart"/>
      <w:ins w:id="5126" w:author="Meir Kalter" w:date="2016-06-15T15:09:00Z">
        <w:r w:rsidR="0062652E">
          <w:t>it</w:t>
        </w:r>
        <w:proofErr w:type="spellEnd"/>
        <w:proofErr w:type="gramEnd"/>
        <w:r w:rsidR="0062652E">
          <w:t xml:space="preserve"> means that it will populate the value in the second operator and use it to the specific instruction.</w:t>
        </w:r>
      </w:ins>
    </w:p>
    <w:p w:rsidR="002745D7" w:rsidRPr="001B1E85" w:rsidRDefault="002745D7" w:rsidP="00FB1943">
      <w:pPr>
        <w:pStyle w:val="Heading21"/>
        <w:numPr>
          <w:ilvl w:val="0"/>
          <w:numId w:val="147"/>
        </w:numPr>
        <w:outlineLvl w:val="9"/>
        <w:rPr>
          <w:ins w:id="5127" w:author="Meir Kalter" w:date="2016-06-14T10:51:00Z"/>
          <w:rStyle w:val="Ninguno"/>
          <w:rFonts w:ascii="Times New Roman" w:hAnsi="Times New Roman"/>
          <w:sz w:val="16"/>
          <w:szCs w:val="16"/>
          <w:rPrChange w:id="5128" w:author="Meir Kalter" w:date="2016-06-15T15:11:00Z">
            <w:rPr>
              <w:ins w:id="5129" w:author="Meir Kalter" w:date="2016-06-14T10:51:00Z"/>
              <w:rStyle w:val="Strong"/>
              <w:rFonts w:ascii="Cambria" w:eastAsia="Cambria" w:hAnsi="Cambria" w:cs="Cambria"/>
              <w:b w:val="0"/>
              <w:bCs w:val="0"/>
              <w:sz w:val="32"/>
              <w:szCs w:val="32"/>
              <w:lang w:val="es-ES"/>
            </w:rPr>
          </w:rPrChange>
        </w:rPr>
        <w:pPrChange w:id="5130" w:author="Meir Kalter" w:date="2016-07-04T13:50:00Z">
          <w:pPr>
            <w:pStyle w:val="Heading21"/>
            <w:numPr>
              <w:ilvl w:val="1"/>
              <w:numId w:val="54"/>
            </w:numPr>
            <w:ind w:left="576" w:hanging="576"/>
          </w:pPr>
        </w:pPrChange>
      </w:pPr>
      <w:bookmarkStart w:id="5131" w:name="_Toc453680553"/>
      <w:bookmarkStart w:id="5132" w:name="_Toc453680876"/>
      <w:bookmarkStart w:id="5133" w:name="_Toc455404896"/>
      <w:bookmarkStart w:id="5134" w:name="_GoBack"/>
      <w:ins w:id="5135" w:author="Meir Kalter" w:date="2016-06-14T10:50:00Z">
        <w:r w:rsidRPr="001B1E85">
          <w:rPr>
            <w:rStyle w:val="Ninguno"/>
            <w:rFonts w:ascii="Times New Roman" w:hAnsi="Times New Roman"/>
            <w:sz w:val="16"/>
            <w:szCs w:val="16"/>
            <w:rPrChange w:id="5136" w:author="Meir Kalter" w:date="2016-06-15T15:11:00Z">
              <w:rPr>
                <w:rStyle w:val="Ninguno"/>
                <w:rFonts w:ascii="Times New Roman" w:hAnsi="Times New Roman"/>
                <w:spacing w:val="5"/>
                <w:sz w:val="52"/>
                <w:szCs w:val="52"/>
              </w:rPr>
            </w:rPrChange>
          </w:rPr>
          <w:t>MOVEI RA, VALUE</w:t>
        </w:r>
      </w:ins>
      <w:bookmarkEnd w:id="5131"/>
      <w:bookmarkEnd w:id="5132"/>
      <w:bookmarkEnd w:id="5133"/>
    </w:p>
    <w:p w:rsidR="00F154ED" w:rsidRPr="001B1E85" w:rsidRDefault="002745D7" w:rsidP="00FB1943">
      <w:pPr>
        <w:pStyle w:val="Heading21"/>
        <w:numPr>
          <w:ilvl w:val="0"/>
          <w:numId w:val="147"/>
        </w:numPr>
        <w:outlineLvl w:val="9"/>
        <w:rPr>
          <w:ins w:id="5137" w:author="Meir Kalter" w:date="2016-06-14T10:51:00Z"/>
          <w:rStyle w:val="Ninguno"/>
          <w:rFonts w:ascii="Times New Roman" w:hAnsi="Times New Roman"/>
          <w:sz w:val="16"/>
          <w:szCs w:val="16"/>
          <w:rPrChange w:id="5138" w:author="Meir Kalter" w:date="2016-06-15T15:11:00Z">
            <w:rPr>
              <w:ins w:id="5139" w:author="Meir Kalter" w:date="2016-06-14T10:51:00Z"/>
              <w:rStyle w:val="Strong"/>
            </w:rPr>
          </w:rPrChange>
        </w:rPr>
        <w:pPrChange w:id="5140" w:author="Meir Kalter" w:date="2016-07-04T13:50:00Z">
          <w:pPr>
            <w:pStyle w:val="Heading21"/>
            <w:numPr>
              <w:ilvl w:val="1"/>
              <w:numId w:val="54"/>
            </w:numPr>
            <w:ind w:left="576" w:hanging="576"/>
          </w:pPr>
        </w:pPrChange>
      </w:pPr>
      <w:bookmarkStart w:id="5141" w:name="_Toc453680554"/>
      <w:bookmarkStart w:id="5142" w:name="_Toc453680877"/>
      <w:bookmarkStart w:id="5143" w:name="_Toc455404897"/>
      <w:ins w:id="5144" w:author="Meir Kalter" w:date="2016-06-14T10:51:00Z">
        <w:r w:rsidRPr="001B1E85">
          <w:rPr>
            <w:rStyle w:val="Ninguno"/>
            <w:rFonts w:ascii="Times New Roman" w:hAnsi="Times New Roman"/>
            <w:sz w:val="16"/>
            <w:szCs w:val="16"/>
            <w:rPrChange w:id="5145" w:author="Meir Kalter" w:date="2016-06-15T15:11:00Z">
              <w:rPr>
                <w:rStyle w:val="Strong"/>
              </w:rPr>
            </w:rPrChange>
          </w:rPr>
          <w:t>MOVR RA,25</w:t>
        </w:r>
        <w:bookmarkEnd w:id="5141"/>
        <w:bookmarkEnd w:id="5142"/>
        <w:bookmarkEnd w:id="5143"/>
      </w:ins>
    </w:p>
    <w:p w:rsidR="00F154ED" w:rsidRPr="00F154ED" w:rsidRDefault="00F154ED" w:rsidP="00FB1943">
      <w:pPr>
        <w:pStyle w:val="Heading21"/>
        <w:numPr>
          <w:ilvl w:val="0"/>
          <w:numId w:val="147"/>
        </w:numPr>
        <w:outlineLvl w:val="9"/>
        <w:rPr>
          <w:ins w:id="5146" w:author="Meir Kalter" w:date="2016-06-14T10:51:00Z"/>
          <w:rStyle w:val="Ninguno"/>
          <w:rFonts w:ascii="Times New Roman" w:hAnsi="Times New Roman"/>
          <w:sz w:val="16"/>
          <w:szCs w:val="16"/>
          <w:rPrChange w:id="5147" w:author="Meir Kalter" w:date="2016-06-14T10:55:00Z">
            <w:rPr>
              <w:ins w:id="5148" w:author="Meir Kalter" w:date="2016-06-14T10:51:00Z"/>
              <w:rStyle w:val="Strong"/>
            </w:rPr>
          </w:rPrChange>
        </w:rPr>
        <w:pPrChange w:id="5149" w:author="Meir Kalter" w:date="2016-07-04T13:50:00Z">
          <w:pPr>
            <w:pStyle w:val="Heading21"/>
            <w:numPr>
              <w:ilvl w:val="1"/>
              <w:numId w:val="54"/>
            </w:numPr>
            <w:ind w:left="576" w:hanging="576"/>
          </w:pPr>
        </w:pPrChange>
      </w:pPr>
      <w:bookmarkStart w:id="5150" w:name="_Toc453680555"/>
      <w:bookmarkStart w:id="5151" w:name="_Toc453680878"/>
      <w:bookmarkStart w:id="5152" w:name="_Toc455404898"/>
      <w:ins w:id="5153" w:author="Meir Kalter" w:date="2016-06-14T10:51:00Z">
        <w:r w:rsidRPr="00F154ED">
          <w:rPr>
            <w:rStyle w:val="Ninguno"/>
            <w:rFonts w:ascii="Times New Roman" w:hAnsi="Times New Roman"/>
            <w:sz w:val="16"/>
            <w:szCs w:val="16"/>
            <w:rPrChange w:id="5154" w:author="Meir Kalter" w:date="2016-06-14T10:55:00Z">
              <w:rPr>
                <w:rStyle w:val="Strong"/>
              </w:rPr>
            </w:rPrChange>
          </w:rPr>
          <w:t>MOVE 34,RA</w:t>
        </w:r>
        <w:bookmarkEnd w:id="5150"/>
        <w:bookmarkEnd w:id="5151"/>
        <w:bookmarkEnd w:id="5152"/>
      </w:ins>
    </w:p>
    <w:p w:rsidR="00F154ED" w:rsidRPr="00F154ED" w:rsidRDefault="00F154ED" w:rsidP="00FB1943">
      <w:pPr>
        <w:pStyle w:val="Heading21"/>
        <w:numPr>
          <w:ilvl w:val="0"/>
          <w:numId w:val="147"/>
        </w:numPr>
        <w:outlineLvl w:val="9"/>
        <w:rPr>
          <w:ins w:id="5155" w:author="Meir Kalter" w:date="2016-06-14T10:52:00Z"/>
          <w:rStyle w:val="Ninguno"/>
          <w:rFonts w:ascii="Times New Roman" w:hAnsi="Times New Roman"/>
          <w:sz w:val="16"/>
          <w:szCs w:val="16"/>
          <w:rPrChange w:id="5156" w:author="Meir Kalter" w:date="2016-06-14T10:55:00Z">
            <w:rPr>
              <w:ins w:id="5157" w:author="Meir Kalter" w:date="2016-06-14T10:52:00Z"/>
              <w:rStyle w:val="Strong"/>
            </w:rPr>
          </w:rPrChange>
        </w:rPr>
        <w:pPrChange w:id="5158" w:author="Meir Kalter" w:date="2016-07-04T13:50:00Z">
          <w:pPr>
            <w:pStyle w:val="Heading21"/>
            <w:numPr>
              <w:ilvl w:val="1"/>
              <w:numId w:val="54"/>
            </w:numPr>
            <w:ind w:left="576" w:hanging="576"/>
          </w:pPr>
        </w:pPrChange>
      </w:pPr>
      <w:bookmarkStart w:id="5159" w:name="_Toc453680556"/>
      <w:bookmarkStart w:id="5160" w:name="_Toc453680879"/>
      <w:bookmarkStart w:id="5161" w:name="_Toc455404899"/>
      <w:ins w:id="5162" w:author="Meir Kalter" w:date="2016-06-14T10:51:00Z">
        <w:r w:rsidRPr="00F154ED">
          <w:rPr>
            <w:rStyle w:val="Ninguno"/>
            <w:rFonts w:ascii="Times New Roman" w:hAnsi="Times New Roman"/>
            <w:sz w:val="16"/>
            <w:szCs w:val="16"/>
            <w:rPrChange w:id="5163" w:author="Meir Kalter" w:date="2016-06-14T10:55:00Z">
              <w:rPr>
                <w:rStyle w:val="Strong"/>
              </w:rPr>
            </w:rPrChange>
          </w:rPr>
          <w:t xml:space="preserve">ADDI </w:t>
        </w:r>
      </w:ins>
      <w:ins w:id="5164" w:author="Meir Kalter" w:date="2016-06-14T10:52:00Z">
        <w:r w:rsidRPr="00F154ED">
          <w:rPr>
            <w:rStyle w:val="Ninguno"/>
            <w:rFonts w:ascii="Times New Roman" w:hAnsi="Times New Roman"/>
            <w:sz w:val="16"/>
            <w:szCs w:val="16"/>
            <w:rPrChange w:id="5165" w:author="Meir Kalter" w:date="2016-06-14T10:55:00Z">
              <w:rPr>
                <w:rStyle w:val="Strong"/>
              </w:rPr>
            </w:rPrChange>
          </w:rPr>
          <w:t>RA,34</w:t>
        </w:r>
        <w:bookmarkEnd w:id="5159"/>
        <w:bookmarkEnd w:id="5160"/>
        <w:bookmarkEnd w:id="5161"/>
      </w:ins>
    </w:p>
    <w:p w:rsidR="00C0594E" w:rsidRPr="00F154ED" w:rsidRDefault="00F154ED" w:rsidP="00FB1943">
      <w:pPr>
        <w:pStyle w:val="Heading21"/>
        <w:numPr>
          <w:ilvl w:val="0"/>
          <w:numId w:val="147"/>
        </w:numPr>
        <w:outlineLvl w:val="9"/>
        <w:rPr>
          <w:ins w:id="5166" w:author="Meir Kalter" w:date="2016-06-14T10:52:00Z"/>
          <w:rStyle w:val="Ninguno"/>
          <w:rFonts w:ascii="Times New Roman" w:hAnsi="Times New Roman"/>
          <w:sz w:val="16"/>
          <w:szCs w:val="16"/>
          <w:rPrChange w:id="5167" w:author="Meir Kalter" w:date="2016-06-14T10:55:00Z">
            <w:rPr>
              <w:ins w:id="5168" w:author="Meir Kalter" w:date="2016-06-14T10:52:00Z"/>
              <w:rStyle w:val="Strong"/>
            </w:rPr>
          </w:rPrChange>
        </w:rPr>
        <w:pPrChange w:id="5169" w:author="Meir Kalter" w:date="2016-07-04T13:50:00Z">
          <w:pPr>
            <w:pStyle w:val="Heading21"/>
            <w:numPr>
              <w:ilvl w:val="1"/>
              <w:numId w:val="54"/>
            </w:numPr>
            <w:ind w:left="576" w:hanging="576"/>
          </w:pPr>
        </w:pPrChange>
      </w:pPr>
      <w:bookmarkStart w:id="5170" w:name="_Toc453680557"/>
      <w:bookmarkStart w:id="5171" w:name="_Toc453680880"/>
      <w:bookmarkStart w:id="5172" w:name="_Toc455404900"/>
      <w:ins w:id="5173" w:author="Meir Kalter" w:date="2016-06-14T10:52:00Z">
        <w:r w:rsidRPr="00F154ED">
          <w:rPr>
            <w:rStyle w:val="Ninguno"/>
            <w:rFonts w:ascii="Times New Roman" w:hAnsi="Times New Roman"/>
            <w:sz w:val="16"/>
            <w:szCs w:val="16"/>
            <w:rPrChange w:id="5174" w:author="Meir Kalter" w:date="2016-06-14T10:55:00Z">
              <w:rPr>
                <w:rStyle w:val="Strong"/>
              </w:rPr>
            </w:rPrChange>
          </w:rPr>
          <w:t>ADD RA, 45</w:t>
        </w:r>
      </w:ins>
      <w:bookmarkEnd w:id="5170"/>
      <w:bookmarkEnd w:id="5171"/>
      <w:bookmarkEnd w:id="5172"/>
      <w:ins w:id="5175" w:author="Meir Kalter" w:date="2016-06-14T10:50:00Z">
        <w:r w:rsidR="002745D7" w:rsidRPr="00F154ED" w:rsidDel="002745D7">
          <w:rPr>
            <w:rStyle w:val="Ninguno"/>
            <w:rFonts w:ascii="Times New Roman" w:hAnsi="Times New Roman"/>
            <w:sz w:val="16"/>
            <w:szCs w:val="16"/>
            <w:rPrChange w:id="5176" w:author="Meir Kalter" w:date="2016-06-14T10:55:00Z">
              <w:rPr>
                <w:rStyle w:val="Ninguno"/>
                <w:sz w:val="16"/>
                <w:szCs w:val="16"/>
              </w:rPr>
            </w:rPrChange>
          </w:rPr>
          <w:t xml:space="preserve"> </w:t>
        </w:r>
      </w:ins>
      <w:del w:id="5177" w:author="Meir Kalter" w:date="2016-06-14T10:50:00Z">
        <w:r w:rsidR="00B706A9" w:rsidRPr="00F154ED" w:rsidDel="002745D7">
          <w:rPr>
            <w:rStyle w:val="Ninguno"/>
            <w:rFonts w:ascii="Times New Roman" w:hAnsi="Times New Roman"/>
            <w:sz w:val="16"/>
            <w:szCs w:val="16"/>
            <w:rPrChange w:id="5178" w:author="Meir Kalter" w:date="2016-06-14T10:55:00Z">
              <w:rPr>
                <w:rStyle w:val="Ninguno"/>
                <w:sz w:val="16"/>
                <w:szCs w:val="16"/>
              </w:rPr>
            </w:rPrChange>
          </w:rPr>
          <w:delText>EASY8 INSTRUCTION SET.</w:delText>
        </w:r>
      </w:del>
    </w:p>
    <w:p w:rsidR="00F154ED" w:rsidRPr="00F154ED" w:rsidRDefault="00F154ED" w:rsidP="00FB1943">
      <w:pPr>
        <w:pStyle w:val="Heading21"/>
        <w:numPr>
          <w:ilvl w:val="0"/>
          <w:numId w:val="147"/>
        </w:numPr>
        <w:outlineLvl w:val="9"/>
        <w:rPr>
          <w:ins w:id="5179" w:author="Meir Kalter" w:date="2016-06-14T10:53:00Z"/>
          <w:rStyle w:val="Ninguno"/>
          <w:rFonts w:ascii="Times New Roman" w:hAnsi="Times New Roman"/>
          <w:sz w:val="16"/>
          <w:szCs w:val="16"/>
          <w:rPrChange w:id="5180" w:author="Meir Kalter" w:date="2016-06-14T10:55:00Z">
            <w:rPr>
              <w:ins w:id="5181" w:author="Meir Kalter" w:date="2016-06-14T10:53:00Z"/>
              <w:rStyle w:val="Strong"/>
            </w:rPr>
          </w:rPrChange>
        </w:rPr>
        <w:pPrChange w:id="5182" w:author="Meir Kalter" w:date="2016-07-04T13:50:00Z">
          <w:pPr>
            <w:pStyle w:val="Heading21"/>
            <w:numPr>
              <w:ilvl w:val="1"/>
              <w:numId w:val="54"/>
            </w:numPr>
            <w:ind w:left="576" w:hanging="576"/>
          </w:pPr>
        </w:pPrChange>
      </w:pPr>
      <w:bookmarkStart w:id="5183" w:name="_Toc455404901"/>
      <w:ins w:id="5184" w:author="Meir Kalter" w:date="2016-06-14T10:52:00Z">
        <w:r w:rsidRPr="00F154ED">
          <w:rPr>
            <w:rStyle w:val="Ninguno"/>
            <w:rFonts w:ascii="Times New Roman" w:hAnsi="Times New Roman"/>
            <w:sz w:val="16"/>
            <w:szCs w:val="16"/>
            <w:rPrChange w:id="5185" w:author="Meir Kalter" w:date="2016-06-14T10:55:00Z">
              <w:rPr>
                <w:b/>
                <w:bCs/>
              </w:rPr>
            </w:rPrChange>
          </w:rPr>
          <w:t>SUBI RA,V</w:t>
        </w:r>
      </w:ins>
      <w:ins w:id="5186" w:author="Meir Kalter" w:date="2016-06-14T10:54:00Z">
        <w:r w:rsidRPr="00F154ED">
          <w:rPr>
            <w:rStyle w:val="Ninguno"/>
            <w:rFonts w:ascii="Times New Roman" w:hAnsi="Times New Roman"/>
            <w:sz w:val="16"/>
            <w:szCs w:val="16"/>
            <w:rPrChange w:id="5187" w:author="Meir Kalter" w:date="2016-06-14T10:55:00Z">
              <w:rPr>
                <w:rStyle w:val="Strong"/>
              </w:rPr>
            </w:rPrChange>
          </w:rPr>
          <w:t xml:space="preserve"> 56</w:t>
        </w:r>
      </w:ins>
      <w:bookmarkEnd w:id="5183"/>
    </w:p>
    <w:p w:rsidR="00F154ED" w:rsidRPr="00F154ED" w:rsidRDefault="00F154ED" w:rsidP="00FB1943">
      <w:pPr>
        <w:pStyle w:val="Heading21"/>
        <w:numPr>
          <w:ilvl w:val="0"/>
          <w:numId w:val="147"/>
        </w:numPr>
        <w:outlineLvl w:val="9"/>
        <w:rPr>
          <w:ins w:id="5188" w:author="Meir Kalter" w:date="2016-06-14T10:52:00Z"/>
          <w:rStyle w:val="Ninguno"/>
          <w:rFonts w:ascii="Times New Roman" w:hAnsi="Times New Roman"/>
          <w:sz w:val="16"/>
          <w:szCs w:val="16"/>
          <w:rPrChange w:id="5189" w:author="Meir Kalter" w:date="2016-06-14T10:55:00Z">
            <w:rPr>
              <w:ins w:id="5190" w:author="Meir Kalter" w:date="2016-06-14T10:52:00Z"/>
            </w:rPr>
          </w:rPrChange>
        </w:rPr>
        <w:pPrChange w:id="5191" w:author="Meir Kalter" w:date="2016-07-04T13:50:00Z">
          <w:pPr>
            <w:pStyle w:val="Heading21"/>
            <w:numPr>
              <w:ilvl w:val="1"/>
              <w:numId w:val="54"/>
            </w:numPr>
            <w:ind w:left="576" w:hanging="576"/>
          </w:pPr>
        </w:pPrChange>
      </w:pPr>
      <w:bookmarkStart w:id="5192" w:name="_Toc455404902"/>
      <w:ins w:id="5193" w:author="Meir Kalter" w:date="2016-06-14T10:53:00Z">
        <w:r w:rsidRPr="00F154ED">
          <w:rPr>
            <w:rStyle w:val="Ninguno"/>
            <w:rFonts w:ascii="Times New Roman" w:hAnsi="Times New Roman"/>
            <w:sz w:val="16"/>
            <w:szCs w:val="16"/>
            <w:rPrChange w:id="5194" w:author="Meir Kalter" w:date="2016-06-14T10:55:00Z">
              <w:rPr/>
            </w:rPrChange>
          </w:rPr>
          <w:t>SUB RA,46</w:t>
        </w:r>
      </w:ins>
      <w:bookmarkEnd w:id="5192"/>
    </w:p>
    <w:p w:rsidR="00F154ED" w:rsidRPr="00F154ED" w:rsidRDefault="00F154ED" w:rsidP="00FB1943">
      <w:pPr>
        <w:pStyle w:val="Heading21"/>
        <w:numPr>
          <w:ilvl w:val="0"/>
          <w:numId w:val="147"/>
        </w:numPr>
        <w:outlineLvl w:val="9"/>
        <w:rPr>
          <w:ins w:id="5195" w:author="Meir Kalter" w:date="2016-06-14T10:54:00Z"/>
          <w:rStyle w:val="Ninguno"/>
          <w:rFonts w:ascii="Times New Roman" w:hAnsi="Times New Roman"/>
          <w:sz w:val="16"/>
          <w:szCs w:val="16"/>
          <w:rPrChange w:id="5196" w:author="Meir Kalter" w:date="2016-06-14T10:55:00Z">
            <w:rPr>
              <w:ins w:id="5197" w:author="Meir Kalter" w:date="2016-06-14T10:54:00Z"/>
            </w:rPr>
          </w:rPrChange>
        </w:rPr>
        <w:pPrChange w:id="5198" w:author="Meir Kalter" w:date="2016-07-04T13:50:00Z">
          <w:pPr>
            <w:pStyle w:val="Heading21"/>
            <w:numPr>
              <w:ilvl w:val="1"/>
              <w:numId w:val="54"/>
            </w:numPr>
            <w:ind w:left="576" w:hanging="576"/>
          </w:pPr>
        </w:pPrChange>
      </w:pPr>
      <w:bookmarkStart w:id="5199" w:name="_Toc455404903"/>
      <w:ins w:id="5200" w:author="Meir Kalter" w:date="2016-06-14T10:54:00Z">
        <w:r w:rsidRPr="00F154ED">
          <w:rPr>
            <w:rStyle w:val="Ninguno"/>
            <w:rFonts w:ascii="Times New Roman" w:hAnsi="Times New Roman"/>
            <w:sz w:val="16"/>
            <w:szCs w:val="16"/>
            <w:rPrChange w:id="5201" w:author="Meir Kalter" w:date="2016-06-14T10:55:00Z">
              <w:rPr/>
            </w:rPrChange>
          </w:rPr>
          <w:t>INC RA</w:t>
        </w:r>
        <w:bookmarkEnd w:id="5199"/>
      </w:ins>
    </w:p>
    <w:p w:rsidR="00F154ED" w:rsidRPr="00F154ED" w:rsidRDefault="00F154ED" w:rsidP="00FB1943">
      <w:pPr>
        <w:pStyle w:val="Heading21"/>
        <w:numPr>
          <w:ilvl w:val="0"/>
          <w:numId w:val="147"/>
        </w:numPr>
        <w:outlineLvl w:val="9"/>
        <w:rPr>
          <w:ins w:id="5202" w:author="Meir Kalter" w:date="2016-06-14T10:54:00Z"/>
          <w:rStyle w:val="Ninguno"/>
          <w:rFonts w:ascii="Times New Roman" w:hAnsi="Times New Roman"/>
          <w:sz w:val="16"/>
          <w:szCs w:val="16"/>
          <w:rPrChange w:id="5203" w:author="Meir Kalter" w:date="2016-06-14T10:55:00Z">
            <w:rPr>
              <w:ins w:id="5204" w:author="Meir Kalter" w:date="2016-06-14T10:54:00Z"/>
            </w:rPr>
          </w:rPrChange>
        </w:rPr>
        <w:pPrChange w:id="5205" w:author="Meir Kalter" w:date="2016-07-04T13:50:00Z">
          <w:pPr>
            <w:pStyle w:val="Heading21"/>
            <w:numPr>
              <w:ilvl w:val="1"/>
              <w:numId w:val="54"/>
            </w:numPr>
            <w:ind w:left="576" w:hanging="576"/>
          </w:pPr>
        </w:pPrChange>
      </w:pPr>
      <w:bookmarkStart w:id="5206" w:name="_Toc455404904"/>
      <w:ins w:id="5207" w:author="Meir Kalter" w:date="2016-06-14T10:54:00Z">
        <w:r w:rsidRPr="00F154ED">
          <w:rPr>
            <w:rStyle w:val="Ninguno"/>
            <w:rFonts w:ascii="Times New Roman" w:hAnsi="Times New Roman"/>
            <w:sz w:val="16"/>
            <w:szCs w:val="16"/>
            <w:rPrChange w:id="5208" w:author="Meir Kalter" w:date="2016-06-14T10:55:00Z">
              <w:rPr/>
            </w:rPrChange>
          </w:rPr>
          <w:t>DEC RA</w:t>
        </w:r>
        <w:bookmarkEnd w:id="5206"/>
      </w:ins>
    </w:p>
    <w:p w:rsidR="00F154ED" w:rsidRDefault="00F154ED" w:rsidP="00FB1943">
      <w:pPr>
        <w:pStyle w:val="Heading21"/>
        <w:numPr>
          <w:ilvl w:val="0"/>
          <w:numId w:val="147"/>
        </w:numPr>
        <w:outlineLvl w:val="9"/>
        <w:rPr>
          <w:ins w:id="5209" w:author="Meir Kalter" w:date="2016-06-14T10:55:00Z"/>
          <w:rStyle w:val="Ninguno"/>
          <w:rFonts w:ascii="Times New Roman" w:hAnsi="Times New Roman"/>
          <w:sz w:val="16"/>
          <w:szCs w:val="16"/>
        </w:rPr>
        <w:pPrChange w:id="5210" w:author="Meir Kalter" w:date="2016-07-04T13:50:00Z">
          <w:pPr>
            <w:pStyle w:val="Heading21"/>
            <w:numPr>
              <w:ilvl w:val="1"/>
              <w:numId w:val="54"/>
            </w:numPr>
            <w:ind w:left="576" w:hanging="576"/>
          </w:pPr>
        </w:pPrChange>
      </w:pPr>
      <w:bookmarkStart w:id="5211" w:name="_Toc455404905"/>
      <w:ins w:id="5212" w:author="Meir Kalter" w:date="2016-06-14T10:55:00Z">
        <w:r>
          <w:rPr>
            <w:rStyle w:val="Ninguno"/>
            <w:rFonts w:ascii="Times New Roman" w:hAnsi="Times New Roman"/>
            <w:sz w:val="16"/>
            <w:szCs w:val="16"/>
          </w:rPr>
          <w:t>COMPAREI RA, VALUE</w:t>
        </w:r>
        <w:bookmarkEnd w:id="5211"/>
      </w:ins>
    </w:p>
    <w:p w:rsidR="00F154ED" w:rsidRPr="001B1E85" w:rsidRDefault="00F154ED" w:rsidP="00FB1943">
      <w:pPr>
        <w:pStyle w:val="Heading21"/>
        <w:numPr>
          <w:ilvl w:val="0"/>
          <w:numId w:val="147"/>
        </w:numPr>
        <w:outlineLvl w:val="9"/>
        <w:rPr>
          <w:ins w:id="5213" w:author="Meir Kalter" w:date="2016-06-14T10:55:00Z"/>
          <w:rStyle w:val="Ninguno"/>
          <w:rFonts w:ascii="Times New Roman" w:hAnsi="Times New Roman"/>
          <w:sz w:val="16"/>
          <w:szCs w:val="16"/>
          <w:rtl/>
          <w:rPrChange w:id="5214" w:author="Meir Kalter" w:date="2016-06-15T15:10:00Z">
            <w:rPr>
              <w:ins w:id="5215" w:author="Meir Kalter" w:date="2016-06-14T10:55:00Z"/>
              <w:rtl/>
            </w:rPr>
          </w:rPrChange>
        </w:rPr>
        <w:pPrChange w:id="5216" w:author="Meir Kalter" w:date="2016-07-04T13:50:00Z">
          <w:pPr>
            <w:ind w:firstLine="576"/>
          </w:pPr>
        </w:pPrChange>
      </w:pPr>
      <w:bookmarkStart w:id="5217" w:name="_Toc455404906"/>
      <w:ins w:id="5218" w:author="Meir Kalter" w:date="2016-06-14T10:55:00Z">
        <w:r>
          <w:rPr>
            <w:rStyle w:val="Ninguno"/>
            <w:rFonts w:ascii="Times New Roman" w:hAnsi="Times New Roman"/>
            <w:sz w:val="16"/>
            <w:szCs w:val="16"/>
          </w:rPr>
          <w:t>COMPARE RA, VALUE</w:t>
        </w:r>
        <w:bookmarkEnd w:id="5217"/>
      </w:ins>
    </w:p>
    <w:p w:rsidR="00F154ED" w:rsidRDefault="00F154ED" w:rsidP="00FB1943">
      <w:pPr>
        <w:pStyle w:val="Heading21"/>
        <w:numPr>
          <w:ilvl w:val="0"/>
          <w:numId w:val="147"/>
        </w:numPr>
        <w:outlineLvl w:val="9"/>
        <w:rPr>
          <w:ins w:id="5219" w:author="Meir Kalter" w:date="2016-06-14T10:56:00Z"/>
          <w:rStyle w:val="Ninguno"/>
          <w:rFonts w:ascii="Times New Roman" w:hAnsi="Times New Roman"/>
          <w:sz w:val="16"/>
          <w:szCs w:val="16"/>
        </w:rPr>
        <w:pPrChange w:id="5220" w:author="Meir Kalter" w:date="2016-07-04T13:50:00Z">
          <w:pPr>
            <w:pStyle w:val="Heading21"/>
            <w:numPr>
              <w:ilvl w:val="1"/>
              <w:numId w:val="54"/>
            </w:numPr>
            <w:ind w:left="576" w:hanging="576"/>
          </w:pPr>
        </w:pPrChange>
      </w:pPr>
      <w:bookmarkStart w:id="5221" w:name="_Toc455404907"/>
      <w:ins w:id="5222" w:author="Meir Kalter" w:date="2016-06-14T10:56:00Z">
        <w:r>
          <w:rPr>
            <w:rStyle w:val="Ninguno"/>
            <w:rFonts w:ascii="Times New Roman" w:hAnsi="Times New Roman"/>
            <w:sz w:val="16"/>
            <w:szCs w:val="16"/>
          </w:rPr>
          <w:t>JUMP ADDRESS</w:t>
        </w:r>
        <w:bookmarkEnd w:id="5221"/>
      </w:ins>
    </w:p>
    <w:p w:rsidR="00F154ED" w:rsidRDefault="00F154ED" w:rsidP="00FB1943">
      <w:pPr>
        <w:pStyle w:val="Heading21"/>
        <w:numPr>
          <w:ilvl w:val="0"/>
          <w:numId w:val="147"/>
        </w:numPr>
        <w:outlineLvl w:val="9"/>
        <w:rPr>
          <w:ins w:id="5223" w:author="Meir Kalter" w:date="2016-06-14T10:56:00Z"/>
          <w:rStyle w:val="Ninguno"/>
          <w:rFonts w:ascii="Times New Roman" w:hAnsi="Times New Roman"/>
          <w:sz w:val="16"/>
          <w:szCs w:val="16"/>
        </w:rPr>
        <w:pPrChange w:id="5224" w:author="Meir Kalter" w:date="2016-07-04T13:50:00Z">
          <w:pPr>
            <w:pStyle w:val="Heading21"/>
            <w:numPr>
              <w:ilvl w:val="1"/>
              <w:numId w:val="54"/>
            </w:numPr>
            <w:ind w:left="576" w:hanging="576"/>
          </w:pPr>
        </w:pPrChange>
      </w:pPr>
      <w:bookmarkStart w:id="5225" w:name="_Toc455404908"/>
      <w:ins w:id="5226" w:author="Meir Kalter" w:date="2016-06-14T10:56:00Z">
        <w:r>
          <w:rPr>
            <w:rStyle w:val="Ninguno"/>
            <w:rFonts w:ascii="Times New Roman" w:hAnsi="Times New Roman"/>
            <w:sz w:val="16"/>
            <w:szCs w:val="16"/>
          </w:rPr>
          <w:t>JLESS ADDRESS</w:t>
        </w:r>
        <w:bookmarkEnd w:id="5225"/>
      </w:ins>
    </w:p>
    <w:p w:rsidR="00F154ED" w:rsidRDefault="00F154ED" w:rsidP="00FB1943">
      <w:pPr>
        <w:pStyle w:val="Heading21"/>
        <w:numPr>
          <w:ilvl w:val="0"/>
          <w:numId w:val="147"/>
        </w:numPr>
        <w:outlineLvl w:val="9"/>
        <w:rPr>
          <w:ins w:id="5227" w:author="Meir Kalter" w:date="2016-06-14T10:56:00Z"/>
          <w:rStyle w:val="Ninguno"/>
          <w:rFonts w:ascii="Times New Roman" w:hAnsi="Times New Roman"/>
          <w:sz w:val="16"/>
          <w:szCs w:val="16"/>
        </w:rPr>
        <w:pPrChange w:id="5228" w:author="Meir Kalter" w:date="2016-07-04T13:50:00Z">
          <w:pPr>
            <w:ind w:firstLine="576"/>
          </w:pPr>
        </w:pPrChange>
      </w:pPr>
      <w:bookmarkStart w:id="5229" w:name="_Toc455404909"/>
      <w:ins w:id="5230" w:author="Meir Kalter" w:date="2016-06-14T10:56:00Z">
        <w:r>
          <w:rPr>
            <w:rStyle w:val="Ninguno"/>
            <w:rFonts w:ascii="Times New Roman" w:hAnsi="Times New Roman"/>
            <w:sz w:val="16"/>
            <w:szCs w:val="16"/>
          </w:rPr>
          <w:t>JGREATER ADDRESS</w:t>
        </w:r>
        <w:bookmarkEnd w:id="5229"/>
      </w:ins>
    </w:p>
    <w:p w:rsidR="00F154ED" w:rsidRDefault="00F154ED" w:rsidP="00FB1943">
      <w:pPr>
        <w:pStyle w:val="Heading21"/>
        <w:numPr>
          <w:ilvl w:val="0"/>
          <w:numId w:val="147"/>
        </w:numPr>
        <w:outlineLvl w:val="9"/>
        <w:rPr>
          <w:ins w:id="5231" w:author="Meir Kalter" w:date="2016-06-14T10:57:00Z"/>
          <w:rStyle w:val="Ninguno"/>
          <w:rFonts w:ascii="Times New Roman" w:hAnsi="Times New Roman"/>
          <w:sz w:val="16"/>
          <w:szCs w:val="16"/>
        </w:rPr>
        <w:pPrChange w:id="5232" w:author="Meir Kalter" w:date="2016-07-04T13:50:00Z">
          <w:pPr>
            <w:ind w:firstLine="576"/>
          </w:pPr>
        </w:pPrChange>
      </w:pPr>
      <w:bookmarkStart w:id="5233" w:name="_Toc455404910"/>
      <w:ins w:id="5234" w:author="Meir Kalter" w:date="2016-06-14T10:56:00Z">
        <w:r w:rsidRPr="00FB1943">
          <w:rPr>
            <w:rStyle w:val="Ninguno"/>
            <w:rFonts w:ascii="Times New Roman" w:hAnsi="Times New Roman"/>
            <w:sz w:val="16"/>
            <w:szCs w:val="16"/>
            <w:rPrChange w:id="5235" w:author="Meir Kalter" w:date="2016-07-04T13:51:00Z">
              <w:rPr>
                <w:rFonts w:ascii="Times New Roman" w:hAnsi="Times New Roman"/>
                <w:b/>
                <w:bCs/>
                <w:sz w:val="16"/>
                <w:szCs w:val="16"/>
              </w:rPr>
            </w:rPrChange>
          </w:rPr>
          <w:t xml:space="preserve">JEQUAL </w:t>
        </w:r>
        <w:r>
          <w:rPr>
            <w:rStyle w:val="Ninguno"/>
            <w:rFonts w:ascii="Times New Roman" w:hAnsi="Times New Roman"/>
            <w:sz w:val="16"/>
            <w:szCs w:val="16"/>
          </w:rPr>
          <w:t>ADDRESS</w:t>
        </w:r>
      </w:ins>
      <w:bookmarkEnd w:id="5233"/>
    </w:p>
    <w:p w:rsidR="00F154ED" w:rsidRDefault="00F154ED" w:rsidP="00FB1943">
      <w:pPr>
        <w:pStyle w:val="Heading21"/>
        <w:numPr>
          <w:ilvl w:val="0"/>
          <w:numId w:val="147"/>
        </w:numPr>
        <w:outlineLvl w:val="9"/>
        <w:rPr>
          <w:ins w:id="5236" w:author="Meir Kalter" w:date="2016-06-14T10:57:00Z"/>
          <w:rStyle w:val="Ninguno"/>
          <w:rFonts w:ascii="Times New Roman" w:hAnsi="Times New Roman"/>
          <w:sz w:val="16"/>
          <w:szCs w:val="16"/>
        </w:rPr>
        <w:pPrChange w:id="5237" w:author="Meir Kalter" w:date="2016-07-04T13:50:00Z">
          <w:pPr>
            <w:ind w:firstLine="576"/>
          </w:pPr>
        </w:pPrChange>
      </w:pPr>
      <w:bookmarkStart w:id="5238" w:name="_Toc455404911"/>
      <w:ins w:id="5239" w:author="Meir Kalter" w:date="2016-06-14T10:57:00Z">
        <w:r>
          <w:rPr>
            <w:rStyle w:val="Ninguno"/>
            <w:rFonts w:ascii="Times New Roman" w:hAnsi="Times New Roman"/>
            <w:sz w:val="16"/>
            <w:szCs w:val="16"/>
          </w:rPr>
          <w:t>PUSH RA</w:t>
        </w:r>
        <w:bookmarkEnd w:id="5238"/>
      </w:ins>
    </w:p>
    <w:p w:rsidR="00F154ED" w:rsidRDefault="00F154ED" w:rsidP="00FB1943">
      <w:pPr>
        <w:pStyle w:val="Heading21"/>
        <w:numPr>
          <w:ilvl w:val="0"/>
          <w:numId w:val="147"/>
        </w:numPr>
        <w:outlineLvl w:val="9"/>
        <w:rPr>
          <w:ins w:id="5240" w:author="Meir Kalter" w:date="2016-06-14T10:57:00Z"/>
          <w:rStyle w:val="Ninguno"/>
          <w:rFonts w:ascii="Times New Roman" w:hAnsi="Times New Roman"/>
          <w:sz w:val="16"/>
          <w:szCs w:val="16"/>
        </w:rPr>
        <w:pPrChange w:id="5241" w:author="Meir Kalter" w:date="2016-07-04T13:50:00Z">
          <w:pPr>
            <w:ind w:firstLine="576"/>
          </w:pPr>
        </w:pPrChange>
      </w:pPr>
      <w:bookmarkStart w:id="5242" w:name="_Toc455404912"/>
      <w:ins w:id="5243" w:author="Meir Kalter" w:date="2016-06-14T10:57:00Z">
        <w:r>
          <w:rPr>
            <w:rStyle w:val="Ninguno"/>
            <w:rFonts w:ascii="Times New Roman" w:hAnsi="Times New Roman"/>
            <w:sz w:val="16"/>
            <w:szCs w:val="16"/>
          </w:rPr>
          <w:t>POP RA</w:t>
        </w:r>
        <w:bookmarkEnd w:id="5242"/>
      </w:ins>
    </w:p>
    <w:p w:rsidR="00F154ED" w:rsidRPr="00FB1943" w:rsidRDefault="00F154ED" w:rsidP="00FB1943">
      <w:pPr>
        <w:pStyle w:val="ListParagraph"/>
        <w:numPr>
          <w:ilvl w:val="0"/>
          <w:numId w:val="147"/>
        </w:numPr>
        <w:rPr>
          <w:ins w:id="5244" w:author="Meir Kalter" w:date="2016-06-14T10:57:00Z"/>
          <w:rStyle w:val="Ninguno"/>
          <w:rFonts w:ascii="Times New Roman" w:eastAsia="Georgia" w:hAnsi="Times New Roman" w:cs="Georgia"/>
          <w:sz w:val="16"/>
          <w:szCs w:val="16"/>
          <w:rPrChange w:id="5245" w:author="Meir Kalter" w:date="2016-07-04T13:51:00Z">
            <w:rPr>
              <w:ins w:id="5246" w:author="Meir Kalter" w:date="2016-06-14T10:57:00Z"/>
              <w:rStyle w:val="Ninguno"/>
              <w:rFonts w:ascii="Times New Roman" w:hAnsi="Times New Roman"/>
              <w:sz w:val="16"/>
              <w:szCs w:val="16"/>
            </w:rPr>
          </w:rPrChange>
        </w:rPr>
        <w:pPrChange w:id="5247" w:author="Meir Kalter" w:date="2016-07-04T13:50:00Z">
          <w:pPr>
            <w:ind w:firstLine="576"/>
          </w:pPr>
        </w:pPrChange>
      </w:pPr>
      <w:ins w:id="5248" w:author="Meir Kalter" w:date="2016-06-14T10:57:00Z">
        <w:r w:rsidRPr="00FB1943">
          <w:rPr>
            <w:rStyle w:val="Ninguno"/>
            <w:rFonts w:ascii="Times New Roman" w:eastAsia="Georgia" w:hAnsi="Times New Roman" w:cs="Georgia"/>
            <w:sz w:val="16"/>
            <w:szCs w:val="16"/>
            <w:rPrChange w:id="5249" w:author="Meir Kalter" w:date="2016-07-04T13:51:00Z">
              <w:rPr>
                <w:rStyle w:val="Ninguno"/>
                <w:rFonts w:ascii="Times New Roman" w:hAnsi="Times New Roman"/>
                <w:sz w:val="16"/>
                <w:szCs w:val="16"/>
              </w:rPr>
            </w:rPrChange>
          </w:rPr>
          <w:t>CALL ADDRES</w:t>
        </w:r>
      </w:ins>
    </w:p>
    <w:p w:rsidR="00F154ED" w:rsidRPr="00FB1943" w:rsidRDefault="00F154ED" w:rsidP="00FB1943">
      <w:pPr>
        <w:pStyle w:val="ListParagraph"/>
        <w:numPr>
          <w:ilvl w:val="0"/>
          <w:numId w:val="147"/>
        </w:numPr>
        <w:rPr>
          <w:ins w:id="5250" w:author="Meir Kalter" w:date="2016-06-14T10:56:00Z"/>
          <w:rStyle w:val="Ninguno"/>
          <w:rFonts w:ascii="Times New Roman" w:eastAsia="Georgia" w:hAnsi="Times New Roman" w:cs="Georgia"/>
          <w:sz w:val="16"/>
          <w:szCs w:val="16"/>
          <w:rtl/>
          <w:rPrChange w:id="5251" w:author="Meir Kalter" w:date="2016-07-04T13:51:00Z">
            <w:rPr>
              <w:ins w:id="5252" w:author="Meir Kalter" w:date="2016-06-14T10:56:00Z"/>
              <w:rtl/>
            </w:rPr>
          </w:rPrChange>
        </w:rPr>
        <w:pPrChange w:id="5253" w:author="Meir Kalter" w:date="2016-07-04T13:50:00Z">
          <w:pPr>
            <w:ind w:firstLine="576"/>
          </w:pPr>
        </w:pPrChange>
      </w:pPr>
      <w:ins w:id="5254" w:author="Meir Kalter" w:date="2016-06-14T10:57:00Z">
        <w:r w:rsidRPr="00FB1943">
          <w:rPr>
            <w:rStyle w:val="Ninguno"/>
            <w:rFonts w:ascii="Times New Roman" w:eastAsia="Georgia" w:hAnsi="Times New Roman" w:cs="Georgia"/>
            <w:sz w:val="16"/>
            <w:szCs w:val="16"/>
            <w:rPrChange w:id="5255" w:author="Meir Kalter" w:date="2016-07-04T13:51:00Z">
              <w:rPr>
                <w:rStyle w:val="Ninguno"/>
                <w:rFonts w:ascii="Times New Roman" w:hAnsi="Times New Roman"/>
                <w:sz w:val="16"/>
                <w:szCs w:val="16"/>
              </w:rPr>
            </w:rPrChange>
          </w:rPr>
          <w:t>RET</w:t>
        </w:r>
      </w:ins>
    </w:p>
    <w:bookmarkEnd w:id="5134"/>
    <w:p w:rsidR="00F154ED" w:rsidRPr="00551348" w:rsidRDefault="00F154ED" w:rsidP="00F154ED">
      <w:pPr>
        <w:ind w:firstLine="576"/>
        <w:rPr>
          <w:ins w:id="5256" w:author="Meir Kalter" w:date="2016-06-14T10:56:00Z"/>
          <w:rtl/>
        </w:rPr>
      </w:pPr>
    </w:p>
    <w:p w:rsidR="00F154ED" w:rsidRPr="00F154ED" w:rsidRDefault="00F154ED">
      <w:pPr>
        <w:ind w:firstLine="576"/>
        <w:rPr>
          <w:rtl/>
          <w:rPrChange w:id="5257" w:author="Meir Kalter" w:date="2016-06-14T10:52:00Z">
            <w:rPr>
              <w:rStyle w:val="Ninguno"/>
              <w:rFonts w:ascii="Times New Roman" w:eastAsia="Times New Roman" w:hAnsi="Times New Roman" w:cs="Times New Roman"/>
              <w:b/>
              <w:bCs/>
              <w:sz w:val="16"/>
              <w:szCs w:val="16"/>
              <w:rtl/>
            </w:rPr>
          </w:rPrChange>
        </w:rPr>
        <w:pPrChange w:id="5258" w:author="Meir Kalter" w:date="2016-06-14T10:52:00Z">
          <w:pPr>
            <w:pStyle w:val="Heading21"/>
            <w:numPr>
              <w:ilvl w:val="1"/>
              <w:numId w:val="54"/>
            </w:numPr>
            <w:ind w:left="576" w:hanging="576"/>
          </w:pPr>
        </w:pPrChange>
      </w:pPr>
    </w:p>
    <w:tbl>
      <w:tblPr>
        <w:tblStyle w:val="TableNormal1"/>
        <w:tblW w:w="31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5259" w:author="Meir Kalter" w:date="2016-06-14T10:57:00Z">
          <w:tblPr>
            <w:tblStyle w:val="TableNormal1"/>
            <w:tblW w:w="6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3150"/>
        <w:tblGridChange w:id="5260">
          <w:tblGrid>
            <w:gridCol w:w="3150"/>
          </w:tblGrid>
        </w:tblGridChange>
      </w:tblGrid>
      <w:tr w:rsidR="00F154ED" w:rsidRPr="002745D7" w:rsidDel="00F154ED" w:rsidTr="00F154ED">
        <w:trPr>
          <w:trHeight w:val="1188"/>
          <w:del w:id="5261" w:author="Meir Kalter" w:date="2016-06-14T10:52:00Z"/>
          <w:trPrChange w:id="5262" w:author="Meir Kalter" w:date="2016-06-14T10:57:00Z">
            <w:trPr>
              <w:trHeight w:val="11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263"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RPr="002745D7" w:rsidDel="00F154ED" w:rsidRDefault="00F154ED">
            <w:pPr>
              <w:pStyle w:val="Heading1"/>
              <w:rPr>
                <w:del w:id="5264" w:author="Meir Kalter" w:date="2016-06-14T10:52:00Z"/>
                <w:rPrChange w:id="5265" w:author="Meir Kalter" w:date="2016-06-14T10:50:00Z">
                  <w:rPr>
                    <w:del w:id="5266" w:author="Meir Kalter" w:date="2016-06-14T10:52:00Z"/>
                    <w:rFonts w:ascii="Times New Roman" w:hAnsi="Times New Roman"/>
                    <w:b w:val="0"/>
                    <w:bCs w:val="0"/>
                    <w:spacing w:val="5"/>
                    <w:sz w:val="52"/>
                    <w:szCs w:val="52"/>
                    <w:lang w:val="en-US"/>
                  </w:rPr>
                </w:rPrChange>
              </w:rPr>
              <w:pPrChange w:id="5267" w:author="Meir Kalter" w:date="2016-06-15T15:12:00Z">
                <w:pPr>
                  <w:pStyle w:val="Encabezam"/>
                  <w:keepNext w:val="0"/>
                  <w:numPr>
                    <w:numId w:val="60"/>
                  </w:numPr>
                  <w:pBdr>
                    <w:bottom w:val="single" w:sz="4" w:space="0" w:color="000000"/>
                  </w:pBdr>
                  <w:spacing w:before="0" w:after="200" w:line="240" w:lineRule="auto"/>
                  <w:ind w:left="432" w:hanging="432"/>
                </w:pPr>
              </w:pPrChange>
            </w:pPr>
            <w:del w:id="5268" w:author="Meir Kalter" w:date="2016-06-14T10:52:00Z">
              <w:r w:rsidRPr="002745D7" w:rsidDel="00F154ED">
                <w:rPr>
                  <w:rStyle w:val="Ninguno"/>
                  <w:rFonts w:ascii="Times New Roman" w:eastAsia="Cambria" w:hAnsi="Times New Roman" w:cs="Cambria"/>
                  <w:b w:val="0"/>
                  <w:bCs w:val="0"/>
                  <w:spacing w:val="5"/>
                  <w:sz w:val="28"/>
                  <w:szCs w:val="28"/>
                  <w:rPrChange w:id="5269" w:author="Meir Kalter" w:date="2016-06-14T10:50:00Z">
                    <w:rPr>
                      <w:rStyle w:val="Ninguno"/>
                      <w:rFonts w:ascii="Times New Roman" w:hAnsi="Times New Roman"/>
                      <w:b w:val="0"/>
                      <w:bCs w:val="0"/>
                      <w:spacing w:val="5"/>
                      <w:sz w:val="52"/>
                      <w:szCs w:val="52"/>
                    </w:rPr>
                  </w:rPrChange>
                </w:rPr>
                <w:delText>Description</w:delText>
              </w:r>
              <w:bookmarkStart w:id="5270" w:name="_Toc453767404"/>
              <w:bookmarkStart w:id="5271" w:name="_Toc453767628"/>
              <w:bookmarkStart w:id="5272" w:name="_Toc453767852"/>
              <w:bookmarkStart w:id="5273" w:name="_Toc453768076"/>
              <w:bookmarkStart w:id="5274" w:name="_Toc453768299"/>
              <w:bookmarkStart w:id="5275" w:name="_Toc453785979"/>
              <w:bookmarkStart w:id="5276" w:name="_Toc453786494"/>
              <w:bookmarkStart w:id="5277" w:name="_Toc454220974"/>
              <w:bookmarkStart w:id="5278" w:name="_Toc454274484"/>
              <w:bookmarkStart w:id="5279" w:name="_Toc455403495"/>
              <w:bookmarkStart w:id="5280" w:name="_Toc455403735"/>
              <w:bookmarkStart w:id="5281" w:name="_Toc455403975"/>
              <w:bookmarkStart w:id="5282" w:name="_Toc455404211"/>
              <w:bookmarkStart w:id="5283" w:name="_Toc455404446"/>
              <w:bookmarkStart w:id="5284" w:name="_Toc455404680"/>
              <w:bookmarkStart w:id="5285" w:name="_Toc455404913"/>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del>
          </w:p>
        </w:tc>
        <w:bookmarkStart w:id="5286" w:name="_Toc453767405"/>
        <w:bookmarkStart w:id="5287" w:name="_Toc453767629"/>
        <w:bookmarkStart w:id="5288" w:name="_Toc453767853"/>
        <w:bookmarkStart w:id="5289" w:name="_Toc453768077"/>
        <w:bookmarkStart w:id="5290" w:name="_Toc453768300"/>
        <w:bookmarkStart w:id="5291" w:name="_Toc453785980"/>
        <w:bookmarkStart w:id="5292" w:name="_Toc453786495"/>
        <w:bookmarkStart w:id="5293" w:name="_Toc454220975"/>
        <w:bookmarkStart w:id="5294" w:name="_Toc454274485"/>
        <w:bookmarkStart w:id="5295" w:name="_Toc455403496"/>
        <w:bookmarkStart w:id="5296" w:name="_Toc455403736"/>
        <w:bookmarkStart w:id="5297" w:name="_Toc455403976"/>
        <w:bookmarkStart w:id="5298" w:name="_Toc455404212"/>
        <w:bookmarkStart w:id="5299" w:name="_Toc455404447"/>
        <w:bookmarkStart w:id="5300" w:name="_Toc455404681"/>
        <w:bookmarkStart w:id="5301" w:name="_Toc455404914"/>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tr>
      <w:tr w:rsidR="00F154ED" w:rsidDel="002745D7" w:rsidTr="00F154ED">
        <w:trPr>
          <w:trHeight w:val="1788"/>
          <w:del w:id="5302" w:author="Meir Kalter" w:date="2016-06-14T10:51:00Z"/>
          <w:trPrChange w:id="5303"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304"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5305" w:author="Meir Kalter" w:date="2016-06-14T10:51:00Z"/>
              </w:rPr>
              <w:pPrChange w:id="5306" w:author="Meir Kalter" w:date="2016-06-15T15:12:00Z">
                <w:pPr/>
              </w:pPrChange>
            </w:pPr>
            <w:bookmarkStart w:id="5307" w:name="_Toc453767406"/>
            <w:bookmarkStart w:id="5308" w:name="_Toc453767630"/>
            <w:bookmarkStart w:id="5309" w:name="_Toc453767854"/>
            <w:bookmarkStart w:id="5310" w:name="_Toc453768078"/>
            <w:bookmarkStart w:id="5311" w:name="_Toc453768301"/>
            <w:bookmarkStart w:id="5312" w:name="_Toc453785981"/>
            <w:bookmarkStart w:id="5313" w:name="_Toc453786496"/>
            <w:bookmarkStart w:id="5314" w:name="_Toc454220976"/>
            <w:bookmarkStart w:id="5315" w:name="_Toc454274486"/>
            <w:bookmarkStart w:id="5316" w:name="_Toc455403497"/>
            <w:bookmarkStart w:id="5317" w:name="_Toc455403737"/>
            <w:bookmarkStart w:id="5318" w:name="_Toc455403977"/>
            <w:bookmarkStart w:id="5319" w:name="_Toc455404213"/>
            <w:bookmarkStart w:id="5320" w:name="_Toc455404448"/>
            <w:bookmarkStart w:id="5321" w:name="_Toc455404682"/>
            <w:bookmarkStart w:id="5322" w:name="_Toc455404915"/>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p>
        </w:tc>
        <w:bookmarkStart w:id="5323" w:name="_Toc453767407"/>
        <w:bookmarkStart w:id="5324" w:name="_Toc453767631"/>
        <w:bookmarkStart w:id="5325" w:name="_Toc453767855"/>
        <w:bookmarkStart w:id="5326" w:name="_Toc453768079"/>
        <w:bookmarkStart w:id="5327" w:name="_Toc453768302"/>
        <w:bookmarkStart w:id="5328" w:name="_Toc453785982"/>
        <w:bookmarkStart w:id="5329" w:name="_Toc453786497"/>
        <w:bookmarkStart w:id="5330" w:name="_Toc454220977"/>
        <w:bookmarkStart w:id="5331" w:name="_Toc454274487"/>
        <w:bookmarkStart w:id="5332" w:name="_Toc455403498"/>
        <w:bookmarkStart w:id="5333" w:name="_Toc455403738"/>
        <w:bookmarkStart w:id="5334" w:name="_Toc455403978"/>
        <w:bookmarkStart w:id="5335" w:name="_Toc455404214"/>
        <w:bookmarkStart w:id="5336" w:name="_Toc455404449"/>
        <w:bookmarkStart w:id="5337" w:name="_Toc455404683"/>
        <w:bookmarkStart w:id="5338" w:name="_Toc455404916"/>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tr>
      <w:tr w:rsidR="00F154ED" w:rsidDel="002745D7" w:rsidTr="00F154ED">
        <w:trPr>
          <w:trHeight w:val="2388"/>
          <w:del w:id="5339" w:author="Meir Kalter" w:date="2016-06-14T10:51:00Z"/>
          <w:trPrChange w:id="5340" w:author="Meir Kalter" w:date="2016-06-14T10:57:00Z">
            <w:trPr>
              <w:trHeight w:val="23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341"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5342" w:author="Meir Kalter" w:date="2016-06-14T10:51:00Z"/>
              </w:rPr>
              <w:pPrChange w:id="5343" w:author="Meir Kalter" w:date="2016-06-15T15:12:00Z">
                <w:pPr/>
              </w:pPrChange>
            </w:pPr>
            <w:bookmarkStart w:id="5344" w:name="_Toc453767408"/>
            <w:bookmarkStart w:id="5345" w:name="_Toc453767632"/>
            <w:bookmarkStart w:id="5346" w:name="_Toc453767856"/>
            <w:bookmarkStart w:id="5347" w:name="_Toc453768080"/>
            <w:bookmarkStart w:id="5348" w:name="_Toc453768303"/>
            <w:bookmarkStart w:id="5349" w:name="_Toc453785983"/>
            <w:bookmarkStart w:id="5350" w:name="_Toc453786498"/>
            <w:bookmarkStart w:id="5351" w:name="_Toc454220978"/>
            <w:bookmarkStart w:id="5352" w:name="_Toc454274488"/>
            <w:bookmarkStart w:id="5353" w:name="_Toc455403499"/>
            <w:bookmarkStart w:id="5354" w:name="_Toc455403739"/>
            <w:bookmarkStart w:id="5355" w:name="_Toc455403979"/>
            <w:bookmarkStart w:id="5356" w:name="_Toc455404215"/>
            <w:bookmarkStart w:id="5357" w:name="_Toc455404450"/>
            <w:bookmarkStart w:id="5358" w:name="_Toc455404684"/>
            <w:bookmarkStart w:id="5359" w:name="_Toc455404917"/>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p>
        </w:tc>
        <w:bookmarkStart w:id="5360" w:name="_Toc453767409"/>
        <w:bookmarkStart w:id="5361" w:name="_Toc453767633"/>
        <w:bookmarkStart w:id="5362" w:name="_Toc453767857"/>
        <w:bookmarkStart w:id="5363" w:name="_Toc453768081"/>
        <w:bookmarkStart w:id="5364" w:name="_Toc453768304"/>
        <w:bookmarkStart w:id="5365" w:name="_Toc453785984"/>
        <w:bookmarkStart w:id="5366" w:name="_Toc453786499"/>
        <w:bookmarkStart w:id="5367" w:name="_Toc454220979"/>
        <w:bookmarkStart w:id="5368" w:name="_Toc454274489"/>
        <w:bookmarkStart w:id="5369" w:name="_Toc455403500"/>
        <w:bookmarkStart w:id="5370" w:name="_Toc455403740"/>
        <w:bookmarkStart w:id="5371" w:name="_Toc455403980"/>
        <w:bookmarkStart w:id="5372" w:name="_Toc455404216"/>
        <w:bookmarkStart w:id="5373" w:name="_Toc455404451"/>
        <w:bookmarkStart w:id="5374" w:name="_Toc455404685"/>
        <w:bookmarkStart w:id="5375" w:name="_Toc455404918"/>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tr>
      <w:tr w:rsidR="00F154ED" w:rsidDel="00F154ED" w:rsidTr="00F154ED">
        <w:trPr>
          <w:trHeight w:val="1788"/>
          <w:del w:id="5376" w:author="Meir Kalter" w:date="2016-06-14T10:51:00Z"/>
          <w:trPrChange w:id="5377"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378"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5379" w:author="Meir Kalter" w:date="2016-06-14T10:51:00Z"/>
              </w:rPr>
              <w:pPrChange w:id="5380" w:author="Meir Kalter" w:date="2016-06-15T15:12:00Z">
                <w:pPr/>
              </w:pPrChange>
            </w:pPr>
            <w:bookmarkStart w:id="5381" w:name="_Toc453767410"/>
            <w:bookmarkStart w:id="5382" w:name="_Toc453767634"/>
            <w:bookmarkStart w:id="5383" w:name="_Toc453767858"/>
            <w:bookmarkStart w:id="5384" w:name="_Toc453768082"/>
            <w:bookmarkStart w:id="5385" w:name="_Toc453768305"/>
            <w:bookmarkStart w:id="5386" w:name="_Toc453785985"/>
            <w:bookmarkStart w:id="5387" w:name="_Toc453786500"/>
            <w:bookmarkStart w:id="5388" w:name="_Toc454220980"/>
            <w:bookmarkStart w:id="5389" w:name="_Toc454274490"/>
            <w:bookmarkStart w:id="5390" w:name="_Toc455403501"/>
            <w:bookmarkStart w:id="5391" w:name="_Toc455403741"/>
            <w:bookmarkStart w:id="5392" w:name="_Toc455403981"/>
            <w:bookmarkStart w:id="5393" w:name="_Toc455404217"/>
            <w:bookmarkStart w:id="5394" w:name="_Toc455404452"/>
            <w:bookmarkStart w:id="5395" w:name="_Toc455404686"/>
            <w:bookmarkStart w:id="5396" w:name="_Toc455404919"/>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p>
        </w:tc>
        <w:bookmarkStart w:id="5397" w:name="_Toc453767411"/>
        <w:bookmarkStart w:id="5398" w:name="_Toc453767635"/>
        <w:bookmarkStart w:id="5399" w:name="_Toc453767859"/>
        <w:bookmarkStart w:id="5400" w:name="_Toc453768083"/>
        <w:bookmarkStart w:id="5401" w:name="_Toc453768306"/>
        <w:bookmarkStart w:id="5402" w:name="_Toc453785986"/>
        <w:bookmarkStart w:id="5403" w:name="_Toc453786501"/>
        <w:bookmarkStart w:id="5404" w:name="_Toc454220981"/>
        <w:bookmarkStart w:id="5405" w:name="_Toc454274491"/>
        <w:bookmarkStart w:id="5406" w:name="_Toc455403502"/>
        <w:bookmarkStart w:id="5407" w:name="_Toc455403742"/>
        <w:bookmarkStart w:id="5408" w:name="_Toc455403982"/>
        <w:bookmarkStart w:id="5409" w:name="_Toc455404218"/>
        <w:bookmarkStart w:id="5410" w:name="_Toc455404453"/>
        <w:bookmarkStart w:id="5411" w:name="_Toc455404687"/>
        <w:bookmarkStart w:id="5412" w:name="_Toc455404920"/>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tr>
      <w:tr w:rsidR="00F154ED" w:rsidDel="00F154ED" w:rsidTr="00F154ED">
        <w:trPr>
          <w:trHeight w:val="1788"/>
          <w:del w:id="5413" w:author="Meir Kalter" w:date="2016-06-14T10:52:00Z"/>
          <w:trPrChange w:id="5414"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5415"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5416" w:author="Meir Kalter" w:date="2016-06-14T10:52:00Z"/>
              </w:rPr>
              <w:pPrChange w:id="5417" w:author="Meir Kalter" w:date="2016-06-15T15:12:00Z">
                <w:pPr/>
              </w:pPrChange>
            </w:pPr>
            <w:bookmarkStart w:id="5418" w:name="_Toc453767412"/>
            <w:bookmarkStart w:id="5419" w:name="_Toc453767636"/>
            <w:bookmarkStart w:id="5420" w:name="_Toc453767860"/>
            <w:bookmarkStart w:id="5421" w:name="_Toc453768084"/>
            <w:bookmarkStart w:id="5422" w:name="_Toc453768307"/>
            <w:bookmarkStart w:id="5423" w:name="_Toc453785987"/>
            <w:bookmarkStart w:id="5424" w:name="_Toc453786502"/>
            <w:bookmarkStart w:id="5425" w:name="_Toc454220982"/>
            <w:bookmarkStart w:id="5426" w:name="_Toc454274492"/>
            <w:bookmarkStart w:id="5427" w:name="_Toc455403503"/>
            <w:bookmarkStart w:id="5428" w:name="_Toc455403743"/>
            <w:bookmarkStart w:id="5429" w:name="_Toc455403983"/>
            <w:bookmarkStart w:id="5430" w:name="_Toc455404219"/>
            <w:bookmarkStart w:id="5431" w:name="_Toc455404454"/>
            <w:bookmarkStart w:id="5432" w:name="_Toc455404688"/>
            <w:bookmarkStart w:id="5433" w:name="_Toc455404921"/>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p>
        </w:tc>
        <w:bookmarkStart w:id="5434" w:name="_Toc453767413"/>
        <w:bookmarkStart w:id="5435" w:name="_Toc453767637"/>
        <w:bookmarkStart w:id="5436" w:name="_Toc453767861"/>
        <w:bookmarkStart w:id="5437" w:name="_Toc453768085"/>
        <w:bookmarkStart w:id="5438" w:name="_Toc453768308"/>
        <w:bookmarkStart w:id="5439" w:name="_Toc453785988"/>
        <w:bookmarkStart w:id="5440" w:name="_Toc453786503"/>
        <w:bookmarkStart w:id="5441" w:name="_Toc454220983"/>
        <w:bookmarkStart w:id="5442" w:name="_Toc454274493"/>
        <w:bookmarkStart w:id="5443" w:name="_Toc455403504"/>
        <w:bookmarkStart w:id="5444" w:name="_Toc455403744"/>
        <w:bookmarkStart w:id="5445" w:name="_Toc455403984"/>
        <w:bookmarkStart w:id="5446" w:name="_Toc455404220"/>
        <w:bookmarkStart w:id="5447" w:name="_Toc455404455"/>
        <w:bookmarkStart w:id="5448" w:name="_Toc455404689"/>
        <w:bookmarkStart w:id="5449" w:name="_Toc455404922"/>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tr>
      <w:tr w:rsidR="004D05BC" w:rsidDel="00F154ED" w:rsidTr="00F154ED">
        <w:trPr>
          <w:trHeight w:val="762"/>
          <w:del w:id="5450" w:author="Meir Kalter" w:date="2016-06-14T10:52: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451" w:author="Meir Kalter" w:date="2016-06-14T10:52:00Z"/>
              </w:rPr>
              <w:pPrChange w:id="5452" w:author="Meir Kalter" w:date="2016-06-15T15:12:00Z">
                <w:pPr/>
              </w:pPrChange>
            </w:pPr>
            <w:bookmarkStart w:id="5453" w:name="_Toc453767414"/>
            <w:bookmarkStart w:id="5454" w:name="_Toc453767638"/>
            <w:bookmarkStart w:id="5455" w:name="_Toc453767862"/>
            <w:bookmarkStart w:id="5456" w:name="_Toc453768086"/>
            <w:bookmarkStart w:id="5457" w:name="_Toc453768309"/>
            <w:bookmarkStart w:id="5458" w:name="_Toc453785989"/>
            <w:bookmarkStart w:id="5459" w:name="_Toc453786504"/>
            <w:bookmarkStart w:id="5460" w:name="_Toc454220984"/>
            <w:bookmarkStart w:id="5461" w:name="_Toc454274494"/>
            <w:bookmarkStart w:id="5462" w:name="_Toc455403505"/>
            <w:bookmarkStart w:id="5463" w:name="_Toc455403745"/>
            <w:bookmarkStart w:id="5464" w:name="_Toc455403985"/>
            <w:bookmarkStart w:id="5465" w:name="_Toc455404221"/>
            <w:bookmarkStart w:id="5466" w:name="_Toc455404456"/>
            <w:bookmarkStart w:id="5467" w:name="_Toc455404690"/>
            <w:bookmarkStart w:id="5468" w:name="_Toc455404923"/>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p>
        </w:tc>
        <w:bookmarkStart w:id="5469" w:name="_Toc453767415"/>
        <w:bookmarkStart w:id="5470" w:name="_Toc453767639"/>
        <w:bookmarkStart w:id="5471" w:name="_Toc453767863"/>
        <w:bookmarkStart w:id="5472" w:name="_Toc453768087"/>
        <w:bookmarkStart w:id="5473" w:name="_Toc453768310"/>
        <w:bookmarkStart w:id="5474" w:name="_Toc453785990"/>
        <w:bookmarkStart w:id="5475" w:name="_Toc453786505"/>
        <w:bookmarkStart w:id="5476" w:name="_Toc454220985"/>
        <w:bookmarkStart w:id="5477" w:name="_Toc454274495"/>
        <w:bookmarkStart w:id="5478" w:name="_Toc455403506"/>
        <w:bookmarkStart w:id="5479" w:name="_Toc455403746"/>
        <w:bookmarkStart w:id="5480" w:name="_Toc455403986"/>
        <w:bookmarkStart w:id="5481" w:name="_Toc455404222"/>
        <w:bookmarkStart w:id="5482" w:name="_Toc455404457"/>
        <w:bookmarkStart w:id="5483" w:name="_Toc455404691"/>
        <w:bookmarkStart w:id="5484" w:name="_Toc455404924"/>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tr>
      <w:tr w:rsidR="004D05BC" w:rsidDel="00F154ED" w:rsidTr="00F154ED">
        <w:trPr>
          <w:trHeight w:val="762"/>
          <w:del w:id="5485"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486" w:author="Meir Kalter" w:date="2016-06-14T10:53:00Z"/>
              </w:rPr>
              <w:pPrChange w:id="5487" w:author="Meir Kalter" w:date="2016-06-15T15:12:00Z">
                <w:pPr/>
              </w:pPrChange>
            </w:pPr>
            <w:bookmarkStart w:id="5488" w:name="_Toc453767416"/>
            <w:bookmarkStart w:id="5489" w:name="_Toc453767640"/>
            <w:bookmarkStart w:id="5490" w:name="_Toc453767864"/>
            <w:bookmarkStart w:id="5491" w:name="_Toc453768088"/>
            <w:bookmarkStart w:id="5492" w:name="_Toc453768311"/>
            <w:bookmarkStart w:id="5493" w:name="_Toc453785991"/>
            <w:bookmarkStart w:id="5494" w:name="_Toc453786506"/>
            <w:bookmarkStart w:id="5495" w:name="_Toc454220986"/>
            <w:bookmarkStart w:id="5496" w:name="_Toc454274496"/>
            <w:bookmarkStart w:id="5497" w:name="_Toc455403507"/>
            <w:bookmarkStart w:id="5498" w:name="_Toc455403747"/>
            <w:bookmarkStart w:id="5499" w:name="_Toc455403987"/>
            <w:bookmarkStart w:id="5500" w:name="_Toc455404223"/>
            <w:bookmarkStart w:id="5501" w:name="_Toc455404458"/>
            <w:bookmarkStart w:id="5502" w:name="_Toc455404692"/>
            <w:bookmarkStart w:id="5503" w:name="_Toc455404925"/>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p>
        </w:tc>
        <w:bookmarkStart w:id="5504" w:name="_Toc453767417"/>
        <w:bookmarkStart w:id="5505" w:name="_Toc453767641"/>
        <w:bookmarkStart w:id="5506" w:name="_Toc453767865"/>
        <w:bookmarkStart w:id="5507" w:name="_Toc453768089"/>
        <w:bookmarkStart w:id="5508" w:name="_Toc453768312"/>
        <w:bookmarkStart w:id="5509" w:name="_Toc453785992"/>
        <w:bookmarkStart w:id="5510" w:name="_Toc453786507"/>
        <w:bookmarkStart w:id="5511" w:name="_Toc454220987"/>
        <w:bookmarkStart w:id="5512" w:name="_Toc454274497"/>
        <w:bookmarkStart w:id="5513" w:name="_Toc455403508"/>
        <w:bookmarkStart w:id="5514" w:name="_Toc455403748"/>
        <w:bookmarkStart w:id="5515" w:name="_Toc455403988"/>
        <w:bookmarkStart w:id="5516" w:name="_Toc455404224"/>
        <w:bookmarkStart w:id="5517" w:name="_Toc455404459"/>
        <w:bookmarkStart w:id="5518" w:name="_Toc455404693"/>
        <w:bookmarkStart w:id="5519" w:name="_Toc45540492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tr>
      <w:tr w:rsidR="004D05BC" w:rsidDel="00F154ED" w:rsidTr="00F154ED">
        <w:trPr>
          <w:trHeight w:val="762"/>
          <w:del w:id="5520"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521" w:author="Meir Kalter" w:date="2016-06-14T10:53:00Z"/>
              </w:rPr>
              <w:pPrChange w:id="5522" w:author="Meir Kalter" w:date="2016-06-15T15:12:00Z">
                <w:pPr/>
              </w:pPrChange>
            </w:pPr>
            <w:bookmarkStart w:id="5523" w:name="_Toc453767418"/>
            <w:bookmarkStart w:id="5524" w:name="_Toc453767642"/>
            <w:bookmarkStart w:id="5525" w:name="_Toc453767866"/>
            <w:bookmarkStart w:id="5526" w:name="_Toc453768090"/>
            <w:bookmarkStart w:id="5527" w:name="_Toc453768313"/>
            <w:bookmarkStart w:id="5528" w:name="_Toc453785993"/>
            <w:bookmarkStart w:id="5529" w:name="_Toc453786508"/>
            <w:bookmarkStart w:id="5530" w:name="_Toc454220988"/>
            <w:bookmarkStart w:id="5531" w:name="_Toc454274498"/>
            <w:bookmarkStart w:id="5532" w:name="_Toc455403509"/>
            <w:bookmarkStart w:id="5533" w:name="_Toc455403749"/>
            <w:bookmarkStart w:id="5534" w:name="_Toc455403989"/>
            <w:bookmarkStart w:id="5535" w:name="_Toc455404225"/>
            <w:bookmarkStart w:id="5536" w:name="_Toc455404460"/>
            <w:bookmarkStart w:id="5537" w:name="_Toc455404694"/>
            <w:bookmarkStart w:id="5538" w:name="_Toc455404927"/>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p>
        </w:tc>
        <w:bookmarkStart w:id="5539" w:name="_Toc453767419"/>
        <w:bookmarkStart w:id="5540" w:name="_Toc453767643"/>
        <w:bookmarkStart w:id="5541" w:name="_Toc453767867"/>
        <w:bookmarkStart w:id="5542" w:name="_Toc453768091"/>
        <w:bookmarkStart w:id="5543" w:name="_Toc453768314"/>
        <w:bookmarkStart w:id="5544" w:name="_Toc453785994"/>
        <w:bookmarkStart w:id="5545" w:name="_Toc453786509"/>
        <w:bookmarkStart w:id="5546" w:name="_Toc454220989"/>
        <w:bookmarkStart w:id="5547" w:name="_Toc454274499"/>
        <w:bookmarkStart w:id="5548" w:name="_Toc455403510"/>
        <w:bookmarkStart w:id="5549" w:name="_Toc455403750"/>
        <w:bookmarkStart w:id="5550" w:name="_Toc455403990"/>
        <w:bookmarkStart w:id="5551" w:name="_Toc455404226"/>
        <w:bookmarkStart w:id="5552" w:name="_Toc455404461"/>
        <w:bookmarkStart w:id="5553" w:name="_Toc455404695"/>
        <w:bookmarkStart w:id="5554" w:name="_Toc45540492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tr>
      <w:tr w:rsidR="004D05BC" w:rsidDel="00F154ED" w:rsidTr="00F154ED">
        <w:trPr>
          <w:trHeight w:val="762"/>
          <w:del w:id="5555"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556" w:author="Meir Kalter" w:date="2016-06-14T10:54:00Z"/>
              </w:rPr>
              <w:pPrChange w:id="5557" w:author="Meir Kalter" w:date="2016-06-15T15:12:00Z">
                <w:pPr/>
              </w:pPrChange>
            </w:pPr>
            <w:bookmarkStart w:id="5558" w:name="_Toc453767420"/>
            <w:bookmarkStart w:id="5559" w:name="_Toc453767644"/>
            <w:bookmarkStart w:id="5560" w:name="_Toc453767868"/>
            <w:bookmarkStart w:id="5561" w:name="_Toc453768092"/>
            <w:bookmarkStart w:id="5562" w:name="_Toc453768315"/>
            <w:bookmarkStart w:id="5563" w:name="_Toc453785995"/>
            <w:bookmarkStart w:id="5564" w:name="_Toc453786510"/>
            <w:bookmarkStart w:id="5565" w:name="_Toc454220990"/>
            <w:bookmarkStart w:id="5566" w:name="_Toc454274500"/>
            <w:bookmarkStart w:id="5567" w:name="_Toc455403511"/>
            <w:bookmarkStart w:id="5568" w:name="_Toc455403751"/>
            <w:bookmarkStart w:id="5569" w:name="_Toc455403991"/>
            <w:bookmarkStart w:id="5570" w:name="_Toc455404227"/>
            <w:bookmarkStart w:id="5571" w:name="_Toc455404462"/>
            <w:bookmarkStart w:id="5572" w:name="_Toc455404696"/>
            <w:bookmarkStart w:id="5573" w:name="_Toc455404929"/>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p>
        </w:tc>
        <w:bookmarkStart w:id="5574" w:name="_Toc453767421"/>
        <w:bookmarkStart w:id="5575" w:name="_Toc453767645"/>
        <w:bookmarkStart w:id="5576" w:name="_Toc453767869"/>
        <w:bookmarkStart w:id="5577" w:name="_Toc453768093"/>
        <w:bookmarkStart w:id="5578" w:name="_Toc453768316"/>
        <w:bookmarkStart w:id="5579" w:name="_Toc453785996"/>
        <w:bookmarkStart w:id="5580" w:name="_Toc453786511"/>
        <w:bookmarkStart w:id="5581" w:name="_Toc454220991"/>
        <w:bookmarkStart w:id="5582" w:name="_Toc454274501"/>
        <w:bookmarkStart w:id="5583" w:name="_Toc455403512"/>
        <w:bookmarkStart w:id="5584" w:name="_Toc455403752"/>
        <w:bookmarkStart w:id="5585" w:name="_Toc455403992"/>
        <w:bookmarkStart w:id="5586" w:name="_Toc455404228"/>
        <w:bookmarkStart w:id="5587" w:name="_Toc455404463"/>
        <w:bookmarkStart w:id="5588" w:name="_Toc455404697"/>
        <w:bookmarkStart w:id="5589" w:name="_Toc455404930"/>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tr>
      <w:tr w:rsidR="004D05BC" w:rsidDel="00F154ED" w:rsidTr="00F154ED">
        <w:trPr>
          <w:trHeight w:val="588"/>
          <w:del w:id="5590"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591" w:author="Meir Kalter" w:date="2016-06-14T10:54:00Z"/>
              </w:rPr>
              <w:pPrChange w:id="5592" w:author="Meir Kalter" w:date="2016-06-15T15:12:00Z">
                <w:pPr/>
              </w:pPrChange>
            </w:pPr>
            <w:bookmarkStart w:id="5593" w:name="_Toc453767422"/>
            <w:bookmarkStart w:id="5594" w:name="_Toc453767646"/>
            <w:bookmarkStart w:id="5595" w:name="_Toc453767870"/>
            <w:bookmarkStart w:id="5596" w:name="_Toc453768094"/>
            <w:bookmarkStart w:id="5597" w:name="_Toc453768317"/>
            <w:bookmarkStart w:id="5598" w:name="_Toc453785997"/>
            <w:bookmarkStart w:id="5599" w:name="_Toc453786512"/>
            <w:bookmarkStart w:id="5600" w:name="_Toc454220992"/>
            <w:bookmarkStart w:id="5601" w:name="_Toc454274502"/>
            <w:bookmarkStart w:id="5602" w:name="_Toc455403513"/>
            <w:bookmarkStart w:id="5603" w:name="_Toc455403753"/>
            <w:bookmarkStart w:id="5604" w:name="_Toc455403993"/>
            <w:bookmarkStart w:id="5605" w:name="_Toc455404229"/>
            <w:bookmarkStart w:id="5606" w:name="_Toc455404464"/>
            <w:bookmarkStart w:id="5607" w:name="_Toc455404698"/>
            <w:bookmarkStart w:id="5608" w:name="_Toc455404931"/>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p>
        </w:tc>
        <w:bookmarkStart w:id="5609" w:name="_Toc453767423"/>
        <w:bookmarkStart w:id="5610" w:name="_Toc453767647"/>
        <w:bookmarkStart w:id="5611" w:name="_Toc453767871"/>
        <w:bookmarkStart w:id="5612" w:name="_Toc453768095"/>
        <w:bookmarkStart w:id="5613" w:name="_Toc453768318"/>
        <w:bookmarkStart w:id="5614" w:name="_Toc453785998"/>
        <w:bookmarkStart w:id="5615" w:name="_Toc453786513"/>
        <w:bookmarkStart w:id="5616" w:name="_Toc454220993"/>
        <w:bookmarkStart w:id="5617" w:name="_Toc454274503"/>
        <w:bookmarkStart w:id="5618" w:name="_Toc455403514"/>
        <w:bookmarkStart w:id="5619" w:name="_Toc455403754"/>
        <w:bookmarkStart w:id="5620" w:name="_Toc455403994"/>
        <w:bookmarkStart w:id="5621" w:name="_Toc455404230"/>
        <w:bookmarkStart w:id="5622" w:name="_Toc455404465"/>
        <w:bookmarkStart w:id="5623" w:name="_Toc455404699"/>
        <w:bookmarkStart w:id="5624" w:name="_Toc455404932"/>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tr>
      <w:tr w:rsidR="004D05BC" w:rsidDel="00F154ED" w:rsidTr="00F154ED">
        <w:trPr>
          <w:trHeight w:val="356"/>
          <w:del w:id="5625"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626" w:author="Meir Kalter" w:date="2016-06-14T10:55:00Z"/>
              </w:rPr>
              <w:pPrChange w:id="5627" w:author="Meir Kalter" w:date="2016-06-15T15:12:00Z">
                <w:pPr/>
              </w:pPrChange>
            </w:pPr>
            <w:bookmarkStart w:id="5628" w:name="_Toc453767424"/>
            <w:bookmarkStart w:id="5629" w:name="_Toc453767648"/>
            <w:bookmarkStart w:id="5630" w:name="_Toc453767872"/>
            <w:bookmarkStart w:id="5631" w:name="_Toc453768096"/>
            <w:bookmarkStart w:id="5632" w:name="_Toc453768319"/>
            <w:bookmarkStart w:id="5633" w:name="_Toc453785999"/>
            <w:bookmarkStart w:id="5634" w:name="_Toc453786514"/>
            <w:bookmarkStart w:id="5635" w:name="_Toc454220994"/>
            <w:bookmarkStart w:id="5636" w:name="_Toc454274504"/>
            <w:bookmarkStart w:id="5637" w:name="_Toc455403515"/>
            <w:bookmarkStart w:id="5638" w:name="_Toc455403755"/>
            <w:bookmarkStart w:id="5639" w:name="_Toc455403995"/>
            <w:bookmarkStart w:id="5640" w:name="_Toc455404231"/>
            <w:bookmarkStart w:id="5641" w:name="_Toc455404466"/>
            <w:bookmarkStart w:id="5642" w:name="_Toc455404700"/>
            <w:bookmarkStart w:id="5643" w:name="_Toc455404933"/>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p>
        </w:tc>
        <w:bookmarkStart w:id="5644" w:name="_Toc453767425"/>
        <w:bookmarkStart w:id="5645" w:name="_Toc453767649"/>
        <w:bookmarkStart w:id="5646" w:name="_Toc453767873"/>
        <w:bookmarkStart w:id="5647" w:name="_Toc453768097"/>
        <w:bookmarkStart w:id="5648" w:name="_Toc453768320"/>
        <w:bookmarkStart w:id="5649" w:name="_Toc453786000"/>
        <w:bookmarkStart w:id="5650" w:name="_Toc453786515"/>
        <w:bookmarkStart w:id="5651" w:name="_Toc454220995"/>
        <w:bookmarkStart w:id="5652" w:name="_Toc454274505"/>
        <w:bookmarkStart w:id="5653" w:name="_Toc455403516"/>
        <w:bookmarkStart w:id="5654" w:name="_Toc455403756"/>
        <w:bookmarkStart w:id="5655" w:name="_Toc455403996"/>
        <w:bookmarkStart w:id="5656" w:name="_Toc455404232"/>
        <w:bookmarkStart w:id="5657" w:name="_Toc455404467"/>
        <w:bookmarkStart w:id="5658" w:name="_Toc455404701"/>
        <w:bookmarkStart w:id="5659" w:name="_Toc455404934"/>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tr>
      <w:tr w:rsidR="004D05BC" w:rsidDel="00F154ED" w:rsidTr="00F154ED">
        <w:trPr>
          <w:trHeight w:val="2388"/>
          <w:del w:id="5660"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661" w:author="Meir Kalter" w:date="2016-06-14T10:55:00Z"/>
              </w:rPr>
              <w:pPrChange w:id="5662" w:author="Meir Kalter" w:date="2016-06-15T15:12:00Z">
                <w:pPr/>
              </w:pPrChange>
            </w:pPr>
            <w:bookmarkStart w:id="5663" w:name="_Toc453767426"/>
            <w:bookmarkStart w:id="5664" w:name="_Toc453767650"/>
            <w:bookmarkStart w:id="5665" w:name="_Toc453767874"/>
            <w:bookmarkStart w:id="5666" w:name="_Toc453768098"/>
            <w:bookmarkStart w:id="5667" w:name="_Toc453768321"/>
            <w:bookmarkStart w:id="5668" w:name="_Toc453786001"/>
            <w:bookmarkStart w:id="5669" w:name="_Toc453786516"/>
            <w:bookmarkStart w:id="5670" w:name="_Toc454220996"/>
            <w:bookmarkStart w:id="5671" w:name="_Toc454274506"/>
            <w:bookmarkStart w:id="5672" w:name="_Toc455403517"/>
            <w:bookmarkStart w:id="5673" w:name="_Toc455403757"/>
            <w:bookmarkStart w:id="5674" w:name="_Toc455403997"/>
            <w:bookmarkStart w:id="5675" w:name="_Toc455404233"/>
            <w:bookmarkStart w:id="5676" w:name="_Toc455404468"/>
            <w:bookmarkStart w:id="5677" w:name="_Toc455404702"/>
            <w:bookmarkStart w:id="5678" w:name="_Toc455404935"/>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p>
        </w:tc>
        <w:bookmarkStart w:id="5679" w:name="_Toc453767427"/>
        <w:bookmarkStart w:id="5680" w:name="_Toc453767651"/>
        <w:bookmarkStart w:id="5681" w:name="_Toc453767875"/>
        <w:bookmarkStart w:id="5682" w:name="_Toc453768099"/>
        <w:bookmarkStart w:id="5683" w:name="_Toc453768322"/>
        <w:bookmarkStart w:id="5684" w:name="_Toc453786002"/>
        <w:bookmarkStart w:id="5685" w:name="_Toc453786517"/>
        <w:bookmarkStart w:id="5686" w:name="_Toc454220997"/>
        <w:bookmarkStart w:id="5687" w:name="_Toc454274507"/>
        <w:bookmarkStart w:id="5688" w:name="_Toc455403518"/>
        <w:bookmarkStart w:id="5689" w:name="_Toc455403758"/>
        <w:bookmarkStart w:id="5690" w:name="_Toc455403998"/>
        <w:bookmarkStart w:id="5691" w:name="_Toc455404234"/>
        <w:bookmarkStart w:id="5692" w:name="_Toc455404469"/>
        <w:bookmarkStart w:id="5693" w:name="_Toc455404703"/>
        <w:bookmarkStart w:id="5694" w:name="_Toc455404936"/>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tr>
      <w:tr w:rsidR="004D05BC" w:rsidDel="00F154ED" w:rsidTr="00F154ED">
        <w:trPr>
          <w:trHeight w:val="762"/>
          <w:del w:id="569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696" w:author="Meir Kalter" w:date="2016-06-14T10:57:00Z"/>
              </w:rPr>
              <w:pPrChange w:id="5697" w:author="Meir Kalter" w:date="2016-06-15T15:12:00Z">
                <w:pPr/>
              </w:pPrChange>
            </w:pPr>
            <w:bookmarkStart w:id="5698" w:name="_Toc453767428"/>
            <w:bookmarkStart w:id="5699" w:name="_Toc453767652"/>
            <w:bookmarkStart w:id="5700" w:name="_Toc453767876"/>
            <w:bookmarkStart w:id="5701" w:name="_Toc453768100"/>
            <w:bookmarkStart w:id="5702" w:name="_Toc453768323"/>
            <w:bookmarkStart w:id="5703" w:name="_Toc453786003"/>
            <w:bookmarkStart w:id="5704" w:name="_Toc453786518"/>
            <w:bookmarkStart w:id="5705" w:name="_Toc454220998"/>
            <w:bookmarkStart w:id="5706" w:name="_Toc454274508"/>
            <w:bookmarkStart w:id="5707" w:name="_Toc455403519"/>
            <w:bookmarkStart w:id="5708" w:name="_Toc455403759"/>
            <w:bookmarkStart w:id="5709" w:name="_Toc455403999"/>
            <w:bookmarkStart w:id="5710" w:name="_Toc455404235"/>
            <w:bookmarkStart w:id="5711" w:name="_Toc455404470"/>
            <w:bookmarkStart w:id="5712" w:name="_Toc455404704"/>
            <w:bookmarkStart w:id="5713" w:name="_Toc45540493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p>
        </w:tc>
        <w:bookmarkStart w:id="5714" w:name="_Toc453767429"/>
        <w:bookmarkStart w:id="5715" w:name="_Toc453767653"/>
        <w:bookmarkStart w:id="5716" w:name="_Toc453767877"/>
        <w:bookmarkStart w:id="5717" w:name="_Toc453768101"/>
        <w:bookmarkStart w:id="5718" w:name="_Toc453768324"/>
        <w:bookmarkStart w:id="5719" w:name="_Toc453786004"/>
        <w:bookmarkStart w:id="5720" w:name="_Toc453786519"/>
        <w:bookmarkStart w:id="5721" w:name="_Toc454220999"/>
        <w:bookmarkStart w:id="5722" w:name="_Toc454274509"/>
        <w:bookmarkStart w:id="5723" w:name="_Toc455403520"/>
        <w:bookmarkStart w:id="5724" w:name="_Toc455403760"/>
        <w:bookmarkStart w:id="5725" w:name="_Toc455404000"/>
        <w:bookmarkStart w:id="5726" w:name="_Toc455404236"/>
        <w:bookmarkStart w:id="5727" w:name="_Toc455404471"/>
        <w:bookmarkStart w:id="5728" w:name="_Toc455404705"/>
        <w:bookmarkStart w:id="5729" w:name="_Toc455404938"/>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tr>
      <w:tr w:rsidR="004D05BC" w:rsidDel="00F154ED" w:rsidTr="00F154ED">
        <w:trPr>
          <w:trHeight w:val="762"/>
          <w:del w:id="573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731" w:author="Meir Kalter" w:date="2016-06-14T10:57:00Z"/>
              </w:rPr>
              <w:pPrChange w:id="5732" w:author="Meir Kalter" w:date="2016-06-15T15:12:00Z">
                <w:pPr/>
              </w:pPrChange>
            </w:pPr>
            <w:bookmarkStart w:id="5733" w:name="_Toc453767430"/>
            <w:bookmarkStart w:id="5734" w:name="_Toc453767654"/>
            <w:bookmarkStart w:id="5735" w:name="_Toc453767878"/>
            <w:bookmarkStart w:id="5736" w:name="_Toc453768102"/>
            <w:bookmarkStart w:id="5737" w:name="_Toc453768325"/>
            <w:bookmarkStart w:id="5738" w:name="_Toc453786005"/>
            <w:bookmarkStart w:id="5739" w:name="_Toc453786520"/>
            <w:bookmarkStart w:id="5740" w:name="_Toc454221000"/>
            <w:bookmarkStart w:id="5741" w:name="_Toc454274510"/>
            <w:bookmarkStart w:id="5742" w:name="_Toc455403521"/>
            <w:bookmarkStart w:id="5743" w:name="_Toc455403761"/>
            <w:bookmarkStart w:id="5744" w:name="_Toc455404001"/>
            <w:bookmarkStart w:id="5745" w:name="_Toc455404237"/>
            <w:bookmarkStart w:id="5746" w:name="_Toc455404472"/>
            <w:bookmarkStart w:id="5747" w:name="_Toc455404706"/>
            <w:bookmarkStart w:id="5748" w:name="_Toc455404939"/>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p>
        </w:tc>
        <w:bookmarkStart w:id="5749" w:name="_Toc453767431"/>
        <w:bookmarkStart w:id="5750" w:name="_Toc453767655"/>
        <w:bookmarkStart w:id="5751" w:name="_Toc453767879"/>
        <w:bookmarkStart w:id="5752" w:name="_Toc453768103"/>
        <w:bookmarkStart w:id="5753" w:name="_Toc453768326"/>
        <w:bookmarkStart w:id="5754" w:name="_Toc453786006"/>
        <w:bookmarkStart w:id="5755" w:name="_Toc453786521"/>
        <w:bookmarkStart w:id="5756" w:name="_Toc454221001"/>
        <w:bookmarkStart w:id="5757" w:name="_Toc454274511"/>
        <w:bookmarkStart w:id="5758" w:name="_Toc455403522"/>
        <w:bookmarkStart w:id="5759" w:name="_Toc455403762"/>
        <w:bookmarkStart w:id="5760" w:name="_Toc455404002"/>
        <w:bookmarkStart w:id="5761" w:name="_Toc455404238"/>
        <w:bookmarkStart w:id="5762" w:name="_Toc455404473"/>
        <w:bookmarkStart w:id="5763" w:name="_Toc455404707"/>
        <w:bookmarkStart w:id="5764" w:name="_Toc455404940"/>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tr>
      <w:tr w:rsidR="004D05BC" w:rsidDel="00F154ED" w:rsidTr="00F154ED">
        <w:trPr>
          <w:trHeight w:val="762"/>
          <w:del w:id="576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766" w:author="Meir Kalter" w:date="2016-06-14T10:57:00Z"/>
              </w:rPr>
              <w:pPrChange w:id="5767" w:author="Meir Kalter" w:date="2016-06-15T15:12:00Z">
                <w:pPr/>
              </w:pPrChange>
            </w:pPr>
            <w:bookmarkStart w:id="5768" w:name="_Toc453767432"/>
            <w:bookmarkStart w:id="5769" w:name="_Toc453767656"/>
            <w:bookmarkStart w:id="5770" w:name="_Toc453767880"/>
            <w:bookmarkStart w:id="5771" w:name="_Toc453768104"/>
            <w:bookmarkStart w:id="5772" w:name="_Toc453768327"/>
            <w:bookmarkStart w:id="5773" w:name="_Toc453786007"/>
            <w:bookmarkStart w:id="5774" w:name="_Toc453786522"/>
            <w:bookmarkStart w:id="5775" w:name="_Toc454221002"/>
            <w:bookmarkStart w:id="5776" w:name="_Toc454274512"/>
            <w:bookmarkStart w:id="5777" w:name="_Toc455403523"/>
            <w:bookmarkStart w:id="5778" w:name="_Toc455403763"/>
            <w:bookmarkStart w:id="5779" w:name="_Toc455404003"/>
            <w:bookmarkStart w:id="5780" w:name="_Toc455404239"/>
            <w:bookmarkStart w:id="5781" w:name="_Toc455404474"/>
            <w:bookmarkStart w:id="5782" w:name="_Toc455404708"/>
            <w:bookmarkStart w:id="5783" w:name="_Toc455404941"/>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p>
        </w:tc>
        <w:bookmarkStart w:id="5784" w:name="_Toc453767433"/>
        <w:bookmarkStart w:id="5785" w:name="_Toc453767657"/>
        <w:bookmarkStart w:id="5786" w:name="_Toc453767881"/>
        <w:bookmarkStart w:id="5787" w:name="_Toc453768105"/>
        <w:bookmarkStart w:id="5788" w:name="_Toc453768328"/>
        <w:bookmarkStart w:id="5789" w:name="_Toc453786008"/>
        <w:bookmarkStart w:id="5790" w:name="_Toc453786523"/>
        <w:bookmarkStart w:id="5791" w:name="_Toc454221003"/>
        <w:bookmarkStart w:id="5792" w:name="_Toc454274513"/>
        <w:bookmarkStart w:id="5793" w:name="_Toc455403524"/>
        <w:bookmarkStart w:id="5794" w:name="_Toc455403764"/>
        <w:bookmarkStart w:id="5795" w:name="_Toc455404004"/>
        <w:bookmarkStart w:id="5796" w:name="_Toc455404240"/>
        <w:bookmarkStart w:id="5797" w:name="_Toc455404475"/>
        <w:bookmarkStart w:id="5798" w:name="_Toc455404709"/>
        <w:bookmarkStart w:id="5799" w:name="_Toc455404942"/>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tr>
      <w:tr w:rsidR="004D05BC" w:rsidDel="00F154ED" w:rsidTr="00F154ED">
        <w:trPr>
          <w:trHeight w:val="1788"/>
          <w:del w:id="580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801" w:author="Meir Kalter" w:date="2016-06-14T10:57:00Z"/>
              </w:rPr>
              <w:pPrChange w:id="5802" w:author="Meir Kalter" w:date="2016-06-15T15:12:00Z">
                <w:pPr/>
              </w:pPrChange>
            </w:pPr>
            <w:bookmarkStart w:id="5803" w:name="_Toc453767434"/>
            <w:bookmarkStart w:id="5804" w:name="_Toc453767658"/>
            <w:bookmarkStart w:id="5805" w:name="_Toc453767882"/>
            <w:bookmarkStart w:id="5806" w:name="_Toc453768106"/>
            <w:bookmarkStart w:id="5807" w:name="_Toc453768329"/>
            <w:bookmarkStart w:id="5808" w:name="_Toc453786009"/>
            <w:bookmarkStart w:id="5809" w:name="_Toc453786524"/>
            <w:bookmarkStart w:id="5810" w:name="_Toc454221004"/>
            <w:bookmarkStart w:id="5811" w:name="_Toc454274514"/>
            <w:bookmarkStart w:id="5812" w:name="_Toc455403525"/>
            <w:bookmarkStart w:id="5813" w:name="_Toc455403765"/>
            <w:bookmarkStart w:id="5814" w:name="_Toc455404005"/>
            <w:bookmarkStart w:id="5815" w:name="_Toc455404241"/>
            <w:bookmarkStart w:id="5816" w:name="_Toc455404476"/>
            <w:bookmarkStart w:id="5817" w:name="_Toc455404710"/>
            <w:bookmarkStart w:id="5818" w:name="_Toc455404943"/>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p>
        </w:tc>
        <w:bookmarkStart w:id="5819" w:name="_Toc453767435"/>
        <w:bookmarkStart w:id="5820" w:name="_Toc453767659"/>
        <w:bookmarkStart w:id="5821" w:name="_Toc453767883"/>
        <w:bookmarkStart w:id="5822" w:name="_Toc453768107"/>
        <w:bookmarkStart w:id="5823" w:name="_Toc453768330"/>
        <w:bookmarkStart w:id="5824" w:name="_Toc453786010"/>
        <w:bookmarkStart w:id="5825" w:name="_Toc453786525"/>
        <w:bookmarkStart w:id="5826" w:name="_Toc454221005"/>
        <w:bookmarkStart w:id="5827" w:name="_Toc454274515"/>
        <w:bookmarkStart w:id="5828" w:name="_Toc455403526"/>
        <w:bookmarkStart w:id="5829" w:name="_Toc455403766"/>
        <w:bookmarkStart w:id="5830" w:name="_Toc455404006"/>
        <w:bookmarkStart w:id="5831" w:name="_Toc455404242"/>
        <w:bookmarkStart w:id="5832" w:name="_Toc455404477"/>
        <w:bookmarkStart w:id="5833" w:name="_Toc455404711"/>
        <w:bookmarkStart w:id="5834" w:name="_Toc455404944"/>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tr>
      <w:tr w:rsidR="004D05BC" w:rsidDel="00F154ED" w:rsidTr="00F154ED">
        <w:trPr>
          <w:trHeight w:val="762"/>
          <w:del w:id="583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836" w:author="Meir Kalter" w:date="2016-06-14T10:57:00Z"/>
              </w:rPr>
              <w:pPrChange w:id="5837" w:author="Meir Kalter" w:date="2016-06-15T15:12:00Z">
                <w:pPr/>
              </w:pPrChange>
            </w:pPr>
            <w:bookmarkStart w:id="5838" w:name="_Toc453767436"/>
            <w:bookmarkStart w:id="5839" w:name="_Toc453767660"/>
            <w:bookmarkStart w:id="5840" w:name="_Toc453767884"/>
            <w:bookmarkStart w:id="5841" w:name="_Toc453768108"/>
            <w:bookmarkStart w:id="5842" w:name="_Toc453768331"/>
            <w:bookmarkStart w:id="5843" w:name="_Toc453786011"/>
            <w:bookmarkStart w:id="5844" w:name="_Toc453786526"/>
            <w:bookmarkStart w:id="5845" w:name="_Toc454221006"/>
            <w:bookmarkStart w:id="5846" w:name="_Toc454274516"/>
            <w:bookmarkStart w:id="5847" w:name="_Toc455403527"/>
            <w:bookmarkStart w:id="5848" w:name="_Toc455403767"/>
            <w:bookmarkStart w:id="5849" w:name="_Toc455404007"/>
            <w:bookmarkStart w:id="5850" w:name="_Toc455404243"/>
            <w:bookmarkStart w:id="5851" w:name="_Toc455404478"/>
            <w:bookmarkStart w:id="5852" w:name="_Toc455404712"/>
            <w:bookmarkStart w:id="5853" w:name="_Toc455404945"/>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p>
        </w:tc>
        <w:bookmarkStart w:id="5854" w:name="_Toc453767437"/>
        <w:bookmarkStart w:id="5855" w:name="_Toc453767661"/>
        <w:bookmarkStart w:id="5856" w:name="_Toc453767885"/>
        <w:bookmarkStart w:id="5857" w:name="_Toc453768109"/>
        <w:bookmarkStart w:id="5858" w:name="_Toc453768332"/>
        <w:bookmarkStart w:id="5859" w:name="_Toc453786012"/>
        <w:bookmarkStart w:id="5860" w:name="_Toc453786527"/>
        <w:bookmarkStart w:id="5861" w:name="_Toc454221007"/>
        <w:bookmarkStart w:id="5862" w:name="_Toc454274517"/>
        <w:bookmarkStart w:id="5863" w:name="_Toc455403528"/>
        <w:bookmarkStart w:id="5864" w:name="_Toc455403768"/>
        <w:bookmarkStart w:id="5865" w:name="_Toc455404008"/>
        <w:bookmarkStart w:id="5866" w:name="_Toc455404244"/>
        <w:bookmarkStart w:id="5867" w:name="_Toc455404479"/>
        <w:bookmarkStart w:id="5868" w:name="_Toc455404713"/>
        <w:bookmarkStart w:id="5869" w:name="_Toc455404946"/>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tr>
      <w:tr w:rsidR="004D05BC" w:rsidDel="00F154ED" w:rsidTr="00F154ED">
        <w:trPr>
          <w:trHeight w:val="588"/>
          <w:del w:id="587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871" w:author="Meir Kalter" w:date="2016-06-14T10:57:00Z"/>
              </w:rPr>
              <w:pPrChange w:id="5872" w:author="Meir Kalter" w:date="2016-06-15T15:12:00Z">
                <w:pPr/>
              </w:pPrChange>
            </w:pPr>
            <w:bookmarkStart w:id="5873" w:name="_Toc453767438"/>
            <w:bookmarkStart w:id="5874" w:name="_Toc453767662"/>
            <w:bookmarkStart w:id="5875" w:name="_Toc453767886"/>
            <w:bookmarkStart w:id="5876" w:name="_Toc453768110"/>
            <w:bookmarkStart w:id="5877" w:name="_Toc453768333"/>
            <w:bookmarkStart w:id="5878" w:name="_Toc453786013"/>
            <w:bookmarkStart w:id="5879" w:name="_Toc453786528"/>
            <w:bookmarkStart w:id="5880" w:name="_Toc454221008"/>
            <w:bookmarkStart w:id="5881" w:name="_Toc454274518"/>
            <w:bookmarkStart w:id="5882" w:name="_Toc455403529"/>
            <w:bookmarkStart w:id="5883" w:name="_Toc455403769"/>
            <w:bookmarkStart w:id="5884" w:name="_Toc455404009"/>
            <w:bookmarkStart w:id="5885" w:name="_Toc455404245"/>
            <w:bookmarkStart w:id="5886" w:name="_Toc455404480"/>
            <w:bookmarkStart w:id="5887" w:name="_Toc455404714"/>
            <w:bookmarkStart w:id="5888" w:name="_Toc455404947"/>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p>
        </w:tc>
        <w:bookmarkStart w:id="5889" w:name="_Toc453767439"/>
        <w:bookmarkStart w:id="5890" w:name="_Toc453767663"/>
        <w:bookmarkStart w:id="5891" w:name="_Toc453767887"/>
        <w:bookmarkStart w:id="5892" w:name="_Toc453768111"/>
        <w:bookmarkStart w:id="5893" w:name="_Toc453768334"/>
        <w:bookmarkStart w:id="5894" w:name="_Toc453786014"/>
        <w:bookmarkStart w:id="5895" w:name="_Toc453786529"/>
        <w:bookmarkStart w:id="5896" w:name="_Toc454221009"/>
        <w:bookmarkStart w:id="5897" w:name="_Toc454274519"/>
        <w:bookmarkStart w:id="5898" w:name="_Toc455403530"/>
        <w:bookmarkStart w:id="5899" w:name="_Toc455403770"/>
        <w:bookmarkStart w:id="5900" w:name="_Toc455404010"/>
        <w:bookmarkStart w:id="5901" w:name="_Toc455404246"/>
        <w:bookmarkStart w:id="5902" w:name="_Toc455404481"/>
        <w:bookmarkStart w:id="5903" w:name="_Toc455404715"/>
        <w:bookmarkStart w:id="5904" w:name="_Toc45540494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tr>
      <w:tr w:rsidR="004D05BC" w:rsidDel="00F154ED" w:rsidTr="00F154ED">
        <w:trPr>
          <w:trHeight w:val="356"/>
          <w:del w:id="590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906" w:author="Meir Kalter" w:date="2016-06-14T10:57:00Z"/>
              </w:rPr>
              <w:pPrChange w:id="5907" w:author="Meir Kalter" w:date="2016-06-15T15:12:00Z">
                <w:pPr/>
              </w:pPrChange>
            </w:pPr>
            <w:bookmarkStart w:id="5908" w:name="_Toc453767440"/>
            <w:bookmarkStart w:id="5909" w:name="_Toc453767664"/>
            <w:bookmarkStart w:id="5910" w:name="_Toc453767888"/>
            <w:bookmarkStart w:id="5911" w:name="_Toc453768112"/>
            <w:bookmarkStart w:id="5912" w:name="_Toc453768335"/>
            <w:bookmarkStart w:id="5913" w:name="_Toc453786015"/>
            <w:bookmarkStart w:id="5914" w:name="_Toc453786530"/>
            <w:bookmarkStart w:id="5915" w:name="_Toc454221010"/>
            <w:bookmarkStart w:id="5916" w:name="_Toc454274520"/>
            <w:bookmarkStart w:id="5917" w:name="_Toc455403531"/>
            <w:bookmarkStart w:id="5918" w:name="_Toc455403771"/>
            <w:bookmarkStart w:id="5919" w:name="_Toc455404011"/>
            <w:bookmarkStart w:id="5920" w:name="_Toc455404247"/>
            <w:bookmarkStart w:id="5921" w:name="_Toc455404482"/>
            <w:bookmarkStart w:id="5922" w:name="_Toc455404716"/>
            <w:bookmarkStart w:id="5923" w:name="_Toc455404949"/>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p>
        </w:tc>
        <w:bookmarkStart w:id="5924" w:name="_Toc453767441"/>
        <w:bookmarkStart w:id="5925" w:name="_Toc453767665"/>
        <w:bookmarkStart w:id="5926" w:name="_Toc453767889"/>
        <w:bookmarkStart w:id="5927" w:name="_Toc453768113"/>
        <w:bookmarkStart w:id="5928" w:name="_Toc453768336"/>
        <w:bookmarkStart w:id="5929" w:name="_Toc453786016"/>
        <w:bookmarkStart w:id="5930" w:name="_Toc453786531"/>
        <w:bookmarkStart w:id="5931" w:name="_Toc454221011"/>
        <w:bookmarkStart w:id="5932" w:name="_Toc454274521"/>
        <w:bookmarkStart w:id="5933" w:name="_Toc455403532"/>
        <w:bookmarkStart w:id="5934" w:name="_Toc455403772"/>
        <w:bookmarkStart w:id="5935" w:name="_Toc455404012"/>
        <w:bookmarkStart w:id="5936" w:name="_Toc455404248"/>
        <w:bookmarkStart w:id="5937" w:name="_Toc455404483"/>
        <w:bookmarkStart w:id="5938" w:name="_Toc455404717"/>
        <w:bookmarkStart w:id="5939" w:name="_Toc455404950"/>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tr>
      <w:tr w:rsidR="004D05BC" w:rsidDel="00F154ED" w:rsidTr="00F154ED">
        <w:trPr>
          <w:trHeight w:val="588"/>
          <w:del w:id="594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941" w:author="Meir Kalter" w:date="2016-06-14T10:57:00Z"/>
              </w:rPr>
              <w:pPrChange w:id="5942" w:author="Meir Kalter" w:date="2016-06-15T15:12:00Z">
                <w:pPr/>
              </w:pPrChange>
            </w:pPr>
            <w:bookmarkStart w:id="5943" w:name="_Toc453767442"/>
            <w:bookmarkStart w:id="5944" w:name="_Toc453767666"/>
            <w:bookmarkStart w:id="5945" w:name="_Toc453767890"/>
            <w:bookmarkStart w:id="5946" w:name="_Toc453768114"/>
            <w:bookmarkStart w:id="5947" w:name="_Toc453768337"/>
            <w:bookmarkStart w:id="5948" w:name="_Toc453786017"/>
            <w:bookmarkStart w:id="5949" w:name="_Toc453786532"/>
            <w:bookmarkStart w:id="5950" w:name="_Toc454221012"/>
            <w:bookmarkStart w:id="5951" w:name="_Toc454274522"/>
            <w:bookmarkStart w:id="5952" w:name="_Toc455403533"/>
            <w:bookmarkStart w:id="5953" w:name="_Toc455403773"/>
            <w:bookmarkStart w:id="5954" w:name="_Toc455404013"/>
            <w:bookmarkStart w:id="5955" w:name="_Toc455404249"/>
            <w:bookmarkStart w:id="5956" w:name="_Toc455404484"/>
            <w:bookmarkStart w:id="5957" w:name="_Toc455404718"/>
            <w:bookmarkStart w:id="5958" w:name="_Toc455404951"/>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p>
        </w:tc>
        <w:bookmarkStart w:id="5959" w:name="_Toc453767443"/>
        <w:bookmarkStart w:id="5960" w:name="_Toc453767667"/>
        <w:bookmarkStart w:id="5961" w:name="_Toc453767891"/>
        <w:bookmarkStart w:id="5962" w:name="_Toc453768115"/>
        <w:bookmarkStart w:id="5963" w:name="_Toc453768338"/>
        <w:bookmarkStart w:id="5964" w:name="_Toc453786018"/>
        <w:bookmarkStart w:id="5965" w:name="_Toc453786533"/>
        <w:bookmarkStart w:id="5966" w:name="_Toc454221013"/>
        <w:bookmarkStart w:id="5967" w:name="_Toc454274523"/>
        <w:bookmarkStart w:id="5968" w:name="_Toc455403534"/>
        <w:bookmarkStart w:id="5969" w:name="_Toc455403774"/>
        <w:bookmarkStart w:id="5970" w:name="_Toc455404014"/>
        <w:bookmarkStart w:id="5971" w:name="_Toc455404250"/>
        <w:bookmarkStart w:id="5972" w:name="_Toc455404485"/>
        <w:bookmarkStart w:id="5973" w:name="_Toc455404719"/>
        <w:bookmarkStart w:id="5974" w:name="_Toc455404952"/>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tr>
      <w:tr w:rsidR="004D05BC" w:rsidDel="00F154ED" w:rsidTr="00F154ED">
        <w:trPr>
          <w:trHeight w:val="356"/>
          <w:del w:id="597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5976" w:author="Meir Kalter" w:date="2016-06-14T10:57:00Z"/>
              </w:rPr>
              <w:pPrChange w:id="5977" w:author="Meir Kalter" w:date="2016-06-15T15:12:00Z">
                <w:pPr/>
              </w:pPrChange>
            </w:pPr>
            <w:bookmarkStart w:id="5978" w:name="_Toc453767444"/>
            <w:bookmarkStart w:id="5979" w:name="_Toc453767668"/>
            <w:bookmarkStart w:id="5980" w:name="_Toc453767892"/>
            <w:bookmarkStart w:id="5981" w:name="_Toc453768116"/>
            <w:bookmarkStart w:id="5982" w:name="_Toc453768339"/>
            <w:bookmarkStart w:id="5983" w:name="_Toc453786019"/>
            <w:bookmarkStart w:id="5984" w:name="_Toc453786534"/>
            <w:bookmarkStart w:id="5985" w:name="_Toc454221014"/>
            <w:bookmarkStart w:id="5986" w:name="_Toc454274524"/>
            <w:bookmarkStart w:id="5987" w:name="_Toc455403535"/>
            <w:bookmarkStart w:id="5988" w:name="_Toc455403775"/>
            <w:bookmarkStart w:id="5989" w:name="_Toc455404015"/>
            <w:bookmarkStart w:id="5990" w:name="_Toc455404251"/>
            <w:bookmarkStart w:id="5991" w:name="_Toc455404486"/>
            <w:bookmarkStart w:id="5992" w:name="_Toc455404720"/>
            <w:bookmarkStart w:id="5993" w:name="_Toc455404953"/>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p>
        </w:tc>
        <w:bookmarkStart w:id="5994" w:name="_Toc453767445"/>
        <w:bookmarkStart w:id="5995" w:name="_Toc453767669"/>
        <w:bookmarkStart w:id="5996" w:name="_Toc453767893"/>
        <w:bookmarkStart w:id="5997" w:name="_Toc453768117"/>
        <w:bookmarkStart w:id="5998" w:name="_Toc453768340"/>
        <w:bookmarkStart w:id="5999" w:name="_Toc453786020"/>
        <w:bookmarkStart w:id="6000" w:name="_Toc453786535"/>
        <w:bookmarkStart w:id="6001" w:name="_Toc454221015"/>
        <w:bookmarkStart w:id="6002" w:name="_Toc454274525"/>
        <w:bookmarkStart w:id="6003" w:name="_Toc455403536"/>
        <w:bookmarkStart w:id="6004" w:name="_Toc455403776"/>
        <w:bookmarkStart w:id="6005" w:name="_Toc455404016"/>
        <w:bookmarkStart w:id="6006" w:name="_Toc455404252"/>
        <w:bookmarkStart w:id="6007" w:name="_Toc455404487"/>
        <w:bookmarkStart w:id="6008" w:name="_Toc455404721"/>
        <w:bookmarkStart w:id="6009" w:name="_Toc455404954"/>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tr>
    </w:tbl>
    <w:p w:rsidR="00C0594E" w:rsidRPr="00B03219" w:rsidDel="00F154ED" w:rsidRDefault="00C0594E">
      <w:pPr>
        <w:pStyle w:val="Heading1"/>
        <w:rPr>
          <w:del w:id="6010" w:author="Meir Kalter" w:date="2016-06-14T10:57:00Z"/>
          <w:rtl/>
          <w:rPrChange w:id="6011" w:author="Meir Kalter" w:date="2016-06-15T15:11:00Z">
            <w:rPr>
              <w:del w:id="6012" w:author="Meir Kalter" w:date="2016-06-14T10:57:00Z"/>
              <w:rStyle w:val="Ninguno"/>
              <w:sz w:val="22"/>
              <w:szCs w:val="22"/>
              <w:rtl/>
            </w:rPr>
          </w:rPrChange>
        </w:rPr>
        <w:pPrChange w:id="6013" w:author="Meir Kalter" w:date="2016-06-15T15:12:00Z">
          <w:pPr>
            <w:pStyle w:val="Heading21"/>
            <w:widowControl w:val="0"/>
            <w:numPr>
              <w:ilvl w:val="1"/>
              <w:numId w:val="33"/>
            </w:numPr>
            <w:spacing w:line="240" w:lineRule="auto"/>
            <w:ind w:left="576" w:hanging="576"/>
          </w:pPr>
        </w:pPrChange>
      </w:pPr>
      <w:bookmarkStart w:id="6014" w:name="_Toc453767446"/>
      <w:bookmarkStart w:id="6015" w:name="_Toc453767670"/>
      <w:bookmarkStart w:id="6016" w:name="_Toc453767894"/>
      <w:bookmarkStart w:id="6017" w:name="_Toc453768118"/>
      <w:bookmarkStart w:id="6018" w:name="_Toc453768341"/>
      <w:bookmarkStart w:id="6019" w:name="_Toc453786021"/>
      <w:bookmarkStart w:id="6020" w:name="_Toc453786536"/>
      <w:bookmarkStart w:id="6021" w:name="_Toc454221016"/>
      <w:bookmarkStart w:id="6022" w:name="_Toc454274526"/>
      <w:bookmarkStart w:id="6023" w:name="_Toc455403537"/>
      <w:bookmarkStart w:id="6024" w:name="_Toc455403777"/>
      <w:bookmarkStart w:id="6025" w:name="_Toc455404017"/>
      <w:bookmarkStart w:id="6026" w:name="_Toc455404253"/>
      <w:bookmarkStart w:id="6027" w:name="_Toc455404488"/>
      <w:bookmarkStart w:id="6028" w:name="_Toc455404722"/>
      <w:bookmarkStart w:id="6029" w:name="_Toc455404955"/>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p>
    <w:p w:rsidR="00C0594E" w:rsidRPr="00885CC0" w:rsidDel="00F154ED" w:rsidRDefault="00C0594E">
      <w:pPr>
        <w:pStyle w:val="Heading1"/>
        <w:rPr>
          <w:del w:id="6030" w:author="Meir Kalter" w:date="2016-06-14T10:57:00Z"/>
        </w:rPr>
        <w:pPrChange w:id="6031" w:author="Meir Kalter" w:date="2016-06-15T15:12:00Z">
          <w:pPr>
            <w:pStyle w:val="Encabezam"/>
            <w:numPr>
              <w:numId w:val="2"/>
            </w:numPr>
            <w:ind w:left="266" w:hanging="266"/>
          </w:pPr>
        </w:pPrChange>
      </w:pPr>
      <w:bookmarkStart w:id="6032" w:name="_Toc453767447"/>
      <w:bookmarkStart w:id="6033" w:name="_Toc453767671"/>
      <w:bookmarkStart w:id="6034" w:name="_Toc453767895"/>
      <w:bookmarkStart w:id="6035" w:name="_Toc453768119"/>
      <w:bookmarkStart w:id="6036" w:name="_Toc453768342"/>
      <w:bookmarkStart w:id="6037" w:name="_Toc453786022"/>
      <w:bookmarkStart w:id="6038" w:name="_Toc453786537"/>
      <w:bookmarkStart w:id="6039" w:name="_Toc454221017"/>
      <w:bookmarkStart w:id="6040" w:name="_Toc454274527"/>
      <w:bookmarkStart w:id="6041" w:name="_Toc455403538"/>
      <w:bookmarkStart w:id="6042" w:name="_Toc455403778"/>
      <w:bookmarkStart w:id="6043" w:name="_Toc455404018"/>
      <w:bookmarkStart w:id="6044" w:name="_Toc455404254"/>
      <w:bookmarkStart w:id="6045" w:name="_Toc455404489"/>
      <w:bookmarkStart w:id="6046" w:name="_Toc455404723"/>
      <w:bookmarkStart w:id="6047" w:name="_Toc455404956"/>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p>
    <w:p w:rsidR="00C0594E" w:rsidRPr="001532BB" w:rsidDel="00F154ED" w:rsidRDefault="00B706A9">
      <w:pPr>
        <w:pStyle w:val="Heading1"/>
        <w:rPr>
          <w:del w:id="6048" w:author="Meir Kalter" w:date="2016-06-14T10:58:00Z"/>
        </w:rPr>
        <w:pPrChange w:id="6049" w:author="Meir Kalter" w:date="2016-06-15T15:12:00Z">
          <w:pPr>
            <w:pStyle w:val="Encabezam"/>
          </w:pPr>
        </w:pPrChange>
      </w:pPr>
      <w:del w:id="6050" w:author="Meir Kalter" w:date="2016-06-14T10:58:00Z">
        <w:r w:rsidRPr="00885CC0" w:rsidDel="00F154ED">
          <w:rPr>
            <w:b w:val="0"/>
            <w:bCs w:val="0"/>
          </w:rPr>
          <w:br w:type="page"/>
        </w:r>
      </w:del>
    </w:p>
    <w:p w:rsidR="00C0594E" w:rsidRPr="001532BB" w:rsidRDefault="00B706A9">
      <w:pPr>
        <w:pStyle w:val="Heading1"/>
        <w:pPrChange w:id="6051" w:author="Meir Kalter" w:date="2016-06-15T15:12:00Z">
          <w:pPr>
            <w:pStyle w:val="Encabezam"/>
            <w:numPr>
              <w:numId w:val="2"/>
            </w:numPr>
            <w:ind w:left="266" w:hanging="266"/>
          </w:pPr>
        </w:pPrChange>
      </w:pPr>
      <w:bookmarkStart w:id="6052" w:name="_Toc453680881"/>
      <w:bookmarkStart w:id="6053" w:name="_Toc455404957"/>
      <w:r w:rsidRPr="001532BB">
        <w:lastRenderedPageBreak/>
        <w:t>App</w:t>
      </w:r>
      <w:ins w:id="6054" w:author="Meir Kalter" w:date="2016-06-15T15:11:00Z">
        <w:r w:rsidR="00B03219">
          <w:t>e</w:t>
        </w:r>
      </w:ins>
      <w:r w:rsidRPr="00885CC0">
        <w:t>ndix</w:t>
      </w:r>
      <w:bookmarkEnd w:id="6052"/>
      <w:bookmarkEnd w:id="6053"/>
    </w:p>
    <w:p w:rsidR="005252DD" w:rsidRDefault="005252DD" w:rsidP="00363818">
      <w:pPr>
        <w:rPr>
          <w:ins w:id="6055" w:author="Meir Kalter" w:date="2016-06-15T15:14:00Z"/>
        </w:rPr>
        <w:pPrChange w:id="6056" w:author="Meir Kalter" w:date="2016-07-04T13:47:00Z">
          <w:pPr>
            <w:pStyle w:val="Heading1"/>
          </w:pPr>
        </w:pPrChange>
      </w:pPr>
      <w:bookmarkStart w:id="6057" w:name="_Toc453680558"/>
      <w:bookmarkStart w:id="6058" w:name="_Toc453680882"/>
      <w:ins w:id="6059" w:author="Meir Kalter" w:date="2016-06-15T15:14:00Z">
        <w:r>
          <w:rPr>
            <w:rFonts w:eastAsia="Calibri"/>
          </w:rPr>
          <w:t>This section will give two assembler files: One with IO Out and one with IO IN.</w:t>
        </w:r>
      </w:ins>
      <w:ins w:id="6060" w:author="Meir Kalter" w:date="2016-06-15T15:15:00Z">
        <w:r>
          <w:rPr>
            <w:rFonts w:eastAsia="Calibri"/>
          </w:rPr>
          <w:t xml:space="preserve"> The flow of save will be displayed here also.</w:t>
        </w:r>
      </w:ins>
    </w:p>
    <w:p w:rsidR="004D05BC" w:rsidRPr="002A2F94" w:rsidRDefault="003B5CC3" w:rsidP="00363818">
      <w:pPr>
        <w:rPr>
          <w:ins w:id="6061" w:author="Meir Kalter" w:date="2016-06-15T15:11:00Z"/>
        </w:rPr>
        <w:pPrChange w:id="6062" w:author="Meir Kalter" w:date="2016-07-04T13:47:00Z">
          <w:pPr>
            <w:pStyle w:val="Heading1"/>
          </w:pPr>
        </w:pPrChange>
      </w:pPr>
      <w:ins w:id="6063" w:author="Meir Kalter" w:date="2016-06-15T15:11:00Z">
        <w:r>
          <w:rPr>
            <w:rFonts w:eastAsia="Calibri"/>
          </w:rPr>
          <w:t>A</w:t>
        </w:r>
      </w:ins>
      <w:ins w:id="6064" w:author="Meir Kalter" w:date="2016-06-15T15:12:00Z">
        <w:r>
          <w:rPr>
            <w:rFonts w:eastAsia="Calibri"/>
          </w:rPr>
          <w:t>ssembler program with IO</w:t>
        </w:r>
      </w:ins>
    </w:p>
    <w:p w:rsidR="00C0594E" w:rsidRPr="003B5CC3" w:rsidDel="003B5CC3" w:rsidRDefault="00B706A9">
      <w:pPr>
        <w:pStyle w:val="Heading3"/>
        <w:rPr>
          <w:del w:id="6065" w:author="Meir Kalter" w:date="2016-06-15T15:13:00Z"/>
          <w:rFonts w:eastAsia="Calibri"/>
          <w:rPrChange w:id="6066" w:author="Meir Kalter" w:date="2016-06-15T15:13:00Z">
            <w:rPr>
              <w:del w:id="6067" w:author="Meir Kalter" w:date="2016-06-15T15:13:00Z"/>
            </w:rPr>
          </w:rPrChange>
        </w:rPr>
        <w:pPrChange w:id="6068" w:author="Meir Kalter" w:date="2016-06-15T15:13:00Z">
          <w:pPr>
            <w:pStyle w:val="Heading21"/>
            <w:numPr>
              <w:ilvl w:val="1"/>
              <w:numId w:val="33"/>
            </w:numPr>
            <w:ind w:left="576" w:hanging="576"/>
          </w:pPr>
        </w:pPrChange>
      </w:pPr>
      <w:commentRangeStart w:id="6069"/>
      <w:del w:id="6070" w:author="Meir Kalter" w:date="2016-06-15T15:12:00Z">
        <w:r w:rsidRPr="003B5CC3" w:rsidDel="003B5CC3">
          <w:rPr>
            <w:rFonts w:eastAsia="Calibri"/>
            <w:rPrChange w:id="6071" w:author="Meir Kalter" w:date="2016-06-15T15:13:00Z">
              <w:rPr>
                <w:rFonts w:eastAsia="Arial Unicode MS" w:cs="Arial Unicode MS"/>
              </w:rPr>
            </w:rPrChange>
          </w:rPr>
          <w:delText>Assembler file with IO</w:delText>
        </w:r>
      </w:del>
      <w:bookmarkStart w:id="6072" w:name="_Toc453767451"/>
      <w:bookmarkStart w:id="6073" w:name="_Toc453767675"/>
      <w:bookmarkStart w:id="6074" w:name="_Toc453767899"/>
      <w:bookmarkStart w:id="6075" w:name="_Toc453768123"/>
      <w:bookmarkStart w:id="6076" w:name="_Toc453768346"/>
      <w:bookmarkStart w:id="6077" w:name="_Toc453786026"/>
      <w:bookmarkStart w:id="6078" w:name="_Toc453786541"/>
      <w:bookmarkStart w:id="6079" w:name="_Toc454221021"/>
      <w:bookmarkStart w:id="6080" w:name="_Toc454274531"/>
      <w:bookmarkStart w:id="6081" w:name="_Toc455403542"/>
      <w:bookmarkStart w:id="6082" w:name="_Toc455403782"/>
      <w:bookmarkStart w:id="6083" w:name="_Toc455404020"/>
      <w:bookmarkStart w:id="6084" w:name="_Toc455404256"/>
      <w:bookmarkStart w:id="6085" w:name="_Toc455404491"/>
      <w:bookmarkStart w:id="6086" w:name="_Toc455404725"/>
      <w:bookmarkStart w:id="6087" w:name="_Toc455404958"/>
      <w:commentRangeEnd w:id="6069"/>
      <w:r w:rsidR="00E541B8" w:rsidRPr="003B5CC3">
        <w:rPr>
          <w:rFonts w:eastAsia="Calibri"/>
          <w:sz w:val="26"/>
          <w:szCs w:val="26"/>
          <w:rPrChange w:id="6088" w:author="Meir Kalter" w:date="2016-06-15T15:13:00Z">
            <w:rPr>
              <w:rStyle w:val="CommentReference"/>
            </w:rPr>
          </w:rPrChange>
        </w:rPr>
        <w:commentReference w:id="6069"/>
      </w:r>
      <w:bookmarkEnd w:id="6057"/>
      <w:bookmarkEnd w:id="6058"/>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p>
    <w:p w:rsidR="00C0594E" w:rsidRPr="003B5CC3" w:rsidRDefault="00B706A9">
      <w:pPr>
        <w:pStyle w:val="Heading3"/>
        <w:rPr>
          <w:rFonts w:eastAsia="Calibri"/>
          <w:rPrChange w:id="6089" w:author="Meir Kalter" w:date="2016-06-15T15:13:00Z">
            <w:rPr/>
          </w:rPrChange>
        </w:rPr>
        <w:pPrChange w:id="6090" w:author="Meir Kalter" w:date="2016-06-15T15:13:00Z">
          <w:pPr>
            <w:pStyle w:val="Heading31"/>
            <w:numPr>
              <w:ilvl w:val="2"/>
              <w:numId w:val="51"/>
            </w:numPr>
            <w:ind w:left="708" w:hanging="708"/>
          </w:pPr>
        </w:pPrChange>
      </w:pPr>
      <w:bookmarkStart w:id="6091" w:name="_Toc453680559"/>
      <w:bookmarkStart w:id="6092" w:name="_Toc453680883"/>
      <w:bookmarkStart w:id="6093" w:name="_Toc455404959"/>
      <w:r w:rsidRPr="003B5CC3">
        <w:rPr>
          <w:rFonts w:eastAsia="Calibri"/>
          <w:rPrChange w:id="6094" w:author="Meir Kalter" w:date="2016-06-15T15:13:00Z">
            <w:rPr>
              <w:rFonts w:eastAsia="Arial Unicode MS" w:cs="Arial Unicode MS"/>
            </w:rPr>
          </w:rPrChange>
        </w:rPr>
        <w:t xml:space="preserve">Basic flow – output to the </w:t>
      </w:r>
      <w:proofErr w:type="gramStart"/>
      <w:r w:rsidRPr="003B5CC3">
        <w:rPr>
          <w:rFonts w:eastAsia="Calibri"/>
          <w:rPrChange w:id="6095" w:author="Meir Kalter" w:date="2016-06-15T15:13:00Z">
            <w:rPr>
              <w:rFonts w:eastAsia="Arial Unicode MS" w:cs="Arial Unicode MS"/>
            </w:rPr>
          </w:rPrChange>
        </w:rPr>
        <w:t>Seven</w:t>
      </w:r>
      <w:proofErr w:type="gramEnd"/>
      <w:r w:rsidRPr="003B5CC3">
        <w:rPr>
          <w:rFonts w:eastAsia="Calibri"/>
          <w:rPrChange w:id="6096" w:author="Meir Kalter" w:date="2016-06-15T15:13:00Z">
            <w:rPr>
              <w:rFonts w:eastAsia="Arial Unicode MS" w:cs="Arial Unicode MS"/>
            </w:rPr>
          </w:rPrChange>
        </w:rPr>
        <w:t xml:space="preserve"> digit</w:t>
      </w:r>
      <w:bookmarkEnd w:id="6091"/>
      <w:bookmarkEnd w:id="6092"/>
      <w:bookmarkEnd w:id="6093"/>
    </w:p>
    <w:p w:rsidR="00C0594E" w:rsidRDefault="00B706A9">
      <w:r>
        <w:rPr>
          <w:rFonts w:eastAsia="Arial Unicode MS" w:cs="Arial Unicode MS"/>
        </w:rPr>
        <w:t xml:space="preserve">    </w:t>
      </w:r>
      <w:del w:id="6097" w:author="Meir Kalter" w:date="2016-06-15T20:26:00Z">
        <w:r w:rsidDel="00F25751">
          <w:rPr>
            <w:rFonts w:eastAsia="Arial Unicode MS" w:cs="Arial Unicode MS"/>
          </w:rPr>
          <w:delText xml:space="preserve">Basic </w:delText>
        </w:r>
      </w:del>
      <w:ins w:id="6098" w:author="Meir Kalter" w:date="2016-06-15T20:26:00Z">
        <w:r w:rsidR="00F25751">
          <w:rPr>
            <w:rFonts w:eastAsia="Arial Unicode MS" w:cs="Arial Unicode MS"/>
          </w:rPr>
          <w:t>This flow will display Hex 77 in the Seven Digit</w:t>
        </w:r>
      </w:ins>
      <w:del w:id="6099" w:author="Meir Kalter" w:date="2016-06-15T20:27:00Z">
        <w:r w:rsidDel="00F25751">
          <w:rPr>
            <w:rFonts w:eastAsia="Arial Unicode MS" w:cs="Arial Unicode MS"/>
          </w:rPr>
          <w:delText>flow – execution of a program that will display hex value of 7</w:delText>
        </w:r>
      </w:del>
      <w:ins w:id="6100" w:author="Meir Kalter" w:date="2016-06-15T20:27:00Z">
        <w:r w:rsidR="00F25751">
          <w:rPr>
            <w:rFonts w:eastAsia="Arial Unicode MS" w:cs="Arial Unicode MS"/>
          </w:rPr>
          <w:t xml:space="preserve"> o</w:t>
        </w:r>
      </w:ins>
      <w:del w:id="6101" w:author="Meir Kalter" w:date="2016-06-15T20:27:00Z">
        <w:r w:rsidDel="00F25751">
          <w:rPr>
            <w:rFonts w:eastAsia="Arial Unicode MS" w:cs="Arial Unicode MS"/>
          </w:rPr>
          <w:delText>7</w:delText>
        </w:r>
      </w:del>
      <w:ins w:id="6102" w:author="Meir Kalter" w:date="2016-06-15T20:27:00Z">
        <w:r w:rsidR="00F25751">
          <w:rPr>
            <w:rFonts w:eastAsia="Arial Unicode MS" w:cs="Arial Unicode MS"/>
          </w:rPr>
          <w:t>utput.</w:t>
        </w:r>
      </w:ins>
      <w:del w:id="6103" w:author="Meir Kalter" w:date="2016-06-15T20:27:00Z">
        <w:r w:rsidDel="00F25751">
          <w:rPr>
            <w:rFonts w:eastAsia="Arial Unicode MS" w:cs="Arial Unicode MS"/>
          </w:rPr>
          <w:delText>.</w:delText>
        </w:r>
      </w:del>
    </w:p>
    <w:p w:rsidR="00C0594E" w:rsidRDefault="00B706A9">
      <w:r>
        <w:rPr>
          <w:rFonts w:eastAsia="Arial Unicode MS" w:cs="Arial Unicode MS"/>
        </w:rPr>
        <w:t xml:space="preserve">    The following steps should be done to work with ASM file.</w:t>
      </w:r>
    </w:p>
    <w:p w:rsidR="00C0594E" w:rsidRDefault="00B706A9">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14:anchorId="20F431C4" wp14:editId="5325E719">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4"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pPr>
        <w:pStyle w:val="ListParagraph"/>
        <w:numPr>
          <w:ilvl w:val="0"/>
          <w:numId w:val="66"/>
        </w:numPr>
        <w:spacing w:after="0" w:line="240" w:lineRule="auto"/>
        <w:pPrChange w:id="6104" w:author="Toni" w:date="2016-06-12T20:33:00Z">
          <w:pPr>
            <w:pStyle w:val="ListParagraph"/>
            <w:numPr>
              <w:numId w:val="75"/>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6105"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6106"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6107"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6108" w:author="Toni" w:date="2016-06-12T20:33:00Z">
          <w:pPr>
            <w:pStyle w:val="ListParagraph"/>
            <w:numPr>
              <w:ilvl w:val="1"/>
              <w:numId w:val="75"/>
            </w:numPr>
            <w:tabs>
              <w:tab w:val="num" w:pos="360"/>
              <w:tab w:val="num" w:pos="1440"/>
            </w:tabs>
            <w:spacing w:after="0" w:line="240" w:lineRule="auto"/>
            <w:ind w:left="1440" w:hanging="720"/>
          </w:pPr>
        </w:pPrChange>
      </w:pPr>
      <w:r>
        <w:t>OUT 77</w:t>
      </w:r>
    </w:p>
    <w:p w:rsidR="00C0594E" w:rsidRDefault="00B706A9">
      <w:pPr>
        <w:pStyle w:val="ListParagraph"/>
        <w:numPr>
          <w:ilvl w:val="1"/>
          <w:numId w:val="66"/>
        </w:numPr>
        <w:spacing w:after="0" w:line="240" w:lineRule="auto"/>
        <w:pPrChange w:id="6109"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B706A9">
      <w:pPr>
        <w:pStyle w:val="ListParagraph"/>
        <w:keepNext/>
        <w:ind w:left="1440"/>
      </w:pPr>
      <w:r>
        <w:rPr>
          <w:noProof/>
          <w:lang w:eastAsia="en-US" w:bidi="he-IL"/>
        </w:rPr>
        <w:drawing>
          <wp:inline distT="0" distB="0" distL="0" distR="0" wp14:anchorId="701F7B14" wp14:editId="02C195AC">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5"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 xml:space="preserve">Figure 12Editie -ASM lines to display 77 in the seven </w:t>
      </w:r>
      <w:proofErr w:type="gramStart"/>
      <w:r>
        <w:t>digit</w:t>
      </w:r>
      <w:proofErr w:type="gramEnd"/>
    </w:p>
    <w:p w:rsidR="00C0594E" w:rsidRDefault="00C0594E">
      <w:pPr>
        <w:pStyle w:val="ListParagraph"/>
        <w:ind w:left="1440"/>
      </w:pPr>
    </w:p>
    <w:p w:rsidR="00C0594E" w:rsidRDefault="00B706A9">
      <w:pPr>
        <w:pStyle w:val="ListParagraph"/>
        <w:numPr>
          <w:ilvl w:val="0"/>
          <w:numId w:val="66"/>
        </w:numPr>
        <w:spacing w:after="0" w:line="240" w:lineRule="auto"/>
        <w:pPrChange w:id="6110"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6111"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B706A9">
      <w:pPr>
        <w:pStyle w:val="ListParagraph"/>
        <w:keepNext/>
      </w:pPr>
      <w:r>
        <w:rPr>
          <w:noProof/>
          <w:lang w:eastAsia="en-US" w:bidi="he-IL"/>
        </w:rPr>
        <w:lastRenderedPageBreak/>
        <w:drawing>
          <wp:inline distT="0" distB="0" distL="0" distR="0" wp14:anchorId="57978E12" wp14:editId="6C323748">
            <wp:extent cx="1228907" cy="1089127"/>
            <wp:effectExtent l="0" t="0" r="9525"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rotWithShape="1">
                    <a:blip r:embed="rId26" cstate="print">
                      <a:extLst/>
                    </a:blip>
                    <a:srcRect l="-1" r="3653" b="9905"/>
                    <a:stretch/>
                  </pic:blipFill>
                  <pic:spPr bwMode="auto">
                    <a:xfrm>
                      <a:off x="0" y="0"/>
                      <a:ext cx="1229726" cy="1089853"/>
                    </a:xfrm>
                    <a:prstGeom prst="rect">
                      <a:avLst/>
                    </a:prstGeom>
                    <a:ln>
                      <a:noFill/>
                    </a:ln>
                    <a:effectLst/>
                    <a:extLst>
                      <a:ext uri="{53640926-AAD7-44D8-BBD7-CCE9431645EC}">
                        <a14:shadowObscured xmlns:a14="http://schemas.microsoft.com/office/drawing/2010/main"/>
                      </a:ext>
                    </a:extLst>
                  </pic:spPr>
                </pic:pic>
              </a:graphicData>
            </a:graphic>
          </wp:inline>
        </w:drawing>
      </w:r>
    </w:p>
    <w:p w:rsidR="00C0594E" w:rsidRDefault="00B706A9">
      <w:pPr>
        <w:pStyle w:val="Caption1"/>
      </w:pPr>
      <w:r>
        <w:t>Figure 13Seven digit in the ending of the execution - hex 77</w:t>
      </w:r>
    </w:p>
    <w:p w:rsidR="00C0594E" w:rsidRPr="003A375A" w:rsidRDefault="00B706A9">
      <w:pPr>
        <w:pStyle w:val="Heading3"/>
        <w:rPr>
          <w:rFonts w:eastAsia="Calibri"/>
          <w:rPrChange w:id="6112" w:author="Meir Kalter" w:date="2016-06-15T15:13:00Z">
            <w:rPr/>
          </w:rPrChange>
        </w:rPr>
        <w:pPrChange w:id="6113" w:author="Meir Kalter" w:date="2016-06-15T15:13:00Z">
          <w:pPr>
            <w:pStyle w:val="Heading31"/>
            <w:numPr>
              <w:ilvl w:val="2"/>
              <w:numId w:val="76"/>
            </w:numPr>
            <w:tabs>
              <w:tab w:val="num" w:pos="360"/>
              <w:tab w:val="num" w:pos="2160"/>
            </w:tabs>
            <w:ind w:left="2160" w:hanging="720"/>
          </w:pPr>
        </w:pPrChange>
      </w:pPr>
      <w:bookmarkStart w:id="6114" w:name="_Toc453680560"/>
      <w:bookmarkStart w:id="6115" w:name="_Toc453680884"/>
      <w:bookmarkStart w:id="6116" w:name="_Toc455404960"/>
      <w:r w:rsidRPr="003A375A">
        <w:rPr>
          <w:rFonts w:eastAsia="Calibri"/>
          <w:rPrChange w:id="6117" w:author="Meir Kalter" w:date="2016-06-15T15:13:00Z">
            <w:rPr>
              <w:rFonts w:eastAsia="Arial Unicode MS" w:cs="Arial Unicode MS"/>
            </w:rPr>
          </w:rPrChange>
        </w:rPr>
        <w:t>Basic flow – Input from the seven switches battery</w:t>
      </w:r>
      <w:bookmarkEnd w:id="6114"/>
      <w:bookmarkEnd w:id="6115"/>
      <w:bookmarkEnd w:id="6116"/>
    </w:p>
    <w:p w:rsidR="00C0594E" w:rsidRDefault="00B706A9">
      <w:r>
        <w:rPr>
          <w:rFonts w:eastAsia="Arial Unicode MS" w:cs="Arial Unicode MS"/>
        </w:rPr>
        <w:t>The following steps should be done to work with ASM file.</w:t>
      </w:r>
    </w:p>
    <w:p w:rsidR="00C0594E" w:rsidRDefault="00B706A9">
      <w:pPr>
        <w:rPr>
          <w:ins w:id="6118" w:author="Meir Kalter" w:date="2016-06-15T19:14:00Z"/>
          <w:rFonts w:eastAsia="Arial Unicode MS" w:cs="Arial Unicode MS"/>
        </w:rPr>
      </w:pPr>
      <w:r>
        <w:rPr>
          <w:rFonts w:eastAsia="Arial Unicode MS" w:cs="Arial Unicode MS"/>
        </w:rPr>
        <w:tab/>
        <w:t xml:space="preserve">The </w:t>
      </w:r>
      <w:del w:id="6119" w:author="Meir Kalter" w:date="2016-06-15T19:09:00Z">
        <w:r w:rsidDel="009F42E9">
          <w:rPr>
            <w:rFonts w:eastAsia="Arial Unicode MS" w:cs="Arial Unicode MS"/>
          </w:rPr>
          <w:delText xml:space="preserve">display </w:delText>
        </w:r>
      </w:del>
      <w:ins w:id="6120" w:author="Meir Kalter" w:date="2016-06-15T19:09:00Z">
        <w:r w:rsidR="009F42E9">
          <w:rPr>
            <w:rFonts w:eastAsia="Arial Unicode MS" w:cs="Arial Unicode MS"/>
          </w:rPr>
          <w:t xml:space="preserve">Battery switch list should be as in the </w:t>
        </w:r>
      </w:ins>
      <w:ins w:id="6121" w:author="Meir Kalter" w:date="2016-06-15T19:10:00Z">
        <w:r w:rsidR="009F42E9">
          <w:rPr>
            <w:rFonts w:eastAsia="Arial Unicode MS" w:cs="Arial Unicode MS"/>
          </w:rPr>
          <w:t>following</w:t>
        </w:r>
      </w:ins>
      <w:ins w:id="6122" w:author="Meir Kalter" w:date="2016-06-15T19:09:00Z">
        <w:r w:rsidR="009F42E9">
          <w:rPr>
            <w:rFonts w:eastAsia="Arial Unicode MS" w:cs="Arial Unicode MS"/>
          </w:rPr>
          <w:t xml:space="preserve"> </w:t>
        </w:r>
      </w:ins>
      <w:ins w:id="6123" w:author="Meir Kalter" w:date="2016-06-15T19:10:00Z">
        <w:r w:rsidR="009F42E9">
          <w:rPr>
            <w:rFonts w:eastAsia="Arial Unicode MS" w:cs="Arial Unicode MS"/>
          </w:rPr>
          <w:t>image:</w:t>
        </w:r>
      </w:ins>
      <w:del w:id="6124" w:author="Meir Kalter" w:date="2016-06-15T19:10:00Z">
        <w:r w:rsidDel="009F42E9">
          <w:rPr>
            <w:rFonts w:eastAsia="Arial Unicode MS" w:cs="Arial Unicode MS"/>
          </w:rPr>
          <w:delText>of the seven digit for the default value will be as in the following image</w:delText>
        </w:r>
      </w:del>
      <w:del w:id="6125" w:author="Meir Kalter" w:date="2016-06-15T19:14:00Z">
        <w:r w:rsidDel="00D331EB">
          <w:rPr>
            <w:rFonts w:eastAsia="Arial Unicode MS" w:cs="Arial Unicode MS"/>
          </w:rPr>
          <w:delText>:</w:delText>
        </w:r>
      </w:del>
      <w:r>
        <w:rPr>
          <w:rFonts w:eastAsia="Arial Unicode MS" w:cs="Arial Unicode MS"/>
        </w:rPr>
        <w:t xml:space="preserve"> </w:t>
      </w:r>
    </w:p>
    <w:p w:rsidR="00D331EB" w:rsidRDefault="00D331EB">
      <w:ins w:id="6126" w:author="Meir Kalter" w:date="2016-06-15T19:14:00Z">
        <w:r>
          <w:rPr>
            <w:rFonts w:eastAsia="Arial Unicode MS" w:cs="Arial Unicode MS"/>
          </w:rPr>
          <w:t>(Only value that has</w:t>
        </w:r>
      </w:ins>
      <w:ins w:id="6127" w:author="Meir Kalter" w:date="2016-06-15T19:15:00Z">
        <w:r>
          <w:rPr>
            <w:rFonts w:eastAsia="Arial Unicode MS" w:cs="Arial Unicode MS"/>
          </w:rPr>
          <w:t xml:space="preserve"> only regular digits will be displayed in the Seven Digit</w:t>
        </w:r>
        <w:r w:rsidR="00BD2A2C">
          <w:rPr>
            <w:rFonts w:eastAsia="Arial Unicode MS" w:cs="Arial Unicode MS"/>
          </w:rPr>
          <w:fldChar w:fldCharType="begin"/>
        </w:r>
        <w:r w:rsidR="00BD2A2C">
          <w:instrText xml:space="preserve"> XE "</w:instrText>
        </w:r>
        <w:r w:rsidR="00BD2A2C" w:rsidRPr="00C33734">
          <w:rPr>
            <w:rFonts w:eastAsia="Arial Unicode MS" w:cs="Arial Unicode MS"/>
          </w:rPr>
          <w:instrText>Seven Digit</w:instrText>
        </w:r>
      </w:ins>
      <w:r w:rsidR="00BD2A2C" w:rsidRPr="00C33734">
        <w:rPr>
          <w:rFonts w:eastAsia="Arial Unicode MS" w:cs="Arial Unicode MS"/>
        </w:rPr>
        <w:instrText>:</w:instrText>
      </w:r>
      <w:ins w:id="6128" w:author="Meir Kalter" w:date="2016-06-15T19:15:00Z">
        <w:r w:rsidR="00BD2A2C" w:rsidRPr="00C33734">
          <w:instrText>comment</w:instrText>
        </w:r>
        <w:r w:rsidR="00BD2A2C">
          <w:instrText xml:space="preserve">" </w:instrText>
        </w:r>
        <w:r w:rsidR="00BD2A2C">
          <w:rPr>
            <w:rFonts w:eastAsia="Arial Unicode MS" w:cs="Arial Unicode MS"/>
          </w:rPr>
          <w:fldChar w:fldCharType="end"/>
        </w:r>
        <w:r>
          <w:rPr>
            <w:rFonts w:eastAsia="Arial Unicode MS" w:cs="Arial Unicode MS"/>
          </w:rPr>
          <w:t xml:space="preserve"> display</w:t>
        </w:r>
      </w:ins>
      <w:ins w:id="6129" w:author="Meir Kalter" w:date="2016-06-15T19:14:00Z">
        <w:r>
          <w:rPr>
            <w:rFonts w:eastAsia="Arial Unicode MS" w:cs="Arial Unicode MS"/>
          </w:rPr>
          <w:t>)</w:t>
        </w:r>
      </w:ins>
    </w:p>
    <w:p w:rsidR="00C0594E" w:rsidRDefault="00B706A9">
      <w:pPr>
        <w:keepNext/>
      </w:pPr>
      <w:del w:id="6130" w:author="Meir Kalter" w:date="2016-06-15T19:09:00Z">
        <w:r w:rsidDel="00885CC0">
          <w:rPr>
            <w:noProof/>
            <w:lang w:eastAsia="en-US" w:bidi="he-IL"/>
          </w:rPr>
          <w:drawing>
            <wp:inline distT="0" distB="0" distL="0" distR="0" wp14:anchorId="4317F3FE" wp14:editId="08F83384">
              <wp:extent cx="1276350" cy="120967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4" cstate="print">
                        <a:extLst/>
                      </a:blip>
                      <a:stretch>
                        <a:fillRect/>
                      </a:stretch>
                    </pic:blipFill>
                    <pic:spPr>
                      <a:xfrm>
                        <a:off x="0" y="0"/>
                        <a:ext cx="1276350" cy="1209675"/>
                      </a:xfrm>
                      <a:prstGeom prst="rect">
                        <a:avLst/>
                      </a:prstGeom>
                      <a:ln w="12700" cap="flat">
                        <a:noFill/>
                        <a:miter lim="400000"/>
                      </a:ln>
                      <a:effectLst/>
                    </pic:spPr>
                  </pic:pic>
                </a:graphicData>
              </a:graphic>
            </wp:inline>
          </w:drawing>
        </w:r>
      </w:del>
      <w:ins w:id="6131" w:author="Meir Kalter" w:date="2016-06-15T19:21:00Z">
        <w:r w:rsidR="00C11180">
          <w:rPr>
            <w:noProof/>
            <w:lang w:eastAsia="en-US" w:bidi="he-IL"/>
          </w:rPr>
          <w:drawing>
            <wp:inline distT="0" distB="0" distL="0" distR="0" wp14:anchorId="3DB7C2FA" wp14:editId="5338B6C5">
              <wp:extent cx="666667" cy="253333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6667" cy="2533334"/>
                      </a:xfrm>
                      <a:prstGeom prst="rect">
                        <a:avLst/>
                      </a:prstGeom>
                    </pic:spPr>
                  </pic:pic>
                </a:graphicData>
              </a:graphic>
            </wp:inline>
          </w:drawing>
        </w:r>
      </w:ins>
    </w:p>
    <w:p w:rsidR="006736A8" w:rsidRDefault="006736A8">
      <w:pPr>
        <w:pStyle w:val="Quote"/>
        <w:numPr>
          <w:ilvl w:val="0"/>
          <w:numId w:val="146"/>
        </w:numPr>
        <w:rPr>
          <w:ins w:id="6132" w:author="Meir Kalter" w:date="2016-06-15T20:11:00Z"/>
          <w:rStyle w:val="Emphasis"/>
          <w:b/>
          <w:bCs/>
          <w:color w:val="000000"/>
        </w:rPr>
        <w:pPrChange w:id="6133" w:author="Meir Kalter" w:date="2016-06-15T20:13:00Z">
          <w:pPr>
            <w:pStyle w:val="Caption1"/>
          </w:pPr>
        </w:pPrChange>
      </w:pPr>
      <w:ins w:id="6134" w:author="Meir Kalter" w:date="2016-06-15T20:11:00Z">
        <w:r>
          <w:rPr>
            <w:rStyle w:val="Emphasis"/>
          </w:rPr>
          <w:t>Clear the contents of the editor</w:t>
        </w:r>
      </w:ins>
    </w:p>
    <w:p w:rsidR="00C0594E" w:rsidRDefault="006736A8">
      <w:pPr>
        <w:pStyle w:val="Quote"/>
        <w:numPr>
          <w:ilvl w:val="0"/>
          <w:numId w:val="146"/>
        </w:numPr>
        <w:pPrChange w:id="6135" w:author="Meir Kalter" w:date="2016-06-15T20:13:00Z">
          <w:pPr>
            <w:pStyle w:val="Caption1"/>
          </w:pPr>
        </w:pPrChange>
      </w:pPr>
      <w:ins w:id="6136" w:author="Meir Kalter" w:date="2016-06-15T20:11:00Z">
        <w:r>
          <w:rPr>
            <w:rStyle w:val="Emphasis"/>
          </w:rPr>
          <w:t>Add the following lines:</w:t>
        </w:r>
      </w:ins>
      <w:del w:id="6137" w:author="Meir Kalter" w:date="2016-06-15T19:09:00Z">
        <w:r w:rsidR="00B706A9" w:rsidDel="00885CC0">
          <w:delText>Figure 14Seven digit contain default value - 00</w:delText>
        </w:r>
      </w:del>
    </w:p>
    <w:p w:rsidR="00C0594E" w:rsidDel="0096211D" w:rsidRDefault="00B706A9">
      <w:pPr>
        <w:pStyle w:val="ListParagraph"/>
        <w:numPr>
          <w:ilvl w:val="0"/>
          <w:numId w:val="145"/>
        </w:numPr>
        <w:spacing w:after="0" w:line="240" w:lineRule="auto"/>
        <w:rPr>
          <w:del w:id="6138" w:author="Meir Kalter" w:date="2016-06-15T19:22:00Z"/>
        </w:rPr>
        <w:pPrChange w:id="6139" w:author="Meir Kalter" w:date="2016-06-15T20:11:00Z">
          <w:pPr>
            <w:pStyle w:val="ListParagraph"/>
            <w:numPr>
              <w:numId w:val="77"/>
            </w:numPr>
            <w:tabs>
              <w:tab w:val="num" w:pos="360"/>
              <w:tab w:val="num" w:pos="720"/>
            </w:tabs>
            <w:spacing w:after="0" w:line="240" w:lineRule="auto"/>
            <w:ind w:hanging="720"/>
          </w:pPr>
        </w:pPrChange>
      </w:pPr>
      <w:del w:id="6140" w:author="Meir Kalter" w:date="2016-06-15T19:22:00Z">
        <w:r w:rsidDel="0096211D">
          <w:delText>Load ASM file with Open file menu/Sub menu</w:delText>
        </w:r>
      </w:del>
    </w:p>
    <w:p w:rsidR="00C0594E" w:rsidDel="0096211D" w:rsidRDefault="00B706A9">
      <w:pPr>
        <w:pStyle w:val="ListParagraph"/>
        <w:rPr>
          <w:del w:id="6141" w:author="Meir Kalter" w:date="2016-06-15T19:22:00Z"/>
        </w:rPr>
        <w:pPrChange w:id="6142" w:author="Meir Kalter" w:date="2016-06-15T20:10:00Z">
          <w:pPr>
            <w:pStyle w:val="ListParagraph"/>
            <w:numPr>
              <w:numId w:val="75"/>
            </w:numPr>
            <w:tabs>
              <w:tab w:val="num" w:pos="360"/>
              <w:tab w:val="num" w:pos="720"/>
            </w:tabs>
            <w:spacing w:after="0" w:line="240" w:lineRule="auto"/>
            <w:ind w:hanging="720"/>
          </w:pPr>
        </w:pPrChange>
      </w:pPr>
      <w:del w:id="6143" w:author="Meir Kalter" w:date="2016-06-15T19:22:00Z">
        <w:r w:rsidDel="0096211D">
          <w:delText>Edit the file in the Editor section</w:delText>
        </w:r>
      </w:del>
    </w:p>
    <w:p w:rsidR="006736A8" w:rsidDel="006736A8" w:rsidRDefault="00B706A9">
      <w:pPr>
        <w:pStyle w:val="ListParagraph"/>
        <w:numPr>
          <w:ilvl w:val="0"/>
          <w:numId w:val="143"/>
        </w:numPr>
        <w:spacing w:after="0" w:line="240" w:lineRule="auto"/>
        <w:rPr>
          <w:del w:id="6144" w:author="Meir Kalter" w:date="2016-06-15T20:08:00Z"/>
        </w:rPr>
        <w:pPrChange w:id="6145" w:author="Meir Kalter" w:date="2016-06-15T20:10:00Z">
          <w:pPr>
            <w:pStyle w:val="ListParagraph"/>
            <w:numPr>
              <w:numId w:val="75"/>
            </w:numPr>
            <w:tabs>
              <w:tab w:val="num" w:pos="360"/>
              <w:tab w:val="num" w:pos="720"/>
            </w:tabs>
            <w:spacing w:after="0" w:line="240" w:lineRule="auto"/>
            <w:ind w:hanging="720"/>
          </w:pPr>
        </w:pPrChange>
      </w:pPr>
      <w:del w:id="6146" w:author="Meir Kalter" w:date="2016-06-15T20:12:00Z">
        <w:r w:rsidDel="006736A8">
          <w:delText>Clear the contents of the editor</w:delText>
        </w:r>
      </w:del>
      <w:moveToRangeStart w:id="6147" w:author="Meir Kalter" w:date="2016-06-15T20:07:00Z" w:name="move453784593"/>
      <w:moveTo w:id="6148" w:author="Meir Kalter" w:date="2016-06-15T20:07:00Z">
        <w:del w:id="6149" w:author="Meir Kalter" w:date="2016-06-15T20:12:00Z">
          <w:r w:rsidR="006736A8" w:rsidDel="006736A8">
            <w:delText>Add the following lines:</w:delText>
          </w:r>
        </w:del>
      </w:moveTo>
    </w:p>
    <w:moveToRangeEnd w:id="6147"/>
    <w:p w:rsidR="006736A8" w:rsidDel="006736A8" w:rsidRDefault="006736A8">
      <w:pPr>
        <w:pStyle w:val="ListParagraph"/>
        <w:numPr>
          <w:ilvl w:val="2"/>
          <w:numId w:val="145"/>
        </w:numPr>
        <w:rPr>
          <w:del w:id="6150" w:author="Meir Kalter" w:date="2016-06-15T20:10:00Z"/>
        </w:rPr>
        <w:pPrChange w:id="6151" w:author="Meir Kalter" w:date="2016-06-15T20:11:00Z">
          <w:pPr>
            <w:pStyle w:val="ListParagraph"/>
            <w:numPr>
              <w:numId w:val="75"/>
            </w:numPr>
            <w:tabs>
              <w:tab w:val="num" w:pos="360"/>
              <w:tab w:val="num" w:pos="720"/>
            </w:tabs>
            <w:spacing w:after="0" w:line="240" w:lineRule="auto"/>
            <w:ind w:hanging="720"/>
          </w:pPr>
        </w:pPrChange>
      </w:pPr>
    </w:p>
    <w:p w:rsidR="00C0594E" w:rsidDel="006736A8" w:rsidRDefault="00B706A9">
      <w:pPr>
        <w:pStyle w:val="ListParagraph"/>
        <w:spacing w:after="0" w:line="240" w:lineRule="auto"/>
        <w:ind w:left="1080"/>
        <w:rPr>
          <w:moveFrom w:id="6152" w:author="Meir Kalter" w:date="2016-06-15T20:07:00Z"/>
        </w:rPr>
        <w:pPrChange w:id="6153" w:author="Meir Kalter" w:date="2016-06-15T20:10:00Z">
          <w:pPr>
            <w:pStyle w:val="ListParagraph"/>
            <w:numPr>
              <w:numId w:val="75"/>
            </w:numPr>
            <w:tabs>
              <w:tab w:val="num" w:pos="360"/>
              <w:tab w:val="num" w:pos="720"/>
            </w:tabs>
            <w:spacing w:after="0" w:line="240" w:lineRule="auto"/>
            <w:ind w:hanging="720"/>
          </w:pPr>
        </w:pPrChange>
      </w:pPr>
      <w:moveFromRangeStart w:id="6154" w:author="Meir Kalter" w:date="2016-06-15T20:07:00Z" w:name="move453784593"/>
      <w:moveFrom w:id="6155" w:author="Meir Kalter" w:date="2016-06-15T20:07:00Z">
        <w:r w:rsidDel="006736A8">
          <w:t>Add the following lines:</w:t>
        </w:r>
      </w:moveFrom>
    </w:p>
    <w:moveFromRangeEnd w:id="6154"/>
    <w:p w:rsidR="00C0594E" w:rsidRDefault="00B706A9">
      <w:pPr>
        <w:pStyle w:val="ListParagraph"/>
        <w:numPr>
          <w:ilvl w:val="1"/>
          <w:numId w:val="146"/>
        </w:numPr>
        <w:spacing w:after="0" w:line="240" w:lineRule="auto"/>
        <w:pPrChange w:id="6156" w:author="Meir Kalter" w:date="2016-06-15T20:13:00Z">
          <w:pPr>
            <w:pStyle w:val="ListParagraph"/>
            <w:numPr>
              <w:ilvl w:val="1"/>
              <w:numId w:val="75"/>
            </w:numPr>
            <w:tabs>
              <w:tab w:val="num" w:pos="360"/>
              <w:tab w:val="num" w:pos="1440"/>
            </w:tabs>
            <w:spacing w:after="0" w:line="240" w:lineRule="auto"/>
            <w:ind w:left="1440" w:hanging="720"/>
          </w:pPr>
        </w:pPrChange>
      </w:pPr>
      <w:r>
        <w:t>IN</w:t>
      </w:r>
      <w:ins w:id="6157" w:author="Meir Kalter" w:date="2016-06-15T20:05:00Z">
        <w:r w:rsidR="006736A8">
          <w:t xml:space="preserve"> 5</w:t>
        </w:r>
      </w:ins>
    </w:p>
    <w:p w:rsidR="00C0594E" w:rsidRDefault="00B706A9">
      <w:pPr>
        <w:pStyle w:val="ListParagraph"/>
        <w:numPr>
          <w:ilvl w:val="1"/>
          <w:numId w:val="146"/>
        </w:numPr>
        <w:spacing w:after="0" w:line="240" w:lineRule="auto"/>
        <w:pPrChange w:id="6158" w:author="Meir Kalter" w:date="2016-06-15T20:13:00Z">
          <w:pPr>
            <w:pStyle w:val="ListParagraph"/>
            <w:numPr>
              <w:ilvl w:val="1"/>
              <w:numId w:val="75"/>
            </w:numPr>
            <w:tabs>
              <w:tab w:val="num" w:pos="360"/>
              <w:tab w:val="num" w:pos="1440"/>
            </w:tabs>
            <w:spacing w:after="0" w:line="240" w:lineRule="auto"/>
            <w:ind w:left="1440" w:hanging="720"/>
          </w:pPr>
        </w:pPrChange>
      </w:pPr>
      <w:r>
        <w:t xml:space="preserve">OUT </w:t>
      </w:r>
      <w:del w:id="6159" w:author="Meir Kalter" w:date="2016-06-15T20:05:00Z">
        <w:r w:rsidDel="006736A8">
          <w:delText>RA</w:delText>
        </w:r>
      </w:del>
      <w:ins w:id="6160" w:author="Meir Kalter" w:date="2016-06-15T20:05:00Z">
        <w:r w:rsidR="006736A8">
          <w:t>77</w:t>
        </w:r>
      </w:ins>
    </w:p>
    <w:p w:rsidR="00C0594E" w:rsidRDefault="00B706A9">
      <w:pPr>
        <w:pStyle w:val="ListParagraph"/>
        <w:numPr>
          <w:ilvl w:val="1"/>
          <w:numId w:val="146"/>
        </w:numPr>
        <w:spacing w:after="0" w:line="240" w:lineRule="auto"/>
        <w:pPrChange w:id="6161" w:author="Meir Kalter" w:date="2016-06-15T20:13:00Z">
          <w:pPr>
            <w:pStyle w:val="ListParagraph"/>
            <w:numPr>
              <w:ilvl w:val="1"/>
              <w:numId w:val="75"/>
            </w:numPr>
            <w:tabs>
              <w:tab w:val="num" w:pos="360"/>
              <w:tab w:val="num" w:pos="1440"/>
            </w:tabs>
            <w:spacing w:after="0" w:line="240" w:lineRule="auto"/>
            <w:ind w:left="1440" w:hanging="720"/>
          </w:pPr>
        </w:pPrChange>
      </w:pPr>
      <w:r>
        <w:t>STOP</w:t>
      </w:r>
    </w:p>
    <w:p w:rsidR="00C0594E" w:rsidRPr="006736A8" w:rsidDel="006736A8" w:rsidRDefault="00C0594E">
      <w:pPr>
        <w:pStyle w:val="Quote"/>
        <w:rPr>
          <w:del w:id="6162" w:author="Meir Kalter" w:date="2016-06-15T20:05:00Z"/>
          <w:rStyle w:val="Emphasis"/>
          <w:rPrChange w:id="6163" w:author="Meir Kalter" w:date="2016-06-15T20:12:00Z">
            <w:rPr>
              <w:del w:id="6164" w:author="Meir Kalter" w:date="2016-06-15T20:05:00Z"/>
            </w:rPr>
          </w:rPrChange>
        </w:rPr>
        <w:pPrChange w:id="6165" w:author="Meir Kalter" w:date="2016-06-15T20:12:00Z">
          <w:pPr>
            <w:pStyle w:val="ListParagraph"/>
            <w:keepNext/>
            <w:ind w:left="1440"/>
          </w:pPr>
        </w:pPrChange>
      </w:pPr>
    </w:p>
    <w:p w:rsidR="00C0594E" w:rsidRPr="006736A8" w:rsidDel="006736A8" w:rsidRDefault="00C0594E">
      <w:pPr>
        <w:pStyle w:val="Quote"/>
        <w:rPr>
          <w:del w:id="6166" w:author="Meir Kalter" w:date="2016-06-15T20:05:00Z"/>
          <w:rStyle w:val="Emphasis"/>
          <w:rPrChange w:id="6167" w:author="Meir Kalter" w:date="2016-06-15T20:12:00Z">
            <w:rPr>
              <w:del w:id="6168" w:author="Meir Kalter" w:date="2016-06-15T20:05:00Z"/>
            </w:rPr>
          </w:rPrChange>
        </w:rPr>
        <w:pPrChange w:id="6169" w:author="Meir Kalter" w:date="2016-06-15T20:12:00Z">
          <w:pPr>
            <w:pStyle w:val="ListParagraph"/>
            <w:ind w:left="1440"/>
          </w:pPr>
        </w:pPrChange>
      </w:pPr>
    </w:p>
    <w:p w:rsidR="00C0594E" w:rsidRPr="006736A8" w:rsidRDefault="00B706A9">
      <w:pPr>
        <w:pStyle w:val="Quote"/>
        <w:numPr>
          <w:ilvl w:val="0"/>
          <w:numId w:val="146"/>
        </w:numPr>
        <w:rPr>
          <w:rStyle w:val="Emphasis"/>
          <w:rPrChange w:id="6170" w:author="Meir Kalter" w:date="2016-06-15T20:12:00Z">
            <w:rPr/>
          </w:rPrChange>
        </w:rPr>
        <w:pPrChange w:id="6171"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6172" w:author="Meir Kalter" w:date="2016-06-15T20:12:00Z">
            <w:rPr>
              <w:i/>
              <w:iCs/>
            </w:rPr>
          </w:rPrChange>
        </w:rPr>
        <w:t>Assemble the file.</w:t>
      </w:r>
    </w:p>
    <w:p w:rsidR="00C0594E" w:rsidRDefault="00B706A9">
      <w:pPr>
        <w:pStyle w:val="Quote"/>
        <w:numPr>
          <w:ilvl w:val="0"/>
          <w:numId w:val="146"/>
        </w:numPr>
        <w:rPr>
          <w:ins w:id="6173" w:author="Meir Kalter" w:date="2016-06-15T20:20:00Z"/>
          <w:rStyle w:val="Emphasis"/>
          <w:i/>
          <w:iCs/>
        </w:rPr>
        <w:pPrChange w:id="6174"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6175" w:author="Meir Kalter" w:date="2016-06-15T20:12:00Z">
            <w:rPr>
              <w:i/>
              <w:iCs/>
            </w:rPr>
          </w:rPrChange>
        </w:rPr>
        <w:t>Run the assembled code.</w:t>
      </w:r>
    </w:p>
    <w:p w:rsidR="00146A0B" w:rsidRDefault="00146A0B">
      <w:pPr>
        <w:rPr>
          <w:ins w:id="6176" w:author="Meir Kalter" w:date="2016-06-15T20:21:00Z"/>
        </w:rPr>
        <w:pPrChange w:id="6177" w:author="Meir Kalter" w:date="2016-06-15T20:20:00Z">
          <w:pPr>
            <w:pStyle w:val="ListParagraph"/>
            <w:numPr>
              <w:numId w:val="75"/>
            </w:numPr>
            <w:tabs>
              <w:tab w:val="num" w:pos="360"/>
              <w:tab w:val="num" w:pos="720"/>
            </w:tabs>
            <w:spacing w:after="0" w:line="240" w:lineRule="auto"/>
            <w:ind w:hanging="720"/>
          </w:pPr>
        </w:pPrChange>
      </w:pPr>
      <w:ins w:id="6178" w:author="Meir Kalter" w:date="2016-06-15T20:20:00Z">
        <w:r>
          <w:t xml:space="preserve">The following </w:t>
        </w:r>
        <w:proofErr w:type="gramStart"/>
        <w:r>
          <w:t>image,</w:t>
        </w:r>
        <w:proofErr w:type="gramEnd"/>
        <w:r>
          <w:t xml:space="preserve"> </w:t>
        </w:r>
      </w:ins>
      <w:ins w:id="6179" w:author="Meir Kalter" w:date="2016-06-15T20:21:00Z">
        <w:r>
          <w:t>contains</w:t>
        </w:r>
      </w:ins>
      <w:ins w:id="6180" w:author="Meir Kalter" w:date="2016-06-15T20:20:00Z">
        <w:r>
          <w:t xml:space="preserve"> the registers </w:t>
        </w:r>
      </w:ins>
      <w:ins w:id="6181" w:author="Meir Kalter" w:date="2016-06-15T20:21:00Z">
        <w:r>
          <w:t xml:space="preserve">as they are </w:t>
        </w:r>
      </w:ins>
      <w:ins w:id="6182" w:author="Meir Kalter" w:date="2016-06-15T20:22:00Z">
        <w:r w:rsidR="00954328">
          <w:t>appeared</w:t>
        </w:r>
      </w:ins>
      <w:ins w:id="6183" w:author="Meir Kalter" w:date="2016-06-15T20:21:00Z">
        <w:r>
          <w:t xml:space="preserve"> in the end of the program:</w:t>
        </w:r>
      </w:ins>
    </w:p>
    <w:p w:rsidR="00146A0B" w:rsidRDefault="00146A0B">
      <w:pPr>
        <w:rPr>
          <w:ins w:id="6184" w:author="Meir Kalter" w:date="2016-06-15T20:24:00Z"/>
          <w:noProof/>
          <w:lang w:eastAsia="en-US" w:bidi="he-IL"/>
        </w:rPr>
        <w:pPrChange w:id="6185" w:author="Meir Kalter" w:date="2016-06-15T20:20:00Z">
          <w:pPr>
            <w:pStyle w:val="ListParagraph"/>
            <w:numPr>
              <w:numId w:val="75"/>
            </w:numPr>
            <w:tabs>
              <w:tab w:val="num" w:pos="360"/>
              <w:tab w:val="num" w:pos="720"/>
            </w:tabs>
            <w:spacing w:after="0" w:line="240" w:lineRule="auto"/>
            <w:ind w:hanging="720"/>
          </w:pPr>
        </w:pPrChange>
      </w:pPr>
      <w:ins w:id="6186" w:author="Meir Kalter" w:date="2016-06-15T20:21:00Z">
        <w:r>
          <w:rPr>
            <w:noProof/>
            <w:lang w:eastAsia="en-US" w:bidi="he-IL"/>
          </w:rPr>
          <w:drawing>
            <wp:inline distT="0" distB="0" distL="0" distR="0" wp14:anchorId="1FC2EC65" wp14:editId="02A2C8A4">
              <wp:extent cx="904762"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904762" cy="1161905"/>
                      </a:xfrm>
                      <a:prstGeom prst="rect">
                        <a:avLst/>
                      </a:prstGeom>
                    </pic:spPr>
                  </pic:pic>
                </a:graphicData>
              </a:graphic>
            </wp:inline>
          </w:drawing>
        </w:r>
        <w:r w:rsidR="008A1F62" w:rsidRPr="008A1F62">
          <w:rPr>
            <w:noProof/>
            <w:lang w:eastAsia="en-US" w:bidi="he-IL"/>
          </w:rPr>
          <w:t xml:space="preserve"> </w:t>
        </w:r>
        <w:r w:rsidR="008A1F62">
          <w:rPr>
            <w:noProof/>
            <w:lang w:eastAsia="en-US" w:bidi="he-IL"/>
          </w:rPr>
          <w:drawing>
            <wp:inline distT="0" distB="0" distL="0" distR="0" wp14:anchorId="6FCB9B43" wp14:editId="19E94B06">
              <wp:extent cx="1142857" cy="9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42857" cy="980952"/>
                      </a:xfrm>
                      <a:prstGeom prst="rect">
                        <a:avLst/>
                      </a:prstGeom>
                    </pic:spPr>
                  </pic:pic>
                </a:graphicData>
              </a:graphic>
            </wp:inline>
          </w:drawing>
        </w:r>
      </w:ins>
    </w:p>
    <w:p w:rsidR="00616E6B" w:rsidRDefault="00616E6B">
      <w:pPr>
        <w:rPr>
          <w:ins w:id="6187" w:author="Meir Kalter" w:date="2016-06-15T20:24:00Z"/>
          <w:noProof/>
          <w:lang w:eastAsia="en-US" w:bidi="he-IL"/>
        </w:rPr>
        <w:pPrChange w:id="6188" w:author="Meir Kalter" w:date="2016-06-15T20:20:00Z">
          <w:pPr>
            <w:pStyle w:val="ListParagraph"/>
            <w:numPr>
              <w:numId w:val="75"/>
            </w:numPr>
            <w:tabs>
              <w:tab w:val="num" w:pos="360"/>
              <w:tab w:val="num" w:pos="720"/>
            </w:tabs>
            <w:spacing w:after="0" w:line="240" w:lineRule="auto"/>
            <w:ind w:hanging="720"/>
          </w:pPr>
        </w:pPrChange>
      </w:pPr>
      <w:ins w:id="6189" w:author="Meir Kalter" w:date="2016-06-15T20:24:00Z">
        <w:r>
          <w:rPr>
            <w:noProof/>
            <w:lang w:eastAsia="en-US" w:bidi="he-IL"/>
          </w:rPr>
          <w:t>The instruction list will be as in the folowing image</w:t>
        </w:r>
      </w:ins>
    </w:p>
    <w:p w:rsidR="00616E6B" w:rsidRPr="001532BB" w:rsidRDefault="00616E6B">
      <w:pPr>
        <w:pPrChange w:id="6190" w:author="Meir Kalter" w:date="2016-06-15T20:20:00Z">
          <w:pPr>
            <w:pStyle w:val="ListParagraph"/>
            <w:numPr>
              <w:numId w:val="75"/>
            </w:numPr>
            <w:tabs>
              <w:tab w:val="num" w:pos="360"/>
              <w:tab w:val="num" w:pos="720"/>
            </w:tabs>
            <w:spacing w:after="0" w:line="240" w:lineRule="auto"/>
            <w:ind w:hanging="720"/>
          </w:pPr>
        </w:pPrChange>
      </w:pPr>
      <w:ins w:id="6191" w:author="Meir Kalter" w:date="2016-06-15T20:24:00Z">
        <w:r>
          <w:rPr>
            <w:noProof/>
            <w:lang w:eastAsia="en-US" w:bidi="he-IL"/>
          </w:rPr>
          <w:lastRenderedPageBreak/>
          <w:drawing>
            <wp:inline distT="0" distB="0" distL="0" distR="0" wp14:anchorId="22F5271E" wp14:editId="0AF5508C">
              <wp:extent cx="1514286" cy="167619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514286" cy="1676191"/>
                      </a:xfrm>
                      <a:prstGeom prst="rect">
                        <a:avLst/>
                      </a:prstGeom>
                    </pic:spPr>
                  </pic:pic>
                </a:graphicData>
              </a:graphic>
            </wp:inline>
          </w:drawing>
        </w:r>
      </w:ins>
    </w:p>
    <w:p w:rsidR="00C0594E" w:rsidRDefault="00C0594E">
      <w:pPr>
        <w:pStyle w:val="ListParagraph"/>
        <w:keepNext/>
        <w:rPr>
          <w:ins w:id="6192" w:author="Meir Kalter" w:date="2016-06-15T20:11:00Z"/>
        </w:rPr>
      </w:pPr>
    </w:p>
    <w:p w:rsidR="006736A8" w:rsidRDefault="006736A8">
      <w:pPr>
        <w:pStyle w:val="ListParagraph"/>
        <w:keepNext/>
        <w:rPr>
          <w:ins w:id="6193" w:author="Meir Kalter" w:date="2016-06-15T20:11:00Z"/>
        </w:rPr>
      </w:pPr>
    </w:p>
    <w:p w:rsidR="006736A8" w:rsidRDefault="006736A8">
      <w:pPr>
        <w:pStyle w:val="ListParagraph"/>
        <w:keepNext/>
      </w:pPr>
    </w:p>
    <w:p w:rsidR="00C0594E" w:rsidDel="006736A8" w:rsidRDefault="00B706A9">
      <w:pPr>
        <w:pStyle w:val="Caption1"/>
        <w:rPr>
          <w:del w:id="6194" w:author="Meir Kalter" w:date="2016-06-15T20:05:00Z"/>
        </w:rPr>
      </w:pPr>
      <w:del w:id="6195" w:author="Meir Kalter" w:date="2016-06-15T20:05:00Z">
        <w:r w:rsidDel="006736A8">
          <w:delText>Figure 15Seven digit in the ending of the execution - hex 77</w:delText>
        </w:r>
        <w:bookmarkStart w:id="6196" w:name="_Toc453786029"/>
        <w:bookmarkStart w:id="6197" w:name="_Toc453786544"/>
        <w:bookmarkStart w:id="6198" w:name="_Toc454221024"/>
        <w:bookmarkStart w:id="6199" w:name="_Toc454274534"/>
        <w:bookmarkStart w:id="6200" w:name="_Toc455403545"/>
        <w:bookmarkStart w:id="6201" w:name="_Toc455403785"/>
        <w:bookmarkStart w:id="6202" w:name="_Toc455404023"/>
        <w:bookmarkStart w:id="6203" w:name="_Toc455404259"/>
        <w:bookmarkStart w:id="6204" w:name="_Toc455404494"/>
        <w:bookmarkStart w:id="6205" w:name="_Toc455404728"/>
        <w:bookmarkStart w:id="6206" w:name="_Toc455404961"/>
        <w:bookmarkEnd w:id="6196"/>
        <w:bookmarkEnd w:id="6197"/>
        <w:bookmarkEnd w:id="6198"/>
        <w:bookmarkEnd w:id="6199"/>
        <w:bookmarkEnd w:id="6200"/>
        <w:bookmarkEnd w:id="6201"/>
        <w:bookmarkEnd w:id="6202"/>
        <w:bookmarkEnd w:id="6203"/>
        <w:bookmarkEnd w:id="6204"/>
        <w:bookmarkEnd w:id="6205"/>
        <w:bookmarkEnd w:id="6206"/>
      </w:del>
    </w:p>
    <w:p w:rsidR="00DE1656" w:rsidRPr="003A375A" w:rsidRDefault="00DE1656">
      <w:pPr>
        <w:pStyle w:val="Heading2"/>
        <w:rPr>
          <w:ins w:id="6207" w:author="Meir Kalter" w:date="2016-06-15T15:04:00Z"/>
          <w:rFonts w:eastAsia="Calibri"/>
          <w:rPrChange w:id="6208" w:author="Meir Kalter" w:date="2016-06-15T15:13:00Z">
            <w:rPr>
              <w:ins w:id="6209" w:author="Meir Kalter" w:date="2016-06-15T15:04:00Z"/>
            </w:rPr>
          </w:rPrChange>
        </w:rPr>
        <w:pPrChange w:id="6210" w:author="Meir Kalter" w:date="2016-06-15T15:19:00Z">
          <w:pPr>
            <w:pStyle w:val="Heading3"/>
          </w:pPr>
        </w:pPrChange>
      </w:pPr>
      <w:bookmarkStart w:id="6211" w:name="_Toc455404962"/>
      <w:ins w:id="6212" w:author="Meir Kalter" w:date="2016-06-15T15:04:00Z">
        <w:r w:rsidRPr="003A375A">
          <w:rPr>
            <w:rFonts w:eastAsia="Calibri"/>
            <w:rPrChange w:id="6213" w:author="Meir Kalter" w:date="2016-06-15T15:13:00Z">
              <w:rPr>
                <w:rFonts w:eastAsia="Arial Unicode MS" w:cs="Arial Unicode MS"/>
              </w:rPr>
            </w:rPrChange>
          </w:rPr>
          <w:t>Save file flow</w:t>
        </w:r>
        <w:bookmarkEnd w:id="6211"/>
      </w:ins>
    </w:p>
    <w:p w:rsidR="00DE1656" w:rsidRDefault="00DE1656" w:rsidP="00DE1656">
      <w:pPr>
        <w:rPr>
          <w:ins w:id="6214" w:author="Meir Kalter" w:date="2016-06-15T15:04:00Z"/>
        </w:rPr>
      </w:pPr>
      <w:ins w:id="6215" w:author="Meir Kalter" w:date="2016-06-15T15:04:00Z">
        <w:r>
          <w:rPr>
            <w:rStyle w:val="Ninguno"/>
            <w:rFonts w:ascii="Calibri" w:eastAsia="Calibri" w:hAnsi="Calibri" w:cs="Calibri"/>
            <w:sz w:val="28"/>
            <w:szCs w:val="28"/>
          </w:rPr>
          <w:t xml:space="preserve">Saving the file name with no </w:t>
        </w:r>
      </w:ins>
      <w:ins w:id="6216" w:author="Meir Kalter" w:date="2016-06-15T19:08:00Z">
        <w:r w:rsidR="00885CC0">
          <w:rPr>
            <w:rStyle w:val="Ninguno"/>
            <w:rFonts w:ascii="Calibri" w:eastAsia="Calibri" w:hAnsi="Calibri" w:cs="Calibri"/>
            <w:sz w:val="28"/>
            <w:szCs w:val="28"/>
          </w:rPr>
          <w:t>extension</w:t>
        </w:r>
      </w:ins>
      <w:ins w:id="6217" w:author="Meir Kalter" w:date="2016-06-15T15:04:00Z">
        <w:r>
          <w:rPr>
            <w:rStyle w:val="Ninguno"/>
            <w:rFonts w:ascii="Calibri" w:eastAsia="Calibri" w:hAnsi="Calibri" w:cs="Calibri"/>
            <w:sz w:val="28"/>
            <w:szCs w:val="28"/>
          </w:rPr>
          <w:t xml:space="preserve">, will save the file with the correct </w:t>
        </w:r>
      </w:ins>
      <w:ins w:id="6218" w:author="Meir Kalter" w:date="2016-06-15T19:08:00Z">
        <w:r w:rsidR="00885CC0">
          <w:rPr>
            <w:rStyle w:val="Ninguno"/>
            <w:rFonts w:ascii="Calibri" w:eastAsia="Calibri" w:hAnsi="Calibri" w:cs="Calibri"/>
            <w:sz w:val="28"/>
            <w:szCs w:val="28"/>
          </w:rPr>
          <w:t>extension</w:t>
        </w:r>
      </w:ins>
      <w:ins w:id="6219" w:author="Meir Kalter" w:date="2016-06-15T15:04:00Z">
        <w:r>
          <w:rPr>
            <w:rStyle w:val="Ninguno"/>
            <w:rFonts w:ascii="Calibri" w:eastAsia="Calibri" w:hAnsi="Calibri" w:cs="Calibri"/>
            <w:sz w:val="28"/>
            <w:szCs w:val="28"/>
          </w:rPr>
          <w:t>, as in the following pictures. The result is – that open file will view the file and file will be opened with no issues:</w:t>
        </w:r>
      </w:ins>
    </w:p>
    <w:p w:rsidR="00DE1656" w:rsidRDefault="00DE1656" w:rsidP="00DE1656">
      <w:pPr>
        <w:keepNext/>
        <w:rPr>
          <w:ins w:id="6220" w:author="Meir Kalter" w:date="2016-06-15T15:04:00Z"/>
        </w:rPr>
      </w:pPr>
      <w:ins w:id="6221" w:author="Meir Kalter" w:date="2016-06-15T15:04:00Z">
        <w:r>
          <w:rPr>
            <w:rStyle w:val="Ninguno"/>
            <w:rFonts w:ascii="Calibri" w:eastAsia="Calibri" w:hAnsi="Calibri" w:cs="Calibri"/>
            <w:noProof/>
            <w:sz w:val="28"/>
            <w:szCs w:val="28"/>
            <w:lang w:eastAsia="en-US" w:bidi="he-IL"/>
          </w:rPr>
          <w:drawing>
            <wp:inline distT="0" distB="0" distL="0" distR="0" wp14:anchorId="0A88FED6" wp14:editId="44A500BA">
              <wp:extent cx="4691130" cy="3632654"/>
              <wp:effectExtent l="0" t="0" r="0" b="0"/>
              <wp:docPr id="3"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ins>
    </w:p>
    <w:p w:rsidR="00DE1656" w:rsidRDefault="00DE1656" w:rsidP="00DE1656">
      <w:pPr>
        <w:pStyle w:val="Caption1"/>
        <w:rPr>
          <w:ins w:id="6222" w:author="Meir Kalter" w:date="2016-06-15T15:04:00Z"/>
        </w:rPr>
      </w:pPr>
      <w:ins w:id="6223" w:author="Meir Kalter" w:date="2016-06-15T15:04:00Z">
        <w:r>
          <w:t>4save asm file - test5 - with no extension</w:t>
        </w:r>
      </w:ins>
    </w:p>
    <w:p w:rsidR="00DE1656" w:rsidRDefault="00DE1656" w:rsidP="00DE1656">
      <w:pPr>
        <w:keepNext/>
        <w:rPr>
          <w:ins w:id="6224" w:author="Meir Kalter" w:date="2016-06-15T15:04:00Z"/>
        </w:rPr>
      </w:pPr>
      <w:ins w:id="6225" w:author="Meir Kalter" w:date="2016-06-15T15:04:00Z">
        <w:r>
          <w:rPr>
            <w:rStyle w:val="Ninguno"/>
            <w:rFonts w:ascii="Calibri" w:eastAsia="Calibri" w:hAnsi="Calibri" w:cs="Calibri"/>
            <w:noProof/>
            <w:sz w:val="28"/>
            <w:szCs w:val="28"/>
            <w:lang w:eastAsia="en-US" w:bidi="he-IL"/>
          </w:rPr>
          <w:lastRenderedPageBreak/>
          <w:drawing>
            <wp:inline distT="0" distB="0" distL="0" distR="0" wp14:anchorId="0919C720" wp14:editId="3CF8CB26">
              <wp:extent cx="5475275" cy="3597774"/>
              <wp:effectExtent l="0" t="0" r="0" b="0"/>
              <wp:docPr id="4"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ins>
    </w:p>
    <w:p w:rsidR="00DE1656" w:rsidRDefault="00DE1656" w:rsidP="00DE1656">
      <w:pPr>
        <w:pStyle w:val="Caption1"/>
        <w:rPr>
          <w:ins w:id="6226" w:author="Meir Kalter" w:date="2016-06-15T15:04:00Z"/>
        </w:rPr>
      </w:pPr>
      <w:ins w:id="6227" w:author="Meir Kalter" w:date="2016-06-15T15:04:00Z">
        <w:r>
          <w:t xml:space="preserve">5The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ins>
    </w:p>
    <w:p w:rsidR="00DE1656" w:rsidRDefault="00DE1656" w:rsidP="00DE1656">
      <w:pPr>
        <w:rPr>
          <w:ins w:id="6228" w:author="Meir Kalter" w:date="2016-06-15T15:04:00Z"/>
        </w:rPr>
      </w:pPr>
    </w:p>
    <w:p w:rsidR="00DE1656" w:rsidRDefault="00DE1656" w:rsidP="00DE1656">
      <w:pPr>
        <w:keepNext/>
        <w:rPr>
          <w:ins w:id="6229" w:author="Meir Kalter" w:date="2016-06-15T15:04:00Z"/>
        </w:rPr>
      </w:pPr>
      <w:ins w:id="6230" w:author="Meir Kalter" w:date="2016-06-15T15:04:00Z">
        <w:r>
          <w:rPr>
            <w:noProof/>
            <w:lang w:eastAsia="en-US" w:bidi="he-IL"/>
          </w:rPr>
          <w:drawing>
            <wp:inline distT="0" distB="0" distL="0" distR="0" wp14:anchorId="2F96574F" wp14:editId="35A037C2">
              <wp:extent cx="2156956" cy="1794282"/>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ins>
    </w:p>
    <w:p w:rsidR="00DE1656" w:rsidRDefault="00DE1656" w:rsidP="00DE1656">
      <w:pPr>
        <w:pStyle w:val="Caption1"/>
        <w:rPr>
          <w:ins w:id="6231" w:author="Meir Kalter" w:date="2016-06-15T15:04:00Z"/>
        </w:rPr>
      </w:pPr>
      <w:ins w:id="6232" w:author="Meir Kalter" w:date="2016-06-15T15:04:00Z">
        <w:r>
          <w:t>6Editor window</w:t>
        </w:r>
      </w:ins>
    </w:p>
    <w:p w:rsidR="00DE1656" w:rsidRDefault="00DE1656" w:rsidP="00DE1656">
      <w:pPr>
        <w:rPr>
          <w:ins w:id="6233" w:author="Meir Kalter" w:date="2016-06-15T15:04:00Z"/>
        </w:rPr>
      </w:pPr>
      <w:ins w:id="6234" w:author="Meir Kalter" w:date="2016-06-15T15:04:00Z">
        <w:r>
          <w:rPr>
            <w:rFonts w:eastAsia="Arial Unicode MS" w:cs="Arial Unicode MS"/>
          </w:rPr>
          <w:t xml:space="preserve">The editor window – contains window with editor for the ASM code. </w:t>
        </w:r>
      </w:ins>
    </w:p>
    <w:p w:rsidR="00C0594E" w:rsidRDefault="00C0594E"/>
    <w:p w:rsidR="00C0594E" w:rsidRDefault="00B706A9">
      <w:pPr>
        <w:pStyle w:val="Encabezam"/>
      </w:pPr>
      <w:r>
        <w:br w:type="page"/>
      </w:r>
    </w:p>
    <w:p w:rsidR="00984CD1" w:rsidRPr="002A2F94" w:rsidRDefault="00984CD1" w:rsidP="00984CD1">
      <w:pPr>
        <w:pStyle w:val="Heading1"/>
        <w:rPr>
          <w:ins w:id="6235" w:author="Meir Kalter" w:date="2016-06-15T15:16:00Z"/>
        </w:rPr>
      </w:pPr>
      <w:bookmarkStart w:id="6236" w:name="_Toc453680885"/>
      <w:bookmarkStart w:id="6237" w:name="_Toc455404963"/>
      <w:ins w:id="6238" w:author="Meir Kalter" w:date="2016-06-15T15:16:00Z">
        <w:r>
          <w:lastRenderedPageBreak/>
          <w:t>CONCLUSIONS and future work</w:t>
        </w:r>
        <w:bookmarkEnd w:id="6237"/>
      </w:ins>
    </w:p>
    <w:p w:rsidR="00C0594E" w:rsidRPr="00984CD1" w:rsidDel="00984CD1" w:rsidRDefault="00B706A9">
      <w:pPr>
        <w:pStyle w:val="Encabezam"/>
        <w:ind w:left="266"/>
        <w:rPr>
          <w:del w:id="6239" w:author="Meir Kalter" w:date="2016-06-15T15:16:00Z"/>
          <w:rFonts w:ascii="Georgia" w:eastAsia="Arial Unicode MS" w:hAnsi="Georgia" w:cs="Arial Unicode MS"/>
          <w:b w:val="0"/>
          <w:bCs w:val="0"/>
          <w:sz w:val="22"/>
          <w:szCs w:val="22"/>
          <w:lang w:val="en-US"/>
          <w:rPrChange w:id="6240" w:author="Meir Kalter" w:date="2016-06-15T15:16:00Z">
            <w:rPr>
              <w:del w:id="6241" w:author="Meir Kalter" w:date="2016-06-15T15:16:00Z"/>
            </w:rPr>
          </w:rPrChange>
        </w:rPr>
        <w:pPrChange w:id="6242" w:author="Meir Kalter" w:date="2016-06-15T15:16:00Z">
          <w:pPr>
            <w:pStyle w:val="Encabezam"/>
            <w:numPr>
              <w:numId w:val="78"/>
            </w:numPr>
            <w:tabs>
              <w:tab w:val="num" w:pos="360"/>
              <w:tab w:val="num" w:pos="720"/>
            </w:tabs>
            <w:ind w:left="720" w:hanging="720"/>
          </w:pPr>
        </w:pPrChange>
      </w:pPr>
      <w:del w:id="6243" w:author="Meir Kalter" w:date="2016-06-15T15:16:00Z">
        <w:r w:rsidRPr="00984CD1" w:rsidDel="00984CD1">
          <w:rPr>
            <w:rFonts w:ascii="Georgia" w:eastAsia="Arial Unicode MS" w:hAnsi="Georgia" w:cs="Arial Unicode MS"/>
            <w:sz w:val="22"/>
            <w:szCs w:val="22"/>
            <w:lang w:val="en-US"/>
            <w:rPrChange w:id="6244" w:author="Meir Kalter" w:date="2016-06-15T15:16:00Z">
              <w:rPr/>
            </w:rPrChange>
          </w:rPr>
          <w:delText>CONCLUSIONS AND FUTURE WORK</w:delText>
        </w:r>
        <w:bookmarkEnd w:id="6236"/>
      </w:del>
    </w:p>
    <w:p w:rsidR="00C0594E" w:rsidRPr="00984CD1" w:rsidRDefault="00B706A9">
      <w:pPr>
        <w:pStyle w:val="Encabezam"/>
        <w:ind w:left="266"/>
        <w:rPr>
          <w:rFonts w:eastAsia="Arial Unicode MS" w:cs="Arial Unicode MS"/>
          <w:rPrChange w:id="6245" w:author="Meir Kalter" w:date="2016-06-15T15:16:00Z">
            <w:rPr/>
          </w:rPrChange>
        </w:rPr>
        <w:pPrChange w:id="6246" w:author="Meir Kalter" w:date="2016-06-15T15:16:00Z">
          <w:pPr/>
        </w:pPrChange>
      </w:pPr>
      <w:bookmarkStart w:id="6247" w:name="_Toc455404964"/>
      <w:r w:rsidRPr="00984CD1">
        <w:rPr>
          <w:rFonts w:ascii="Georgia" w:eastAsia="Arial Unicode MS" w:hAnsi="Georgia" w:cs="Arial Unicode MS"/>
          <w:b w:val="0"/>
          <w:bCs w:val="0"/>
          <w:sz w:val="22"/>
          <w:szCs w:val="22"/>
          <w:lang w:val="en-US"/>
        </w:rPr>
        <w:t>This work is basic simulator with very simple input/output.</w:t>
      </w:r>
      <w:bookmarkEnd w:id="6247"/>
    </w:p>
    <w:p w:rsidR="00C0594E" w:rsidRDefault="00B706A9">
      <w:r>
        <w:rPr>
          <w:rFonts w:eastAsia="Arial Unicode MS" w:cs="Arial Unicode MS"/>
        </w:rPr>
        <w:t xml:space="preserve">Additional improvements - already exist in another section. </w:t>
      </w:r>
    </w:p>
    <w:p w:rsidR="00C0594E" w:rsidRDefault="00B706A9">
      <w:r>
        <w:rPr>
          <w:rFonts w:eastAsia="Arial Unicode MS" w:cs="Arial Unicode MS"/>
        </w:rPr>
        <w:t>New features could be storing the asm file in the internet, grouped by classes.</w:t>
      </w:r>
    </w:p>
    <w:p w:rsidR="00C0594E" w:rsidRDefault="00B706A9">
      <w:r>
        <w:rPr>
          <w:rFonts w:eastAsia="Arial Unicode MS" w:cs="Arial Unicode MS"/>
        </w:rPr>
        <w:t xml:space="preserve">Programing improvements – could be </w:t>
      </w:r>
      <w:proofErr w:type="gramStart"/>
      <w:r>
        <w:rPr>
          <w:rFonts w:eastAsia="Arial Unicode MS" w:cs="Arial Unicode MS"/>
        </w:rPr>
        <w:t>do</w:t>
      </w:r>
      <w:proofErr w:type="gramEnd"/>
      <w:r>
        <w:rPr>
          <w:rFonts w:eastAsia="Arial Unicode MS" w:cs="Arial Unicode MS"/>
        </w:rPr>
        <w:t xml:space="preserve"> the next step and split the code of the logical model and the GUI itself, so another model could be used.</w:t>
      </w:r>
    </w:p>
    <w:p w:rsidR="00C0594E" w:rsidRDefault="00B706A9">
      <w:pPr>
        <w:rPr>
          <w:rStyle w:val="Ninguno"/>
          <w:b/>
          <w:bCs/>
          <w:i/>
          <w:iCs/>
          <w:u w:val="single"/>
        </w:rPr>
      </w:pPr>
      <w:r>
        <w:rPr>
          <w:rStyle w:val="Ninguno"/>
          <w:rFonts w:eastAsia="Arial Unicode MS" w:cs="Arial Unicode MS"/>
          <w:b/>
          <w:bCs/>
          <w:i/>
          <w:iCs/>
          <w:u w:val="single"/>
        </w:rPr>
        <w:t>Comment</w:t>
      </w:r>
    </w:p>
    <w:p w:rsidR="00C0594E" w:rsidRDefault="00B706A9">
      <w:pPr>
        <w:rPr>
          <w:rStyle w:val="Ninguno"/>
          <w:b/>
          <w:bCs/>
          <w:i/>
          <w:iCs/>
          <w:u w:val="single"/>
        </w:rPr>
      </w:pPr>
      <w:r>
        <w:rPr>
          <w:rStyle w:val="Ninguno"/>
          <w:rFonts w:eastAsia="Arial Unicode MS" w:cs="Arial Unicode MS"/>
          <w:b/>
          <w:bCs/>
          <w:i/>
          <w:iCs/>
          <w:u w:val="single"/>
        </w:rPr>
        <w:t>For adding a new command – one existing command should be removed.</w:t>
      </w:r>
    </w:p>
    <w:p w:rsidR="00C0594E" w:rsidRDefault="00C0594E"/>
    <w:p w:rsidR="00C0594E" w:rsidRDefault="00B706A9">
      <w:pPr>
        <w:pStyle w:val="Encabezam"/>
      </w:pPr>
      <w:r>
        <w:br w:type="page"/>
      </w:r>
    </w:p>
    <w:p w:rsidR="00C0594E" w:rsidRDefault="00B706A9">
      <w:pPr>
        <w:pStyle w:val="Encabezam"/>
      </w:pPr>
      <w:r>
        <w:lastRenderedPageBreak/>
        <w:br w:type="page"/>
      </w:r>
    </w:p>
    <w:p w:rsidR="00C0594E" w:rsidRDefault="00B706A9">
      <w:pPr>
        <w:pStyle w:val="Encabezam"/>
      </w:pPr>
      <w:r>
        <w:lastRenderedPageBreak/>
        <w:br w:type="page"/>
      </w:r>
    </w:p>
    <w:p w:rsidR="00C0594E" w:rsidRDefault="00B706A9">
      <w:pPr>
        <w:pStyle w:val="Encabezam"/>
      </w:pPr>
      <w:bookmarkStart w:id="6248" w:name="_Toc453680886"/>
      <w:bookmarkStart w:id="6249" w:name="_Toc455404965"/>
      <w:proofErr w:type="spellStart"/>
      <w:r>
        <w:lastRenderedPageBreak/>
        <w:t>Index</w:t>
      </w:r>
      <w:bookmarkEnd w:id="6248"/>
      <w:bookmarkEnd w:id="6249"/>
      <w:proofErr w:type="spellEnd"/>
    </w:p>
    <w:p w:rsidR="00C0594E" w:rsidRDefault="00C0594E">
      <w:pPr>
        <w:pStyle w:val="Encabezam"/>
        <w:rPr>
          <w:ins w:id="6250" w:author="Meir Kalter" w:date="2016-06-15T20:25:00Z"/>
        </w:rPr>
      </w:pPr>
    </w:p>
    <w:p w:rsidR="00256669" w:rsidRDefault="00256669" w:rsidP="00256669">
      <w:pPr>
        <w:pStyle w:val="Cuerpo"/>
        <w:rPr>
          <w:ins w:id="6251" w:author="Meir Kalter" w:date="2016-06-15T20:26:00Z"/>
          <w:noProof/>
          <w:lang w:val="es-ES"/>
        </w:rPr>
        <w:sectPr w:rsidR="00256669" w:rsidSect="00256669">
          <w:headerReference w:type="even" r:id="rId31"/>
          <w:headerReference w:type="default" r:id="rId32"/>
          <w:footerReference w:type="even" r:id="rId33"/>
          <w:footerReference w:type="default" r:id="rId34"/>
          <w:headerReference w:type="first" r:id="rId35"/>
          <w:pgSz w:w="11900" w:h="16840"/>
          <w:pgMar w:top="1417" w:right="850" w:bottom="1417" w:left="1701" w:header="624" w:footer="340" w:gutter="0"/>
          <w:cols w:space="720"/>
          <w:titlePg/>
        </w:sectPr>
      </w:pPr>
      <w:ins w:id="6252" w:author="Meir Kalter" w:date="2016-06-15T20:26:00Z">
        <w:r>
          <w:rPr>
            <w:lang w:val="es-ES"/>
          </w:rPr>
          <w:fldChar w:fldCharType="begin"/>
        </w:r>
        <w:r>
          <w:rPr>
            <w:lang w:val="es-ES"/>
          </w:rPr>
          <w:instrText xml:space="preserve"> INDEX \r \c "2" \z "1033" </w:instrText>
        </w:r>
      </w:ins>
      <w:r>
        <w:rPr>
          <w:lang w:val="es-ES"/>
        </w:rPr>
        <w:fldChar w:fldCharType="separate"/>
      </w:r>
    </w:p>
    <w:p w:rsidR="00256669" w:rsidRDefault="00256669">
      <w:pPr>
        <w:pStyle w:val="Index1"/>
        <w:tabs>
          <w:tab w:val="right" w:leader="dot" w:pos="4304"/>
        </w:tabs>
        <w:rPr>
          <w:ins w:id="6253" w:author="Meir Kalter" w:date="2016-06-15T20:26:00Z"/>
          <w:noProof/>
        </w:rPr>
      </w:pPr>
      <w:ins w:id="6254" w:author="Meir Kalter" w:date="2016-06-15T20:26:00Z">
        <w:r>
          <w:rPr>
            <w:noProof/>
          </w:rPr>
          <w:lastRenderedPageBreak/>
          <w:t>Execution: Asseble of asm file, 15</w:t>
        </w:r>
      </w:ins>
    </w:p>
    <w:p w:rsidR="00256669" w:rsidRDefault="00256669">
      <w:pPr>
        <w:pStyle w:val="Index1"/>
        <w:tabs>
          <w:tab w:val="right" w:leader="dot" w:pos="4304"/>
        </w:tabs>
        <w:rPr>
          <w:ins w:id="6255" w:author="Meir Kalter" w:date="2016-06-15T20:26:00Z"/>
          <w:noProof/>
        </w:rPr>
      </w:pPr>
      <w:ins w:id="6256" w:author="Meir Kalter" w:date="2016-06-15T20:26:00Z">
        <w:r w:rsidRPr="00B85CE0">
          <w:rPr>
            <w:rFonts w:eastAsia="Arial Unicode MS" w:cs="Arial Unicode MS"/>
            <w:noProof/>
          </w:rPr>
          <w:lastRenderedPageBreak/>
          <w:t>Seven Digit</w:t>
        </w:r>
        <w:r>
          <w:rPr>
            <w:noProof/>
          </w:rPr>
          <w:t>: comment, 27</w:t>
        </w:r>
      </w:ins>
    </w:p>
    <w:p w:rsidR="00256669" w:rsidRDefault="00256669" w:rsidP="00256669">
      <w:pPr>
        <w:pStyle w:val="Cuerpo"/>
        <w:rPr>
          <w:ins w:id="6257" w:author="Meir Kalter" w:date="2016-06-15T20:26:00Z"/>
          <w:noProof/>
          <w:lang w:val="es-ES"/>
        </w:rPr>
        <w:sectPr w:rsidR="00256669" w:rsidSect="00256669">
          <w:type w:val="continuous"/>
          <w:pgSz w:w="11900" w:h="16840"/>
          <w:pgMar w:top="1417" w:right="850" w:bottom="1417" w:left="1701" w:header="624" w:footer="340" w:gutter="0"/>
          <w:cols w:num="2" w:space="720"/>
          <w:titlePg/>
          <w:sectPrChange w:id="6258" w:author="Meir Kalter" w:date="2016-06-15T20:26:00Z">
            <w:sectPr w:rsidR="00256669" w:rsidSect="00256669">
              <w:pgMar w:top="1417" w:right="850" w:bottom="1417" w:left="1701" w:header="624" w:footer="340" w:gutter="0"/>
              <w:cols w:num="1"/>
            </w:sectPr>
          </w:sectPrChange>
        </w:sectPr>
      </w:pPr>
    </w:p>
    <w:p w:rsidR="000802FB" w:rsidRPr="001532BB" w:rsidRDefault="00256669">
      <w:pPr>
        <w:pStyle w:val="Cuerpo"/>
        <w:sectPr w:rsidR="000802FB" w:rsidRPr="001532BB" w:rsidSect="00256669">
          <w:type w:val="continuous"/>
          <w:pgSz w:w="11900" w:h="16840"/>
          <w:pgMar w:top="1417" w:right="850" w:bottom="1417" w:left="1701" w:header="624" w:footer="340" w:gutter="0"/>
          <w:cols w:space="720"/>
          <w:titlePg/>
          <w:sectPrChange w:id="6259" w:author="Meir Kalter" w:date="2016-06-15T20:26:00Z">
            <w:sectPr w:rsidR="000802FB" w:rsidRPr="001532BB" w:rsidSect="00256669">
              <w:type w:val="nextPage"/>
              <w:pgMar w:top="1417" w:right="850" w:bottom="1417" w:left="1701" w:header="624" w:footer="340" w:gutter="0"/>
            </w:sectPr>
          </w:sectPrChange>
        </w:sectPr>
        <w:pPrChange w:id="6260" w:author="Meir Kalter" w:date="2016-06-15T20:25:00Z">
          <w:pPr>
            <w:pStyle w:val="Encabezam"/>
          </w:pPr>
        </w:pPrChange>
      </w:pPr>
      <w:ins w:id="6261" w:author="Meir Kalter" w:date="2016-06-15T20:26:00Z">
        <w:r>
          <w:rPr>
            <w:lang w:val="es-ES"/>
          </w:rPr>
          <w:lastRenderedPageBreak/>
          <w:fldChar w:fldCharType="end"/>
        </w:r>
      </w:ins>
    </w:p>
    <w:p w:rsidR="00C0594E" w:rsidDel="00425252" w:rsidRDefault="00B706A9">
      <w:pPr>
        <w:pStyle w:val="Index11"/>
        <w:rPr>
          <w:del w:id="6262" w:author="Meir Kalter" w:date="2016-06-15T15:17:00Z"/>
        </w:rPr>
      </w:pPr>
      <w:del w:id="6263" w:author="Meir Kalter" w:date="2016-06-15T15:17:00Z">
        <w:r w:rsidDel="00425252">
          <w:lastRenderedPageBreak/>
          <w:delText>asm</w:delText>
        </w:r>
      </w:del>
    </w:p>
    <w:p w:rsidR="00C0594E" w:rsidDel="00425252" w:rsidRDefault="00B706A9">
      <w:pPr>
        <w:pStyle w:val="Index21"/>
        <w:tabs>
          <w:tab w:val="right" w:leader="dot" w:pos="3882"/>
        </w:tabs>
        <w:rPr>
          <w:del w:id="6264" w:author="Meir Kalter" w:date="2016-06-15T15:17:00Z"/>
        </w:rPr>
      </w:pPr>
      <w:del w:id="6265" w:author="Meir Kalter" w:date="2016-06-15T15:17:00Z">
        <w:r w:rsidDel="00425252">
          <w:delText>Error handling, 16</w:delText>
        </w:r>
      </w:del>
    </w:p>
    <w:p w:rsidR="00C0594E" w:rsidDel="00425252" w:rsidRDefault="00B706A9">
      <w:pPr>
        <w:pStyle w:val="Index11"/>
        <w:rPr>
          <w:del w:id="6266" w:author="Meir Kalter" w:date="2016-06-15T15:17:00Z"/>
        </w:rPr>
      </w:pPr>
      <w:del w:id="6267" w:author="Meir Kalter" w:date="2016-06-15T15:17:00Z">
        <w:r w:rsidDel="00425252">
          <w:delText>ASM</w:delText>
        </w:r>
      </w:del>
    </w:p>
    <w:p w:rsidR="00C0594E" w:rsidDel="00425252" w:rsidRDefault="00B706A9">
      <w:pPr>
        <w:pStyle w:val="Index21"/>
        <w:tabs>
          <w:tab w:val="right" w:leader="dot" w:pos="3882"/>
        </w:tabs>
        <w:rPr>
          <w:del w:id="6268" w:author="Meir Kalter" w:date="2016-06-15T15:17:00Z"/>
        </w:rPr>
      </w:pPr>
      <w:del w:id="6269" w:author="Meir Kalter" w:date="2016-06-15T15:17:00Z">
        <w:r w:rsidDel="00425252">
          <w:delText>Using, 12, 21, 30, 31, 36</w:delText>
        </w:r>
      </w:del>
    </w:p>
    <w:p w:rsidR="00C0594E" w:rsidDel="00425252" w:rsidRDefault="00B706A9">
      <w:pPr>
        <w:pStyle w:val="Index11"/>
        <w:rPr>
          <w:del w:id="6270" w:author="Meir Kalter" w:date="2016-06-15T15:17:00Z"/>
        </w:rPr>
      </w:pPr>
      <w:del w:id="6271" w:author="Meir Kalter" w:date="2016-06-15T15:17:00Z">
        <w:r w:rsidDel="00425252">
          <w:delText>assemble</w:delText>
        </w:r>
      </w:del>
    </w:p>
    <w:p w:rsidR="00C0594E" w:rsidDel="00425252" w:rsidRDefault="00B706A9">
      <w:pPr>
        <w:pStyle w:val="Index21"/>
        <w:tabs>
          <w:tab w:val="right" w:leader="dot" w:pos="3882"/>
        </w:tabs>
        <w:rPr>
          <w:del w:id="6272" w:author="Meir Kalter" w:date="2016-06-15T15:17:00Z"/>
        </w:rPr>
      </w:pPr>
      <w:del w:id="6273" w:author="Meir Kalter" w:date="2016-06-15T15:17:00Z">
        <w:r w:rsidDel="00425252">
          <w:delText>Breakpoint, 26</w:delText>
        </w:r>
      </w:del>
    </w:p>
    <w:p w:rsidR="00C0594E" w:rsidDel="00425252" w:rsidRDefault="00B706A9">
      <w:pPr>
        <w:pStyle w:val="Index11"/>
        <w:rPr>
          <w:del w:id="6274" w:author="Meir Kalter" w:date="2016-06-15T15:17:00Z"/>
        </w:rPr>
      </w:pPr>
      <w:del w:id="6275" w:author="Meir Kalter" w:date="2016-06-15T15:17:00Z">
        <w:r w:rsidDel="00425252">
          <w:delText>assumption, 13</w:delText>
        </w:r>
      </w:del>
    </w:p>
    <w:p w:rsidR="00C0594E" w:rsidDel="00425252" w:rsidRDefault="00B706A9">
      <w:pPr>
        <w:pStyle w:val="Index11"/>
        <w:rPr>
          <w:del w:id="6276" w:author="Meir Kalter" w:date="2016-06-15T15:17:00Z"/>
        </w:rPr>
      </w:pPr>
      <w:del w:id="6277" w:author="Meir Kalter" w:date="2016-06-15T15:17:00Z">
        <w:r w:rsidDel="00425252">
          <w:delText xml:space="preserve">Factory, </w:delText>
        </w:r>
        <w:r w:rsidDel="00425252">
          <w:rPr>
            <w:rStyle w:val="Ninguno"/>
            <w:b/>
            <w:bCs/>
            <w:i/>
            <w:iCs/>
          </w:rPr>
          <w:delText>13</w:delText>
        </w:r>
      </w:del>
    </w:p>
    <w:p w:rsidR="00C0594E" w:rsidDel="00425252" w:rsidRDefault="00B706A9">
      <w:pPr>
        <w:pStyle w:val="Index11"/>
        <w:rPr>
          <w:del w:id="6278" w:author="Meir Kalter" w:date="2016-06-15T15:17:00Z"/>
        </w:rPr>
      </w:pPr>
      <w:del w:id="6279" w:author="Meir Kalter" w:date="2016-06-15T15:17:00Z">
        <w:r w:rsidDel="00425252">
          <w:delText>File format</w:delText>
        </w:r>
      </w:del>
    </w:p>
    <w:p w:rsidR="00C0594E" w:rsidDel="00425252" w:rsidRDefault="00B706A9">
      <w:pPr>
        <w:pStyle w:val="Index21"/>
        <w:tabs>
          <w:tab w:val="right" w:leader="dot" w:pos="3882"/>
        </w:tabs>
        <w:rPr>
          <w:del w:id="6280" w:author="Meir Kalter" w:date="2016-06-15T15:17:00Z"/>
        </w:rPr>
      </w:pPr>
      <w:del w:id="6281" w:author="Meir Kalter" w:date="2016-06-15T15:17:00Z">
        <w:r w:rsidDel="00425252">
          <w:delText>ASM, 18</w:delText>
        </w:r>
      </w:del>
    </w:p>
    <w:p w:rsidR="00C0594E" w:rsidDel="00425252" w:rsidRDefault="00B706A9">
      <w:pPr>
        <w:pStyle w:val="Index21"/>
        <w:tabs>
          <w:tab w:val="right" w:leader="dot" w:pos="3882"/>
        </w:tabs>
        <w:rPr>
          <w:del w:id="6282" w:author="Meir Kalter" w:date="2016-06-15T15:17:00Z"/>
        </w:rPr>
      </w:pPr>
      <w:del w:id="6283" w:author="Meir Kalter" w:date="2016-06-15T15:17:00Z">
        <w:r w:rsidDel="00425252">
          <w:delText>MEM, 18</w:delText>
        </w:r>
      </w:del>
    </w:p>
    <w:p w:rsidR="00C0594E" w:rsidDel="00425252" w:rsidRDefault="00B706A9">
      <w:pPr>
        <w:pStyle w:val="Index11"/>
        <w:rPr>
          <w:del w:id="6284" w:author="Meir Kalter" w:date="2016-06-15T15:17:00Z"/>
        </w:rPr>
      </w:pPr>
      <w:del w:id="6285" w:author="Meir Kalter" w:date="2016-06-15T15:17:00Z">
        <w:r w:rsidDel="00425252">
          <w:rPr>
            <w:rStyle w:val="Ninguno"/>
            <w:rFonts w:ascii="Cambria" w:eastAsia="Cambria" w:hAnsi="Cambria" w:cs="Cambria"/>
            <w:b/>
            <w:bCs/>
            <w:shd w:val="clear" w:color="auto" w:fill="C0C0C0"/>
          </w:rPr>
          <w:delText>fillPolygon</w:delText>
        </w:r>
      </w:del>
    </w:p>
    <w:p w:rsidR="00C0594E" w:rsidDel="00425252" w:rsidRDefault="00B706A9">
      <w:pPr>
        <w:pStyle w:val="Index21"/>
        <w:tabs>
          <w:tab w:val="right" w:leader="dot" w:pos="3882"/>
        </w:tabs>
        <w:rPr>
          <w:del w:id="6286" w:author="Meir Kalter" w:date="2016-06-15T15:17:00Z"/>
        </w:rPr>
      </w:pPr>
      <w:del w:id="6287" w:author="Meir Kalter" w:date="2016-06-15T15:17:00Z">
        <w:r w:rsidDel="00425252">
          <w:delText>Using API, 14</w:delText>
        </w:r>
      </w:del>
    </w:p>
    <w:p w:rsidR="00C0594E" w:rsidDel="00425252" w:rsidRDefault="00B706A9">
      <w:pPr>
        <w:pStyle w:val="Index11"/>
        <w:rPr>
          <w:del w:id="6288" w:author="Meir Kalter" w:date="2016-06-15T15:17:00Z"/>
        </w:rPr>
      </w:pPr>
      <w:del w:id="6289" w:author="Meir Kalter" w:date="2016-06-15T15:17:00Z">
        <w:r w:rsidDel="00425252">
          <w:delText>hexdecimal</w:delText>
        </w:r>
      </w:del>
    </w:p>
    <w:p w:rsidR="00C0594E" w:rsidDel="00425252" w:rsidRDefault="00B706A9">
      <w:pPr>
        <w:pStyle w:val="Index21"/>
        <w:tabs>
          <w:tab w:val="right" w:leader="dot" w:pos="3882"/>
        </w:tabs>
        <w:rPr>
          <w:del w:id="6290" w:author="Meir Kalter" w:date="2016-06-15T15:17:00Z"/>
        </w:rPr>
      </w:pPr>
      <w:del w:id="6291" w:author="Meir Kalter" w:date="2016-06-15T15:17:00Z">
        <w:r w:rsidDel="00425252">
          <w:delText>Diplay in seven digit, 16</w:delText>
        </w:r>
      </w:del>
    </w:p>
    <w:p w:rsidR="00C0594E" w:rsidDel="00425252" w:rsidRDefault="00B706A9">
      <w:pPr>
        <w:pStyle w:val="Index21"/>
        <w:tabs>
          <w:tab w:val="right" w:leader="dot" w:pos="3882"/>
        </w:tabs>
        <w:rPr>
          <w:del w:id="6292" w:author="Meir Kalter" w:date="2016-06-15T15:17:00Z"/>
        </w:rPr>
      </w:pPr>
      <w:del w:id="6293" w:author="Meir Kalter" w:date="2016-06-15T15:17:00Z">
        <w:r w:rsidDel="00425252">
          <w:delText xml:space="preserve">input/output, </w:delText>
        </w:r>
        <w:r w:rsidDel="00425252">
          <w:rPr>
            <w:rStyle w:val="Ninguno"/>
            <w:b/>
            <w:bCs/>
            <w:i/>
            <w:iCs/>
          </w:rPr>
          <w:delText>12</w:delText>
        </w:r>
      </w:del>
    </w:p>
    <w:p w:rsidR="00C0594E" w:rsidDel="00425252" w:rsidRDefault="00B706A9">
      <w:pPr>
        <w:pStyle w:val="Index11"/>
        <w:rPr>
          <w:del w:id="6294" w:author="Meir Kalter" w:date="2016-06-15T15:17:00Z"/>
        </w:rPr>
      </w:pPr>
      <w:del w:id="6295" w:author="Meir Kalter" w:date="2016-06-15T15:17:00Z">
        <w:r w:rsidDel="00425252">
          <w:delText xml:space="preserve">JPanel, </w:delText>
        </w:r>
        <w:r w:rsidDel="00425252">
          <w:rPr>
            <w:rStyle w:val="Ninguno"/>
            <w:b/>
            <w:bCs/>
            <w:i/>
            <w:iCs/>
          </w:rPr>
          <w:delText>13</w:delText>
        </w:r>
        <w:r w:rsidDel="00425252">
          <w:delText xml:space="preserve">, </w:delText>
        </w:r>
        <w:r w:rsidDel="00425252">
          <w:rPr>
            <w:rStyle w:val="Ninguno"/>
            <w:b/>
            <w:bCs/>
            <w:i/>
            <w:iCs/>
          </w:rPr>
          <w:delText>14</w:delText>
        </w:r>
      </w:del>
    </w:p>
    <w:p w:rsidR="00C0594E" w:rsidDel="00425252" w:rsidRDefault="00B706A9">
      <w:pPr>
        <w:pStyle w:val="Index11"/>
        <w:rPr>
          <w:del w:id="6296" w:author="Meir Kalter" w:date="2016-06-15T15:17:00Z"/>
        </w:rPr>
      </w:pPr>
      <w:del w:id="6297" w:author="Meir Kalter" w:date="2016-06-15T15:17:00Z">
        <w:r w:rsidDel="00425252">
          <w:delText xml:space="preserve">manual, 17, </w:delText>
        </w:r>
        <w:r w:rsidDel="00425252">
          <w:rPr>
            <w:rStyle w:val="Ninguno"/>
            <w:i/>
            <w:iCs/>
          </w:rPr>
          <w:delText>See</w:delText>
        </w:r>
        <w:r w:rsidDel="00425252">
          <w:delText xml:space="preserve"> </w:delText>
        </w:r>
        <w:r w:rsidDel="00425252">
          <w:rPr>
            <w:rStyle w:val="Ninguno"/>
            <w:rFonts w:ascii="Calibri" w:eastAsia="Calibri" w:hAnsi="Calibri" w:cs="Calibri"/>
          </w:rPr>
          <w:delText>manual</w:delText>
        </w:r>
      </w:del>
    </w:p>
    <w:p w:rsidR="00C0594E" w:rsidDel="00425252" w:rsidRDefault="00B706A9">
      <w:pPr>
        <w:pStyle w:val="Index11"/>
        <w:rPr>
          <w:del w:id="6298" w:author="Meir Kalter" w:date="2016-06-15T15:17:00Z"/>
        </w:rPr>
      </w:pPr>
      <w:del w:id="6299" w:author="Meir Kalter" w:date="2016-06-15T15:17:00Z">
        <w:r w:rsidDel="00425252">
          <w:delText xml:space="preserve">paintComponent. </w:delText>
        </w:r>
        <w:r w:rsidDel="00425252">
          <w:rPr>
            <w:rStyle w:val="Ninguno"/>
            <w:i/>
            <w:iCs/>
          </w:rPr>
          <w:delText>See</w:delText>
        </w:r>
        <w:r w:rsidDel="00425252">
          <w:delText xml:space="preserve"> Pseudo codes </w:delText>
        </w:r>
      </w:del>
    </w:p>
    <w:p w:rsidR="00C0594E" w:rsidDel="00425252" w:rsidRDefault="00B706A9">
      <w:pPr>
        <w:pStyle w:val="Index11"/>
        <w:rPr>
          <w:del w:id="6300" w:author="Meir Kalter" w:date="2016-06-15T15:17:00Z"/>
        </w:rPr>
      </w:pPr>
      <w:del w:id="6301" w:author="Meir Kalter" w:date="2016-06-15T15:17:00Z">
        <w:r w:rsidDel="00425252">
          <w:rPr>
            <w:rStyle w:val="Ninguno"/>
            <w:rFonts w:ascii="Calibri" w:eastAsia="Calibri" w:hAnsi="Calibri" w:cs="Calibri"/>
          </w:rPr>
          <w:delText>param</w:delText>
        </w:r>
      </w:del>
    </w:p>
    <w:p w:rsidR="00C0594E" w:rsidDel="00425252" w:rsidRDefault="00B706A9">
      <w:pPr>
        <w:pStyle w:val="Index21"/>
        <w:tabs>
          <w:tab w:val="right" w:leader="dot" w:pos="3882"/>
        </w:tabs>
        <w:rPr>
          <w:del w:id="6302" w:author="Meir Kalter" w:date="2016-06-15T15:17:00Z"/>
        </w:rPr>
      </w:pPr>
      <w:del w:id="6303" w:author="Meir Kalter" w:date="2016-06-15T15:17:00Z">
        <w:r w:rsidDel="00425252">
          <w:delText xml:space="preserve">console. </w:delText>
        </w:r>
        <w:r w:rsidDel="00425252">
          <w:rPr>
            <w:rStyle w:val="Ninguno"/>
            <w:i/>
            <w:iCs/>
          </w:rPr>
          <w:delText>See Console</w:delText>
        </w:r>
      </w:del>
    </w:p>
    <w:p w:rsidR="00C0594E" w:rsidDel="00425252" w:rsidRDefault="00B706A9">
      <w:pPr>
        <w:pStyle w:val="Index11"/>
        <w:rPr>
          <w:del w:id="6304" w:author="Meir Kalter" w:date="2016-06-15T15:17:00Z"/>
        </w:rPr>
      </w:pPr>
      <w:del w:id="6305" w:author="Meir Kalter" w:date="2016-06-15T15:17:00Z">
        <w:r w:rsidDel="00425252">
          <w:delText>Pseudo codes, 13</w:delText>
        </w:r>
      </w:del>
    </w:p>
    <w:p w:rsidR="00C0594E" w:rsidDel="00425252" w:rsidRDefault="00B706A9">
      <w:pPr>
        <w:pStyle w:val="Index11"/>
        <w:rPr>
          <w:del w:id="6306" w:author="Meir Kalter" w:date="2016-06-15T15:17:00Z"/>
        </w:rPr>
      </w:pPr>
      <w:del w:id="6307" w:author="Meir Kalter" w:date="2016-06-15T15:17:00Z">
        <w:r w:rsidDel="00425252">
          <w:delText xml:space="preserve">seven-segment, 22, </w:delText>
        </w:r>
        <w:r w:rsidDel="00425252">
          <w:rPr>
            <w:rStyle w:val="Ninguno"/>
            <w:rFonts w:ascii="Calibri" w:eastAsia="Calibri" w:hAnsi="Calibri" w:cs="Calibri"/>
            <w:i/>
            <w:iCs/>
          </w:rPr>
          <w:delText>See</w:delText>
        </w:r>
      </w:del>
    </w:p>
    <w:p w:rsidR="00C0594E" w:rsidDel="00425252" w:rsidRDefault="00B706A9">
      <w:pPr>
        <w:pStyle w:val="Index11"/>
        <w:rPr>
          <w:del w:id="6308" w:author="Meir Kalter" w:date="2016-06-15T15:17:00Z"/>
        </w:rPr>
      </w:pPr>
      <w:del w:id="6309" w:author="Meir Kalter" w:date="2016-06-15T15:17:00Z">
        <w:r w:rsidDel="00425252">
          <w:delText>Singleton</w:delText>
        </w:r>
      </w:del>
    </w:p>
    <w:p w:rsidR="00C0594E" w:rsidDel="00425252" w:rsidRDefault="00B706A9">
      <w:pPr>
        <w:pStyle w:val="Index21"/>
        <w:tabs>
          <w:tab w:val="right" w:leader="dot" w:pos="3882"/>
        </w:tabs>
        <w:rPr>
          <w:del w:id="6310" w:author="Meir Kalter" w:date="2016-06-15T15:17:00Z"/>
        </w:rPr>
      </w:pPr>
      <w:del w:id="6311" w:author="Meir Kalter" w:date="2016-06-15T15:17:00Z">
        <w:r w:rsidDel="00425252">
          <w:delText xml:space="preserve">Using, </w:delText>
        </w:r>
        <w:r w:rsidDel="00425252">
          <w:rPr>
            <w:rStyle w:val="Ninguno"/>
            <w:b/>
            <w:bCs/>
            <w:i/>
            <w:iCs/>
          </w:rPr>
          <w:delText>13</w:delText>
        </w:r>
      </w:del>
    </w:p>
    <w:p w:rsidR="00C0594E" w:rsidDel="00425252" w:rsidRDefault="00B706A9">
      <w:pPr>
        <w:pStyle w:val="Index11"/>
        <w:rPr>
          <w:del w:id="6312" w:author="Meir Kalter" w:date="2016-06-15T15:17:00Z"/>
        </w:rPr>
      </w:pPr>
      <w:del w:id="6313" w:author="Meir Kalter" w:date="2016-06-15T15:17:00Z">
        <w:r w:rsidDel="00425252">
          <w:delText>switches battery</w:delText>
        </w:r>
      </w:del>
    </w:p>
    <w:p w:rsidR="00C0594E" w:rsidDel="00425252" w:rsidRDefault="00B706A9">
      <w:pPr>
        <w:pStyle w:val="Index21"/>
        <w:tabs>
          <w:tab w:val="right" w:leader="dot" w:pos="3882"/>
        </w:tabs>
        <w:rPr>
          <w:del w:id="6314" w:author="Meir Kalter" w:date="2016-06-15T15:17:00Z"/>
        </w:rPr>
      </w:pPr>
      <w:del w:id="6315" w:author="Meir Kalter" w:date="2016-06-15T15:17:00Z">
        <w:r w:rsidDel="00425252">
          <w:delText>Input, 30</w:delText>
        </w:r>
      </w:del>
    </w:p>
    <w:p w:rsidR="00C0594E" w:rsidDel="00425252" w:rsidRDefault="00B706A9">
      <w:pPr>
        <w:pStyle w:val="Index11"/>
        <w:rPr>
          <w:del w:id="6316" w:author="Meir Kalter" w:date="2016-06-15T15:17:00Z"/>
        </w:rPr>
      </w:pPr>
      <w:del w:id="6317" w:author="Meir Kalter" w:date="2016-06-15T15:17:00Z">
        <w:r w:rsidDel="00425252">
          <w:delText>Windows</w:delText>
        </w:r>
      </w:del>
    </w:p>
    <w:p w:rsidR="00C0594E" w:rsidDel="00425252" w:rsidRDefault="00B706A9">
      <w:pPr>
        <w:pStyle w:val="Index21"/>
        <w:tabs>
          <w:tab w:val="right" w:leader="dot" w:pos="3882"/>
        </w:tabs>
        <w:rPr>
          <w:del w:id="6318" w:author="Meir Kalter" w:date="2016-06-15T15:17:00Z"/>
        </w:rPr>
      </w:pPr>
      <w:del w:id="6319" w:author="Meir Kalter" w:date="2016-06-15T15:17:00Z">
        <w:r w:rsidDel="00425252">
          <w:delText xml:space="preserve">execution, </w:delText>
        </w:r>
        <w:r w:rsidDel="00425252">
          <w:rPr>
            <w:rStyle w:val="Ninguno"/>
            <w:b/>
            <w:bCs/>
            <w:i/>
            <w:iCs/>
          </w:rPr>
          <w:delText>17</w:delText>
        </w:r>
      </w:del>
    </w:p>
    <w:p w:rsidR="00C0594E" w:rsidDel="00425252" w:rsidRDefault="00B706A9">
      <w:pPr>
        <w:pStyle w:val="Index21"/>
        <w:tabs>
          <w:tab w:val="right" w:leader="dot" w:pos="3882"/>
        </w:tabs>
        <w:rPr>
          <w:del w:id="6320" w:author="Meir Kalter" w:date="2016-06-15T15:17:00Z"/>
        </w:rPr>
      </w:pPr>
      <w:del w:id="6321" w:author="Meir Kalter" w:date="2016-06-15T15:17:00Z">
        <w:r w:rsidDel="00425252">
          <w:delText xml:space="preserve">execution of Gui, </w:delText>
        </w:r>
        <w:r w:rsidDel="00425252">
          <w:rPr>
            <w:rStyle w:val="Ninguno"/>
            <w:b/>
            <w:bCs/>
            <w:i/>
            <w:iCs/>
          </w:rPr>
          <w:delText>17</w:delText>
        </w:r>
      </w:del>
    </w:p>
    <w:p w:rsidR="00C0594E" w:rsidDel="00425252" w:rsidRDefault="00B706A9">
      <w:pPr>
        <w:pStyle w:val="Index11"/>
        <w:rPr>
          <w:del w:id="6322" w:author="Meir Kalter" w:date="2016-06-15T15:17:00Z"/>
        </w:rPr>
      </w:pPr>
      <w:del w:id="6323" w:author="Meir Kalter" w:date="2016-06-15T15:17:00Z">
        <w:r w:rsidDel="00425252">
          <w:delText>working directory</w:delText>
        </w:r>
      </w:del>
    </w:p>
    <w:p w:rsidR="00C0594E" w:rsidDel="00425252" w:rsidRDefault="00B706A9">
      <w:pPr>
        <w:pStyle w:val="Index21"/>
        <w:tabs>
          <w:tab w:val="right" w:leader="dot" w:pos="3882"/>
        </w:tabs>
        <w:rPr>
          <w:del w:id="6324" w:author="Meir Kalter" w:date="2016-06-15T15:17:00Z"/>
        </w:rPr>
      </w:pPr>
      <w:del w:id="6325" w:author="Meir Kalter" w:date="2016-06-15T15:17:00Z">
        <w:r w:rsidDel="00425252">
          <w:delText xml:space="preserve">Using, </w:delText>
        </w:r>
        <w:r w:rsidDel="00425252">
          <w:rPr>
            <w:rStyle w:val="Ninguno"/>
            <w:b/>
            <w:bCs/>
            <w:i/>
            <w:iCs/>
          </w:rPr>
          <w:delText>17</w:delText>
        </w:r>
      </w:del>
    </w:p>
    <w:p w:rsidR="00C0594E" w:rsidDel="007735A3" w:rsidRDefault="00C0594E">
      <w:pPr>
        <w:pStyle w:val="Encabezam"/>
        <w:rPr>
          <w:del w:id="6326" w:author="Meir Kalter" w:date="2016-06-15T15:17:00Z"/>
        </w:rPr>
        <w:sectPr w:rsidR="00C0594E" w:rsidDel="007735A3">
          <w:headerReference w:type="even" r:id="rId36"/>
          <w:headerReference w:type="default" r:id="rId37"/>
          <w:footerReference w:type="even" r:id="rId38"/>
          <w:footerReference w:type="default" r:id="rId39"/>
          <w:headerReference w:type="first" r:id="rId40"/>
          <w:footerReference w:type="first" r:id="rId41"/>
          <w:type w:val="continuous"/>
          <w:pgSz w:w="11900" w:h="16840"/>
          <w:pgMar w:top="1417" w:right="850" w:bottom="1417" w:left="1701" w:header="624" w:footer="340" w:gutter="0"/>
          <w:cols w:num="2" w:space="792"/>
          <w:titlePg/>
        </w:sectPr>
      </w:pPr>
    </w:p>
    <w:p w:rsidR="00C0594E" w:rsidRDefault="00B706A9">
      <w:pPr>
        <w:pStyle w:val="Encabezam"/>
      </w:pPr>
      <w:r>
        <w:br w:type="page"/>
      </w:r>
    </w:p>
    <w:p w:rsidR="00C0594E" w:rsidRDefault="00B706A9">
      <w:pPr>
        <w:pStyle w:val="Encabezam"/>
      </w:pPr>
      <w:bookmarkStart w:id="6327" w:name="_Toc453680887"/>
      <w:bookmarkStart w:id="6328" w:name="_Toc455404966"/>
      <w:proofErr w:type="spellStart"/>
      <w:r>
        <w:lastRenderedPageBreak/>
        <w:t>List</w:t>
      </w:r>
      <w:proofErr w:type="spellEnd"/>
      <w:r>
        <w:t xml:space="preserve"> of </w:t>
      </w:r>
      <w:proofErr w:type="spellStart"/>
      <w:r>
        <w:t>pictures</w:t>
      </w:r>
      <w:bookmarkEnd w:id="6327"/>
      <w:bookmarkEnd w:id="6328"/>
      <w:proofErr w:type="spellEnd"/>
    </w:p>
    <w:p w:rsidR="00C0594E" w:rsidRDefault="00DD0FB7">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DD0FB7">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DD0FB7">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DD0FB7">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DD0FB7">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DD0FB7">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DD0FB7">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DD0FB7">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DD0FB7">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DD0FB7">
      <w:pPr>
        <w:pStyle w:val="TableofFigures1"/>
        <w:tabs>
          <w:tab w:val="right" w:leader="dot" w:pos="8478"/>
        </w:tabs>
      </w:pPr>
      <w:hyperlink w:anchor="Toc453325221" w:history="1">
        <w:r w:rsidR="00B706A9">
          <w:rPr>
            <w:rStyle w:val="Hyperlink0"/>
          </w:rPr>
          <w:t xml:space="preserve">10The file was saved </w:t>
        </w:r>
        <w:proofErr w:type="spellStart"/>
        <w:r w:rsidR="00B706A9">
          <w:rPr>
            <w:rStyle w:val="Hyperlink0"/>
          </w:rPr>
          <w:t>corectly</w:t>
        </w:r>
        <w:proofErr w:type="spellEnd"/>
        <w:r w:rsidR="00B706A9">
          <w:rPr>
            <w:rStyle w:val="Hyperlink0"/>
          </w:rPr>
          <w:t xml:space="preserve"> - as </w:t>
        </w:r>
        <w:proofErr w:type="gramStart"/>
        <w:r w:rsidR="00B706A9">
          <w:rPr>
            <w:rStyle w:val="Hyperlink0"/>
          </w:rPr>
          <w:t>test5.asm[</w:t>
        </w:r>
        <w:proofErr w:type="spellStart"/>
        <w:proofErr w:type="gramEnd"/>
        <w:r w:rsidR="00B706A9">
          <w:rPr>
            <w:rStyle w:val="Hyperlink0"/>
          </w:rPr>
          <w:t>Viewdlated</w:t>
        </w:r>
        <w:proofErr w:type="spellEnd"/>
        <w:r w:rsidR="00B706A9">
          <w:rPr>
            <w:rStyle w:val="Hyperlink0"/>
          </w:rPr>
          <w:t xml:space="preserve"> by the open file ]</w:t>
        </w:r>
        <w:r w:rsidR="00B706A9">
          <w:tab/>
        </w:r>
      </w:hyperlink>
      <w:r w:rsidR="00B706A9">
        <w:t>20</w:t>
      </w:r>
    </w:p>
    <w:p w:rsidR="00C0594E" w:rsidRDefault="00DD0FB7">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DD0FB7">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DD0FB7">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DD0FB7">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DD0FB7">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24</w:t>
      </w:r>
    </w:p>
    <w:p w:rsidR="00C0594E" w:rsidRDefault="00C0594E"/>
    <w:p w:rsidR="00C0594E" w:rsidRDefault="00C0594E"/>
    <w:p w:rsidR="00C0594E" w:rsidRDefault="00B706A9">
      <w:r>
        <w:rPr>
          <w:rFonts w:eastAsia="Arial Unicode MS" w:cs="Arial Unicode MS"/>
        </w:rPr>
        <w:t>/*</w:t>
      </w:r>
    </w:p>
    <w:p w:rsidR="00C0594E" w:rsidRDefault="00C0594E"/>
    <w:p w:rsidR="00C0594E" w:rsidRDefault="00B706A9">
      <w:r>
        <w:rPr>
          <w:rStyle w:val="Ninguno"/>
          <w:rFonts w:ascii="Roboto" w:eastAsia="Roboto" w:hAnsi="Roboto" w:cs="Roboto"/>
          <w:color w:val="333333"/>
          <w:sz w:val="20"/>
          <w:szCs w:val="20"/>
          <w:u w:color="333333"/>
          <w:shd w:val="clear" w:color="auto" w:fill="FFFFFF"/>
        </w:rPr>
        <w:t xml:space="preserve">1. Introduction 2. </w:t>
      </w:r>
      <w:proofErr w:type="gramStart"/>
      <w:r>
        <w:rPr>
          <w:rStyle w:val="Ninguno"/>
          <w:rFonts w:ascii="Roboto" w:eastAsia="Roboto" w:hAnsi="Roboto" w:cs="Roboto"/>
          <w:color w:val="333333"/>
          <w:sz w:val="20"/>
          <w:szCs w:val="20"/>
          <w:u w:color="333333"/>
          <w:shd w:val="clear" w:color="auto" w:fill="FFFFFF"/>
        </w:rPr>
        <w:t>Objective 3.</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Requirements 4.</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Design of the application 5.</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Implementation 6.</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User Manual 7.</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Conclusions 8.</w:t>
      </w:r>
      <w:proofErr w:type="gramEnd"/>
      <w:r>
        <w:rPr>
          <w:rStyle w:val="Ninguno"/>
          <w:rFonts w:ascii="Roboto" w:eastAsia="Roboto" w:hAnsi="Roboto" w:cs="Roboto"/>
          <w:color w:val="333333"/>
          <w:sz w:val="20"/>
          <w:szCs w:val="20"/>
          <w:u w:color="333333"/>
          <w:shd w:val="clear" w:color="auto" w:fill="FFFFFF"/>
        </w:rPr>
        <w:t xml:space="preserve"> Bibliography I mention what I would each of these sections. 1. Introduction: where you say that the study of the Instruction Set Architecture is very important in </w:t>
      </w:r>
      <w:proofErr w:type="gramStart"/>
      <w:r>
        <w:rPr>
          <w:rStyle w:val="Ninguno"/>
          <w:rFonts w:ascii="Roboto" w:eastAsia="Roboto" w:hAnsi="Roboto" w:cs="Roboto"/>
          <w:color w:val="333333"/>
          <w:sz w:val="20"/>
          <w:szCs w:val="20"/>
          <w:u w:color="333333"/>
          <w:shd w:val="clear" w:color="auto" w:fill="FFFFFF"/>
        </w:rPr>
        <w:t>studies ....</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but</w:t>
      </w:r>
      <w:proofErr w:type="gramEnd"/>
      <w:r>
        <w:rPr>
          <w:rStyle w:val="Ninguno"/>
          <w:rFonts w:ascii="Roboto" w:eastAsia="Roboto" w:hAnsi="Roboto" w:cs="Roboto"/>
          <w:color w:val="333333"/>
          <w:sz w:val="20"/>
          <w:szCs w:val="20"/>
          <w:u w:color="333333"/>
          <w:shd w:val="clear" w:color="auto" w:fill="FFFFFF"/>
        </w:rPr>
        <w:t xml:space="preserve"> first course </w:t>
      </w:r>
      <w:proofErr w:type="spellStart"/>
      <w:r>
        <w:rPr>
          <w:rStyle w:val="Ninguno"/>
          <w:rFonts w:ascii="Roboto" w:eastAsia="Roboto" w:hAnsi="Roboto" w:cs="Roboto"/>
          <w:color w:val="333333"/>
          <w:sz w:val="20"/>
          <w:szCs w:val="20"/>
          <w:u w:color="333333"/>
          <w:shd w:val="clear" w:color="auto" w:fill="FFFFFF"/>
        </w:rPr>
        <w:t>can not</w:t>
      </w:r>
      <w:proofErr w:type="spellEnd"/>
      <w:r>
        <w:rPr>
          <w:rStyle w:val="Ninguno"/>
          <w:rFonts w:ascii="Roboto" w:eastAsia="Roboto" w:hAnsi="Roboto" w:cs="Roboto"/>
          <w:color w:val="333333"/>
          <w:sz w:val="20"/>
          <w:szCs w:val="20"/>
          <w:u w:color="333333"/>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Style w:val="Ninguno"/>
          <w:rFonts w:ascii="Roboto" w:eastAsia="Roboto" w:hAnsi="Roboto" w:cs="Roboto"/>
          <w:color w:val="333333"/>
          <w:sz w:val="20"/>
          <w:szCs w:val="20"/>
          <w:u w:color="333333"/>
          <w:shd w:val="clear" w:color="auto" w:fill="FFFFFF"/>
        </w:rPr>
        <w:t>execute</w:t>
      </w:r>
      <w:proofErr w:type="gramEnd"/>
      <w:r>
        <w:rPr>
          <w:rStyle w:val="Ninguno"/>
          <w:rFonts w:ascii="Roboto" w:eastAsia="Roboto" w:hAnsi="Roboto" w:cs="Roboto"/>
          <w:color w:val="333333"/>
          <w:sz w:val="20"/>
          <w:szCs w:val="20"/>
          <w:u w:color="333333"/>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 O, </w:t>
      </w:r>
      <w:proofErr w:type="spellStart"/>
      <w:proofErr w:type="gramStart"/>
      <w:r>
        <w:rPr>
          <w:rStyle w:val="Ninguno"/>
          <w:rFonts w:ascii="Roboto" w:eastAsia="Roboto" w:hAnsi="Roboto" w:cs="Roboto"/>
          <w:color w:val="333333"/>
          <w:sz w:val="20"/>
          <w:szCs w:val="20"/>
          <w:u w:color="333333"/>
          <w:shd w:val="clear" w:color="auto" w:fill="FFFFFF"/>
        </w:rPr>
        <w:t>etc</w:t>
      </w:r>
      <w:proofErr w:type="spellEnd"/>
      <w:r>
        <w:rPr>
          <w:rStyle w:val="Ninguno"/>
          <w:rFonts w:ascii="Roboto" w:eastAsia="Roboto" w:hAnsi="Roboto" w:cs="Roboto"/>
          <w:color w:val="333333"/>
          <w:sz w:val="20"/>
          <w:szCs w:val="20"/>
          <w:u w:color="333333"/>
          <w:shd w:val="clear" w:color="auto" w:fill="FFFFFF"/>
        </w:rPr>
        <w:t xml:space="preserve"> ..</w:t>
      </w:r>
      <w:proofErr w:type="gramEnd"/>
      <w:r>
        <w:rPr>
          <w:rStyle w:val="Ninguno"/>
          <w:rFonts w:ascii="Roboto" w:eastAsia="Roboto" w:hAnsi="Roboto" w:cs="Roboto"/>
          <w:color w:val="333333"/>
          <w:sz w:val="20"/>
          <w:szCs w:val="20"/>
          <w:u w:color="333333"/>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w:t>
      </w:r>
      <w:r>
        <w:rPr>
          <w:rStyle w:val="Ninguno"/>
          <w:rFonts w:ascii="Roboto" w:eastAsia="Roboto" w:hAnsi="Roboto" w:cs="Roboto"/>
          <w:color w:val="333333"/>
          <w:sz w:val="20"/>
          <w:szCs w:val="20"/>
          <w:u w:color="333333"/>
          <w:shd w:val="clear" w:color="auto" w:fill="FFFFFF"/>
        </w:rPr>
        <w:lastRenderedPageBreak/>
        <w:t>the functions and a short description of the function. This list of functions you leave for last. 6. Manual: for that, a short manual with steps to use the simulator. 7. Conclusions 8. Bibliography</w:t>
      </w:r>
    </w:p>
    <w:p w:rsidR="00C0594E" w:rsidRDefault="00C0594E"/>
    <w:p w:rsidR="00C0594E" w:rsidRDefault="00B706A9">
      <w:r>
        <w:rPr>
          <w:rFonts w:eastAsia="Arial Unicode MS" w:cs="Arial Unicode MS"/>
        </w:rPr>
        <w:t>*/</w:t>
      </w:r>
    </w:p>
    <w:p w:rsidR="00C0594E" w:rsidRDefault="00C0594E"/>
    <w:sectPr w:rsidR="00C0594E" w:rsidSect="00C0594E">
      <w:headerReference w:type="even" r:id="rId42"/>
      <w:headerReference w:type="default" r:id="rId43"/>
      <w:footerReference w:type="even" r:id="rId44"/>
      <w:footerReference w:type="default" r:id="rId45"/>
      <w:headerReference w:type="first" r:id="rId46"/>
      <w:footerReference w:type="first" r:id="rId47"/>
      <w:type w:val="continuous"/>
      <w:pgSz w:w="11900" w:h="16840"/>
      <w:pgMar w:top="1417" w:right="850" w:bottom="1417" w:left="1701" w:header="624" w:footer="34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19" w:author="Toni" w:date="2016-06-20T11:57:00Z" w:initials="Toni M">
    <w:p w:rsidR="00AB6E98" w:rsidRDefault="00AB6E98">
      <w:pPr>
        <w:pStyle w:val="CommentText"/>
      </w:pPr>
      <w:r>
        <w:rPr>
          <w:rStyle w:val="CommentReference"/>
        </w:rPr>
        <w:annotationRef/>
      </w:r>
      <w:r>
        <w:t xml:space="preserve">No </w:t>
      </w:r>
      <w:proofErr w:type="spellStart"/>
      <w:r>
        <w:t>digas</w:t>
      </w:r>
      <w:proofErr w:type="spellEnd"/>
      <w:r>
        <w:t xml:space="preserve"> lo </w:t>
      </w:r>
      <w:proofErr w:type="spellStart"/>
      <w:r>
        <w:t>qe</w:t>
      </w:r>
      <w:proofErr w:type="spellEnd"/>
      <w:r>
        <w:t xml:space="preserve"> se </w:t>
      </w:r>
      <w:proofErr w:type="spellStart"/>
      <w:r>
        <w:t>puede</w:t>
      </w:r>
      <w:proofErr w:type="spellEnd"/>
      <w:r>
        <w:t xml:space="preserve"> </w:t>
      </w:r>
      <w:proofErr w:type="spellStart"/>
      <w:r>
        <w:t>hacer</w:t>
      </w:r>
      <w:proofErr w:type="spellEnd"/>
      <w:r>
        <w:t xml:space="preserve">. Di lo </w:t>
      </w:r>
      <w:proofErr w:type="spellStart"/>
      <w:r>
        <w:t>que</w:t>
      </w:r>
      <w:proofErr w:type="spellEnd"/>
      <w:r>
        <w:t xml:space="preserve"> has </w:t>
      </w:r>
      <w:proofErr w:type="spellStart"/>
      <w:r>
        <w:t>hecho</w:t>
      </w:r>
      <w:proofErr w:type="spellEnd"/>
      <w:r>
        <w:t xml:space="preserve">, o al </w:t>
      </w:r>
      <w:proofErr w:type="spellStart"/>
      <w:r>
        <w:t>menos</w:t>
      </w:r>
      <w:proofErr w:type="spellEnd"/>
      <w:r>
        <w:t xml:space="preserve"> lo </w:t>
      </w:r>
      <w:proofErr w:type="spellStart"/>
      <w:r>
        <w:t>que</w:t>
      </w:r>
      <w:proofErr w:type="spellEnd"/>
      <w:r>
        <w:t xml:space="preserve"> </w:t>
      </w:r>
      <w:proofErr w:type="spellStart"/>
      <w:r>
        <w:t>quieres</w:t>
      </w:r>
      <w:proofErr w:type="spellEnd"/>
      <w:r>
        <w:t xml:space="preserve"> </w:t>
      </w:r>
      <w:proofErr w:type="spellStart"/>
      <w:r>
        <w:t>hacer</w:t>
      </w:r>
      <w:proofErr w:type="spellEnd"/>
      <w:r>
        <w:t xml:space="preserve"> </w:t>
      </w:r>
      <w:proofErr w:type="spellStart"/>
      <w:r>
        <w:t>como</w:t>
      </w:r>
      <w:proofErr w:type="spellEnd"/>
      <w:r>
        <w:t xml:space="preserve"> </w:t>
      </w:r>
      <w:proofErr w:type="spellStart"/>
      <w:r>
        <w:t>si</w:t>
      </w:r>
      <w:proofErr w:type="spellEnd"/>
      <w:r>
        <w:t xml:space="preserve"> lo </w:t>
      </w:r>
      <w:proofErr w:type="spellStart"/>
      <w:r>
        <w:t>hubieras</w:t>
      </w:r>
      <w:proofErr w:type="spellEnd"/>
      <w:r>
        <w:t xml:space="preserve"> </w:t>
      </w:r>
      <w:proofErr w:type="spellStart"/>
      <w:r>
        <w:t>hecho</w:t>
      </w:r>
      <w:proofErr w:type="spellEnd"/>
      <w:r>
        <w:t>.</w:t>
      </w:r>
    </w:p>
  </w:comment>
  <w:comment w:id="5032" w:author="Toni" w:date="2016-06-20T11:57:00Z" w:initials="Toni M">
    <w:p w:rsidR="00AB6E98" w:rsidRDefault="00AB6E98">
      <w:pPr>
        <w:pStyle w:val="CommentText"/>
      </w:pPr>
      <w:r>
        <w:rPr>
          <w:rStyle w:val="CommentReference"/>
        </w:rPr>
        <w:annotationRef/>
      </w:r>
      <w:proofErr w:type="spellStart"/>
      <w:r>
        <w:t>Quita</w:t>
      </w:r>
      <w:proofErr w:type="spellEnd"/>
      <w:r>
        <w:t xml:space="preserve"> </w:t>
      </w:r>
      <w:proofErr w:type="spellStart"/>
      <w:r>
        <w:t>estos</w:t>
      </w:r>
      <w:proofErr w:type="spellEnd"/>
      <w:r>
        <w:t xml:space="preserve"> </w:t>
      </w:r>
      <w:proofErr w:type="spellStart"/>
      <w:r>
        <w:t>comentarios</w:t>
      </w:r>
      <w:proofErr w:type="spellEnd"/>
      <w:r>
        <w:t xml:space="preserve"> </w:t>
      </w:r>
      <w:proofErr w:type="spellStart"/>
      <w:r>
        <w:t>cuanto</w:t>
      </w:r>
      <w:proofErr w:type="spellEnd"/>
      <w:r>
        <w:t xml:space="preserve"> antes. No </w:t>
      </w:r>
      <w:proofErr w:type="spellStart"/>
      <w:r>
        <w:t>pueden</w:t>
      </w:r>
      <w:proofErr w:type="spellEnd"/>
      <w:r>
        <w:t xml:space="preserve"> </w:t>
      </w:r>
      <w:proofErr w:type="spellStart"/>
      <w:r>
        <w:t>aparecer</w:t>
      </w:r>
      <w:proofErr w:type="spellEnd"/>
      <w:r>
        <w:t xml:space="preserve"> </w:t>
      </w:r>
      <w:proofErr w:type="spellStart"/>
      <w:r>
        <w:t>en</w:t>
      </w:r>
      <w:proofErr w:type="spellEnd"/>
      <w:r>
        <w:t xml:space="preserve"> la version final.</w:t>
      </w:r>
    </w:p>
  </w:comment>
  <w:comment w:id="5119" w:author="Toni" w:date="2016-06-20T11:57:00Z" w:initials="Toni M">
    <w:p w:rsidR="00AB6E98" w:rsidRDefault="00AB6E98">
      <w:pPr>
        <w:pStyle w:val="CommentText"/>
      </w:pPr>
      <w:r>
        <w:rPr>
          <w:rStyle w:val="CommentReference"/>
        </w:rPr>
        <w:annotationRef/>
      </w:r>
      <w:proofErr w:type="spellStart"/>
      <w:r>
        <w:t>Yo</w:t>
      </w:r>
      <w:proofErr w:type="spellEnd"/>
      <w:r>
        <w:t xml:space="preserve"> </w:t>
      </w:r>
      <w:proofErr w:type="spellStart"/>
      <w:r>
        <w:t>pondría</w:t>
      </w:r>
      <w:proofErr w:type="spellEnd"/>
      <w:r>
        <w:t xml:space="preserve"> solo la </w:t>
      </w:r>
      <w:proofErr w:type="spellStart"/>
      <w:r>
        <w:t>lista</w:t>
      </w:r>
      <w:proofErr w:type="spellEnd"/>
      <w:r>
        <w:t xml:space="preserve"> de </w:t>
      </w:r>
      <w:proofErr w:type="spellStart"/>
      <w:r>
        <w:t>instrucciones</w:t>
      </w:r>
      <w:proofErr w:type="spellEnd"/>
      <w:r>
        <w:t xml:space="preserve">, no </w:t>
      </w:r>
      <w:proofErr w:type="spellStart"/>
      <w:r>
        <w:t>hace</w:t>
      </w:r>
      <w:proofErr w:type="spellEnd"/>
      <w:r>
        <w:t xml:space="preserve"> </w:t>
      </w:r>
      <w:proofErr w:type="spellStart"/>
      <w:r>
        <w:t>falta</w:t>
      </w:r>
      <w:proofErr w:type="spellEnd"/>
      <w:r>
        <w:t xml:space="preserve"> </w:t>
      </w:r>
      <w:proofErr w:type="spellStart"/>
      <w:r>
        <w:t>que</w:t>
      </w:r>
      <w:proofErr w:type="spellEnd"/>
      <w:r>
        <w:t xml:space="preserve"> </w:t>
      </w:r>
      <w:proofErr w:type="spellStart"/>
      <w:r>
        <w:t>pongas</w:t>
      </w:r>
      <w:proofErr w:type="spellEnd"/>
      <w:r>
        <w:t xml:space="preserve"> el </w:t>
      </w:r>
      <w:proofErr w:type="spellStart"/>
      <w:r>
        <w:t>código</w:t>
      </w:r>
      <w:proofErr w:type="spellEnd"/>
      <w:r>
        <w:t xml:space="preserve"> </w:t>
      </w:r>
      <w:proofErr w:type="spellStart"/>
      <w:r>
        <w:t>ni</w:t>
      </w:r>
      <w:proofErr w:type="spellEnd"/>
      <w:r>
        <w:t xml:space="preserve"> la </w:t>
      </w:r>
      <w:proofErr w:type="spellStart"/>
      <w:r>
        <w:t>descripción</w:t>
      </w:r>
      <w:proofErr w:type="spellEnd"/>
      <w:r>
        <w:t>.</w:t>
      </w:r>
    </w:p>
  </w:comment>
  <w:comment w:id="6069" w:author="Toni" w:date="2016-06-20T11:57:00Z" w:initials="Toni M">
    <w:p w:rsidR="00AB6E98" w:rsidRDefault="00AB6E98">
      <w:pPr>
        <w:pStyle w:val="CommentText"/>
      </w:pPr>
      <w:r>
        <w:rPr>
          <w:rStyle w:val="CommentReference"/>
        </w:rPr>
        <w:annotationRef/>
      </w:r>
      <w:r>
        <w:t xml:space="preserve">No </w:t>
      </w:r>
      <w:proofErr w:type="spellStart"/>
      <w:r>
        <w:t>entiendo</w:t>
      </w:r>
      <w:proofErr w:type="spellEnd"/>
      <w:r>
        <w:t xml:space="preserve"> </w:t>
      </w:r>
      <w:proofErr w:type="spellStart"/>
      <w:r>
        <w:t>que</w:t>
      </w:r>
      <w:proofErr w:type="spellEnd"/>
      <w:r>
        <w:t xml:space="preserve"> </w:t>
      </w:r>
      <w:proofErr w:type="spellStart"/>
      <w:r>
        <w:t>quieres</w:t>
      </w:r>
      <w:proofErr w:type="spellEnd"/>
      <w:r>
        <w:t xml:space="preserve"> </w:t>
      </w:r>
      <w:proofErr w:type="spellStart"/>
      <w:r>
        <w:t>explicar</w:t>
      </w:r>
      <w:proofErr w:type="spellEnd"/>
      <w:r>
        <w:t xml:space="preserve"> </w:t>
      </w:r>
      <w:proofErr w:type="spellStart"/>
      <w:r>
        <w:t>aquí</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FB7" w:rsidRDefault="00DD0FB7" w:rsidP="00C0594E">
      <w:pPr>
        <w:spacing w:after="0" w:line="240" w:lineRule="auto"/>
      </w:pPr>
      <w:r>
        <w:separator/>
      </w:r>
    </w:p>
  </w:endnote>
  <w:endnote w:type="continuationSeparator" w:id="0">
    <w:p w:rsidR="00DD0FB7" w:rsidRDefault="00DD0FB7"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rsidR="00FB1943">
      <w:rPr>
        <w:noProof/>
      </w:rPr>
      <w:t>36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FB1943">
      <w:rPr>
        <w:noProof/>
      </w:rPr>
      <w:t>37</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t>32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t>33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pPr>
    <w:r>
      <w:fldChar w:fldCharType="begin"/>
    </w:r>
    <w:r>
      <w:instrText xml:space="preserve"> PAGE </w:instrText>
    </w:r>
    <w:r>
      <w:fldChar w:fldCharType="separate"/>
    </w:r>
    <w:r w:rsidR="00FB1943">
      <w:rPr>
        <w:noProof/>
      </w:rPr>
      <w:t>38</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FB1943">
      <w:rPr>
        <w:noProof/>
      </w:rPr>
      <w:t>39</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FB7" w:rsidRDefault="00DD0FB7">
      <w:r>
        <w:separator/>
      </w:r>
    </w:p>
  </w:footnote>
  <w:footnote w:type="continuationSeparator" w:id="0">
    <w:p w:rsidR="00DD0FB7" w:rsidRDefault="00DD0FB7">
      <w:r>
        <w:continuationSeparator/>
      </w:r>
    </w:p>
  </w:footnote>
  <w:footnote w:type="continuationNotice" w:id="1">
    <w:p w:rsidR="00DD0FB7" w:rsidRDefault="00DD0FB7"/>
  </w:footnote>
  <w:footnote w:id="2">
    <w:p w:rsidR="00AB6E98" w:rsidRDefault="00AB6E98">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AB6E98" w:rsidDel="009D6D00" w:rsidRDefault="00AB6E98">
      <w:pPr>
        <w:pStyle w:val="FootnoteText1"/>
        <w:rPr>
          <w:del w:id="3931" w:author="Meir Kalter" w:date="2016-06-15T14:46:00Z"/>
        </w:rPr>
      </w:pPr>
      <w:del w:id="3932" w:author="Meir Kalter" w:date="2016-06-15T14:46:00Z">
        <w:r w:rsidDel="009D6D00">
          <w:rPr>
            <w:rStyle w:val="EndnoteReference1"/>
          </w:rPr>
          <w:footnoteRef/>
        </w:r>
        <w:r w:rsidDel="009D6D00">
          <w:rPr>
            <w:rFonts w:eastAsia="Arial Unicode MS" w:cs="Arial Unicode MS"/>
          </w:rPr>
          <w:delText xml:space="preserve"> NetBeans add the customized creation code. The component has </w:delText>
        </w:r>
        <w:r w:rsidDel="009D6D00">
          <w:rPr>
            <w:rStyle w:val="Ninguno"/>
            <w:rFonts w:eastAsia="Arial Unicode MS" w:cs="Arial Unicode MS"/>
            <w:b/>
            <w:bCs/>
            <w:i/>
            <w:iCs/>
            <w:sz w:val="18"/>
            <w:szCs w:val="18"/>
          </w:rPr>
          <w:delText>Custom creation code</w:delText>
        </w:r>
        <w:r w:rsidDel="009D6D00">
          <w:rPr>
            <w:rFonts w:eastAsia="Arial Unicode MS" w:cs="Arial Unicode MS"/>
          </w:rPr>
          <w:delText xml:space="preserve"> in the Code properties tab.</w:delText>
        </w:r>
      </w:del>
    </w:p>
  </w:footnote>
  <w:footnote w:id="4">
    <w:p w:rsidR="00AB6E98" w:rsidRDefault="00AB6E98" w:rsidP="009D6D00">
      <w:pPr>
        <w:pStyle w:val="FootnoteText1"/>
        <w:rPr>
          <w:ins w:id="4025" w:author="Meir Kalter" w:date="2016-06-15T14:46:00Z"/>
        </w:rPr>
      </w:pPr>
      <w:ins w:id="4026" w:author="Meir Kalter" w:date="2016-06-15T14:46:00Z">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ins>
    </w:p>
  </w:footnote>
  <w:footnote w:id="5">
    <w:p w:rsidR="00AB6E98" w:rsidRDefault="00AB6E98">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14:anchorId="728BA597" wp14:editId="725C852B">
          <wp:simplePos x="0" y="0"/>
          <wp:positionH relativeFrom="page">
            <wp:posOffset>600075</wp:posOffset>
          </wp:positionH>
          <wp:positionV relativeFrom="page">
            <wp:posOffset>10204450</wp:posOffset>
          </wp:positionV>
          <wp:extent cx="323850" cy="228600"/>
          <wp:effectExtent l="0" t="0" r="0" b="0"/>
          <wp:wrapNone/>
          <wp:docPr id="1073741866"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rsidP="005C40B6">
    <w:pPr>
      <w:pStyle w:val="Cabeceraypie"/>
    </w:pPr>
    <w:r>
      <w:rPr>
        <w:noProof/>
        <w:lang w:val="en-US" w:eastAsia="en-US" w:bidi="he-IL"/>
      </w:rPr>
      <w:drawing>
        <wp:anchor distT="152400" distB="152400" distL="152400" distR="152400" simplePos="0" relativeHeight="251654656" behindDoc="1" locked="0" layoutInCell="1" allowOverlap="1" wp14:anchorId="626DB170" wp14:editId="253D0868">
          <wp:simplePos x="0" y="0"/>
          <wp:positionH relativeFrom="page">
            <wp:posOffset>6648450</wp:posOffset>
          </wp:positionH>
          <wp:positionV relativeFrom="page">
            <wp:posOffset>10223500</wp:posOffset>
          </wp:positionV>
          <wp:extent cx="323850" cy="228600"/>
          <wp:effectExtent l="0" t="0" r="0" b="0"/>
          <wp:wrapNone/>
          <wp:docPr id="1073741867"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14:anchorId="317834C8" wp14:editId="6B8D9C91">
          <wp:simplePos x="0" y="0"/>
          <wp:positionH relativeFrom="page">
            <wp:posOffset>-19050</wp:posOffset>
          </wp:positionH>
          <wp:positionV relativeFrom="page">
            <wp:posOffset>4227829</wp:posOffset>
          </wp:positionV>
          <wp:extent cx="8241031" cy="4638675"/>
          <wp:effectExtent l="0" t="0" r="0" b="0"/>
          <wp:wrapNone/>
          <wp:docPr id="1073741868"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32BC648E" wp14:editId="006A7B6C">
          <wp:extent cx="2494574" cy="882816"/>
          <wp:effectExtent l="0" t="0" r="0" b="0"/>
          <wp:docPr id="1073741869"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100D9DED" wp14:editId="75704FB5">
          <wp:extent cx="2153732" cy="941706"/>
          <wp:effectExtent l="0" t="0" r="0" b="0"/>
          <wp:docPr id="1073741870"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6704" behindDoc="1" locked="0" layoutInCell="1" allowOverlap="1" wp14:anchorId="7642702F" wp14:editId="6DD6C0F8">
          <wp:simplePos x="0" y="0"/>
          <wp:positionH relativeFrom="page">
            <wp:posOffset>600075</wp:posOffset>
          </wp:positionH>
          <wp:positionV relativeFrom="page">
            <wp:posOffset>10204450</wp:posOffset>
          </wp:positionV>
          <wp:extent cx="323850" cy="228600"/>
          <wp:effectExtent l="0" t="0" r="0" b="0"/>
          <wp:wrapNone/>
          <wp:docPr id="1073741871" name="officeArt object" descr="logo.png"/>
          <wp:cNvGraphicFramePr/>
          <a:graphic xmlns:a="http://schemas.openxmlformats.org/drawingml/2006/main">
            <a:graphicData uri="http://schemas.openxmlformats.org/drawingml/2006/picture">
              <pic:pic xmlns:pic="http://schemas.openxmlformats.org/drawingml/2006/picture">
                <pic:nvPicPr>
                  <pic:cNvPr id="1073741849"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r>
      <w:rPr>
        <w:noProof/>
        <w:lang w:val="en-US" w:eastAsia="en-US" w:bidi="he-IL"/>
      </w:rPr>
      <w:drawing>
        <wp:anchor distT="152400" distB="152400" distL="152400" distR="152400" simplePos="0" relativeHeight="251657728" behindDoc="1" locked="0" layoutInCell="1" allowOverlap="1" wp14:anchorId="62B5DAB6" wp14:editId="75945241">
          <wp:simplePos x="0" y="0"/>
          <wp:positionH relativeFrom="page">
            <wp:posOffset>6648450</wp:posOffset>
          </wp:positionH>
          <wp:positionV relativeFrom="page">
            <wp:posOffset>10223500</wp:posOffset>
          </wp:positionV>
          <wp:extent cx="323850" cy="228600"/>
          <wp:effectExtent l="0" t="0" r="0" b="0"/>
          <wp:wrapNone/>
          <wp:docPr id="1073741872" name="officeArt object" descr="logo.png"/>
          <wp:cNvGraphicFramePr/>
          <a:graphic xmlns:a="http://schemas.openxmlformats.org/drawingml/2006/main">
            <a:graphicData uri="http://schemas.openxmlformats.org/drawingml/2006/picture">
              <pic:pic xmlns:pic="http://schemas.openxmlformats.org/drawingml/2006/picture">
                <pic:nvPicPr>
                  <pic:cNvPr id="1073741848"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58752" behindDoc="1" locked="0" layoutInCell="1" allowOverlap="1" wp14:anchorId="56247528" wp14:editId="4FAF6EF3">
          <wp:simplePos x="0" y="0"/>
          <wp:positionH relativeFrom="page">
            <wp:posOffset>-19050</wp:posOffset>
          </wp:positionH>
          <wp:positionV relativeFrom="page">
            <wp:posOffset>4227829</wp:posOffset>
          </wp:positionV>
          <wp:extent cx="8241031" cy="4638675"/>
          <wp:effectExtent l="0" t="0" r="0" b="0"/>
          <wp:wrapNone/>
          <wp:docPr id="1073741873" name="officeArt object" descr="faldon.png"/>
          <wp:cNvGraphicFramePr/>
          <a:graphic xmlns:a="http://schemas.openxmlformats.org/drawingml/2006/main">
            <a:graphicData uri="http://schemas.openxmlformats.org/drawingml/2006/picture">
              <pic:pic xmlns:pic="http://schemas.openxmlformats.org/drawingml/2006/picture">
                <pic:nvPicPr>
                  <pic:cNvPr id="1073741852"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18403DF1" wp14:editId="7394FBF9">
          <wp:extent cx="2494574" cy="882816"/>
          <wp:effectExtent l="0" t="0" r="0" b="0"/>
          <wp:docPr id="1073741874"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0"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35936CDA" wp14:editId="73C3C886">
          <wp:extent cx="2153732" cy="941706"/>
          <wp:effectExtent l="0" t="0" r="0" b="0"/>
          <wp:docPr id="1073741875"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1"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E98" w:rsidRDefault="00AB6E98">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AB6E98" w:rsidRDefault="00AB6E98">
    <w:pPr>
      <w:pStyle w:val="Header1"/>
      <w:tabs>
        <w:tab w:val="clear" w:pos="8504"/>
        <w:tab w:val="right" w:pos="8478"/>
      </w:tabs>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jc w:val="center"/>
      <w:rPr>
        <w:rFonts w:ascii="Perpetua Titling MT" w:eastAsia="Perpetua Titling MT" w:hAnsi="Perpetua Titling MT" w:cs="Perpetua Titling MT"/>
      </w:rPr>
    </w:pPr>
  </w:p>
  <w:p w:rsidR="00AB6E98" w:rsidRDefault="00AB6E98">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AB6E98" w:rsidRDefault="00AB6E98">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73" w:hanging="4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58578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8AC65C8"/>
    <w:multiLevelType w:val="hybridMultilevel"/>
    <w:tmpl w:val="C858531E"/>
    <w:lvl w:ilvl="0" w:tplc="FC366FD4">
      <w:start w:val="1"/>
      <w:numFmt w:val="bullet"/>
      <w:lvlText w:val="-"/>
      <w:lvlJc w:val="left"/>
      <w:pPr>
        <w:ind w:left="360" w:hanging="360"/>
      </w:pPr>
      <w:rPr>
        <w:rFonts w:ascii="Times New Roman" w:eastAsia="Arial Unicode MS"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EF1E93"/>
    <w:multiLevelType w:val="multilevel"/>
    <w:tmpl w:val="7A3CE9E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2A02A69"/>
    <w:multiLevelType w:val="hybridMultilevel"/>
    <w:tmpl w:val="3E3E3958"/>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E2DFB6">
      <w:start w:val="1"/>
      <w:numFmt w:val="lowerLetter"/>
      <w:lvlText w:val="%2."/>
      <w:lvlJc w:val="left"/>
      <w:pPr>
        <w:tabs>
          <w:tab w:val="num" w:pos="1416"/>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FC5A60">
      <w:start w:val="1"/>
      <w:numFmt w:val="lowerRoman"/>
      <w:lvlText w:val="%3."/>
      <w:lvlJc w:val="left"/>
      <w:pPr>
        <w:tabs>
          <w:tab w:val="num" w:pos="2124"/>
        </w:tabs>
        <w:ind w:left="2148"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3D2C">
      <w:start w:val="1"/>
      <w:numFmt w:val="decimal"/>
      <w:lvlText w:val="%4."/>
      <w:lvlJc w:val="left"/>
      <w:pPr>
        <w:tabs>
          <w:tab w:val="num" w:pos="2832"/>
        </w:tabs>
        <w:ind w:left="2856" w:hanging="3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E8D34">
      <w:start w:val="1"/>
      <w:numFmt w:val="lowerLetter"/>
      <w:lvlText w:val="%5."/>
      <w:lvlJc w:val="left"/>
      <w:pPr>
        <w:tabs>
          <w:tab w:val="num" w:pos="3540"/>
        </w:tabs>
        <w:ind w:left="356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AEBF8">
      <w:start w:val="1"/>
      <w:numFmt w:val="lowerRoman"/>
      <w:lvlText w:val="%6."/>
      <w:lvlJc w:val="left"/>
      <w:pPr>
        <w:tabs>
          <w:tab w:val="num" w:pos="4248"/>
        </w:tabs>
        <w:ind w:left="4272" w:hanging="2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36FAD0">
      <w:start w:val="1"/>
      <w:numFmt w:val="decimal"/>
      <w:lvlText w:val="%7."/>
      <w:lvlJc w:val="left"/>
      <w:pPr>
        <w:tabs>
          <w:tab w:val="num" w:pos="4956"/>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2701842">
      <w:start w:val="1"/>
      <w:numFmt w:val="lowerLetter"/>
      <w:lvlText w:val="%8."/>
      <w:lvlJc w:val="left"/>
      <w:pPr>
        <w:tabs>
          <w:tab w:val="num" w:pos="5664"/>
        </w:tabs>
        <w:ind w:left="568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CE8C18">
      <w:start w:val="1"/>
      <w:numFmt w:val="lowerRoman"/>
      <w:lvlText w:val="%9."/>
      <w:lvlJc w:val="left"/>
      <w:pPr>
        <w:tabs>
          <w:tab w:val="num" w:pos="6372"/>
        </w:tabs>
        <w:ind w:left="6396"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2DB10A0"/>
    <w:multiLevelType w:val="multilevel"/>
    <w:tmpl w:val="1ED079E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2E63B21"/>
    <w:multiLevelType w:val="hybridMultilevel"/>
    <w:tmpl w:val="3198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B1A2B"/>
    <w:multiLevelType w:val="multilevel"/>
    <w:tmpl w:val="15CCAFF8"/>
    <w:lvl w:ilvl="0">
      <w:start w:val="1"/>
      <w:numFmt w:val="decimal"/>
      <w:lvlText w:val="%1"/>
      <w:lvlJc w:val="left"/>
      <w:pPr>
        <w:ind w:left="432" w:hanging="432"/>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5AD38E9"/>
    <w:multiLevelType w:val="hybridMultilevel"/>
    <w:tmpl w:val="917017C0"/>
    <w:lvl w:ilvl="0" w:tplc="80C6B8D0">
      <w:numFmt w:val="bullet"/>
      <w:lvlText w:val="-"/>
      <w:lvlJc w:val="left"/>
      <w:pPr>
        <w:ind w:left="720" w:hanging="360"/>
      </w:pPr>
      <w:rPr>
        <w:rFonts w:ascii="Georgia" w:eastAsia="Arial Unicode MS" w:hAnsi="Georgi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13AF8"/>
    <w:multiLevelType w:val="multilevel"/>
    <w:tmpl w:val="21A41D6E"/>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9452B25"/>
    <w:multiLevelType w:val="multilevel"/>
    <w:tmpl w:val="882EE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F42ADA"/>
    <w:multiLevelType w:val="hybridMultilevel"/>
    <w:tmpl w:val="65CEE7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E67E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DB55356"/>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1E420273"/>
    <w:multiLevelType w:val="multilevel"/>
    <w:tmpl w:val="B57A779C"/>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E6A76ED"/>
    <w:multiLevelType w:val="multilevel"/>
    <w:tmpl w:val="D57EE342"/>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E794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FE129CA"/>
    <w:multiLevelType w:val="multilevel"/>
    <w:tmpl w:val="34CE09DC"/>
    <w:lvl w:ilvl="0">
      <w:start w:val="1"/>
      <w:numFmt w:val="decimal"/>
      <w:lvlText w:val="%1)"/>
      <w:lvlJc w:val="left"/>
      <w:pPr>
        <w:ind w:left="360" w:hanging="360"/>
      </w:pPr>
      <w:rPr>
        <w:sz w:val="40"/>
        <w:szCs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0AF0A78"/>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0D67CC0"/>
    <w:multiLevelType w:val="multilevel"/>
    <w:tmpl w:val="0A0EF4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49228C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260A027A"/>
    <w:multiLevelType w:val="hybridMultilevel"/>
    <w:tmpl w:val="4736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95196"/>
    <w:multiLevelType w:val="hybridMultilevel"/>
    <w:tmpl w:val="92EE5750"/>
    <w:lvl w:ilvl="0" w:tplc="04090011">
      <w:start w:val="1"/>
      <w:numFmt w:val="decimal"/>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26B95336"/>
    <w:multiLevelType w:val="multilevel"/>
    <w:tmpl w:val="B57A779C"/>
    <w:lvl w:ilvl="0">
      <w:start w:val="1"/>
      <w:numFmt w:val="decimal"/>
      <w:lvlText w:val="%1."/>
      <w:lvlJc w:val="left"/>
      <w:pPr>
        <w:ind w:left="0" w:firstLine="0"/>
      </w:pPr>
      <w:rPr>
        <w:sz w:val="36"/>
        <w:szCs w:val="36"/>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26E00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7FE7A7A"/>
    <w:multiLevelType w:val="multilevel"/>
    <w:tmpl w:val="5A40E50E"/>
    <w:styleLink w:val="Estiloimportado1"/>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120F84">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E6F5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EE94C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B29380">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AAAB9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D0B65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DEA7E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B8B44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2C2845D5"/>
    <w:multiLevelType w:val="multilevel"/>
    <w:tmpl w:val="AD341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2D7B10FF"/>
    <w:multiLevelType w:val="hybridMultilevel"/>
    <w:tmpl w:val="B58AF67A"/>
    <w:lvl w:ilvl="0" w:tplc="D166D8B8">
      <w:numFmt w:val="bullet"/>
      <w:lvlText w:val="-"/>
      <w:lvlJc w:val="left"/>
      <w:pPr>
        <w:ind w:left="720" w:hanging="360"/>
      </w:pPr>
      <w:rPr>
        <w:rFonts w:asciiTheme="majorHAnsi" w:eastAsia="Arial Unicode MS" w:hAnsiTheme="majorHAns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B0789F"/>
    <w:multiLevelType w:val="hybridMultilevel"/>
    <w:tmpl w:val="3C1A1F16"/>
    <w:numStyleLink w:val="Estiloimportado3"/>
  </w:abstractNum>
  <w:abstractNum w:abstractNumId="31">
    <w:nsid w:val="2F644F09"/>
    <w:multiLevelType w:val="hybridMultilevel"/>
    <w:tmpl w:val="862CAB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F8676B2"/>
    <w:multiLevelType w:val="hybridMultilevel"/>
    <w:tmpl w:val="D6866DE6"/>
    <w:lvl w:ilvl="0" w:tplc="D166D8B8">
      <w:numFmt w:val="bullet"/>
      <w:lvlText w:val="-"/>
      <w:lvlJc w:val="left"/>
      <w:pPr>
        <w:ind w:left="720" w:hanging="360"/>
      </w:pPr>
      <w:rPr>
        <w:rFonts w:asciiTheme="majorHAnsi" w:eastAsia="Arial Unicode MS" w:hAnsiTheme="majorHAnsi" w:cs="Arial Unicode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0CF3545"/>
    <w:multiLevelType w:val="multilevel"/>
    <w:tmpl w:val="9B2C9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33DF2409"/>
    <w:multiLevelType w:val="hybridMultilevel"/>
    <w:tmpl w:val="8FB6AF12"/>
    <w:numStyleLink w:val="Estiloimportado9"/>
  </w:abstractNum>
  <w:abstractNum w:abstractNumId="35">
    <w:nsid w:val="34C80830"/>
    <w:multiLevelType w:val="multilevel"/>
    <w:tmpl w:val="74BCF1F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DADB7A">
      <w:start w:val="1"/>
      <w:numFmt w:val="lowerLetter"/>
      <w:lvlText w:val="%2."/>
      <w:lvlJc w:val="left"/>
      <w:pPr>
        <w:ind w:left="1388" w:hanging="3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289744">
      <w:start w:val="1"/>
      <w:numFmt w:val="lowerRoman"/>
      <w:lvlText w:val="%3."/>
      <w:lvlJc w:val="left"/>
      <w:pPr>
        <w:ind w:left="2103" w:hanging="22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24D9C0">
      <w:start w:val="1"/>
      <w:numFmt w:val="decimal"/>
      <w:lvlText w:val="%4."/>
      <w:lvlJc w:val="left"/>
      <w:pPr>
        <w:ind w:left="2806" w:hanging="28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FE49A8">
      <w:start w:val="1"/>
      <w:numFmt w:val="lowerLetter"/>
      <w:lvlText w:val="%5."/>
      <w:lvlJc w:val="left"/>
      <w:pPr>
        <w:ind w:left="3515"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F05230">
      <w:start w:val="1"/>
      <w:numFmt w:val="lowerRoman"/>
      <w:lvlText w:val="%6."/>
      <w:lvlJc w:val="left"/>
      <w:pPr>
        <w:ind w:left="4230" w:hanging="1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584FBE">
      <w:start w:val="1"/>
      <w:numFmt w:val="decimal"/>
      <w:lvlText w:val="%7."/>
      <w:lvlJc w:val="left"/>
      <w:pPr>
        <w:ind w:left="493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5846AA">
      <w:start w:val="1"/>
      <w:numFmt w:val="lowerLetter"/>
      <w:lvlText w:val="%8."/>
      <w:lvlJc w:val="left"/>
      <w:pPr>
        <w:ind w:left="5642" w:hanging="24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BE1CB4">
      <w:start w:val="1"/>
      <w:numFmt w:val="lowerRoman"/>
      <w:lvlText w:val="%9."/>
      <w:lvlJc w:val="left"/>
      <w:pPr>
        <w:ind w:left="6357" w:hanging="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35D97CF4"/>
    <w:multiLevelType w:val="multilevel"/>
    <w:tmpl w:val="A498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36884ABF"/>
    <w:multiLevelType w:val="hybridMultilevel"/>
    <w:tmpl w:val="988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7A57030"/>
    <w:multiLevelType w:val="multilevel"/>
    <w:tmpl w:val="3ABE08F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38932454"/>
    <w:multiLevelType w:val="multilevel"/>
    <w:tmpl w:val="3A4A75D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nsid w:val="38F72B1D"/>
    <w:multiLevelType w:val="multilevel"/>
    <w:tmpl w:val="1CFC7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391048AA"/>
    <w:multiLevelType w:val="hybridMultilevel"/>
    <w:tmpl w:val="3EF0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22303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2006E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1AD81E">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80D38A">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28A526">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70015E">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34F76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0021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3C247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105D0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16A072">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EAEE3E">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40E60">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C5A7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A0A09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86CB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nsid w:val="3AE2399C"/>
    <w:multiLevelType w:val="multilevel"/>
    <w:tmpl w:val="CBFC3B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8C1BDA">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AC918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285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8A6D5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3ED95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50A8E2">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E6A99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4A698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3C7A4BD3"/>
    <w:multiLevelType w:val="hybridMultilevel"/>
    <w:tmpl w:val="33C8C6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9">
    <w:nsid w:val="3D024684"/>
    <w:multiLevelType w:val="hybridMultilevel"/>
    <w:tmpl w:val="CE0E6B40"/>
    <w:numStyleLink w:val="Estiloimportado2"/>
  </w:abstractNum>
  <w:abstractNum w:abstractNumId="50">
    <w:nsid w:val="3DA0638A"/>
    <w:multiLevelType w:val="multilevel"/>
    <w:tmpl w:val="DF845D48"/>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1">
    <w:nsid w:val="41BB6F62"/>
    <w:multiLevelType w:val="hybridMultilevel"/>
    <w:tmpl w:val="9620E9D0"/>
    <w:lvl w:ilvl="0" w:tplc="04090017">
      <w:start w:val="1"/>
      <w:numFmt w:val="lowerLetter"/>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52">
    <w:nsid w:val="425F0A14"/>
    <w:multiLevelType w:val="multilevel"/>
    <w:tmpl w:val="5A40E50E"/>
    <w:numStyleLink w:val="Estiloimportado1"/>
  </w:abstractNum>
  <w:abstractNum w:abstractNumId="53">
    <w:nsid w:val="427F481C"/>
    <w:multiLevelType w:val="hybridMultilevel"/>
    <w:tmpl w:val="B89822BE"/>
    <w:numStyleLink w:val="Estiloimportado4"/>
  </w:abstractNum>
  <w:abstractNum w:abstractNumId="54">
    <w:nsid w:val="43A55C7E"/>
    <w:multiLevelType w:val="multilevel"/>
    <w:tmpl w:val="1096A71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5">
    <w:nsid w:val="43CC191C"/>
    <w:multiLevelType w:val="hybridMultilevel"/>
    <w:tmpl w:val="EC8A2C16"/>
    <w:lvl w:ilvl="0" w:tplc="FC366FD4">
      <w:start w:val="1"/>
      <w:numFmt w:val="bullet"/>
      <w:lvlText w:val="-"/>
      <w:lvlJc w:val="left"/>
      <w:pPr>
        <w:ind w:left="360" w:hanging="360"/>
      </w:pPr>
      <w:rPr>
        <w:rFonts w:ascii="Times New Roman" w:eastAsia="Arial Unicode MS"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44DD0C99"/>
    <w:multiLevelType w:val="hybridMultilevel"/>
    <w:tmpl w:val="CE0E6B40"/>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8870C6">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0E7052">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12DCD4">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3E1F5E">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9E3898">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C839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A156C">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8E541E">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nsid w:val="47F12F87"/>
    <w:multiLevelType w:val="hybridMultilevel"/>
    <w:tmpl w:val="8FB6AF12"/>
    <w:numStyleLink w:val="Estiloimportado9"/>
  </w:abstractNum>
  <w:abstractNum w:abstractNumId="58">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59">
    <w:nsid w:val="48760B30"/>
    <w:multiLevelType w:val="multilevel"/>
    <w:tmpl w:val="6AAE17E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0">
    <w:nsid w:val="48FF1645"/>
    <w:multiLevelType w:val="hybridMultilevel"/>
    <w:tmpl w:val="CE0E6B40"/>
    <w:numStyleLink w:val="Estiloimportado2"/>
  </w:abstractNum>
  <w:abstractNum w:abstractNumId="61">
    <w:nsid w:val="4ED04E95"/>
    <w:multiLevelType w:val="multilevel"/>
    <w:tmpl w:val="B4CA43DE"/>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nsid w:val="4F5D6417"/>
    <w:multiLevelType w:val="hybridMultilevel"/>
    <w:tmpl w:val="3E3E3958"/>
    <w:numStyleLink w:val="Estiloimportado10"/>
  </w:abstractNum>
  <w:abstractNum w:abstractNumId="63">
    <w:nsid w:val="4FD1499E"/>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5">
    <w:nsid w:val="5524126C"/>
    <w:multiLevelType w:val="hybridMultilevel"/>
    <w:tmpl w:val="FE8CCADE"/>
    <w:lvl w:ilvl="0" w:tplc="FC366FD4">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726248B"/>
    <w:multiLevelType w:val="hybridMultilevel"/>
    <w:tmpl w:val="8FB6AF12"/>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DCC7E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A00824">
      <w:start w:val="1"/>
      <w:numFmt w:val="lowerRoman"/>
      <w:lvlText w:val="%3."/>
      <w:lvlJc w:val="left"/>
      <w:pPr>
        <w:tabs>
          <w:tab w:val="num" w:pos="2124"/>
        </w:tabs>
        <w:ind w:left="2136"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8F90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E2EF5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B2BDB4">
      <w:start w:val="1"/>
      <w:numFmt w:val="lowerRoman"/>
      <w:lvlText w:val="%6."/>
      <w:lvlJc w:val="left"/>
      <w:pPr>
        <w:tabs>
          <w:tab w:val="num" w:pos="4248"/>
        </w:tabs>
        <w:ind w:left="4260" w:hanging="2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3298E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057F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EDA98">
      <w:start w:val="1"/>
      <w:numFmt w:val="lowerRoman"/>
      <w:lvlText w:val="%9."/>
      <w:lvlJc w:val="left"/>
      <w:pPr>
        <w:tabs>
          <w:tab w:val="num" w:pos="6372"/>
        </w:tabs>
        <w:ind w:left="6384" w:hanging="2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7">
    <w:nsid w:val="57E238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8">
    <w:nsid w:val="585F6BBC"/>
    <w:multiLevelType w:val="hybridMultilevel"/>
    <w:tmpl w:val="FEDE3292"/>
    <w:lvl w:ilvl="0" w:tplc="3902794C">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106DC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CE4F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32697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A072E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DA875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EC076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789CB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62437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nsid w:val="58E75868"/>
    <w:multiLevelType w:val="hybridMultilevel"/>
    <w:tmpl w:val="A130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C89C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325F9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8070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268C2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68259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18132A">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84106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A409A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1">
    <w:nsid w:val="5B8300BB"/>
    <w:multiLevelType w:val="multilevel"/>
    <w:tmpl w:val="4078C76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2">
    <w:nsid w:val="5DB1075D"/>
    <w:multiLevelType w:val="multilevel"/>
    <w:tmpl w:val="5940852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nsid w:val="5E1C2ADE"/>
    <w:multiLevelType w:val="multilevel"/>
    <w:tmpl w:val="A240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4">
    <w:nsid w:val="5FF17052"/>
    <w:multiLevelType w:val="multilevel"/>
    <w:tmpl w:val="A7BA3C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6">
    <w:nsid w:val="613C1788"/>
    <w:multiLevelType w:val="hybridMultilevel"/>
    <w:tmpl w:val="067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80561F8"/>
    <w:multiLevelType w:val="multilevel"/>
    <w:tmpl w:val="4DFAFA7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nsid w:val="6BB42624"/>
    <w:multiLevelType w:val="multilevel"/>
    <w:tmpl w:val="88A45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9">
    <w:nsid w:val="6BB955D7"/>
    <w:multiLevelType w:val="multilevel"/>
    <w:tmpl w:val="F758B126"/>
    <w:lvl w:ilvl="0">
      <w:start w:val="1"/>
      <w:numFmt w:val="decimal"/>
      <w:lvlText w:val="%1."/>
      <w:lvlJc w:val="left"/>
      <w:pPr>
        <w:tabs>
          <w:tab w:val="num" w:pos="1440"/>
        </w:tabs>
        <w:ind w:left="1440" w:hanging="1440"/>
      </w:pPr>
      <w:rPr>
        <w:rFonts w:hAnsi="Arial Unicode MS" w:hint="default"/>
        <w:b/>
        <w:bCs/>
        <w:i w:val="0"/>
        <w:iCs w:val="0"/>
        <w:caps w:val="0"/>
        <w:smallCaps w:val="0"/>
        <w:strike w:val="0"/>
        <w:dstrike w:val="0"/>
        <w:color w:val="E5B8B7" w:themeColor="accent2" w:themeTint="66"/>
        <w:spacing w:val="0"/>
        <w:w w:val="100"/>
        <w:kern w:val="0"/>
        <w:position w:val="0"/>
        <w:sz w:val="48"/>
        <w:szCs w:val="4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1440"/>
      </w:pPr>
      <w:rPr>
        <w:rFonts w:ascii="Arial" w:hAnsi="Arial" w:cs="Arial" w:hint="default"/>
        <w:b/>
        <w:bCs/>
        <w:i w:val="0"/>
        <w:iCs w:val="0"/>
        <w:caps w:val="0"/>
        <w:smallCaps w:val="0"/>
        <w:strike w:val="0"/>
        <w:dstrike w:val="0"/>
        <w:color w:val="003366"/>
        <w:spacing w:val="0"/>
        <w:w w:val="100"/>
        <w:kern w:val="0"/>
        <w:position w:val="0"/>
        <w:sz w:val="32"/>
        <w:szCs w:val="3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1440"/>
      </w:pPr>
      <w:rPr>
        <w:rFonts w:ascii="Arial" w:hAnsi="Arial" w:cs="Arial" w:hint="default"/>
        <w:b/>
        <w:bCs/>
        <w:i w:val="0"/>
        <w:iCs w:val="0"/>
        <w:caps w:val="0"/>
        <w:smallCaps w:val="0"/>
        <w:strike w:val="0"/>
        <w:dstrike w:val="0"/>
        <w:color w:val="336699"/>
        <w:spacing w:val="0"/>
        <w:w w:val="100"/>
        <w:kern w:val="0"/>
        <w:position w:val="0"/>
        <w:sz w:val="28"/>
        <w:szCs w:val="2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440"/>
      </w:pPr>
      <w:rPr>
        <w:rFonts w:ascii="Arial" w:hAnsi="Arial" w:cs="Arial" w:hint="default"/>
        <w:b/>
        <w:bCs/>
        <w:i w:val="0"/>
        <w:iCs w:val="0"/>
        <w:caps w:val="0"/>
        <w:smallCaps w:val="0"/>
        <w:strike w:val="0"/>
        <w:dstrike w:val="0"/>
        <w:color w:val="336699"/>
        <w:spacing w:val="0"/>
        <w:w w:val="100"/>
        <w:kern w:val="0"/>
        <w:position w:val="0"/>
        <w:sz w:val="22"/>
        <w:szCs w:val="2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4680"/>
        </w:tabs>
        <w:ind w:left="3240" w:hanging="1080"/>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400"/>
        </w:tabs>
        <w:ind w:left="3744" w:hanging="1224"/>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120"/>
        </w:tabs>
        <w:ind w:left="4320" w:hanging="1440"/>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1">
    <w:nsid w:val="709C71C4"/>
    <w:multiLevelType w:val="hybridMultilevel"/>
    <w:tmpl w:val="7B141BDE"/>
    <w:lvl w:ilvl="0" w:tplc="04090017">
      <w:start w:val="1"/>
      <w:numFmt w:val="lowerLetter"/>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2">
    <w:nsid w:val="71AA5917"/>
    <w:multiLevelType w:val="multilevel"/>
    <w:tmpl w:val="77F68A9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3">
    <w:nsid w:val="723B16BC"/>
    <w:multiLevelType w:val="hybridMultilevel"/>
    <w:tmpl w:val="D7CAE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2BC66BB"/>
    <w:multiLevelType w:val="multilevel"/>
    <w:tmpl w:val="A18AC256"/>
    <w:lvl w:ilvl="0">
      <w:start w:val="1"/>
      <w:numFmt w:val="decimal"/>
      <w:lvlText w:val="%1"/>
      <w:lvlJc w:val="left"/>
      <w:pPr>
        <w:ind w:left="432" w:hanging="432"/>
      </w:p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5">
    <w:nsid w:val="73C635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6">
    <w:nsid w:val="76B54C59"/>
    <w:multiLevelType w:val="hybridMultilevel"/>
    <w:tmpl w:val="3E3E3958"/>
    <w:numStyleLink w:val="Estiloimportado10"/>
  </w:abstractNum>
  <w:abstractNum w:abstractNumId="87">
    <w:nsid w:val="777108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8">
    <w:nsid w:val="78C20F16"/>
    <w:multiLevelType w:val="multilevel"/>
    <w:tmpl w:val="DC9CE05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5"/>
  </w:num>
  <w:num w:numId="2">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sz w:val="48"/>
          <w:szCs w:val="4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6"/>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2"/>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56"/>
  </w:num>
  <w:num w:numId="22">
    <w:abstractNumId w:val="60"/>
  </w:num>
  <w:num w:numId="23">
    <w:abstractNumId w:val="52"/>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52"/>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70"/>
  </w:num>
  <w:num w:numId="27">
    <w:abstractNumId w:val="30"/>
  </w:num>
  <w:num w:numId="28">
    <w:abstractNumId w:val="52"/>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6"/>
  </w:num>
  <w:num w:numId="30">
    <w:abstractNumId w:val="53"/>
  </w:num>
  <w:num w:numId="31">
    <w:abstractNumId w:val="52"/>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52"/>
    <w:lvlOverride w:ilvl="0">
      <w:startOverride w:val="6"/>
    </w:lvlOverride>
  </w:num>
  <w:num w:numId="33">
    <w:abstractNumId w:val="52"/>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4">
    <w:abstractNumId w:val="75"/>
  </w:num>
  <w:num w:numId="35">
    <w:abstractNumId w:val="47"/>
  </w:num>
  <w:num w:numId="36">
    <w:abstractNumId w:val="80"/>
    <w:lvlOverride w:ilvl="0"/>
    <w:lvlOverride w:ilvl="1"/>
    <w:lvlOverride w:ilvl="2">
      <w:startOverride w:val="2"/>
    </w:lvlOverride>
  </w:num>
  <w:num w:numId="37">
    <w:abstractNumId w:val="44"/>
  </w:num>
  <w:num w:numId="38">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8"/>
  </w:num>
  <w:num w:numId="40">
    <w:abstractNumId w:val="45"/>
  </w:num>
  <w:num w:numId="41">
    <w:abstractNumId w:val="64"/>
    <w:lvlOverride w:ilvl="0"/>
    <w:lvlOverride w:ilvl="1"/>
    <w:lvlOverride w:ilvl="2">
      <w:startOverride w:val="2"/>
    </w:lvlOverride>
  </w:num>
  <w:num w:numId="42">
    <w:abstractNumId w:val="68"/>
  </w:num>
  <w:num w:numId="43">
    <w:abstractNumId w:val="52"/>
    <w:lvlOverride w:ilvl="0">
      <w:startOverride w:val="8"/>
    </w:lvlOverride>
  </w:num>
  <w:num w:numId="44">
    <w:abstractNumId w:val="66"/>
  </w:num>
  <w:num w:numId="45">
    <w:abstractNumId w:val="57"/>
  </w:num>
  <w:num w:numId="46">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52"/>
    <w:lvlOverride w:ilvl="0">
      <w:startOverride w:val="9"/>
    </w:lvlOverride>
  </w:num>
  <w:num w:numId="52">
    <w:abstractNumId w:val="52"/>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54"/>
    <w:lvlOverride w:ilvl="0">
      <w:startOverride w:val="12"/>
    </w:lvlOverride>
  </w:num>
  <w:num w:numId="54">
    <w:abstractNumId w:val="3"/>
    <w:lvlOverride w:ilvl="0">
      <w:startOverride w:val="13"/>
    </w:lvlOverride>
  </w:num>
  <w:num w:numId="55">
    <w:abstractNumId w:val="72"/>
    <w:lvlOverride w:ilvl="0">
      <w:startOverride w:val="14"/>
    </w:lvlOverride>
  </w:num>
  <w:num w:numId="56">
    <w:abstractNumId w:val="59"/>
    <w:lvlOverride w:ilvl="0">
      <w:startOverride w:val="15"/>
    </w:lvlOverride>
  </w:num>
  <w:num w:numId="57">
    <w:abstractNumId w:val="41"/>
    <w:lvlOverride w:ilvl="0">
      <w:startOverride w:val="18"/>
    </w:lvlOverride>
  </w:num>
  <w:num w:numId="58">
    <w:abstractNumId w:val="82"/>
    <w:lvlOverride w:ilvl="0">
      <w:startOverride w:val="21"/>
    </w:lvlOverride>
  </w:num>
  <w:num w:numId="59">
    <w:abstractNumId w:val="71"/>
    <w:lvlOverride w:ilvl="0">
      <w:startOverride w:val="24"/>
    </w:lvlOverride>
  </w:num>
  <w:num w:numId="60">
    <w:abstractNumId w:val="35"/>
    <w:lvlOverride w:ilvl="0">
      <w:startOverride w:val="39"/>
    </w:lvlOverride>
  </w:num>
  <w:num w:numId="61">
    <w:abstractNumId w:val="61"/>
    <w:lvlOverride w:ilvl="0">
      <w:startOverride w:val="44"/>
    </w:lvlOverride>
  </w:num>
  <w:num w:numId="62">
    <w:abstractNumId w:val="5"/>
    <w:lvlOverride w:ilvl="0">
      <w:startOverride w:val="56"/>
    </w:lvlOverride>
  </w:num>
  <w:num w:numId="63">
    <w:abstractNumId w:val="40"/>
    <w:lvlOverride w:ilvl="0">
      <w:startOverride w:val="62"/>
    </w:lvlOverride>
  </w:num>
  <w:num w:numId="64">
    <w:abstractNumId w:val="88"/>
    <w:lvlOverride w:ilvl="0">
      <w:startOverride w:val="67"/>
    </w:lvlOverride>
  </w:num>
  <w:num w:numId="65">
    <w:abstractNumId w:val="4"/>
  </w:num>
  <w:num w:numId="66">
    <w:abstractNumId w:val="86"/>
  </w:num>
  <w:num w:numId="67">
    <w:abstractNumId w:val="52"/>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86"/>
    <w:lvlOverride w:ilvl="0">
      <w:startOverride w:val="7"/>
    </w:lvlOverride>
  </w:num>
  <w:num w:numId="69">
    <w:abstractNumId w:val="52"/>
    <w:lvlOverride w:ilvl="0">
      <w:startOverride w:val="75"/>
    </w:lvlOverride>
  </w:num>
  <w:num w:numId="70">
    <w:abstractNumId w:val="27"/>
  </w:num>
  <w:num w:numId="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8"/>
  </w:num>
  <w:num w:numId="80">
    <w:abstractNumId w:val="24"/>
  </w:num>
  <w:num w:numId="81">
    <w:abstractNumId w:val="74"/>
  </w:num>
  <w:num w:numId="82">
    <w:abstractNumId w:val="46"/>
  </w:num>
  <w:num w:numId="83">
    <w:abstractNumId w:val="17"/>
  </w:num>
  <w:num w:numId="84">
    <w:abstractNumId w:val="58"/>
  </w:num>
  <w:num w:numId="85">
    <w:abstractNumId w:val="23"/>
  </w:num>
  <w:num w:numId="86">
    <w:abstractNumId w:val="14"/>
  </w:num>
  <w:num w:numId="87">
    <w:abstractNumId w:val="34"/>
  </w:num>
  <w:num w:numId="88">
    <w:abstractNumId w:val="19"/>
  </w:num>
  <w:num w:numId="89">
    <w:abstractNumId w:val="52"/>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0">
    <w:abstractNumId w:val="15"/>
  </w:num>
  <w:num w:numId="91">
    <w:abstractNumId w:val="79"/>
  </w:num>
  <w:num w:numId="92">
    <w:abstractNumId w:val="22"/>
  </w:num>
  <w:num w:numId="93">
    <w:abstractNumId w:val="83"/>
  </w:num>
  <w:num w:numId="94">
    <w:abstractNumId w:val="10"/>
  </w:num>
  <w:num w:numId="95">
    <w:abstractNumId w:val="73"/>
  </w:num>
  <w:num w:numId="96">
    <w:abstractNumId w:val="28"/>
  </w:num>
  <w:num w:numId="97">
    <w:abstractNumId w:val="33"/>
  </w:num>
  <w:num w:numId="98">
    <w:abstractNumId w:val="9"/>
  </w:num>
  <w:num w:numId="99">
    <w:abstractNumId w:val="77"/>
  </w:num>
  <w:num w:numId="100">
    <w:abstractNumId w:val="37"/>
  </w:num>
  <w:num w:numId="101">
    <w:abstractNumId w:val="62"/>
  </w:num>
  <w:num w:numId="102">
    <w:abstractNumId w:val="7"/>
  </w:num>
  <w:num w:numId="103">
    <w:abstractNumId w:val="49"/>
  </w:num>
  <w:num w:numId="104">
    <w:abstractNumId w:val="84"/>
  </w:num>
  <w:num w:numId="105">
    <w:abstractNumId w:val="81"/>
  </w:num>
  <w:num w:numId="106">
    <w:abstractNumId w:val="51"/>
  </w:num>
  <w:num w:numId="107">
    <w:abstractNumId w:val="76"/>
  </w:num>
  <w:num w:numId="108">
    <w:abstractNumId w:val="39"/>
  </w:num>
  <w:num w:numId="109">
    <w:abstractNumId w:val="42"/>
  </w:num>
  <w:num w:numId="110">
    <w:abstractNumId w:val="42"/>
  </w:num>
  <w:num w:numId="111">
    <w:abstractNumId w:val="42"/>
  </w:num>
  <w:num w:numId="112">
    <w:abstractNumId w:val="42"/>
  </w:num>
  <w:num w:numId="113">
    <w:abstractNumId w:val="1"/>
  </w:num>
  <w:num w:numId="114">
    <w:abstractNumId w:val="42"/>
  </w:num>
  <w:num w:numId="115">
    <w:abstractNumId w:val="52"/>
  </w:num>
  <w:num w:numId="116">
    <w:abstractNumId w:val="42"/>
  </w:num>
  <w:num w:numId="117">
    <w:abstractNumId w:val="18"/>
  </w:num>
  <w:num w:numId="118">
    <w:abstractNumId w:val="13"/>
  </w:num>
  <w:num w:numId="119">
    <w:abstractNumId w:val="63"/>
  </w:num>
  <w:num w:numId="120">
    <w:abstractNumId w:val="50"/>
  </w:num>
  <w:num w:numId="121">
    <w:abstractNumId w:val="67"/>
  </w:num>
  <w:num w:numId="122">
    <w:abstractNumId w:val="42"/>
  </w:num>
  <w:num w:numId="123">
    <w:abstractNumId w:val="42"/>
  </w:num>
  <w:num w:numId="124">
    <w:abstractNumId w:val="42"/>
  </w:num>
  <w:num w:numId="125">
    <w:abstractNumId w:val="20"/>
  </w:num>
  <w:num w:numId="126">
    <w:abstractNumId w:val="8"/>
  </w:num>
  <w:num w:numId="127">
    <w:abstractNumId w:val="42"/>
  </w:num>
  <w:num w:numId="128">
    <w:abstractNumId w:val="12"/>
  </w:num>
  <w:num w:numId="129">
    <w:abstractNumId w:val="87"/>
  </w:num>
  <w:num w:numId="130">
    <w:abstractNumId w:val="16"/>
  </w:num>
  <w:num w:numId="131">
    <w:abstractNumId w:val="42"/>
  </w:num>
  <w:num w:numId="132">
    <w:abstractNumId w:val="42"/>
  </w:num>
  <w:num w:numId="133">
    <w:abstractNumId w:val="42"/>
  </w:num>
  <w:num w:numId="134">
    <w:abstractNumId w:val="29"/>
  </w:num>
  <w:num w:numId="135">
    <w:abstractNumId w:val="42"/>
  </w:num>
  <w:num w:numId="136">
    <w:abstractNumId w:val="42"/>
  </w:num>
  <w:num w:numId="137">
    <w:abstractNumId w:val="42"/>
  </w:num>
  <w:num w:numId="138">
    <w:abstractNumId w:val="42"/>
  </w:num>
  <w:num w:numId="139">
    <w:abstractNumId w:val="42"/>
  </w:num>
  <w:num w:numId="140">
    <w:abstractNumId w:val="42"/>
  </w:num>
  <w:num w:numId="141">
    <w:abstractNumId w:val="55"/>
  </w:num>
  <w:num w:numId="142">
    <w:abstractNumId w:val="2"/>
  </w:num>
  <w:num w:numId="143">
    <w:abstractNumId w:val="65"/>
  </w:num>
  <w:num w:numId="144">
    <w:abstractNumId w:val="11"/>
  </w:num>
  <w:num w:numId="145">
    <w:abstractNumId w:val="69"/>
  </w:num>
  <w:num w:numId="146">
    <w:abstractNumId w:val="6"/>
  </w:num>
  <w:num w:numId="147">
    <w:abstractNumId w:val="21"/>
  </w:num>
  <w:num w:numId="148">
    <w:abstractNumId w:val="43"/>
  </w:num>
  <w:num w:numId="149">
    <w:abstractNumId w:val="48"/>
  </w:num>
  <w:num w:numId="150">
    <w:abstractNumId w:val="31"/>
  </w:num>
  <w:num w:numId="151">
    <w:abstractNumId w:val="32"/>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01DD1"/>
    <w:rsid w:val="000030B2"/>
    <w:rsid w:val="00007C9C"/>
    <w:rsid w:val="000237E7"/>
    <w:rsid w:val="00024C92"/>
    <w:rsid w:val="0004651C"/>
    <w:rsid w:val="000470D2"/>
    <w:rsid w:val="00052912"/>
    <w:rsid w:val="000628E7"/>
    <w:rsid w:val="00062EE4"/>
    <w:rsid w:val="000765C0"/>
    <w:rsid w:val="000802FB"/>
    <w:rsid w:val="00080380"/>
    <w:rsid w:val="00080909"/>
    <w:rsid w:val="000822D4"/>
    <w:rsid w:val="000B4F8A"/>
    <w:rsid w:val="000D1ACA"/>
    <w:rsid w:val="000D2DA0"/>
    <w:rsid w:val="000E24EA"/>
    <w:rsid w:val="000F6602"/>
    <w:rsid w:val="001005A9"/>
    <w:rsid w:val="0010183B"/>
    <w:rsid w:val="00104202"/>
    <w:rsid w:val="0011684A"/>
    <w:rsid w:val="00131184"/>
    <w:rsid w:val="001368C1"/>
    <w:rsid w:val="00146A0B"/>
    <w:rsid w:val="001532BB"/>
    <w:rsid w:val="00173869"/>
    <w:rsid w:val="00185042"/>
    <w:rsid w:val="00186F7D"/>
    <w:rsid w:val="001A1AC0"/>
    <w:rsid w:val="001A4FFA"/>
    <w:rsid w:val="001A67A1"/>
    <w:rsid w:val="001B1E85"/>
    <w:rsid w:val="001C3D96"/>
    <w:rsid w:val="001C41E7"/>
    <w:rsid w:val="001D11BE"/>
    <w:rsid w:val="001D6881"/>
    <w:rsid w:val="001E11D5"/>
    <w:rsid w:val="001E3430"/>
    <w:rsid w:val="001F05E9"/>
    <w:rsid w:val="00201967"/>
    <w:rsid w:val="002224A6"/>
    <w:rsid w:val="00232BB6"/>
    <w:rsid w:val="00256669"/>
    <w:rsid w:val="002679ED"/>
    <w:rsid w:val="00271A74"/>
    <w:rsid w:val="002745D7"/>
    <w:rsid w:val="00281DC0"/>
    <w:rsid w:val="0028247F"/>
    <w:rsid w:val="00295816"/>
    <w:rsid w:val="002B16A4"/>
    <w:rsid w:val="002B463B"/>
    <w:rsid w:val="002C187B"/>
    <w:rsid w:val="002C5DA7"/>
    <w:rsid w:val="002D1C3B"/>
    <w:rsid w:val="002D2DCF"/>
    <w:rsid w:val="002D6143"/>
    <w:rsid w:val="002E1F50"/>
    <w:rsid w:val="002E720D"/>
    <w:rsid w:val="003007F9"/>
    <w:rsid w:val="00323230"/>
    <w:rsid w:val="003319BA"/>
    <w:rsid w:val="00331F87"/>
    <w:rsid w:val="003323CE"/>
    <w:rsid w:val="00333D46"/>
    <w:rsid w:val="00345C27"/>
    <w:rsid w:val="00346E9B"/>
    <w:rsid w:val="003568CD"/>
    <w:rsid w:val="00363818"/>
    <w:rsid w:val="003667A5"/>
    <w:rsid w:val="003742D7"/>
    <w:rsid w:val="00375808"/>
    <w:rsid w:val="003A375A"/>
    <w:rsid w:val="003A7572"/>
    <w:rsid w:val="003B1E4F"/>
    <w:rsid w:val="003B5CC3"/>
    <w:rsid w:val="003B737A"/>
    <w:rsid w:val="003C60F7"/>
    <w:rsid w:val="003D5B5B"/>
    <w:rsid w:val="003F6250"/>
    <w:rsid w:val="00425252"/>
    <w:rsid w:val="004266E8"/>
    <w:rsid w:val="00431CC7"/>
    <w:rsid w:val="00431DC1"/>
    <w:rsid w:val="00445794"/>
    <w:rsid w:val="00455C76"/>
    <w:rsid w:val="00463521"/>
    <w:rsid w:val="0047323F"/>
    <w:rsid w:val="00476F2C"/>
    <w:rsid w:val="004913F4"/>
    <w:rsid w:val="00495592"/>
    <w:rsid w:val="004A404F"/>
    <w:rsid w:val="004B112F"/>
    <w:rsid w:val="004C1B1E"/>
    <w:rsid w:val="004C2ADF"/>
    <w:rsid w:val="004C31F4"/>
    <w:rsid w:val="004D05BC"/>
    <w:rsid w:val="004F0F93"/>
    <w:rsid w:val="004F14D7"/>
    <w:rsid w:val="004F49B5"/>
    <w:rsid w:val="00504CBB"/>
    <w:rsid w:val="00506584"/>
    <w:rsid w:val="00511F5E"/>
    <w:rsid w:val="00514B1E"/>
    <w:rsid w:val="0052264F"/>
    <w:rsid w:val="005252DD"/>
    <w:rsid w:val="00543917"/>
    <w:rsid w:val="005737E5"/>
    <w:rsid w:val="00575834"/>
    <w:rsid w:val="00575AB6"/>
    <w:rsid w:val="00577122"/>
    <w:rsid w:val="00580646"/>
    <w:rsid w:val="005845F1"/>
    <w:rsid w:val="00586804"/>
    <w:rsid w:val="005918B5"/>
    <w:rsid w:val="005948F1"/>
    <w:rsid w:val="00595AD0"/>
    <w:rsid w:val="005A0202"/>
    <w:rsid w:val="005A0267"/>
    <w:rsid w:val="005A10EF"/>
    <w:rsid w:val="005B25AC"/>
    <w:rsid w:val="005B517C"/>
    <w:rsid w:val="005C25CF"/>
    <w:rsid w:val="005C35AB"/>
    <w:rsid w:val="005C40B6"/>
    <w:rsid w:val="005C6685"/>
    <w:rsid w:val="005F27D4"/>
    <w:rsid w:val="005F4C03"/>
    <w:rsid w:val="006009E8"/>
    <w:rsid w:val="006074B2"/>
    <w:rsid w:val="00616E6B"/>
    <w:rsid w:val="00623A16"/>
    <w:rsid w:val="0062652E"/>
    <w:rsid w:val="00631EE9"/>
    <w:rsid w:val="00657ACD"/>
    <w:rsid w:val="00657F5C"/>
    <w:rsid w:val="00662098"/>
    <w:rsid w:val="00663CDB"/>
    <w:rsid w:val="006660DF"/>
    <w:rsid w:val="006736A8"/>
    <w:rsid w:val="006753C1"/>
    <w:rsid w:val="00687EA2"/>
    <w:rsid w:val="006A09AA"/>
    <w:rsid w:val="006D2E01"/>
    <w:rsid w:val="006D337F"/>
    <w:rsid w:val="006F35DA"/>
    <w:rsid w:val="006F775B"/>
    <w:rsid w:val="007076DB"/>
    <w:rsid w:val="00710263"/>
    <w:rsid w:val="007163E4"/>
    <w:rsid w:val="00725880"/>
    <w:rsid w:val="00734644"/>
    <w:rsid w:val="0074021F"/>
    <w:rsid w:val="0074506A"/>
    <w:rsid w:val="007703A3"/>
    <w:rsid w:val="007727A1"/>
    <w:rsid w:val="007735A3"/>
    <w:rsid w:val="0077435D"/>
    <w:rsid w:val="00784261"/>
    <w:rsid w:val="00785830"/>
    <w:rsid w:val="00785CB7"/>
    <w:rsid w:val="00794E12"/>
    <w:rsid w:val="007951C0"/>
    <w:rsid w:val="00797A31"/>
    <w:rsid w:val="007A0319"/>
    <w:rsid w:val="007B2335"/>
    <w:rsid w:val="007C1FF5"/>
    <w:rsid w:val="007D6921"/>
    <w:rsid w:val="007E2483"/>
    <w:rsid w:val="007E6169"/>
    <w:rsid w:val="007F2776"/>
    <w:rsid w:val="008518D5"/>
    <w:rsid w:val="00854330"/>
    <w:rsid w:val="00860CB9"/>
    <w:rsid w:val="008622ED"/>
    <w:rsid w:val="00864167"/>
    <w:rsid w:val="00864DB3"/>
    <w:rsid w:val="0086723B"/>
    <w:rsid w:val="00871E6E"/>
    <w:rsid w:val="00881D90"/>
    <w:rsid w:val="00883719"/>
    <w:rsid w:val="00885CC0"/>
    <w:rsid w:val="00893F72"/>
    <w:rsid w:val="008A1F62"/>
    <w:rsid w:val="008B74C9"/>
    <w:rsid w:val="008B7FFB"/>
    <w:rsid w:val="008C3282"/>
    <w:rsid w:val="008C6E04"/>
    <w:rsid w:val="00921359"/>
    <w:rsid w:val="00924716"/>
    <w:rsid w:val="00940CE4"/>
    <w:rsid w:val="00947747"/>
    <w:rsid w:val="00954328"/>
    <w:rsid w:val="0096211D"/>
    <w:rsid w:val="009844C8"/>
    <w:rsid w:val="00984CD1"/>
    <w:rsid w:val="0099713A"/>
    <w:rsid w:val="009B4F7B"/>
    <w:rsid w:val="009D0B69"/>
    <w:rsid w:val="009D0C4A"/>
    <w:rsid w:val="009D6D00"/>
    <w:rsid w:val="009E4FD2"/>
    <w:rsid w:val="009E5D57"/>
    <w:rsid w:val="009F42E9"/>
    <w:rsid w:val="009F4F1C"/>
    <w:rsid w:val="00A007F9"/>
    <w:rsid w:val="00A0430C"/>
    <w:rsid w:val="00A264FF"/>
    <w:rsid w:val="00A30304"/>
    <w:rsid w:val="00A330CA"/>
    <w:rsid w:val="00A37420"/>
    <w:rsid w:val="00A5357E"/>
    <w:rsid w:val="00A55DCE"/>
    <w:rsid w:val="00A57CE1"/>
    <w:rsid w:val="00A7498C"/>
    <w:rsid w:val="00A7528D"/>
    <w:rsid w:val="00A75A5A"/>
    <w:rsid w:val="00A774AE"/>
    <w:rsid w:val="00A873FA"/>
    <w:rsid w:val="00AB6E98"/>
    <w:rsid w:val="00AC6B79"/>
    <w:rsid w:val="00AE6007"/>
    <w:rsid w:val="00AE67E5"/>
    <w:rsid w:val="00AF26A3"/>
    <w:rsid w:val="00B03219"/>
    <w:rsid w:val="00B038CB"/>
    <w:rsid w:val="00B1717F"/>
    <w:rsid w:val="00B2294E"/>
    <w:rsid w:val="00B35F30"/>
    <w:rsid w:val="00B4471A"/>
    <w:rsid w:val="00B44EDF"/>
    <w:rsid w:val="00B4598C"/>
    <w:rsid w:val="00B50BCD"/>
    <w:rsid w:val="00B51891"/>
    <w:rsid w:val="00B53F4A"/>
    <w:rsid w:val="00B66B8B"/>
    <w:rsid w:val="00B706A9"/>
    <w:rsid w:val="00B7141D"/>
    <w:rsid w:val="00B847F7"/>
    <w:rsid w:val="00B86806"/>
    <w:rsid w:val="00BB34B6"/>
    <w:rsid w:val="00BD2A2C"/>
    <w:rsid w:val="00BD3DD0"/>
    <w:rsid w:val="00BD7CF3"/>
    <w:rsid w:val="00C0594E"/>
    <w:rsid w:val="00C06A96"/>
    <w:rsid w:val="00C11180"/>
    <w:rsid w:val="00C120F1"/>
    <w:rsid w:val="00C26C41"/>
    <w:rsid w:val="00C30DE3"/>
    <w:rsid w:val="00C46614"/>
    <w:rsid w:val="00C47B64"/>
    <w:rsid w:val="00C54FB1"/>
    <w:rsid w:val="00C56BDB"/>
    <w:rsid w:val="00C66627"/>
    <w:rsid w:val="00C77945"/>
    <w:rsid w:val="00C90B3E"/>
    <w:rsid w:val="00C90CC5"/>
    <w:rsid w:val="00C91C1D"/>
    <w:rsid w:val="00CD27A1"/>
    <w:rsid w:val="00CD74E3"/>
    <w:rsid w:val="00CE58E0"/>
    <w:rsid w:val="00CE77C1"/>
    <w:rsid w:val="00CE7A66"/>
    <w:rsid w:val="00D01318"/>
    <w:rsid w:val="00D31D67"/>
    <w:rsid w:val="00D331EB"/>
    <w:rsid w:val="00D40A2E"/>
    <w:rsid w:val="00D45D8A"/>
    <w:rsid w:val="00D5380E"/>
    <w:rsid w:val="00D664D9"/>
    <w:rsid w:val="00D73699"/>
    <w:rsid w:val="00D85FB8"/>
    <w:rsid w:val="00DA577D"/>
    <w:rsid w:val="00DC0EDD"/>
    <w:rsid w:val="00DD0FB7"/>
    <w:rsid w:val="00DE1249"/>
    <w:rsid w:val="00DE1656"/>
    <w:rsid w:val="00DE7D2F"/>
    <w:rsid w:val="00DF06BF"/>
    <w:rsid w:val="00DF3C89"/>
    <w:rsid w:val="00DF5FDA"/>
    <w:rsid w:val="00DF606C"/>
    <w:rsid w:val="00E061AD"/>
    <w:rsid w:val="00E2615F"/>
    <w:rsid w:val="00E27BF5"/>
    <w:rsid w:val="00E3086D"/>
    <w:rsid w:val="00E34039"/>
    <w:rsid w:val="00E42FDB"/>
    <w:rsid w:val="00E4645D"/>
    <w:rsid w:val="00E541B8"/>
    <w:rsid w:val="00E816A9"/>
    <w:rsid w:val="00E95771"/>
    <w:rsid w:val="00E96B70"/>
    <w:rsid w:val="00EA22CF"/>
    <w:rsid w:val="00EA32A4"/>
    <w:rsid w:val="00EA58C2"/>
    <w:rsid w:val="00EA6194"/>
    <w:rsid w:val="00EB11D2"/>
    <w:rsid w:val="00EC0A6B"/>
    <w:rsid w:val="00EC1E25"/>
    <w:rsid w:val="00EC5FE0"/>
    <w:rsid w:val="00EE3D3C"/>
    <w:rsid w:val="00EE3F75"/>
    <w:rsid w:val="00EF13B9"/>
    <w:rsid w:val="00EF7A28"/>
    <w:rsid w:val="00F0132C"/>
    <w:rsid w:val="00F11816"/>
    <w:rsid w:val="00F130B9"/>
    <w:rsid w:val="00F154ED"/>
    <w:rsid w:val="00F165CB"/>
    <w:rsid w:val="00F22EE8"/>
    <w:rsid w:val="00F25751"/>
    <w:rsid w:val="00F26E6C"/>
    <w:rsid w:val="00F32256"/>
    <w:rsid w:val="00F402A3"/>
    <w:rsid w:val="00F43D0D"/>
    <w:rsid w:val="00F477CA"/>
    <w:rsid w:val="00F5014C"/>
    <w:rsid w:val="00F51E8E"/>
    <w:rsid w:val="00F53646"/>
    <w:rsid w:val="00F55338"/>
    <w:rsid w:val="00F63797"/>
    <w:rsid w:val="00F65832"/>
    <w:rsid w:val="00F71B8C"/>
    <w:rsid w:val="00F85FA6"/>
    <w:rsid w:val="00F870CD"/>
    <w:rsid w:val="00FB1943"/>
    <w:rsid w:val="00FD2C6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0"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0"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1"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1"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42" Type="http://schemas.openxmlformats.org/officeDocument/2006/relationships/header" Target="header7.xml"/><Relationship Id="rId47"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1.xml"/><Relationship Id="rId38" Type="http://schemas.openxmlformats.org/officeDocument/2006/relationships/footer" Target="footer3.xml"/><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eader" Target="header2.xm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comments" Target="comments.xml"/><Relationship Id="rId28" Type="http://schemas.openxmlformats.org/officeDocument/2006/relationships/image" Target="media/image19.png"/><Relationship Id="rId36" Type="http://schemas.openxmlformats.org/officeDocument/2006/relationships/header" Target="header4.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4"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3.xml"/><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_rels/header4.xml.rels><?xml version="1.0" encoding="UTF-8" standalone="yes"?>
<Relationships xmlns="http://schemas.openxmlformats.org/package/2006/relationships"><Relationship Id="rId1" Type="http://schemas.openxmlformats.org/officeDocument/2006/relationships/image" Target="media/image22.png"/></Relationships>
</file>

<file path=word/_rels/header5.xml.rels><?xml version="1.0" encoding="UTF-8" standalone="yes"?>
<Relationships xmlns="http://schemas.openxmlformats.org/package/2006/relationships"><Relationship Id="rId1" Type="http://schemas.openxmlformats.org/officeDocument/2006/relationships/image" Target="media/image22.png"/></Relationships>
</file>

<file path=word/_rels/header6.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_rels/header7.xml.rels><?xml version="1.0" encoding="UTF-8" standalone="yes"?>
<Relationships xmlns="http://schemas.openxmlformats.org/package/2006/relationships"><Relationship Id="rId1" Type="http://schemas.openxmlformats.org/officeDocument/2006/relationships/image" Target="media/image22.png"/></Relationships>
</file>

<file path=word/_rels/header8.xml.rels><?xml version="1.0" encoding="UTF-8" standalone="yes"?>
<Relationships xmlns="http://schemas.openxmlformats.org/package/2006/relationships"><Relationship Id="rId1" Type="http://schemas.openxmlformats.org/officeDocument/2006/relationships/image" Target="media/image22.png"/></Relationships>
</file>

<file path=word/_rels/header9.xml.rels><?xml version="1.0" encoding="UTF-8" standalone="yes"?>
<Relationships xmlns="http://schemas.openxmlformats.org/package/2006/relationships"><Relationship Id="rId3" Type="http://schemas.openxmlformats.org/officeDocument/2006/relationships/image" Target="media/image25.jpeg"/><Relationship Id="rId2" Type="http://schemas.openxmlformats.org/officeDocument/2006/relationships/image" Target="media/image24.jpeg"/><Relationship Id="rId1" Type="http://schemas.openxmlformats.org/officeDocument/2006/relationships/image" Target="media/image23.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39DE715-C918-47AB-A3CB-0E57F2E6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6286</Words>
  <Characters>35835</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42037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9</cp:revision>
  <cp:lastPrinted>2016-07-01T12:17:00Z</cp:lastPrinted>
  <dcterms:created xsi:type="dcterms:W3CDTF">2016-07-01T12:19:00Z</dcterms:created>
  <dcterms:modified xsi:type="dcterms:W3CDTF">2016-07-04T10:51:00Z</dcterms:modified>
</cp:coreProperties>
</file>