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sz w:val="22"/>
          <w:szCs w:val="22"/>
        </w:rPr>
        <w:id w:val="1820689313"/>
        <w:docPartObj>
          <w:docPartGallery w:val="Table of Contents"/>
          <w:docPartUnique/>
        </w:docPartObj>
      </w:sdtPr>
      <w:sdtEndPr>
        <w:rPr>
          <w:b w:val="0"/>
          <w:bCs w:val="0"/>
          <w:caps w:val="0"/>
          <w:noProof/>
        </w:rPr>
      </w:sdtEndPr>
      <w:sdtContent>
        <w:customXmlInsRangeEnd w:id="8"/>
        <w:p w:rsidR="00DC0EDD" w:rsidRDefault="00DE7D2F">
          <w:pPr>
            <w:pStyle w:val="TOC1"/>
            <w:tabs>
              <w:tab w:val="left" w:pos="440"/>
              <w:tab w:val="right" w:leader="dot" w:pos="9339"/>
            </w:tabs>
            <w:rPr>
              <w:ins w:id="9"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6-15T15:20:00Z">
            <w:r w:rsidR="00DC0EDD" w:rsidRPr="00EB1425">
              <w:rPr>
                <w:rStyle w:val="Hyperlink"/>
                <w:noProof/>
              </w:rPr>
              <w:fldChar w:fldCharType="begin"/>
            </w:r>
            <w:r w:rsidR="00DC0EDD" w:rsidRPr="00EB1425">
              <w:rPr>
                <w:rStyle w:val="Hyperlink"/>
                <w:noProof/>
              </w:rPr>
              <w:instrText xml:space="preserve"> </w:instrText>
            </w:r>
            <w:r w:rsidR="00DC0EDD">
              <w:rPr>
                <w:noProof/>
              </w:rPr>
              <w:instrText>HYPERLINK \l "_Toc453768210"</w:instrText>
            </w:r>
            <w:r w:rsidR="00DC0EDD" w:rsidRPr="00EB1425">
              <w:rPr>
                <w:rStyle w:val="Hyperlink"/>
                <w:noProof/>
              </w:rPr>
              <w:instrText xml:space="preserve"> </w:instrText>
            </w:r>
            <w:r w:rsidR="00DC0EDD" w:rsidRPr="00EB1425">
              <w:rPr>
                <w:rStyle w:val="Hyperlink"/>
                <w:noProof/>
              </w:rPr>
            </w:r>
            <w:r w:rsidR="00DC0EDD" w:rsidRPr="00EB1425">
              <w:rPr>
                <w:rStyle w:val="Hyperlink"/>
                <w:noProof/>
              </w:rPr>
              <w:fldChar w:fldCharType="separate"/>
            </w:r>
            <w:r w:rsidR="00DC0EDD" w:rsidRPr="00EB1425">
              <w:rPr>
                <w:rStyle w:val="Hyperlink"/>
                <w:noProof/>
              </w:rPr>
              <w:t>1</w:t>
            </w:r>
            <w:r w:rsidR="00DC0EDD">
              <w:rPr>
                <w:rFonts w:asciiTheme="minorHAnsi" w:eastAsiaTheme="minorEastAsia" w:hAnsiTheme="minorHAnsi" w:cstheme="minorBidi"/>
                <w:b w:val="0"/>
                <w:bCs w:val="0"/>
                <w:caps w:val="0"/>
                <w:noProof/>
                <w:color w:val="auto"/>
                <w:sz w:val="22"/>
                <w:szCs w:val="22"/>
                <w:bdr w:val="none" w:sz="0" w:space="0" w:color="auto"/>
                <w:lang w:eastAsia="en-US" w:bidi="he-IL"/>
              </w:rPr>
              <w:tab/>
            </w:r>
            <w:r w:rsidR="00DC0EDD" w:rsidRPr="00EB1425">
              <w:rPr>
                <w:rStyle w:val="Hyperlink"/>
                <w:noProof/>
              </w:rPr>
              <w:t>Introduction</w:t>
            </w:r>
            <w:r w:rsidR="00DC0EDD">
              <w:rPr>
                <w:noProof/>
                <w:webHidden/>
              </w:rPr>
              <w:tab/>
            </w:r>
            <w:r w:rsidR="00DC0EDD">
              <w:rPr>
                <w:noProof/>
                <w:webHidden/>
              </w:rPr>
              <w:fldChar w:fldCharType="begin"/>
            </w:r>
            <w:r w:rsidR="00DC0EDD">
              <w:rPr>
                <w:noProof/>
                <w:webHidden/>
              </w:rPr>
              <w:instrText xml:space="preserve"> PAGEREF _Toc453768210 \h </w:instrText>
            </w:r>
            <w:r w:rsidR="00DC0EDD">
              <w:rPr>
                <w:noProof/>
                <w:webHidden/>
              </w:rPr>
            </w:r>
          </w:ins>
          <w:r w:rsidR="00DC0EDD">
            <w:rPr>
              <w:noProof/>
              <w:webHidden/>
            </w:rPr>
            <w:fldChar w:fldCharType="separate"/>
          </w:r>
          <w:ins w:id="12" w:author="Meir Kalter" w:date="2016-06-15T15:20:00Z">
            <w:r w:rsidR="00DC0EDD">
              <w:rPr>
                <w:noProof/>
                <w:webHidden/>
              </w:rPr>
              <w:t>7</w:t>
            </w:r>
            <w:r w:rsidR="00DC0EDD">
              <w:rPr>
                <w:noProof/>
                <w:webHidden/>
              </w:rPr>
              <w:fldChar w:fldCharType="end"/>
            </w:r>
            <w:r w:rsidR="00DC0EDD" w:rsidRPr="00EB1425">
              <w:rPr>
                <w:rStyle w:val="Hyperlink"/>
                <w:noProof/>
              </w:rPr>
              <w:fldChar w:fldCharType="end"/>
            </w:r>
          </w:ins>
        </w:p>
        <w:p w:rsidR="00DC0EDD" w:rsidRDefault="00DC0EDD">
          <w:pPr>
            <w:pStyle w:val="TOC1"/>
            <w:tabs>
              <w:tab w:val="left" w:pos="440"/>
              <w:tab w:val="right" w:leader="dot" w:pos="9339"/>
            </w:tabs>
            <w:rPr>
              <w:ins w:id="13"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Objective</w:t>
            </w:r>
            <w:r>
              <w:rPr>
                <w:noProof/>
                <w:webHidden/>
              </w:rPr>
              <w:tab/>
            </w:r>
            <w:r>
              <w:rPr>
                <w:noProof/>
                <w:webHidden/>
              </w:rPr>
              <w:fldChar w:fldCharType="begin"/>
            </w:r>
            <w:r>
              <w:rPr>
                <w:noProof/>
                <w:webHidden/>
              </w:rPr>
              <w:instrText xml:space="preserve"> PAGEREF _Toc453768211 \h </w:instrText>
            </w:r>
            <w:r>
              <w:rPr>
                <w:noProof/>
                <w:webHidden/>
              </w:rPr>
            </w:r>
          </w:ins>
          <w:r>
            <w:rPr>
              <w:noProof/>
              <w:webHidden/>
            </w:rPr>
            <w:fldChar w:fldCharType="separate"/>
          </w:r>
          <w:ins w:id="15" w:author="Meir Kalter" w:date="2016-06-15T15:20:00Z">
            <w:r>
              <w:rPr>
                <w:noProof/>
                <w:webHidden/>
              </w:rPr>
              <w:t>8</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16"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Requirements</w:t>
            </w:r>
            <w:r>
              <w:rPr>
                <w:noProof/>
                <w:webHidden/>
              </w:rPr>
              <w:tab/>
            </w:r>
            <w:r>
              <w:rPr>
                <w:noProof/>
                <w:webHidden/>
              </w:rPr>
              <w:fldChar w:fldCharType="begin"/>
            </w:r>
            <w:r>
              <w:rPr>
                <w:noProof/>
                <w:webHidden/>
              </w:rPr>
              <w:instrText xml:space="preserve"> PAGEREF _Toc453768212 \h </w:instrText>
            </w:r>
            <w:r>
              <w:rPr>
                <w:noProof/>
                <w:webHidden/>
              </w:rPr>
            </w:r>
          </w:ins>
          <w:r>
            <w:rPr>
              <w:noProof/>
              <w:webHidden/>
            </w:rPr>
            <w:fldChar w:fldCharType="separate"/>
          </w:r>
          <w:ins w:id="18" w:author="Meir Kalter" w:date="2016-06-15T15:20:00Z">
            <w:r>
              <w:rPr>
                <w:noProof/>
                <w:webHidden/>
              </w:rPr>
              <w:t>9</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19"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Application design</w:t>
            </w:r>
            <w:r>
              <w:rPr>
                <w:noProof/>
                <w:webHidden/>
              </w:rPr>
              <w:tab/>
            </w:r>
            <w:r>
              <w:rPr>
                <w:noProof/>
                <w:webHidden/>
              </w:rPr>
              <w:fldChar w:fldCharType="begin"/>
            </w:r>
            <w:r>
              <w:rPr>
                <w:noProof/>
                <w:webHidden/>
              </w:rPr>
              <w:instrText xml:space="preserve"> PAGEREF _Toc453768213 \h </w:instrText>
            </w:r>
            <w:r>
              <w:rPr>
                <w:noProof/>
                <w:webHidden/>
              </w:rPr>
            </w:r>
          </w:ins>
          <w:r>
            <w:rPr>
              <w:noProof/>
              <w:webHidden/>
            </w:rPr>
            <w:fldChar w:fldCharType="separate"/>
          </w:r>
          <w:ins w:id="21" w:author="Meir Kalter" w:date="2016-06-15T15:20:00Z">
            <w:r>
              <w:rPr>
                <w:noProof/>
                <w:webHidden/>
              </w:rPr>
              <w:t>10</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22" w:author="Meir Kalter" w:date="2016-06-15T15:20:00Z"/>
              <w:rFonts w:eastAsiaTheme="minorEastAsia" w:cstheme="minorBidi"/>
              <w:b w:val="0"/>
              <w:bCs w:val="0"/>
              <w:noProof/>
              <w:color w:val="auto"/>
              <w:sz w:val="22"/>
              <w:szCs w:val="22"/>
              <w:bdr w:val="none" w:sz="0" w:space="0" w:color="auto"/>
              <w:lang w:eastAsia="en-US" w:bidi="he-IL"/>
            </w:rPr>
          </w:pPr>
          <w:ins w:id="2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4.1</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_Toc453768214 \h </w:instrText>
            </w:r>
            <w:r>
              <w:rPr>
                <w:noProof/>
                <w:webHidden/>
              </w:rPr>
            </w:r>
          </w:ins>
          <w:r>
            <w:rPr>
              <w:noProof/>
              <w:webHidden/>
            </w:rPr>
            <w:fldChar w:fldCharType="separate"/>
          </w:r>
          <w:ins w:id="24" w:author="Meir Kalter" w:date="2016-06-15T15:20:00Z">
            <w:r>
              <w:rPr>
                <w:noProof/>
                <w:webHidden/>
              </w:rPr>
              <w:t>10</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25" w:author="Meir Kalter" w:date="2016-06-15T15:20:00Z"/>
              <w:rFonts w:eastAsiaTheme="minorEastAsia" w:cstheme="minorBidi"/>
              <w:noProof/>
              <w:color w:val="auto"/>
              <w:sz w:val="22"/>
              <w:szCs w:val="22"/>
              <w:bdr w:val="none" w:sz="0" w:space="0" w:color="auto"/>
              <w:lang w:eastAsia="en-US" w:bidi="he-IL"/>
            </w:rPr>
          </w:pPr>
          <w:ins w:id="2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EB1425">
              <w:rPr>
                <w:rStyle w:val="Hyperlink"/>
                <w:noProof/>
              </w:rPr>
              <w:t>Singleton</w:t>
            </w:r>
            <w:r w:rsidRPr="00EB1425">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_Toc453768216 \h </w:instrText>
            </w:r>
            <w:r>
              <w:rPr>
                <w:noProof/>
                <w:webHidden/>
              </w:rPr>
            </w:r>
          </w:ins>
          <w:r>
            <w:rPr>
              <w:noProof/>
              <w:webHidden/>
            </w:rPr>
            <w:fldChar w:fldCharType="separate"/>
          </w:r>
          <w:ins w:id="27" w:author="Meir Kalter" w:date="2016-06-15T15:20:00Z">
            <w:r>
              <w:rPr>
                <w:noProof/>
                <w:webHidden/>
              </w:rPr>
              <w:t>10</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28" w:author="Meir Kalter" w:date="2016-06-15T15:20:00Z"/>
              <w:rFonts w:eastAsiaTheme="minorEastAsia" w:cstheme="minorBidi"/>
              <w:noProof/>
              <w:color w:val="auto"/>
              <w:sz w:val="22"/>
              <w:szCs w:val="22"/>
              <w:bdr w:val="none" w:sz="0" w:space="0" w:color="auto"/>
              <w:lang w:eastAsia="en-US" w:bidi="he-IL"/>
            </w:rPr>
          </w:pPr>
          <w:ins w:id="2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4.1.2</w:t>
            </w:r>
            <w:r>
              <w:rPr>
                <w:rFonts w:eastAsiaTheme="minorEastAsia" w:cstheme="minorBidi"/>
                <w:noProof/>
                <w:color w:val="auto"/>
                <w:sz w:val="22"/>
                <w:szCs w:val="22"/>
                <w:bdr w:val="none" w:sz="0" w:space="0" w:color="auto"/>
                <w:lang w:eastAsia="en-US" w:bidi="he-IL"/>
              </w:rPr>
              <w:tab/>
            </w:r>
            <w:r w:rsidRPr="00EB1425">
              <w:rPr>
                <w:rStyle w:val="Hyperlink"/>
                <w:noProof/>
              </w:rPr>
              <w:t>Factory Pattern</w:t>
            </w:r>
            <w:r>
              <w:rPr>
                <w:noProof/>
                <w:webHidden/>
              </w:rPr>
              <w:tab/>
            </w:r>
            <w:r>
              <w:rPr>
                <w:noProof/>
                <w:webHidden/>
              </w:rPr>
              <w:fldChar w:fldCharType="begin"/>
            </w:r>
            <w:r>
              <w:rPr>
                <w:noProof/>
                <w:webHidden/>
              </w:rPr>
              <w:instrText xml:space="preserve"> PAGEREF _Toc453768217 \h </w:instrText>
            </w:r>
            <w:r>
              <w:rPr>
                <w:noProof/>
                <w:webHidden/>
              </w:rPr>
            </w:r>
          </w:ins>
          <w:r>
            <w:rPr>
              <w:noProof/>
              <w:webHidden/>
            </w:rPr>
            <w:fldChar w:fldCharType="separate"/>
          </w:r>
          <w:ins w:id="30" w:author="Meir Kalter" w:date="2016-06-15T15:20:00Z">
            <w:r>
              <w:rPr>
                <w:noProof/>
                <w:webHidden/>
              </w:rPr>
              <w:t>10</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31" w:author="Meir Kalter" w:date="2016-06-15T15:20:00Z"/>
              <w:rFonts w:eastAsiaTheme="minorEastAsia" w:cstheme="minorBidi"/>
              <w:b w:val="0"/>
              <w:bCs w:val="0"/>
              <w:noProof/>
              <w:color w:val="auto"/>
              <w:sz w:val="22"/>
              <w:szCs w:val="22"/>
              <w:bdr w:val="none" w:sz="0" w:space="0" w:color="auto"/>
              <w:lang w:eastAsia="en-US" w:bidi="he-IL"/>
            </w:rPr>
          </w:pPr>
          <w:ins w:id="3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4.2</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Pseudo codes</w:t>
            </w:r>
            <w:r>
              <w:rPr>
                <w:noProof/>
                <w:webHidden/>
              </w:rPr>
              <w:tab/>
            </w:r>
            <w:r>
              <w:rPr>
                <w:noProof/>
                <w:webHidden/>
              </w:rPr>
              <w:fldChar w:fldCharType="begin"/>
            </w:r>
            <w:r>
              <w:rPr>
                <w:noProof/>
                <w:webHidden/>
              </w:rPr>
              <w:instrText xml:space="preserve"> PAGEREF _Toc453768218 \h </w:instrText>
            </w:r>
            <w:r>
              <w:rPr>
                <w:noProof/>
                <w:webHidden/>
              </w:rPr>
            </w:r>
          </w:ins>
          <w:r>
            <w:rPr>
              <w:noProof/>
              <w:webHidden/>
            </w:rPr>
            <w:fldChar w:fldCharType="separate"/>
          </w:r>
          <w:ins w:id="33" w:author="Meir Kalter" w:date="2016-06-15T15:20:00Z">
            <w:r>
              <w:rPr>
                <w:noProof/>
                <w:webHidden/>
              </w:rPr>
              <w:t>11</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34" w:author="Meir Kalter" w:date="2016-06-15T15:20:00Z"/>
              <w:rFonts w:eastAsiaTheme="minorEastAsia" w:cstheme="minorBidi"/>
              <w:noProof/>
              <w:color w:val="auto"/>
              <w:sz w:val="22"/>
              <w:szCs w:val="22"/>
              <w:bdr w:val="none" w:sz="0" w:space="0" w:color="auto"/>
              <w:lang w:eastAsia="en-US" w:bidi="he-IL"/>
            </w:rPr>
          </w:pPr>
          <w:ins w:id="3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"_Toc453768219"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4.2.1</w:t>
            </w:r>
            <w:r>
              <w:rPr>
                <w:rFonts w:eastAsiaTheme="minorEastAsia" w:cstheme="minorBidi"/>
                <w:noProof/>
                <w:color w:val="auto"/>
                <w:sz w:val="22"/>
                <w:szCs w:val="22"/>
                <w:bdr w:val="none" w:sz="0" w:space="0" w:color="auto"/>
                <w:lang w:eastAsia="en-US" w:bidi="he-IL"/>
              </w:rPr>
              <w:tab/>
            </w:r>
            <w:r w:rsidRPr="00EB1425">
              <w:rPr>
                <w:rStyle w:val="Hyperlink"/>
                <w:noProof/>
              </w:rPr>
              <w:t>Run/Step execution</w:t>
            </w:r>
            <w:r>
              <w:rPr>
                <w:noProof/>
                <w:webHidden/>
              </w:rPr>
              <w:tab/>
            </w:r>
            <w:r>
              <w:rPr>
                <w:noProof/>
                <w:webHidden/>
              </w:rPr>
              <w:fldChar w:fldCharType="begin"/>
            </w:r>
            <w:r>
              <w:rPr>
                <w:noProof/>
                <w:webHidden/>
              </w:rPr>
              <w:instrText xml:space="preserve"> PAGEREF _Toc453768219 \h </w:instrText>
            </w:r>
            <w:r>
              <w:rPr>
                <w:noProof/>
                <w:webHidden/>
              </w:rPr>
            </w:r>
          </w:ins>
          <w:r>
            <w:rPr>
              <w:noProof/>
              <w:webHidden/>
            </w:rPr>
            <w:fldChar w:fldCharType="separate"/>
          </w:r>
          <w:ins w:id="36" w:author="Meir Kalter" w:date="2016-06-15T15:20:00Z">
            <w:r>
              <w:rPr>
                <w:noProof/>
                <w:webHidden/>
              </w:rPr>
              <w:t>11</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37" w:author="Meir Kalter" w:date="2016-06-15T15:20:00Z"/>
              <w:rFonts w:eastAsiaTheme="minorEastAsia" w:cstheme="minorBidi"/>
              <w:noProof/>
              <w:color w:val="auto"/>
              <w:sz w:val="22"/>
              <w:szCs w:val="22"/>
              <w:bdr w:val="none" w:sz="0" w:space="0" w:color="auto"/>
              <w:lang w:eastAsia="en-US" w:bidi="he-IL"/>
            </w:rPr>
          </w:pPr>
          <w:ins w:id="3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"_Toc453768220"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4.2.2</w:t>
            </w:r>
            <w:r>
              <w:rPr>
                <w:rFonts w:eastAsiaTheme="minorEastAsia" w:cstheme="minorBidi"/>
                <w:noProof/>
                <w:color w:val="auto"/>
                <w:sz w:val="22"/>
                <w:szCs w:val="22"/>
                <w:bdr w:val="none" w:sz="0" w:space="0" w:color="auto"/>
                <w:lang w:eastAsia="en-US" w:bidi="he-IL"/>
              </w:rPr>
              <w:tab/>
            </w:r>
            <w:r w:rsidRPr="00EB1425">
              <w:rPr>
                <w:rStyle w:val="Hyperlink"/>
                <w:noProof/>
              </w:rPr>
              <w:t>Instruction implementation</w:t>
            </w:r>
            <w:r>
              <w:rPr>
                <w:noProof/>
                <w:webHidden/>
              </w:rPr>
              <w:tab/>
            </w:r>
            <w:r>
              <w:rPr>
                <w:noProof/>
                <w:webHidden/>
              </w:rPr>
              <w:fldChar w:fldCharType="begin"/>
            </w:r>
            <w:r>
              <w:rPr>
                <w:noProof/>
                <w:webHidden/>
              </w:rPr>
              <w:instrText xml:space="preserve"> PAGEREF _Toc453768220 \h </w:instrText>
            </w:r>
            <w:r>
              <w:rPr>
                <w:noProof/>
                <w:webHidden/>
              </w:rPr>
            </w:r>
          </w:ins>
          <w:r>
            <w:rPr>
              <w:noProof/>
              <w:webHidden/>
            </w:rPr>
            <w:fldChar w:fldCharType="separate"/>
          </w:r>
          <w:ins w:id="39" w:author="Meir Kalter" w:date="2016-06-15T15:20:00Z">
            <w:r>
              <w:rPr>
                <w:noProof/>
                <w:webHidden/>
              </w:rPr>
              <w:t>11</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40" w:author="Meir Kalter" w:date="2016-06-15T15:20:00Z"/>
              <w:rFonts w:eastAsiaTheme="minorEastAsia" w:cstheme="minorBidi"/>
              <w:noProof/>
              <w:color w:val="auto"/>
              <w:sz w:val="22"/>
              <w:szCs w:val="22"/>
              <w:bdr w:val="none" w:sz="0" w:space="0" w:color="auto"/>
              <w:lang w:eastAsia="en-US" w:bidi="he-IL"/>
            </w:rPr>
          </w:pPr>
          <w:ins w:id="4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"_Toc453768221"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4.2.3</w:t>
            </w:r>
            <w:r>
              <w:rPr>
                <w:rFonts w:eastAsiaTheme="minorEastAsia" w:cstheme="minorBidi"/>
                <w:noProof/>
                <w:color w:val="auto"/>
                <w:sz w:val="22"/>
                <w:szCs w:val="22"/>
                <w:bdr w:val="none" w:sz="0" w:space="0" w:color="auto"/>
                <w:lang w:eastAsia="en-US" w:bidi="he-IL"/>
              </w:rPr>
              <w:tab/>
            </w:r>
            <w:r w:rsidRPr="00EB1425">
              <w:rPr>
                <w:rStyle w:val="Hyperlink"/>
                <w:noProof/>
              </w:rPr>
              <w:t>Seven Digit display</w:t>
            </w:r>
            <w:r>
              <w:rPr>
                <w:noProof/>
                <w:webHidden/>
              </w:rPr>
              <w:tab/>
            </w:r>
            <w:r>
              <w:rPr>
                <w:noProof/>
                <w:webHidden/>
              </w:rPr>
              <w:fldChar w:fldCharType="begin"/>
            </w:r>
            <w:r>
              <w:rPr>
                <w:noProof/>
                <w:webHidden/>
              </w:rPr>
              <w:instrText xml:space="preserve"> PAGEREF _Toc453768221 \h </w:instrText>
            </w:r>
            <w:r>
              <w:rPr>
                <w:noProof/>
                <w:webHidden/>
              </w:rPr>
            </w:r>
          </w:ins>
          <w:r>
            <w:rPr>
              <w:noProof/>
              <w:webHidden/>
            </w:rPr>
            <w:fldChar w:fldCharType="separate"/>
          </w:r>
          <w:ins w:id="42" w:author="Meir Kalter" w:date="2016-06-15T15:20:00Z">
            <w:r>
              <w:rPr>
                <w:noProof/>
                <w:webHidden/>
              </w:rPr>
              <w:t>11</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43" w:author="Meir Kalter" w:date="2016-06-15T15:20:00Z"/>
              <w:rFonts w:eastAsiaTheme="minorEastAsia" w:cstheme="minorBidi"/>
              <w:noProof/>
              <w:color w:val="auto"/>
              <w:sz w:val="22"/>
              <w:szCs w:val="22"/>
              <w:bdr w:val="none" w:sz="0" w:space="0" w:color="auto"/>
              <w:lang w:eastAsia="en-US" w:bidi="he-IL"/>
            </w:rPr>
          </w:pPr>
          <w:ins w:id="4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"_Toc453768222"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4.2.4</w:t>
            </w:r>
            <w:r>
              <w:rPr>
                <w:rFonts w:eastAsiaTheme="minorEastAsia" w:cstheme="minorBidi"/>
                <w:noProof/>
                <w:color w:val="auto"/>
                <w:sz w:val="22"/>
                <w:szCs w:val="22"/>
                <w:bdr w:val="none" w:sz="0" w:space="0" w:color="auto"/>
                <w:lang w:eastAsia="en-US" w:bidi="he-IL"/>
              </w:rPr>
              <w:tab/>
            </w:r>
            <w:r w:rsidRPr="00EB1425">
              <w:rPr>
                <w:rStyle w:val="Hyperlink"/>
                <w:noProof/>
              </w:rPr>
              <w:t>Pseudo code Explanations</w:t>
            </w:r>
            <w:r>
              <w:rPr>
                <w:noProof/>
                <w:webHidden/>
              </w:rPr>
              <w:tab/>
            </w:r>
            <w:r>
              <w:rPr>
                <w:noProof/>
                <w:webHidden/>
              </w:rPr>
              <w:fldChar w:fldCharType="begin"/>
            </w:r>
            <w:r>
              <w:rPr>
                <w:noProof/>
                <w:webHidden/>
              </w:rPr>
              <w:instrText xml:space="preserve"> PAGEREF _Toc453768222 \h </w:instrText>
            </w:r>
            <w:r>
              <w:rPr>
                <w:noProof/>
                <w:webHidden/>
              </w:rPr>
            </w:r>
          </w:ins>
          <w:r>
            <w:rPr>
              <w:noProof/>
              <w:webHidden/>
            </w:rPr>
            <w:fldChar w:fldCharType="separate"/>
          </w:r>
          <w:ins w:id="45" w:author="Meir Kalter" w:date="2016-06-15T15:20:00Z">
            <w:r>
              <w:rPr>
                <w:noProof/>
                <w:webHidden/>
              </w:rPr>
              <w:t>11</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46" w:author="Meir Kalter" w:date="2016-06-15T15:20:00Z"/>
              <w:rFonts w:eastAsiaTheme="minorEastAsia" w:cstheme="minorBidi"/>
              <w:b w:val="0"/>
              <w:bCs w:val="0"/>
              <w:noProof/>
              <w:color w:val="auto"/>
              <w:sz w:val="22"/>
              <w:szCs w:val="22"/>
              <w:bdr w:val="none" w:sz="0" w:space="0" w:color="auto"/>
              <w:lang w:eastAsia="en-US" w:bidi="he-IL"/>
            </w:rPr>
          </w:pPr>
          <w:ins w:id="4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"_Toc453768223"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4.3</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Customization of classes</w:t>
            </w:r>
            <w:r>
              <w:rPr>
                <w:noProof/>
                <w:webHidden/>
              </w:rPr>
              <w:tab/>
            </w:r>
            <w:r>
              <w:rPr>
                <w:noProof/>
                <w:webHidden/>
              </w:rPr>
              <w:fldChar w:fldCharType="begin"/>
            </w:r>
            <w:r>
              <w:rPr>
                <w:noProof/>
                <w:webHidden/>
              </w:rPr>
              <w:instrText xml:space="preserve"> PAGEREF _Toc453768223 \h </w:instrText>
            </w:r>
            <w:r>
              <w:rPr>
                <w:noProof/>
                <w:webHidden/>
              </w:rPr>
            </w:r>
          </w:ins>
          <w:r>
            <w:rPr>
              <w:noProof/>
              <w:webHidden/>
            </w:rPr>
            <w:fldChar w:fldCharType="separate"/>
          </w:r>
          <w:ins w:id="48" w:author="Meir Kalter" w:date="2016-06-15T15:20:00Z">
            <w:r>
              <w:rPr>
                <w:noProof/>
                <w:webHidden/>
              </w:rPr>
              <w:t>1</w:t>
            </w:r>
            <w:r>
              <w:rPr>
                <w:noProof/>
                <w:webHidden/>
              </w:rPr>
              <w:t>1</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49"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5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"_Toc453768236"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environment / programming language/Implementation</w:t>
            </w:r>
            <w:r>
              <w:rPr>
                <w:noProof/>
                <w:webHidden/>
              </w:rPr>
              <w:tab/>
            </w:r>
            <w:r>
              <w:rPr>
                <w:noProof/>
                <w:webHidden/>
              </w:rPr>
              <w:fldChar w:fldCharType="begin"/>
            </w:r>
            <w:r>
              <w:rPr>
                <w:noProof/>
                <w:webHidden/>
              </w:rPr>
              <w:instrText xml:space="preserve"> PAGEREF _Toc453768236 \h </w:instrText>
            </w:r>
            <w:r>
              <w:rPr>
                <w:noProof/>
                <w:webHidden/>
              </w:rPr>
            </w:r>
          </w:ins>
          <w:r>
            <w:rPr>
              <w:noProof/>
              <w:webHidden/>
            </w:rPr>
            <w:fldChar w:fldCharType="separate"/>
          </w:r>
          <w:ins w:id="51" w:author="Meir Kalter" w:date="2016-06-15T15:20:00Z">
            <w:r>
              <w:rPr>
                <w:noProof/>
                <w:webHidden/>
              </w:rPr>
              <w:t>12</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52" w:author="Meir Kalter" w:date="2016-06-15T15:20:00Z"/>
              <w:rFonts w:eastAsiaTheme="minorEastAsia" w:cstheme="minorBidi"/>
              <w:b w:val="0"/>
              <w:bCs w:val="0"/>
              <w:noProof/>
              <w:color w:val="auto"/>
              <w:sz w:val="22"/>
              <w:szCs w:val="22"/>
              <w:bdr w:val="none" w:sz="0" w:space="0" w:color="auto"/>
              <w:lang w:eastAsia="en-US" w:bidi="he-IL"/>
            </w:rPr>
          </w:pPr>
          <w:ins w:id="5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"_Toc453768237"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5.1</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Implementations</w:t>
            </w:r>
            <w:r>
              <w:rPr>
                <w:noProof/>
                <w:webHidden/>
              </w:rPr>
              <w:tab/>
            </w:r>
            <w:r>
              <w:rPr>
                <w:noProof/>
                <w:webHidden/>
              </w:rPr>
              <w:fldChar w:fldCharType="begin"/>
            </w:r>
            <w:r>
              <w:rPr>
                <w:noProof/>
                <w:webHidden/>
              </w:rPr>
              <w:instrText xml:space="preserve"> PAGEREF _Toc453768237 \h </w:instrText>
            </w:r>
            <w:r>
              <w:rPr>
                <w:noProof/>
                <w:webHidden/>
              </w:rPr>
            </w:r>
          </w:ins>
          <w:r>
            <w:rPr>
              <w:noProof/>
              <w:webHidden/>
            </w:rPr>
            <w:fldChar w:fldCharType="separate"/>
          </w:r>
          <w:ins w:id="54" w:author="Meir Kalter" w:date="2016-06-15T15:20:00Z">
            <w:r>
              <w:rPr>
                <w:noProof/>
                <w:webHidden/>
              </w:rPr>
              <w:t>12</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55" w:author="Meir Kalter" w:date="2016-06-15T15:20:00Z"/>
              <w:rFonts w:eastAsiaTheme="minorEastAsia" w:cstheme="minorBidi"/>
              <w:noProof/>
              <w:color w:val="auto"/>
              <w:sz w:val="22"/>
              <w:szCs w:val="22"/>
              <w:bdr w:val="none" w:sz="0" w:space="0" w:color="auto"/>
              <w:lang w:eastAsia="en-US" w:bidi="he-IL"/>
            </w:rPr>
          </w:pPr>
          <w:ins w:id="5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"_Toc453768238"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5.1.1</w:t>
            </w:r>
            <w:r>
              <w:rPr>
                <w:rFonts w:eastAsiaTheme="minorEastAsia" w:cstheme="minorBidi"/>
                <w:noProof/>
                <w:color w:val="auto"/>
                <w:sz w:val="22"/>
                <w:szCs w:val="22"/>
                <w:bdr w:val="none" w:sz="0" w:space="0" w:color="auto"/>
                <w:lang w:eastAsia="en-US" w:bidi="he-IL"/>
              </w:rPr>
              <w:tab/>
            </w:r>
            <w:r w:rsidRPr="00EB1425">
              <w:rPr>
                <w:rStyle w:val="Hyperlink"/>
                <w:noProof/>
              </w:rPr>
              <w:t>Seven</w:t>
            </w:r>
            <w:r w:rsidRPr="00EB1425">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_Toc453768238 \h </w:instrText>
            </w:r>
            <w:r>
              <w:rPr>
                <w:noProof/>
                <w:webHidden/>
              </w:rPr>
            </w:r>
          </w:ins>
          <w:r>
            <w:rPr>
              <w:noProof/>
              <w:webHidden/>
            </w:rPr>
            <w:fldChar w:fldCharType="separate"/>
          </w:r>
          <w:ins w:id="57" w:author="Meir Kalter" w:date="2016-06-15T15:20:00Z">
            <w:r>
              <w:rPr>
                <w:noProof/>
                <w:webHidden/>
              </w:rPr>
              <w:t>12</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58"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5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"_Toc453768239"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Known Limitations-improvements</w:t>
            </w:r>
            <w:r>
              <w:rPr>
                <w:noProof/>
                <w:webHidden/>
              </w:rPr>
              <w:tab/>
            </w:r>
            <w:r>
              <w:rPr>
                <w:noProof/>
                <w:webHidden/>
              </w:rPr>
              <w:fldChar w:fldCharType="begin"/>
            </w:r>
            <w:r>
              <w:rPr>
                <w:noProof/>
                <w:webHidden/>
              </w:rPr>
              <w:instrText xml:space="preserve"> PAGEREF _Toc453768239 \h </w:instrText>
            </w:r>
            <w:r>
              <w:rPr>
                <w:noProof/>
                <w:webHidden/>
              </w:rPr>
            </w:r>
          </w:ins>
          <w:r>
            <w:rPr>
              <w:noProof/>
              <w:webHidden/>
            </w:rPr>
            <w:fldChar w:fldCharType="separate"/>
          </w:r>
          <w:ins w:id="60" w:author="Meir Kalter" w:date="2016-06-15T15:20:00Z">
            <w:r>
              <w:rPr>
                <w:noProof/>
                <w:webHidden/>
              </w:rPr>
              <w:t>14</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61" w:author="Meir Kalter" w:date="2016-06-15T15:20:00Z"/>
              <w:rFonts w:eastAsiaTheme="minorEastAsia" w:cstheme="minorBidi"/>
              <w:b w:val="0"/>
              <w:bCs w:val="0"/>
              <w:noProof/>
              <w:color w:val="auto"/>
              <w:sz w:val="22"/>
              <w:szCs w:val="22"/>
              <w:bdr w:val="none" w:sz="0" w:space="0" w:color="auto"/>
              <w:lang w:eastAsia="en-US" w:bidi="he-IL"/>
            </w:rPr>
          </w:pPr>
          <w:ins w:id="6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_Toc453768240 \h </w:instrText>
            </w:r>
            <w:r>
              <w:rPr>
                <w:noProof/>
                <w:webHidden/>
              </w:rPr>
            </w:r>
          </w:ins>
          <w:r>
            <w:rPr>
              <w:noProof/>
              <w:webHidden/>
            </w:rPr>
            <w:fldChar w:fldCharType="separate"/>
          </w:r>
          <w:ins w:id="63" w:author="Meir Kalter" w:date="2016-06-15T15:20:00Z">
            <w:r>
              <w:rPr>
                <w:noProof/>
                <w:webHidden/>
              </w:rPr>
              <w:t>14</w:t>
            </w:r>
            <w:r>
              <w:rPr>
                <w:noProof/>
                <w:webHidden/>
              </w:rPr>
              <w:fldChar w:fldCharType="end"/>
            </w:r>
            <w:r w:rsidRPr="00EB1425">
              <w:rPr>
                <w:rStyle w:val="Hyperlink"/>
                <w:noProof/>
              </w:rPr>
              <w:fldChar w:fldCharType="end"/>
            </w:r>
          </w:ins>
        </w:p>
        <w:p w:rsidR="00DC0EDD" w:rsidRDefault="00DC0EDD">
          <w:pPr>
            <w:pStyle w:val="TOC2"/>
            <w:tabs>
              <w:tab w:val="left" w:pos="440"/>
              <w:tab w:val="right" w:leader="dot" w:pos="9339"/>
            </w:tabs>
            <w:rPr>
              <w:ins w:id="64" w:author="Meir Kalter" w:date="2016-06-15T15:20:00Z"/>
              <w:rFonts w:eastAsiaTheme="minorEastAsia" w:cstheme="minorBidi"/>
              <w:b w:val="0"/>
              <w:bCs w:val="0"/>
              <w:noProof/>
              <w:color w:val="auto"/>
              <w:sz w:val="22"/>
              <w:szCs w:val="22"/>
              <w:bdr w:val="none" w:sz="0" w:space="0" w:color="auto"/>
              <w:lang w:eastAsia="en-US" w:bidi="he-IL"/>
            </w:rPr>
          </w:pPr>
          <w:ins w:id="6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EB1425">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_Toc453768241 \h </w:instrText>
            </w:r>
            <w:r>
              <w:rPr>
                <w:noProof/>
                <w:webHidden/>
              </w:rPr>
            </w:r>
          </w:ins>
          <w:r>
            <w:rPr>
              <w:noProof/>
              <w:webHidden/>
            </w:rPr>
            <w:fldChar w:fldCharType="separate"/>
          </w:r>
          <w:ins w:id="66" w:author="Meir Kalter" w:date="2016-06-15T15:20:00Z">
            <w:r>
              <w:rPr>
                <w:noProof/>
                <w:webHidden/>
              </w:rPr>
              <w:t>14</w:t>
            </w:r>
            <w:r>
              <w:rPr>
                <w:noProof/>
                <w:webHidden/>
              </w:rPr>
              <w:fldChar w:fldCharType="end"/>
            </w:r>
            <w:r w:rsidRPr="00EB1425">
              <w:rPr>
                <w:rStyle w:val="Hyperlink"/>
                <w:noProof/>
              </w:rPr>
              <w:fldChar w:fldCharType="end"/>
            </w:r>
          </w:ins>
        </w:p>
        <w:p w:rsidR="00DC0EDD" w:rsidRDefault="00DC0EDD">
          <w:pPr>
            <w:pStyle w:val="TOC2"/>
            <w:tabs>
              <w:tab w:val="left" w:pos="440"/>
              <w:tab w:val="right" w:leader="dot" w:pos="9339"/>
            </w:tabs>
            <w:rPr>
              <w:ins w:id="67" w:author="Meir Kalter" w:date="2016-06-15T15:20:00Z"/>
              <w:rFonts w:eastAsiaTheme="minorEastAsia" w:cstheme="minorBidi"/>
              <w:b w:val="0"/>
              <w:bCs w:val="0"/>
              <w:noProof/>
              <w:color w:val="auto"/>
              <w:sz w:val="22"/>
              <w:szCs w:val="22"/>
              <w:bdr w:val="none" w:sz="0" w:space="0" w:color="auto"/>
              <w:lang w:eastAsia="en-US" w:bidi="he-IL"/>
            </w:rPr>
          </w:pPr>
          <w:ins w:id="6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EB1425">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_Toc453768242 \h </w:instrText>
            </w:r>
            <w:r>
              <w:rPr>
                <w:noProof/>
                <w:webHidden/>
              </w:rPr>
            </w:r>
          </w:ins>
          <w:r>
            <w:rPr>
              <w:noProof/>
              <w:webHidden/>
            </w:rPr>
            <w:fldChar w:fldCharType="separate"/>
          </w:r>
          <w:ins w:id="69" w:author="Meir Kalter" w:date="2016-06-15T15:20:00Z">
            <w:r>
              <w:rPr>
                <w:noProof/>
                <w:webHidden/>
              </w:rPr>
              <w:t>14</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70"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7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Manual</w:t>
            </w:r>
            <w:r>
              <w:rPr>
                <w:noProof/>
                <w:webHidden/>
              </w:rPr>
              <w:tab/>
            </w:r>
            <w:r>
              <w:rPr>
                <w:noProof/>
                <w:webHidden/>
              </w:rPr>
              <w:fldChar w:fldCharType="begin"/>
            </w:r>
            <w:r>
              <w:rPr>
                <w:noProof/>
                <w:webHidden/>
              </w:rPr>
              <w:instrText xml:space="preserve"> PAGEREF _Toc453768243 \h </w:instrText>
            </w:r>
            <w:r>
              <w:rPr>
                <w:noProof/>
                <w:webHidden/>
              </w:rPr>
            </w:r>
          </w:ins>
          <w:r>
            <w:rPr>
              <w:noProof/>
              <w:webHidden/>
            </w:rPr>
            <w:fldChar w:fldCharType="separate"/>
          </w:r>
          <w:ins w:id="72"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73" w:author="Meir Kalter" w:date="2016-06-15T15:20:00Z"/>
              <w:rFonts w:eastAsiaTheme="minorEastAsia" w:cstheme="minorBidi"/>
              <w:b w:val="0"/>
              <w:bCs w:val="0"/>
              <w:noProof/>
              <w:color w:val="auto"/>
              <w:sz w:val="22"/>
              <w:szCs w:val="22"/>
              <w:bdr w:val="none" w:sz="0" w:space="0" w:color="auto"/>
              <w:lang w:eastAsia="en-US" w:bidi="he-IL"/>
            </w:rPr>
          </w:pPr>
          <w:ins w:id="7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7.1</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Execution of Gui</w:t>
            </w:r>
            <w:r>
              <w:rPr>
                <w:noProof/>
                <w:webHidden/>
              </w:rPr>
              <w:tab/>
            </w:r>
            <w:r>
              <w:rPr>
                <w:noProof/>
                <w:webHidden/>
              </w:rPr>
              <w:fldChar w:fldCharType="begin"/>
            </w:r>
            <w:r>
              <w:rPr>
                <w:noProof/>
                <w:webHidden/>
              </w:rPr>
              <w:instrText xml:space="preserve"> PAGEREF _Toc453768244 \h </w:instrText>
            </w:r>
            <w:r>
              <w:rPr>
                <w:noProof/>
                <w:webHidden/>
              </w:rPr>
            </w:r>
          </w:ins>
          <w:r>
            <w:rPr>
              <w:noProof/>
              <w:webHidden/>
            </w:rPr>
            <w:fldChar w:fldCharType="separate"/>
          </w:r>
          <w:ins w:id="75"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3"/>
            <w:tabs>
              <w:tab w:val="left" w:pos="660"/>
              <w:tab w:val="right" w:leader="dot" w:pos="9339"/>
            </w:tabs>
            <w:rPr>
              <w:ins w:id="76" w:author="Meir Kalter" w:date="2016-06-15T15:20:00Z"/>
              <w:rFonts w:eastAsiaTheme="minorEastAsia" w:cstheme="minorBidi"/>
              <w:noProof/>
              <w:color w:val="auto"/>
              <w:sz w:val="22"/>
              <w:szCs w:val="22"/>
              <w:bdr w:val="none" w:sz="0" w:space="0" w:color="auto"/>
              <w:lang w:eastAsia="en-US" w:bidi="he-IL"/>
            </w:rPr>
          </w:pPr>
          <w:ins w:id="7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EB1425">
              <w:rPr>
                <w:rStyle w:val="Hyperlink"/>
                <w:noProof/>
              </w:rPr>
              <w:t>Windows</w:t>
            </w:r>
            <w:r>
              <w:rPr>
                <w:noProof/>
                <w:webHidden/>
              </w:rPr>
              <w:tab/>
            </w:r>
            <w:r>
              <w:rPr>
                <w:noProof/>
                <w:webHidden/>
              </w:rPr>
              <w:fldChar w:fldCharType="begin"/>
            </w:r>
            <w:r>
              <w:rPr>
                <w:noProof/>
                <w:webHidden/>
              </w:rPr>
              <w:instrText xml:space="preserve"> PAGEREF _Toc453768245 \h </w:instrText>
            </w:r>
            <w:r>
              <w:rPr>
                <w:noProof/>
                <w:webHidden/>
              </w:rPr>
            </w:r>
          </w:ins>
          <w:r>
            <w:rPr>
              <w:noProof/>
              <w:webHidden/>
            </w:rPr>
            <w:fldChar w:fldCharType="separate"/>
          </w:r>
          <w:ins w:id="78"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3"/>
            <w:tabs>
              <w:tab w:val="left" w:pos="660"/>
              <w:tab w:val="right" w:leader="dot" w:pos="9339"/>
            </w:tabs>
            <w:rPr>
              <w:ins w:id="79" w:author="Meir Kalter" w:date="2016-06-15T15:20:00Z"/>
              <w:rFonts w:eastAsiaTheme="minorEastAsia" w:cstheme="minorBidi"/>
              <w:noProof/>
              <w:color w:val="auto"/>
              <w:sz w:val="22"/>
              <w:szCs w:val="22"/>
              <w:bdr w:val="none" w:sz="0" w:space="0" w:color="auto"/>
              <w:lang w:eastAsia="en-US" w:bidi="he-IL"/>
            </w:rPr>
          </w:pPr>
          <w:ins w:id="8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EB1425">
              <w:rPr>
                <w:rStyle w:val="Hyperlink"/>
                <w:noProof/>
              </w:rPr>
              <w:t>Linux</w:t>
            </w:r>
            <w:r>
              <w:rPr>
                <w:noProof/>
                <w:webHidden/>
              </w:rPr>
              <w:tab/>
            </w:r>
            <w:r>
              <w:rPr>
                <w:noProof/>
                <w:webHidden/>
              </w:rPr>
              <w:fldChar w:fldCharType="begin"/>
            </w:r>
            <w:r>
              <w:rPr>
                <w:noProof/>
                <w:webHidden/>
              </w:rPr>
              <w:instrText xml:space="preserve"> PAGEREF _Toc453768246 \h </w:instrText>
            </w:r>
            <w:r>
              <w:rPr>
                <w:noProof/>
                <w:webHidden/>
              </w:rPr>
            </w:r>
          </w:ins>
          <w:r>
            <w:rPr>
              <w:noProof/>
              <w:webHidden/>
            </w:rPr>
            <w:fldChar w:fldCharType="separate"/>
          </w:r>
          <w:ins w:id="81"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82" w:author="Meir Kalter" w:date="2016-06-15T15:20:00Z"/>
              <w:rFonts w:eastAsiaTheme="minorEastAsia" w:cstheme="minorBidi"/>
              <w:b w:val="0"/>
              <w:bCs w:val="0"/>
              <w:noProof/>
              <w:color w:val="auto"/>
              <w:sz w:val="22"/>
              <w:szCs w:val="22"/>
              <w:bdr w:val="none" w:sz="0" w:space="0" w:color="auto"/>
              <w:lang w:eastAsia="en-US" w:bidi="he-IL"/>
            </w:rPr>
          </w:pPr>
          <w:ins w:id="8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7.2</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Execution of assembler</w:t>
            </w:r>
            <w:r>
              <w:rPr>
                <w:noProof/>
                <w:webHidden/>
              </w:rPr>
              <w:tab/>
            </w:r>
            <w:r>
              <w:rPr>
                <w:noProof/>
                <w:webHidden/>
              </w:rPr>
              <w:fldChar w:fldCharType="begin"/>
            </w:r>
            <w:r>
              <w:rPr>
                <w:noProof/>
                <w:webHidden/>
              </w:rPr>
              <w:instrText xml:space="preserve"> PAGEREF _Toc453768248 \h </w:instrText>
            </w:r>
            <w:r>
              <w:rPr>
                <w:noProof/>
                <w:webHidden/>
              </w:rPr>
            </w:r>
          </w:ins>
          <w:r>
            <w:rPr>
              <w:noProof/>
              <w:webHidden/>
            </w:rPr>
            <w:fldChar w:fldCharType="separate"/>
          </w:r>
          <w:ins w:id="84"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3"/>
            <w:tabs>
              <w:tab w:val="left" w:pos="660"/>
              <w:tab w:val="right" w:leader="dot" w:pos="9339"/>
            </w:tabs>
            <w:rPr>
              <w:ins w:id="85" w:author="Meir Kalter" w:date="2016-06-15T15:20:00Z"/>
              <w:rFonts w:eastAsiaTheme="minorEastAsia" w:cstheme="minorBidi"/>
              <w:noProof/>
              <w:color w:val="auto"/>
              <w:sz w:val="22"/>
              <w:szCs w:val="22"/>
              <w:bdr w:val="none" w:sz="0" w:space="0" w:color="auto"/>
              <w:lang w:eastAsia="en-US" w:bidi="he-IL"/>
            </w:rPr>
          </w:pPr>
          <w:ins w:id="8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"_Toc453768249"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EB1425">
              <w:rPr>
                <w:rStyle w:val="Hyperlink"/>
                <w:noProof/>
              </w:rPr>
              <w:t>Windows</w:t>
            </w:r>
            <w:r>
              <w:rPr>
                <w:noProof/>
                <w:webHidden/>
              </w:rPr>
              <w:tab/>
            </w:r>
            <w:r>
              <w:rPr>
                <w:noProof/>
                <w:webHidden/>
              </w:rPr>
              <w:fldChar w:fldCharType="begin"/>
            </w:r>
            <w:r>
              <w:rPr>
                <w:noProof/>
                <w:webHidden/>
              </w:rPr>
              <w:instrText xml:space="preserve"> PAGEREF _Toc453768249 \h </w:instrText>
            </w:r>
            <w:r>
              <w:rPr>
                <w:noProof/>
                <w:webHidden/>
              </w:rPr>
            </w:r>
          </w:ins>
          <w:r>
            <w:rPr>
              <w:noProof/>
              <w:webHidden/>
            </w:rPr>
            <w:fldChar w:fldCharType="separate"/>
          </w:r>
          <w:ins w:id="87"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3"/>
            <w:tabs>
              <w:tab w:val="left" w:pos="660"/>
              <w:tab w:val="right" w:leader="dot" w:pos="9339"/>
            </w:tabs>
            <w:rPr>
              <w:ins w:id="88" w:author="Meir Kalter" w:date="2016-06-15T15:20:00Z"/>
              <w:rFonts w:eastAsiaTheme="minorEastAsia" w:cstheme="minorBidi"/>
              <w:noProof/>
              <w:color w:val="auto"/>
              <w:sz w:val="22"/>
              <w:szCs w:val="22"/>
              <w:bdr w:val="none" w:sz="0" w:space="0" w:color="auto"/>
              <w:lang w:eastAsia="en-US" w:bidi="he-IL"/>
            </w:rPr>
          </w:pPr>
          <w:ins w:id="8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EB1425">
              <w:rPr>
                <w:rStyle w:val="Hyperlink"/>
                <w:noProof/>
              </w:rPr>
              <w:t>Linux</w:t>
            </w:r>
            <w:r>
              <w:rPr>
                <w:noProof/>
                <w:webHidden/>
              </w:rPr>
              <w:tab/>
            </w:r>
            <w:r>
              <w:rPr>
                <w:noProof/>
                <w:webHidden/>
              </w:rPr>
              <w:fldChar w:fldCharType="begin"/>
            </w:r>
            <w:r>
              <w:rPr>
                <w:noProof/>
                <w:webHidden/>
              </w:rPr>
              <w:instrText xml:space="preserve"> PAGEREF _Toc453768250 \h </w:instrText>
            </w:r>
            <w:r>
              <w:rPr>
                <w:noProof/>
                <w:webHidden/>
              </w:rPr>
            </w:r>
          </w:ins>
          <w:r>
            <w:rPr>
              <w:noProof/>
              <w:webHidden/>
            </w:rPr>
            <w:fldChar w:fldCharType="separate"/>
          </w:r>
          <w:ins w:id="90" w:author="Meir Kalter" w:date="2016-06-15T15:20:00Z">
            <w:r>
              <w:rPr>
                <w:noProof/>
                <w:webHidden/>
              </w:rPr>
              <w:t>15</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91"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92" w:author="Meir Kalter" w:date="2016-06-15T15:20:00Z">
            <w:r w:rsidRPr="00EB1425">
              <w:rPr>
                <w:rStyle w:val="Hyperlink"/>
                <w:noProof/>
              </w:rPr>
              <w:lastRenderedPageBreak/>
              <w:fldChar w:fldCharType="begin"/>
            </w:r>
            <w:r w:rsidRPr="00EB1425">
              <w:rPr>
                <w:rStyle w:val="Hyperlink"/>
                <w:noProof/>
              </w:rPr>
              <w:instrText xml:space="preserve"> </w:instrText>
            </w:r>
            <w:r>
              <w:rPr>
                <w:noProof/>
              </w:rPr>
              <w:instrText>HYPERLINK \l "_Toc453768251"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Gui</w:t>
            </w:r>
            <w:r>
              <w:rPr>
                <w:noProof/>
                <w:webHidden/>
              </w:rPr>
              <w:tab/>
            </w:r>
            <w:r>
              <w:rPr>
                <w:noProof/>
                <w:webHidden/>
              </w:rPr>
              <w:fldChar w:fldCharType="begin"/>
            </w:r>
            <w:r>
              <w:rPr>
                <w:noProof/>
                <w:webHidden/>
              </w:rPr>
              <w:instrText xml:space="preserve"> PAGEREF _Toc453768251 \h </w:instrText>
            </w:r>
            <w:r>
              <w:rPr>
                <w:noProof/>
                <w:webHidden/>
              </w:rPr>
            </w:r>
          </w:ins>
          <w:r>
            <w:rPr>
              <w:noProof/>
              <w:webHidden/>
            </w:rPr>
            <w:fldChar w:fldCharType="separate"/>
          </w:r>
          <w:ins w:id="93"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94" w:author="Meir Kalter" w:date="2016-06-15T15:20:00Z"/>
              <w:rFonts w:eastAsiaTheme="minorEastAsia" w:cstheme="minorBidi"/>
              <w:b w:val="0"/>
              <w:bCs w:val="0"/>
              <w:noProof/>
              <w:color w:val="auto"/>
              <w:sz w:val="22"/>
              <w:szCs w:val="22"/>
              <w:bdr w:val="none" w:sz="0" w:space="0" w:color="auto"/>
              <w:lang w:eastAsia="en-US" w:bidi="he-IL"/>
            </w:rPr>
          </w:pPr>
          <w:ins w:id="9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In this section the Gui will be described. The ways to do every option.</w:t>
            </w:r>
            <w:r>
              <w:rPr>
                <w:noProof/>
                <w:webHidden/>
              </w:rPr>
              <w:tab/>
            </w:r>
            <w:r>
              <w:rPr>
                <w:noProof/>
                <w:webHidden/>
              </w:rPr>
              <w:fldChar w:fldCharType="begin"/>
            </w:r>
            <w:r>
              <w:rPr>
                <w:noProof/>
                <w:webHidden/>
              </w:rPr>
              <w:instrText xml:space="preserve"> PAGEREF _Toc453768252 \h </w:instrText>
            </w:r>
            <w:r>
              <w:rPr>
                <w:noProof/>
                <w:webHidden/>
              </w:rPr>
            </w:r>
          </w:ins>
          <w:r>
            <w:rPr>
              <w:noProof/>
              <w:webHidden/>
            </w:rPr>
            <w:fldChar w:fldCharType="separate"/>
          </w:r>
          <w:ins w:id="96"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97" w:author="Meir Kalter" w:date="2016-06-15T15:20:00Z"/>
              <w:rFonts w:eastAsiaTheme="minorEastAsia" w:cstheme="minorBidi"/>
              <w:b w:val="0"/>
              <w:bCs w:val="0"/>
              <w:noProof/>
              <w:color w:val="auto"/>
              <w:sz w:val="22"/>
              <w:szCs w:val="22"/>
              <w:bdr w:val="none" w:sz="0" w:space="0" w:color="auto"/>
              <w:lang w:eastAsia="en-US" w:bidi="he-IL"/>
            </w:rPr>
          </w:pPr>
          <w:ins w:id="9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8.1</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All parts view</w:t>
            </w:r>
            <w:r>
              <w:rPr>
                <w:noProof/>
                <w:webHidden/>
              </w:rPr>
              <w:tab/>
            </w:r>
            <w:r>
              <w:rPr>
                <w:noProof/>
                <w:webHidden/>
              </w:rPr>
              <w:fldChar w:fldCharType="begin"/>
            </w:r>
            <w:r>
              <w:rPr>
                <w:noProof/>
                <w:webHidden/>
              </w:rPr>
              <w:instrText xml:space="preserve"> PAGEREF _Toc453768253 \h </w:instrText>
            </w:r>
            <w:r>
              <w:rPr>
                <w:noProof/>
                <w:webHidden/>
              </w:rPr>
            </w:r>
          </w:ins>
          <w:r>
            <w:rPr>
              <w:noProof/>
              <w:webHidden/>
            </w:rPr>
            <w:fldChar w:fldCharType="separate"/>
          </w:r>
          <w:ins w:id="99"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00" w:author="Meir Kalter" w:date="2016-06-15T15:20:00Z"/>
              <w:rFonts w:eastAsiaTheme="minorEastAsia" w:cstheme="minorBidi"/>
              <w:b w:val="0"/>
              <w:bCs w:val="0"/>
              <w:noProof/>
              <w:color w:val="auto"/>
              <w:sz w:val="22"/>
              <w:szCs w:val="22"/>
              <w:bdr w:val="none" w:sz="0" w:space="0" w:color="auto"/>
              <w:lang w:eastAsia="en-US" w:bidi="he-IL"/>
            </w:rPr>
          </w:pPr>
          <w:ins w:id="10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"_Toc453768254"</w:instrText>
            </w:r>
            <w:r w:rsidRPr="00EB1425">
              <w:rPr>
                <w:rStyle w:val="Hyperlink"/>
                <w:noProof/>
              </w:rPr>
              <w:instrText xml:space="preserve"> </w:instrText>
            </w:r>
            <w:r w:rsidRPr="00EB1425">
              <w:rPr>
                <w:rStyle w:val="Hyperlink"/>
                <w:noProof/>
              </w:rPr>
            </w:r>
            <w:r w:rsidRPr="00EB1425">
              <w:rPr>
                <w:rStyle w:val="Hyperlink"/>
                <w:noProof/>
              </w:rPr>
              <w:fldChar w:fldCharType="separate"/>
            </w:r>
            <w:bookmarkStart w:id="102" w:name="_Toc453768031"/>
            <w:r w:rsidRPr="00EB1425">
              <w:rPr>
                <w:rStyle w:val="Hyperlink"/>
                <w:rFonts w:ascii="Calibri" w:eastAsia="Calibri" w:hAnsi="Calibri" w:cs="Calibri"/>
                <w:noProof/>
                <w:sz w:val="28"/>
                <w:szCs w:val="28"/>
              </w:rPr>
              <w:drawing>
                <wp:inline distT="0" distB="0" distL="0" distR="0" wp14:anchorId="42DE35DD" wp14:editId="61C53573">
                  <wp:extent cx="5489372" cy="3147823"/>
                  <wp:effectExtent l="0" t="0" r="0" b="0"/>
                  <wp:docPr id="10"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102"/>
            <w:r>
              <w:rPr>
                <w:noProof/>
                <w:webHidden/>
              </w:rPr>
              <w:tab/>
            </w:r>
            <w:r>
              <w:rPr>
                <w:noProof/>
                <w:webHidden/>
              </w:rPr>
              <w:fldChar w:fldCharType="begin"/>
            </w:r>
            <w:r>
              <w:rPr>
                <w:noProof/>
                <w:webHidden/>
              </w:rPr>
              <w:instrText xml:space="preserve"> PAGEREF _Toc453768254 \h </w:instrText>
            </w:r>
            <w:r>
              <w:rPr>
                <w:noProof/>
                <w:webHidden/>
              </w:rPr>
            </w:r>
          </w:ins>
          <w:r>
            <w:rPr>
              <w:noProof/>
              <w:webHidden/>
            </w:rPr>
            <w:fldChar w:fldCharType="separate"/>
          </w:r>
          <w:ins w:id="103"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04" w:author="Meir Kalter" w:date="2016-06-15T15:20:00Z"/>
              <w:rFonts w:eastAsiaTheme="minorEastAsia" w:cstheme="minorBidi"/>
              <w:b w:val="0"/>
              <w:bCs w:val="0"/>
              <w:noProof/>
              <w:color w:val="auto"/>
              <w:sz w:val="22"/>
              <w:szCs w:val="22"/>
              <w:bdr w:val="none" w:sz="0" w:space="0" w:color="auto"/>
              <w:lang w:eastAsia="en-US" w:bidi="he-IL"/>
            </w:rPr>
          </w:pPr>
          <w:ins w:id="10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8.2</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File types used in the simulator</w:t>
            </w:r>
            <w:r>
              <w:rPr>
                <w:noProof/>
                <w:webHidden/>
              </w:rPr>
              <w:tab/>
            </w:r>
            <w:r>
              <w:rPr>
                <w:noProof/>
                <w:webHidden/>
              </w:rPr>
              <w:fldChar w:fldCharType="begin"/>
            </w:r>
            <w:r>
              <w:rPr>
                <w:noProof/>
                <w:webHidden/>
              </w:rPr>
              <w:instrText xml:space="preserve"> PAGEREF _Toc453768255 \h </w:instrText>
            </w:r>
            <w:r>
              <w:rPr>
                <w:noProof/>
                <w:webHidden/>
              </w:rPr>
            </w:r>
          </w:ins>
          <w:r>
            <w:rPr>
              <w:noProof/>
              <w:webHidden/>
            </w:rPr>
            <w:fldChar w:fldCharType="separate"/>
          </w:r>
          <w:ins w:id="106"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107" w:author="Meir Kalter" w:date="2016-06-15T15:20:00Z"/>
              <w:rFonts w:eastAsiaTheme="minorEastAsia" w:cstheme="minorBidi"/>
              <w:noProof/>
              <w:color w:val="auto"/>
              <w:sz w:val="22"/>
              <w:szCs w:val="22"/>
              <w:bdr w:val="none" w:sz="0" w:space="0" w:color="auto"/>
              <w:lang w:eastAsia="en-US" w:bidi="he-IL"/>
            </w:rPr>
          </w:pPr>
          <w:ins w:id="10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8.2.1</w:t>
            </w:r>
            <w:r>
              <w:rPr>
                <w:rFonts w:eastAsiaTheme="minorEastAsia" w:cstheme="minorBidi"/>
                <w:noProof/>
                <w:color w:val="auto"/>
                <w:sz w:val="22"/>
                <w:szCs w:val="22"/>
                <w:bdr w:val="none" w:sz="0" w:space="0" w:color="auto"/>
                <w:lang w:eastAsia="en-US" w:bidi="he-IL"/>
              </w:rPr>
              <w:tab/>
            </w:r>
            <w:r w:rsidRPr="00EB1425">
              <w:rPr>
                <w:rStyle w:val="Hyperlink"/>
                <w:noProof/>
              </w:rPr>
              <w:t>Files that could be used in the Simulator</w:t>
            </w:r>
            <w:r>
              <w:rPr>
                <w:noProof/>
                <w:webHidden/>
              </w:rPr>
              <w:tab/>
            </w:r>
            <w:r>
              <w:rPr>
                <w:noProof/>
                <w:webHidden/>
              </w:rPr>
              <w:fldChar w:fldCharType="begin"/>
            </w:r>
            <w:r>
              <w:rPr>
                <w:noProof/>
                <w:webHidden/>
              </w:rPr>
              <w:instrText xml:space="preserve"> PAGEREF _Toc453768256 \h </w:instrText>
            </w:r>
            <w:r>
              <w:rPr>
                <w:noProof/>
                <w:webHidden/>
              </w:rPr>
            </w:r>
          </w:ins>
          <w:r>
            <w:rPr>
              <w:noProof/>
              <w:webHidden/>
            </w:rPr>
            <w:fldChar w:fldCharType="separate"/>
          </w:r>
          <w:ins w:id="109"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3"/>
            <w:tabs>
              <w:tab w:val="right" w:leader="dot" w:pos="9339"/>
            </w:tabs>
            <w:rPr>
              <w:ins w:id="110" w:author="Meir Kalter" w:date="2016-06-15T15:20:00Z"/>
              <w:rFonts w:eastAsiaTheme="minorEastAsia" w:cstheme="minorBidi"/>
              <w:noProof/>
              <w:color w:val="auto"/>
              <w:sz w:val="22"/>
              <w:szCs w:val="22"/>
              <w:bdr w:val="none" w:sz="0" w:space="0" w:color="auto"/>
              <w:lang w:eastAsia="en-US" w:bidi="he-IL"/>
            </w:rPr>
          </w:pPr>
          <w:ins w:id="11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i/>
                <w:iCs/>
                <w:noProof/>
              </w:rPr>
              <w:t>The Simulator could work without any files. The files are only for storing/loading previous Assembler /memory files.</w:t>
            </w:r>
            <w:r>
              <w:rPr>
                <w:noProof/>
                <w:webHidden/>
              </w:rPr>
              <w:tab/>
            </w:r>
            <w:r>
              <w:rPr>
                <w:noProof/>
                <w:webHidden/>
              </w:rPr>
              <w:fldChar w:fldCharType="begin"/>
            </w:r>
            <w:r>
              <w:rPr>
                <w:noProof/>
                <w:webHidden/>
              </w:rPr>
              <w:instrText xml:space="preserve"> PAGEREF _Toc453768257 \h </w:instrText>
            </w:r>
            <w:r>
              <w:rPr>
                <w:noProof/>
                <w:webHidden/>
              </w:rPr>
            </w:r>
          </w:ins>
          <w:r>
            <w:rPr>
              <w:noProof/>
              <w:webHidden/>
            </w:rPr>
            <w:fldChar w:fldCharType="separate"/>
          </w:r>
          <w:ins w:id="112"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3"/>
            <w:tabs>
              <w:tab w:val="right" w:leader="dot" w:pos="9339"/>
            </w:tabs>
            <w:rPr>
              <w:ins w:id="113" w:author="Meir Kalter" w:date="2016-06-15T15:20:00Z"/>
              <w:rFonts w:eastAsiaTheme="minorEastAsia" w:cstheme="minorBidi"/>
              <w:noProof/>
              <w:color w:val="auto"/>
              <w:sz w:val="22"/>
              <w:szCs w:val="22"/>
              <w:bdr w:val="none" w:sz="0" w:space="0" w:color="auto"/>
              <w:lang w:eastAsia="en-US" w:bidi="he-IL"/>
            </w:rPr>
          </w:pPr>
          <w:ins w:id="11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_Toc453768258 \h </w:instrText>
            </w:r>
            <w:r>
              <w:rPr>
                <w:noProof/>
                <w:webHidden/>
              </w:rPr>
            </w:r>
          </w:ins>
          <w:r>
            <w:rPr>
              <w:noProof/>
              <w:webHidden/>
            </w:rPr>
            <w:fldChar w:fldCharType="separate"/>
          </w:r>
          <w:ins w:id="115"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3"/>
            <w:tabs>
              <w:tab w:val="right" w:leader="dot" w:pos="9339"/>
            </w:tabs>
            <w:rPr>
              <w:ins w:id="116" w:author="Meir Kalter" w:date="2016-06-15T15:20:00Z"/>
              <w:rFonts w:eastAsiaTheme="minorEastAsia" w:cstheme="minorBidi"/>
              <w:noProof/>
              <w:color w:val="auto"/>
              <w:sz w:val="22"/>
              <w:szCs w:val="22"/>
              <w:bdr w:val="none" w:sz="0" w:space="0" w:color="auto"/>
              <w:lang w:eastAsia="en-US" w:bidi="he-IL"/>
            </w:rPr>
          </w:pPr>
          <w:ins w:id="11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"_Toc453768259"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_Toc453768259 \h </w:instrText>
            </w:r>
            <w:r>
              <w:rPr>
                <w:noProof/>
                <w:webHidden/>
              </w:rPr>
            </w:r>
          </w:ins>
          <w:r>
            <w:rPr>
              <w:noProof/>
              <w:webHidden/>
            </w:rPr>
            <w:fldChar w:fldCharType="separate"/>
          </w:r>
          <w:ins w:id="118" w:author="Meir Kalter" w:date="2016-06-15T15:20:00Z">
            <w:r>
              <w:rPr>
                <w:noProof/>
                <w:webHidden/>
              </w:rPr>
              <w:t>16</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19" w:author="Meir Kalter" w:date="2016-06-15T15:20:00Z"/>
              <w:rFonts w:eastAsiaTheme="minorEastAsia" w:cstheme="minorBidi"/>
              <w:b w:val="0"/>
              <w:bCs w:val="0"/>
              <w:noProof/>
              <w:color w:val="auto"/>
              <w:sz w:val="22"/>
              <w:szCs w:val="22"/>
              <w:bdr w:val="none" w:sz="0" w:space="0" w:color="auto"/>
              <w:lang w:eastAsia="en-US" w:bidi="he-IL"/>
            </w:rPr>
          </w:pPr>
          <w:ins w:id="12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8.3</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Editing/saving</w:t>
            </w:r>
            <w:r w:rsidRPr="00EB1425">
              <w:rPr>
                <w:rStyle w:val="Hyperlink"/>
                <w:noProof/>
              </w:rPr>
              <w:t xml:space="preserve"> </w:t>
            </w:r>
            <w:r w:rsidRPr="00EB1425">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_Toc453768261 \h </w:instrText>
            </w:r>
            <w:r>
              <w:rPr>
                <w:noProof/>
                <w:webHidden/>
              </w:rPr>
            </w:r>
          </w:ins>
          <w:r>
            <w:rPr>
              <w:noProof/>
              <w:webHidden/>
            </w:rPr>
            <w:fldChar w:fldCharType="separate"/>
          </w:r>
          <w:ins w:id="121" w:author="Meir Kalter" w:date="2016-06-15T15:20:00Z">
            <w:r>
              <w:rPr>
                <w:noProof/>
                <w:webHidden/>
              </w:rPr>
              <w:t>17</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122" w:author="Meir Kalter" w:date="2016-06-15T15:20:00Z"/>
              <w:rFonts w:eastAsiaTheme="minorEastAsia" w:cstheme="minorBidi"/>
              <w:noProof/>
              <w:color w:val="auto"/>
              <w:sz w:val="22"/>
              <w:szCs w:val="22"/>
              <w:bdr w:val="none" w:sz="0" w:space="0" w:color="auto"/>
              <w:lang w:eastAsia="en-US" w:bidi="he-IL"/>
            </w:rPr>
          </w:pPr>
          <w:ins w:id="12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8.3.1</w:t>
            </w:r>
            <w:r>
              <w:rPr>
                <w:rFonts w:eastAsiaTheme="minorEastAsia" w:cstheme="minorBidi"/>
                <w:noProof/>
                <w:color w:val="auto"/>
                <w:sz w:val="22"/>
                <w:szCs w:val="22"/>
                <w:bdr w:val="none" w:sz="0" w:space="0" w:color="auto"/>
                <w:lang w:eastAsia="en-US" w:bidi="he-IL"/>
              </w:rPr>
              <w:tab/>
            </w:r>
            <w:r w:rsidRPr="00EB1425">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_Toc453768263 \h </w:instrText>
            </w:r>
            <w:r>
              <w:rPr>
                <w:noProof/>
                <w:webHidden/>
              </w:rPr>
            </w:r>
          </w:ins>
          <w:r>
            <w:rPr>
              <w:noProof/>
              <w:webHidden/>
            </w:rPr>
            <w:fldChar w:fldCharType="separate"/>
          </w:r>
          <w:ins w:id="124" w:author="Meir Kalter" w:date="2016-06-15T15:20:00Z">
            <w:r>
              <w:rPr>
                <w:noProof/>
                <w:webHidden/>
              </w:rPr>
              <w:t>17</w:t>
            </w:r>
            <w:r>
              <w:rPr>
                <w:noProof/>
                <w:webHidden/>
              </w:rPr>
              <w:fldChar w:fldCharType="end"/>
            </w:r>
            <w:r w:rsidRPr="00EB1425">
              <w:rPr>
                <w:rStyle w:val="Hyperlink"/>
                <w:noProof/>
              </w:rPr>
              <w:fldChar w:fldCharType="end"/>
            </w:r>
          </w:ins>
        </w:p>
        <w:p w:rsidR="00DC0EDD" w:rsidRDefault="00DC0EDD">
          <w:pPr>
            <w:pStyle w:val="TOC3"/>
            <w:tabs>
              <w:tab w:val="left" w:pos="880"/>
              <w:tab w:val="right" w:leader="dot" w:pos="9339"/>
            </w:tabs>
            <w:rPr>
              <w:ins w:id="125" w:author="Meir Kalter" w:date="2016-06-15T15:20:00Z"/>
              <w:rFonts w:eastAsiaTheme="minorEastAsia" w:cstheme="minorBidi"/>
              <w:noProof/>
              <w:color w:val="auto"/>
              <w:sz w:val="22"/>
              <w:szCs w:val="22"/>
              <w:bdr w:val="none" w:sz="0" w:space="0" w:color="auto"/>
              <w:lang w:eastAsia="en-US" w:bidi="he-IL"/>
            </w:rPr>
          </w:pPr>
          <w:ins w:id="12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8.3.2</w:t>
            </w:r>
            <w:r>
              <w:rPr>
                <w:rFonts w:eastAsiaTheme="minorEastAsia" w:cstheme="minorBidi"/>
                <w:noProof/>
                <w:color w:val="auto"/>
                <w:sz w:val="22"/>
                <w:szCs w:val="22"/>
                <w:bdr w:val="none" w:sz="0" w:space="0" w:color="auto"/>
                <w:lang w:eastAsia="en-US" w:bidi="he-IL"/>
              </w:rPr>
              <w:tab/>
            </w:r>
            <w:r w:rsidRPr="00EB1425">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_Toc453768264 \h </w:instrText>
            </w:r>
            <w:r>
              <w:rPr>
                <w:noProof/>
                <w:webHidden/>
              </w:rPr>
            </w:r>
          </w:ins>
          <w:r>
            <w:rPr>
              <w:noProof/>
              <w:webHidden/>
            </w:rPr>
            <w:fldChar w:fldCharType="separate"/>
          </w:r>
          <w:ins w:id="127" w:author="Meir Kalter" w:date="2016-06-15T15:20:00Z">
            <w:r>
              <w:rPr>
                <w:noProof/>
                <w:webHidden/>
              </w:rPr>
              <w:t>17</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28" w:author="Meir Kalter" w:date="2016-06-15T15:20:00Z"/>
              <w:rFonts w:eastAsiaTheme="minorEastAsia" w:cstheme="minorBidi"/>
              <w:b w:val="0"/>
              <w:bCs w:val="0"/>
              <w:noProof/>
              <w:color w:val="auto"/>
              <w:sz w:val="22"/>
              <w:szCs w:val="22"/>
              <w:bdr w:val="none" w:sz="0" w:space="0" w:color="auto"/>
              <w:lang w:eastAsia="en-US" w:bidi="he-IL"/>
            </w:rPr>
          </w:pPr>
          <w:ins w:id="12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Memory view</w:t>
            </w:r>
            <w:r>
              <w:rPr>
                <w:noProof/>
                <w:webHidden/>
              </w:rPr>
              <w:tab/>
            </w:r>
            <w:r>
              <w:rPr>
                <w:noProof/>
                <w:webHidden/>
              </w:rPr>
              <w:fldChar w:fldCharType="begin"/>
            </w:r>
            <w:r>
              <w:rPr>
                <w:noProof/>
                <w:webHidden/>
              </w:rPr>
              <w:instrText xml:space="preserve"> PAGEREF _Toc453768265 \h </w:instrText>
            </w:r>
            <w:r>
              <w:rPr>
                <w:noProof/>
                <w:webHidden/>
              </w:rPr>
            </w:r>
          </w:ins>
          <w:r>
            <w:rPr>
              <w:noProof/>
              <w:webHidden/>
            </w:rPr>
            <w:fldChar w:fldCharType="separate"/>
          </w:r>
          <w:ins w:id="130" w:author="Meir Kalter" w:date="2016-06-15T15:20:00Z">
            <w:r>
              <w:rPr>
                <w:noProof/>
                <w:webHidden/>
              </w:rPr>
              <w:t>19</w:t>
            </w:r>
            <w:r>
              <w:rPr>
                <w:noProof/>
                <w:webHidden/>
              </w:rPr>
              <w:fldChar w:fldCharType="end"/>
            </w:r>
            <w:r w:rsidRPr="00EB1425">
              <w:rPr>
                <w:rStyle w:val="Hyperlink"/>
                <w:noProof/>
              </w:rPr>
              <w:fldChar w:fldCharType="end"/>
            </w:r>
          </w:ins>
        </w:p>
        <w:p w:rsidR="00DC0EDD" w:rsidRDefault="00DC0EDD">
          <w:pPr>
            <w:pStyle w:val="TOC3"/>
            <w:tabs>
              <w:tab w:val="left" w:pos="1100"/>
              <w:tab w:val="right" w:leader="dot" w:pos="9339"/>
            </w:tabs>
            <w:rPr>
              <w:ins w:id="131" w:author="Meir Kalter" w:date="2016-06-15T15:20:00Z"/>
              <w:rFonts w:eastAsiaTheme="minorEastAsia" w:cstheme="minorBidi"/>
              <w:noProof/>
              <w:color w:val="auto"/>
              <w:sz w:val="22"/>
              <w:szCs w:val="22"/>
              <w:bdr w:val="none" w:sz="0" w:space="0" w:color="auto"/>
              <w:lang w:eastAsia="en-US" w:bidi="he-IL"/>
            </w:rPr>
          </w:pPr>
          <w:ins w:id="13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1.1.1.</w:t>
            </w:r>
            <w:r>
              <w:rPr>
                <w:rFonts w:eastAsiaTheme="minorEastAsia" w:cstheme="minorBidi"/>
                <w:noProof/>
                <w:color w:val="auto"/>
                <w:sz w:val="22"/>
                <w:szCs w:val="22"/>
                <w:bdr w:val="none" w:sz="0" w:space="0" w:color="auto"/>
                <w:lang w:eastAsia="en-US" w:bidi="he-IL"/>
              </w:rPr>
              <w:tab/>
            </w:r>
            <w:r w:rsidRPr="00EB1425">
              <w:rPr>
                <w:rStyle w:val="Hyperlink"/>
                <w:rFonts w:eastAsia="Arial Unicode MS" w:cs="Arial Unicode MS"/>
                <w:noProof/>
              </w:rPr>
              <w:t>Memory</w:t>
            </w:r>
            <w:r>
              <w:rPr>
                <w:noProof/>
                <w:webHidden/>
              </w:rPr>
              <w:tab/>
            </w:r>
            <w:r>
              <w:rPr>
                <w:noProof/>
                <w:webHidden/>
              </w:rPr>
              <w:fldChar w:fldCharType="begin"/>
            </w:r>
            <w:r>
              <w:rPr>
                <w:noProof/>
                <w:webHidden/>
              </w:rPr>
              <w:instrText xml:space="preserve"> PAGEREF _Toc453768266 \h </w:instrText>
            </w:r>
            <w:r>
              <w:rPr>
                <w:noProof/>
                <w:webHidden/>
              </w:rPr>
            </w:r>
          </w:ins>
          <w:r>
            <w:rPr>
              <w:noProof/>
              <w:webHidden/>
            </w:rPr>
            <w:fldChar w:fldCharType="separate"/>
          </w:r>
          <w:ins w:id="133" w:author="Meir Kalter" w:date="2016-06-15T15:20:00Z">
            <w:r>
              <w:rPr>
                <w:noProof/>
                <w:webHidden/>
              </w:rPr>
              <w:t>19</w:t>
            </w:r>
            <w:r>
              <w:rPr>
                <w:noProof/>
                <w:webHidden/>
              </w:rPr>
              <w:fldChar w:fldCharType="end"/>
            </w:r>
            <w:r w:rsidRPr="00EB1425">
              <w:rPr>
                <w:rStyle w:val="Hyperlink"/>
                <w:noProof/>
              </w:rPr>
              <w:fldChar w:fldCharType="end"/>
            </w:r>
          </w:ins>
        </w:p>
        <w:p w:rsidR="00DC0EDD" w:rsidRDefault="00DC0EDD">
          <w:pPr>
            <w:pStyle w:val="TOC3"/>
            <w:tabs>
              <w:tab w:val="left" w:pos="1100"/>
              <w:tab w:val="right" w:leader="dot" w:pos="9339"/>
            </w:tabs>
            <w:rPr>
              <w:ins w:id="134" w:author="Meir Kalter" w:date="2016-06-15T15:20:00Z"/>
              <w:rFonts w:eastAsiaTheme="minorEastAsia" w:cstheme="minorBidi"/>
              <w:noProof/>
              <w:color w:val="auto"/>
              <w:sz w:val="22"/>
              <w:szCs w:val="22"/>
              <w:bdr w:val="none" w:sz="0" w:space="0" w:color="auto"/>
              <w:lang w:eastAsia="en-US" w:bidi="he-IL"/>
            </w:rPr>
          </w:pPr>
          <w:ins w:id="13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1.1.2.</w:t>
            </w:r>
            <w:r>
              <w:rPr>
                <w:rFonts w:eastAsiaTheme="minorEastAsia" w:cstheme="minorBidi"/>
                <w:noProof/>
                <w:color w:val="auto"/>
                <w:sz w:val="22"/>
                <w:szCs w:val="22"/>
                <w:bdr w:val="none" w:sz="0" w:space="0" w:color="auto"/>
                <w:lang w:eastAsia="en-US" w:bidi="he-IL"/>
              </w:rPr>
              <w:tab/>
            </w:r>
            <w:r w:rsidRPr="00EB1425">
              <w:rPr>
                <w:rStyle w:val="Hyperlink"/>
                <w:rFonts w:eastAsia="Arial Unicode MS" w:cs="Arial Unicode MS"/>
                <w:noProof/>
              </w:rPr>
              <w:t>Instruction cpu</w:t>
            </w:r>
            <w:r>
              <w:rPr>
                <w:noProof/>
                <w:webHidden/>
              </w:rPr>
              <w:tab/>
            </w:r>
            <w:r>
              <w:rPr>
                <w:noProof/>
                <w:webHidden/>
              </w:rPr>
              <w:fldChar w:fldCharType="begin"/>
            </w:r>
            <w:r>
              <w:rPr>
                <w:noProof/>
                <w:webHidden/>
              </w:rPr>
              <w:instrText xml:space="preserve"> PAGEREF _Toc453768267 \h </w:instrText>
            </w:r>
            <w:r>
              <w:rPr>
                <w:noProof/>
                <w:webHidden/>
              </w:rPr>
            </w:r>
          </w:ins>
          <w:r>
            <w:rPr>
              <w:noProof/>
              <w:webHidden/>
            </w:rPr>
            <w:fldChar w:fldCharType="separate"/>
          </w:r>
          <w:ins w:id="136" w:author="Meir Kalter" w:date="2016-06-15T15:20:00Z">
            <w:r>
              <w:rPr>
                <w:noProof/>
                <w:webHidden/>
              </w:rPr>
              <w:t>19</w:t>
            </w:r>
            <w:r>
              <w:rPr>
                <w:noProof/>
                <w:webHidden/>
              </w:rPr>
              <w:fldChar w:fldCharType="end"/>
            </w:r>
            <w:r w:rsidRPr="00EB1425">
              <w:rPr>
                <w:rStyle w:val="Hyperlink"/>
                <w:noProof/>
              </w:rPr>
              <w:fldChar w:fldCharType="end"/>
            </w:r>
          </w:ins>
        </w:p>
        <w:p w:rsidR="00DC0EDD" w:rsidRDefault="00DC0EDD">
          <w:pPr>
            <w:pStyle w:val="TOC3"/>
            <w:tabs>
              <w:tab w:val="left" w:pos="1100"/>
              <w:tab w:val="right" w:leader="dot" w:pos="9339"/>
            </w:tabs>
            <w:rPr>
              <w:ins w:id="137" w:author="Meir Kalter" w:date="2016-06-15T15:20:00Z"/>
              <w:rFonts w:eastAsiaTheme="minorEastAsia" w:cstheme="minorBidi"/>
              <w:noProof/>
              <w:color w:val="auto"/>
              <w:sz w:val="22"/>
              <w:szCs w:val="22"/>
              <w:bdr w:val="none" w:sz="0" w:space="0" w:color="auto"/>
              <w:lang w:eastAsia="en-US" w:bidi="he-IL"/>
            </w:rPr>
          </w:pPr>
          <w:ins w:id="13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1.1.3.</w:t>
            </w:r>
            <w:r>
              <w:rPr>
                <w:rFonts w:eastAsiaTheme="minorEastAsia" w:cstheme="minorBidi"/>
                <w:noProof/>
                <w:color w:val="auto"/>
                <w:sz w:val="22"/>
                <w:szCs w:val="22"/>
                <w:bdr w:val="none" w:sz="0" w:space="0" w:color="auto"/>
                <w:lang w:eastAsia="en-US" w:bidi="he-IL"/>
              </w:rPr>
              <w:tab/>
            </w:r>
            <w:r w:rsidRPr="00EB1425">
              <w:rPr>
                <w:rStyle w:val="Hyperlink"/>
                <w:rFonts w:eastAsia="Arial Unicode MS" w:cs="Arial Unicode MS"/>
                <w:noProof/>
              </w:rPr>
              <w:t>Stack</w:t>
            </w:r>
            <w:r>
              <w:rPr>
                <w:noProof/>
                <w:webHidden/>
              </w:rPr>
              <w:tab/>
            </w:r>
            <w:r>
              <w:rPr>
                <w:noProof/>
                <w:webHidden/>
              </w:rPr>
              <w:fldChar w:fldCharType="begin"/>
            </w:r>
            <w:r>
              <w:rPr>
                <w:noProof/>
                <w:webHidden/>
              </w:rPr>
              <w:instrText xml:space="preserve"> PAGEREF _Toc453768268 \h </w:instrText>
            </w:r>
            <w:r>
              <w:rPr>
                <w:noProof/>
                <w:webHidden/>
              </w:rPr>
            </w:r>
          </w:ins>
          <w:r>
            <w:rPr>
              <w:noProof/>
              <w:webHidden/>
            </w:rPr>
            <w:fldChar w:fldCharType="separate"/>
          </w:r>
          <w:ins w:id="139" w:author="Meir Kalter" w:date="2016-06-15T15:20:00Z">
            <w:r>
              <w:rPr>
                <w:noProof/>
                <w:webHidden/>
              </w:rPr>
              <w:t>19</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40" w:author="Meir Kalter" w:date="2016-06-15T15:20:00Z"/>
              <w:rFonts w:eastAsiaTheme="minorEastAsia" w:cstheme="minorBidi"/>
              <w:b w:val="0"/>
              <w:bCs w:val="0"/>
              <w:noProof/>
              <w:color w:val="auto"/>
              <w:sz w:val="22"/>
              <w:szCs w:val="22"/>
              <w:bdr w:val="none" w:sz="0" w:space="0" w:color="auto"/>
              <w:lang w:eastAsia="en-US" w:bidi="he-IL"/>
            </w:rPr>
          </w:pPr>
          <w:ins w:id="14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"_Toc453768269"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1.2.</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Seven segment display</w:t>
            </w:r>
            <w:r>
              <w:rPr>
                <w:noProof/>
                <w:webHidden/>
              </w:rPr>
              <w:tab/>
            </w:r>
            <w:r>
              <w:rPr>
                <w:noProof/>
                <w:webHidden/>
              </w:rPr>
              <w:fldChar w:fldCharType="begin"/>
            </w:r>
            <w:r>
              <w:rPr>
                <w:noProof/>
                <w:webHidden/>
              </w:rPr>
              <w:instrText xml:space="preserve"> PAGEREF _Toc453768269 \h </w:instrText>
            </w:r>
            <w:r>
              <w:rPr>
                <w:noProof/>
                <w:webHidden/>
              </w:rPr>
            </w:r>
          </w:ins>
          <w:r>
            <w:rPr>
              <w:noProof/>
              <w:webHidden/>
            </w:rPr>
            <w:fldChar w:fldCharType="separate"/>
          </w:r>
          <w:ins w:id="142" w:author="Meir Kalter" w:date="2016-06-15T15:20:00Z">
            <w:r>
              <w:rPr>
                <w:noProof/>
                <w:webHidden/>
              </w:rPr>
              <w:t>19</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43" w:author="Meir Kalter" w:date="2016-06-15T15:20:00Z"/>
              <w:rFonts w:eastAsiaTheme="minorEastAsia" w:cstheme="minorBidi"/>
              <w:b w:val="0"/>
              <w:bCs w:val="0"/>
              <w:noProof/>
              <w:color w:val="auto"/>
              <w:sz w:val="22"/>
              <w:szCs w:val="22"/>
              <w:bdr w:val="none" w:sz="0" w:space="0" w:color="auto"/>
              <w:lang w:eastAsia="en-US" w:bidi="he-IL"/>
            </w:rPr>
          </w:pPr>
          <w:ins w:id="14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1.3.</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Input battery of 8 switches</w:t>
            </w:r>
            <w:r>
              <w:rPr>
                <w:noProof/>
                <w:webHidden/>
              </w:rPr>
              <w:tab/>
            </w:r>
            <w:r>
              <w:rPr>
                <w:noProof/>
                <w:webHidden/>
              </w:rPr>
              <w:fldChar w:fldCharType="begin"/>
            </w:r>
            <w:r>
              <w:rPr>
                <w:noProof/>
                <w:webHidden/>
              </w:rPr>
              <w:instrText xml:space="preserve"> PAGEREF _Toc453768270 \h </w:instrText>
            </w:r>
            <w:r>
              <w:rPr>
                <w:noProof/>
                <w:webHidden/>
              </w:rPr>
            </w:r>
          </w:ins>
          <w:r>
            <w:rPr>
              <w:noProof/>
              <w:webHidden/>
            </w:rPr>
            <w:fldChar w:fldCharType="separate"/>
          </w:r>
          <w:ins w:id="145" w:author="Meir Kalter" w:date="2016-06-15T15:20:00Z">
            <w:r>
              <w:rPr>
                <w:noProof/>
                <w:webHidden/>
              </w:rPr>
              <w:t>20</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46" w:author="Meir Kalter" w:date="2016-06-15T15:20:00Z"/>
              <w:rFonts w:eastAsiaTheme="minorEastAsia" w:cstheme="minorBidi"/>
              <w:b w:val="0"/>
              <w:bCs w:val="0"/>
              <w:noProof/>
              <w:color w:val="auto"/>
              <w:sz w:val="22"/>
              <w:szCs w:val="22"/>
              <w:bdr w:val="none" w:sz="0" w:space="0" w:color="auto"/>
              <w:lang w:eastAsia="en-US" w:bidi="he-IL"/>
            </w:rPr>
          </w:pPr>
          <w:ins w:id="14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8.4</w:t>
            </w:r>
            <w:r>
              <w:rPr>
                <w:rFonts w:eastAsiaTheme="minorEastAsia" w:cstheme="minorBidi"/>
                <w:b w:val="0"/>
                <w:bCs w:val="0"/>
                <w:noProof/>
                <w:color w:val="auto"/>
                <w:sz w:val="22"/>
                <w:szCs w:val="22"/>
                <w:bdr w:val="none" w:sz="0" w:space="0" w:color="auto"/>
                <w:lang w:eastAsia="en-US" w:bidi="he-IL"/>
              </w:rPr>
              <w:tab/>
            </w:r>
            <w:r w:rsidRPr="00EB1425">
              <w:rPr>
                <w:rStyle w:val="Hyperlink"/>
                <w:noProof/>
              </w:rPr>
              <w:t>Toolbar</w:t>
            </w:r>
            <w:r>
              <w:rPr>
                <w:noProof/>
                <w:webHidden/>
              </w:rPr>
              <w:tab/>
            </w:r>
            <w:r>
              <w:rPr>
                <w:noProof/>
                <w:webHidden/>
              </w:rPr>
              <w:fldChar w:fldCharType="begin"/>
            </w:r>
            <w:r>
              <w:rPr>
                <w:noProof/>
                <w:webHidden/>
              </w:rPr>
              <w:instrText xml:space="preserve"> PAGEREF _Toc453768271 \h </w:instrText>
            </w:r>
            <w:r>
              <w:rPr>
                <w:noProof/>
                <w:webHidden/>
              </w:rPr>
            </w:r>
          </w:ins>
          <w:r>
            <w:rPr>
              <w:noProof/>
              <w:webHidden/>
            </w:rPr>
            <w:fldChar w:fldCharType="separate"/>
          </w:r>
          <w:ins w:id="148" w:author="Meir Kalter" w:date="2016-06-15T15:20:00Z">
            <w:r>
              <w:rPr>
                <w:noProof/>
                <w:webHidden/>
              </w:rPr>
              <w:t>21</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49" w:author="Meir Kalter" w:date="2016-06-15T15:20:00Z"/>
              <w:rFonts w:eastAsiaTheme="minorEastAsia" w:cstheme="minorBidi"/>
              <w:b w:val="0"/>
              <w:bCs w:val="0"/>
              <w:noProof/>
              <w:color w:val="auto"/>
              <w:sz w:val="22"/>
              <w:szCs w:val="22"/>
              <w:bdr w:val="none" w:sz="0" w:space="0" w:color="auto"/>
              <w:lang w:eastAsia="en-US" w:bidi="he-IL"/>
            </w:rPr>
          </w:pPr>
          <w:ins w:id="15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hAnsi="Arial Unicode MS"/>
                <w:noProof/>
              </w:rPr>
              <w:t>1.4.</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_Toc453768272 \h </w:instrText>
            </w:r>
            <w:r>
              <w:rPr>
                <w:noProof/>
                <w:webHidden/>
              </w:rPr>
            </w:r>
          </w:ins>
          <w:r>
            <w:rPr>
              <w:noProof/>
              <w:webHidden/>
            </w:rPr>
            <w:fldChar w:fldCharType="separate"/>
          </w:r>
          <w:ins w:id="151" w:author="Meir Kalter" w:date="2016-06-15T15:20:00Z">
            <w:r>
              <w:rPr>
                <w:noProof/>
                <w:webHidden/>
              </w:rPr>
              <w:t>22</w:t>
            </w:r>
            <w:r>
              <w:rPr>
                <w:noProof/>
                <w:webHidden/>
              </w:rPr>
              <w:fldChar w:fldCharType="end"/>
            </w:r>
            <w:r w:rsidRPr="00EB1425">
              <w:rPr>
                <w:rStyle w:val="Hyperlink"/>
                <w:noProof/>
              </w:rPr>
              <w:fldChar w:fldCharType="end"/>
            </w:r>
          </w:ins>
        </w:p>
        <w:p w:rsidR="00DC0EDD" w:rsidRDefault="00DC0EDD">
          <w:pPr>
            <w:pStyle w:val="TOC1"/>
            <w:tabs>
              <w:tab w:val="left" w:pos="440"/>
              <w:tab w:val="right" w:leader="dot" w:pos="9339"/>
            </w:tabs>
            <w:rPr>
              <w:ins w:id="152"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5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Gui behaviour</w:t>
            </w:r>
            <w:r>
              <w:rPr>
                <w:noProof/>
                <w:webHidden/>
              </w:rPr>
              <w:tab/>
            </w:r>
            <w:r>
              <w:rPr>
                <w:noProof/>
                <w:webHidden/>
              </w:rPr>
              <w:fldChar w:fldCharType="begin"/>
            </w:r>
            <w:r>
              <w:rPr>
                <w:noProof/>
                <w:webHidden/>
              </w:rPr>
              <w:instrText xml:space="preserve"> PAGEREF _Toc453768273 \h </w:instrText>
            </w:r>
            <w:r>
              <w:rPr>
                <w:noProof/>
                <w:webHidden/>
              </w:rPr>
            </w:r>
          </w:ins>
          <w:r>
            <w:rPr>
              <w:noProof/>
              <w:webHidden/>
            </w:rPr>
            <w:fldChar w:fldCharType="separate"/>
          </w:r>
          <w:ins w:id="154" w:author="Meir Kalter" w:date="2016-06-15T15:20:00Z">
            <w:r>
              <w:rPr>
                <w:noProof/>
                <w:webHidden/>
              </w:rPr>
              <w:t>23</w:t>
            </w:r>
            <w:r>
              <w:rPr>
                <w:noProof/>
                <w:webHidden/>
              </w:rPr>
              <w:fldChar w:fldCharType="end"/>
            </w:r>
            <w:r w:rsidRPr="00EB1425">
              <w:rPr>
                <w:rStyle w:val="Hyperlink"/>
                <w:noProof/>
              </w:rPr>
              <w:fldChar w:fldCharType="end"/>
            </w:r>
          </w:ins>
        </w:p>
        <w:p w:rsidR="00DC0EDD" w:rsidRDefault="00DC0EDD">
          <w:pPr>
            <w:pStyle w:val="TOC1"/>
            <w:tabs>
              <w:tab w:val="left" w:pos="660"/>
              <w:tab w:val="right" w:leader="dot" w:pos="9339"/>
            </w:tabs>
            <w:rPr>
              <w:ins w:id="155"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56" w:author="Meir Kalter" w:date="2016-06-15T15:20:00Z">
            <w:r w:rsidRPr="00EB1425">
              <w:rPr>
                <w:rStyle w:val="Hyperlink"/>
                <w:noProof/>
              </w:rPr>
              <w:lastRenderedPageBreak/>
              <w:fldChar w:fldCharType="begin"/>
            </w:r>
            <w:r w:rsidRPr="00EB1425">
              <w:rPr>
                <w:rStyle w:val="Hyperlink"/>
                <w:noProof/>
              </w:rPr>
              <w:instrText xml:space="preserve"> </w:instrText>
            </w:r>
            <w:r>
              <w:rPr>
                <w:noProof/>
              </w:rPr>
              <w:instrText>HYPERLINK \l "_Toc453768274"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Debugger</w:t>
            </w:r>
            <w:r>
              <w:rPr>
                <w:noProof/>
                <w:webHidden/>
              </w:rPr>
              <w:tab/>
            </w:r>
            <w:r>
              <w:rPr>
                <w:noProof/>
                <w:webHidden/>
              </w:rPr>
              <w:fldChar w:fldCharType="begin"/>
            </w:r>
            <w:r>
              <w:rPr>
                <w:noProof/>
                <w:webHidden/>
              </w:rPr>
              <w:instrText xml:space="preserve"> PAGEREF _Toc453768274 \h </w:instrText>
            </w:r>
            <w:r>
              <w:rPr>
                <w:noProof/>
                <w:webHidden/>
              </w:rPr>
            </w:r>
          </w:ins>
          <w:r>
            <w:rPr>
              <w:noProof/>
              <w:webHidden/>
            </w:rPr>
            <w:fldChar w:fldCharType="separate"/>
          </w:r>
          <w:ins w:id="157"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58" w:author="Meir Kalter" w:date="2016-06-15T15:20:00Z"/>
              <w:rFonts w:eastAsiaTheme="minorEastAsia" w:cstheme="minorBidi"/>
              <w:b w:val="0"/>
              <w:bCs w:val="0"/>
              <w:noProof/>
              <w:color w:val="auto"/>
              <w:sz w:val="22"/>
              <w:szCs w:val="22"/>
              <w:bdr w:val="none" w:sz="0" w:space="0" w:color="auto"/>
              <w:lang w:eastAsia="en-US" w:bidi="he-IL"/>
            </w:rPr>
          </w:pPr>
          <w:ins w:id="15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Arial Unicode MS" w:cs="Arial Unicode MS"/>
                <w:noProof/>
              </w:rPr>
              <w:t>This section describes the options of th exection/debugger of the Simulator.</w:t>
            </w:r>
            <w:r>
              <w:rPr>
                <w:noProof/>
                <w:webHidden/>
              </w:rPr>
              <w:tab/>
            </w:r>
            <w:r>
              <w:rPr>
                <w:noProof/>
                <w:webHidden/>
              </w:rPr>
              <w:fldChar w:fldCharType="begin"/>
            </w:r>
            <w:r>
              <w:rPr>
                <w:noProof/>
                <w:webHidden/>
              </w:rPr>
              <w:instrText xml:space="preserve"> PAGEREF _Toc453768275 \h </w:instrText>
            </w:r>
            <w:r>
              <w:rPr>
                <w:noProof/>
                <w:webHidden/>
              </w:rPr>
            </w:r>
          </w:ins>
          <w:r>
            <w:rPr>
              <w:noProof/>
              <w:webHidden/>
            </w:rPr>
            <w:fldChar w:fldCharType="separate"/>
          </w:r>
          <w:ins w:id="160"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61" w:author="Meir Kalter" w:date="2016-06-15T15:20:00Z"/>
              <w:rFonts w:eastAsiaTheme="minorEastAsia" w:cstheme="minorBidi"/>
              <w:b w:val="0"/>
              <w:bCs w:val="0"/>
              <w:noProof/>
              <w:color w:val="auto"/>
              <w:sz w:val="22"/>
              <w:szCs w:val="22"/>
              <w:bdr w:val="none" w:sz="0" w:space="0" w:color="auto"/>
              <w:lang w:eastAsia="en-US" w:bidi="he-IL"/>
            </w:rPr>
          </w:pPr>
          <w:ins w:id="16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10.1</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_Toc453768276 \h </w:instrText>
            </w:r>
            <w:r>
              <w:rPr>
                <w:noProof/>
                <w:webHidden/>
              </w:rPr>
            </w:r>
          </w:ins>
          <w:r>
            <w:rPr>
              <w:noProof/>
              <w:webHidden/>
            </w:rPr>
            <w:fldChar w:fldCharType="separate"/>
          </w:r>
          <w:ins w:id="163"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64" w:author="Meir Kalter" w:date="2016-06-15T15:20:00Z"/>
              <w:rFonts w:eastAsiaTheme="minorEastAsia" w:cstheme="minorBidi"/>
              <w:b w:val="0"/>
              <w:bCs w:val="0"/>
              <w:noProof/>
              <w:color w:val="auto"/>
              <w:sz w:val="22"/>
              <w:szCs w:val="22"/>
              <w:bdr w:val="none" w:sz="0" w:space="0" w:color="auto"/>
              <w:lang w:eastAsia="en-US" w:bidi="he-IL"/>
            </w:rPr>
          </w:pPr>
          <w:ins w:id="16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10.2</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_Toc453768277 \h </w:instrText>
            </w:r>
            <w:r>
              <w:rPr>
                <w:noProof/>
                <w:webHidden/>
              </w:rPr>
            </w:r>
          </w:ins>
          <w:r>
            <w:rPr>
              <w:noProof/>
              <w:webHidden/>
            </w:rPr>
            <w:fldChar w:fldCharType="separate"/>
          </w:r>
          <w:ins w:id="166"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67" w:author="Meir Kalter" w:date="2016-06-15T15:20:00Z"/>
              <w:rFonts w:eastAsiaTheme="minorEastAsia" w:cstheme="minorBidi"/>
              <w:b w:val="0"/>
              <w:bCs w:val="0"/>
              <w:noProof/>
              <w:color w:val="auto"/>
              <w:sz w:val="22"/>
              <w:szCs w:val="22"/>
              <w:bdr w:val="none" w:sz="0" w:space="0" w:color="auto"/>
              <w:lang w:eastAsia="en-US" w:bidi="he-IL"/>
            </w:rPr>
          </w:pPr>
          <w:ins w:id="16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10.3</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_Toc453768278 \h </w:instrText>
            </w:r>
            <w:r>
              <w:rPr>
                <w:noProof/>
                <w:webHidden/>
              </w:rPr>
            </w:r>
          </w:ins>
          <w:r>
            <w:rPr>
              <w:noProof/>
              <w:webHidden/>
            </w:rPr>
            <w:fldChar w:fldCharType="separate"/>
          </w:r>
          <w:ins w:id="169"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70" w:author="Meir Kalter" w:date="2016-06-15T15:20:00Z"/>
              <w:rFonts w:eastAsiaTheme="minorEastAsia" w:cstheme="minorBidi"/>
              <w:b w:val="0"/>
              <w:bCs w:val="0"/>
              <w:noProof/>
              <w:color w:val="auto"/>
              <w:sz w:val="22"/>
              <w:szCs w:val="22"/>
              <w:bdr w:val="none" w:sz="0" w:space="0" w:color="auto"/>
              <w:lang w:eastAsia="en-US" w:bidi="he-IL"/>
            </w:rPr>
          </w:pPr>
          <w:ins w:id="17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"_Toc453768279"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Arial Unicode MS" w:cs="Arial Unicode MS"/>
                <w:noProof/>
              </w:rPr>
              <w:t>Execute the instruction pointed to by the PC, update the machine status and graphic elements, and continue with the next instruction. The execution will stop when it reaches the Stop instruction or press the STOP button.</w:t>
            </w:r>
            <w:r>
              <w:rPr>
                <w:noProof/>
                <w:webHidden/>
              </w:rPr>
              <w:tab/>
            </w:r>
            <w:r>
              <w:rPr>
                <w:noProof/>
                <w:webHidden/>
              </w:rPr>
              <w:fldChar w:fldCharType="begin"/>
            </w:r>
            <w:r>
              <w:rPr>
                <w:noProof/>
                <w:webHidden/>
              </w:rPr>
              <w:instrText xml:space="preserve"> PAGEREF _Toc453768279 \h </w:instrText>
            </w:r>
            <w:r>
              <w:rPr>
                <w:noProof/>
                <w:webHidden/>
              </w:rPr>
            </w:r>
          </w:ins>
          <w:r>
            <w:rPr>
              <w:noProof/>
              <w:webHidden/>
            </w:rPr>
            <w:fldChar w:fldCharType="separate"/>
          </w:r>
          <w:ins w:id="172"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173" w:author="Meir Kalter" w:date="2016-06-15T15:20:00Z"/>
              <w:rFonts w:eastAsiaTheme="minorEastAsia" w:cstheme="minorBidi"/>
              <w:b w:val="0"/>
              <w:bCs w:val="0"/>
              <w:noProof/>
              <w:color w:val="auto"/>
              <w:sz w:val="22"/>
              <w:szCs w:val="22"/>
              <w:bdr w:val="none" w:sz="0" w:space="0" w:color="auto"/>
              <w:lang w:eastAsia="en-US" w:bidi="he-IL"/>
            </w:rPr>
          </w:pPr>
          <w:ins w:id="17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10.4</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_Toc453768280 \h </w:instrText>
            </w:r>
            <w:r>
              <w:rPr>
                <w:noProof/>
                <w:webHidden/>
              </w:rPr>
            </w:r>
          </w:ins>
          <w:r>
            <w:rPr>
              <w:noProof/>
              <w:webHidden/>
            </w:rPr>
            <w:fldChar w:fldCharType="separate"/>
          </w:r>
          <w:ins w:id="175" w:author="Meir Kalter" w:date="2016-06-15T15:20:00Z">
            <w:r>
              <w:rPr>
                <w:noProof/>
                <w:webHidden/>
              </w:rPr>
              <w:t>24</w:t>
            </w:r>
            <w:r>
              <w:rPr>
                <w:noProof/>
                <w:webHidden/>
              </w:rPr>
              <w:fldChar w:fldCharType="end"/>
            </w:r>
            <w:r w:rsidRPr="00EB1425">
              <w:rPr>
                <w:rStyle w:val="Hyperlink"/>
                <w:noProof/>
              </w:rPr>
              <w:fldChar w:fldCharType="end"/>
            </w:r>
          </w:ins>
        </w:p>
        <w:p w:rsidR="00DC0EDD" w:rsidRDefault="00DC0EDD">
          <w:pPr>
            <w:pStyle w:val="TOC1"/>
            <w:tabs>
              <w:tab w:val="left" w:pos="660"/>
              <w:tab w:val="right" w:leader="dot" w:pos="9339"/>
            </w:tabs>
            <w:rPr>
              <w:ins w:id="176"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17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 Easy8 instructions list</w:t>
            </w:r>
            <w:r>
              <w:rPr>
                <w:noProof/>
                <w:webHidden/>
              </w:rPr>
              <w:tab/>
            </w:r>
            <w:r>
              <w:rPr>
                <w:noProof/>
                <w:webHidden/>
              </w:rPr>
              <w:fldChar w:fldCharType="begin"/>
            </w:r>
            <w:r>
              <w:rPr>
                <w:noProof/>
                <w:webHidden/>
              </w:rPr>
              <w:instrText xml:space="preserve"> PAGEREF _Toc453768281 \h </w:instrText>
            </w:r>
            <w:r>
              <w:rPr>
                <w:noProof/>
                <w:webHidden/>
              </w:rPr>
            </w:r>
          </w:ins>
          <w:r>
            <w:rPr>
              <w:noProof/>
              <w:webHidden/>
            </w:rPr>
            <w:fldChar w:fldCharType="separate"/>
          </w:r>
          <w:ins w:id="178"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79" w:author="Meir Kalter" w:date="2016-06-15T15:20:00Z"/>
              <w:rFonts w:eastAsiaTheme="minorEastAsia" w:cstheme="minorBidi"/>
              <w:b w:val="0"/>
              <w:bCs w:val="0"/>
              <w:noProof/>
              <w:color w:val="auto"/>
              <w:sz w:val="22"/>
              <w:szCs w:val="22"/>
              <w:bdr w:val="none" w:sz="0" w:space="0" w:color="auto"/>
              <w:lang w:eastAsia="en-US" w:bidi="he-IL"/>
            </w:rPr>
          </w:pPr>
          <w:ins w:id="18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_Toc453768282 \h </w:instrText>
            </w:r>
            <w:r>
              <w:rPr>
                <w:noProof/>
                <w:webHidden/>
              </w:rPr>
            </w:r>
          </w:ins>
          <w:r>
            <w:rPr>
              <w:noProof/>
              <w:webHidden/>
            </w:rPr>
            <w:fldChar w:fldCharType="separate"/>
          </w:r>
          <w:ins w:id="181"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82" w:author="Meir Kalter" w:date="2016-06-15T15:20:00Z"/>
              <w:rFonts w:eastAsiaTheme="minorEastAsia" w:cstheme="minorBidi"/>
              <w:b w:val="0"/>
              <w:bCs w:val="0"/>
              <w:noProof/>
              <w:color w:val="auto"/>
              <w:sz w:val="22"/>
              <w:szCs w:val="22"/>
              <w:bdr w:val="none" w:sz="0" w:space="0" w:color="auto"/>
              <w:lang w:eastAsia="en-US" w:bidi="he-IL"/>
            </w:rPr>
          </w:pPr>
          <w:ins w:id="18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_Toc453768283 \h </w:instrText>
            </w:r>
            <w:r>
              <w:rPr>
                <w:noProof/>
                <w:webHidden/>
              </w:rPr>
            </w:r>
          </w:ins>
          <w:r>
            <w:rPr>
              <w:noProof/>
              <w:webHidden/>
            </w:rPr>
            <w:fldChar w:fldCharType="separate"/>
          </w:r>
          <w:ins w:id="184"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85" w:author="Meir Kalter" w:date="2016-06-15T15:20:00Z"/>
              <w:rFonts w:eastAsiaTheme="minorEastAsia" w:cstheme="minorBidi"/>
              <w:b w:val="0"/>
              <w:bCs w:val="0"/>
              <w:noProof/>
              <w:color w:val="auto"/>
              <w:sz w:val="22"/>
              <w:szCs w:val="22"/>
              <w:bdr w:val="none" w:sz="0" w:space="0" w:color="auto"/>
              <w:lang w:eastAsia="en-US" w:bidi="he-IL"/>
            </w:rPr>
          </w:pPr>
          <w:ins w:id="18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_Toc453768284 \h </w:instrText>
            </w:r>
            <w:r>
              <w:rPr>
                <w:noProof/>
                <w:webHidden/>
              </w:rPr>
            </w:r>
          </w:ins>
          <w:r>
            <w:rPr>
              <w:noProof/>
              <w:webHidden/>
            </w:rPr>
            <w:fldChar w:fldCharType="separate"/>
          </w:r>
          <w:ins w:id="187"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88" w:author="Meir Kalter" w:date="2016-06-15T15:20:00Z"/>
              <w:rFonts w:eastAsiaTheme="minorEastAsia" w:cstheme="minorBidi"/>
              <w:b w:val="0"/>
              <w:bCs w:val="0"/>
              <w:noProof/>
              <w:color w:val="auto"/>
              <w:sz w:val="22"/>
              <w:szCs w:val="22"/>
              <w:bdr w:val="none" w:sz="0" w:space="0" w:color="auto"/>
              <w:lang w:eastAsia="en-US" w:bidi="he-IL"/>
            </w:rPr>
          </w:pPr>
          <w:ins w:id="18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_Toc453768285 \h </w:instrText>
            </w:r>
            <w:r>
              <w:rPr>
                <w:noProof/>
                <w:webHidden/>
              </w:rPr>
            </w:r>
          </w:ins>
          <w:r>
            <w:rPr>
              <w:noProof/>
              <w:webHidden/>
            </w:rPr>
            <w:fldChar w:fldCharType="separate"/>
          </w:r>
          <w:ins w:id="190"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91" w:author="Meir Kalter" w:date="2016-06-15T15:20:00Z"/>
              <w:rFonts w:eastAsiaTheme="minorEastAsia" w:cstheme="minorBidi"/>
              <w:b w:val="0"/>
              <w:bCs w:val="0"/>
              <w:noProof/>
              <w:color w:val="auto"/>
              <w:sz w:val="22"/>
              <w:szCs w:val="22"/>
              <w:bdr w:val="none" w:sz="0" w:space="0" w:color="auto"/>
              <w:lang w:eastAsia="en-US" w:bidi="he-IL"/>
            </w:rPr>
          </w:pPr>
          <w:ins w:id="19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_Toc453768286 \h </w:instrText>
            </w:r>
            <w:r>
              <w:rPr>
                <w:noProof/>
                <w:webHidden/>
              </w:rPr>
            </w:r>
          </w:ins>
          <w:r>
            <w:rPr>
              <w:noProof/>
              <w:webHidden/>
            </w:rPr>
            <w:fldChar w:fldCharType="separate"/>
          </w:r>
          <w:ins w:id="193"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94" w:author="Meir Kalter" w:date="2016-06-15T15:20:00Z"/>
              <w:rFonts w:eastAsiaTheme="minorEastAsia" w:cstheme="minorBidi"/>
              <w:b w:val="0"/>
              <w:bCs w:val="0"/>
              <w:noProof/>
              <w:color w:val="auto"/>
              <w:sz w:val="22"/>
              <w:szCs w:val="22"/>
              <w:bdr w:val="none" w:sz="0" w:space="0" w:color="auto"/>
              <w:lang w:eastAsia="en-US" w:bidi="he-IL"/>
            </w:rPr>
          </w:pPr>
          <w:ins w:id="19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_Toc453768287 \h </w:instrText>
            </w:r>
            <w:r>
              <w:rPr>
                <w:noProof/>
                <w:webHidden/>
              </w:rPr>
            </w:r>
          </w:ins>
          <w:r>
            <w:rPr>
              <w:noProof/>
              <w:webHidden/>
            </w:rPr>
            <w:fldChar w:fldCharType="separate"/>
          </w:r>
          <w:ins w:id="196"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197" w:author="Meir Kalter" w:date="2016-06-15T15:20:00Z"/>
              <w:rFonts w:eastAsiaTheme="minorEastAsia" w:cstheme="minorBidi"/>
              <w:b w:val="0"/>
              <w:bCs w:val="0"/>
              <w:noProof/>
              <w:color w:val="auto"/>
              <w:sz w:val="22"/>
              <w:szCs w:val="22"/>
              <w:bdr w:val="none" w:sz="0" w:space="0" w:color="auto"/>
              <w:lang w:eastAsia="en-US" w:bidi="he-IL"/>
            </w:rPr>
          </w:pPr>
          <w:ins w:id="19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_Toc453768288 \h </w:instrText>
            </w:r>
            <w:r>
              <w:rPr>
                <w:noProof/>
                <w:webHidden/>
              </w:rPr>
            </w:r>
          </w:ins>
          <w:r>
            <w:rPr>
              <w:noProof/>
              <w:webHidden/>
            </w:rPr>
            <w:fldChar w:fldCharType="separate"/>
          </w:r>
          <w:ins w:id="199"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00" w:author="Meir Kalter" w:date="2016-06-15T15:20:00Z"/>
              <w:rFonts w:eastAsiaTheme="minorEastAsia" w:cstheme="minorBidi"/>
              <w:b w:val="0"/>
              <w:bCs w:val="0"/>
              <w:noProof/>
              <w:color w:val="auto"/>
              <w:sz w:val="22"/>
              <w:szCs w:val="22"/>
              <w:bdr w:val="none" w:sz="0" w:space="0" w:color="auto"/>
              <w:lang w:eastAsia="en-US" w:bidi="he-IL"/>
            </w:rPr>
          </w:pPr>
          <w:ins w:id="20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"_Toc453768289"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_Toc453768289 \h </w:instrText>
            </w:r>
            <w:r>
              <w:rPr>
                <w:noProof/>
                <w:webHidden/>
              </w:rPr>
            </w:r>
          </w:ins>
          <w:r>
            <w:rPr>
              <w:noProof/>
              <w:webHidden/>
            </w:rPr>
            <w:fldChar w:fldCharType="separate"/>
          </w:r>
          <w:ins w:id="202"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03" w:author="Meir Kalter" w:date="2016-06-15T15:20:00Z"/>
              <w:rFonts w:eastAsiaTheme="minorEastAsia" w:cstheme="minorBidi"/>
              <w:b w:val="0"/>
              <w:bCs w:val="0"/>
              <w:noProof/>
              <w:color w:val="auto"/>
              <w:sz w:val="22"/>
              <w:szCs w:val="22"/>
              <w:bdr w:val="none" w:sz="0" w:space="0" w:color="auto"/>
              <w:lang w:eastAsia="en-US" w:bidi="he-IL"/>
            </w:rPr>
          </w:pPr>
          <w:ins w:id="204"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_Toc453768290 \h </w:instrText>
            </w:r>
            <w:r>
              <w:rPr>
                <w:noProof/>
                <w:webHidden/>
              </w:rPr>
            </w:r>
          </w:ins>
          <w:r>
            <w:rPr>
              <w:noProof/>
              <w:webHidden/>
            </w:rPr>
            <w:fldChar w:fldCharType="separate"/>
          </w:r>
          <w:ins w:id="205"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06" w:author="Meir Kalter" w:date="2016-06-15T15:20:00Z"/>
              <w:rFonts w:eastAsiaTheme="minorEastAsia" w:cstheme="minorBidi"/>
              <w:b w:val="0"/>
              <w:bCs w:val="0"/>
              <w:noProof/>
              <w:color w:val="auto"/>
              <w:sz w:val="22"/>
              <w:szCs w:val="22"/>
              <w:bdr w:val="none" w:sz="0" w:space="0" w:color="auto"/>
              <w:lang w:eastAsia="en-US" w:bidi="he-IL"/>
            </w:rPr>
          </w:pPr>
          <w:ins w:id="20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_Toc453768291 \h </w:instrText>
            </w:r>
            <w:r>
              <w:rPr>
                <w:noProof/>
                <w:webHidden/>
              </w:rPr>
            </w:r>
          </w:ins>
          <w:r>
            <w:rPr>
              <w:noProof/>
              <w:webHidden/>
            </w:rPr>
            <w:fldChar w:fldCharType="separate"/>
          </w:r>
          <w:ins w:id="208"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09" w:author="Meir Kalter" w:date="2016-06-15T15:20:00Z"/>
              <w:rFonts w:eastAsiaTheme="minorEastAsia" w:cstheme="minorBidi"/>
              <w:b w:val="0"/>
              <w:bCs w:val="0"/>
              <w:noProof/>
              <w:color w:val="auto"/>
              <w:sz w:val="22"/>
              <w:szCs w:val="22"/>
              <w:bdr w:val="none" w:sz="0" w:space="0" w:color="auto"/>
              <w:lang w:eastAsia="en-US" w:bidi="he-IL"/>
            </w:rPr>
          </w:pPr>
          <w:ins w:id="21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_Toc453768292 \h </w:instrText>
            </w:r>
            <w:r>
              <w:rPr>
                <w:noProof/>
                <w:webHidden/>
              </w:rPr>
            </w:r>
          </w:ins>
          <w:r>
            <w:rPr>
              <w:noProof/>
              <w:webHidden/>
            </w:rPr>
            <w:fldChar w:fldCharType="separate"/>
          </w:r>
          <w:ins w:id="211"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12" w:author="Meir Kalter" w:date="2016-06-15T15:20:00Z"/>
              <w:rFonts w:eastAsiaTheme="minorEastAsia" w:cstheme="minorBidi"/>
              <w:b w:val="0"/>
              <w:bCs w:val="0"/>
              <w:noProof/>
              <w:color w:val="auto"/>
              <w:sz w:val="22"/>
              <w:szCs w:val="22"/>
              <w:bdr w:val="none" w:sz="0" w:space="0" w:color="auto"/>
              <w:lang w:eastAsia="en-US" w:bidi="he-IL"/>
            </w:rPr>
          </w:pPr>
          <w:ins w:id="21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_Toc453768293 \h </w:instrText>
            </w:r>
            <w:r>
              <w:rPr>
                <w:noProof/>
                <w:webHidden/>
              </w:rPr>
            </w:r>
          </w:ins>
          <w:r>
            <w:rPr>
              <w:noProof/>
              <w:webHidden/>
            </w:rPr>
            <w:fldChar w:fldCharType="separate"/>
          </w:r>
          <w:ins w:id="214"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15" w:author="Meir Kalter" w:date="2016-06-15T15:20:00Z"/>
              <w:rFonts w:eastAsiaTheme="minorEastAsia" w:cstheme="minorBidi"/>
              <w:b w:val="0"/>
              <w:bCs w:val="0"/>
              <w:noProof/>
              <w:color w:val="auto"/>
              <w:sz w:val="22"/>
              <w:szCs w:val="22"/>
              <w:bdr w:val="none" w:sz="0" w:space="0" w:color="auto"/>
              <w:lang w:eastAsia="en-US" w:bidi="he-IL"/>
            </w:rPr>
          </w:pPr>
          <w:ins w:id="21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_Toc453768294 \h </w:instrText>
            </w:r>
            <w:r>
              <w:rPr>
                <w:noProof/>
                <w:webHidden/>
              </w:rPr>
            </w:r>
          </w:ins>
          <w:r>
            <w:rPr>
              <w:noProof/>
              <w:webHidden/>
            </w:rPr>
            <w:fldChar w:fldCharType="separate"/>
          </w:r>
          <w:ins w:id="217"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18" w:author="Meir Kalter" w:date="2016-06-15T15:20:00Z"/>
              <w:rFonts w:eastAsiaTheme="minorEastAsia" w:cstheme="minorBidi"/>
              <w:b w:val="0"/>
              <w:bCs w:val="0"/>
              <w:noProof/>
              <w:color w:val="auto"/>
              <w:sz w:val="22"/>
              <w:szCs w:val="22"/>
              <w:bdr w:val="none" w:sz="0" w:space="0" w:color="auto"/>
              <w:lang w:eastAsia="en-US" w:bidi="he-IL"/>
            </w:rPr>
          </w:pPr>
          <w:ins w:id="21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_Toc453768295 \h </w:instrText>
            </w:r>
            <w:r>
              <w:rPr>
                <w:noProof/>
                <w:webHidden/>
              </w:rPr>
            </w:r>
          </w:ins>
          <w:r>
            <w:rPr>
              <w:noProof/>
              <w:webHidden/>
            </w:rPr>
            <w:fldChar w:fldCharType="separate"/>
          </w:r>
          <w:ins w:id="220"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21" w:author="Meir Kalter" w:date="2016-06-15T15:20:00Z"/>
              <w:rFonts w:eastAsiaTheme="minorEastAsia" w:cstheme="minorBidi"/>
              <w:b w:val="0"/>
              <w:bCs w:val="0"/>
              <w:noProof/>
              <w:color w:val="auto"/>
              <w:sz w:val="22"/>
              <w:szCs w:val="22"/>
              <w:bdr w:val="none" w:sz="0" w:space="0" w:color="auto"/>
              <w:lang w:eastAsia="en-US" w:bidi="he-IL"/>
            </w:rPr>
          </w:pPr>
          <w:ins w:id="22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"_Toc453768296"</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JEQUAL</w:t>
            </w:r>
            <w:r w:rsidRPr="00EB1425">
              <w:rPr>
                <w:rStyle w:val="Hyperlink"/>
                <w:noProof/>
              </w:rPr>
              <w:t xml:space="preserve"> </w:t>
            </w:r>
            <w:r w:rsidRPr="00EB1425">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_Toc453768296 \h </w:instrText>
            </w:r>
            <w:r>
              <w:rPr>
                <w:noProof/>
                <w:webHidden/>
              </w:rPr>
            </w:r>
          </w:ins>
          <w:r>
            <w:rPr>
              <w:noProof/>
              <w:webHidden/>
            </w:rPr>
            <w:fldChar w:fldCharType="separate"/>
          </w:r>
          <w:ins w:id="223"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24" w:author="Meir Kalter" w:date="2016-06-15T15:20:00Z"/>
              <w:rFonts w:eastAsiaTheme="minorEastAsia" w:cstheme="minorBidi"/>
              <w:b w:val="0"/>
              <w:bCs w:val="0"/>
              <w:noProof/>
              <w:color w:val="auto"/>
              <w:sz w:val="22"/>
              <w:szCs w:val="22"/>
              <w:bdr w:val="none" w:sz="0" w:space="0" w:color="auto"/>
              <w:lang w:eastAsia="en-US" w:bidi="he-IL"/>
            </w:rPr>
          </w:pPr>
          <w:ins w:id="22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_Toc453768297 \h </w:instrText>
            </w:r>
            <w:r>
              <w:rPr>
                <w:noProof/>
                <w:webHidden/>
              </w:rPr>
            </w:r>
          </w:ins>
          <w:r>
            <w:rPr>
              <w:noProof/>
              <w:webHidden/>
            </w:rPr>
            <w:fldChar w:fldCharType="separate"/>
          </w:r>
          <w:ins w:id="226"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27" w:author="Meir Kalter" w:date="2016-06-15T15:20:00Z"/>
              <w:rFonts w:eastAsiaTheme="minorEastAsia" w:cstheme="minorBidi"/>
              <w:b w:val="0"/>
              <w:bCs w:val="0"/>
              <w:noProof/>
              <w:color w:val="auto"/>
              <w:sz w:val="22"/>
              <w:szCs w:val="22"/>
              <w:bdr w:val="none" w:sz="0" w:space="0" w:color="auto"/>
              <w:lang w:eastAsia="en-US" w:bidi="he-IL"/>
            </w:rPr>
          </w:pPr>
          <w:ins w:id="22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"_Toc453768298"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_Toc453768298 \h </w:instrText>
            </w:r>
            <w:r>
              <w:rPr>
                <w:noProof/>
                <w:webHidden/>
              </w:rPr>
            </w:r>
          </w:ins>
          <w:r>
            <w:rPr>
              <w:noProof/>
              <w:webHidden/>
            </w:rPr>
            <w:fldChar w:fldCharType="separate"/>
          </w:r>
          <w:ins w:id="229" w:author="Meir Kalter" w:date="2016-06-15T15:20:00Z">
            <w:r>
              <w:rPr>
                <w:noProof/>
                <w:webHidden/>
              </w:rPr>
              <w:t>25</w:t>
            </w:r>
            <w:r>
              <w:rPr>
                <w:noProof/>
                <w:webHidden/>
              </w:rPr>
              <w:fldChar w:fldCharType="end"/>
            </w:r>
            <w:r w:rsidRPr="00EB1425">
              <w:rPr>
                <w:rStyle w:val="Hyperlink"/>
                <w:noProof/>
              </w:rPr>
              <w:fldChar w:fldCharType="end"/>
            </w:r>
          </w:ins>
        </w:p>
        <w:p w:rsidR="00DC0EDD" w:rsidRDefault="00DC0EDD">
          <w:pPr>
            <w:pStyle w:val="TOC1"/>
            <w:tabs>
              <w:tab w:val="left" w:pos="660"/>
              <w:tab w:val="right" w:leader="dot" w:pos="9339"/>
            </w:tabs>
            <w:rPr>
              <w:ins w:id="230"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31"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"_Toc453768343"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Appendix</w:t>
            </w:r>
            <w:r>
              <w:rPr>
                <w:noProof/>
                <w:webHidden/>
              </w:rPr>
              <w:tab/>
            </w:r>
            <w:r>
              <w:rPr>
                <w:noProof/>
                <w:webHidden/>
              </w:rPr>
              <w:fldChar w:fldCharType="begin"/>
            </w:r>
            <w:r>
              <w:rPr>
                <w:noProof/>
                <w:webHidden/>
              </w:rPr>
              <w:instrText xml:space="preserve"> PAGEREF _Toc453768343 \h </w:instrText>
            </w:r>
            <w:r>
              <w:rPr>
                <w:noProof/>
                <w:webHidden/>
              </w:rPr>
            </w:r>
          </w:ins>
          <w:r>
            <w:rPr>
              <w:noProof/>
              <w:webHidden/>
            </w:rPr>
            <w:fldChar w:fldCharType="separate"/>
          </w:r>
          <w:ins w:id="232" w:author="Meir Kalter" w:date="2016-06-15T15:20:00Z">
            <w:r>
              <w:rPr>
                <w:noProof/>
                <w:webHidden/>
              </w:rPr>
              <w:t>26</w:t>
            </w:r>
            <w:r>
              <w:rPr>
                <w:noProof/>
                <w:webHidden/>
              </w:rPr>
              <w:fldChar w:fldCharType="end"/>
            </w:r>
            <w:r w:rsidRPr="00EB1425">
              <w:rPr>
                <w:rStyle w:val="Hyperlink"/>
                <w:noProof/>
              </w:rPr>
              <w:fldChar w:fldCharType="end"/>
            </w:r>
          </w:ins>
        </w:p>
        <w:p w:rsidR="00DC0EDD" w:rsidRDefault="00DC0EDD">
          <w:pPr>
            <w:pStyle w:val="TOC2"/>
            <w:tabs>
              <w:tab w:val="right" w:leader="dot" w:pos="9339"/>
            </w:tabs>
            <w:rPr>
              <w:ins w:id="233" w:author="Meir Kalter" w:date="2016-06-15T15:20:00Z"/>
              <w:rFonts w:eastAsiaTheme="minorEastAsia" w:cstheme="minorBidi"/>
              <w:b w:val="0"/>
              <w:bCs w:val="0"/>
              <w:noProof/>
              <w:color w:val="auto"/>
              <w:sz w:val="22"/>
              <w:szCs w:val="22"/>
              <w:bdr w:val="none" w:sz="0" w:space="0" w:color="auto"/>
              <w:lang w:eastAsia="en-US" w:bidi="he-IL"/>
            </w:rPr>
          </w:pPr>
          <w:ins w:id="234" w:author="Meir Kalter" w:date="2016-06-15T15:20:00Z">
            <w:r w:rsidRPr="00EB1425">
              <w:rPr>
                <w:rStyle w:val="Hyperlink"/>
                <w:noProof/>
              </w:rPr>
              <w:lastRenderedPageBreak/>
              <w:fldChar w:fldCharType="begin"/>
            </w:r>
            <w:r w:rsidRPr="00EB1425">
              <w:rPr>
                <w:rStyle w:val="Hyperlink"/>
                <w:noProof/>
              </w:rPr>
              <w:instrText xml:space="preserve"> </w:instrText>
            </w:r>
            <w:r>
              <w:rPr>
                <w:noProof/>
              </w:rPr>
              <w:instrText>HYPERLINK \l "_Toc453768344"</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Calibri"/>
                <w:noProof/>
              </w:rPr>
              <w:t>This section will give two assembler files: One with IO Out and one with IO IN. The flow of save will be displayed here also.</w:t>
            </w:r>
            <w:r>
              <w:rPr>
                <w:noProof/>
                <w:webHidden/>
              </w:rPr>
              <w:tab/>
            </w:r>
            <w:r>
              <w:rPr>
                <w:noProof/>
                <w:webHidden/>
              </w:rPr>
              <w:fldChar w:fldCharType="begin"/>
            </w:r>
            <w:r>
              <w:rPr>
                <w:noProof/>
                <w:webHidden/>
              </w:rPr>
              <w:instrText xml:space="preserve"> PAGEREF _Toc453768344 \h </w:instrText>
            </w:r>
            <w:r>
              <w:rPr>
                <w:noProof/>
                <w:webHidden/>
              </w:rPr>
            </w:r>
          </w:ins>
          <w:r>
            <w:rPr>
              <w:noProof/>
              <w:webHidden/>
            </w:rPr>
            <w:fldChar w:fldCharType="separate"/>
          </w:r>
          <w:ins w:id="235" w:author="Meir Kalter" w:date="2016-06-15T15:20:00Z">
            <w:r>
              <w:rPr>
                <w:noProof/>
                <w:webHidden/>
              </w:rPr>
              <w:t>26</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236" w:author="Meir Kalter" w:date="2016-06-15T15:20:00Z"/>
              <w:rFonts w:eastAsiaTheme="minorEastAsia" w:cstheme="minorBidi"/>
              <w:b w:val="0"/>
              <w:bCs w:val="0"/>
              <w:noProof/>
              <w:color w:val="auto"/>
              <w:sz w:val="22"/>
              <w:szCs w:val="22"/>
              <w:bdr w:val="none" w:sz="0" w:space="0" w:color="auto"/>
              <w:lang w:eastAsia="en-US" w:bidi="he-IL"/>
            </w:rPr>
          </w:pPr>
          <w:ins w:id="237"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"_Toc453768345"</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Calibri"/>
                <w:noProof/>
              </w:rPr>
              <w:t>12.1</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Calibri"/>
                <w:noProof/>
              </w:rPr>
              <w:t>Assembler program with IO</w:t>
            </w:r>
            <w:r>
              <w:rPr>
                <w:noProof/>
                <w:webHidden/>
              </w:rPr>
              <w:tab/>
            </w:r>
            <w:r>
              <w:rPr>
                <w:noProof/>
                <w:webHidden/>
              </w:rPr>
              <w:fldChar w:fldCharType="begin"/>
            </w:r>
            <w:r>
              <w:rPr>
                <w:noProof/>
                <w:webHidden/>
              </w:rPr>
              <w:instrText xml:space="preserve"> PAGEREF _Toc453768345 \h </w:instrText>
            </w:r>
            <w:r>
              <w:rPr>
                <w:noProof/>
                <w:webHidden/>
              </w:rPr>
            </w:r>
          </w:ins>
          <w:r>
            <w:rPr>
              <w:noProof/>
              <w:webHidden/>
            </w:rPr>
            <w:fldChar w:fldCharType="separate"/>
          </w:r>
          <w:ins w:id="238" w:author="Meir Kalter" w:date="2016-06-15T15:20:00Z">
            <w:r>
              <w:rPr>
                <w:noProof/>
                <w:webHidden/>
              </w:rPr>
              <w:t>26</w:t>
            </w:r>
            <w:r>
              <w:rPr>
                <w:noProof/>
                <w:webHidden/>
              </w:rPr>
              <w:fldChar w:fldCharType="end"/>
            </w:r>
            <w:r w:rsidRPr="00EB1425">
              <w:rPr>
                <w:rStyle w:val="Hyperlink"/>
                <w:noProof/>
              </w:rPr>
              <w:fldChar w:fldCharType="end"/>
            </w:r>
          </w:ins>
        </w:p>
        <w:p w:rsidR="00DC0EDD" w:rsidRDefault="00DC0EDD">
          <w:pPr>
            <w:pStyle w:val="TOC3"/>
            <w:tabs>
              <w:tab w:val="left" w:pos="1100"/>
              <w:tab w:val="right" w:leader="dot" w:pos="9339"/>
            </w:tabs>
            <w:rPr>
              <w:ins w:id="239" w:author="Meir Kalter" w:date="2016-06-15T15:20:00Z"/>
              <w:rFonts w:eastAsiaTheme="minorEastAsia" w:cstheme="minorBidi"/>
              <w:noProof/>
              <w:color w:val="auto"/>
              <w:sz w:val="22"/>
              <w:szCs w:val="22"/>
              <w:bdr w:val="none" w:sz="0" w:space="0" w:color="auto"/>
              <w:lang w:eastAsia="en-US" w:bidi="he-IL"/>
            </w:rPr>
          </w:pPr>
          <w:ins w:id="240"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"_Toc453768347"</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Calibri"/>
                <w:noProof/>
              </w:rPr>
              <w:t>12.1.1</w:t>
            </w:r>
            <w:r>
              <w:rPr>
                <w:rFonts w:eastAsiaTheme="minorEastAsia" w:cstheme="minorBidi"/>
                <w:noProof/>
                <w:color w:val="auto"/>
                <w:sz w:val="22"/>
                <w:szCs w:val="22"/>
                <w:bdr w:val="none" w:sz="0" w:space="0" w:color="auto"/>
                <w:lang w:eastAsia="en-US" w:bidi="he-IL"/>
              </w:rPr>
              <w:tab/>
            </w:r>
            <w:r w:rsidRPr="00EB1425">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_Toc453768347 \h </w:instrText>
            </w:r>
            <w:r>
              <w:rPr>
                <w:noProof/>
                <w:webHidden/>
              </w:rPr>
            </w:r>
          </w:ins>
          <w:r>
            <w:rPr>
              <w:noProof/>
              <w:webHidden/>
            </w:rPr>
            <w:fldChar w:fldCharType="separate"/>
          </w:r>
          <w:ins w:id="241" w:author="Meir Kalter" w:date="2016-06-15T15:20:00Z">
            <w:r>
              <w:rPr>
                <w:noProof/>
                <w:webHidden/>
              </w:rPr>
              <w:t>26</w:t>
            </w:r>
            <w:r>
              <w:rPr>
                <w:noProof/>
                <w:webHidden/>
              </w:rPr>
              <w:fldChar w:fldCharType="end"/>
            </w:r>
            <w:r w:rsidRPr="00EB1425">
              <w:rPr>
                <w:rStyle w:val="Hyperlink"/>
                <w:noProof/>
              </w:rPr>
              <w:fldChar w:fldCharType="end"/>
            </w:r>
          </w:ins>
        </w:p>
        <w:p w:rsidR="00DC0EDD" w:rsidRDefault="00DC0EDD">
          <w:pPr>
            <w:pStyle w:val="TOC3"/>
            <w:tabs>
              <w:tab w:val="left" w:pos="1100"/>
              <w:tab w:val="right" w:leader="dot" w:pos="9339"/>
            </w:tabs>
            <w:rPr>
              <w:ins w:id="242" w:author="Meir Kalter" w:date="2016-06-15T15:20:00Z"/>
              <w:rFonts w:eastAsiaTheme="minorEastAsia" w:cstheme="minorBidi"/>
              <w:noProof/>
              <w:color w:val="auto"/>
              <w:sz w:val="22"/>
              <w:szCs w:val="22"/>
              <w:bdr w:val="none" w:sz="0" w:space="0" w:color="auto"/>
              <w:lang w:eastAsia="en-US" w:bidi="he-IL"/>
            </w:rPr>
          </w:pPr>
          <w:ins w:id="243"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"_Toc453768348"</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Calibri"/>
                <w:noProof/>
              </w:rPr>
              <w:t>12.1.2</w:t>
            </w:r>
            <w:r>
              <w:rPr>
                <w:rFonts w:eastAsiaTheme="minorEastAsia" w:cstheme="minorBidi"/>
                <w:noProof/>
                <w:color w:val="auto"/>
                <w:sz w:val="22"/>
                <w:szCs w:val="22"/>
                <w:bdr w:val="none" w:sz="0" w:space="0" w:color="auto"/>
                <w:lang w:eastAsia="en-US" w:bidi="he-IL"/>
              </w:rPr>
              <w:tab/>
            </w:r>
            <w:r w:rsidRPr="00EB1425">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_Toc453768348 \h </w:instrText>
            </w:r>
            <w:r>
              <w:rPr>
                <w:noProof/>
                <w:webHidden/>
              </w:rPr>
            </w:r>
          </w:ins>
          <w:r>
            <w:rPr>
              <w:noProof/>
              <w:webHidden/>
            </w:rPr>
            <w:fldChar w:fldCharType="separate"/>
          </w:r>
          <w:ins w:id="244" w:author="Meir Kalter" w:date="2016-06-15T15:20:00Z">
            <w:r>
              <w:rPr>
                <w:noProof/>
                <w:webHidden/>
              </w:rPr>
              <w:t>27</w:t>
            </w:r>
            <w:r>
              <w:rPr>
                <w:noProof/>
                <w:webHidden/>
              </w:rPr>
              <w:fldChar w:fldCharType="end"/>
            </w:r>
            <w:r w:rsidRPr="00EB1425">
              <w:rPr>
                <w:rStyle w:val="Hyperlink"/>
                <w:noProof/>
              </w:rPr>
              <w:fldChar w:fldCharType="end"/>
            </w:r>
          </w:ins>
        </w:p>
        <w:p w:rsidR="00DC0EDD" w:rsidRDefault="00DC0EDD">
          <w:pPr>
            <w:pStyle w:val="TOC2"/>
            <w:tabs>
              <w:tab w:val="left" w:pos="660"/>
              <w:tab w:val="right" w:leader="dot" w:pos="9339"/>
            </w:tabs>
            <w:rPr>
              <w:ins w:id="245" w:author="Meir Kalter" w:date="2016-06-15T15:20:00Z"/>
              <w:rFonts w:eastAsiaTheme="minorEastAsia" w:cstheme="minorBidi"/>
              <w:b w:val="0"/>
              <w:bCs w:val="0"/>
              <w:noProof/>
              <w:color w:val="auto"/>
              <w:sz w:val="22"/>
              <w:szCs w:val="22"/>
              <w:bdr w:val="none" w:sz="0" w:space="0" w:color="auto"/>
              <w:lang w:eastAsia="en-US" w:bidi="he-IL"/>
            </w:rPr>
          </w:pPr>
          <w:ins w:id="246"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"_Toc453768349"</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eastAsia="Calibri"/>
                <w:noProof/>
              </w:rPr>
              <w:t>12.2</w:t>
            </w:r>
            <w:r>
              <w:rPr>
                <w:rFonts w:eastAsiaTheme="minorEastAsia" w:cstheme="minorBidi"/>
                <w:b w:val="0"/>
                <w:bCs w:val="0"/>
                <w:noProof/>
                <w:color w:val="auto"/>
                <w:sz w:val="22"/>
                <w:szCs w:val="22"/>
                <w:bdr w:val="none" w:sz="0" w:space="0" w:color="auto"/>
                <w:lang w:eastAsia="en-US" w:bidi="he-IL"/>
              </w:rPr>
              <w:tab/>
            </w:r>
            <w:r w:rsidRPr="00EB1425">
              <w:rPr>
                <w:rStyle w:val="Hyperlink"/>
                <w:rFonts w:eastAsia="Calibri"/>
                <w:noProof/>
              </w:rPr>
              <w:t>Save file flow</w:t>
            </w:r>
            <w:r>
              <w:rPr>
                <w:noProof/>
                <w:webHidden/>
              </w:rPr>
              <w:tab/>
            </w:r>
            <w:r>
              <w:rPr>
                <w:noProof/>
                <w:webHidden/>
              </w:rPr>
              <w:fldChar w:fldCharType="begin"/>
            </w:r>
            <w:r>
              <w:rPr>
                <w:noProof/>
                <w:webHidden/>
              </w:rPr>
              <w:instrText xml:space="preserve"> PAGEREF _Toc453768349 \h </w:instrText>
            </w:r>
            <w:r>
              <w:rPr>
                <w:noProof/>
                <w:webHidden/>
              </w:rPr>
            </w:r>
          </w:ins>
          <w:r>
            <w:rPr>
              <w:noProof/>
              <w:webHidden/>
            </w:rPr>
            <w:fldChar w:fldCharType="separate"/>
          </w:r>
          <w:ins w:id="247" w:author="Meir Kalter" w:date="2016-06-15T15:20:00Z">
            <w:r>
              <w:rPr>
                <w:noProof/>
                <w:webHidden/>
              </w:rPr>
              <w:t>27</w:t>
            </w:r>
            <w:r>
              <w:rPr>
                <w:noProof/>
                <w:webHidden/>
              </w:rPr>
              <w:fldChar w:fldCharType="end"/>
            </w:r>
            <w:r w:rsidRPr="00EB1425">
              <w:rPr>
                <w:rStyle w:val="Hyperlink"/>
                <w:noProof/>
              </w:rPr>
              <w:fldChar w:fldCharType="end"/>
            </w:r>
          </w:ins>
        </w:p>
        <w:p w:rsidR="00DC0EDD" w:rsidRDefault="00DC0EDD">
          <w:pPr>
            <w:pStyle w:val="TOC1"/>
            <w:tabs>
              <w:tab w:val="left" w:pos="660"/>
              <w:tab w:val="right" w:leader="dot" w:pos="9339"/>
            </w:tabs>
            <w:rPr>
              <w:ins w:id="248"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49"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"_Toc453768350"</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EB1425">
              <w:rPr>
                <w:rStyle w:val="Hyperlink"/>
                <w:noProof/>
              </w:rPr>
              <w:t>CONCLUSIONS and future work</w:t>
            </w:r>
            <w:r>
              <w:rPr>
                <w:noProof/>
                <w:webHidden/>
              </w:rPr>
              <w:tab/>
            </w:r>
            <w:r>
              <w:rPr>
                <w:noProof/>
                <w:webHidden/>
              </w:rPr>
              <w:fldChar w:fldCharType="begin"/>
            </w:r>
            <w:r>
              <w:rPr>
                <w:noProof/>
                <w:webHidden/>
              </w:rPr>
              <w:instrText xml:space="preserve"> PAGEREF _Toc453768350 \h </w:instrText>
            </w:r>
            <w:r>
              <w:rPr>
                <w:noProof/>
                <w:webHidden/>
              </w:rPr>
            </w:r>
          </w:ins>
          <w:r>
            <w:rPr>
              <w:noProof/>
              <w:webHidden/>
            </w:rPr>
            <w:fldChar w:fldCharType="separate"/>
          </w:r>
          <w:ins w:id="250" w:author="Meir Kalter" w:date="2016-06-15T15:20:00Z">
            <w:r>
              <w:rPr>
                <w:noProof/>
                <w:webHidden/>
              </w:rPr>
              <w:t>30</w:t>
            </w:r>
            <w:r>
              <w:rPr>
                <w:noProof/>
                <w:webHidden/>
              </w:rPr>
              <w:fldChar w:fldCharType="end"/>
            </w:r>
            <w:r w:rsidRPr="00EB1425">
              <w:rPr>
                <w:rStyle w:val="Hyperlink"/>
                <w:noProof/>
              </w:rPr>
              <w:fldChar w:fldCharType="end"/>
            </w:r>
          </w:ins>
        </w:p>
        <w:p w:rsidR="00DC0EDD" w:rsidRDefault="00DC0EDD">
          <w:pPr>
            <w:pStyle w:val="TOC1"/>
            <w:tabs>
              <w:tab w:val="right" w:leader="dot" w:pos="9339"/>
            </w:tabs>
            <w:rPr>
              <w:ins w:id="251"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52"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"_Toc453768351"</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_Toc453768351 \h </w:instrText>
            </w:r>
            <w:r>
              <w:rPr>
                <w:noProof/>
                <w:webHidden/>
              </w:rPr>
            </w:r>
          </w:ins>
          <w:r>
            <w:rPr>
              <w:noProof/>
              <w:webHidden/>
            </w:rPr>
            <w:fldChar w:fldCharType="separate"/>
          </w:r>
          <w:ins w:id="253" w:author="Meir Kalter" w:date="2016-06-15T15:20:00Z">
            <w:r>
              <w:rPr>
                <w:noProof/>
                <w:webHidden/>
              </w:rPr>
              <w:t>30</w:t>
            </w:r>
            <w:r>
              <w:rPr>
                <w:noProof/>
                <w:webHidden/>
              </w:rPr>
              <w:fldChar w:fldCharType="end"/>
            </w:r>
            <w:r w:rsidRPr="00EB1425">
              <w:rPr>
                <w:rStyle w:val="Hyperlink"/>
                <w:noProof/>
              </w:rPr>
              <w:fldChar w:fldCharType="end"/>
            </w:r>
          </w:ins>
        </w:p>
        <w:p w:rsidR="00DC0EDD" w:rsidRDefault="00DC0EDD">
          <w:pPr>
            <w:pStyle w:val="TOC1"/>
            <w:tabs>
              <w:tab w:val="right" w:leader="dot" w:pos="9339"/>
            </w:tabs>
            <w:rPr>
              <w:ins w:id="254"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55"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"_Toc453768352"</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Index</w:t>
            </w:r>
            <w:r>
              <w:rPr>
                <w:noProof/>
                <w:webHidden/>
              </w:rPr>
              <w:tab/>
            </w:r>
            <w:r>
              <w:rPr>
                <w:noProof/>
                <w:webHidden/>
              </w:rPr>
              <w:fldChar w:fldCharType="begin"/>
            </w:r>
            <w:r>
              <w:rPr>
                <w:noProof/>
                <w:webHidden/>
              </w:rPr>
              <w:instrText xml:space="preserve"> PAGEREF _Toc453768352 \h </w:instrText>
            </w:r>
            <w:r>
              <w:rPr>
                <w:noProof/>
                <w:webHidden/>
              </w:rPr>
            </w:r>
          </w:ins>
          <w:r>
            <w:rPr>
              <w:noProof/>
              <w:webHidden/>
            </w:rPr>
            <w:fldChar w:fldCharType="separate"/>
          </w:r>
          <w:ins w:id="256" w:author="Meir Kalter" w:date="2016-06-15T15:20:00Z">
            <w:r>
              <w:rPr>
                <w:noProof/>
                <w:webHidden/>
              </w:rPr>
              <w:t>33</w:t>
            </w:r>
            <w:r>
              <w:rPr>
                <w:noProof/>
                <w:webHidden/>
              </w:rPr>
              <w:fldChar w:fldCharType="end"/>
            </w:r>
            <w:r w:rsidRPr="00EB1425">
              <w:rPr>
                <w:rStyle w:val="Hyperlink"/>
                <w:noProof/>
              </w:rPr>
              <w:fldChar w:fldCharType="end"/>
            </w:r>
          </w:ins>
        </w:p>
        <w:p w:rsidR="00DC0EDD" w:rsidRDefault="00DC0EDD">
          <w:pPr>
            <w:pStyle w:val="TOC1"/>
            <w:tabs>
              <w:tab w:val="right" w:leader="dot" w:pos="9339"/>
            </w:tabs>
            <w:rPr>
              <w:ins w:id="257" w:author="Meir Kalter" w:date="2016-06-15T15:20:00Z"/>
              <w:rFonts w:asciiTheme="minorHAnsi" w:eastAsiaTheme="minorEastAsia" w:hAnsiTheme="minorHAnsi" w:cstheme="minorBidi"/>
              <w:b w:val="0"/>
              <w:bCs w:val="0"/>
              <w:caps w:val="0"/>
              <w:noProof/>
              <w:color w:val="auto"/>
              <w:sz w:val="22"/>
              <w:szCs w:val="22"/>
              <w:bdr w:val="none" w:sz="0" w:space="0" w:color="auto"/>
              <w:lang w:eastAsia="en-US" w:bidi="he-IL"/>
            </w:rPr>
          </w:pPr>
          <w:ins w:id="258" w:author="Meir Kalter" w:date="2016-06-15T15:20:00Z">
            <w:r w:rsidRPr="00EB1425">
              <w:rPr>
                <w:rStyle w:val="Hyperlink"/>
                <w:noProof/>
              </w:rPr>
              <w:fldChar w:fldCharType="begin"/>
            </w:r>
            <w:r w:rsidRPr="00EB1425">
              <w:rPr>
                <w:rStyle w:val="Hyperlink"/>
                <w:noProof/>
              </w:rPr>
              <w:instrText xml:space="preserve"> </w:instrText>
            </w:r>
            <w:r>
              <w:rPr>
                <w:noProof/>
              </w:rPr>
              <w:instrText>HYPERLINK \l "_Toc453768353"</w:instrText>
            </w:r>
            <w:r w:rsidRPr="00EB1425">
              <w:rPr>
                <w:rStyle w:val="Hyperlink"/>
                <w:noProof/>
              </w:rPr>
              <w:instrText xml:space="preserve"> </w:instrText>
            </w:r>
            <w:r w:rsidRPr="00EB1425">
              <w:rPr>
                <w:rStyle w:val="Hyperlink"/>
                <w:noProof/>
              </w:rPr>
            </w:r>
            <w:r w:rsidRPr="00EB1425">
              <w:rPr>
                <w:rStyle w:val="Hyperlink"/>
                <w:noProof/>
              </w:rPr>
              <w:fldChar w:fldCharType="separate"/>
            </w:r>
            <w:r w:rsidRPr="00EB1425">
              <w:rPr>
                <w:rStyle w:val="Hyperlink"/>
                <w:noProof/>
              </w:rPr>
              <w:t>List of pictures</w:t>
            </w:r>
            <w:r>
              <w:rPr>
                <w:noProof/>
                <w:webHidden/>
              </w:rPr>
              <w:tab/>
            </w:r>
            <w:r>
              <w:rPr>
                <w:noProof/>
                <w:webHidden/>
              </w:rPr>
              <w:fldChar w:fldCharType="begin"/>
            </w:r>
            <w:r>
              <w:rPr>
                <w:noProof/>
                <w:webHidden/>
              </w:rPr>
              <w:instrText xml:space="preserve"> PAGEREF _Toc453768353 \h </w:instrText>
            </w:r>
            <w:r>
              <w:rPr>
                <w:noProof/>
                <w:webHidden/>
              </w:rPr>
            </w:r>
          </w:ins>
          <w:r>
            <w:rPr>
              <w:noProof/>
              <w:webHidden/>
            </w:rPr>
            <w:fldChar w:fldCharType="separate"/>
          </w:r>
          <w:ins w:id="259" w:author="Meir Kalter" w:date="2016-06-15T15:20:00Z">
            <w:r>
              <w:rPr>
                <w:noProof/>
                <w:webHidden/>
              </w:rPr>
              <w:t>34</w:t>
            </w:r>
            <w:r>
              <w:rPr>
                <w:noProof/>
                <w:webHidden/>
              </w:rPr>
              <w:fldChar w:fldCharType="end"/>
            </w:r>
            <w:r w:rsidRPr="00EB1425">
              <w:rPr>
                <w:rStyle w:val="Hyperlink"/>
                <w:noProof/>
              </w:rPr>
              <w:fldChar w:fldCharType="end"/>
            </w:r>
          </w:ins>
        </w:p>
        <w:p w:rsidR="00DE7D2F" w:rsidDel="00504CBB" w:rsidRDefault="00DE7D2F" w:rsidP="00710263">
          <w:pPr>
            <w:pStyle w:val="TOCHeading"/>
            <w:rPr>
              <w:del w:id="260" w:author="Meir Kalter" w:date="2016-06-15T14:20:00Z"/>
              <w:rFonts w:asciiTheme="minorHAnsi" w:eastAsiaTheme="minorEastAsia" w:hAnsiTheme="minorHAnsi" w:cstheme="minorBidi"/>
              <w:noProof/>
              <w:color w:val="auto"/>
              <w:sz w:val="22"/>
              <w:szCs w:val="22"/>
              <w:lang w:eastAsia="en-US" w:bidi="he-IL"/>
            </w:rPr>
            <w:pPrChange w:id="261" w:author="Meir Kalter" w:date="2016-06-15T14:11:00Z">
              <w:pPr>
                <w:pStyle w:val="TOC1"/>
                <w:tabs>
                  <w:tab w:val="left" w:pos="440"/>
                  <w:tab w:val="right" w:leader="dot" w:pos="9339"/>
                </w:tabs>
              </w:pPr>
            </w:pPrChange>
          </w:pPr>
          <w:del w:id="262" w:author="Meir Kalter" w:date="2016-06-15T14:20:00Z">
            <w:r w:rsidRPr="00504CBB" w:rsidDel="00504CBB">
              <w:rPr>
                <w:rStyle w:val="Hyperlink"/>
                <w:noProof/>
                <w:rPrChange w:id="263" w:author="Meir Kalter" w:date="2016-06-15T14:20:00Z">
                  <w:rPr>
                    <w:rStyle w:val="Hyperlink"/>
                    <w:noProof/>
                  </w:rPr>
                </w:rPrChange>
              </w:rPr>
              <w:delText>1.</w:delText>
            </w:r>
            <w:r w:rsidDel="00504CBB">
              <w:rPr>
                <w:rFonts w:asciiTheme="minorHAnsi" w:eastAsiaTheme="minorEastAsia" w:hAnsiTheme="minorHAnsi" w:cstheme="minorBidi"/>
                <w:caps/>
                <w:noProof/>
                <w:color w:val="auto"/>
                <w:sz w:val="22"/>
                <w:szCs w:val="22"/>
                <w:lang w:eastAsia="en-US" w:bidi="he-IL"/>
              </w:rPr>
              <w:tab/>
            </w:r>
            <w:r w:rsidRPr="00504CBB" w:rsidDel="00504CBB">
              <w:rPr>
                <w:rStyle w:val="Hyperlink"/>
                <w:noProof/>
                <w:rPrChange w:id="264" w:author="Meir Kalter" w:date="2016-06-15T14:20:00Z">
                  <w:rPr>
                    <w:rStyle w:val="Hyperlink"/>
                    <w:noProof/>
                  </w:rPr>
                </w:rPrChange>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6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66" w:author="Meir Kalter" w:date="2016-06-15T14:20:00Z">
            <w:r w:rsidRPr="00504CBB" w:rsidDel="00504CBB">
              <w:rPr>
                <w:noProof/>
                <w:rPrChange w:id="267"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68"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6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0" w:author="Meir Kalter" w:date="2016-06-15T14:20:00Z">
            <w:r w:rsidRPr="00504CBB" w:rsidDel="00504CBB">
              <w:rPr>
                <w:noProof/>
                <w:rPrChange w:id="271"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72"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73"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4" w:author="Meir Kalter" w:date="2016-06-15T14:20:00Z">
            <w:r w:rsidRPr="00504CBB" w:rsidDel="00504CBB">
              <w:rPr>
                <w:noProof/>
                <w:rPrChange w:id="275"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76"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77" w:author="Meir Kalter" w:date="2016-06-15T14:20:00Z"/>
              <w:rFonts w:eastAsiaTheme="minorEastAsia" w:cstheme="minorBidi"/>
              <w:b w:val="0"/>
              <w:bCs w:val="0"/>
              <w:noProof/>
              <w:color w:val="auto"/>
              <w:sz w:val="22"/>
              <w:szCs w:val="22"/>
              <w:bdr w:val="none" w:sz="0" w:space="0" w:color="auto"/>
              <w:lang w:eastAsia="en-US" w:bidi="he-IL"/>
            </w:rPr>
          </w:pPr>
          <w:del w:id="278" w:author="Meir Kalter" w:date="2016-06-15T14:20:00Z">
            <w:r w:rsidRPr="00504CBB" w:rsidDel="00504CBB">
              <w:rPr>
                <w:rFonts w:hAnsi="Arial Unicode MS"/>
                <w:noProof/>
                <w:rPrChange w:id="279"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280"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81" w:author="Meir Kalter" w:date="2016-06-15T14:20:00Z"/>
              <w:rFonts w:eastAsiaTheme="minorEastAsia" w:cstheme="minorBidi"/>
              <w:noProof/>
              <w:color w:val="auto"/>
              <w:sz w:val="22"/>
              <w:szCs w:val="22"/>
              <w:bdr w:val="none" w:sz="0" w:space="0" w:color="auto"/>
              <w:lang w:eastAsia="en-US" w:bidi="he-IL"/>
            </w:rPr>
          </w:pPr>
          <w:del w:id="282" w:author="Meir Kalter" w:date="2016-06-15T14:20:00Z">
            <w:r w:rsidRPr="00504CBB" w:rsidDel="00504CBB">
              <w:rPr>
                <w:noProof/>
                <w:rPrChange w:id="283"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284"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85" w:author="Meir Kalter" w:date="2016-06-15T14:20:00Z"/>
              <w:rFonts w:eastAsiaTheme="minorEastAsia" w:cstheme="minorBidi"/>
              <w:noProof/>
              <w:color w:val="auto"/>
              <w:sz w:val="22"/>
              <w:szCs w:val="22"/>
              <w:bdr w:val="none" w:sz="0" w:space="0" w:color="auto"/>
              <w:lang w:eastAsia="en-US" w:bidi="he-IL"/>
            </w:rPr>
          </w:pPr>
          <w:del w:id="286" w:author="Meir Kalter" w:date="2016-06-15T14:20:00Z">
            <w:r w:rsidRPr="00504CBB" w:rsidDel="00504CBB">
              <w:rPr>
                <w:rFonts w:hAnsi="Arial Unicode MS"/>
                <w:noProof/>
                <w:rPrChange w:id="287"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288"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89" w:author="Meir Kalter" w:date="2016-06-15T14:20:00Z"/>
              <w:rFonts w:eastAsiaTheme="minorEastAsia" w:cstheme="minorBidi"/>
              <w:b w:val="0"/>
              <w:bCs w:val="0"/>
              <w:noProof/>
              <w:color w:val="auto"/>
              <w:sz w:val="22"/>
              <w:szCs w:val="22"/>
              <w:bdr w:val="none" w:sz="0" w:space="0" w:color="auto"/>
              <w:lang w:eastAsia="en-US" w:bidi="he-IL"/>
            </w:rPr>
          </w:pPr>
          <w:del w:id="290" w:author="Meir Kalter" w:date="2016-06-15T14:20:00Z">
            <w:r w:rsidRPr="00504CBB" w:rsidDel="00504CBB">
              <w:rPr>
                <w:noProof/>
                <w:rPrChange w:id="291"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292"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93" w:author="Meir Kalter" w:date="2016-06-15T14:20:00Z"/>
              <w:rFonts w:eastAsiaTheme="minorEastAsia" w:cstheme="minorBidi"/>
              <w:noProof/>
              <w:color w:val="auto"/>
              <w:sz w:val="22"/>
              <w:szCs w:val="22"/>
              <w:bdr w:val="none" w:sz="0" w:space="0" w:color="auto"/>
              <w:lang w:eastAsia="en-US" w:bidi="he-IL"/>
            </w:rPr>
          </w:pPr>
          <w:del w:id="294" w:author="Meir Kalter" w:date="2016-06-15T14:20:00Z">
            <w:r w:rsidRPr="00504CBB" w:rsidDel="00504CBB">
              <w:rPr>
                <w:rFonts w:hAnsi="Arial Unicode MS"/>
                <w:noProof/>
                <w:rPrChange w:id="295"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296"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297" w:author="Meir Kalter" w:date="2016-06-15T14:20:00Z"/>
              <w:rFonts w:eastAsiaTheme="minorEastAsia" w:cstheme="minorBidi"/>
              <w:noProof/>
              <w:color w:val="auto"/>
              <w:sz w:val="22"/>
              <w:szCs w:val="22"/>
              <w:bdr w:val="none" w:sz="0" w:space="0" w:color="auto"/>
              <w:lang w:eastAsia="en-US" w:bidi="he-IL"/>
            </w:rPr>
          </w:pPr>
          <w:del w:id="298" w:author="Meir Kalter" w:date="2016-06-15T14:20:00Z">
            <w:r w:rsidRPr="00504CBB" w:rsidDel="00504CBB">
              <w:rPr>
                <w:rFonts w:hAnsi="Arial Unicode MS"/>
                <w:noProof/>
                <w:rPrChange w:id="299"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300"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301" w:author="Meir Kalter" w:date="2016-06-15T14:20:00Z"/>
              <w:rFonts w:eastAsiaTheme="minorEastAsia" w:cstheme="minorBidi"/>
              <w:b w:val="0"/>
              <w:bCs w:val="0"/>
              <w:noProof/>
              <w:color w:val="auto"/>
              <w:sz w:val="22"/>
              <w:szCs w:val="22"/>
              <w:bdr w:val="none" w:sz="0" w:space="0" w:color="auto"/>
              <w:lang w:eastAsia="en-US" w:bidi="he-IL"/>
            </w:rPr>
          </w:pPr>
          <w:del w:id="302" w:author="Meir Kalter" w:date="2016-06-15T14:20:00Z">
            <w:r w:rsidRPr="00504CBB" w:rsidDel="00504CBB">
              <w:rPr>
                <w:noProof/>
                <w:rPrChange w:id="303"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04"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305" w:author="Meir Kalter" w:date="2016-06-15T14:20:00Z"/>
              <w:rFonts w:eastAsiaTheme="minorEastAsia" w:cstheme="minorBidi"/>
              <w:b w:val="0"/>
              <w:bCs w:val="0"/>
              <w:noProof/>
              <w:color w:val="auto"/>
              <w:sz w:val="22"/>
              <w:szCs w:val="22"/>
              <w:bdr w:val="none" w:sz="0" w:space="0" w:color="auto"/>
              <w:lang w:eastAsia="en-US" w:bidi="he-IL"/>
            </w:rPr>
          </w:pPr>
          <w:del w:id="306" w:author="Meir Kalter" w:date="2016-06-15T14:20:00Z">
            <w:r w:rsidRPr="00504CBB" w:rsidDel="00504CBB">
              <w:rPr>
                <w:rFonts w:hAnsi="Arial Unicode MS"/>
                <w:noProof/>
                <w:rPrChange w:id="307"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08"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09" w:author="Meir Kalter" w:date="2016-06-15T14:20:00Z"/>
              <w:rFonts w:eastAsiaTheme="minorEastAsia" w:cstheme="minorBidi"/>
              <w:b w:val="0"/>
              <w:bCs w:val="0"/>
              <w:noProof/>
              <w:color w:val="auto"/>
              <w:sz w:val="22"/>
              <w:szCs w:val="22"/>
              <w:bdr w:val="none" w:sz="0" w:space="0" w:color="auto"/>
              <w:lang w:eastAsia="en-US" w:bidi="he-IL"/>
            </w:rPr>
          </w:pPr>
          <w:del w:id="310" w:author="Meir Kalter" w:date="2016-06-15T14:20:00Z">
            <w:r w:rsidRPr="00504CBB" w:rsidDel="00504CBB">
              <w:rPr>
                <w:rFonts w:hAnsi="Arial Unicode MS"/>
                <w:noProof/>
                <w:rPrChange w:id="311"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12"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313" w:author="Meir Kalter" w:date="2016-06-15T14:20:00Z"/>
              <w:rFonts w:eastAsiaTheme="minorEastAsia" w:cstheme="minorBidi"/>
              <w:noProof/>
              <w:color w:val="auto"/>
              <w:sz w:val="22"/>
              <w:szCs w:val="22"/>
              <w:bdr w:val="none" w:sz="0" w:space="0" w:color="auto"/>
              <w:lang w:eastAsia="en-US" w:bidi="he-IL"/>
            </w:rPr>
          </w:pPr>
          <w:del w:id="314" w:author="Meir Kalter" w:date="2016-06-15T14:20:00Z">
            <w:r w:rsidRPr="00504CBB" w:rsidDel="00504CBB">
              <w:rPr>
                <w:rFonts w:hAnsi="Arial Unicode MS"/>
                <w:noProof/>
                <w:rPrChange w:id="315"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316"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31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18" w:author="Meir Kalter" w:date="2016-06-15T14:20:00Z">
            <w:r w:rsidRPr="00504CBB" w:rsidDel="00504CBB">
              <w:rPr>
                <w:noProof/>
                <w:rPrChange w:id="319"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20"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32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2" w:author="Meir Kalter" w:date="2016-06-15T14:20:00Z">
            <w:r w:rsidRPr="00504CBB" w:rsidDel="00504CBB">
              <w:rPr>
                <w:noProof/>
                <w:rPrChange w:id="323"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24"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325" w:author="Meir Kalter" w:date="2016-06-15T14:20:00Z"/>
              <w:rFonts w:eastAsiaTheme="minorEastAsia" w:cstheme="minorBidi"/>
              <w:b w:val="0"/>
              <w:bCs w:val="0"/>
              <w:noProof/>
              <w:color w:val="auto"/>
              <w:sz w:val="22"/>
              <w:szCs w:val="22"/>
              <w:bdr w:val="none" w:sz="0" w:space="0" w:color="auto"/>
              <w:lang w:eastAsia="en-US" w:bidi="he-IL"/>
            </w:rPr>
          </w:pPr>
          <w:del w:id="326" w:author="Meir Kalter" w:date="2016-06-15T14:20:00Z">
            <w:r w:rsidRPr="00504CBB" w:rsidDel="00504CBB">
              <w:rPr>
                <w:rFonts w:ascii="Cambria" w:eastAsia="Cambria" w:hAnsi="Cambria" w:cs="Cambria"/>
                <w:noProof/>
                <w:rPrChange w:id="327"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328" w:author="Meir Kalter" w:date="2016-06-15T14:20:00Z"/>
              <w:rFonts w:eastAsiaTheme="minorEastAsia" w:cstheme="minorBidi"/>
              <w:b w:val="0"/>
              <w:bCs w:val="0"/>
              <w:noProof/>
              <w:color w:val="auto"/>
              <w:sz w:val="22"/>
              <w:szCs w:val="22"/>
              <w:bdr w:val="none" w:sz="0" w:space="0" w:color="auto"/>
              <w:lang w:eastAsia="en-US" w:bidi="he-IL"/>
            </w:rPr>
          </w:pPr>
          <w:del w:id="329" w:author="Meir Kalter" w:date="2016-06-15T14:20:00Z">
            <w:r w:rsidRPr="00504CBB" w:rsidDel="00504CBB">
              <w:rPr>
                <w:rFonts w:ascii="Cambria" w:eastAsia="Cambria" w:hAnsi="Arial Unicode MS" w:cs="Cambria"/>
                <w:noProof/>
                <w:rPrChange w:id="330"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ascii="Cambria" w:eastAsia="Cambria" w:hAnsi="Cambria" w:cs="Cambria"/>
                <w:noProof/>
                <w:rPrChange w:id="331"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332" w:author="Meir Kalter" w:date="2016-06-15T14:20:00Z"/>
              <w:rFonts w:eastAsiaTheme="minorEastAsia" w:cstheme="minorBidi"/>
              <w:b w:val="0"/>
              <w:bCs w:val="0"/>
              <w:noProof/>
              <w:color w:val="auto"/>
              <w:sz w:val="22"/>
              <w:szCs w:val="22"/>
              <w:bdr w:val="none" w:sz="0" w:space="0" w:color="auto"/>
              <w:lang w:eastAsia="en-US" w:bidi="he-IL"/>
            </w:rPr>
          </w:pPr>
          <w:del w:id="333" w:author="Meir Kalter" w:date="2016-06-15T14:20:00Z">
            <w:r w:rsidRPr="00504CBB" w:rsidDel="00504CBB">
              <w:rPr>
                <w:rFonts w:ascii="Cambria" w:eastAsia="Cambria" w:hAnsi="Arial Unicode MS" w:cs="Cambria"/>
                <w:noProof/>
                <w:rPrChange w:id="334"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ascii="Cambria" w:eastAsia="Cambria" w:hAnsi="Cambria" w:cs="Cambria"/>
                <w:noProof/>
                <w:rPrChange w:id="335"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33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37" w:author="Meir Kalter" w:date="2016-06-15T14:20:00Z">
            <w:r w:rsidRPr="00504CBB" w:rsidDel="00504CBB">
              <w:rPr>
                <w:noProof/>
                <w:rPrChange w:id="338"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39"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340" w:author="Meir Kalter" w:date="2016-06-15T14:20:00Z"/>
              <w:rFonts w:eastAsiaTheme="minorEastAsia" w:cstheme="minorBidi"/>
              <w:b w:val="0"/>
              <w:bCs w:val="0"/>
              <w:noProof/>
              <w:color w:val="auto"/>
              <w:sz w:val="22"/>
              <w:szCs w:val="22"/>
              <w:bdr w:val="none" w:sz="0" w:space="0" w:color="auto"/>
              <w:lang w:eastAsia="en-US" w:bidi="he-IL"/>
            </w:rPr>
          </w:pPr>
          <w:del w:id="341" w:author="Meir Kalter" w:date="2016-06-15T14:20:00Z">
            <w:r w:rsidRPr="00504CBB" w:rsidDel="00504CBB">
              <w:rPr>
                <w:rFonts w:hAnsi="Arial Unicode MS"/>
                <w:noProof/>
                <w:rPrChange w:id="342"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43"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344" w:author="Meir Kalter" w:date="2016-06-15T14:20:00Z"/>
              <w:rFonts w:eastAsiaTheme="minorEastAsia" w:cstheme="minorBidi"/>
              <w:noProof/>
              <w:color w:val="auto"/>
              <w:sz w:val="22"/>
              <w:szCs w:val="22"/>
              <w:bdr w:val="none" w:sz="0" w:space="0" w:color="auto"/>
              <w:lang w:eastAsia="en-US" w:bidi="he-IL"/>
            </w:rPr>
          </w:pPr>
          <w:del w:id="345" w:author="Meir Kalter" w:date="2016-06-15T14:20:00Z">
            <w:r w:rsidRPr="00504CBB" w:rsidDel="00504CBB">
              <w:rPr>
                <w:rFonts w:hAnsi="Arial Unicode MS"/>
                <w:noProof/>
                <w:rPrChange w:id="346"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47"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48" w:author="Meir Kalter" w:date="2016-06-15T14:20:00Z"/>
              <w:rFonts w:eastAsiaTheme="minorEastAsia" w:cstheme="minorBidi"/>
              <w:noProof/>
              <w:color w:val="auto"/>
              <w:sz w:val="22"/>
              <w:szCs w:val="22"/>
              <w:bdr w:val="none" w:sz="0" w:space="0" w:color="auto"/>
              <w:lang w:eastAsia="en-US" w:bidi="he-IL"/>
            </w:rPr>
          </w:pPr>
          <w:del w:id="349" w:author="Meir Kalter" w:date="2016-06-15T14:20:00Z">
            <w:r w:rsidRPr="00504CBB" w:rsidDel="00504CBB">
              <w:rPr>
                <w:rFonts w:hAnsi="Arial Unicode MS"/>
                <w:noProof/>
                <w:rPrChange w:id="350"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1"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52" w:author="Meir Kalter" w:date="2016-06-15T14:20:00Z"/>
              <w:rFonts w:eastAsiaTheme="minorEastAsia" w:cstheme="minorBidi"/>
              <w:b w:val="0"/>
              <w:bCs w:val="0"/>
              <w:noProof/>
              <w:color w:val="auto"/>
              <w:sz w:val="22"/>
              <w:szCs w:val="22"/>
              <w:bdr w:val="none" w:sz="0" w:space="0" w:color="auto"/>
              <w:lang w:eastAsia="en-US" w:bidi="he-IL"/>
            </w:rPr>
          </w:pPr>
          <w:del w:id="353" w:author="Meir Kalter" w:date="2016-06-15T14:20:00Z">
            <w:r w:rsidRPr="00504CBB" w:rsidDel="00504CBB">
              <w:rPr>
                <w:rFonts w:hAnsi="Arial Unicode MS"/>
                <w:noProof/>
                <w:rPrChange w:id="354"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355" w:author="Meir Kalter" w:date="2016-06-15T14:20:00Z"/>
              <w:rFonts w:eastAsiaTheme="minorEastAsia" w:cstheme="minorBidi"/>
              <w:b w:val="0"/>
              <w:bCs w:val="0"/>
              <w:noProof/>
              <w:color w:val="auto"/>
              <w:sz w:val="22"/>
              <w:szCs w:val="22"/>
              <w:bdr w:val="none" w:sz="0" w:space="0" w:color="auto"/>
              <w:lang w:eastAsia="en-US" w:bidi="he-IL"/>
            </w:rPr>
          </w:pPr>
          <w:del w:id="356" w:author="Meir Kalter" w:date="2016-06-15T14:20:00Z">
            <w:r w:rsidRPr="00504CBB" w:rsidDel="00504CBB">
              <w:rPr>
                <w:rFonts w:hAnsi="Arial Unicode MS"/>
                <w:noProof/>
                <w:rPrChange w:id="357"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58"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359" w:author="Meir Kalter" w:date="2016-06-15T14:20:00Z"/>
              <w:rFonts w:eastAsiaTheme="minorEastAsia" w:cstheme="minorBidi"/>
              <w:noProof/>
              <w:color w:val="auto"/>
              <w:sz w:val="22"/>
              <w:szCs w:val="22"/>
              <w:bdr w:val="none" w:sz="0" w:space="0" w:color="auto"/>
              <w:lang w:eastAsia="en-US" w:bidi="he-IL"/>
            </w:rPr>
          </w:pPr>
          <w:del w:id="360" w:author="Meir Kalter" w:date="2016-06-15T14:20:00Z">
            <w:r w:rsidRPr="00504CBB" w:rsidDel="00504CBB">
              <w:rPr>
                <w:rFonts w:hAnsi="Arial Unicode MS"/>
                <w:noProof/>
                <w:rPrChange w:id="361"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62"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63" w:author="Meir Kalter" w:date="2016-06-15T14:20:00Z"/>
              <w:rFonts w:eastAsiaTheme="minorEastAsia" w:cstheme="minorBidi"/>
              <w:noProof/>
              <w:color w:val="auto"/>
              <w:sz w:val="22"/>
              <w:szCs w:val="22"/>
              <w:bdr w:val="none" w:sz="0" w:space="0" w:color="auto"/>
              <w:lang w:eastAsia="en-US" w:bidi="he-IL"/>
            </w:rPr>
          </w:pPr>
          <w:del w:id="364" w:author="Meir Kalter" w:date="2016-06-15T14:20:00Z">
            <w:r w:rsidRPr="00504CBB" w:rsidDel="00504CBB">
              <w:rPr>
                <w:rFonts w:hAnsi="Arial Unicode MS"/>
                <w:noProof/>
                <w:rPrChange w:id="365"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66"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67" w:author="Meir Kalter" w:date="2016-06-15T14:20:00Z"/>
              <w:rFonts w:eastAsiaTheme="minorEastAsia" w:cstheme="minorBidi"/>
              <w:b w:val="0"/>
              <w:bCs w:val="0"/>
              <w:noProof/>
              <w:color w:val="auto"/>
              <w:sz w:val="22"/>
              <w:szCs w:val="22"/>
              <w:bdr w:val="none" w:sz="0" w:space="0" w:color="auto"/>
              <w:lang w:eastAsia="en-US" w:bidi="he-IL"/>
            </w:rPr>
          </w:pPr>
          <w:del w:id="368" w:author="Meir Kalter" w:date="2016-06-15T14:20:00Z">
            <w:r w:rsidRPr="00504CBB" w:rsidDel="00504CBB">
              <w:rPr>
                <w:rFonts w:hAnsi="Arial Unicode MS"/>
                <w:noProof/>
                <w:rPrChange w:id="369"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7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71" w:author="Meir Kalter" w:date="2016-06-15T14:20:00Z">
            <w:r w:rsidRPr="00504CBB" w:rsidDel="00504CBB">
              <w:rPr>
                <w:noProof/>
                <w:rPrChange w:id="372"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73"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74" w:author="Meir Kalter" w:date="2016-06-15T14:20:00Z"/>
              <w:rFonts w:eastAsiaTheme="minorEastAsia" w:cstheme="minorBidi"/>
              <w:b w:val="0"/>
              <w:bCs w:val="0"/>
              <w:noProof/>
              <w:color w:val="auto"/>
              <w:sz w:val="22"/>
              <w:szCs w:val="22"/>
              <w:bdr w:val="none" w:sz="0" w:space="0" w:color="auto"/>
              <w:lang w:eastAsia="en-US" w:bidi="he-IL"/>
            </w:rPr>
          </w:pPr>
          <w:del w:id="375" w:author="Meir Kalter" w:date="2016-06-15T14:20:00Z">
            <w:r w:rsidRPr="00504CBB" w:rsidDel="00504CBB">
              <w:rPr>
                <w:rFonts w:hAnsi="Arial Unicode MS"/>
                <w:noProof/>
                <w:rPrChange w:id="376"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77"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78" w:author="Meir Kalter" w:date="2016-06-15T14:20:00Z"/>
              <w:rFonts w:eastAsiaTheme="minorEastAsia" w:cstheme="minorBidi"/>
              <w:b w:val="0"/>
              <w:bCs w:val="0"/>
              <w:noProof/>
              <w:color w:val="auto"/>
              <w:sz w:val="22"/>
              <w:szCs w:val="22"/>
              <w:bdr w:val="none" w:sz="0" w:space="0" w:color="auto"/>
              <w:lang w:eastAsia="en-US" w:bidi="he-IL"/>
            </w:rPr>
          </w:pPr>
          <w:del w:id="379" w:author="Meir Kalter" w:date="2016-06-15T14:20:00Z">
            <w:r w:rsidRPr="00504CBB" w:rsidDel="00504CBB">
              <w:rPr>
                <w:rFonts w:hAnsi="Arial Unicode MS"/>
                <w:noProof/>
                <w:rPrChange w:id="380"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81"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82" w:author="Meir Kalter" w:date="2016-06-15T14:20:00Z"/>
              <w:rFonts w:eastAsiaTheme="minorEastAsia" w:cstheme="minorBidi"/>
              <w:b w:val="0"/>
              <w:bCs w:val="0"/>
              <w:noProof/>
              <w:color w:val="auto"/>
              <w:sz w:val="22"/>
              <w:szCs w:val="22"/>
              <w:bdr w:val="none" w:sz="0" w:space="0" w:color="auto"/>
              <w:lang w:eastAsia="en-US" w:bidi="he-IL"/>
            </w:rPr>
          </w:pPr>
          <w:del w:id="383" w:author="Meir Kalter" w:date="2016-06-15T14:20:00Z">
            <w:r w:rsidRPr="00504CBB" w:rsidDel="00504CBB">
              <w:rPr>
                <w:rFonts w:hAnsi="Arial Unicode MS"/>
                <w:noProof/>
                <w:rPrChange w:id="384"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385"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86" w:author="Meir Kalter" w:date="2016-06-15T14:20:00Z"/>
              <w:rFonts w:eastAsiaTheme="minorEastAsia" w:cstheme="minorBidi"/>
              <w:noProof/>
              <w:color w:val="auto"/>
              <w:sz w:val="22"/>
              <w:szCs w:val="22"/>
              <w:bdr w:val="none" w:sz="0" w:space="0" w:color="auto"/>
              <w:lang w:eastAsia="en-US" w:bidi="he-IL"/>
            </w:rPr>
          </w:pPr>
          <w:del w:id="387" w:author="Meir Kalter" w:date="2016-06-15T14:20:00Z">
            <w:r w:rsidRPr="00504CBB" w:rsidDel="00504CBB">
              <w:rPr>
                <w:rFonts w:hAnsi="Arial Unicode MS"/>
                <w:noProof/>
                <w:rPrChange w:id="388"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89"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90" w:author="Meir Kalter" w:date="2016-06-15T14:20:00Z"/>
              <w:rFonts w:eastAsiaTheme="minorEastAsia" w:cstheme="minorBidi"/>
              <w:noProof/>
              <w:color w:val="auto"/>
              <w:sz w:val="22"/>
              <w:szCs w:val="22"/>
              <w:bdr w:val="none" w:sz="0" w:space="0" w:color="auto"/>
              <w:lang w:eastAsia="en-US" w:bidi="he-IL"/>
            </w:rPr>
          </w:pPr>
          <w:del w:id="391" w:author="Meir Kalter" w:date="2016-06-15T14:20:00Z">
            <w:r w:rsidRPr="00504CBB" w:rsidDel="00504CBB">
              <w:rPr>
                <w:rFonts w:eastAsia="Arial Unicode MS" w:cs="Arial Unicode MS"/>
                <w:noProof/>
                <w:rPrChange w:id="392"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93" w:author="Meir Kalter" w:date="2016-06-15T14:20:00Z"/>
              <w:rFonts w:eastAsiaTheme="minorEastAsia" w:cstheme="minorBidi"/>
              <w:noProof/>
              <w:color w:val="auto"/>
              <w:sz w:val="22"/>
              <w:szCs w:val="22"/>
              <w:bdr w:val="none" w:sz="0" w:space="0" w:color="auto"/>
              <w:lang w:eastAsia="en-US" w:bidi="he-IL"/>
            </w:rPr>
          </w:pPr>
          <w:del w:id="394" w:author="Meir Kalter" w:date="2016-06-15T14:20:00Z">
            <w:r w:rsidRPr="00504CBB" w:rsidDel="00504CBB">
              <w:rPr>
                <w:rFonts w:ascii="Calibri" w:eastAsia="Calibri" w:hAnsi="Arial Unicode MS" w:cs="Calibri"/>
                <w:b/>
                <w:bCs/>
                <w:i/>
                <w:iCs/>
                <w:noProof/>
                <w:rPrChange w:id="395"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Calibri" w:cs="Calibri"/>
                <w:noProof/>
                <w:rPrChange w:id="396"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397" w:author="Meir Kalter" w:date="2016-06-15T14:20:00Z"/>
              <w:rFonts w:eastAsiaTheme="minorEastAsia" w:cstheme="minorBidi"/>
              <w:b w:val="0"/>
              <w:bCs w:val="0"/>
              <w:noProof/>
              <w:color w:val="auto"/>
              <w:sz w:val="22"/>
              <w:szCs w:val="22"/>
              <w:bdr w:val="none" w:sz="0" w:space="0" w:color="auto"/>
              <w:lang w:eastAsia="en-US" w:bidi="he-IL"/>
            </w:rPr>
          </w:pPr>
          <w:del w:id="398" w:author="Meir Kalter" w:date="2016-06-15T14:20:00Z">
            <w:r w:rsidRPr="00504CBB" w:rsidDel="00504CBB">
              <w:rPr>
                <w:rFonts w:hAnsi="Arial Unicode MS"/>
                <w:noProof/>
                <w:rPrChange w:id="399"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00"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401" w:author="Meir Kalter" w:date="2016-06-15T14:20:00Z"/>
              <w:rFonts w:eastAsiaTheme="minorEastAsia" w:cstheme="minorBidi"/>
              <w:b w:val="0"/>
              <w:bCs w:val="0"/>
              <w:noProof/>
              <w:color w:val="auto"/>
              <w:sz w:val="22"/>
              <w:szCs w:val="22"/>
              <w:bdr w:val="none" w:sz="0" w:space="0" w:color="auto"/>
              <w:lang w:eastAsia="en-US" w:bidi="he-IL"/>
            </w:rPr>
          </w:pPr>
          <w:del w:id="402" w:author="Meir Kalter" w:date="2016-06-15T14:20:00Z">
            <w:r w:rsidRPr="00504CBB" w:rsidDel="00504CBB">
              <w:rPr>
                <w:rFonts w:hAnsi="Arial Unicode MS"/>
                <w:noProof/>
                <w:rPrChange w:id="403"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04"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405" w:author="Meir Kalter" w:date="2016-06-15T14:20:00Z"/>
              <w:rFonts w:eastAsiaTheme="minorEastAsia" w:cstheme="minorBidi"/>
              <w:noProof/>
              <w:color w:val="auto"/>
              <w:sz w:val="22"/>
              <w:szCs w:val="22"/>
              <w:bdr w:val="none" w:sz="0" w:space="0" w:color="auto"/>
              <w:lang w:eastAsia="en-US" w:bidi="he-IL"/>
            </w:rPr>
          </w:pPr>
          <w:del w:id="406" w:author="Meir Kalter" w:date="2016-06-15T14:20:00Z">
            <w:r w:rsidRPr="00504CBB" w:rsidDel="00504CBB">
              <w:rPr>
                <w:rFonts w:ascii="Calibri" w:eastAsia="Calibri" w:hAnsi="Arial Unicode MS" w:cs="Calibri"/>
                <w:noProof/>
                <w:rPrChange w:id="407"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08"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09" w:author="Meir Kalter" w:date="2016-06-15T14:20:00Z"/>
              <w:rFonts w:eastAsiaTheme="minorEastAsia" w:cstheme="minorBidi"/>
              <w:b w:val="0"/>
              <w:bCs w:val="0"/>
              <w:noProof/>
              <w:color w:val="auto"/>
              <w:sz w:val="22"/>
              <w:szCs w:val="22"/>
              <w:bdr w:val="none" w:sz="0" w:space="0" w:color="auto"/>
              <w:lang w:eastAsia="en-US" w:bidi="he-IL"/>
            </w:rPr>
          </w:pPr>
          <w:del w:id="410" w:author="Meir Kalter" w:date="2016-06-15T14:20:00Z">
            <w:r w:rsidRPr="00504CBB" w:rsidDel="00504CBB">
              <w:rPr>
                <w:rFonts w:hAnsi="Arial Unicode MS"/>
                <w:noProof/>
                <w:rPrChange w:id="411"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12"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413" w:author="Meir Kalter" w:date="2016-06-15T14:20:00Z"/>
              <w:rFonts w:eastAsiaTheme="minorEastAsia" w:cstheme="minorBidi"/>
              <w:noProof/>
              <w:color w:val="auto"/>
              <w:sz w:val="22"/>
              <w:szCs w:val="22"/>
              <w:bdr w:val="none" w:sz="0" w:space="0" w:color="auto"/>
              <w:lang w:eastAsia="en-US" w:bidi="he-IL"/>
            </w:rPr>
          </w:pPr>
          <w:del w:id="414" w:author="Meir Kalter" w:date="2016-06-15T14:20:00Z">
            <w:r w:rsidRPr="00504CBB" w:rsidDel="00504CBB">
              <w:rPr>
                <w:rFonts w:hAnsi="Arial Unicode MS"/>
                <w:noProof/>
                <w:rPrChange w:id="415"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416"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417" w:author="Meir Kalter" w:date="2016-06-15T14:20:00Z"/>
              <w:rFonts w:eastAsiaTheme="minorEastAsia" w:cstheme="minorBidi"/>
              <w:noProof/>
              <w:color w:val="auto"/>
              <w:sz w:val="22"/>
              <w:szCs w:val="22"/>
              <w:bdr w:val="none" w:sz="0" w:space="0" w:color="auto"/>
              <w:lang w:eastAsia="en-US" w:bidi="he-IL"/>
            </w:rPr>
          </w:pPr>
          <w:del w:id="418" w:author="Meir Kalter" w:date="2016-06-15T14:20:00Z">
            <w:r w:rsidRPr="00504CBB" w:rsidDel="00504CBB">
              <w:rPr>
                <w:rFonts w:hAnsi="Arial Unicode MS"/>
                <w:noProof/>
                <w:rPrChange w:id="419"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420"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421" w:author="Meir Kalter" w:date="2016-06-15T14:20:00Z"/>
              <w:rFonts w:eastAsiaTheme="minorEastAsia" w:cstheme="minorBidi"/>
              <w:noProof/>
              <w:color w:val="auto"/>
              <w:sz w:val="22"/>
              <w:szCs w:val="22"/>
              <w:bdr w:val="none" w:sz="0" w:space="0" w:color="auto"/>
              <w:lang w:eastAsia="en-US" w:bidi="he-IL"/>
            </w:rPr>
          </w:pPr>
          <w:del w:id="422" w:author="Meir Kalter" w:date="2016-06-15T14:20:00Z">
            <w:r w:rsidRPr="00504CBB" w:rsidDel="00504CBB">
              <w:rPr>
                <w:rFonts w:hAnsi="Arial Unicode MS"/>
                <w:noProof/>
                <w:rPrChange w:id="423"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424"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425" w:author="Meir Kalter" w:date="2016-06-15T14:20:00Z"/>
              <w:rFonts w:eastAsiaTheme="minorEastAsia" w:cstheme="minorBidi"/>
              <w:b w:val="0"/>
              <w:bCs w:val="0"/>
              <w:noProof/>
              <w:color w:val="auto"/>
              <w:sz w:val="22"/>
              <w:szCs w:val="22"/>
              <w:bdr w:val="none" w:sz="0" w:space="0" w:color="auto"/>
              <w:lang w:eastAsia="en-US" w:bidi="he-IL"/>
            </w:rPr>
          </w:pPr>
          <w:del w:id="426" w:author="Meir Kalter" w:date="2016-06-15T14:20:00Z">
            <w:r w:rsidRPr="00504CBB" w:rsidDel="00504CBB">
              <w:rPr>
                <w:rFonts w:hAnsi="Arial Unicode MS"/>
                <w:noProof/>
                <w:rPrChange w:id="427"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28"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429" w:author="Meir Kalter" w:date="2016-06-15T14:20:00Z"/>
              <w:rFonts w:eastAsiaTheme="minorEastAsia" w:cstheme="minorBidi"/>
              <w:b w:val="0"/>
              <w:bCs w:val="0"/>
              <w:noProof/>
              <w:color w:val="auto"/>
              <w:sz w:val="22"/>
              <w:szCs w:val="22"/>
              <w:bdr w:val="none" w:sz="0" w:space="0" w:color="auto"/>
              <w:lang w:eastAsia="en-US" w:bidi="he-IL"/>
            </w:rPr>
          </w:pPr>
          <w:del w:id="430" w:author="Meir Kalter" w:date="2016-06-15T14:20:00Z">
            <w:r w:rsidRPr="00504CBB" w:rsidDel="00504CBB">
              <w:rPr>
                <w:rFonts w:hAnsi="Arial Unicode MS"/>
                <w:noProof/>
                <w:rPrChange w:id="431"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32"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433" w:author="Meir Kalter" w:date="2016-06-15T14:20:00Z"/>
              <w:rFonts w:eastAsiaTheme="minorEastAsia" w:cstheme="minorBidi"/>
              <w:b w:val="0"/>
              <w:bCs w:val="0"/>
              <w:noProof/>
              <w:color w:val="auto"/>
              <w:sz w:val="22"/>
              <w:szCs w:val="22"/>
              <w:bdr w:val="none" w:sz="0" w:space="0" w:color="auto"/>
              <w:lang w:eastAsia="en-US" w:bidi="he-IL"/>
            </w:rPr>
          </w:pPr>
          <w:del w:id="434" w:author="Meir Kalter" w:date="2016-06-15T14:20:00Z">
            <w:r w:rsidRPr="00504CBB" w:rsidDel="00504CBB">
              <w:rPr>
                <w:rFonts w:hAnsi="Arial Unicode MS"/>
                <w:noProof/>
                <w:rPrChange w:id="435"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36"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437" w:author="Meir Kalter" w:date="2016-06-15T14:20:00Z"/>
              <w:rFonts w:eastAsiaTheme="minorEastAsia" w:cstheme="minorBidi"/>
              <w:b w:val="0"/>
              <w:bCs w:val="0"/>
              <w:noProof/>
              <w:color w:val="auto"/>
              <w:sz w:val="22"/>
              <w:szCs w:val="22"/>
              <w:bdr w:val="none" w:sz="0" w:space="0" w:color="auto"/>
              <w:lang w:eastAsia="en-US" w:bidi="he-IL"/>
            </w:rPr>
          </w:pPr>
          <w:del w:id="438" w:author="Meir Kalter" w:date="2016-06-15T14:20:00Z">
            <w:r w:rsidRPr="00504CBB" w:rsidDel="00504CBB">
              <w:rPr>
                <w:rFonts w:hAnsi="Arial Unicode MS"/>
                <w:noProof/>
                <w:rPrChange w:id="439"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40"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44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2" w:author="Meir Kalter" w:date="2016-06-15T14:20:00Z">
            <w:r w:rsidRPr="00504CBB" w:rsidDel="00504CBB">
              <w:rPr>
                <w:noProof/>
                <w:rPrChange w:id="443"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44"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44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6" w:author="Meir Kalter" w:date="2016-06-15T14:20:00Z">
            <w:r w:rsidRPr="00504CBB" w:rsidDel="00504CBB">
              <w:rPr>
                <w:noProof/>
                <w:rPrChange w:id="447"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48"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449" w:author="Meir Kalter" w:date="2016-06-15T14:20:00Z"/>
              <w:rFonts w:eastAsiaTheme="minorEastAsia" w:cstheme="minorBidi"/>
              <w:b w:val="0"/>
              <w:bCs w:val="0"/>
              <w:noProof/>
              <w:color w:val="auto"/>
              <w:sz w:val="22"/>
              <w:szCs w:val="22"/>
              <w:bdr w:val="none" w:sz="0" w:space="0" w:color="auto"/>
              <w:lang w:eastAsia="en-US" w:bidi="he-IL"/>
            </w:rPr>
          </w:pPr>
          <w:del w:id="450" w:author="Meir Kalter" w:date="2016-06-15T14:20:00Z">
            <w:r w:rsidRPr="00504CBB" w:rsidDel="00504CBB">
              <w:rPr>
                <w:rFonts w:hAnsi="Arial Unicode MS"/>
                <w:noProof/>
                <w:rPrChange w:id="451"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52"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453" w:author="Meir Kalter" w:date="2016-06-15T14:20:00Z"/>
              <w:rFonts w:eastAsiaTheme="minorEastAsia" w:cstheme="minorBidi"/>
              <w:b w:val="0"/>
              <w:bCs w:val="0"/>
              <w:noProof/>
              <w:color w:val="auto"/>
              <w:sz w:val="22"/>
              <w:szCs w:val="22"/>
              <w:bdr w:val="none" w:sz="0" w:space="0" w:color="auto"/>
              <w:lang w:eastAsia="en-US" w:bidi="he-IL"/>
            </w:rPr>
          </w:pPr>
          <w:del w:id="454" w:author="Meir Kalter" w:date="2016-06-15T14:20:00Z">
            <w:r w:rsidRPr="00504CBB" w:rsidDel="00504CBB">
              <w:rPr>
                <w:rFonts w:hAnsi="Arial Unicode MS"/>
                <w:noProof/>
                <w:rPrChange w:id="455"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56"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457" w:author="Meir Kalter" w:date="2016-06-15T14:20:00Z"/>
              <w:rFonts w:eastAsiaTheme="minorEastAsia" w:cstheme="minorBidi"/>
              <w:b w:val="0"/>
              <w:bCs w:val="0"/>
              <w:noProof/>
              <w:color w:val="auto"/>
              <w:sz w:val="22"/>
              <w:szCs w:val="22"/>
              <w:bdr w:val="none" w:sz="0" w:space="0" w:color="auto"/>
              <w:lang w:eastAsia="en-US" w:bidi="he-IL"/>
            </w:rPr>
          </w:pPr>
          <w:del w:id="458" w:author="Meir Kalter" w:date="2016-06-15T14:20:00Z">
            <w:r w:rsidRPr="00504CBB" w:rsidDel="00504CBB">
              <w:rPr>
                <w:rFonts w:hAnsi="Arial Unicode MS"/>
                <w:noProof/>
                <w:rPrChange w:id="459"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60"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461" w:author="Meir Kalter" w:date="2016-06-15T14:20:00Z"/>
              <w:rFonts w:eastAsiaTheme="minorEastAsia" w:cstheme="minorBidi"/>
              <w:b w:val="0"/>
              <w:bCs w:val="0"/>
              <w:noProof/>
              <w:color w:val="auto"/>
              <w:sz w:val="22"/>
              <w:szCs w:val="22"/>
              <w:bdr w:val="none" w:sz="0" w:space="0" w:color="auto"/>
              <w:lang w:eastAsia="en-US" w:bidi="he-IL"/>
            </w:rPr>
          </w:pPr>
          <w:del w:id="462" w:author="Meir Kalter" w:date="2016-06-15T14:20:00Z">
            <w:r w:rsidRPr="00504CBB" w:rsidDel="00504CBB">
              <w:rPr>
                <w:rFonts w:hAnsi="Arial Unicode MS"/>
                <w:noProof/>
                <w:rPrChange w:id="463"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64"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6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66" w:author="Meir Kalter" w:date="2016-06-15T14:20:00Z">
            <w:r w:rsidRPr="00504CBB" w:rsidDel="00504CBB">
              <w:rPr>
                <w:rFonts w:hAnsi="Arial Unicode MS"/>
                <w:noProof/>
                <w:rPrChange w:id="467"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68"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69" w:author="Meir Kalter" w:date="2016-06-15T14:20:00Z"/>
              <w:rFonts w:eastAsiaTheme="minorEastAsia" w:cstheme="minorBidi"/>
              <w:b w:val="0"/>
              <w:bCs w:val="0"/>
              <w:noProof/>
              <w:color w:val="auto"/>
              <w:sz w:val="22"/>
              <w:szCs w:val="22"/>
              <w:bdr w:val="none" w:sz="0" w:space="0" w:color="auto"/>
              <w:lang w:eastAsia="en-US" w:bidi="he-IL"/>
            </w:rPr>
          </w:pPr>
          <w:del w:id="470" w:author="Meir Kalter" w:date="2016-06-15T14:20:00Z">
            <w:r w:rsidRPr="00504CBB" w:rsidDel="00504CBB">
              <w:rPr>
                <w:noProof/>
                <w:rPrChange w:id="471"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72" w:author="Meir Kalter" w:date="2016-06-15T14:20:00Z"/>
              <w:rFonts w:eastAsiaTheme="minorEastAsia" w:cstheme="minorBidi"/>
              <w:b w:val="0"/>
              <w:bCs w:val="0"/>
              <w:noProof/>
              <w:color w:val="auto"/>
              <w:sz w:val="22"/>
              <w:szCs w:val="22"/>
              <w:bdr w:val="none" w:sz="0" w:space="0" w:color="auto"/>
              <w:lang w:eastAsia="en-US" w:bidi="he-IL"/>
            </w:rPr>
          </w:pPr>
          <w:del w:id="473" w:author="Meir Kalter" w:date="2016-06-15T14:20:00Z">
            <w:r w:rsidRPr="00504CBB" w:rsidDel="00504CBB">
              <w:rPr>
                <w:noProof/>
                <w:rPrChange w:id="474"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75" w:author="Meir Kalter" w:date="2016-06-15T14:20:00Z"/>
              <w:rFonts w:eastAsiaTheme="minorEastAsia" w:cstheme="minorBidi"/>
              <w:b w:val="0"/>
              <w:bCs w:val="0"/>
              <w:noProof/>
              <w:color w:val="auto"/>
              <w:sz w:val="22"/>
              <w:szCs w:val="22"/>
              <w:bdr w:val="none" w:sz="0" w:space="0" w:color="auto"/>
              <w:lang w:eastAsia="en-US" w:bidi="he-IL"/>
            </w:rPr>
          </w:pPr>
          <w:del w:id="476" w:author="Meir Kalter" w:date="2016-06-15T14:20:00Z">
            <w:r w:rsidRPr="00504CBB" w:rsidDel="00504CBB">
              <w:rPr>
                <w:rFonts w:ascii="Times New Roman" w:hAnsi="Times New Roman"/>
                <w:noProof/>
                <w:rPrChange w:id="477"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78" w:author="Meir Kalter" w:date="2016-06-15T14:20:00Z"/>
              <w:rFonts w:eastAsiaTheme="minorEastAsia" w:cstheme="minorBidi"/>
              <w:b w:val="0"/>
              <w:bCs w:val="0"/>
              <w:noProof/>
              <w:color w:val="auto"/>
              <w:sz w:val="22"/>
              <w:szCs w:val="22"/>
              <w:bdr w:val="none" w:sz="0" w:space="0" w:color="auto"/>
              <w:lang w:eastAsia="en-US" w:bidi="he-IL"/>
            </w:rPr>
          </w:pPr>
          <w:del w:id="479" w:author="Meir Kalter" w:date="2016-06-15T14:20:00Z">
            <w:r w:rsidRPr="00504CBB" w:rsidDel="00504CBB">
              <w:rPr>
                <w:rFonts w:ascii="Times New Roman" w:hAnsi="Times New Roman"/>
                <w:noProof/>
                <w:rPrChange w:id="480"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81" w:author="Meir Kalter" w:date="2016-06-15T14:20:00Z"/>
              <w:rFonts w:eastAsiaTheme="minorEastAsia" w:cstheme="minorBidi"/>
              <w:b w:val="0"/>
              <w:bCs w:val="0"/>
              <w:noProof/>
              <w:color w:val="auto"/>
              <w:sz w:val="22"/>
              <w:szCs w:val="22"/>
              <w:bdr w:val="none" w:sz="0" w:space="0" w:color="auto"/>
              <w:lang w:eastAsia="en-US" w:bidi="he-IL"/>
            </w:rPr>
          </w:pPr>
          <w:del w:id="482" w:author="Meir Kalter" w:date="2016-06-15T14:20:00Z">
            <w:r w:rsidRPr="00504CBB" w:rsidDel="00504CBB">
              <w:rPr>
                <w:rFonts w:ascii="Times New Roman" w:hAnsi="Times New Roman"/>
                <w:noProof/>
                <w:rPrChange w:id="483"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8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85" w:author="Meir Kalter" w:date="2016-06-15T14:20:00Z">
            <w:r w:rsidRPr="00504CBB" w:rsidDel="00504CBB">
              <w:rPr>
                <w:noProof/>
                <w:rPrChange w:id="486"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87" w:author="Meir Kalter" w:date="2016-06-15T14:20:00Z"/>
              <w:rFonts w:eastAsiaTheme="minorEastAsia" w:cstheme="minorBidi"/>
              <w:b w:val="0"/>
              <w:bCs w:val="0"/>
              <w:noProof/>
              <w:color w:val="auto"/>
              <w:sz w:val="22"/>
              <w:szCs w:val="22"/>
              <w:bdr w:val="none" w:sz="0" w:space="0" w:color="auto"/>
              <w:lang w:eastAsia="en-US" w:bidi="he-IL"/>
            </w:rPr>
          </w:pPr>
          <w:del w:id="488" w:author="Meir Kalter" w:date="2016-06-15T14:20:00Z">
            <w:r w:rsidRPr="00504CBB" w:rsidDel="00504CBB">
              <w:rPr>
                <w:rFonts w:hAnsi="Arial Unicode MS"/>
                <w:noProof/>
                <w:rPrChange w:id="489"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Fonts w:eastAsia="Arial Unicode MS" w:cs="Arial Unicode MS"/>
                <w:noProof/>
                <w:rPrChange w:id="490"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91" w:author="Meir Kalter" w:date="2016-06-15T14:20:00Z"/>
              <w:rFonts w:eastAsiaTheme="minorEastAsia" w:cstheme="minorBidi"/>
              <w:noProof/>
              <w:color w:val="auto"/>
              <w:sz w:val="22"/>
              <w:szCs w:val="22"/>
              <w:bdr w:val="none" w:sz="0" w:space="0" w:color="auto"/>
              <w:lang w:eastAsia="en-US" w:bidi="he-IL"/>
            </w:rPr>
          </w:pPr>
          <w:del w:id="492" w:author="Meir Kalter" w:date="2016-06-15T14:20:00Z">
            <w:r w:rsidRPr="00504CBB" w:rsidDel="00504CBB">
              <w:rPr>
                <w:rFonts w:hAnsi="Arial Unicode MS"/>
                <w:noProof/>
                <w:rPrChange w:id="493"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494"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95" w:author="Meir Kalter" w:date="2016-06-15T14:20:00Z"/>
              <w:rFonts w:eastAsiaTheme="minorEastAsia" w:cstheme="minorBidi"/>
              <w:noProof/>
              <w:color w:val="auto"/>
              <w:sz w:val="22"/>
              <w:szCs w:val="22"/>
              <w:bdr w:val="none" w:sz="0" w:space="0" w:color="auto"/>
              <w:lang w:eastAsia="en-US" w:bidi="he-IL"/>
            </w:rPr>
          </w:pPr>
          <w:del w:id="496" w:author="Meir Kalter" w:date="2016-06-15T14:20:00Z">
            <w:r w:rsidRPr="00504CBB" w:rsidDel="00504CBB">
              <w:rPr>
                <w:rFonts w:hAnsi="Arial Unicode MS"/>
                <w:noProof/>
                <w:rPrChange w:id="497"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rFonts w:eastAsia="Arial Unicode MS" w:cs="Arial Unicode MS"/>
                <w:noProof/>
                <w:rPrChange w:id="498"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49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0" w:author="Meir Kalter" w:date="2016-06-15T14:20:00Z">
            <w:r w:rsidRPr="00504CBB" w:rsidDel="00504CBB">
              <w:rPr>
                <w:rFonts w:hAnsi="Arial Unicode MS"/>
                <w:noProof/>
                <w:rPrChange w:id="501"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502"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503"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4" w:author="Meir Kalter" w:date="2016-06-15T14:20:00Z">
            <w:r w:rsidRPr="00504CBB" w:rsidDel="00504CBB">
              <w:rPr>
                <w:noProof/>
                <w:rPrChange w:id="505"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50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7" w:author="Meir Kalter" w:date="2016-06-15T14:20:00Z">
            <w:r w:rsidRPr="00504CBB" w:rsidDel="00504CBB">
              <w:rPr>
                <w:noProof/>
                <w:rPrChange w:id="508" w:author="Meir Kalter" w:date="2016-06-15T14:20:00Z">
                  <w:rPr>
                    <w:rStyle w:val="Hyperlink"/>
                    <w:noProof/>
                  </w:rPr>
                </w:rPrChange>
              </w:rPr>
              <w:delText>List of pictures</w:delText>
            </w:r>
            <w:r w:rsidDel="00504CBB">
              <w:rPr>
                <w:noProof/>
                <w:webHidden/>
              </w:rPr>
              <w:tab/>
              <w:delText>32</w:delText>
            </w:r>
          </w:del>
        </w:p>
        <w:p w:rsidR="00DE7D2F" w:rsidRDefault="00DE7D2F">
          <w:pPr>
            <w:rPr>
              <w:ins w:id="509" w:author="Meir Kalter" w:date="2016-06-14T15:25:00Z"/>
            </w:rPr>
          </w:pPr>
          <w:ins w:id="510" w:author="Meir Kalter" w:date="2016-06-14T15:25:00Z">
            <w:r>
              <w:rPr>
                <w:b/>
                <w:bCs/>
                <w:noProof/>
              </w:rPr>
              <w:fldChar w:fldCharType="end"/>
            </w:r>
          </w:ins>
        </w:p>
        <w:customXmlInsRangeStart w:id="511" w:author="Meir Kalter" w:date="2016-06-14T15:25:00Z"/>
      </w:sdtContent>
    </w:sdt>
    <w:customXmlInsRangeEnd w:id="511"/>
    <w:p w:rsidR="00186F7D" w:rsidRPr="00186F7D" w:rsidRDefault="00186F7D">
      <w:pPr>
        <w:rPr>
          <w:rPrChange w:id="512" w:author="Meir Kalter" w:date="2016-06-14T15:19:00Z">
            <w:rPr>
              <w:rStyle w:val="Ninguno"/>
              <w:rFonts w:ascii="Georgia" w:eastAsia="Georgia" w:hAnsi="Georgia" w:cs="Georgia"/>
              <w:b/>
              <w:bCs/>
              <w:color w:val="365F91" w:themeColor="accent1" w:themeShade="BF"/>
              <w:spacing w:val="0"/>
              <w:sz w:val="28"/>
              <w:szCs w:val="28"/>
              <w:bdr w:val="none" w:sz="0" w:space="0" w:color="auto"/>
              <w:lang w:eastAsia="ja-JP"/>
            </w:rPr>
          </w:rPrChange>
        </w:rPr>
        <w:pPrChange w:id="513" w:author="Meir Kalter" w:date="2016-06-14T15:19:00Z">
          <w:pPr>
            <w:pStyle w:val="Title"/>
            <w:jc w:val="right"/>
          </w:pPr>
        </w:pPrChange>
      </w:pPr>
    </w:p>
    <w:p w:rsidR="00C0594E" w:rsidDel="00024C92" w:rsidRDefault="00C0594E" w:rsidP="004D05BC">
      <w:pPr>
        <w:pStyle w:val="Heading1"/>
        <w:rPr>
          <w:del w:id="514" w:author="Meir Kalter" w:date="2016-06-14T14:51:00Z"/>
        </w:rPr>
        <w:pPrChange w:id="515" w:author="Meir Kalter" w:date="2016-06-15T15:11:00Z">
          <w:pPr>
            <w:pStyle w:val="Encabezam"/>
            <w:numPr>
              <w:numId w:val="2"/>
            </w:numPr>
            <w:ind w:left="266" w:hanging="266"/>
          </w:pPr>
        </w:pPrChange>
      </w:pPr>
      <w:bookmarkStart w:id="516" w:name="_Toc453680905"/>
      <w:bookmarkStart w:id="517" w:name="_Toc453681061"/>
      <w:bookmarkStart w:id="518" w:name="_Toc453681210"/>
      <w:bookmarkStart w:id="519" w:name="_Toc453681360"/>
      <w:bookmarkStart w:id="520" w:name="_Toc453681508"/>
      <w:bookmarkStart w:id="521" w:name="_Toc453681656"/>
      <w:bookmarkStart w:id="522" w:name="_Toc453681801"/>
      <w:bookmarkStart w:id="523" w:name="_Toc453763768"/>
      <w:bookmarkStart w:id="524" w:name="_Toc453763917"/>
      <w:bookmarkStart w:id="525" w:name="_Toc453764065"/>
      <w:bookmarkStart w:id="526" w:name="_Toc453764424"/>
      <w:bookmarkStart w:id="527" w:name="_Toc453764617"/>
      <w:bookmarkStart w:id="528" w:name="_Toc453764821"/>
      <w:bookmarkStart w:id="529" w:name="_Toc453765082"/>
      <w:bookmarkStart w:id="530" w:name="_Toc453765530"/>
      <w:bookmarkStart w:id="531" w:name="_Toc453765973"/>
      <w:bookmarkStart w:id="532" w:name="_Toc453767235"/>
      <w:bookmarkStart w:id="533" w:name="_Toc453767459"/>
      <w:bookmarkStart w:id="534" w:name="_Toc453767683"/>
      <w:bookmarkStart w:id="535" w:name="_Toc453767908"/>
      <w:bookmarkStart w:id="536" w:name="_Toc453768131"/>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rsidR="00C0594E" w:rsidDel="00B1717F" w:rsidRDefault="00C0594E" w:rsidP="004D05BC">
      <w:pPr>
        <w:pStyle w:val="Heading1"/>
        <w:rPr>
          <w:del w:id="537" w:author="Meir Kalter" w:date="2016-06-14T08:48:00Z"/>
          <w:noProof/>
        </w:rPr>
        <w:pPrChange w:id="538" w:author="Meir Kalter" w:date="2016-06-15T15:12:00Z">
          <w:pPr/>
        </w:pPrChange>
      </w:pPr>
      <w:del w:id="539" w:author="Meir Kalter" w:date="2016-06-14T14:58:00Z">
        <w:r w:rsidDel="00A5357E">
          <w:fldChar w:fldCharType="begin"/>
        </w:r>
        <w:r w:rsidR="00B706A9" w:rsidDel="00A5357E">
          <w:delInstrText xml:space="preserve"> TOC \o 2-4 \t "Encabezam., 5"</w:delInstrText>
        </w:r>
        <w:r w:rsidDel="00A5357E">
          <w:fldChar w:fldCharType="separate"/>
        </w:r>
      </w:del>
      <w:bookmarkStart w:id="540" w:name="_Toc453680906"/>
      <w:bookmarkStart w:id="541" w:name="_Toc453681062"/>
      <w:bookmarkStart w:id="542" w:name="_Toc453681211"/>
      <w:bookmarkStart w:id="543" w:name="_Toc453681361"/>
      <w:bookmarkStart w:id="544" w:name="_Toc453681509"/>
      <w:bookmarkStart w:id="545" w:name="_Toc453681657"/>
      <w:bookmarkStart w:id="546" w:name="_Toc453681802"/>
      <w:bookmarkStart w:id="547" w:name="_Toc453763769"/>
      <w:bookmarkStart w:id="548" w:name="_Toc453763918"/>
      <w:bookmarkStart w:id="549" w:name="_Toc453764066"/>
      <w:bookmarkStart w:id="550" w:name="_Toc453764425"/>
      <w:bookmarkStart w:id="551" w:name="_Toc453764618"/>
      <w:bookmarkStart w:id="552" w:name="_Toc453764822"/>
      <w:bookmarkStart w:id="553" w:name="_Toc453765083"/>
      <w:bookmarkStart w:id="554" w:name="_Toc453765531"/>
      <w:bookmarkStart w:id="555" w:name="_Toc453765974"/>
      <w:bookmarkStart w:id="556" w:name="_Toc453767236"/>
      <w:bookmarkStart w:id="557" w:name="_Toc453767460"/>
      <w:bookmarkStart w:id="558" w:name="_Toc453767684"/>
      <w:bookmarkStart w:id="559" w:name="_Toc453767909"/>
      <w:bookmarkStart w:id="560" w:name="_Toc453768132"/>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rsidR="00C0594E" w:rsidDel="00B1717F" w:rsidRDefault="00B706A9" w:rsidP="004D05BC">
      <w:pPr>
        <w:pStyle w:val="Heading1"/>
        <w:rPr>
          <w:del w:id="561" w:author="Meir Kalter" w:date="2016-06-14T08:48:00Z"/>
          <w:noProof/>
        </w:rPr>
        <w:pPrChange w:id="562" w:author="Meir Kalter" w:date="2016-06-15T15:12:00Z">
          <w:pPr>
            <w:pStyle w:val="TOC51"/>
            <w:numPr>
              <w:numId w:val="3"/>
            </w:numPr>
            <w:ind w:left="396" w:hanging="396"/>
          </w:pPr>
        </w:pPrChange>
      </w:pPr>
      <w:del w:id="563" w:author="Meir Kalter" w:date="2016-06-14T08:48:00Z">
        <w:r w:rsidDel="00B1717F">
          <w:rPr>
            <w:noProof/>
          </w:rPr>
          <w:delText>Introducción</w:delText>
        </w:r>
        <w:r w:rsidDel="00B1717F">
          <w:rPr>
            <w:noProof/>
          </w:rPr>
          <w:tab/>
          <w:delText>6</w:delText>
        </w:r>
        <w:bookmarkStart w:id="564" w:name="_Toc453680907"/>
        <w:bookmarkStart w:id="565" w:name="_Toc453681063"/>
        <w:bookmarkStart w:id="566" w:name="_Toc453681212"/>
        <w:bookmarkStart w:id="567" w:name="_Toc453681362"/>
        <w:bookmarkStart w:id="568" w:name="_Toc453681510"/>
        <w:bookmarkStart w:id="569" w:name="_Toc453681658"/>
        <w:bookmarkStart w:id="570" w:name="_Toc453681803"/>
        <w:bookmarkStart w:id="571" w:name="_Toc453763770"/>
        <w:bookmarkStart w:id="572" w:name="_Toc453763919"/>
        <w:bookmarkStart w:id="573" w:name="_Toc453764067"/>
        <w:bookmarkStart w:id="574" w:name="_Toc453764426"/>
        <w:bookmarkStart w:id="575" w:name="_Toc453764619"/>
        <w:bookmarkStart w:id="576" w:name="_Toc453764823"/>
        <w:bookmarkStart w:id="577" w:name="_Toc453765084"/>
        <w:bookmarkStart w:id="578" w:name="_Toc453765532"/>
        <w:bookmarkStart w:id="579" w:name="_Toc453765975"/>
        <w:bookmarkStart w:id="580" w:name="_Toc453767237"/>
        <w:bookmarkStart w:id="581" w:name="_Toc453767461"/>
        <w:bookmarkStart w:id="582" w:name="_Toc453767685"/>
        <w:bookmarkStart w:id="583" w:name="_Toc453767910"/>
        <w:bookmarkStart w:id="584" w:name="_Toc45376813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del>
    </w:p>
    <w:p w:rsidR="00C0594E" w:rsidDel="00B1717F" w:rsidRDefault="00B706A9" w:rsidP="004D05BC">
      <w:pPr>
        <w:pStyle w:val="Heading1"/>
        <w:rPr>
          <w:del w:id="585" w:author="Meir Kalter" w:date="2016-06-14T08:48:00Z"/>
          <w:noProof/>
        </w:rPr>
        <w:pPrChange w:id="586" w:author="Meir Kalter" w:date="2016-06-15T15:12:00Z">
          <w:pPr>
            <w:pStyle w:val="TOC51"/>
          </w:pPr>
        </w:pPrChange>
      </w:pPr>
      <w:del w:id="587"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588" w:name="_Toc453680908"/>
        <w:bookmarkStart w:id="589" w:name="_Toc453681064"/>
        <w:bookmarkStart w:id="590" w:name="_Toc453681213"/>
        <w:bookmarkStart w:id="591" w:name="_Toc453681363"/>
        <w:bookmarkStart w:id="592" w:name="_Toc453681511"/>
        <w:bookmarkStart w:id="593" w:name="_Toc453681659"/>
        <w:bookmarkStart w:id="594" w:name="_Toc453681804"/>
        <w:bookmarkStart w:id="595" w:name="_Toc453763771"/>
        <w:bookmarkStart w:id="596" w:name="_Toc453763920"/>
        <w:bookmarkStart w:id="597" w:name="_Toc453764068"/>
        <w:bookmarkStart w:id="598" w:name="_Toc453764427"/>
        <w:bookmarkStart w:id="599" w:name="_Toc453764620"/>
        <w:bookmarkStart w:id="600" w:name="_Toc453764824"/>
        <w:bookmarkStart w:id="601" w:name="_Toc453765085"/>
        <w:bookmarkStart w:id="602" w:name="_Toc453765533"/>
        <w:bookmarkStart w:id="603" w:name="_Toc453765976"/>
        <w:bookmarkStart w:id="604" w:name="_Toc453767238"/>
        <w:bookmarkStart w:id="605" w:name="_Toc453767462"/>
        <w:bookmarkStart w:id="606" w:name="_Toc453767686"/>
        <w:bookmarkStart w:id="607" w:name="_Toc453767911"/>
        <w:bookmarkStart w:id="608" w:name="_Toc453768134"/>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del>
    </w:p>
    <w:p w:rsidR="00C0594E" w:rsidDel="00B1717F" w:rsidRDefault="00B706A9" w:rsidP="004D05BC">
      <w:pPr>
        <w:pStyle w:val="Heading1"/>
        <w:rPr>
          <w:del w:id="609" w:author="Meir Kalter" w:date="2016-06-14T08:48:00Z"/>
          <w:noProof/>
        </w:rPr>
        <w:pPrChange w:id="610" w:author="Meir Kalter" w:date="2016-06-15T15:12:00Z">
          <w:pPr>
            <w:pStyle w:val="TOC51"/>
          </w:pPr>
        </w:pPrChange>
      </w:pPr>
      <w:del w:id="611"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12" w:name="_Toc453680909"/>
        <w:bookmarkStart w:id="613" w:name="_Toc453681065"/>
        <w:bookmarkStart w:id="614" w:name="_Toc453681214"/>
        <w:bookmarkStart w:id="615" w:name="_Toc453681364"/>
        <w:bookmarkStart w:id="616" w:name="_Toc453681512"/>
        <w:bookmarkStart w:id="617" w:name="_Toc453681660"/>
        <w:bookmarkStart w:id="618" w:name="_Toc453681805"/>
        <w:bookmarkStart w:id="619" w:name="_Toc453763772"/>
        <w:bookmarkStart w:id="620" w:name="_Toc453763921"/>
        <w:bookmarkStart w:id="621" w:name="_Toc453764069"/>
        <w:bookmarkStart w:id="622" w:name="_Toc453764428"/>
        <w:bookmarkStart w:id="623" w:name="_Toc453764621"/>
        <w:bookmarkStart w:id="624" w:name="_Toc453764825"/>
        <w:bookmarkStart w:id="625" w:name="_Toc453765086"/>
        <w:bookmarkStart w:id="626" w:name="_Toc453765534"/>
        <w:bookmarkStart w:id="627" w:name="_Toc453765977"/>
        <w:bookmarkStart w:id="628" w:name="_Toc453767239"/>
        <w:bookmarkStart w:id="629" w:name="_Toc453767463"/>
        <w:bookmarkStart w:id="630" w:name="_Toc453767687"/>
        <w:bookmarkStart w:id="631" w:name="_Toc453767912"/>
        <w:bookmarkStart w:id="632" w:name="_Toc453768135"/>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del>
    </w:p>
    <w:p w:rsidR="00C0594E" w:rsidDel="00B1717F" w:rsidRDefault="00B706A9" w:rsidP="004D05BC">
      <w:pPr>
        <w:pStyle w:val="Heading1"/>
        <w:rPr>
          <w:del w:id="633" w:author="Meir Kalter" w:date="2016-06-14T08:48:00Z"/>
          <w:noProof/>
        </w:rPr>
        <w:pPrChange w:id="634" w:author="Meir Kalter" w:date="2016-06-15T15:12:00Z">
          <w:pPr>
            <w:pStyle w:val="TOC51"/>
            <w:numPr>
              <w:numId w:val="4"/>
            </w:numPr>
            <w:ind w:left="183" w:hanging="183"/>
          </w:pPr>
        </w:pPrChange>
      </w:pPr>
      <w:del w:id="635" w:author="Meir Kalter" w:date="2016-06-14T08:48:00Z">
        <w:r w:rsidDel="00B1717F">
          <w:rPr>
            <w:noProof/>
          </w:rPr>
          <w:delText>Objective</w:delText>
        </w:r>
        <w:r w:rsidDel="00B1717F">
          <w:rPr>
            <w:noProof/>
          </w:rPr>
          <w:tab/>
          <w:delText>7</w:delText>
        </w:r>
        <w:bookmarkStart w:id="636" w:name="_Toc453680910"/>
        <w:bookmarkStart w:id="637" w:name="_Toc453681066"/>
        <w:bookmarkStart w:id="638" w:name="_Toc453681215"/>
        <w:bookmarkStart w:id="639" w:name="_Toc453681365"/>
        <w:bookmarkStart w:id="640" w:name="_Toc453681513"/>
        <w:bookmarkStart w:id="641" w:name="_Toc453681661"/>
        <w:bookmarkStart w:id="642" w:name="_Toc453681806"/>
        <w:bookmarkStart w:id="643" w:name="_Toc453763773"/>
        <w:bookmarkStart w:id="644" w:name="_Toc453763922"/>
        <w:bookmarkStart w:id="645" w:name="_Toc453764070"/>
        <w:bookmarkStart w:id="646" w:name="_Toc453764429"/>
        <w:bookmarkStart w:id="647" w:name="_Toc453764622"/>
        <w:bookmarkStart w:id="648" w:name="_Toc453764826"/>
        <w:bookmarkStart w:id="649" w:name="_Toc453765087"/>
        <w:bookmarkStart w:id="650" w:name="_Toc453765535"/>
        <w:bookmarkStart w:id="651" w:name="_Toc453765978"/>
        <w:bookmarkStart w:id="652" w:name="_Toc453767240"/>
        <w:bookmarkStart w:id="653" w:name="_Toc453767464"/>
        <w:bookmarkStart w:id="654" w:name="_Toc453767688"/>
        <w:bookmarkStart w:id="655" w:name="_Toc453767913"/>
        <w:bookmarkStart w:id="656" w:name="_Toc453768136"/>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del>
    </w:p>
    <w:p w:rsidR="00C0594E" w:rsidDel="00B1717F" w:rsidRDefault="00B706A9" w:rsidP="004D05BC">
      <w:pPr>
        <w:pStyle w:val="Heading1"/>
        <w:rPr>
          <w:del w:id="657" w:author="Meir Kalter" w:date="2016-06-14T08:48:00Z"/>
          <w:noProof/>
        </w:rPr>
        <w:pPrChange w:id="658" w:author="Meir Kalter" w:date="2016-06-15T15:12:00Z">
          <w:pPr>
            <w:pStyle w:val="TOC51"/>
          </w:pPr>
        </w:pPrChange>
      </w:pPr>
      <w:del w:id="659"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660" w:name="_Toc453680911"/>
        <w:bookmarkStart w:id="661" w:name="_Toc453681067"/>
        <w:bookmarkStart w:id="662" w:name="_Toc453681216"/>
        <w:bookmarkStart w:id="663" w:name="_Toc453681366"/>
        <w:bookmarkStart w:id="664" w:name="_Toc453681514"/>
        <w:bookmarkStart w:id="665" w:name="_Toc453681662"/>
        <w:bookmarkStart w:id="666" w:name="_Toc453681807"/>
        <w:bookmarkStart w:id="667" w:name="_Toc453763774"/>
        <w:bookmarkStart w:id="668" w:name="_Toc453763923"/>
        <w:bookmarkStart w:id="669" w:name="_Toc453764071"/>
        <w:bookmarkStart w:id="670" w:name="_Toc453764430"/>
        <w:bookmarkStart w:id="671" w:name="_Toc453764623"/>
        <w:bookmarkStart w:id="672" w:name="_Toc453764827"/>
        <w:bookmarkStart w:id="673" w:name="_Toc453765088"/>
        <w:bookmarkStart w:id="674" w:name="_Toc453765536"/>
        <w:bookmarkStart w:id="675" w:name="_Toc453765979"/>
        <w:bookmarkStart w:id="676" w:name="_Toc453767241"/>
        <w:bookmarkStart w:id="677" w:name="_Toc453767465"/>
        <w:bookmarkStart w:id="678" w:name="_Toc453767689"/>
        <w:bookmarkStart w:id="679" w:name="_Toc453767914"/>
        <w:bookmarkStart w:id="680" w:name="_Toc453768137"/>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del>
    </w:p>
    <w:p w:rsidR="00C0594E" w:rsidDel="00B1717F" w:rsidRDefault="00B706A9" w:rsidP="004D05BC">
      <w:pPr>
        <w:pStyle w:val="Heading1"/>
        <w:rPr>
          <w:del w:id="681" w:author="Meir Kalter" w:date="2016-06-14T08:48:00Z"/>
          <w:noProof/>
        </w:rPr>
        <w:pPrChange w:id="682" w:author="Meir Kalter" w:date="2016-06-15T15:12:00Z">
          <w:pPr>
            <w:pStyle w:val="TOC51"/>
          </w:pPr>
        </w:pPrChange>
      </w:pPr>
      <w:del w:id="683" w:author="Meir Kalter" w:date="2016-06-14T08:48:00Z">
        <w:r w:rsidDel="00B1717F">
          <w:rPr>
            <w:noProof/>
          </w:rPr>
          <w:delText>It must be easy to use by the student and if possible platform to work with.</w:delText>
        </w:r>
        <w:r w:rsidDel="00B1717F">
          <w:rPr>
            <w:noProof/>
          </w:rPr>
          <w:tab/>
          <w:delText>7</w:delText>
        </w:r>
        <w:bookmarkStart w:id="684" w:name="_Toc453680912"/>
        <w:bookmarkStart w:id="685" w:name="_Toc453681068"/>
        <w:bookmarkStart w:id="686" w:name="_Toc453681217"/>
        <w:bookmarkStart w:id="687" w:name="_Toc453681367"/>
        <w:bookmarkStart w:id="688" w:name="_Toc453681515"/>
        <w:bookmarkStart w:id="689" w:name="_Toc453681663"/>
        <w:bookmarkStart w:id="690" w:name="_Toc453681808"/>
        <w:bookmarkStart w:id="691" w:name="_Toc453763775"/>
        <w:bookmarkStart w:id="692" w:name="_Toc453763924"/>
        <w:bookmarkStart w:id="693" w:name="_Toc453764072"/>
        <w:bookmarkStart w:id="694" w:name="_Toc453764431"/>
        <w:bookmarkStart w:id="695" w:name="_Toc453764624"/>
        <w:bookmarkStart w:id="696" w:name="_Toc453764828"/>
        <w:bookmarkStart w:id="697" w:name="_Toc453765089"/>
        <w:bookmarkStart w:id="698" w:name="_Toc453765537"/>
        <w:bookmarkStart w:id="699" w:name="_Toc453765980"/>
        <w:bookmarkStart w:id="700" w:name="_Toc453767242"/>
        <w:bookmarkStart w:id="701" w:name="_Toc453767466"/>
        <w:bookmarkStart w:id="702" w:name="_Toc453767690"/>
        <w:bookmarkStart w:id="703" w:name="_Toc453767915"/>
        <w:bookmarkStart w:id="704" w:name="_Toc453768138"/>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del>
    </w:p>
    <w:p w:rsidR="00C0594E" w:rsidDel="00B1717F" w:rsidRDefault="00B706A9" w:rsidP="004D05BC">
      <w:pPr>
        <w:pStyle w:val="Heading1"/>
        <w:rPr>
          <w:del w:id="705" w:author="Meir Kalter" w:date="2016-06-14T08:48:00Z"/>
          <w:noProof/>
        </w:rPr>
        <w:pPrChange w:id="706" w:author="Meir Kalter" w:date="2016-06-15T15:12:00Z">
          <w:pPr>
            <w:pStyle w:val="TOC51"/>
          </w:pPr>
        </w:pPrChange>
      </w:pPr>
      <w:del w:id="707"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08" w:name="_Toc453680913"/>
        <w:bookmarkStart w:id="709" w:name="_Toc453681069"/>
        <w:bookmarkStart w:id="710" w:name="_Toc453681218"/>
        <w:bookmarkStart w:id="711" w:name="_Toc453681368"/>
        <w:bookmarkStart w:id="712" w:name="_Toc453681516"/>
        <w:bookmarkStart w:id="713" w:name="_Toc453681664"/>
        <w:bookmarkStart w:id="714" w:name="_Toc453681809"/>
        <w:bookmarkStart w:id="715" w:name="_Toc453763776"/>
        <w:bookmarkStart w:id="716" w:name="_Toc453763925"/>
        <w:bookmarkStart w:id="717" w:name="_Toc453764073"/>
        <w:bookmarkStart w:id="718" w:name="_Toc453764432"/>
        <w:bookmarkStart w:id="719" w:name="_Toc453764625"/>
        <w:bookmarkStart w:id="720" w:name="_Toc453764829"/>
        <w:bookmarkStart w:id="721" w:name="_Toc453765090"/>
        <w:bookmarkStart w:id="722" w:name="_Toc453765538"/>
        <w:bookmarkStart w:id="723" w:name="_Toc453765981"/>
        <w:bookmarkStart w:id="724" w:name="_Toc453767243"/>
        <w:bookmarkStart w:id="725" w:name="_Toc453767467"/>
        <w:bookmarkStart w:id="726" w:name="_Toc453767691"/>
        <w:bookmarkStart w:id="727" w:name="_Toc453767916"/>
        <w:bookmarkStart w:id="728" w:name="_Toc453768139"/>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del>
    </w:p>
    <w:p w:rsidR="00C0594E" w:rsidDel="00B1717F" w:rsidRDefault="00B706A9" w:rsidP="004D05BC">
      <w:pPr>
        <w:pStyle w:val="Heading1"/>
        <w:rPr>
          <w:del w:id="729" w:author="Meir Kalter" w:date="2016-06-14T08:48:00Z"/>
          <w:noProof/>
        </w:rPr>
        <w:pPrChange w:id="730" w:author="Meir Kalter" w:date="2016-06-15T15:12:00Z">
          <w:pPr>
            <w:pStyle w:val="TOC51"/>
            <w:numPr>
              <w:numId w:val="4"/>
            </w:numPr>
            <w:ind w:left="183" w:hanging="183"/>
          </w:pPr>
        </w:pPrChange>
      </w:pPr>
      <w:del w:id="731" w:author="Meir Kalter" w:date="2016-06-14T08:48:00Z">
        <w:r w:rsidDel="00B1717F">
          <w:rPr>
            <w:noProof/>
          </w:rPr>
          <w:delText xml:space="preserve"> Requirements</w:delText>
        </w:r>
        <w:r w:rsidDel="00B1717F">
          <w:rPr>
            <w:noProof/>
          </w:rPr>
          <w:tab/>
          <w:delText>8</w:delText>
        </w:r>
        <w:bookmarkStart w:id="732" w:name="_Toc453680914"/>
        <w:bookmarkStart w:id="733" w:name="_Toc453681070"/>
        <w:bookmarkStart w:id="734" w:name="_Toc453681219"/>
        <w:bookmarkStart w:id="735" w:name="_Toc453681369"/>
        <w:bookmarkStart w:id="736" w:name="_Toc453681517"/>
        <w:bookmarkStart w:id="737" w:name="_Toc453681665"/>
        <w:bookmarkStart w:id="738" w:name="_Toc453681810"/>
        <w:bookmarkStart w:id="739" w:name="_Toc453763777"/>
        <w:bookmarkStart w:id="740" w:name="_Toc453763926"/>
        <w:bookmarkStart w:id="741" w:name="_Toc453764074"/>
        <w:bookmarkStart w:id="742" w:name="_Toc453764433"/>
        <w:bookmarkStart w:id="743" w:name="_Toc453764626"/>
        <w:bookmarkStart w:id="744" w:name="_Toc453764830"/>
        <w:bookmarkStart w:id="745" w:name="_Toc453765091"/>
        <w:bookmarkStart w:id="746" w:name="_Toc453765539"/>
        <w:bookmarkStart w:id="747" w:name="_Toc453765982"/>
        <w:bookmarkStart w:id="748" w:name="_Toc453767244"/>
        <w:bookmarkStart w:id="749" w:name="_Toc453767468"/>
        <w:bookmarkStart w:id="750" w:name="_Toc453767692"/>
        <w:bookmarkStart w:id="751" w:name="_Toc453767917"/>
        <w:bookmarkStart w:id="752" w:name="_Toc453768140"/>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del>
    </w:p>
    <w:p w:rsidR="00C0594E" w:rsidDel="00B1717F" w:rsidRDefault="00B706A9" w:rsidP="004D05BC">
      <w:pPr>
        <w:pStyle w:val="Heading1"/>
        <w:rPr>
          <w:del w:id="753" w:author="Meir Kalter" w:date="2016-06-14T08:48:00Z"/>
          <w:noProof/>
        </w:rPr>
        <w:pPrChange w:id="754" w:author="Meir Kalter" w:date="2016-06-15T15:12:00Z">
          <w:pPr>
            <w:pStyle w:val="TOC21"/>
            <w:numPr>
              <w:ilvl w:val="1"/>
              <w:numId w:val="4"/>
            </w:numPr>
            <w:ind w:left="673" w:hanging="453"/>
          </w:pPr>
        </w:pPrChange>
      </w:pPr>
      <w:del w:id="755" w:author="Meir Kalter" w:date="2016-06-14T08:48:00Z">
        <w:r w:rsidDel="00B1717F">
          <w:rPr>
            <w:noProof/>
          </w:rPr>
          <w:delText>List of requirements</w:delText>
        </w:r>
        <w:r w:rsidDel="00B1717F">
          <w:rPr>
            <w:noProof/>
          </w:rPr>
          <w:tab/>
          <w:delText>8</w:delText>
        </w:r>
        <w:bookmarkStart w:id="756" w:name="_Toc453680915"/>
        <w:bookmarkStart w:id="757" w:name="_Toc453681071"/>
        <w:bookmarkStart w:id="758" w:name="_Toc453681220"/>
        <w:bookmarkStart w:id="759" w:name="_Toc453681370"/>
        <w:bookmarkStart w:id="760" w:name="_Toc453681518"/>
        <w:bookmarkStart w:id="761" w:name="_Toc453681666"/>
        <w:bookmarkStart w:id="762" w:name="_Toc453681811"/>
        <w:bookmarkStart w:id="763" w:name="_Toc453763778"/>
        <w:bookmarkStart w:id="764" w:name="_Toc453763927"/>
        <w:bookmarkStart w:id="765" w:name="_Toc453764075"/>
        <w:bookmarkStart w:id="766" w:name="_Toc453764434"/>
        <w:bookmarkStart w:id="767" w:name="_Toc453764627"/>
        <w:bookmarkStart w:id="768" w:name="_Toc453764831"/>
        <w:bookmarkStart w:id="769" w:name="_Toc453765092"/>
        <w:bookmarkStart w:id="770" w:name="_Toc453765540"/>
        <w:bookmarkStart w:id="771" w:name="_Toc453765983"/>
        <w:bookmarkStart w:id="772" w:name="_Toc453767245"/>
        <w:bookmarkStart w:id="773" w:name="_Toc453767469"/>
        <w:bookmarkStart w:id="774" w:name="_Toc453767693"/>
        <w:bookmarkStart w:id="775" w:name="_Toc453767918"/>
        <w:bookmarkStart w:id="776" w:name="_Toc453768141"/>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del>
    </w:p>
    <w:p w:rsidR="00C0594E" w:rsidDel="00B1717F" w:rsidRDefault="00B706A9" w:rsidP="004D05BC">
      <w:pPr>
        <w:pStyle w:val="Heading1"/>
        <w:rPr>
          <w:del w:id="777" w:author="Meir Kalter" w:date="2016-06-14T08:48:00Z"/>
          <w:noProof/>
        </w:rPr>
        <w:pPrChange w:id="778" w:author="Meir Kalter" w:date="2016-06-15T15:12:00Z">
          <w:pPr>
            <w:pStyle w:val="TOC51"/>
            <w:numPr>
              <w:numId w:val="5"/>
            </w:numPr>
            <w:ind w:left="670" w:hanging="413"/>
          </w:pPr>
        </w:pPrChange>
      </w:pPr>
      <w:del w:id="779" w:author="Meir Kalter" w:date="2016-06-14T08:48:00Z">
        <w:r w:rsidDel="00B1717F">
          <w:rPr>
            <w:noProof/>
          </w:rPr>
          <w:delText>Execution of assembler on basic assembler language with minimal set of instruction list.</w:delText>
        </w:r>
        <w:r w:rsidDel="00B1717F">
          <w:rPr>
            <w:noProof/>
          </w:rPr>
          <w:tab/>
          <w:delText>8</w:delText>
        </w:r>
        <w:bookmarkStart w:id="780" w:name="_Toc453680916"/>
        <w:bookmarkStart w:id="781" w:name="_Toc453681072"/>
        <w:bookmarkStart w:id="782" w:name="_Toc453681221"/>
        <w:bookmarkStart w:id="783" w:name="_Toc453681371"/>
        <w:bookmarkStart w:id="784" w:name="_Toc453681519"/>
        <w:bookmarkStart w:id="785" w:name="_Toc453681667"/>
        <w:bookmarkStart w:id="786" w:name="_Toc453681812"/>
        <w:bookmarkStart w:id="787" w:name="_Toc453763779"/>
        <w:bookmarkStart w:id="788" w:name="_Toc453763928"/>
        <w:bookmarkStart w:id="789" w:name="_Toc453764076"/>
        <w:bookmarkStart w:id="790" w:name="_Toc453764435"/>
        <w:bookmarkStart w:id="791" w:name="_Toc453764628"/>
        <w:bookmarkStart w:id="792" w:name="_Toc453764832"/>
        <w:bookmarkStart w:id="793" w:name="_Toc453765093"/>
        <w:bookmarkStart w:id="794" w:name="_Toc453765541"/>
        <w:bookmarkStart w:id="795" w:name="_Toc453765984"/>
        <w:bookmarkStart w:id="796" w:name="_Toc453767246"/>
        <w:bookmarkStart w:id="797" w:name="_Toc453767470"/>
        <w:bookmarkStart w:id="798" w:name="_Toc453767694"/>
        <w:bookmarkStart w:id="799" w:name="_Toc453767919"/>
        <w:bookmarkStart w:id="800" w:name="_Toc453768142"/>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del>
    </w:p>
    <w:p w:rsidR="00C0594E" w:rsidDel="00B1717F" w:rsidRDefault="00B706A9" w:rsidP="004D05BC">
      <w:pPr>
        <w:pStyle w:val="Heading1"/>
        <w:rPr>
          <w:del w:id="801" w:author="Meir Kalter" w:date="2016-06-14T08:48:00Z"/>
          <w:noProof/>
        </w:rPr>
        <w:pPrChange w:id="802" w:author="Meir Kalter" w:date="2016-06-15T15:12:00Z">
          <w:pPr>
            <w:pStyle w:val="TOC51"/>
            <w:numPr>
              <w:numId w:val="5"/>
            </w:numPr>
            <w:ind w:left="670" w:hanging="413"/>
          </w:pPr>
        </w:pPrChange>
      </w:pPr>
      <w:del w:id="803" w:author="Meir Kalter" w:date="2016-06-14T08:48:00Z">
        <w:r w:rsidDel="00B1717F">
          <w:rPr>
            <w:noProof/>
          </w:rPr>
          <w:delText>Work with ASM files, compile them and reload them from the memory.</w:delText>
        </w:r>
        <w:r w:rsidDel="00B1717F">
          <w:rPr>
            <w:noProof/>
          </w:rPr>
          <w:tab/>
          <w:delText>8</w:delText>
        </w:r>
        <w:bookmarkStart w:id="804" w:name="_Toc453680917"/>
        <w:bookmarkStart w:id="805" w:name="_Toc453681073"/>
        <w:bookmarkStart w:id="806" w:name="_Toc453681222"/>
        <w:bookmarkStart w:id="807" w:name="_Toc453681372"/>
        <w:bookmarkStart w:id="808" w:name="_Toc453681520"/>
        <w:bookmarkStart w:id="809" w:name="_Toc453681668"/>
        <w:bookmarkStart w:id="810" w:name="_Toc453681813"/>
        <w:bookmarkStart w:id="811" w:name="_Toc453763780"/>
        <w:bookmarkStart w:id="812" w:name="_Toc453763929"/>
        <w:bookmarkStart w:id="813" w:name="_Toc453764077"/>
        <w:bookmarkStart w:id="814" w:name="_Toc453764436"/>
        <w:bookmarkStart w:id="815" w:name="_Toc453764629"/>
        <w:bookmarkStart w:id="816" w:name="_Toc453764833"/>
        <w:bookmarkStart w:id="817" w:name="_Toc453765094"/>
        <w:bookmarkStart w:id="818" w:name="_Toc453765542"/>
        <w:bookmarkStart w:id="819" w:name="_Toc453765985"/>
        <w:bookmarkStart w:id="820" w:name="_Toc453767247"/>
        <w:bookmarkStart w:id="821" w:name="_Toc453767471"/>
        <w:bookmarkStart w:id="822" w:name="_Toc453767695"/>
        <w:bookmarkStart w:id="823" w:name="_Toc453767920"/>
        <w:bookmarkStart w:id="824" w:name="_Toc45376814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del>
    </w:p>
    <w:p w:rsidR="00C0594E" w:rsidDel="00B1717F" w:rsidRDefault="00B706A9" w:rsidP="004D05BC">
      <w:pPr>
        <w:pStyle w:val="Heading1"/>
        <w:rPr>
          <w:del w:id="825" w:author="Meir Kalter" w:date="2016-06-14T08:48:00Z"/>
          <w:noProof/>
        </w:rPr>
        <w:pPrChange w:id="826" w:author="Meir Kalter" w:date="2016-06-15T15:12:00Z">
          <w:pPr>
            <w:pStyle w:val="TOC51"/>
            <w:numPr>
              <w:numId w:val="5"/>
            </w:numPr>
            <w:ind w:left="670" w:hanging="413"/>
          </w:pPr>
        </w:pPrChange>
      </w:pPr>
      <w:del w:id="827"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828" w:name="_Toc453680918"/>
        <w:bookmarkStart w:id="829" w:name="_Toc453681074"/>
        <w:bookmarkStart w:id="830" w:name="_Toc453681223"/>
        <w:bookmarkStart w:id="831" w:name="_Toc453681373"/>
        <w:bookmarkStart w:id="832" w:name="_Toc453681521"/>
        <w:bookmarkStart w:id="833" w:name="_Toc453681669"/>
        <w:bookmarkStart w:id="834" w:name="_Toc453681814"/>
        <w:bookmarkStart w:id="835" w:name="_Toc453763781"/>
        <w:bookmarkStart w:id="836" w:name="_Toc453763930"/>
        <w:bookmarkStart w:id="837" w:name="_Toc453764078"/>
        <w:bookmarkStart w:id="838" w:name="_Toc453764437"/>
        <w:bookmarkStart w:id="839" w:name="_Toc453764630"/>
        <w:bookmarkStart w:id="840" w:name="_Toc453764834"/>
        <w:bookmarkStart w:id="841" w:name="_Toc453765095"/>
        <w:bookmarkStart w:id="842" w:name="_Toc453765543"/>
        <w:bookmarkStart w:id="843" w:name="_Toc453765986"/>
        <w:bookmarkStart w:id="844" w:name="_Toc453767248"/>
        <w:bookmarkStart w:id="845" w:name="_Toc453767472"/>
        <w:bookmarkStart w:id="846" w:name="_Toc453767696"/>
        <w:bookmarkStart w:id="847" w:name="_Toc453767921"/>
        <w:bookmarkStart w:id="848" w:name="_Toc453768144"/>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del>
    </w:p>
    <w:p w:rsidR="00C0594E" w:rsidDel="00B1717F" w:rsidRDefault="00B706A9" w:rsidP="004D05BC">
      <w:pPr>
        <w:pStyle w:val="Heading1"/>
        <w:rPr>
          <w:del w:id="849" w:author="Meir Kalter" w:date="2016-06-14T08:48:00Z"/>
          <w:noProof/>
        </w:rPr>
        <w:pPrChange w:id="850" w:author="Meir Kalter" w:date="2016-06-15T15:12:00Z">
          <w:pPr>
            <w:pStyle w:val="TOC51"/>
            <w:numPr>
              <w:numId w:val="5"/>
            </w:numPr>
            <w:ind w:left="670" w:hanging="413"/>
          </w:pPr>
        </w:pPrChange>
      </w:pPr>
      <w:del w:id="851"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852" w:name="_Toc453680919"/>
        <w:bookmarkStart w:id="853" w:name="_Toc453681075"/>
        <w:bookmarkStart w:id="854" w:name="_Toc453681224"/>
        <w:bookmarkStart w:id="855" w:name="_Toc453681374"/>
        <w:bookmarkStart w:id="856" w:name="_Toc453681522"/>
        <w:bookmarkStart w:id="857" w:name="_Toc453681670"/>
        <w:bookmarkStart w:id="858" w:name="_Toc453681815"/>
        <w:bookmarkStart w:id="859" w:name="_Toc453763782"/>
        <w:bookmarkStart w:id="860" w:name="_Toc453763931"/>
        <w:bookmarkStart w:id="861" w:name="_Toc453764079"/>
        <w:bookmarkStart w:id="862" w:name="_Toc453764438"/>
        <w:bookmarkStart w:id="863" w:name="_Toc453764631"/>
        <w:bookmarkStart w:id="864" w:name="_Toc453764835"/>
        <w:bookmarkStart w:id="865" w:name="_Toc453765096"/>
        <w:bookmarkStart w:id="866" w:name="_Toc453765544"/>
        <w:bookmarkStart w:id="867" w:name="_Toc453765987"/>
        <w:bookmarkStart w:id="868" w:name="_Toc453767249"/>
        <w:bookmarkStart w:id="869" w:name="_Toc453767473"/>
        <w:bookmarkStart w:id="870" w:name="_Toc453767697"/>
        <w:bookmarkStart w:id="871" w:name="_Toc453767922"/>
        <w:bookmarkStart w:id="872" w:name="_Toc453768145"/>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del>
    </w:p>
    <w:p w:rsidR="00C0594E" w:rsidDel="00B1717F" w:rsidRDefault="00B706A9" w:rsidP="004D05BC">
      <w:pPr>
        <w:pStyle w:val="Heading1"/>
        <w:rPr>
          <w:del w:id="873" w:author="Meir Kalter" w:date="2016-06-14T08:48:00Z"/>
          <w:noProof/>
        </w:rPr>
        <w:pPrChange w:id="874" w:author="Meir Kalter" w:date="2016-06-15T15:12:00Z">
          <w:pPr>
            <w:pStyle w:val="TOC51"/>
            <w:numPr>
              <w:numId w:val="5"/>
            </w:numPr>
            <w:ind w:left="670" w:hanging="413"/>
          </w:pPr>
        </w:pPrChange>
      </w:pPr>
      <w:del w:id="875" w:author="Meir Kalter" w:date="2016-06-14T08:48:00Z">
        <w:r w:rsidDel="00B1717F">
          <w:rPr>
            <w:noProof/>
          </w:rPr>
          <w:delText>Load/save memory for working again on the same system.</w:delText>
        </w:r>
        <w:r w:rsidDel="00B1717F">
          <w:rPr>
            <w:noProof/>
          </w:rPr>
          <w:tab/>
          <w:delText>8</w:delText>
        </w:r>
        <w:bookmarkStart w:id="876" w:name="_Toc453680920"/>
        <w:bookmarkStart w:id="877" w:name="_Toc453681076"/>
        <w:bookmarkStart w:id="878" w:name="_Toc453681225"/>
        <w:bookmarkStart w:id="879" w:name="_Toc453681375"/>
        <w:bookmarkStart w:id="880" w:name="_Toc453681523"/>
        <w:bookmarkStart w:id="881" w:name="_Toc453681671"/>
        <w:bookmarkStart w:id="882" w:name="_Toc453681816"/>
        <w:bookmarkStart w:id="883" w:name="_Toc453763783"/>
        <w:bookmarkStart w:id="884" w:name="_Toc453763932"/>
        <w:bookmarkStart w:id="885" w:name="_Toc453764080"/>
        <w:bookmarkStart w:id="886" w:name="_Toc453764439"/>
        <w:bookmarkStart w:id="887" w:name="_Toc453764632"/>
        <w:bookmarkStart w:id="888" w:name="_Toc453764836"/>
        <w:bookmarkStart w:id="889" w:name="_Toc453765097"/>
        <w:bookmarkStart w:id="890" w:name="_Toc453765545"/>
        <w:bookmarkStart w:id="891" w:name="_Toc453765988"/>
        <w:bookmarkStart w:id="892" w:name="_Toc453767250"/>
        <w:bookmarkStart w:id="893" w:name="_Toc453767474"/>
        <w:bookmarkStart w:id="894" w:name="_Toc453767698"/>
        <w:bookmarkStart w:id="895" w:name="_Toc453767923"/>
        <w:bookmarkStart w:id="896" w:name="_Toc453768146"/>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rsidR="00C0594E" w:rsidDel="00B1717F" w:rsidRDefault="00B706A9" w:rsidP="004D05BC">
      <w:pPr>
        <w:pStyle w:val="Heading1"/>
        <w:rPr>
          <w:del w:id="897" w:author="Meir Kalter" w:date="2016-06-14T08:48:00Z"/>
          <w:noProof/>
        </w:rPr>
        <w:pPrChange w:id="898" w:author="Meir Kalter" w:date="2016-06-15T15:12:00Z">
          <w:pPr>
            <w:pStyle w:val="TOC51"/>
            <w:numPr>
              <w:numId w:val="5"/>
            </w:numPr>
            <w:ind w:left="670" w:hanging="413"/>
          </w:pPr>
        </w:pPrChange>
      </w:pPr>
      <w:del w:id="899" w:author="Meir Kalter" w:date="2016-06-14T08:48:00Z">
        <w:r w:rsidDel="00B1717F">
          <w:rPr>
            <w:noProof/>
          </w:rPr>
          <w:delText>Show to the user the impact of the memory.</w:delText>
        </w:r>
        <w:r w:rsidDel="00B1717F">
          <w:rPr>
            <w:noProof/>
          </w:rPr>
          <w:tab/>
          <w:delText>8</w:delText>
        </w:r>
        <w:bookmarkStart w:id="900" w:name="_Toc453680921"/>
        <w:bookmarkStart w:id="901" w:name="_Toc453681077"/>
        <w:bookmarkStart w:id="902" w:name="_Toc453681226"/>
        <w:bookmarkStart w:id="903" w:name="_Toc453681376"/>
        <w:bookmarkStart w:id="904" w:name="_Toc453681524"/>
        <w:bookmarkStart w:id="905" w:name="_Toc453681672"/>
        <w:bookmarkStart w:id="906" w:name="_Toc453681817"/>
        <w:bookmarkStart w:id="907" w:name="_Toc453763784"/>
        <w:bookmarkStart w:id="908" w:name="_Toc453763933"/>
        <w:bookmarkStart w:id="909" w:name="_Toc453764081"/>
        <w:bookmarkStart w:id="910" w:name="_Toc453764440"/>
        <w:bookmarkStart w:id="911" w:name="_Toc453764633"/>
        <w:bookmarkStart w:id="912" w:name="_Toc453764837"/>
        <w:bookmarkStart w:id="913" w:name="_Toc453765098"/>
        <w:bookmarkStart w:id="914" w:name="_Toc453765546"/>
        <w:bookmarkStart w:id="915" w:name="_Toc453765989"/>
        <w:bookmarkStart w:id="916" w:name="_Toc453767251"/>
        <w:bookmarkStart w:id="917" w:name="_Toc453767475"/>
        <w:bookmarkStart w:id="918" w:name="_Toc453767699"/>
        <w:bookmarkStart w:id="919" w:name="_Toc453767924"/>
        <w:bookmarkStart w:id="920" w:name="_Toc453768147"/>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del>
    </w:p>
    <w:p w:rsidR="00C0594E" w:rsidDel="00B1717F" w:rsidRDefault="00B706A9" w:rsidP="004D05BC">
      <w:pPr>
        <w:pStyle w:val="Heading1"/>
        <w:rPr>
          <w:del w:id="921" w:author="Meir Kalter" w:date="2016-06-14T08:48:00Z"/>
          <w:noProof/>
        </w:rPr>
        <w:pPrChange w:id="922" w:author="Meir Kalter" w:date="2016-06-15T15:12:00Z">
          <w:pPr>
            <w:pStyle w:val="TOC51"/>
            <w:numPr>
              <w:numId w:val="5"/>
            </w:numPr>
            <w:ind w:left="670" w:hanging="413"/>
          </w:pPr>
        </w:pPrChange>
      </w:pPr>
      <w:del w:id="923" w:author="Meir Kalter" w:date="2016-06-14T08:48:00Z">
        <w:r w:rsidDel="00B1717F">
          <w:rPr>
            <w:noProof/>
          </w:rPr>
          <w:delText>Working with hexdecimal base</w:delText>
        </w:r>
        <w:r w:rsidDel="00B1717F">
          <w:rPr>
            <w:noProof/>
          </w:rPr>
          <w:tab/>
          <w:delText>8</w:delText>
        </w:r>
        <w:bookmarkStart w:id="924" w:name="_Toc453680922"/>
        <w:bookmarkStart w:id="925" w:name="_Toc453681078"/>
        <w:bookmarkStart w:id="926" w:name="_Toc453681227"/>
        <w:bookmarkStart w:id="927" w:name="_Toc453681377"/>
        <w:bookmarkStart w:id="928" w:name="_Toc453681525"/>
        <w:bookmarkStart w:id="929" w:name="_Toc453681673"/>
        <w:bookmarkStart w:id="930" w:name="_Toc453681818"/>
        <w:bookmarkStart w:id="931" w:name="_Toc453763785"/>
        <w:bookmarkStart w:id="932" w:name="_Toc453763934"/>
        <w:bookmarkStart w:id="933" w:name="_Toc453764082"/>
        <w:bookmarkStart w:id="934" w:name="_Toc453764441"/>
        <w:bookmarkStart w:id="935" w:name="_Toc453764634"/>
        <w:bookmarkStart w:id="936" w:name="_Toc453764838"/>
        <w:bookmarkStart w:id="937" w:name="_Toc453765099"/>
        <w:bookmarkStart w:id="938" w:name="_Toc453765547"/>
        <w:bookmarkStart w:id="939" w:name="_Toc453765990"/>
        <w:bookmarkStart w:id="940" w:name="_Toc453767252"/>
        <w:bookmarkStart w:id="941" w:name="_Toc453767476"/>
        <w:bookmarkStart w:id="942" w:name="_Toc453767700"/>
        <w:bookmarkStart w:id="943" w:name="_Toc453767925"/>
        <w:bookmarkStart w:id="944" w:name="_Toc453768148"/>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del>
    </w:p>
    <w:p w:rsidR="00C0594E" w:rsidDel="00B1717F" w:rsidRDefault="00B706A9" w:rsidP="004D05BC">
      <w:pPr>
        <w:pStyle w:val="Heading1"/>
        <w:rPr>
          <w:del w:id="945" w:author="Meir Kalter" w:date="2016-06-14T08:48:00Z"/>
          <w:noProof/>
        </w:rPr>
        <w:pPrChange w:id="946" w:author="Meir Kalter" w:date="2016-06-15T15:12:00Z">
          <w:pPr>
            <w:pStyle w:val="TOC51"/>
            <w:numPr>
              <w:numId w:val="6"/>
            </w:numPr>
            <w:ind w:left="396" w:hanging="396"/>
          </w:pPr>
        </w:pPrChange>
      </w:pPr>
      <w:del w:id="947" w:author="Meir Kalter" w:date="2016-06-14T08:48:00Z">
        <w:r w:rsidDel="00B1717F">
          <w:rPr>
            <w:noProof/>
          </w:rPr>
          <w:delText>Application design</w:delText>
        </w:r>
        <w:r w:rsidDel="00B1717F">
          <w:rPr>
            <w:noProof/>
          </w:rPr>
          <w:tab/>
          <w:delText>9</w:delText>
        </w:r>
        <w:bookmarkStart w:id="948" w:name="_Toc453680923"/>
        <w:bookmarkStart w:id="949" w:name="_Toc453681079"/>
        <w:bookmarkStart w:id="950" w:name="_Toc453681228"/>
        <w:bookmarkStart w:id="951" w:name="_Toc453681378"/>
        <w:bookmarkStart w:id="952" w:name="_Toc453681526"/>
        <w:bookmarkStart w:id="953" w:name="_Toc453681674"/>
        <w:bookmarkStart w:id="954" w:name="_Toc453681819"/>
        <w:bookmarkStart w:id="955" w:name="_Toc453763786"/>
        <w:bookmarkStart w:id="956" w:name="_Toc453763935"/>
        <w:bookmarkStart w:id="957" w:name="_Toc453764083"/>
        <w:bookmarkStart w:id="958" w:name="_Toc453764442"/>
        <w:bookmarkStart w:id="959" w:name="_Toc453764635"/>
        <w:bookmarkStart w:id="960" w:name="_Toc453764839"/>
        <w:bookmarkStart w:id="961" w:name="_Toc453765100"/>
        <w:bookmarkStart w:id="962" w:name="_Toc453765548"/>
        <w:bookmarkStart w:id="963" w:name="_Toc453765991"/>
        <w:bookmarkStart w:id="964" w:name="_Toc453767253"/>
        <w:bookmarkStart w:id="965" w:name="_Toc453767477"/>
        <w:bookmarkStart w:id="966" w:name="_Toc453767701"/>
        <w:bookmarkStart w:id="967" w:name="_Toc453767926"/>
        <w:bookmarkStart w:id="968" w:name="_Toc453768149"/>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del>
    </w:p>
    <w:p w:rsidR="00C0594E" w:rsidDel="00B1717F" w:rsidRDefault="00B706A9" w:rsidP="004D05BC">
      <w:pPr>
        <w:pStyle w:val="Heading1"/>
        <w:rPr>
          <w:del w:id="969" w:author="Meir Kalter" w:date="2016-06-14T08:48:00Z"/>
          <w:noProof/>
        </w:rPr>
        <w:pPrChange w:id="970" w:author="Meir Kalter" w:date="2016-06-15T15:12:00Z">
          <w:pPr>
            <w:pStyle w:val="TOC21"/>
            <w:numPr>
              <w:ilvl w:val="1"/>
              <w:numId w:val="3"/>
            </w:numPr>
            <w:ind w:left="673" w:hanging="453"/>
          </w:pPr>
        </w:pPrChange>
      </w:pPr>
      <w:del w:id="971" w:author="Meir Kalter" w:date="2016-06-14T08:48:00Z">
        <w:r w:rsidDel="00B1717F">
          <w:rPr>
            <w:noProof/>
          </w:rPr>
          <w:delText>Used design patterns</w:delText>
        </w:r>
        <w:r w:rsidDel="00B1717F">
          <w:rPr>
            <w:noProof/>
          </w:rPr>
          <w:tab/>
          <w:delText>9</w:delText>
        </w:r>
        <w:bookmarkStart w:id="972" w:name="_Toc453680924"/>
        <w:bookmarkStart w:id="973" w:name="_Toc453681080"/>
        <w:bookmarkStart w:id="974" w:name="_Toc453681229"/>
        <w:bookmarkStart w:id="975" w:name="_Toc453681379"/>
        <w:bookmarkStart w:id="976" w:name="_Toc453681527"/>
        <w:bookmarkStart w:id="977" w:name="_Toc453681675"/>
        <w:bookmarkStart w:id="978" w:name="_Toc453681820"/>
        <w:bookmarkStart w:id="979" w:name="_Toc453763787"/>
        <w:bookmarkStart w:id="980" w:name="_Toc453763936"/>
        <w:bookmarkStart w:id="981" w:name="_Toc453764084"/>
        <w:bookmarkStart w:id="982" w:name="_Toc453764443"/>
        <w:bookmarkStart w:id="983" w:name="_Toc453764636"/>
        <w:bookmarkStart w:id="984" w:name="_Toc453764840"/>
        <w:bookmarkStart w:id="985" w:name="_Toc453765101"/>
        <w:bookmarkStart w:id="986" w:name="_Toc453765549"/>
        <w:bookmarkStart w:id="987" w:name="_Toc453765992"/>
        <w:bookmarkStart w:id="988" w:name="_Toc453767254"/>
        <w:bookmarkStart w:id="989" w:name="_Toc453767478"/>
        <w:bookmarkStart w:id="990" w:name="_Toc453767702"/>
        <w:bookmarkStart w:id="991" w:name="_Toc453767927"/>
        <w:bookmarkStart w:id="992" w:name="_Toc453768150"/>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del>
    </w:p>
    <w:p w:rsidR="00C0594E" w:rsidDel="00B1717F" w:rsidRDefault="00B706A9" w:rsidP="004D05BC">
      <w:pPr>
        <w:pStyle w:val="Heading1"/>
        <w:rPr>
          <w:del w:id="993" w:author="Meir Kalter" w:date="2016-06-14T08:48:00Z"/>
          <w:noProof/>
        </w:rPr>
        <w:pPrChange w:id="994" w:author="Meir Kalter" w:date="2016-06-15T15:12:00Z">
          <w:pPr>
            <w:pStyle w:val="TOC31"/>
            <w:numPr>
              <w:ilvl w:val="2"/>
              <w:numId w:val="3"/>
            </w:numPr>
            <w:ind w:left="1148" w:hanging="708"/>
          </w:pPr>
        </w:pPrChange>
      </w:pPr>
      <w:del w:id="995" w:author="Meir Kalter" w:date="2016-06-14T08:48:00Z">
        <w:r w:rsidDel="00B1717F">
          <w:rPr>
            <w:noProof/>
          </w:rPr>
          <w:delText xml:space="preserve">Singleton pattern </w:delText>
        </w:r>
        <w:r w:rsidDel="00B1717F">
          <w:rPr>
            <w:noProof/>
          </w:rPr>
          <w:tab/>
          <w:delText>9</w:delText>
        </w:r>
        <w:bookmarkStart w:id="996" w:name="_Toc453680925"/>
        <w:bookmarkStart w:id="997" w:name="_Toc453681081"/>
        <w:bookmarkStart w:id="998" w:name="_Toc453681230"/>
        <w:bookmarkStart w:id="999" w:name="_Toc453681380"/>
        <w:bookmarkStart w:id="1000" w:name="_Toc453681528"/>
        <w:bookmarkStart w:id="1001" w:name="_Toc453681676"/>
        <w:bookmarkStart w:id="1002" w:name="_Toc453681821"/>
        <w:bookmarkStart w:id="1003" w:name="_Toc453763788"/>
        <w:bookmarkStart w:id="1004" w:name="_Toc453763937"/>
        <w:bookmarkStart w:id="1005" w:name="_Toc453764085"/>
        <w:bookmarkStart w:id="1006" w:name="_Toc453764444"/>
        <w:bookmarkStart w:id="1007" w:name="_Toc453764637"/>
        <w:bookmarkStart w:id="1008" w:name="_Toc453764841"/>
        <w:bookmarkStart w:id="1009" w:name="_Toc453765102"/>
        <w:bookmarkStart w:id="1010" w:name="_Toc453765550"/>
        <w:bookmarkStart w:id="1011" w:name="_Toc453765993"/>
        <w:bookmarkStart w:id="1012" w:name="_Toc453767255"/>
        <w:bookmarkStart w:id="1013" w:name="_Toc453767479"/>
        <w:bookmarkStart w:id="1014" w:name="_Toc453767703"/>
        <w:bookmarkStart w:id="1015" w:name="_Toc453767928"/>
        <w:bookmarkStart w:id="1016" w:name="_Toc453768151"/>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del>
    </w:p>
    <w:p w:rsidR="00C0594E" w:rsidDel="00B1717F" w:rsidRDefault="00B706A9" w:rsidP="004D05BC">
      <w:pPr>
        <w:pStyle w:val="Heading1"/>
        <w:rPr>
          <w:del w:id="1017" w:author="Meir Kalter" w:date="2016-06-14T08:48:00Z"/>
          <w:noProof/>
        </w:rPr>
        <w:pPrChange w:id="1018" w:author="Meir Kalter" w:date="2016-06-15T15:12:00Z">
          <w:pPr>
            <w:pStyle w:val="TOC31"/>
            <w:numPr>
              <w:ilvl w:val="2"/>
              <w:numId w:val="3"/>
            </w:numPr>
            <w:ind w:left="1148" w:hanging="708"/>
          </w:pPr>
        </w:pPrChange>
      </w:pPr>
      <w:del w:id="1019" w:author="Meir Kalter" w:date="2016-06-14T08:48:00Z">
        <w:r w:rsidDel="00B1717F">
          <w:rPr>
            <w:noProof/>
          </w:rPr>
          <w:delText xml:space="preserve">Factory Pattern  </w:delText>
        </w:r>
        <w:r w:rsidDel="00B1717F">
          <w:rPr>
            <w:noProof/>
          </w:rPr>
          <w:tab/>
          <w:delText>9</w:delText>
        </w:r>
        <w:bookmarkStart w:id="1020" w:name="_Toc453680926"/>
        <w:bookmarkStart w:id="1021" w:name="_Toc453681082"/>
        <w:bookmarkStart w:id="1022" w:name="_Toc453681231"/>
        <w:bookmarkStart w:id="1023" w:name="_Toc453681381"/>
        <w:bookmarkStart w:id="1024" w:name="_Toc453681529"/>
        <w:bookmarkStart w:id="1025" w:name="_Toc453681677"/>
        <w:bookmarkStart w:id="1026" w:name="_Toc453681822"/>
        <w:bookmarkStart w:id="1027" w:name="_Toc453763789"/>
        <w:bookmarkStart w:id="1028" w:name="_Toc453763938"/>
        <w:bookmarkStart w:id="1029" w:name="_Toc453764086"/>
        <w:bookmarkStart w:id="1030" w:name="_Toc453764445"/>
        <w:bookmarkStart w:id="1031" w:name="_Toc453764638"/>
        <w:bookmarkStart w:id="1032" w:name="_Toc453764842"/>
        <w:bookmarkStart w:id="1033" w:name="_Toc453765103"/>
        <w:bookmarkStart w:id="1034" w:name="_Toc453765551"/>
        <w:bookmarkStart w:id="1035" w:name="_Toc453765994"/>
        <w:bookmarkStart w:id="1036" w:name="_Toc453767256"/>
        <w:bookmarkStart w:id="1037" w:name="_Toc453767480"/>
        <w:bookmarkStart w:id="1038" w:name="_Toc453767704"/>
        <w:bookmarkStart w:id="1039" w:name="_Toc453767929"/>
        <w:bookmarkStart w:id="1040" w:name="_Toc453768152"/>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del>
    </w:p>
    <w:p w:rsidR="00C0594E" w:rsidDel="00B1717F" w:rsidRDefault="00B706A9" w:rsidP="004D05BC">
      <w:pPr>
        <w:pStyle w:val="Heading1"/>
        <w:rPr>
          <w:del w:id="1041" w:author="Meir Kalter" w:date="2016-06-14T08:48:00Z"/>
          <w:noProof/>
        </w:rPr>
        <w:pPrChange w:id="1042" w:author="Meir Kalter" w:date="2016-06-15T15:12:00Z">
          <w:pPr>
            <w:pStyle w:val="TOC21"/>
            <w:numPr>
              <w:ilvl w:val="1"/>
              <w:numId w:val="3"/>
            </w:numPr>
            <w:ind w:left="673" w:hanging="453"/>
          </w:pPr>
        </w:pPrChange>
      </w:pPr>
      <w:del w:id="1043" w:author="Meir Kalter" w:date="2016-06-14T08:48:00Z">
        <w:r w:rsidDel="00B1717F">
          <w:rPr>
            <w:noProof/>
          </w:rPr>
          <w:delText>Pseudo codes</w:delText>
        </w:r>
        <w:r w:rsidDel="00B1717F">
          <w:rPr>
            <w:noProof/>
          </w:rPr>
          <w:tab/>
          <w:delText>9</w:delText>
        </w:r>
        <w:bookmarkStart w:id="1044" w:name="_Toc453680927"/>
        <w:bookmarkStart w:id="1045" w:name="_Toc453681083"/>
        <w:bookmarkStart w:id="1046" w:name="_Toc453681232"/>
        <w:bookmarkStart w:id="1047" w:name="_Toc453681382"/>
        <w:bookmarkStart w:id="1048" w:name="_Toc453681530"/>
        <w:bookmarkStart w:id="1049" w:name="_Toc453681678"/>
        <w:bookmarkStart w:id="1050" w:name="_Toc453681823"/>
        <w:bookmarkStart w:id="1051" w:name="_Toc453763790"/>
        <w:bookmarkStart w:id="1052" w:name="_Toc453763939"/>
        <w:bookmarkStart w:id="1053" w:name="_Toc453764087"/>
        <w:bookmarkStart w:id="1054" w:name="_Toc453764446"/>
        <w:bookmarkStart w:id="1055" w:name="_Toc453764639"/>
        <w:bookmarkStart w:id="1056" w:name="_Toc453764843"/>
        <w:bookmarkStart w:id="1057" w:name="_Toc453765104"/>
        <w:bookmarkStart w:id="1058" w:name="_Toc453765552"/>
        <w:bookmarkStart w:id="1059" w:name="_Toc453765995"/>
        <w:bookmarkStart w:id="1060" w:name="_Toc453767257"/>
        <w:bookmarkStart w:id="1061" w:name="_Toc453767481"/>
        <w:bookmarkStart w:id="1062" w:name="_Toc453767705"/>
        <w:bookmarkStart w:id="1063" w:name="_Toc453767930"/>
        <w:bookmarkStart w:id="1064" w:name="_Toc45376815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del>
    </w:p>
    <w:p w:rsidR="00C0594E" w:rsidDel="00B1717F" w:rsidRDefault="00B706A9" w:rsidP="004D05BC">
      <w:pPr>
        <w:pStyle w:val="Heading1"/>
        <w:rPr>
          <w:del w:id="1065" w:author="Meir Kalter" w:date="2016-06-14T08:48:00Z"/>
          <w:noProof/>
        </w:rPr>
        <w:pPrChange w:id="1066" w:author="Meir Kalter" w:date="2016-06-15T15:12:00Z">
          <w:pPr>
            <w:pStyle w:val="TOC31"/>
            <w:numPr>
              <w:ilvl w:val="2"/>
              <w:numId w:val="3"/>
            </w:numPr>
            <w:ind w:left="1148" w:hanging="708"/>
          </w:pPr>
        </w:pPrChange>
      </w:pPr>
      <w:del w:id="1067" w:author="Meir Kalter" w:date="2016-06-14T08:48:00Z">
        <w:r w:rsidDel="00B1717F">
          <w:rPr>
            <w:noProof/>
          </w:rPr>
          <w:delText xml:space="preserve">Run/Step execution  </w:delText>
        </w:r>
        <w:r w:rsidDel="00B1717F">
          <w:rPr>
            <w:noProof/>
          </w:rPr>
          <w:tab/>
          <w:delText>9</w:delText>
        </w:r>
        <w:bookmarkStart w:id="1068" w:name="_Toc453680928"/>
        <w:bookmarkStart w:id="1069" w:name="_Toc453681084"/>
        <w:bookmarkStart w:id="1070" w:name="_Toc453681233"/>
        <w:bookmarkStart w:id="1071" w:name="_Toc453681383"/>
        <w:bookmarkStart w:id="1072" w:name="_Toc453681531"/>
        <w:bookmarkStart w:id="1073" w:name="_Toc453681679"/>
        <w:bookmarkStart w:id="1074" w:name="_Toc453681824"/>
        <w:bookmarkStart w:id="1075" w:name="_Toc453763791"/>
        <w:bookmarkStart w:id="1076" w:name="_Toc453763940"/>
        <w:bookmarkStart w:id="1077" w:name="_Toc453764088"/>
        <w:bookmarkStart w:id="1078" w:name="_Toc453764447"/>
        <w:bookmarkStart w:id="1079" w:name="_Toc453764640"/>
        <w:bookmarkStart w:id="1080" w:name="_Toc453764844"/>
        <w:bookmarkStart w:id="1081" w:name="_Toc453765105"/>
        <w:bookmarkStart w:id="1082" w:name="_Toc453765553"/>
        <w:bookmarkStart w:id="1083" w:name="_Toc453765996"/>
        <w:bookmarkStart w:id="1084" w:name="_Toc453767258"/>
        <w:bookmarkStart w:id="1085" w:name="_Toc453767482"/>
        <w:bookmarkStart w:id="1086" w:name="_Toc453767706"/>
        <w:bookmarkStart w:id="1087" w:name="_Toc453767931"/>
        <w:bookmarkStart w:id="1088" w:name="_Toc453768154"/>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del>
    </w:p>
    <w:p w:rsidR="00C0594E" w:rsidDel="00B1717F" w:rsidRDefault="00B706A9" w:rsidP="004D05BC">
      <w:pPr>
        <w:pStyle w:val="Heading1"/>
        <w:rPr>
          <w:del w:id="1089" w:author="Meir Kalter" w:date="2016-06-14T08:48:00Z"/>
          <w:noProof/>
        </w:rPr>
        <w:pPrChange w:id="1090" w:author="Meir Kalter" w:date="2016-06-15T15:12:00Z">
          <w:pPr>
            <w:pStyle w:val="TOC51"/>
          </w:pPr>
        </w:pPrChange>
      </w:pPr>
      <w:del w:id="1091" w:author="Meir Kalter" w:date="2016-06-14T08:48:00Z">
        <w:r w:rsidDel="00B1717F">
          <w:rPr>
            <w:noProof/>
          </w:rPr>
          <w:delText xml:space="preserve">     #nextAddress = getNextAddress()</w:delText>
        </w:r>
        <w:r w:rsidDel="00B1717F">
          <w:rPr>
            <w:noProof/>
          </w:rPr>
          <w:tab/>
          <w:delText>9</w:delText>
        </w:r>
        <w:bookmarkStart w:id="1092" w:name="_Toc453680929"/>
        <w:bookmarkStart w:id="1093" w:name="_Toc453681085"/>
        <w:bookmarkStart w:id="1094" w:name="_Toc453681234"/>
        <w:bookmarkStart w:id="1095" w:name="_Toc453681384"/>
        <w:bookmarkStart w:id="1096" w:name="_Toc453681532"/>
        <w:bookmarkStart w:id="1097" w:name="_Toc453681680"/>
        <w:bookmarkStart w:id="1098" w:name="_Toc453681825"/>
        <w:bookmarkStart w:id="1099" w:name="_Toc453763792"/>
        <w:bookmarkStart w:id="1100" w:name="_Toc453763941"/>
        <w:bookmarkStart w:id="1101" w:name="_Toc453764089"/>
        <w:bookmarkStart w:id="1102" w:name="_Toc453764448"/>
        <w:bookmarkStart w:id="1103" w:name="_Toc453764641"/>
        <w:bookmarkStart w:id="1104" w:name="_Toc453764845"/>
        <w:bookmarkStart w:id="1105" w:name="_Toc453765106"/>
        <w:bookmarkStart w:id="1106" w:name="_Toc453765554"/>
        <w:bookmarkStart w:id="1107" w:name="_Toc453765997"/>
        <w:bookmarkStart w:id="1108" w:name="_Toc453767259"/>
        <w:bookmarkStart w:id="1109" w:name="_Toc453767483"/>
        <w:bookmarkStart w:id="1110" w:name="_Toc453767707"/>
        <w:bookmarkStart w:id="1111" w:name="_Toc453767932"/>
        <w:bookmarkStart w:id="1112" w:name="_Toc453768155"/>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del>
    </w:p>
    <w:p w:rsidR="00C0594E" w:rsidDel="00B1717F" w:rsidRDefault="00B706A9" w:rsidP="004D05BC">
      <w:pPr>
        <w:pStyle w:val="Heading1"/>
        <w:rPr>
          <w:del w:id="1113" w:author="Meir Kalter" w:date="2016-06-14T08:48:00Z"/>
          <w:noProof/>
        </w:rPr>
        <w:pPrChange w:id="1114" w:author="Meir Kalter" w:date="2016-06-15T15:12:00Z">
          <w:pPr>
            <w:pStyle w:val="TOC51"/>
          </w:pPr>
        </w:pPrChange>
      </w:pPr>
      <w:del w:id="1115" w:author="Meir Kalter" w:date="2016-06-14T08:48:00Z">
        <w:r w:rsidDel="00B1717F">
          <w:rPr>
            <w:noProof/>
          </w:rPr>
          <w:delText xml:space="preserve">     #step()</w:delText>
        </w:r>
        <w:r w:rsidDel="00B1717F">
          <w:rPr>
            <w:noProof/>
          </w:rPr>
          <w:tab/>
          <w:delText>9</w:delText>
        </w:r>
        <w:bookmarkStart w:id="1116" w:name="_Toc453680930"/>
        <w:bookmarkStart w:id="1117" w:name="_Toc453681086"/>
        <w:bookmarkStart w:id="1118" w:name="_Toc453681235"/>
        <w:bookmarkStart w:id="1119" w:name="_Toc453681385"/>
        <w:bookmarkStart w:id="1120" w:name="_Toc453681533"/>
        <w:bookmarkStart w:id="1121" w:name="_Toc453681681"/>
        <w:bookmarkStart w:id="1122" w:name="_Toc453681826"/>
        <w:bookmarkStart w:id="1123" w:name="_Toc453763793"/>
        <w:bookmarkStart w:id="1124" w:name="_Toc453763942"/>
        <w:bookmarkStart w:id="1125" w:name="_Toc453764090"/>
        <w:bookmarkStart w:id="1126" w:name="_Toc453764449"/>
        <w:bookmarkStart w:id="1127" w:name="_Toc453764642"/>
        <w:bookmarkStart w:id="1128" w:name="_Toc453764846"/>
        <w:bookmarkStart w:id="1129" w:name="_Toc453765107"/>
        <w:bookmarkStart w:id="1130" w:name="_Toc453765555"/>
        <w:bookmarkStart w:id="1131" w:name="_Toc453765998"/>
        <w:bookmarkStart w:id="1132" w:name="_Toc453767260"/>
        <w:bookmarkStart w:id="1133" w:name="_Toc453767484"/>
        <w:bookmarkStart w:id="1134" w:name="_Toc453767708"/>
        <w:bookmarkStart w:id="1135" w:name="_Toc453767933"/>
        <w:bookmarkStart w:id="1136" w:name="_Toc453768156"/>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del>
    </w:p>
    <w:p w:rsidR="00C0594E" w:rsidDel="00B1717F" w:rsidRDefault="00B706A9" w:rsidP="004D05BC">
      <w:pPr>
        <w:pStyle w:val="Heading1"/>
        <w:rPr>
          <w:del w:id="1137" w:author="Meir Kalter" w:date="2016-06-14T08:48:00Z"/>
          <w:noProof/>
        </w:rPr>
        <w:pPrChange w:id="1138" w:author="Meir Kalter" w:date="2016-06-15T15:12:00Z">
          <w:pPr>
            <w:pStyle w:val="TOC51"/>
          </w:pPr>
        </w:pPrChange>
      </w:pPr>
      <w:del w:id="1139" w:author="Meir Kalter" w:date="2016-06-14T08:48:00Z">
        <w:r w:rsidDel="00B1717F">
          <w:rPr>
            <w:noProof/>
          </w:rPr>
          <w:delText xml:space="preserve">     #updatePc()</w:delText>
        </w:r>
        <w:r w:rsidDel="00B1717F">
          <w:rPr>
            <w:noProof/>
          </w:rPr>
          <w:tab/>
          <w:delText>9</w:delText>
        </w:r>
        <w:bookmarkStart w:id="1140" w:name="_Toc453680931"/>
        <w:bookmarkStart w:id="1141" w:name="_Toc453681087"/>
        <w:bookmarkStart w:id="1142" w:name="_Toc453681236"/>
        <w:bookmarkStart w:id="1143" w:name="_Toc453681386"/>
        <w:bookmarkStart w:id="1144" w:name="_Toc453681534"/>
        <w:bookmarkStart w:id="1145" w:name="_Toc453681682"/>
        <w:bookmarkStart w:id="1146" w:name="_Toc453681827"/>
        <w:bookmarkStart w:id="1147" w:name="_Toc453763794"/>
        <w:bookmarkStart w:id="1148" w:name="_Toc453763943"/>
        <w:bookmarkStart w:id="1149" w:name="_Toc453764091"/>
        <w:bookmarkStart w:id="1150" w:name="_Toc453764450"/>
        <w:bookmarkStart w:id="1151" w:name="_Toc453764643"/>
        <w:bookmarkStart w:id="1152" w:name="_Toc453764847"/>
        <w:bookmarkStart w:id="1153" w:name="_Toc453765108"/>
        <w:bookmarkStart w:id="1154" w:name="_Toc453765556"/>
        <w:bookmarkStart w:id="1155" w:name="_Toc453765999"/>
        <w:bookmarkStart w:id="1156" w:name="_Toc453767261"/>
        <w:bookmarkStart w:id="1157" w:name="_Toc453767485"/>
        <w:bookmarkStart w:id="1158" w:name="_Toc453767709"/>
        <w:bookmarkStart w:id="1159" w:name="_Toc453767934"/>
        <w:bookmarkStart w:id="1160" w:name="_Toc453768157"/>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del>
    </w:p>
    <w:p w:rsidR="00C0594E" w:rsidDel="00B1717F" w:rsidRDefault="00B706A9" w:rsidP="004D05BC">
      <w:pPr>
        <w:pStyle w:val="Heading1"/>
        <w:rPr>
          <w:del w:id="1161" w:author="Meir Kalter" w:date="2016-06-14T08:48:00Z"/>
          <w:noProof/>
        </w:rPr>
        <w:pPrChange w:id="1162" w:author="Meir Kalter" w:date="2016-06-15T15:12:00Z">
          <w:pPr>
            <w:pStyle w:val="TOC51"/>
          </w:pPr>
        </w:pPrChange>
      </w:pPr>
      <w:del w:id="1163" w:author="Meir Kalter" w:date="2016-06-14T08:48:00Z">
        <w:r w:rsidDel="00B1717F">
          <w:rPr>
            <w:noProof/>
          </w:rPr>
          <w:delText xml:space="preserve">     #Show impact memory fields</w:delText>
        </w:r>
        <w:r w:rsidDel="00B1717F">
          <w:rPr>
            <w:noProof/>
          </w:rPr>
          <w:tab/>
          <w:delText>9</w:delText>
        </w:r>
        <w:bookmarkStart w:id="1164" w:name="_Toc453680932"/>
        <w:bookmarkStart w:id="1165" w:name="_Toc453681088"/>
        <w:bookmarkStart w:id="1166" w:name="_Toc453681237"/>
        <w:bookmarkStart w:id="1167" w:name="_Toc453681387"/>
        <w:bookmarkStart w:id="1168" w:name="_Toc453681535"/>
        <w:bookmarkStart w:id="1169" w:name="_Toc453681683"/>
        <w:bookmarkStart w:id="1170" w:name="_Toc453681828"/>
        <w:bookmarkStart w:id="1171" w:name="_Toc453763795"/>
        <w:bookmarkStart w:id="1172" w:name="_Toc453763944"/>
        <w:bookmarkStart w:id="1173" w:name="_Toc453764092"/>
        <w:bookmarkStart w:id="1174" w:name="_Toc453764451"/>
        <w:bookmarkStart w:id="1175" w:name="_Toc453764644"/>
        <w:bookmarkStart w:id="1176" w:name="_Toc453764848"/>
        <w:bookmarkStart w:id="1177" w:name="_Toc453765109"/>
        <w:bookmarkStart w:id="1178" w:name="_Toc453765557"/>
        <w:bookmarkStart w:id="1179" w:name="_Toc453766000"/>
        <w:bookmarkStart w:id="1180" w:name="_Toc453767262"/>
        <w:bookmarkStart w:id="1181" w:name="_Toc453767486"/>
        <w:bookmarkStart w:id="1182" w:name="_Toc453767710"/>
        <w:bookmarkStart w:id="1183" w:name="_Toc453767935"/>
        <w:bookmarkStart w:id="1184" w:name="_Toc453768158"/>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del>
    </w:p>
    <w:p w:rsidR="00C0594E" w:rsidDel="00B1717F" w:rsidRDefault="00B706A9" w:rsidP="004D05BC">
      <w:pPr>
        <w:pStyle w:val="Heading1"/>
        <w:rPr>
          <w:del w:id="1185" w:author="Meir Kalter" w:date="2016-06-14T08:48:00Z"/>
          <w:noProof/>
        </w:rPr>
        <w:pPrChange w:id="1186" w:author="Meir Kalter" w:date="2016-06-15T15:12:00Z">
          <w:pPr>
            <w:pStyle w:val="TOC51"/>
          </w:pPr>
        </w:pPrChange>
      </w:pPr>
      <w:del w:id="1187" w:author="Meir Kalter" w:date="2016-06-14T08:48:00Z">
        <w:r w:rsidDel="00B1717F">
          <w:rPr>
            <w:noProof/>
          </w:rPr>
          <w:delText xml:space="preserve">     #Show next step on the Instruction CPU window</w:delText>
        </w:r>
        <w:r w:rsidDel="00B1717F">
          <w:rPr>
            <w:noProof/>
          </w:rPr>
          <w:tab/>
          <w:delText>9</w:delText>
        </w:r>
        <w:bookmarkStart w:id="1188" w:name="_Toc453680933"/>
        <w:bookmarkStart w:id="1189" w:name="_Toc453681089"/>
        <w:bookmarkStart w:id="1190" w:name="_Toc453681238"/>
        <w:bookmarkStart w:id="1191" w:name="_Toc453681388"/>
        <w:bookmarkStart w:id="1192" w:name="_Toc453681536"/>
        <w:bookmarkStart w:id="1193" w:name="_Toc453681684"/>
        <w:bookmarkStart w:id="1194" w:name="_Toc453681829"/>
        <w:bookmarkStart w:id="1195" w:name="_Toc453763796"/>
        <w:bookmarkStart w:id="1196" w:name="_Toc453763945"/>
        <w:bookmarkStart w:id="1197" w:name="_Toc453764093"/>
        <w:bookmarkStart w:id="1198" w:name="_Toc453764452"/>
        <w:bookmarkStart w:id="1199" w:name="_Toc453764645"/>
        <w:bookmarkStart w:id="1200" w:name="_Toc453764849"/>
        <w:bookmarkStart w:id="1201" w:name="_Toc453765110"/>
        <w:bookmarkStart w:id="1202" w:name="_Toc453765558"/>
        <w:bookmarkStart w:id="1203" w:name="_Toc453766001"/>
        <w:bookmarkStart w:id="1204" w:name="_Toc453767263"/>
        <w:bookmarkStart w:id="1205" w:name="_Toc453767487"/>
        <w:bookmarkStart w:id="1206" w:name="_Toc453767711"/>
        <w:bookmarkStart w:id="1207" w:name="_Toc453767936"/>
        <w:bookmarkStart w:id="1208" w:name="_Toc453768159"/>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del>
    </w:p>
    <w:p w:rsidR="00C0594E" w:rsidDel="00B1717F" w:rsidRDefault="00B706A9" w:rsidP="004D05BC">
      <w:pPr>
        <w:pStyle w:val="Heading1"/>
        <w:rPr>
          <w:del w:id="1209" w:author="Meir Kalter" w:date="2016-06-14T08:48:00Z"/>
          <w:noProof/>
        </w:rPr>
        <w:pPrChange w:id="1210" w:author="Meir Kalter" w:date="2016-06-15T15:12:00Z">
          <w:pPr>
            <w:pStyle w:val="TOC31"/>
            <w:numPr>
              <w:ilvl w:val="2"/>
              <w:numId w:val="3"/>
            </w:numPr>
            <w:ind w:left="1148" w:hanging="708"/>
          </w:pPr>
        </w:pPrChange>
      </w:pPr>
      <w:del w:id="1211" w:author="Meir Kalter" w:date="2016-06-14T08:48:00Z">
        <w:r w:rsidDel="00B1717F">
          <w:rPr>
            <w:noProof/>
          </w:rPr>
          <w:delText>Instruction implementation</w:delText>
        </w:r>
        <w:r w:rsidDel="00B1717F">
          <w:rPr>
            <w:noProof/>
          </w:rPr>
          <w:tab/>
          <w:delText>9</w:delText>
        </w:r>
        <w:bookmarkStart w:id="1212" w:name="_Toc453680934"/>
        <w:bookmarkStart w:id="1213" w:name="_Toc453681090"/>
        <w:bookmarkStart w:id="1214" w:name="_Toc453681239"/>
        <w:bookmarkStart w:id="1215" w:name="_Toc453681389"/>
        <w:bookmarkStart w:id="1216" w:name="_Toc453681537"/>
        <w:bookmarkStart w:id="1217" w:name="_Toc453681685"/>
        <w:bookmarkStart w:id="1218" w:name="_Toc453681830"/>
        <w:bookmarkStart w:id="1219" w:name="_Toc453763797"/>
        <w:bookmarkStart w:id="1220" w:name="_Toc453763946"/>
        <w:bookmarkStart w:id="1221" w:name="_Toc453764094"/>
        <w:bookmarkStart w:id="1222" w:name="_Toc453764453"/>
        <w:bookmarkStart w:id="1223" w:name="_Toc453764646"/>
        <w:bookmarkStart w:id="1224" w:name="_Toc453764850"/>
        <w:bookmarkStart w:id="1225" w:name="_Toc453765111"/>
        <w:bookmarkStart w:id="1226" w:name="_Toc453765559"/>
        <w:bookmarkStart w:id="1227" w:name="_Toc453766002"/>
        <w:bookmarkStart w:id="1228" w:name="_Toc453767264"/>
        <w:bookmarkStart w:id="1229" w:name="_Toc453767488"/>
        <w:bookmarkStart w:id="1230" w:name="_Toc453767712"/>
        <w:bookmarkStart w:id="1231" w:name="_Toc453767937"/>
        <w:bookmarkStart w:id="1232" w:name="_Toc453768160"/>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del>
    </w:p>
    <w:p w:rsidR="00C0594E" w:rsidDel="00B1717F" w:rsidRDefault="00B706A9" w:rsidP="004D05BC">
      <w:pPr>
        <w:pStyle w:val="Heading1"/>
        <w:rPr>
          <w:del w:id="1233" w:author="Meir Kalter" w:date="2016-06-14T08:48:00Z"/>
          <w:noProof/>
        </w:rPr>
        <w:pPrChange w:id="1234" w:author="Meir Kalter" w:date="2016-06-15T15:12:00Z">
          <w:pPr>
            <w:pStyle w:val="TOC21"/>
            <w:numPr>
              <w:ilvl w:val="1"/>
              <w:numId w:val="3"/>
            </w:numPr>
            <w:ind w:left="673" w:hanging="453"/>
          </w:pPr>
        </w:pPrChange>
      </w:pPr>
      <w:del w:id="1235" w:author="Meir Kalter" w:date="2016-06-14T08:48:00Z">
        <w:r w:rsidDel="00B1717F">
          <w:rPr>
            <w:noProof/>
          </w:rPr>
          <w:delText>Seven digid display</w:delText>
        </w:r>
        <w:r w:rsidDel="00B1717F">
          <w:rPr>
            <w:noProof/>
          </w:rPr>
          <w:tab/>
          <w:delText>10</w:delText>
        </w:r>
        <w:bookmarkStart w:id="1236" w:name="_Toc453680935"/>
        <w:bookmarkStart w:id="1237" w:name="_Toc453681091"/>
        <w:bookmarkStart w:id="1238" w:name="_Toc453681240"/>
        <w:bookmarkStart w:id="1239" w:name="_Toc453681390"/>
        <w:bookmarkStart w:id="1240" w:name="_Toc453681538"/>
        <w:bookmarkStart w:id="1241" w:name="_Toc453681686"/>
        <w:bookmarkStart w:id="1242" w:name="_Toc453681831"/>
        <w:bookmarkStart w:id="1243" w:name="_Toc453763798"/>
        <w:bookmarkStart w:id="1244" w:name="_Toc453763947"/>
        <w:bookmarkStart w:id="1245" w:name="_Toc453764095"/>
        <w:bookmarkStart w:id="1246" w:name="_Toc453764454"/>
        <w:bookmarkStart w:id="1247" w:name="_Toc453764647"/>
        <w:bookmarkStart w:id="1248" w:name="_Toc453764851"/>
        <w:bookmarkStart w:id="1249" w:name="_Toc453765112"/>
        <w:bookmarkStart w:id="1250" w:name="_Toc453765560"/>
        <w:bookmarkStart w:id="1251" w:name="_Toc453766003"/>
        <w:bookmarkStart w:id="1252" w:name="_Toc453767265"/>
        <w:bookmarkStart w:id="1253" w:name="_Toc453767489"/>
        <w:bookmarkStart w:id="1254" w:name="_Toc453767713"/>
        <w:bookmarkStart w:id="1255" w:name="_Toc453767938"/>
        <w:bookmarkStart w:id="1256" w:name="_Toc453768161"/>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del>
    </w:p>
    <w:p w:rsidR="00C0594E" w:rsidDel="00B1717F" w:rsidRDefault="00B706A9" w:rsidP="004D05BC">
      <w:pPr>
        <w:pStyle w:val="Heading1"/>
        <w:rPr>
          <w:del w:id="1257" w:author="Meir Kalter" w:date="2016-06-14T08:48:00Z"/>
          <w:noProof/>
        </w:rPr>
        <w:pPrChange w:id="1258" w:author="Meir Kalter" w:date="2016-06-15T15:12:00Z">
          <w:pPr>
            <w:pStyle w:val="TOC21"/>
            <w:numPr>
              <w:ilvl w:val="1"/>
              <w:numId w:val="7"/>
            </w:numPr>
            <w:ind w:left="673" w:hanging="453"/>
          </w:pPr>
        </w:pPrChange>
      </w:pPr>
      <w:del w:id="1259" w:author="Meir Kalter" w:date="2016-06-14T08:48:00Z">
        <w:r w:rsidDel="00B1717F">
          <w:rPr>
            <w:noProof/>
          </w:rPr>
          <w:delText>Customization of classes</w:delText>
        </w:r>
        <w:r w:rsidDel="00B1717F">
          <w:rPr>
            <w:noProof/>
          </w:rPr>
          <w:tab/>
          <w:delText>10</w:delText>
        </w:r>
        <w:bookmarkStart w:id="1260" w:name="_Toc453680936"/>
        <w:bookmarkStart w:id="1261" w:name="_Toc453681092"/>
        <w:bookmarkStart w:id="1262" w:name="_Toc453681241"/>
        <w:bookmarkStart w:id="1263" w:name="_Toc453681391"/>
        <w:bookmarkStart w:id="1264" w:name="_Toc453681539"/>
        <w:bookmarkStart w:id="1265" w:name="_Toc453681687"/>
        <w:bookmarkStart w:id="1266" w:name="_Toc453681832"/>
        <w:bookmarkStart w:id="1267" w:name="_Toc453763799"/>
        <w:bookmarkStart w:id="1268" w:name="_Toc453763948"/>
        <w:bookmarkStart w:id="1269" w:name="_Toc453764096"/>
        <w:bookmarkStart w:id="1270" w:name="_Toc453764455"/>
        <w:bookmarkStart w:id="1271" w:name="_Toc453764648"/>
        <w:bookmarkStart w:id="1272" w:name="_Toc453764852"/>
        <w:bookmarkStart w:id="1273" w:name="_Toc453765113"/>
        <w:bookmarkStart w:id="1274" w:name="_Toc453765561"/>
        <w:bookmarkStart w:id="1275" w:name="_Toc453766004"/>
        <w:bookmarkStart w:id="1276" w:name="_Toc453767266"/>
        <w:bookmarkStart w:id="1277" w:name="_Toc453767490"/>
        <w:bookmarkStart w:id="1278" w:name="_Toc453767714"/>
        <w:bookmarkStart w:id="1279" w:name="_Toc453767939"/>
        <w:bookmarkStart w:id="1280" w:name="_Toc453768162"/>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del>
    </w:p>
    <w:p w:rsidR="00C0594E" w:rsidDel="00B1717F" w:rsidRDefault="00B706A9" w:rsidP="004D05BC">
      <w:pPr>
        <w:pStyle w:val="Heading1"/>
        <w:rPr>
          <w:del w:id="1281" w:author="Meir Kalter" w:date="2016-06-14T08:48:00Z"/>
          <w:noProof/>
        </w:rPr>
        <w:pPrChange w:id="1282" w:author="Meir Kalter" w:date="2016-06-15T15:12:00Z">
          <w:pPr>
            <w:pStyle w:val="TOC21"/>
            <w:numPr>
              <w:ilvl w:val="1"/>
              <w:numId w:val="8"/>
            </w:numPr>
            <w:ind w:left="673" w:hanging="453"/>
          </w:pPr>
        </w:pPrChange>
      </w:pPr>
      <w:del w:id="1283" w:author="Meir Kalter" w:date="2016-06-14T08:48:00Z">
        <w:r w:rsidDel="00B1717F">
          <w:rPr>
            <w:noProof/>
          </w:rPr>
          <w:delText>Implementations</w:delText>
        </w:r>
        <w:r w:rsidDel="00B1717F">
          <w:rPr>
            <w:noProof/>
          </w:rPr>
          <w:tab/>
          <w:delText>10</w:delText>
        </w:r>
        <w:bookmarkStart w:id="1284" w:name="_Toc453680937"/>
        <w:bookmarkStart w:id="1285" w:name="_Toc453681093"/>
        <w:bookmarkStart w:id="1286" w:name="_Toc453681242"/>
        <w:bookmarkStart w:id="1287" w:name="_Toc453681392"/>
        <w:bookmarkStart w:id="1288" w:name="_Toc453681540"/>
        <w:bookmarkStart w:id="1289" w:name="_Toc453681688"/>
        <w:bookmarkStart w:id="1290" w:name="_Toc453681833"/>
        <w:bookmarkStart w:id="1291" w:name="_Toc453763800"/>
        <w:bookmarkStart w:id="1292" w:name="_Toc453763949"/>
        <w:bookmarkStart w:id="1293" w:name="_Toc453764097"/>
        <w:bookmarkStart w:id="1294" w:name="_Toc453764456"/>
        <w:bookmarkStart w:id="1295" w:name="_Toc453764649"/>
        <w:bookmarkStart w:id="1296" w:name="_Toc453764853"/>
        <w:bookmarkStart w:id="1297" w:name="_Toc453765114"/>
        <w:bookmarkStart w:id="1298" w:name="_Toc453765562"/>
        <w:bookmarkStart w:id="1299" w:name="_Toc453766005"/>
        <w:bookmarkStart w:id="1300" w:name="_Toc453767267"/>
        <w:bookmarkStart w:id="1301" w:name="_Toc453767491"/>
        <w:bookmarkStart w:id="1302" w:name="_Toc453767715"/>
        <w:bookmarkStart w:id="1303" w:name="_Toc453767940"/>
        <w:bookmarkStart w:id="1304" w:name="_Toc45376816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del>
    </w:p>
    <w:p w:rsidR="00C0594E" w:rsidDel="00B1717F" w:rsidRDefault="00B706A9" w:rsidP="004D05BC">
      <w:pPr>
        <w:pStyle w:val="Heading1"/>
        <w:rPr>
          <w:del w:id="1305" w:author="Meir Kalter" w:date="2016-06-14T08:48:00Z"/>
          <w:noProof/>
        </w:rPr>
        <w:pPrChange w:id="1306" w:author="Meir Kalter" w:date="2016-06-15T15:12:00Z">
          <w:pPr>
            <w:pStyle w:val="TOC31"/>
            <w:numPr>
              <w:ilvl w:val="2"/>
              <w:numId w:val="3"/>
            </w:numPr>
            <w:ind w:left="1148" w:hanging="708"/>
          </w:pPr>
        </w:pPrChange>
      </w:pPr>
      <w:del w:id="1307" w:author="Meir Kalter" w:date="2016-06-14T08:48:00Z">
        <w:r w:rsidDel="00B1717F">
          <w:rPr>
            <w:noProof/>
          </w:rPr>
          <w:delText>Seven digit</w:delText>
        </w:r>
        <w:r w:rsidDel="00B1717F">
          <w:rPr>
            <w:noProof/>
          </w:rPr>
          <w:tab/>
          <w:delText>10</w:delText>
        </w:r>
        <w:bookmarkStart w:id="1308" w:name="_Toc453680938"/>
        <w:bookmarkStart w:id="1309" w:name="_Toc453681094"/>
        <w:bookmarkStart w:id="1310" w:name="_Toc453681243"/>
        <w:bookmarkStart w:id="1311" w:name="_Toc453681393"/>
        <w:bookmarkStart w:id="1312" w:name="_Toc453681541"/>
        <w:bookmarkStart w:id="1313" w:name="_Toc453681689"/>
        <w:bookmarkStart w:id="1314" w:name="_Toc453681834"/>
        <w:bookmarkStart w:id="1315" w:name="_Toc453763801"/>
        <w:bookmarkStart w:id="1316" w:name="_Toc453763950"/>
        <w:bookmarkStart w:id="1317" w:name="_Toc453764098"/>
        <w:bookmarkStart w:id="1318" w:name="_Toc453764457"/>
        <w:bookmarkStart w:id="1319" w:name="_Toc453764650"/>
        <w:bookmarkStart w:id="1320" w:name="_Toc453764854"/>
        <w:bookmarkStart w:id="1321" w:name="_Toc453765115"/>
        <w:bookmarkStart w:id="1322" w:name="_Toc453765563"/>
        <w:bookmarkStart w:id="1323" w:name="_Toc453766006"/>
        <w:bookmarkStart w:id="1324" w:name="_Toc453767268"/>
        <w:bookmarkStart w:id="1325" w:name="_Toc453767492"/>
        <w:bookmarkStart w:id="1326" w:name="_Toc453767716"/>
        <w:bookmarkStart w:id="1327" w:name="_Toc453767941"/>
        <w:bookmarkStart w:id="1328" w:name="_Toc453768164"/>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del>
    </w:p>
    <w:p w:rsidR="00C0594E" w:rsidDel="00B1717F" w:rsidRDefault="00B706A9" w:rsidP="004D05BC">
      <w:pPr>
        <w:pStyle w:val="Heading1"/>
        <w:rPr>
          <w:del w:id="1329" w:author="Meir Kalter" w:date="2016-06-14T08:48:00Z"/>
          <w:noProof/>
        </w:rPr>
        <w:pPrChange w:id="1330" w:author="Meir Kalter" w:date="2016-06-15T15:12:00Z">
          <w:pPr>
            <w:pStyle w:val="TOC51"/>
            <w:numPr>
              <w:numId w:val="9"/>
            </w:numPr>
            <w:ind w:left="183" w:hanging="183"/>
          </w:pPr>
        </w:pPrChange>
      </w:pPr>
      <w:del w:id="1331" w:author="Meir Kalter" w:date="2016-06-14T08:48:00Z">
        <w:r w:rsidDel="00B1717F">
          <w:rPr>
            <w:noProof/>
          </w:rPr>
          <w:delText xml:space="preserve">Known Limitations-improvements that could be done </w:delText>
        </w:r>
        <w:r w:rsidDel="00B1717F">
          <w:rPr>
            <w:noProof/>
          </w:rPr>
          <w:tab/>
          <w:delText>12</w:delText>
        </w:r>
        <w:bookmarkStart w:id="1332" w:name="_Toc453680939"/>
        <w:bookmarkStart w:id="1333" w:name="_Toc453681095"/>
        <w:bookmarkStart w:id="1334" w:name="_Toc453681244"/>
        <w:bookmarkStart w:id="1335" w:name="_Toc453681394"/>
        <w:bookmarkStart w:id="1336" w:name="_Toc453681542"/>
        <w:bookmarkStart w:id="1337" w:name="_Toc453681690"/>
        <w:bookmarkStart w:id="1338" w:name="_Toc453681835"/>
        <w:bookmarkStart w:id="1339" w:name="_Toc453763802"/>
        <w:bookmarkStart w:id="1340" w:name="_Toc453763951"/>
        <w:bookmarkStart w:id="1341" w:name="_Toc453764099"/>
        <w:bookmarkStart w:id="1342" w:name="_Toc453764458"/>
        <w:bookmarkStart w:id="1343" w:name="_Toc453764651"/>
        <w:bookmarkStart w:id="1344" w:name="_Toc453764855"/>
        <w:bookmarkStart w:id="1345" w:name="_Toc453765116"/>
        <w:bookmarkStart w:id="1346" w:name="_Toc453765564"/>
        <w:bookmarkStart w:id="1347" w:name="_Toc453766007"/>
        <w:bookmarkStart w:id="1348" w:name="_Toc453767269"/>
        <w:bookmarkStart w:id="1349" w:name="_Toc453767493"/>
        <w:bookmarkStart w:id="1350" w:name="_Toc453767717"/>
        <w:bookmarkStart w:id="1351" w:name="_Toc453767942"/>
        <w:bookmarkStart w:id="1352" w:name="_Toc453768165"/>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del>
    </w:p>
    <w:p w:rsidR="00C0594E" w:rsidDel="00B1717F" w:rsidRDefault="00B706A9" w:rsidP="004D05BC">
      <w:pPr>
        <w:pStyle w:val="Heading1"/>
        <w:rPr>
          <w:del w:id="1353" w:author="Meir Kalter" w:date="2016-06-14T08:48:00Z"/>
          <w:noProof/>
        </w:rPr>
        <w:pPrChange w:id="1354" w:author="Meir Kalter" w:date="2016-06-15T15:12:00Z">
          <w:pPr>
            <w:pStyle w:val="TOC21"/>
            <w:numPr>
              <w:ilvl w:val="1"/>
              <w:numId w:val="10"/>
            </w:numPr>
            <w:ind w:left="748" w:hanging="528"/>
          </w:pPr>
        </w:pPrChange>
      </w:pPr>
      <w:del w:id="1355" w:author="Meir Kalter" w:date="2016-06-14T08:48:00Z">
        <w:r w:rsidDel="00B1717F">
          <w:rPr>
            <w:noProof/>
          </w:rPr>
          <w:delText>Error handling of asm file</w:delText>
        </w:r>
        <w:r w:rsidDel="00B1717F">
          <w:rPr>
            <w:noProof/>
          </w:rPr>
          <w:tab/>
          <w:delText>12</w:delText>
        </w:r>
        <w:bookmarkStart w:id="1356" w:name="_Toc453680940"/>
        <w:bookmarkStart w:id="1357" w:name="_Toc453681096"/>
        <w:bookmarkStart w:id="1358" w:name="_Toc453681245"/>
        <w:bookmarkStart w:id="1359" w:name="_Toc453681395"/>
        <w:bookmarkStart w:id="1360" w:name="_Toc453681543"/>
        <w:bookmarkStart w:id="1361" w:name="_Toc453681691"/>
        <w:bookmarkStart w:id="1362" w:name="_Toc453681836"/>
        <w:bookmarkStart w:id="1363" w:name="_Toc453763803"/>
        <w:bookmarkStart w:id="1364" w:name="_Toc453763952"/>
        <w:bookmarkStart w:id="1365" w:name="_Toc453764100"/>
        <w:bookmarkStart w:id="1366" w:name="_Toc453764459"/>
        <w:bookmarkStart w:id="1367" w:name="_Toc453764652"/>
        <w:bookmarkStart w:id="1368" w:name="_Toc453764856"/>
        <w:bookmarkStart w:id="1369" w:name="_Toc453765117"/>
        <w:bookmarkStart w:id="1370" w:name="_Toc453765565"/>
        <w:bookmarkStart w:id="1371" w:name="_Toc453766008"/>
        <w:bookmarkStart w:id="1372" w:name="_Toc453767270"/>
        <w:bookmarkStart w:id="1373" w:name="_Toc453767494"/>
        <w:bookmarkStart w:id="1374" w:name="_Toc453767718"/>
        <w:bookmarkStart w:id="1375" w:name="_Toc453767943"/>
        <w:bookmarkStart w:id="1376" w:name="_Toc453768166"/>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del>
    </w:p>
    <w:p w:rsidR="00C0594E" w:rsidDel="00B1717F" w:rsidRDefault="00B706A9" w:rsidP="004D05BC">
      <w:pPr>
        <w:pStyle w:val="Heading1"/>
        <w:rPr>
          <w:del w:id="1377" w:author="Meir Kalter" w:date="2016-06-14T08:48:00Z"/>
          <w:noProof/>
        </w:rPr>
        <w:pPrChange w:id="1378" w:author="Meir Kalter" w:date="2016-06-15T15:12:00Z">
          <w:pPr>
            <w:pStyle w:val="TOC21"/>
            <w:numPr>
              <w:ilvl w:val="1"/>
              <w:numId w:val="10"/>
            </w:numPr>
            <w:ind w:left="748" w:hanging="528"/>
          </w:pPr>
        </w:pPrChange>
      </w:pPr>
      <w:del w:id="1379" w:author="Meir Kalter" w:date="2016-06-14T08:48:00Z">
        <w:r w:rsidDel="00B1717F">
          <w:rPr>
            <w:noProof/>
          </w:rPr>
          <w:delText>Seven digit update</w:delText>
        </w:r>
        <w:r w:rsidDel="00B1717F">
          <w:rPr>
            <w:noProof/>
          </w:rPr>
          <w:tab/>
          <w:delText>12</w:delText>
        </w:r>
        <w:bookmarkStart w:id="1380" w:name="_Toc453680941"/>
        <w:bookmarkStart w:id="1381" w:name="_Toc453681097"/>
        <w:bookmarkStart w:id="1382" w:name="_Toc453681246"/>
        <w:bookmarkStart w:id="1383" w:name="_Toc453681396"/>
        <w:bookmarkStart w:id="1384" w:name="_Toc453681544"/>
        <w:bookmarkStart w:id="1385" w:name="_Toc453681692"/>
        <w:bookmarkStart w:id="1386" w:name="_Toc453681837"/>
        <w:bookmarkStart w:id="1387" w:name="_Toc453763804"/>
        <w:bookmarkStart w:id="1388" w:name="_Toc453763953"/>
        <w:bookmarkStart w:id="1389" w:name="_Toc453764101"/>
        <w:bookmarkStart w:id="1390" w:name="_Toc453764460"/>
        <w:bookmarkStart w:id="1391" w:name="_Toc453764653"/>
        <w:bookmarkStart w:id="1392" w:name="_Toc453764857"/>
        <w:bookmarkStart w:id="1393" w:name="_Toc453765118"/>
        <w:bookmarkStart w:id="1394" w:name="_Toc453765566"/>
        <w:bookmarkStart w:id="1395" w:name="_Toc453766009"/>
        <w:bookmarkStart w:id="1396" w:name="_Toc453767271"/>
        <w:bookmarkStart w:id="1397" w:name="_Toc453767495"/>
        <w:bookmarkStart w:id="1398" w:name="_Toc453767719"/>
        <w:bookmarkStart w:id="1399" w:name="_Toc453767944"/>
        <w:bookmarkStart w:id="1400" w:name="_Toc453768167"/>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del>
    </w:p>
    <w:p w:rsidR="00C0594E" w:rsidDel="00B1717F" w:rsidRDefault="00B706A9" w:rsidP="004D05BC">
      <w:pPr>
        <w:pStyle w:val="Heading1"/>
        <w:rPr>
          <w:del w:id="1401" w:author="Meir Kalter" w:date="2016-06-14T08:48:00Z"/>
          <w:noProof/>
        </w:rPr>
        <w:pPrChange w:id="1402" w:author="Meir Kalter" w:date="2016-06-15T15:12:00Z">
          <w:pPr>
            <w:pStyle w:val="TOC51"/>
            <w:numPr>
              <w:numId w:val="4"/>
            </w:numPr>
            <w:ind w:left="183" w:hanging="183"/>
          </w:pPr>
        </w:pPrChange>
      </w:pPr>
      <w:del w:id="1403" w:author="Meir Kalter" w:date="2016-06-14T08:48:00Z">
        <w:r w:rsidDel="00B1717F">
          <w:rPr>
            <w:noProof/>
          </w:rPr>
          <w:delText>Manual</w:delText>
        </w:r>
        <w:r w:rsidDel="00B1717F">
          <w:rPr>
            <w:noProof/>
          </w:rPr>
          <w:tab/>
          <w:delText>13</w:delText>
        </w:r>
        <w:bookmarkStart w:id="1404" w:name="_Toc453680942"/>
        <w:bookmarkStart w:id="1405" w:name="_Toc453681098"/>
        <w:bookmarkStart w:id="1406" w:name="_Toc453681247"/>
        <w:bookmarkStart w:id="1407" w:name="_Toc453681397"/>
        <w:bookmarkStart w:id="1408" w:name="_Toc453681545"/>
        <w:bookmarkStart w:id="1409" w:name="_Toc453681693"/>
        <w:bookmarkStart w:id="1410" w:name="_Toc453681838"/>
        <w:bookmarkStart w:id="1411" w:name="_Toc453763805"/>
        <w:bookmarkStart w:id="1412" w:name="_Toc453763954"/>
        <w:bookmarkStart w:id="1413" w:name="_Toc453764102"/>
        <w:bookmarkStart w:id="1414" w:name="_Toc453764461"/>
        <w:bookmarkStart w:id="1415" w:name="_Toc453764654"/>
        <w:bookmarkStart w:id="1416" w:name="_Toc453764858"/>
        <w:bookmarkStart w:id="1417" w:name="_Toc453765119"/>
        <w:bookmarkStart w:id="1418" w:name="_Toc453765567"/>
        <w:bookmarkStart w:id="1419" w:name="_Toc453766010"/>
        <w:bookmarkStart w:id="1420" w:name="_Toc453767272"/>
        <w:bookmarkStart w:id="1421" w:name="_Toc453767496"/>
        <w:bookmarkStart w:id="1422" w:name="_Toc453767720"/>
        <w:bookmarkStart w:id="1423" w:name="_Toc453767945"/>
        <w:bookmarkStart w:id="1424" w:name="_Toc453768168"/>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del>
    </w:p>
    <w:p w:rsidR="00C0594E" w:rsidDel="00B1717F" w:rsidRDefault="00B706A9" w:rsidP="004D05BC">
      <w:pPr>
        <w:pStyle w:val="Heading1"/>
        <w:rPr>
          <w:del w:id="1425" w:author="Meir Kalter" w:date="2016-06-14T08:48:00Z"/>
          <w:noProof/>
        </w:rPr>
        <w:pPrChange w:id="1426" w:author="Meir Kalter" w:date="2016-06-15T15:12:00Z">
          <w:pPr>
            <w:pStyle w:val="TOC21"/>
            <w:numPr>
              <w:ilvl w:val="1"/>
              <w:numId w:val="4"/>
            </w:numPr>
            <w:ind w:left="673" w:hanging="453"/>
          </w:pPr>
        </w:pPrChange>
      </w:pPr>
      <w:del w:id="1427" w:author="Meir Kalter" w:date="2016-06-14T08:48:00Z">
        <w:r w:rsidDel="00B1717F">
          <w:rPr>
            <w:noProof/>
          </w:rPr>
          <w:delText>Execution of Gui</w:delText>
        </w:r>
        <w:r w:rsidDel="00B1717F">
          <w:rPr>
            <w:noProof/>
          </w:rPr>
          <w:tab/>
          <w:delText>13</w:delText>
        </w:r>
        <w:bookmarkStart w:id="1428" w:name="_Toc453680943"/>
        <w:bookmarkStart w:id="1429" w:name="_Toc453681099"/>
        <w:bookmarkStart w:id="1430" w:name="_Toc453681248"/>
        <w:bookmarkStart w:id="1431" w:name="_Toc453681398"/>
        <w:bookmarkStart w:id="1432" w:name="_Toc453681546"/>
        <w:bookmarkStart w:id="1433" w:name="_Toc453681694"/>
        <w:bookmarkStart w:id="1434" w:name="_Toc453681839"/>
        <w:bookmarkStart w:id="1435" w:name="_Toc453763806"/>
        <w:bookmarkStart w:id="1436" w:name="_Toc453763955"/>
        <w:bookmarkStart w:id="1437" w:name="_Toc453764103"/>
        <w:bookmarkStart w:id="1438" w:name="_Toc453764462"/>
        <w:bookmarkStart w:id="1439" w:name="_Toc453764655"/>
        <w:bookmarkStart w:id="1440" w:name="_Toc453764859"/>
        <w:bookmarkStart w:id="1441" w:name="_Toc453765120"/>
        <w:bookmarkStart w:id="1442" w:name="_Toc453765568"/>
        <w:bookmarkStart w:id="1443" w:name="_Toc453766011"/>
        <w:bookmarkStart w:id="1444" w:name="_Toc453767273"/>
        <w:bookmarkStart w:id="1445" w:name="_Toc453767497"/>
        <w:bookmarkStart w:id="1446" w:name="_Toc453767721"/>
        <w:bookmarkStart w:id="1447" w:name="_Toc453767946"/>
        <w:bookmarkStart w:id="1448" w:name="_Toc453768169"/>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del>
    </w:p>
    <w:p w:rsidR="00C0594E" w:rsidDel="00B1717F" w:rsidRDefault="00B706A9" w:rsidP="004D05BC">
      <w:pPr>
        <w:pStyle w:val="Heading1"/>
        <w:rPr>
          <w:del w:id="1449" w:author="Meir Kalter" w:date="2016-06-14T08:48:00Z"/>
          <w:noProof/>
        </w:rPr>
        <w:pPrChange w:id="1450" w:author="Meir Kalter" w:date="2016-06-15T15:12:00Z">
          <w:pPr>
            <w:pStyle w:val="TOC21"/>
            <w:numPr>
              <w:ilvl w:val="1"/>
              <w:numId w:val="11"/>
            </w:numPr>
            <w:ind w:left="673" w:hanging="453"/>
          </w:pPr>
        </w:pPrChange>
      </w:pPr>
      <w:del w:id="1451" w:author="Meir Kalter" w:date="2016-06-14T08:48:00Z">
        <w:r w:rsidDel="00B1717F">
          <w:rPr>
            <w:noProof/>
          </w:rPr>
          <w:delText>Execution of compiler</w:delText>
        </w:r>
        <w:r w:rsidDel="00B1717F">
          <w:rPr>
            <w:noProof/>
          </w:rPr>
          <w:tab/>
          <w:delText>13</w:delText>
        </w:r>
        <w:bookmarkStart w:id="1452" w:name="_Toc453680944"/>
        <w:bookmarkStart w:id="1453" w:name="_Toc453681100"/>
        <w:bookmarkStart w:id="1454" w:name="_Toc453681249"/>
        <w:bookmarkStart w:id="1455" w:name="_Toc453681399"/>
        <w:bookmarkStart w:id="1456" w:name="_Toc453681547"/>
        <w:bookmarkStart w:id="1457" w:name="_Toc453681695"/>
        <w:bookmarkStart w:id="1458" w:name="_Toc453681840"/>
        <w:bookmarkStart w:id="1459" w:name="_Toc453763807"/>
        <w:bookmarkStart w:id="1460" w:name="_Toc453763956"/>
        <w:bookmarkStart w:id="1461" w:name="_Toc453764104"/>
        <w:bookmarkStart w:id="1462" w:name="_Toc453764463"/>
        <w:bookmarkStart w:id="1463" w:name="_Toc453764656"/>
        <w:bookmarkStart w:id="1464" w:name="_Toc453764860"/>
        <w:bookmarkStart w:id="1465" w:name="_Toc453765121"/>
        <w:bookmarkStart w:id="1466" w:name="_Toc453765569"/>
        <w:bookmarkStart w:id="1467" w:name="_Toc453766012"/>
        <w:bookmarkStart w:id="1468" w:name="_Toc453767274"/>
        <w:bookmarkStart w:id="1469" w:name="_Toc453767498"/>
        <w:bookmarkStart w:id="1470" w:name="_Toc453767722"/>
        <w:bookmarkStart w:id="1471" w:name="_Toc453767947"/>
        <w:bookmarkStart w:id="1472" w:name="_Toc453768170"/>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del>
    </w:p>
    <w:p w:rsidR="00C0594E" w:rsidDel="00B1717F" w:rsidRDefault="00B706A9" w:rsidP="004D05BC">
      <w:pPr>
        <w:pStyle w:val="Heading1"/>
        <w:rPr>
          <w:del w:id="1473" w:author="Meir Kalter" w:date="2016-06-14T08:48:00Z"/>
          <w:noProof/>
        </w:rPr>
        <w:pPrChange w:id="1474" w:author="Meir Kalter" w:date="2016-06-15T15:12:00Z">
          <w:pPr>
            <w:pStyle w:val="TOC51"/>
            <w:numPr>
              <w:numId w:val="12"/>
            </w:numPr>
            <w:ind w:left="183" w:hanging="183"/>
          </w:pPr>
        </w:pPrChange>
      </w:pPr>
      <w:del w:id="1475" w:author="Meir Kalter" w:date="2016-06-14T08:48:00Z">
        <w:r w:rsidDel="00B1717F">
          <w:rPr>
            <w:noProof/>
          </w:rPr>
          <w:delText xml:space="preserve">Gui </w:delText>
        </w:r>
        <w:r w:rsidDel="00B1717F">
          <w:rPr>
            <w:noProof/>
          </w:rPr>
          <w:tab/>
          <w:delText>14</w:delText>
        </w:r>
        <w:bookmarkStart w:id="1476" w:name="_Toc453680945"/>
        <w:bookmarkStart w:id="1477" w:name="_Toc453681101"/>
        <w:bookmarkStart w:id="1478" w:name="_Toc453681250"/>
        <w:bookmarkStart w:id="1479" w:name="_Toc453681400"/>
        <w:bookmarkStart w:id="1480" w:name="_Toc453681548"/>
        <w:bookmarkStart w:id="1481" w:name="_Toc453681696"/>
        <w:bookmarkStart w:id="1482" w:name="_Toc453681841"/>
        <w:bookmarkStart w:id="1483" w:name="_Toc453763808"/>
        <w:bookmarkStart w:id="1484" w:name="_Toc453763957"/>
        <w:bookmarkStart w:id="1485" w:name="_Toc453764105"/>
        <w:bookmarkStart w:id="1486" w:name="_Toc453764464"/>
        <w:bookmarkStart w:id="1487" w:name="_Toc453764657"/>
        <w:bookmarkStart w:id="1488" w:name="_Toc453764861"/>
        <w:bookmarkStart w:id="1489" w:name="_Toc453765122"/>
        <w:bookmarkStart w:id="1490" w:name="_Toc453765570"/>
        <w:bookmarkStart w:id="1491" w:name="_Toc453766013"/>
        <w:bookmarkStart w:id="1492" w:name="_Toc453767275"/>
        <w:bookmarkStart w:id="1493" w:name="_Toc453767499"/>
        <w:bookmarkStart w:id="1494" w:name="_Toc453767723"/>
        <w:bookmarkStart w:id="1495" w:name="_Toc453767948"/>
        <w:bookmarkStart w:id="1496" w:name="_Toc453768171"/>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del>
    </w:p>
    <w:p w:rsidR="00C0594E" w:rsidDel="00B1717F" w:rsidRDefault="00B706A9" w:rsidP="004D05BC">
      <w:pPr>
        <w:pStyle w:val="Heading1"/>
        <w:rPr>
          <w:del w:id="1497" w:author="Meir Kalter" w:date="2016-06-14T08:48:00Z"/>
          <w:noProof/>
        </w:rPr>
        <w:pPrChange w:id="1498" w:author="Meir Kalter" w:date="2016-06-15T15:12:00Z">
          <w:pPr>
            <w:pStyle w:val="TOC21"/>
            <w:numPr>
              <w:ilvl w:val="1"/>
              <w:numId w:val="4"/>
            </w:numPr>
            <w:ind w:left="673" w:hanging="453"/>
          </w:pPr>
        </w:pPrChange>
      </w:pPr>
      <w:del w:id="1499" w:author="Meir Kalter" w:date="2016-06-14T08:48:00Z">
        <w:r w:rsidDel="00B1717F">
          <w:rPr>
            <w:noProof/>
          </w:rPr>
          <w:delText>Parts view</w:delText>
        </w:r>
        <w:r w:rsidDel="00B1717F">
          <w:rPr>
            <w:noProof/>
          </w:rPr>
          <w:tab/>
          <w:delText>14</w:delText>
        </w:r>
        <w:bookmarkStart w:id="1500" w:name="_Toc453680946"/>
        <w:bookmarkStart w:id="1501" w:name="_Toc453681102"/>
        <w:bookmarkStart w:id="1502" w:name="_Toc453681251"/>
        <w:bookmarkStart w:id="1503" w:name="_Toc453681401"/>
        <w:bookmarkStart w:id="1504" w:name="_Toc453681549"/>
        <w:bookmarkStart w:id="1505" w:name="_Toc453681697"/>
        <w:bookmarkStart w:id="1506" w:name="_Toc453681842"/>
        <w:bookmarkStart w:id="1507" w:name="_Toc453763809"/>
        <w:bookmarkStart w:id="1508" w:name="_Toc453763958"/>
        <w:bookmarkStart w:id="1509" w:name="_Toc453764106"/>
        <w:bookmarkStart w:id="1510" w:name="_Toc453764465"/>
        <w:bookmarkStart w:id="1511" w:name="_Toc453764658"/>
        <w:bookmarkStart w:id="1512" w:name="_Toc453764862"/>
        <w:bookmarkStart w:id="1513" w:name="_Toc453765123"/>
        <w:bookmarkStart w:id="1514" w:name="_Toc453765571"/>
        <w:bookmarkStart w:id="1515" w:name="_Toc453766014"/>
        <w:bookmarkStart w:id="1516" w:name="_Toc453767276"/>
        <w:bookmarkStart w:id="1517" w:name="_Toc453767500"/>
        <w:bookmarkStart w:id="1518" w:name="_Toc453767724"/>
        <w:bookmarkStart w:id="1519" w:name="_Toc453767949"/>
        <w:bookmarkStart w:id="1520" w:name="_Toc453768172"/>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del>
    </w:p>
    <w:p w:rsidR="00C0594E" w:rsidDel="00B1717F" w:rsidRDefault="00B706A9" w:rsidP="004D05BC">
      <w:pPr>
        <w:pStyle w:val="Heading1"/>
        <w:rPr>
          <w:del w:id="1521" w:author="Meir Kalter" w:date="2016-06-14T08:48:00Z"/>
          <w:noProof/>
        </w:rPr>
        <w:pPrChange w:id="1522" w:author="Meir Kalter" w:date="2016-06-15T15:12:00Z">
          <w:pPr>
            <w:pStyle w:val="TOC21"/>
            <w:numPr>
              <w:ilvl w:val="1"/>
              <w:numId w:val="4"/>
            </w:numPr>
            <w:ind w:left="673" w:hanging="453"/>
          </w:pPr>
        </w:pPrChange>
      </w:pPr>
      <w:del w:id="1523" w:author="Meir Kalter" w:date="2016-06-14T08:48:00Z">
        <w:r w:rsidDel="00B1717F">
          <w:rPr>
            <w:noProof/>
          </w:rPr>
          <w:delText>File types used in the simulator</w:delText>
        </w:r>
        <w:r w:rsidDel="00B1717F">
          <w:rPr>
            <w:noProof/>
          </w:rPr>
          <w:tab/>
          <w:delText>14</w:delText>
        </w:r>
        <w:bookmarkStart w:id="1524" w:name="_Toc453680947"/>
        <w:bookmarkStart w:id="1525" w:name="_Toc453681103"/>
        <w:bookmarkStart w:id="1526" w:name="_Toc453681252"/>
        <w:bookmarkStart w:id="1527" w:name="_Toc453681402"/>
        <w:bookmarkStart w:id="1528" w:name="_Toc453681550"/>
        <w:bookmarkStart w:id="1529" w:name="_Toc453681698"/>
        <w:bookmarkStart w:id="1530" w:name="_Toc453681843"/>
        <w:bookmarkStart w:id="1531" w:name="_Toc453763810"/>
        <w:bookmarkStart w:id="1532" w:name="_Toc453763959"/>
        <w:bookmarkStart w:id="1533" w:name="_Toc453764107"/>
        <w:bookmarkStart w:id="1534" w:name="_Toc453764466"/>
        <w:bookmarkStart w:id="1535" w:name="_Toc453764659"/>
        <w:bookmarkStart w:id="1536" w:name="_Toc453764863"/>
        <w:bookmarkStart w:id="1537" w:name="_Toc453765124"/>
        <w:bookmarkStart w:id="1538" w:name="_Toc453765572"/>
        <w:bookmarkStart w:id="1539" w:name="_Toc453766015"/>
        <w:bookmarkStart w:id="1540" w:name="_Toc453767277"/>
        <w:bookmarkStart w:id="1541" w:name="_Toc453767501"/>
        <w:bookmarkStart w:id="1542" w:name="_Toc453767725"/>
        <w:bookmarkStart w:id="1543" w:name="_Toc453767950"/>
        <w:bookmarkStart w:id="1544" w:name="_Toc45376817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del>
    </w:p>
    <w:p w:rsidR="00C0594E" w:rsidDel="00B1717F" w:rsidRDefault="00B706A9" w:rsidP="004D05BC">
      <w:pPr>
        <w:pStyle w:val="Heading1"/>
        <w:rPr>
          <w:del w:id="1545" w:author="Meir Kalter" w:date="2016-06-14T08:48:00Z"/>
          <w:noProof/>
        </w:rPr>
        <w:pPrChange w:id="1546" w:author="Meir Kalter" w:date="2016-06-15T15:12:00Z">
          <w:pPr>
            <w:pStyle w:val="TOC21"/>
            <w:numPr>
              <w:ilvl w:val="1"/>
              <w:numId w:val="4"/>
            </w:numPr>
            <w:ind w:left="673" w:hanging="453"/>
          </w:pPr>
        </w:pPrChange>
      </w:pPr>
      <w:del w:id="1547" w:author="Meir Kalter" w:date="2016-06-14T08:48:00Z">
        <w:r w:rsidDel="00B1717F">
          <w:rPr>
            <w:noProof/>
          </w:rPr>
          <w:delText>Optional files</w:delText>
        </w:r>
        <w:r w:rsidDel="00B1717F">
          <w:rPr>
            <w:noProof/>
          </w:rPr>
          <w:tab/>
          <w:delText>14</w:delText>
        </w:r>
        <w:bookmarkStart w:id="1548" w:name="_Toc453680948"/>
        <w:bookmarkStart w:id="1549" w:name="_Toc453681104"/>
        <w:bookmarkStart w:id="1550" w:name="_Toc453681253"/>
        <w:bookmarkStart w:id="1551" w:name="_Toc453681403"/>
        <w:bookmarkStart w:id="1552" w:name="_Toc453681551"/>
        <w:bookmarkStart w:id="1553" w:name="_Toc453681699"/>
        <w:bookmarkStart w:id="1554" w:name="_Toc453681844"/>
        <w:bookmarkStart w:id="1555" w:name="_Toc453763811"/>
        <w:bookmarkStart w:id="1556" w:name="_Toc453763960"/>
        <w:bookmarkStart w:id="1557" w:name="_Toc453764108"/>
        <w:bookmarkStart w:id="1558" w:name="_Toc453764467"/>
        <w:bookmarkStart w:id="1559" w:name="_Toc453764660"/>
        <w:bookmarkStart w:id="1560" w:name="_Toc453764864"/>
        <w:bookmarkStart w:id="1561" w:name="_Toc453765125"/>
        <w:bookmarkStart w:id="1562" w:name="_Toc453765573"/>
        <w:bookmarkStart w:id="1563" w:name="_Toc453766016"/>
        <w:bookmarkStart w:id="1564" w:name="_Toc453767278"/>
        <w:bookmarkStart w:id="1565" w:name="_Toc453767502"/>
        <w:bookmarkStart w:id="1566" w:name="_Toc453767726"/>
        <w:bookmarkStart w:id="1567" w:name="_Toc453767951"/>
        <w:bookmarkStart w:id="1568" w:name="_Toc453768174"/>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del>
    </w:p>
    <w:p w:rsidR="00C0594E" w:rsidDel="00B1717F" w:rsidRDefault="00B706A9" w:rsidP="004D05BC">
      <w:pPr>
        <w:pStyle w:val="Heading1"/>
        <w:rPr>
          <w:del w:id="1569" w:author="Meir Kalter" w:date="2016-06-14T08:48:00Z"/>
          <w:noProof/>
        </w:rPr>
        <w:pPrChange w:id="1570" w:author="Meir Kalter" w:date="2016-06-15T15:12:00Z">
          <w:pPr>
            <w:pStyle w:val="TOC31"/>
            <w:numPr>
              <w:ilvl w:val="2"/>
              <w:numId w:val="4"/>
            </w:numPr>
            <w:ind w:left="1148" w:hanging="708"/>
          </w:pPr>
        </w:pPrChange>
      </w:pPr>
      <w:del w:id="1571" w:author="Meir Kalter" w:date="2016-06-14T08:48:00Z">
        <w:r w:rsidDel="00B1717F">
          <w:rPr>
            <w:noProof/>
          </w:rPr>
          <w:delText xml:space="preserve">ASM </w:delText>
        </w:r>
        <w:r w:rsidDel="00B1717F">
          <w:rPr>
            <w:noProof/>
          </w:rPr>
          <w:tab/>
          <w:delText>14</w:delText>
        </w:r>
        <w:bookmarkStart w:id="1572" w:name="_Toc453680949"/>
        <w:bookmarkStart w:id="1573" w:name="_Toc453681105"/>
        <w:bookmarkStart w:id="1574" w:name="_Toc453681254"/>
        <w:bookmarkStart w:id="1575" w:name="_Toc453681404"/>
        <w:bookmarkStart w:id="1576" w:name="_Toc453681552"/>
        <w:bookmarkStart w:id="1577" w:name="_Toc453681700"/>
        <w:bookmarkStart w:id="1578" w:name="_Toc453681845"/>
        <w:bookmarkStart w:id="1579" w:name="_Toc453763812"/>
        <w:bookmarkStart w:id="1580" w:name="_Toc453763961"/>
        <w:bookmarkStart w:id="1581" w:name="_Toc453764109"/>
        <w:bookmarkStart w:id="1582" w:name="_Toc453764468"/>
        <w:bookmarkStart w:id="1583" w:name="_Toc453764661"/>
        <w:bookmarkStart w:id="1584" w:name="_Toc453764865"/>
        <w:bookmarkStart w:id="1585" w:name="_Toc453765126"/>
        <w:bookmarkStart w:id="1586" w:name="_Toc453765574"/>
        <w:bookmarkStart w:id="1587" w:name="_Toc453766017"/>
        <w:bookmarkStart w:id="1588" w:name="_Toc453767279"/>
        <w:bookmarkStart w:id="1589" w:name="_Toc453767503"/>
        <w:bookmarkStart w:id="1590" w:name="_Toc453767727"/>
        <w:bookmarkStart w:id="1591" w:name="_Toc453767952"/>
        <w:bookmarkStart w:id="1592" w:name="_Toc453768175"/>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del>
    </w:p>
    <w:p w:rsidR="00C0594E" w:rsidDel="00B1717F" w:rsidRDefault="00B706A9" w:rsidP="004D05BC">
      <w:pPr>
        <w:pStyle w:val="Heading1"/>
        <w:rPr>
          <w:del w:id="1593" w:author="Meir Kalter" w:date="2016-06-14T08:48:00Z"/>
          <w:noProof/>
        </w:rPr>
        <w:pPrChange w:id="1594" w:author="Meir Kalter" w:date="2016-06-15T15:12:00Z">
          <w:pPr>
            <w:pStyle w:val="TOC31"/>
            <w:numPr>
              <w:ilvl w:val="2"/>
              <w:numId w:val="13"/>
            </w:numPr>
            <w:ind w:left="996" w:hanging="556"/>
          </w:pPr>
        </w:pPrChange>
      </w:pPr>
      <w:del w:id="1595" w:author="Meir Kalter" w:date="2016-06-14T08:48:00Z">
        <w:r w:rsidDel="00B1717F">
          <w:rPr>
            <w:noProof/>
          </w:rPr>
          <w:delText xml:space="preserve">MEM </w:delText>
        </w:r>
        <w:r w:rsidDel="00B1717F">
          <w:rPr>
            <w:noProof/>
          </w:rPr>
          <w:tab/>
          <w:delText>14</w:delText>
        </w:r>
        <w:bookmarkStart w:id="1596" w:name="_Toc453680950"/>
        <w:bookmarkStart w:id="1597" w:name="_Toc453681106"/>
        <w:bookmarkStart w:id="1598" w:name="_Toc453681255"/>
        <w:bookmarkStart w:id="1599" w:name="_Toc453681405"/>
        <w:bookmarkStart w:id="1600" w:name="_Toc453681553"/>
        <w:bookmarkStart w:id="1601" w:name="_Toc453681701"/>
        <w:bookmarkStart w:id="1602" w:name="_Toc453681846"/>
        <w:bookmarkStart w:id="1603" w:name="_Toc453763813"/>
        <w:bookmarkStart w:id="1604" w:name="_Toc453763962"/>
        <w:bookmarkStart w:id="1605" w:name="_Toc453764110"/>
        <w:bookmarkStart w:id="1606" w:name="_Toc453764469"/>
        <w:bookmarkStart w:id="1607" w:name="_Toc453764662"/>
        <w:bookmarkStart w:id="1608" w:name="_Toc453764866"/>
        <w:bookmarkStart w:id="1609" w:name="_Toc453765127"/>
        <w:bookmarkStart w:id="1610" w:name="_Toc453765575"/>
        <w:bookmarkStart w:id="1611" w:name="_Toc453766018"/>
        <w:bookmarkStart w:id="1612" w:name="_Toc453767280"/>
        <w:bookmarkStart w:id="1613" w:name="_Toc453767504"/>
        <w:bookmarkStart w:id="1614" w:name="_Toc453767728"/>
        <w:bookmarkStart w:id="1615" w:name="_Toc453767953"/>
        <w:bookmarkStart w:id="1616" w:name="_Toc453768176"/>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del>
    </w:p>
    <w:p w:rsidR="00C0594E" w:rsidDel="00B1717F" w:rsidRDefault="00B706A9" w:rsidP="004D05BC">
      <w:pPr>
        <w:pStyle w:val="Heading1"/>
        <w:rPr>
          <w:del w:id="1617" w:author="Meir Kalter" w:date="2016-06-14T08:48:00Z"/>
          <w:noProof/>
        </w:rPr>
        <w:pPrChange w:id="1618" w:author="Meir Kalter" w:date="2016-06-15T15:12:00Z">
          <w:pPr>
            <w:pStyle w:val="TOC21"/>
            <w:numPr>
              <w:ilvl w:val="1"/>
              <w:numId w:val="14"/>
            </w:numPr>
            <w:ind w:left="673" w:hanging="453"/>
          </w:pPr>
        </w:pPrChange>
      </w:pPr>
      <w:del w:id="1619" w:author="Meir Kalter" w:date="2016-06-14T08:48:00Z">
        <w:r w:rsidDel="00B1717F">
          <w:rPr>
            <w:noProof/>
          </w:rPr>
          <w:delText>Editing/saving assembler</w:delText>
        </w:r>
        <w:r w:rsidDel="00B1717F">
          <w:rPr>
            <w:noProof/>
          </w:rPr>
          <w:tab/>
          <w:delText>14</w:delText>
        </w:r>
        <w:bookmarkStart w:id="1620" w:name="_Toc453680951"/>
        <w:bookmarkStart w:id="1621" w:name="_Toc453681107"/>
        <w:bookmarkStart w:id="1622" w:name="_Toc453681256"/>
        <w:bookmarkStart w:id="1623" w:name="_Toc453681406"/>
        <w:bookmarkStart w:id="1624" w:name="_Toc453681554"/>
        <w:bookmarkStart w:id="1625" w:name="_Toc453681702"/>
        <w:bookmarkStart w:id="1626" w:name="_Toc453681847"/>
        <w:bookmarkStart w:id="1627" w:name="_Toc453763814"/>
        <w:bookmarkStart w:id="1628" w:name="_Toc453763963"/>
        <w:bookmarkStart w:id="1629" w:name="_Toc453764111"/>
        <w:bookmarkStart w:id="1630" w:name="_Toc453764470"/>
        <w:bookmarkStart w:id="1631" w:name="_Toc453764663"/>
        <w:bookmarkStart w:id="1632" w:name="_Toc453764867"/>
        <w:bookmarkStart w:id="1633" w:name="_Toc453765128"/>
        <w:bookmarkStart w:id="1634" w:name="_Toc453765576"/>
        <w:bookmarkStart w:id="1635" w:name="_Toc453766019"/>
        <w:bookmarkStart w:id="1636" w:name="_Toc453767281"/>
        <w:bookmarkStart w:id="1637" w:name="_Toc453767505"/>
        <w:bookmarkStart w:id="1638" w:name="_Toc453767729"/>
        <w:bookmarkStart w:id="1639" w:name="_Toc453767954"/>
        <w:bookmarkStart w:id="1640" w:name="_Toc453768177"/>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del>
    </w:p>
    <w:p w:rsidR="00C0594E" w:rsidDel="00B1717F" w:rsidRDefault="00B706A9" w:rsidP="004D05BC">
      <w:pPr>
        <w:pStyle w:val="Heading1"/>
        <w:rPr>
          <w:del w:id="1641" w:author="Meir Kalter" w:date="2016-06-14T08:48:00Z"/>
          <w:noProof/>
        </w:rPr>
        <w:pPrChange w:id="1642" w:author="Meir Kalter" w:date="2016-06-15T15:12:00Z">
          <w:pPr>
            <w:pStyle w:val="TOC21"/>
            <w:numPr>
              <w:ilvl w:val="1"/>
              <w:numId w:val="4"/>
            </w:numPr>
            <w:ind w:left="673" w:hanging="453"/>
          </w:pPr>
        </w:pPrChange>
      </w:pPr>
      <w:del w:id="1643" w:author="Meir Kalter" w:date="2016-06-14T08:48:00Z">
        <w:r w:rsidDel="00B1717F">
          <w:rPr>
            <w:noProof/>
          </w:rPr>
          <w:delText>Open assembler file</w:delText>
        </w:r>
        <w:r w:rsidDel="00B1717F">
          <w:rPr>
            <w:noProof/>
          </w:rPr>
          <w:tab/>
          <w:delText>14</w:delText>
        </w:r>
        <w:bookmarkStart w:id="1644" w:name="_Toc453680952"/>
        <w:bookmarkStart w:id="1645" w:name="_Toc453681108"/>
        <w:bookmarkStart w:id="1646" w:name="_Toc453681257"/>
        <w:bookmarkStart w:id="1647" w:name="_Toc453681407"/>
        <w:bookmarkStart w:id="1648" w:name="_Toc453681555"/>
        <w:bookmarkStart w:id="1649" w:name="_Toc453681703"/>
        <w:bookmarkStart w:id="1650" w:name="_Toc453681848"/>
        <w:bookmarkStart w:id="1651" w:name="_Toc453763815"/>
        <w:bookmarkStart w:id="1652" w:name="_Toc453763964"/>
        <w:bookmarkStart w:id="1653" w:name="_Toc453764112"/>
        <w:bookmarkStart w:id="1654" w:name="_Toc453764471"/>
        <w:bookmarkStart w:id="1655" w:name="_Toc453764664"/>
        <w:bookmarkStart w:id="1656" w:name="_Toc453764868"/>
        <w:bookmarkStart w:id="1657" w:name="_Toc453765129"/>
        <w:bookmarkStart w:id="1658" w:name="_Toc453765577"/>
        <w:bookmarkStart w:id="1659" w:name="_Toc453766020"/>
        <w:bookmarkStart w:id="1660" w:name="_Toc453767282"/>
        <w:bookmarkStart w:id="1661" w:name="_Toc453767506"/>
        <w:bookmarkStart w:id="1662" w:name="_Toc453767730"/>
        <w:bookmarkStart w:id="1663" w:name="_Toc453767955"/>
        <w:bookmarkStart w:id="1664" w:name="_Toc453768178"/>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del>
    </w:p>
    <w:p w:rsidR="00C0594E" w:rsidDel="00B1717F" w:rsidRDefault="00B706A9" w:rsidP="004D05BC">
      <w:pPr>
        <w:pStyle w:val="Heading1"/>
        <w:rPr>
          <w:del w:id="1665" w:author="Meir Kalter" w:date="2016-06-14T08:48:00Z"/>
          <w:noProof/>
        </w:rPr>
        <w:pPrChange w:id="1666" w:author="Meir Kalter" w:date="2016-06-15T15:12:00Z">
          <w:pPr>
            <w:pStyle w:val="TOC21"/>
            <w:numPr>
              <w:ilvl w:val="1"/>
              <w:numId w:val="4"/>
            </w:numPr>
            <w:ind w:left="673" w:hanging="453"/>
          </w:pPr>
        </w:pPrChange>
      </w:pPr>
      <w:del w:id="1667" w:author="Meir Kalter" w:date="2016-06-14T08:48:00Z">
        <w:r w:rsidDel="00B1717F">
          <w:rPr>
            <w:noProof/>
          </w:rPr>
          <w:delText>Save assembler file</w:delText>
        </w:r>
        <w:r w:rsidDel="00B1717F">
          <w:rPr>
            <w:noProof/>
          </w:rPr>
          <w:tab/>
          <w:delText>15</w:delText>
        </w:r>
        <w:bookmarkStart w:id="1668" w:name="_Toc453680953"/>
        <w:bookmarkStart w:id="1669" w:name="_Toc453681109"/>
        <w:bookmarkStart w:id="1670" w:name="_Toc453681258"/>
        <w:bookmarkStart w:id="1671" w:name="_Toc453681408"/>
        <w:bookmarkStart w:id="1672" w:name="_Toc453681556"/>
        <w:bookmarkStart w:id="1673" w:name="_Toc453681704"/>
        <w:bookmarkStart w:id="1674" w:name="_Toc453681849"/>
        <w:bookmarkStart w:id="1675" w:name="_Toc453763816"/>
        <w:bookmarkStart w:id="1676" w:name="_Toc453763965"/>
        <w:bookmarkStart w:id="1677" w:name="_Toc453764113"/>
        <w:bookmarkStart w:id="1678" w:name="_Toc453764472"/>
        <w:bookmarkStart w:id="1679" w:name="_Toc453764665"/>
        <w:bookmarkStart w:id="1680" w:name="_Toc453764869"/>
        <w:bookmarkStart w:id="1681" w:name="_Toc453765130"/>
        <w:bookmarkStart w:id="1682" w:name="_Toc453765578"/>
        <w:bookmarkStart w:id="1683" w:name="_Toc453766021"/>
        <w:bookmarkStart w:id="1684" w:name="_Toc453767283"/>
        <w:bookmarkStart w:id="1685" w:name="_Toc453767507"/>
        <w:bookmarkStart w:id="1686" w:name="_Toc453767731"/>
        <w:bookmarkStart w:id="1687" w:name="_Toc453767956"/>
        <w:bookmarkStart w:id="1688" w:name="_Toc453768179"/>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del>
    </w:p>
    <w:p w:rsidR="00C0594E" w:rsidDel="00B1717F" w:rsidRDefault="00B706A9" w:rsidP="004D05BC">
      <w:pPr>
        <w:pStyle w:val="Heading1"/>
        <w:rPr>
          <w:del w:id="1689" w:author="Meir Kalter" w:date="2016-06-14T08:48:00Z"/>
          <w:noProof/>
        </w:rPr>
        <w:pPrChange w:id="1690" w:author="Meir Kalter" w:date="2016-06-15T15:12:00Z">
          <w:pPr>
            <w:pStyle w:val="TOC31"/>
            <w:numPr>
              <w:ilvl w:val="2"/>
              <w:numId w:val="13"/>
            </w:numPr>
            <w:ind w:left="996" w:hanging="556"/>
          </w:pPr>
        </w:pPrChange>
      </w:pPr>
      <w:del w:id="1691" w:author="Meir Kalter" w:date="2016-06-14T08:48:00Z">
        <w:r w:rsidDel="00B1717F">
          <w:rPr>
            <w:noProof/>
          </w:rPr>
          <w:delText xml:space="preserve">Save file flow: </w:delText>
        </w:r>
        <w:r w:rsidDel="00B1717F">
          <w:rPr>
            <w:noProof/>
          </w:rPr>
          <w:tab/>
          <w:delText>15</w:delText>
        </w:r>
        <w:bookmarkStart w:id="1692" w:name="_Toc453680954"/>
        <w:bookmarkStart w:id="1693" w:name="_Toc453681110"/>
        <w:bookmarkStart w:id="1694" w:name="_Toc453681259"/>
        <w:bookmarkStart w:id="1695" w:name="_Toc453681409"/>
        <w:bookmarkStart w:id="1696" w:name="_Toc453681557"/>
        <w:bookmarkStart w:id="1697" w:name="_Toc453681705"/>
        <w:bookmarkStart w:id="1698" w:name="_Toc453681850"/>
        <w:bookmarkStart w:id="1699" w:name="_Toc453763817"/>
        <w:bookmarkStart w:id="1700" w:name="_Toc453763966"/>
        <w:bookmarkStart w:id="1701" w:name="_Toc453764114"/>
        <w:bookmarkStart w:id="1702" w:name="_Toc453764473"/>
        <w:bookmarkStart w:id="1703" w:name="_Toc453764666"/>
        <w:bookmarkStart w:id="1704" w:name="_Toc453764870"/>
        <w:bookmarkStart w:id="1705" w:name="_Toc453765131"/>
        <w:bookmarkStart w:id="1706" w:name="_Toc453765579"/>
        <w:bookmarkStart w:id="1707" w:name="_Toc453766022"/>
        <w:bookmarkStart w:id="1708" w:name="_Toc453767284"/>
        <w:bookmarkStart w:id="1709" w:name="_Toc453767508"/>
        <w:bookmarkStart w:id="1710" w:name="_Toc453767732"/>
        <w:bookmarkStart w:id="1711" w:name="_Toc453767957"/>
        <w:bookmarkStart w:id="1712" w:name="_Toc453768180"/>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del>
    </w:p>
    <w:p w:rsidR="00C0594E" w:rsidDel="00B1717F" w:rsidRDefault="00B706A9" w:rsidP="004D05BC">
      <w:pPr>
        <w:pStyle w:val="Heading1"/>
        <w:rPr>
          <w:del w:id="1713" w:author="Meir Kalter" w:date="2016-06-14T08:48:00Z"/>
          <w:noProof/>
        </w:rPr>
        <w:pPrChange w:id="1714" w:author="Meir Kalter" w:date="2016-06-15T15:12:00Z">
          <w:pPr>
            <w:pStyle w:val="TOC21"/>
            <w:numPr>
              <w:ilvl w:val="1"/>
              <w:numId w:val="4"/>
            </w:numPr>
            <w:ind w:left="673" w:hanging="453"/>
          </w:pPr>
        </w:pPrChange>
      </w:pPr>
      <w:del w:id="1715" w:author="Meir Kalter" w:date="2016-06-14T08:48:00Z">
        <w:r w:rsidDel="00B1717F">
          <w:rPr>
            <w:noProof/>
          </w:rPr>
          <w:delText>Memory view</w:delText>
        </w:r>
        <w:r w:rsidDel="00B1717F">
          <w:rPr>
            <w:noProof/>
          </w:rPr>
          <w:tab/>
          <w:delText>18</w:delText>
        </w:r>
        <w:bookmarkStart w:id="1716" w:name="_Toc453680955"/>
        <w:bookmarkStart w:id="1717" w:name="_Toc453681111"/>
        <w:bookmarkStart w:id="1718" w:name="_Toc453681260"/>
        <w:bookmarkStart w:id="1719" w:name="_Toc453681410"/>
        <w:bookmarkStart w:id="1720" w:name="_Toc453681558"/>
        <w:bookmarkStart w:id="1721" w:name="_Toc453681706"/>
        <w:bookmarkStart w:id="1722" w:name="_Toc453681851"/>
        <w:bookmarkStart w:id="1723" w:name="_Toc453763818"/>
        <w:bookmarkStart w:id="1724" w:name="_Toc453763967"/>
        <w:bookmarkStart w:id="1725" w:name="_Toc453764115"/>
        <w:bookmarkStart w:id="1726" w:name="_Toc453764474"/>
        <w:bookmarkStart w:id="1727" w:name="_Toc453764667"/>
        <w:bookmarkStart w:id="1728" w:name="_Toc453764871"/>
        <w:bookmarkStart w:id="1729" w:name="_Toc453765132"/>
        <w:bookmarkStart w:id="1730" w:name="_Toc453765580"/>
        <w:bookmarkStart w:id="1731" w:name="_Toc453766023"/>
        <w:bookmarkStart w:id="1732" w:name="_Toc453767285"/>
        <w:bookmarkStart w:id="1733" w:name="_Toc453767509"/>
        <w:bookmarkStart w:id="1734" w:name="_Toc453767733"/>
        <w:bookmarkStart w:id="1735" w:name="_Toc453767958"/>
        <w:bookmarkStart w:id="1736" w:name="_Toc453768181"/>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del>
    </w:p>
    <w:p w:rsidR="00C0594E" w:rsidDel="00B1717F" w:rsidRDefault="00B706A9" w:rsidP="004D05BC">
      <w:pPr>
        <w:pStyle w:val="Heading1"/>
        <w:rPr>
          <w:del w:id="1737" w:author="Meir Kalter" w:date="2016-06-14T08:48:00Z"/>
          <w:noProof/>
        </w:rPr>
        <w:pPrChange w:id="1738" w:author="Meir Kalter" w:date="2016-06-15T15:12:00Z">
          <w:pPr>
            <w:pStyle w:val="TOC31"/>
            <w:numPr>
              <w:ilvl w:val="2"/>
              <w:numId w:val="4"/>
            </w:numPr>
            <w:ind w:left="1148" w:hanging="708"/>
          </w:pPr>
        </w:pPrChange>
      </w:pPr>
      <w:del w:id="1739" w:author="Meir Kalter" w:date="2016-06-14T08:48:00Z">
        <w:r w:rsidDel="00B1717F">
          <w:rPr>
            <w:noProof/>
          </w:rPr>
          <w:delText>Memory</w:delText>
        </w:r>
        <w:r w:rsidDel="00B1717F">
          <w:rPr>
            <w:noProof/>
          </w:rPr>
          <w:tab/>
          <w:delText>18</w:delText>
        </w:r>
        <w:bookmarkStart w:id="1740" w:name="_Toc453680956"/>
        <w:bookmarkStart w:id="1741" w:name="_Toc453681112"/>
        <w:bookmarkStart w:id="1742" w:name="_Toc453681261"/>
        <w:bookmarkStart w:id="1743" w:name="_Toc453681411"/>
        <w:bookmarkStart w:id="1744" w:name="_Toc453681559"/>
        <w:bookmarkStart w:id="1745" w:name="_Toc453681707"/>
        <w:bookmarkStart w:id="1746" w:name="_Toc453681852"/>
        <w:bookmarkStart w:id="1747" w:name="_Toc453763819"/>
        <w:bookmarkStart w:id="1748" w:name="_Toc453763968"/>
        <w:bookmarkStart w:id="1749" w:name="_Toc453764116"/>
        <w:bookmarkStart w:id="1750" w:name="_Toc453764475"/>
        <w:bookmarkStart w:id="1751" w:name="_Toc453764668"/>
        <w:bookmarkStart w:id="1752" w:name="_Toc453764872"/>
        <w:bookmarkStart w:id="1753" w:name="_Toc453765133"/>
        <w:bookmarkStart w:id="1754" w:name="_Toc453765581"/>
        <w:bookmarkStart w:id="1755" w:name="_Toc453766024"/>
        <w:bookmarkStart w:id="1756" w:name="_Toc453767286"/>
        <w:bookmarkStart w:id="1757" w:name="_Toc453767510"/>
        <w:bookmarkStart w:id="1758" w:name="_Toc453767734"/>
        <w:bookmarkStart w:id="1759" w:name="_Toc453767959"/>
        <w:bookmarkStart w:id="1760" w:name="_Toc453768182"/>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del>
    </w:p>
    <w:p w:rsidR="00C0594E" w:rsidDel="00B1717F" w:rsidRDefault="00B706A9" w:rsidP="004D05BC">
      <w:pPr>
        <w:pStyle w:val="Heading1"/>
        <w:rPr>
          <w:del w:id="1761" w:author="Meir Kalter" w:date="2016-06-14T08:48:00Z"/>
          <w:noProof/>
        </w:rPr>
        <w:pPrChange w:id="1762" w:author="Meir Kalter" w:date="2016-06-15T15:12:00Z">
          <w:pPr>
            <w:pStyle w:val="TOC31"/>
            <w:numPr>
              <w:ilvl w:val="2"/>
              <w:numId w:val="4"/>
            </w:numPr>
            <w:ind w:left="1148" w:hanging="708"/>
          </w:pPr>
        </w:pPrChange>
      </w:pPr>
      <w:del w:id="1763" w:author="Meir Kalter" w:date="2016-06-14T08:48:00Z">
        <w:r w:rsidDel="00B1717F">
          <w:rPr>
            <w:noProof/>
          </w:rPr>
          <w:delText>Instruction cpu</w:delText>
        </w:r>
        <w:r w:rsidDel="00B1717F">
          <w:rPr>
            <w:noProof/>
          </w:rPr>
          <w:tab/>
          <w:delText>18</w:delText>
        </w:r>
        <w:bookmarkStart w:id="1764" w:name="_Toc453680957"/>
        <w:bookmarkStart w:id="1765" w:name="_Toc453681113"/>
        <w:bookmarkStart w:id="1766" w:name="_Toc453681262"/>
        <w:bookmarkStart w:id="1767" w:name="_Toc453681412"/>
        <w:bookmarkStart w:id="1768" w:name="_Toc453681560"/>
        <w:bookmarkStart w:id="1769" w:name="_Toc453681708"/>
        <w:bookmarkStart w:id="1770" w:name="_Toc453681853"/>
        <w:bookmarkStart w:id="1771" w:name="_Toc453763820"/>
        <w:bookmarkStart w:id="1772" w:name="_Toc453763969"/>
        <w:bookmarkStart w:id="1773" w:name="_Toc453764117"/>
        <w:bookmarkStart w:id="1774" w:name="_Toc453764476"/>
        <w:bookmarkStart w:id="1775" w:name="_Toc453764669"/>
        <w:bookmarkStart w:id="1776" w:name="_Toc453764873"/>
        <w:bookmarkStart w:id="1777" w:name="_Toc453765134"/>
        <w:bookmarkStart w:id="1778" w:name="_Toc453765582"/>
        <w:bookmarkStart w:id="1779" w:name="_Toc453766025"/>
        <w:bookmarkStart w:id="1780" w:name="_Toc453767287"/>
        <w:bookmarkStart w:id="1781" w:name="_Toc453767511"/>
        <w:bookmarkStart w:id="1782" w:name="_Toc453767735"/>
        <w:bookmarkStart w:id="1783" w:name="_Toc453767960"/>
        <w:bookmarkStart w:id="1784" w:name="_Toc45376818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del>
    </w:p>
    <w:p w:rsidR="00C0594E" w:rsidDel="00B1717F" w:rsidRDefault="00B706A9" w:rsidP="004D05BC">
      <w:pPr>
        <w:pStyle w:val="Heading1"/>
        <w:rPr>
          <w:del w:id="1785" w:author="Meir Kalter" w:date="2016-06-14T08:48:00Z"/>
          <w:noProof/>
        </w:rPr>
        <w:pPrChange w:id="1786" w:author="Meir Kalter" w:date="2016-06-15T15:12:00Z">
          <w:pPr>
            <w:pStyle w:val="TOC31"/>
            <w:numPr>
              <w:ilvl w:val="2"/>
              <w:numId w:val="4"/>
            </w:numPr>
            <w:ind w:left="1148" w:hanging="708"/>
          </w:pPr>
        </w:pPrChange>
      </w:pPr>
      <w:del w:id="1787" w:author="Meir Kalter" w:date="2016-06-14T08:48:00Z">
        <w:r w:rsidDel="00B1717F">
          <w:rPr>
            <w:noProof/>
          </w:rPr>
          <w:delText>Stack</w:delText>
        </w:r>
        <w:r w:rsidDel="00B1717F">
          <w:rPr>
            <w:noProof/>
          </w:rPr>
          <w:tab/>
          <w:delText>18</w:delText>
        </w:r>
        <w:bookmarkStart w:id="1788" w:name="_Toc453680958"/>
        <w:bookmarkStart w:id="1789" w:name="_Toc453681114"/>
        <w:bookmarkStart w:id="1790" w:name="_Toc453681263"/>
        <w:bookmarkStart w:id="1791" w:name="_Toc453681413"/>
        <w:bookmarkStart w:id="1792" w:name="_Toc453681561"/>
        <w:bookmarkStart w:id="1793" w:name="_Toc453681709"/>
        <w:bookmarkStart w:id="1794" w:name="_Toc453681854"/>
        <w:bookmarkStart w:id="1795" w:name="_Toc453763821"/>
        <w:bookmarkStart w:id="1796" w:name="_Toc453763970"/>
        <w:bookmarkStart w:id="1797" w:name="_Toc453764118"/>
        <w:bookmarkStart w:id="1798" w:name="_Toc453764477"/>
        <w:bookmarkStart w:id="1799" w:name="_Toc453764670"/>
        <w:bookmarkStart w:id="1800" w:name="_Toc453764874"/>
        <w:bookmarkStart w:id="1801" w:name="_Toc453765135"/>
        <w:bookmarkStart w:id="1802" w:name="_Toc453765583"/>
        <w:bookmarkStart w:id="1803" w:name="_Toc453766026"/>
        <w:bookmarkStart w:id="1804" w:name="_Toc453767288"/>
        <w:bookmarkStart w:id="1805" w:name="_Toc453767512"/>
        <w:bookmarkStart w:id="1806" w:name="_Toc453767736"/>
        <w:bookmarkStart w:id="1807" w:name="_Toc453767961"/>
        <w:bookmarkStart w:id="1808" w:name="_Toc453768184"/>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del>
    </w:p>
    <w:p w:rsidR="00C0594E" w:rsidDel="00B1717F" w:rsidRDefault="00B706A9" w:rsidP="004D05BC">
      <w:pPr>
        <w:pStyle w:val="Heading1"/>
        <w:rPr>
          <w:del w:id="1809" w:author="Meir Kalter" w:date="2016-06-14T08:48:00Z"/>
          <w:noProof/>
        </w:rPr>
        <w:pPrChange w:id="1810" w:author="Meir Kalter" w:date="2016-06-15T15:12:00Z">
          <w:pPr>
            <w:pStyle w:val="TOC21"/>
            <w:numPr>
              <w:ilvl w:val="1"/>
              <w:numId w:val="4"/>
            </w:numPr>
            <w:ind w:left="673" w:hanging="453"/>
          </w:pPr>
        </w:pPrChange>
      </w:pPr>
      <w:del w:id="1811" w:author="Meir Kalter" w:date="2016-06-14T08:48:00Z">
        <w:r w:rsidDel="00B1717F">
          <w:rPr>
            <w:noProof/>
          </w:rPr>
          <w:delText>Seven segment display</w:delText>
        </w:r>
        <w:r w:rsidDel="00B1717F">
          <w:rPr>
            <w:noProof/>
          </w:rPr>
          <w:tab/>
          <w:delText>18</w:delText>
        </w:r>
        <w:bookmarkStart w:id="1812" w:name="_Toc453680959"/>
        <w:bookmarkStart w:id="1813" w:name="_Toc453681115"/>
        <w:bookmarkStart w:id="1814" w:name="_Toc453681264"/>
        <w:bookmarkStart w:id="1815" w:name="_Toc453681414"/>
        <w:bookmarkStart w:id="1816" w:name="_Toc453681562"/>
        <w:bookmarkStart w:id="1817" w:name="_Toc453681710"/>
        <w:bookmarkStart w:id="1818" w:name="_Toc453681855"/>
        <w:bookmarkStart w:id="1819" w:name="_Toc453763822"/>
        <w:bookmarkStart w:id="1820" w:name="_Toc453763971"/>
        <w:bookmarkStart w:id="1821" w:name="_Toc453764119"/>
        <w:bookmarkStart w:id="1822" w:name="_Toc453764478"/>
        <w:bookmarkStart w:id="1823" w:name="_Toc453764671"/>
        <w:bookmarkStart w:id="1824" w:name="_Toc453764875"/>
        <w:bookmarkStart w:id="1825" w:name="_Toc453765136"/>
        <w:bookmarkStart w:id="1826" w:name="_Toc453765584"/>
        <w:bookmarkStart w:id="1827" w:name="_Toc453766027"/>
        <w:bookmarkStart w:id="1828" w:name="_Toc453767289"/>
        <w:bookmarkStart w:id="1829" w:name="_Toc453767513"/>
        <w:bookmarkStart w:id="1830" w:name="_Toc453767737"/>
        <w:bookmarkStart w:id="1831" w:name="_Toc453767962"/>
        <w:bookmarkStart w:id="1832" w:name="_Toc453768185"/>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del>
    </w:p>
    <w:p w:rsidR="00C0594E" w:rsidDel="00B1717F" w:rsidRDefault="00B706A9" w:rsidP="004D05BC">
      <w:pPr>
        <w:pStyle w:val="Heading1"/>
        <w:rPr>
          <w:del w:id="1833" w:author="Meir Kalter" w:date="2016-06-14T08:48:00Z"/>
          <w:noProof/>
        </w:rPr>
        <w:pPrChange w:id="1834" w:author="Meir Kalter" w:date="2016-06-15T15:12:00Z">
          <w:pPr>
            <w:pStyle w:val="TOC21"/>
            <w:numPr>
              <w:ilvl w:val="1"/>
              <w:numId w:val="4"/>
            </w:numPr>
            <w:ind w:left="673" w:hanging="453"/>
          </w:pPr>
        </w:pPrChange>
      </w:pPr>
      <w:del w:id="1835" w:author="Meir Kalter" w:date="2016-06-14T08:48:00Z">
        <w:r w:rsidDel="00B1717F">
          <w:rPr>
            <w:noProof/>
          </w:rPr>
          <w:delText>Input battery of 8 switches</w:delText>
        </w:r>
        <w:r w:rsidDel="00B1717F">
          <w:rPr>
            <w:noProof/>
          </w:rPr>
          <w:tab/>
          <w:delText>19</w:delText>
        </w:r>
        <w:bookmarkStart w:id="1836" w:name="_Toc453680960"/>
        <w:bookmarkStart w:id="1837" w:name="_Toc453681116"/>
        <w:bookmarkStart w:id="1838" w:name="_Toc453681265"/>
        <w:bookmarkStart w:id="1839" w:name="_Toc453681415"/>
        <w:bookmarkStart w:id="1840" w:name="_Toc453681563"/>
        <w:bookmarkStart w:id="1841" w:name="_Toc453681711"/>
        <w:bookmarkStart w:id="1842" w:name="_Toc453681856"/>
        <w:bookmarkStart w:id="1843" w:name="_Toc453763823"/>
        <w:bookmarkStart w:id="1844" w:name="_Toc453763972"/>
        <w:bookmarkStart w:id="1845" w:name="_Toc453764120"/>
        <w:bookmarkStart w:id="1846" w:name="_Toc453764479"/>
        <w:bookmarkStart w:id="1847" w:name="_Toc453764672"/>
        <w:bookmarkStart w:id="1848" w:name="_Toc453764876"/>
        <w:bookmarkStart w:id="1849" w:name="_Toc453765137"/>
        <w:bookmarkStart w:id="1850" w:name="_Toc453765585"/>
        <w:bookmarkStart w:id="1851" w:name="_Toc453766028"/>
        <w:bookmarkStart w:id="1852" w:name="_Toc453767290"/>
        <w:bookmarkStart w:id="1853" w:name="_Toc453767514"/>
        <w:bookmarkStart w:id="1854" w:name="_Toc453767738"/>
        <w:bookmarkStart w:id="1855" w:name="_Toc453767963"/>
        <w:bookmarkStart w:id="1856" w:name="_Toc453768186"/>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del>
    </w:p>
    <w:p w:rsidR="00C0594E" w:rsidDel="00B1717F" w:rsidRDefault="00B706A9" w:rsidP="004D05BC">
      <w:pPr>
        <w:pStyle w:val="Heading1"/>
        <w:rPr>
          <w:del w:id="1857" w:author="Meir Kalter" w:date="2016-06-14T08:48:00Z"/>
          <w:noProof/>
        </w:rPr>
        <w:pPrChange w:id="1858" w:author="Meir Kalter" w:date="2016-06-15T15:12:00Z">
          <w:pPr>
            <w:pStyle w:val="TOC21"/>
            <w:numPr>
              <w:ilvl w:val="1"/>
              <w:numId w:val="15"/>
            </w:numPr>
            <w:ind w:left="673" w:hanging="453"/>
          </w:pPr>
        </w:pPrChange>
      </w:pPr>
      <w:del w:id="1859" w:author="Meir Kalter" w:date="2016-06-14T08:48:00Z">
        <w:r w:rsidDel="00B1717F">
          <w:rPr>
            <w:noProof/>
          </w:rPr>
          <w:delText>Toolbar</w:delText>
        </w:r>
        <w:r w:rsidDel="00B1717F">
          <w:rPr>
            <w:noProof/>
          </w:rPr>
          <w:tab/>
          <w:delText>20</w:delText>
        </w:r>
        <w:bookmarkStart w:id="1860" w:name="_Toc453680961"/>
        <w:bookmarkStart w:id="1861" w:name="_Toc453681117"/>
        <w:bookmarkStart w:id="1862" w:name="_Toc453681266"/>
        <w:bookmarkStart w:id="1863" w:name="_Toc453681416"/>
        <w:bookmarkStart w:id="1864" w:name="_Toc453681564"/>
        <w:bookmarkStart w:id="1865" w:name="_Toc453681712"/>
        <w:bookmarkStart w:id="1866" w:name="_Toc453681857"/>
        <w:bookmarkStart w:id="1867" w:name="_Toc453763824"/>
        <w:bookmarkStart w:id="1868" w:name="_Toc453763973"/>
        <w:bookmarkStart w:id="1869" w:name="_Toc453764121"/>
        <w:bookmarkStart w:id="1870" w:name="_Toc453764480"/>
        <w:bookmarkStart w:id="1871" w:name="_Toc453764673"/>
        <w:bookmarkStart w:id="1872" w:name="_Toc453764877"/>
        <w:bookmarkStart w:id="1873" w:name="_Toc453765138"/>
        <w:bookmarkStart w:id="1874" w:name="_Toc453765586"/>
        <w:bookmarkStart w:id="1875" w:name="_Toc453766029"/>
        <w:bookmarkStart w:id="1876" w:name="_Toc453767291"/>
        <w:bookmarkStart w:id="1877" w:name="_Toc453767515"/>
        <w:bookmarkStart w:id="1878" w:name="_Toc453767739"/>
        <w:bookmarkStart w:id="1879" w:name="_Toc453767964"/>
        <w:bookmarkStart w:id="1880" w:name="_Toc453768187"/>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del>
    </w:p>
    <w:p w:rsidR="00C0594E" w:rsidDel="00B1717F" w:rsidRDefault="00B706A9" w:rsidP="004D05BC">
      <w:pPr>
        <w:pStyle w:val="Heading1"/>
        <w:rPr>
          <w:del w:id="1881" w:author="Meir Kalter" w:date="2016-06-14T08:48:00Z"/>
          <w:noProof/>
        </w:rPr>
        <w:pPrChange w:id="1882" w:author="Meir Kalter" w:date="2016-06-15T15:12:00Z">
          <w:pPr>
            <w:pStyle w:val="TOC21"/>
            <w:numPr>
              <w:ilvl w:val="1"/>
              <w:numId w:val="4"/>
            </w:numPr>
            <w:ind w:left="673" w:hanging="453"/>
          </w:pPr>
        </w:pPrChange>
      </w:pPr>
      <w:del w:id="1883" w:author="Meir Kalter" w:date="2016-06-14T08:48:00Z">
        <w:r w:rsidDel="00B1717F">
          <w:rPr>
            <w:noProof/>
          </w:rPr>
          <w:delText>Gui Menu</w:delText>
        </w:r>
        <w:r w:rsidDel="00B1717F">
          <w:rPr>
            <w:noProof/>
          </w:rPr>
          <w:tab/>
          <w:delText>21</w:delText>
        </w:r>
        <w:bookmarkStart w:id="1884" w:name="_Toc453680962"/>
        <w:bookmarkStart w:id="1885" w:name="_Toc453681118"/>
        <w:bookmarkStart w:id="1886" w:name="_Toc453681267"/>
        <w:bookmarkStart w:id="1887" w:name="_Toc453681417"/>
        <w:bookmarkStart w:id="1888" w:name="_Toc453681565"/>
        <w:bookmarkStart w:id="1889" w:name="_Toc453681713"/>
        <w:bookmarkStart w:id="1890" w:name="_Toc453681858"/>
        <w:bookmarkStart w:id="1891" w:name="_Toc453763825"/>
        <w:bookmarkStart w:id="1892" w:name="_Toc453763974"/>
        <w:bookmarkStart w:id="1893" w:name="_Toc453764122"/>
        <w:bookmarkStart w:id="1894" w:name="_Toc453764481"/>
        <w:bookmarkStart w:id="1895" w:name="_Toc453764674"/>
        <w:bookmarkStart w:id="1896" w:name="_Toc453764878"/>
        <w:bookmarkStart w:id="1897" w:name="_Toc453765139"/>
        <w:bookmarkStart w:id="1898" w:name="_Toc453765587"/>
        <w:bookmarkStart w:id="1899" w:name="_Toc453766030"/>
        <w:bookmarkStart w:id="1900" w:name="_Toc453767292"/>
        <w:bookmarkStart w:id="1901" w:name="_Toc453767516"/>
        <w:bookmarkStart w:id="1902" w:name="_Toc453767740"/>
        <w:bookmarkStart w:id="1903" w:name="_Toc453767965"/>
        <w:bookmarkStart w:id="1904" w:name="_Toc453768188"/>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del>
    </w:p>
    <w:p w:rsidR="00C0594E" w:rsidDel="00B1717F" w:rsidRDefault="00B706A9" w:rsidP="004D05BC">
      <w:pPr>
        <w:pStyle w:val="Heading1"/>
        <w:rPr>
          <w:del w:id="1905" w:author="Meir Kalter" w:date="2016-06-14T08:48:00Z"/>
          <w:noProof/>
        </w:rPr>
        <w:pPrChange w:id="1906" w:author="Meir Kalter" w:date="2016-06-15T15:12:00Z">
          <w:pPr>
            <w:pStyle w:val="TOC51"/>
            <w:numPr>
              <w:numId w:val="16"/>
            </w:numPr>
            <w:ind w:left="183" w:hanging="183"/>
          </w:pPr>
        </w:pPrChange>
      </w:pPr>
      <w:del w:id="1907" w:author="Meir Kalter" w:date="2016-06-14T08:48:00Z">
        <w:r w:rsidDel="00B1717F">
          <w:rPr>
            <w:noProof/>
          </w:rPr>
          <w:delText>Gui behaviour</w:delText>
        </w:r>
        <w:r w:rsidDel="00B1717F">
          <w:rPr>
            <w:noProof/>
          </w:rPr>
          <w:tab/>
          <w:delText>21</w:delText>
        </w:r>
        <w:bookmarkStart w:id="1908" w:name="_Toc453680963"/>
        <w:bookmarkStart w:id="1909" w:name="_Toc453681119"/>
        <w:bookmarkStart w:id="1910" w:name="_Toc453681268"/>
        <w:bookmarkStart w:id="1911" w:name="_Toc453681418"/>
        <w:bookmarkStart w:id="1912" w:name="_Toc453681566"/>
        <w:bookmarkStart w:id="1913" w:name="_Toc453681714"/>
        <w:bookmarkStart w:id="1914" w:name="_Toc453681859"/>
        <w:bookmarkStart w:id="1915" w:name="_Toc453763826"/>
        <w:bookmarkStart w:id="1916" w:name="_Toc453763975"/>
        <w:bookmarkStart w:id="1917" w:name="_Toc453764123"/>
        <w:bookmarkStart w:id="1918" w:name="_Toc453764482"/>
        <w:bookmarkStart w:id="1919" w:name="_Toc453764675"/>
        <w:bookmarkStart w:id="1920" w:name="_Toc453764879"/>
        <w:bookmarkStart w:id="1921" w:name="_Toc453765140"/>
        <w:bookmarkStart w:id="1922" w:name="_Toc453765588"/>
        <w:bookmarkStart w:id="1923" w:name="_Toc453766031"/>
        <w:bookmarkStart w:id="1924" w:name="_Toc453767293"/>
        <w:bookmarkStart w:id="1925" w:name="_Toc453767517"/>
        <w:bookmarkStart w:id="1926" w:name="_Toc453767741"/>
        <w:bookmarkStart w:id="1927" w:name="_Toc453767966"/>
        <w:bookmarkStart w:id="1928" w:name="_Toc453768189"/>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del>
    </w:p>
    <w:p w:rsidR="00C0594E" w:rsidDel="00B1717F" w:rsidRDefault="00B706A9" w:rsidP="004D05BC">
      <w:pPr>
        <w:pStyle w:val="Heading1"/>
        <w:rPr>
          <w:del w:id="1929" w:author="Meir Kalter" w:date="2016-06-14T08:48:00Z"/>
          <w:noProof/>
        </w:rPr>
        <w:pPrChange w:id="1930" w:author="Meir Kalter" w:date="2016-06-15T15:12:00Z">
          <w:pPr>
            <w:pStyle w:val="TOC51"/>
            <w:numPr>
              <w:numId w:val="4"/>
            </w:numPr>
            <w:ind w:left="183" w:hanging="183"/>
          </w:pPr>
        </w:pPrChange>
      </w:pPr>
      <w:del w:id="1931" w:author="Meir Kalter" w:date="2016-06-14T08:48:00Z">
        <w:r w:rsidDel="00B1717F">
          <w:rPr>
            <w:noProof/>
          </w:rPr>
          <w:delText>Debugger</w:delText>
        </w:r>
        <w:r w:rsidDel="00B1717F">
          <w:rPr>
            <w:noProof/>
          </w:rPr>
          <w:tab/>
          <w:delText>22</w:delText>
        </w:r>
        <w:bookmarkStart w:id="1932" w:name="_Toc453680964"/>
        <w:bookmarkStart w:id="1933" w:name="_Toc453681120"/>
        <w:bookmarkStart w:id="1934" w:name="_Toc453681269"/>
        <w:bookmarkStart w:id="1935" w:name="_Toc453681419"/>
        <w:bookmarkStart w:id="1936" w:name="_Toc453681567"/>
        <w:bookmarkStart w:id="1937" w:name="_Toc453681715"/>
        <w:bookmarkStart w:id="1938" w:name="_Toc453681860"/>
        <w:bookmarkStart w:id="1939" w:name="_Toc453763827"/>
        <w:bookmarkStart w:id="1940" w:name="_Toc453763976"/>
        <w:bookmarkStart w:id="1941" w:name="_Toc453764124"/>
        <w:bookmarkStart w:id="1942" w:name="_Toc453764483"/>
        <w:bookmarkStart w:id="1943" w:name="_Toc453764676"/>
        <w:bookmarkStart w:id="1944" w:name="_Toc453764880"/>
        <w:bookmarkStart w:id="1945" w:name="_Toc453765141"/>
        <w:bookmarkStart w:id="1946" w:name="_Toc453765589"/>
        <w:bookmarkStart w:id="1947" w:name="_Toc453766032"/>
        <w:bookmarkStart w:id="1948" w:name="_Toc453767294"/>
        <w:bookmarkStart w:id="1949" w:name="_Toc453767518"/>
        <w:bookmarkStart w:id="1950" w:name="_Toc453767742"/>
        <w:bookmarkStart w:id="1951" w:name="_Toc453767967"/>
        <w:bookmarkStart w:id="1952" w:name="_Toc453768190"/>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del>
    </w:p>
    <w:p w:rsidR="00C0594E" w:rsidDel="00B1717F" w:rsidRDefault="00B706A9" w:rsidP="004D05BC">
      <w:pPr>
        <w:pStyle w:val="Heading1"/>
        <w:rPr>
          <w:del w:id="1953" w:author="Meir Kalter" w:date="2016-06-14T08:48:00Z"/>
          <w:noProof/>
        </w:rPr>
        <w:pPrChange w:id="1954" w:author="Meir Kalter" w:date="2016-06-15T15:12:00Z">
          <w:pPr>
            <w:pStyle w:val="TOC21"/>
            <w:numPr>
              <w:ilvl w:val="1"/>
              <w:numId w:val="4"/>
            </w:numPr>
            <w:ind w:left="673" w:hanging="453"/>
          </w:pPr>
        </w:pPrChange>
      </w:pPr>
      <w:del w:id="1955" w:author="Meir Kalter" w:date="2016-06-14T08:48:00Z">
        <w:r w:rsidDel="00B1717F">
          <w:rPr>
            <w:noProof/>
          </w:rPr>
          <w:delText>- Step Button</w:delText>
        </w:r>
        <w:r w:rsidDel="00B1717F">
          <w:rPr>
            <w:noProof/>
          </w:rPr>
          <w:tab/>
          <w:delText>22</w:delText>
        </w:r>
        <w:bookmarkStart w:id="1956" w:name="_Toc453680965"/>
        <w:bookmarkStart w:id="1957" w:name="_Toc453681121"/>
        <w:bookmarkStart w:id="1958" w:name="_Toc453681270"/>
        <w:bookmarkStart w:id="1959" w:name="_Toc453681420"/>
        <w:bookmarkStart w:id="1960" w:name="_Toc453681568"/>
        <w:bookmarkStart w:id="1961" w:name="_Toc453681716"/>
        <w:bookmarkStart w:id="1962" w:name="_Toc453681861"/>
        <w:bookmarkStart w:id="1963" w:name="_Toc453763828"/>
        <w:bookmarkStart w:id="1964" w:name="_Toc453763977"/>
        <w:bookmarkStart w:id="1965" w:name="_Toc453764125"/>
        <w:bookmarkStart w:id="1966" w:name="_Toc453764484"/>
        <w:bookmarkStart w:id="1967" w:name="_Toc453764677"/>
        <w:bookmarkStart w:id="1968" w:name="_Toc453764881"/>
        <w:bookmarkStart w:id="1969" w:name="_Toc453765142"/>
        <w:bookmarkStart w:id="1970" w:name="_Toc453765590"/>
        <w:bookmarkStart w:id="1971" w:name="_Toc453766033"/>
        <w:bookmarkStart w:id="1972" w:name="_Toc453767295"/>
        <w:bookmarkStart w:id="1973" w:name="_Toc453767519"/>
        <w:bookmarkStart w:id="1974" w:name="_Toc453767743"/>
        <w:bookmarkStart w:id="1975" w:name="_Toc453767968"/>
        <w:bookmarkStart w:id="1976" w:name="_Toc453768191"/>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del>
    </w:p>
    <w:p w:rsidR="00C0594E" w:rsidDel="00B1717F" w:rsidRDefault="00B706A9" w:rsidP="004D05BC">
      <w:pPr>
        <w:pStyle w:val="Heading1"/>
        <w:rPr>
          <w:del w:id="1977" w:author="Meir Kalter" w:date="2016-06-14T08:48:00Z"/>
          <w:noProof/>
        </w:rPr>
        <w:pPrChange w:id="1978" w:author="Meir Kalter" w:date="2016-06-15T15:12:00Z">
          <w:pPr>
            <w:pStyle w:val="TOC21"/>
            <w:numPr>
              <w:ilvl w:val="1"/>
              <w:numId w:val="4"/>
            </w:numPr>
            <w:ind w:left="673" w:hanging="453"/>
          </w:pPr>
        </w:pPrChange>
      </w:pPr>
      <w:del w:id="1979" w:author="Meir Kalter" w:date="2016-06-14T08:48:00Z">
        <w:r w:rsidDel="00B1717F">
          <w:rPr>
            <w:noProof/>
          </w:rPr>
          <w:delText>- Breakpoint [Wasn’t part of the requirement]</w:delText>
        </w:r>
        <w:r w:rsidDel="00B1717F">
          <w:rPr>
            <w:noProof/>
          </w:rPr>
          <w:tab/>
          <w:delText>22</w:delText>
        </w:r>
        <w:bookmarkStart w:id="1980" w:name="_Toc453680966"/>
        <w:bookmarkStart w:id="1981" w:name="_Toc453681122"/>
        <w:bookmarkStart w:id="1982" w:name="_Toc453681271"/>
        <w:bookmarkStart w:id="1983" w:name="_Toc453681421"/>
        <w:bookmarkStart w:id="1984" w:name="_Toc453681569"/>
        <w:bookmarkStart w:id="1985" w:name="_Toc453681717"/>
        <w:bookmarkStart w:id="1986" w:name="_Toc453681862"/>
        <w:bookmarkStart w:id="1987" w:name="_Toc453763829"/>
        <w:bookmarkStart w:id="1988" w:name="_Toc453763978"/>
        <w:bookmarkStart w:id="1989" w:name="_Toc453764126"/>
        <w:bookmarkStart w:id="1990" w:name="_Toc453764485"/>
        <w:bookmarkStart w:id="1991" w:name="_Toc453764678"/>
        <w:bookmarkStart w:id="1992" w:name="_Toc453764882"/>
        <w:bookmarkStart w:id="1993" w:name="_Toc453765143"/>
        <w:bookmarkStart w:id="1994" w:name="_Toc453765591"/>
        <w:bookmarkStart w:id="1995" w:name="_Toc453766034"/>
        <w:bookmarkStart w:id="1996" w:name="_Toc453767296"/>
        <w:bookmarkStart w:id="1997" w:name="_Toc453767520"/>
        <w:bookmarkStart w:id="1998" w:name="_Toc453767744"/>
        <w:bookmarkStart w:id="1999" w:name="_Toc453767969"/>
        <w:bookmarkStart w:id="2000" w:name="_Toc453768192"/>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del>
    </w:p>
    <w:p w:rsidR="00C0594E" w:rsidDel="00B1717F" w:rsidRDefault="00B706A9" w:rsidP="004D05BC">
      <w:pPr>
        <w:pStyle w:val="Heading1"/>
        <w:rPr>
          <w:del w:id="2001" w:author="Meir Kalter" w:date="2016-06-14T08:48:00Z"/>
          <w:noProof/>
        </w:rPr>
        <w:pPrChange w:id="2002" w:author="Meir Kalter" w:date="2016-06-15T15:12:00Z">
          <w:pPr>
            <w:pStyle w:val="TOC21"/>
            <w:numPr>
              <w:ilvl w:val="1"/>
              <w:numId w:val="4"/>
            </w:numPr>
            <w:ind w:left="673" w:hanging="453"/>
          </w:pPr>
        </w:pPrChange>
      </w:pPr>
      <w:del w:id="2003" w:author="Meir Kalter" w:date="2016-06-14T08:48:00Z">
        <w:r w:rsidDel="00B1717F">
          <w:rPr>
            <w:noProof/>
          </w:rPr>
          <w:delText>- Run Button</w:delText>
        </w:r>
        <w:r w:rsidDel="00B1717F">
          <w:rPr>
            <w:noProof/>
          </w:rPr>
          <w:tab/>
          <w:delText>22</w:delText>
        </w:r>
        <w:bookmarkStart w:id="2004" w:name="_Toc453680967"/>
        <w:bookmarkStart w:id="2005" w:name="_Toc453681123"/>
        <w:bookmarkStart w:id="2006" w:name="_Toc453681272"/>
        <w:bookmarkStart w:id="2007" w:name="_Toc453681422"/>
        <w:bookmarkStart w:id="2008" w:name="_Toc453681570"/>
        <w:bookmarkStart w:id="2009" w:name="_Toc453681718"/>
        <w:bookmarkStart w:id="2010" w:name="_Toc453681863"/>
        <w:bookmarkStart w:id="2011" w:name="_Toc453763830"/>
        <w:bookmarkStart w:id="2012" w:name="_Toc453763979"/>
        <w:bookmarkStart w:id="2013" w:name="_Toc453764127"/>
        <w:bookmarkStart w:id="2014" w:name="_Toc453764486"/>
        <w:bookmarkStart w:id="2015" w:name="_Toc453764679"/>
        <w:bookmarkStart w:id="2016" w:name="_Toc453764883"/>
        <w:bookmarkStart w:id="2017" w:name="_Toc453765144"/>
        <w:bookmarkStart w:id="2018" w:name="_Toc453765592"/>
        <w:bookmarkStart w:id="2019" w:name="_Toc453766035"/>
        <w:bookmarkStart w:id="2020" w:name="_Toc453767297"/>
        <w:bookmarkStart w:id="2021" w:name="_Toc453767521"/>
        <w:bookmarkStart w:id="2022" w:name="_Toc453767745"/>
        <w:bookmarkStart w:id="2023" w:name="_Toc453767970"/>
        <w:bookmarkStart w:id="2024" w:name="_Toc45376819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del>
    </w:p>
    <w:p w:rsidR="00C0594E" w:rsidDel="00B1717F" w:rsidRDefault="00B706A9" w:rsidP="004D05BC">
      <w:pPr>
        <w:pStyle w:val="Heading1"/>
        <w:rPr>
          <w:del w:id="2025" w:author="Meir Kalter" w:date="2016-06-14T08:48:00Z"/>
          <w:noProof/>
        </w:rPr>
        <w:pPrChange w:id="2026" w:author="Meir Kalter" w:date="2016-06-15T15:12:00Z">
          <w:pPr>
            <w:pStyle w:val="TOC21"/>
            <w:numPr>
              <w:ilvl w:val="1"/>
              <w:numId w:val="4"/>
            </w:numPr>
            <w:ind w:left="673" w:hanging="453"/>
          </w:pPr>
        </w:pPrChange>
      </w:pPr>
      <w:del w:id="2027" w:author="Meir Kalter" w:date="2016-06-14T08:48:00Z">
        <w:r w:rsidDel="00B1717F">
          <w:rPr>
            <w:noProof/>
          </w:rPr>
          <w:delText>- Stop Button</w:delText>
        </w:r>
        <w:r w:rsidDel="00B1717F">
          <w:rPr>
            <w:noProof/>
          </w:rPr>
          <w:tab/>
          <w:delText>22</w:delText>
        </w:r>
        <w:bookmarkStart w:id="2028" w:name="_Toc453680968"/>
        <w:bookmarkStart w:id="2029" w:name="_Toc453681124"/>
        <w:bookmarkStart w:id="2030" w:name="_Toc453681273"/>
        <w:bookmarkStart w:id="2031" w:name="_Toc453681423"/>
        <w:bookmarkStart w:id="2032" w:name="_Toc453681571"/>
        <w:bookmarkStart w:id="2033" w:name="_Toc453681719"/>
        <w:bookmarkStart w:id="2034" w:name="_Toc453681864"/>
        <w:bookmarkStart w:id="2035" w:name="_Toc453763831"/>
        <w:bookmarkStart w:id="2036" w:name="_Toc453763980"/>
        <w:bookmarkStart w:id="2037" w:name="_Toc453764128"/>
        <w:bookmarkStart w:id="2038" w:name="_Toc453764487"/>
        <w:bookmarkStart w:id="2039" w:name="_Toc453764680"/>
        <w:bookmarkStart w:id="2040" w:name="_Toc453764884"/>
        <w:bookmarkStart w:id="2041" w:name="_Toc453765145"/>
        <w:bookmarkStart w:id="2042" w:name="_Toc453765593"/>
        <w:bookmarkStart w:id="2043" w:name="_Toc453766036"/>
        <w:bookmarkStart w:id="2044" w:name="_Toc453767298"/>
        <w:bookmarkStart w:id="2045" w:name="_Toc453767522"/>
        <w:bookmarkStart w:id="2046" w:name="_Toc453767746"/>
        <w:bookmarkStart w:id="2047" w:name="_Toc453767971"/>
        <w:bookmarkStart w:id="2048" w:name="_Toc453768194"/>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del>
    </w:p>
    <w:p w:rsidR="00C0594E" w:rsidDel="00B1717F" w:rsidRDefault="00B706A9" w:rsidP="004D05BC">
      <w:pPr>
        <w:pStyle w:val="Heading1"/>
        <w:rPr>
          <w:del w:id="2049" w:author="Meir Kalter" w:date="2016-06-14T08:48:00Z"/>
          <w:noProof/>
        </w:rPr>
        <w:pPrChange w:id="2050" w:author="Meir Kalter" w:date="2016-06-15T15:12:00Z">
          <w:pPr>
            <w:pStyle w:val="TOC51"/>
            <w:numPr>
              <w:numId w:val="4"/>
            </w:numPr>
            <w:ind w:left="183" w:hanging="183"/>
          </w:pPr>
        </w:pPrChange>
      </w:pPr>
      <w:del w:id="2051" w:author="Meir Kalter" w:date="2016-06-14T08:48:00Z">
        <w:r w:rsidDel="00B1717F">
          <w:rPr>
            <w:noProof/>
          </w:rPr>
          <w:delText>TABLE 1</w:delText>
        </w:r>
        <w:r w:rsidDel="00B1717F">
          <w:rPr>
            <w:noProof/>
          </w:rPr>
          <w:tab/>
          <w:delText>23</w:delText>
        </w:r>
        <w:bookmarkStart w:id="2052" w:name="_Toc453680969"/>
        <w:bookmarkStart w:id="2053" w:name="_Toc453681125"/>
        <w:bookmarkStart w:id="2054" w:name="_Toc453681274"/>
        <w:bookmarkStart w:id="2055" w:name="_Toc453681424"/>
        <w:bookmarkStart w:id="2056" w:name="_Toc453681572"/>
        <w:bookmarkStart w:id="2057" w:name="_Toc453681720"/>
        <w:bookmarkStart w:id="2058" w:name="_Toc453681865"/>
        <w:bookmarkStart w:id="2059" w:name="_Toc453763832"/>
        <w:bookmarkStart w:id="2060" w:name="_Toc453763981"/>
        <w:bookmarkStart w:id="2061" w:name="_Toc453764129"/>
        <w:bookmarkStart w:id="2062" w:name="_Toc453764488"/>
        <w:bookmarkStart w:id="2063" w:name="_Toc453764681"/>
        <w:bookmarkStart w:id="2064" w:name="_Toc453764885"/>
        <w:bookmarkStart w:id="2065" w:name="_Toc453765146"/>
        <w:bookmarkStart w:id="2066" w:name="_Toc453765594"/>
        <w:bookmarkStart w:id="2067" w:name="_Toc453766037"/>
        <w:bookmarkStart w:id="2068" w:name="_Toc453767299"/>
        <w:bookmarkStart w:id="2069" w:name="_Toc453767523"/>
        <w:bookmarkStart w:id="2070" w:name="_Toc453767747"/>
        <w:bookmarkStart w:id="2071" w:name="_Toc453767972"/>
        <w:bookmarkStart w:id="2072" w:name="_Toc453768195"/>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del>
    </w:p>
    <w:p w:rsidR="00C0594E" w:rsidDel="00B1717F" w:rsidRDefault="00B706A9" w:rsidP="004D05BC">
      <w:pPr>
        <w:pStyle w:val="Heading1"/>
        <w:rPr>
          <w:del w:id="2073" w:author="Meir Kalter" w:date="2016-06-14T08:48:00Z"/>
          <w:noProof/>
        </w:rPr>
        <w:pPrChange w:id="2074" w:author="Meir Kalter" w:date="2016-06-15T15:12:00Z">
          <w:pPr>
            <w:pStyle w:val="TOC21"/>
            <w:numPr>
              <w:ilvl w:val="1"/>
              <w:numId w:val="4"/>
            </w:numPr>
            <w:ind w:left="673" w:hanging="453"/>
          </w:pPr>
        </w:pPrChange>
      </w:pPr>
      <w:del w:id="2075" w:author="Meir Kalter" w:date="2016-06-14T08:48:00Z">
        <w:r w:rsidDel="00B1717F">
          <w:rPr>
            <w:noProof/>
          </w:rPr>
          <w:delText>EASY8 INSTRUCTION SET.</w:delText>
        </w:r>
        <w:r w:rsidDel="00B1717F">
          <w:rPr>
            <w:noProof/>
          </w:rPr>
          <w:tab/>
          <w:delText>23</w:delText>
        </w:r>
        <w:bookmarkStart w:id="2076" w:name="_Toc453680970"/>
        <w:bookmarkStart w:id="2077" w:name="_Toc453681126"/>
        <w:bookmarkStart w:id="2078" w:name="_Toc453681275"/>
        <w:bookmarkStart w:id="2079" w:name="_Toc453681425"/>
        <w:bookmarkStart w:id="2080" w:name="_Toc453681573"/>
        <w:bookmarkStart w:id="2081" w:name="_Toc453681721"/>
        <w:bookmarkStart w:id="2082" w:name="_Toc453681866"/>
        <w:bookmarkStart w:id="2083" w:name="_Toc453763833"/>
        <w:bookmarkStart w:id="2084" w:name="_Toc453763982"/>
        <w:bookmarkStart w:id="2085" w:name="_Toc453764130"/>
        <w:bookmarkStart w:id="2086" w:name="_Toc453764489"/>
        <w:bookmarkStart w:id="2087" w:name="_Toc453764682"/>
        <w:bookmarkStart w:id="2088" w:name="_Toc453764886"/>
        <w:bookmarkStart w:id="2089" w:name="_Toc453765147"/>
        <w:bookmarkStart w:id="2090" w:name="_Toc453765595"/>
        <w:bookmarkStart w:id="2091" w:name="_Toc453766038"/>
        <w:bookmarkStart w:id="2092" w:name="_Toc453767300"/>
        <w:bookmarkStart w:id="2093" w:name="_Toc453767524"/>
        <w:bookmarkStart w:id="2094" w:name="_Toc453767748"/>
        <w:bookmarkStart w:id="2095" w:name="_Toc453767973"/>
        <w:bookmarkStart w:id="2096" w:name="_Toc453768196"/>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del>
    </w:p>
    <w:p w:rsidR="00C0594E" w:rsidDel="00B1717F" w:rsidRDefault="00B706A9" w:rsidP="004D05BC">
      <w:pPr>
        <w:pStyle w:val="Heading1"/>
        <w:rPr>
          <w:del w:id="2097" w:author="Meir Kalter" w:date="2016-06-14T08:48:00Z"/>
          <w:noProof/>
        </w:rPr>
        <w:pPrChange w:id="2098" w:author="Meir Kalter" w:date="2016-06-15T15:12:00Z">
          <w:pPr>
            <w:pStyle w:val="TOC51"/>
            <w:numPr>
              <w:numId w:val="4"/>
            </w:numPr>
            <w:ind w:left="183" w:hanging="183"/>
          </w:pPr>
        </w:pPrChange>
      </w:pPr>
      <w:del w:id="2099" w:author="Meir Kalter" w:date="2016-06-14T08:48:00Z">
        <w:r w:rsidDel="00B1717F">
          <w:rPr>
            <w:noProof/>
          </w:rPr>
          <w:delText>Appndix</w:delText>
        </w:r>
        <w:r w:rsidDel="00B1717F">
          <w:rPr>
            <w:noProof/>
          </w:rPr>
          <w:tab/>
          <w:delText>26</w:delText>
        </w:r>
        <w:bookmarkStart w:id="2100" w:name="_Toc453680971"/>
        <w:bookmarkStart w:id="2101" w:name="_Toc453681127"/>
        <w:bookmarkStart w:id="2102" w:name="_Toc453681276"/>
        <w:bookmarkStart w:id="2103" w:name="_Toc453681426"/>
        <w:bookmarkStart w:id="2104" w:name="_Toc453681574"/>
        <w:bookmarkStart w:id="2105" w:name="_Toc453681722"/>
        <w:bookmarkStart w:id="2106" w:name="_Toc453681867"/>
        <w:bookmarkStart w:id="2107" w:name="_Toc453763834"/>
        <w:bookmarkStart w:id="2108" w:name="_Toc453763983"/>
        <w:bookmarkStart w:id="2109" w:name="_Toc453764131"/>
        <w:bookmarkStart w:id="2110" w:name="_Toc453764490"/>
        <w:bookmarkStart w:id="2111" w:name="_Toc453764683"/>
        <w:bookmarkStart w:id="2112" w:name="_Toc453764887"/>
        <w:bookmarkStart w:id="2113" w:name="_Toc453765148"/>
        <w:bookmarkStart w:id="2114" w:name="_Toc453765596"/>
        <w:bookmarkStart w:id="2115" w:name="_Toc453766039"/>
        <w:bookmarkStart w:id="2116" w:name="_Toc453767301"/>
        <w:bookmarkStart w:id="2117" w:name="_Toc453767525"/>
        <w:bookmarkStart w:id="2118" w:name="_Toc453767749"/>
        <w:bookmarkStart w:id="2119" w:name="_Toc453767974"/>
        <w:bookmarkStart w:id="2120" w:name="_Toc453768197"/>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del>
    </w:p>
    <w:p w:rsidR="00C0594E" w:rsidDel="00B1717F" w:rsidRDefault="00B706A9" w:rsidP="004D05BC">
      <w:pPr>
        <w:pStyle w:val="Heading1"/>
        <w:rPr>
          <w:del w:id="2121" w:author="Meir Kalter" w:date="2016-06-14T08:48:00Z"/>
          <w:noProof/>
        </w:rPr>
        <w:pPrChange w:id="2122" w:author="Meir Kalter" w:date="2016-06-15T15:12:00Z">
          <w:pPr>
            <w:pStyle w:val="TOC21"/>
            <w:numPr>
              <w:ilvl w:val="1"/>
              <w:numId w:val="4"/>
            </w:numPr>
            <w:ind w:left="673" w:hanging="453"/>
          </w:pPr>
        </w:pPrChange>
      </w:pPr>
      <w:del w:id="2123" w:author="Meir Kalter" w:date="2016-06-14T08:48:00Z">
        <w:r w:rsidDel="00B1717F">
          <w:rPr>
            <w:noProof/>
          </w:rPr>
          <w:delText>Assembler file with IO</w:delText>
        </w:r>
        <w:r w:rsidDel="00B1717F">
          <w:rPr>
            <w:noProof/>
          </w:rPr>
          <w:tab/>
          <w:delText>26</w:delText>
        </w:r>
        <w:bookmarkStart w:id="2124" w:name="_Toc453680972"/>
        <w:bookmarkStart w:id="2125" w:name="_Toc453681128"/>
        <w:bookmarkStart w:id="2126" w:name="_Toc453681277"/>
        <w:bookmarkStart w:id="2127" w:name="_Toc453681427"/>
        <w:bookmarkStart w:id="2128" w:name="_Toc453681575"/>
        <w:bookmarkStart w:id="2129" w:name="_Toc453681723"/>
        <w:bookmarkStart w:id="2130" w:name="_Toc453681868"/>
        <w:bookmarkStart w:id="2131" w:name="_Toc453763835"/>
        <w:bookmarkStart w:id="2132" w:name="_Toc453763984"/>
        <w:bookmarkStart w:id="2133" w:name="_Toc453764132"/>
        <w:bookmarkStart w:id="2134" w:name="_Toc453764491"/>
        <w:bookmarkStart w:id="2135" w:name="_Toc453764684"/>
        <w:bookmarkStart w:id="2136" w:name="_Toc453764888"/>
        <w:bookmarkStart w:id="2137" w:name="_Toc453765149"/>
        <w:bookmarkStart w:id="2138" w:name="_Toc453765597"/>
        <w:bookmarkStart w:id="2139" w:name="_Toc453766040"/>
        <w:bookmarkStart w:id="2140" w:name="_Toc453767302"/>
        <w:bookmarkStart w:id="2141" w:name="_Toc453767526"/>
        <w:bookmarkStart w:id="2142" w:name="_Toc453767750"/>
        <w:bookmarkStart w:id="2143" w:name="_Toc453767975"/>
        <w:bookmarkStart w:id="2144" w:name="_Toc453768198"/>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del>
    </w:p>
    <w:p w:rsidR="00C0594E" w:rsidDel="00B1717F" w:rsidRDefault="00B706A9" w:rsidP="004D05BC">
      <w:pPr>
        <w:pStyle w:val="Heading1"/>
        <w:rPr>
          <w:del w:id="2145" w:author="Meir Kalter" w:date="2016-06-14T08:48:00Z"/>
          <w:noProof/>
        </w:rPr>
        <w:pPrChange w:id="2146" w:author="Meir Kalter" w:date="2016-06-15T15:12:00Z">
          <w:pPr>
            <w:pStyle w:val="TOC31"/>
            <w:numPr>
              <w:ilvl w:val="2"/>
              <w:numId w:val="4"/>
            </w:numPr>
            <w:ind w:left="1148" w:hanging="708"/>
          </w:pPr>
        </w:pPrChange>
      </w:pPr>
      <w:del w:id="2147" w:author="Meir Kalter" w:date="2016-06-14T08:48:00Z">
        <w:r w:rsidDel="00B1717F">
          <w:rPr>
            <w:noProof/>
          </w:rPr>
          <w:delText>Basic flow – output to the Seven digit</w:delText>
        </w:r>
        <w:r w:rsidDel="00B1717F">
          <w:rPr>
            <w:noProof/>
          </w:rPr>
          <w:tab/>
          <w:delText>26</w:delText>
        </w:r>
        <w:bookmarkStart w:id="2148" w:name="_Toc453680973"/>
        <w:bookmarkStart w:id="2149" w:name="_Toc453681129"/>
        <w:bookmarkStart w:id="2150" w:name="_Toc453681278"/>
        <w:bookmarkStart w:id="2151" w:name="_Toc453681428"/>
        <w:bookmarkStart w:id="2152" w:name="_Toc453681576"/>
        <w:bookmarkStart w:id="2153" w:name="_Toc453681724"/>
        <w:bookmarkStart w:id="2154" w:name="_Toc453681869"/>
        <w:bookmarkStart w:id="2155" w:name="_Toc453763836"/>
        <w:bookmarkStart w:id="2156" w:name="_Toc453763985"/>
        <w:bookmarkStart w:id="2157" w:name="_Toc453764133"/>
        <w:bookmarkStart w:id="2158" w:name="_Toc453764492"/>
        <w:bookmarkStart w:id="2159" w:name="_Toc453764685"/>
        <w:bookmarkStart w:id="2160" w:name="_Toc453764889"/>
        <w:bookmarkStart w:id="2161" w:name="_Toc453765150"/>
        <w:bookmarkStart w:id="2162" w:name="_Toc453765598"/>
        <w:bookmarkStart w:id="2163" w:name="_Toc453766041"/>
        <w:bookmarkStart w:id="2164" w:name="_Toc453767303"/>
        <w:bookmarkStart w:id="2165" w:name="_Toc453767527"/>
        <w:bookmarkStart w:id="2166" w:name="_Toc453767751"/>
        <w:bookmarkStart w:id="2167" w:name="_Toc453767976"/>
        <w:bookmarkStart w:id="2168" w:name="_Toc453768199"/>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del>
    </w:p>
    <w:p w:rsidR="00C0594E" w:rsidDel="00B1717F" w:rsidRDefault="00B706A9" w:rsidP="004D05BC">
      <w:pPr>
        <w:pStyle w:val="Heading1"/>
        <w:rPr>
          <w:del w:id="2169" w:author="Meir Kalter" w:date="2016-06-14T08:48:00Z"/>
          <w:noProof/>
        </w:rPr>
        <w:pPrChange w:id="2170" w:author="Meir Kalter" w:date="2016-06-15T15:12:00Z">
          <w:pPr>
            <w:pStyle w:val="TOC31"/>
            <w:numPr>
              <w:ilvl w:val="2"/>
              <w:numId w:val="17"/>
            </w:numPr>
            <w:ind w:left="1148" w:hanging="708"/>
          </w:pPr>
        </w:pPrChange>
      </w:pPr>
      <w:del w:id="2171" w:author="Meir Kalter" w:date="2016-06-14T08:48:00Z">
        <w:r w:rsidDel="00B1717F">
          <w:rPr>
            <w:noProof/>
          </w:rPr>
          <w:delText>Basic flow – Input from the seven switches battery</w:delText>
        </w:r>
        <w:r w:rsidDel="00B1717F">
          <w:rPr>
            <w:noProof/>
          </w:rPr>
          <w:tab/>
          <w:delText>26</w:delText>
        </w:r>
        <w:bookmarkStart w:id="2172" w:name="_Toc453680974"/>
        <w:bookmarkStart w:id="2173" w:name="_Toc453681130"/>
        <w:bookmarkStart w:id="2174" w:name="_Toc453681279"/>
        <w:bookmarkStart w:id="2175" w:name="_Toc453681429"/>
        <w:bookmarkStart w:id="2176" w:name="_Toc453681577"/>
        <w:bookmarkStart w:id="2177" w:name="_Toc453681725"/>
        <w:bookmarkStart w:id="2178" w:name="_Toc453681870"/>
        <w:bookmarkStart w:id="2179" w:name="_Toc453763837"/>
        <w:bookmarkStart w:id="2180" w:name="_Toc453763986"/>
        <w:bookmarkStart w:id="2181" w:name="_Toc453764134"/>
        <w:bookmarkStart w:id="2182" w:name="_Toc453764493"/>
        <w:bookmarkStart w:id="2183" w:name="_Toc453764686"/>
        <w:bookmarkStart w:id="2184" w:name="_Toc453764890"/>
        <w:bookmarkStart w:id="2185" w:name="_Toc453765151"/>
        <w:bookmarkStart w:id="2186" w:name="_Toc453765599"/>
        <w:bookmarkStart w:id="2187" w:name="_Toc453766042"/>
        <w:bookmarkStart w:id="2188" w:name="_Toc453767304"/>
        <w:bookmarkStart w:id="2189" w:name="_Toc453767528"/>
        <w:bookmarkStart w:id="2190" w:name="_Toc453767752"/>
        <w:bookmarkStart w:id="2191" w:name="_Toc453767977"/>
        <w:bookmarkStart w:id="2192" w:name="_Toc453768200"/>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del>
    </w:p>
    <w:p w:rsidR="00C0594E" w:rsidDel="00B1717F" w:rsidRDefault="00B706A9" w:rsidP="004D05BC">
      <w:pPr>
        <w:pStyle w:val="Heading1"/>
        <w:rPr>
          <w:del w:id="2193" w:author="Meir Kalter" w:date="2016-06-14T08:48:00Z"/>
          <w:noProof/>
        </w:rPr>
        <w:pPrChange w:id="2194" w:author="Meir Kalter" w:date="2016-06-15T15:12:00Z">
          <w:pPr>
            <w:pStyle w:val="TOC51"/>
            <w:numPr>
              <w:numId w:val="18"/>
            </w:numPr>
            <w:ind w:left="183" w:hanging="183"/>
          </w:pPr>
        </w:pPrChange>
      </w:pPr>
      <w:del w:id="2195" w:author="Meir Kalter" w:date="2016-06-14T08:48:00Z">
        <w:r w:rsidDel="00B1717F">
          <w:rPr>
            <w:noProof/>
          </w:rPr>
          <w:delText>CONCLUSIONS AND FUTURE WORK</w:delText>
        </w:r>
        <w:r w:rsidDel="00B1717F">
          <w:rPr>
            <w:noProof/>
          </w:rPr>
          <w:tab/>
          <w:delText>28</w:delText>
        </w:r>
        <w:bookmarkStart w:id="2196" w:name="_Toc453680975"/>
        <w:bookmarkStart w:id="2197" w:name="_Toc453681131"/>
        <w:bookmarkStart w:id="2198" w:name="_Toc453681280"/>
        <w:bookmarkStart w:id="2199" w:name="_Toc453681430"/>
        <w:bookmarkStart w:id="2200" w:name="_Toc453681578"/>
        <w:bookmarkStart w:id="2201" w:name="_Toc453681726"/>
        <w:bookmarkStart w:id="2202" w:name="_Toc453681871"/>
        <w:bookmarkStart w:id="2203" w:name="_Toc453763838"/>
        <w:bookmarkStart w:id="2204" w:name="_Toc453763987"/>
        <w:bookmarkStart w:id="2205" w:name="_Toc453764135"/>
        <w:bookmarkStart w:id="2206" w:name="_Toc453764494"/>
        <w:bookmarkStart w:id="2207" w:name="_Toc453764687"/>
        <w:bookmarkStart w:id="2208" w:name="_Toc453764891"/>
        <w:bookmarkStart w:id="2209" w:name="_Toc453765152"/>
        <w:bookmarkStart w:id="2210" w:name="_Toc453765600"/>
        <w:bookmarkStart w:id="2211" w:name="_Toc453766043"/>
        <w:bookmarkStart w:id="2212" w:name="_Toc453767305"/>
        <w:bookmarkStart w:id="2213" w:name="_Toc453767529"/>
        <w:bookmarkStart w:id="2214" w:name="_Toc453767753"/>
        <w:bookmarkStart w:id="2215" w:name="_Toc453767978"/>
        <w:bookmarkStart w:id="2216" w:name="_Toc453768201"/>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del>
    </w:p>
    <w:p w:rsidR="00C0594E" w:rsidDel="00B1717F" w:rsidRDefault="00B706A9" w:rsidP="004D05BC">
      <w:pPr>
        <w:pStyle w:val="Heading1"/>
        <w:rPr>
          <w:del w:id="2217" w:author="Meir Kalter" w:date="2016-06-14T08:48:00Z"/>
          <w:noProof/>
        </w:rPr>
        <w:pPrChange w:id="2218" w:author="Meir Kalter" w:date="2016-06-15T15:12:00Z">
          <w:pPr>
            <w:pStyle w:val="TOC51"/>
          </w:pPr>
        </w:pPrChange>
      </w:pPr>
      <w:del w:id="2219" w:author="Meir Kalter" w:date="2016-06-14T08:48:00Z">
        <w:r w:rsidDel="00B1717F">
          <w:rPr>
            <w:noProof/>
          </w:rPr>
          <w:delText>Index</w:delText>
        </w:r>
        <w:r w:rsidDel="00B1717F">
          <w:rPr>
            <w:noProof/>
          </w:rPr>
          <w:tab/>
          <w:delText>31</w:delText>
        </w:r>
        <w:bookmarkStart w:id="2220" w:name="_Toc453680976"/>
        <w:bookmarkStart w:id="2221" w:name="_Toc453681132"/>
        <w:bookmarkStart w:id="2222" w:name="_Toc453681281"/>
        <w:bookmarkStart w:id="2223" w:name="_Toc453681431"/>
        <w:bookmarkStart w:id="2224" w:name="_Toc453681579"/>
        <w:bookmarkStart w:id="2225" w:name="_Toc453681727"/>
        <w:bookmarkStart w:id="2226" w:name="_Toc453681872"/>
        <w:bookmarkStart w:id="2227" w:name="_Toc453763839"/>
        <w:bookmarkStart w:id="2228" w:name="_Toc453763988"/>
        <w:bookmarkStart w:id="2229" w:name="_Toc453764136"/>
        <w:bookmarkStart w:id="2230" w:name="_Toc453764495"/>
        <w:bookmarkStart w:id="2231" w:name="_Toc453764688"/>
        <w:bookmarkStart w:id="2232" w:name="_Toc453764892"/>
        <w:bookmarkStart w:id="2233" w:name="_Toc453765153"/>
        <w:bookmarkStart w:id="2234" w:name="_Toc453765601"/>
        <w:bookmarkStart w:id="2235" w:name="_Toc453766044"/>
        <w:bookmarkStart w:id="2236" w:name="_Toc453767306"/>
        <w:bookmarkStart w:id="2237" w:name="_Toc453767530"/>
        <w:bookmarkStart w:id="2238" w:name="_Toc453767754"/>
        <w:bookmarkStart w:id="2239" w:name="_Toc453767979"/>
        <w:bookmarkStart w:id="2240" w:name="_Toc453768202"/>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del>
    </w:p>
    <w:p w:rsidR="00C0594E" w:rsidDel="00B1717F" w:rsidRDefault="00B706A9" w:rsidP="004D05BC">
      <w:pPr>
        <w:pStyle w:val="Heading1"/>
        <w:rPr>
          <w:del w:id="2241" w:author="Meir Kalter" w:date="2016-06-14T08:48:00Z"/>
          <w:noProof/>
        </w:rPr>
        <w:pPrChange w:id="2242" w:author="Meir Kalter" w:date="2016-06-15T15:12:00Z">
          <w:pPr>
            <w:pStyle w:val="TOC51"/>
          </w:pPr>
        </w:pPrChange>
      </w:pPr>
      <w:del w:id="2243" w:author="Meir Kalter" w:date="2016-06-14T08:48:00Z">
        <w:r w:rsidDel="00B1717F">
          <w:rPr>
            <w:noProof/>
          </w:rPr>
          <w:delText>List of pictures</w:delText>
        </w:r>
        <w:r w:rsidDel="00B1717F">
          <w:rPr>
            <w:noProof/>
          </w:rPr>
          <w:tab/>
          <w:delText>32</w:delText>
        </w:r>
        <w:bookmarkStart w:id="2244" w:name="_Toc453680977"/>
        <w:bookmarkStart w:id="2245" w:name="_Toc453681133"/>
        <w:bookmarkStart w:id="2246" w:name="_Toc453681282"/>
        <w:bookmarkStart w:id="2247" w:name="_Toc453681432"/>
        <w:bookmarkStart w:id="2248" w:name="_Toc453681580"/>
        <w:bookmarkStart w:id="2249" w:name="_Toc453681728"/>
        <w:bookmarkStart w:id="2250" w:name="_Toc453681873"/>
        <w:bookmarkStart w:id="2251" w:name="_Toc453763840"/>
        <w:bookmarkStart w:id="2252" w:name="_Toc453763989"/>
        <w:bookmarkStart w:id="2253" w:name="_Toc453764137"/>
        <w:bookmarkStart w:id="2254" w:name="_Toc453764496"/>
        <w:bookmarkStart w:id="2255" w:name="_Toc453764689"/>
        <w:bookmarkStart w:id="2256" w:name="_Toc453764893"/>
        <w:bookmarkStart w:id="2257" w:name="_Toc453765154"/>
        <w:bookmarkStart w:id="2258" w:name="_Toc453765602"/>
        <w:bookmarkStart w:id="2259" w:name="_Toc453766045"/>
        <w:bookmarkStart w:id="2260" w:name="_Toc453767307"/>
        <w:bookmarkStart w:id="2261" w:name="_Toc453767531"/>
        <w:bookmarkStart w:id="2262" w:name="_Toc453767755"/>
        <w:bookmarkStart w:id="2263" w:name="_Toc453767980"/>
        <w:bookmarkStart w:id="2264" w:name="_Toc45376820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rsidR="00C0594E" w:rsidDel="002D1C3B" w:rsidRDefault="00C0594E" w:rsidP="004D05BC">
      <w:pPr>
        <w:pStyle w:val="Heading1"/>
        <w:rPr>
          <w:del w:id="2265" w:author="Meir Kalter" w:date="2016-06-14T14:49:00Z"/>
        </w:rPr>
        <w:pPrChange w:id="2266" w:author="Meir Kalter" w:date="2016-06-15T15:12:00Z">
          <w:pPr/>
        </w:pPrChange>
      </w:pPr>
      <w:del w:id="2267" w:author="Meir Kalter" w:date="2016-06-14T14:58:00Z">
        <w:r w:rsidDel="00A5357E">
          <w:fldChar w:fldCharType="end"/>
        </w:r>
      </w:del>
      <w:bookmarkStart w:id="2268" w:name="_Toc453680978"/>
      <w:bookmarkStart w:id="2269" w:name="_Toc453681134"/>
      <w:bookmarkStart w:id="2270" w:name="_Toc453681283"/>
      <w:bookmarkStart w:id="2271" w:name="_Toc453681433"/>
      <w:bookmarkStart w:id="2272" w:name="_Toc453681581"/>
      <w:bookmarkStart w:id="2273" w:name="_Toc453681729"/>
      <w:bookmarkStart w:id="2274" w:name="_Toc453681874"/>
      <w:bookmarkStart w:id="2275" w:name="_Toc453763841"/>
      <w:bookmarkStart w:id="2276" w:name="_Toc453763990"/>
      <w:bookmarkStart w:id="2277" w:name="_Toc453764138"/>
      <w:bookmarkStart w:id="2278" w:name="_Toc453764497"/>
      <w:bookmarkStart w:id="2279" w:name="_Toc453764690"/>
      <w:bookmarkStart w:id="2280" w:name="_Toc453764894"/>
      <w:bookmarkStart w:id="2281" w:name="_Toc453765155"/>
      <w:bookmarkStart w:id="2282" w:name="_Toc453765603"/>
      <w:bookmarkStart w:id="2283" w:name="_Toc453766046"/>
      <w:bookmarkStart w:id="2284" w:name="_Toc453767308"/>
      <w:bookmarkStart w:id="2285" w:name="_Toc453767532"/>
      <w:bookmarkStart w:id="2286" w:name="_Toc453767756"/>
      <w:bookmarkStart w:id="2287" w:name="_Toc453767981"/>
      <w:bookmarkStart w:id="2288" w:name="_Toc453768204"/>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p>
    <w:p w:rsidR="00C0594E" w:rsidDel="00201967" w:rsidRDefault="00C0594E" w:rsidP="004D05BC">
      <w:pPr>
        <w:pStyle w:val="Heading1"/>
        <w:rPr>
          <w:del w:id="2289" w:author="Meir Kalter" w:date="2016-06-14T15:18:00Z"/>
        </w:rPr>
        <w:pPrChange w:id="2290" w:author="Meir Kalter" w:date="2016-06-15T15:12:00Z">
          <w:pPr>
            <w:jc w:val="both"/>
          </w:pPr>
        </w:pPrChange>
      </w:pPr>
      <w:bookmarkStart w:id="2291" w:name="_Toc453680979"/>
      <w:bookmarkStart w:id="2292" w:name="_Toc453681135"/>
      <w:bookmarkStart w:id="2293" w:name="_Toc453681284"/>
      <w:bookmarkStart w:id="2294" w:name="_Toc453681434"/>
      <w:bookmarkStart w:id="2295" w:name="_Toc453681582"/>
      <w:bookmarkStart w:id="2296" w:name="_Toc453681730"/>
      <w:bookmarkStart w:id="2297" w:name="_Toc453681875"/>
      <w:bookmarkStart w:id="2298" w:name="_Toc453763842"/>
      <w:bookmarkStart w:id="2299" w:name="_Toc453763991"/>
      <w:bookmarkStart w:id="2300" w:name="_Toc453764139"/>
      <w:bookmarkStart w:id="2301" w:name="_Toc453764498"/>
      <w:bookmarkStart w:id="2302" w:name="_Toc453764691"/>
      <w:bookmarkStart w:id="2303" w:name="_Toc453764895"/>
      <w:bookmarkStart w:id="2304" w:name="_Toc453765156"/>
      <w:bookmarkStart w:id="2305" w:name="_Toc453765604"/>
      <w:bookmarkStart w:id="2306" w:name="_Toc453766047"/>
      <w:bookmarkStart w:id="2307" w:name="_Toc453767309"/>
      <w:bookmarkStart w:id="2308" w:name="_Toc453767533"/>
      <w:bookmarkStart w:id="2309" w:name="_Toc453767757"/>
      <w:bookmarkStart w:id="2310" w:name="_Toc453767982"/>
      <w:bookmarkStart w:id="2311" w:name="_Toc453768205"/>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p>
    <w:p w:rsidR="00C0594E" w:rsidDel="00201967" w:rsidRDefault="00B706A9" w:rsidP="004D05BC">
      <w:pPr>
        <w:pStyle w:val="Heading1"/>
        <w:rPr>
          <w:del w:id="2312" w:author="Meir Kalter" w:date="2016-06-14T15:18:00Z"/>
        </w:rPr>
        <w:pPrChange w:id="2313" w:author="Meir Kalter" w:date="2016-06-15T15:12:00Z">
          <w:pPr/>
        </w:pPrChange>
      </w:pPr>
      <w:del w:id="2314" w:author="Meir Kalter" w:date="2016-06-14T15:18:00Z">
        <w:r w:rsidDel="00201967">
          <w:br w:type="page"/>
        </w:r>
      </w:del>
    </w:p>
    <w:p w:rsidR="00C0594E" w:rsidDel="00E95771" w:rsidRDefault="00C0594E" w:rsidP="004D05BC">
      <w:pPr>
        <w:pStyle w:val="Heading1"/>
        <w:rPr>
          <w:del w:id="2315" w:author="Meir Kalter" w:date="2016-06-14T11:52:00Z"/>
        </w:rPr>
        <w:pPrChange w:id="2316" w:author="Meir Kalter" w:date="2016-06-15T15:12:00Z">
          <w:pPr/>
        </w:pPrChange>
      </w:pPr>
      <w:bookmarkStart w:id="2317" w:name="_Toc453680570"/>
      <w:bookmarkStart w:id="2318" w:name="_Toc453680675"/>
      <w:bookmarkStart w:id="2319" w:name="_Toc453680783"/>
      <w:bookmarkStart w:id="2320" w:name="_Toc453680980"/>
      <w:bookmarkStart w:id="2321" w:name="_Toc453681136"/>
      <w:bookmarkStart w:id="2322" w:name="_Toc453681285"/>
      <w:bookmarkStart w:id="2323" w:name="_Toc453681435"/>
      <w:bookmarkStart w:id="2324" w:name="_Toc453681583"/>
      <w:bookmarkStart w:id="2325" w:name="_Toc453681731"/>
      <w:bookmarkStart w:id="2326" w:name="_Toc453681876"/>
      <w:bookmarkStart w:id="2327" w:name="_Toc453763843"/>
      <w:bookmarkStart w:id="2328" w:name="_Toc453763992"/>
      <w:bookmarkStart w:id="2329" w:name="_Toc453764140"/>
      <w:bookmarkStart w:id="2330" w:name="_Toc453764499"/>
      <w:bookmarkStart w:id="2331" w:name="_Toc453764692"/>
      <w:bookmarkStart w:id="2332" w:name="_Toc453764896"/>
      <w:bookmarkStart w:id="2333" w:name="_Toc453765157"/>
      <w:bookmarkStart w:id="2334" w:name="_Toc453765605"/>
      <w:bookmarkStart w:id="2335" w:name="_Toc453766048"/>
      <w:bookmarkStart w:id="2336" w:name="_Toc453767310"/>
      <w:bookmarkStart w:id="2337" w:name="_Toc453767534"/>
      <w:bookmarkStart w:id="2338" w:name="_Toc453767758"/>
      <w:bookmarkStart w:id="2339" w:name="_Toc453767983"/>
      <w:bookmarkStart w:id="2340" w:name="_Toc45376820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p>
    <w:p w:rsidR="00C0594E" w:rsidRPr="00E95771" w:rsidDel="006074B2" w:rsidRDefault="00B706A9" w:rsidP="004D05BC">
      <w:pPr>
        <w:pStyle w:val="Heading1"/>
        <w:rPr>
          <w:del w:id="2341" w:author="Meir Kalter" w:date="2016-06-14T10:28:00Z"/>
          <w:lang w:val="es-ES"/>
          <w:rPrChange w:id="2342" w:author="Meir Kalter" w:date="2016-06-14T11:52:00Z">
            <w:rPr>
              <w:del w:id="2343" w:author="Meir Kalter" w:date="2016-06-14T10:28:00Z"/>
              <w:rStyle w:val="Ninguno"/>
              <w:rFonts w:ascii="Georgia" w:eastAsia="Georgia" w:hAnsi="Georgia" w:cs="Georgia"/>
              <w:b w:val="0"/>
              <w:bCs w:val="0"/>
              <w:sz w:val="24"/>
              <w:szCs w:val="24"/>
            </w:rPr>
          </w:rPrChange>
        </w:rPr>
        <w:pPrChange w:id="2344" w:author="Meir Kalter" w:date="2016-06-15T15:12:00Z">
          <w:pPr>
            <w:pStyle w:val="Encabezam"/>
            <w:numPr>
              <w:numId w:val="19"/>
            </w:numPr>
            <w:ind w:left="432" w:hanging="432"/>
          </w:pPr>
        </w:pPrChange>
      </w:pPr>
      <w:del w:id="2345" w:author="Meir Kalter" w:date="2016-06-14T10:10:00Z">
        <w:r w:rsidRPr="00E95771" w:rsidDel="004266E8">
          <w:rPr>
            <w:lang w:val="es-ES"/>
            <w:rPrChange w:id="2346" w:author="Meir Kalter" w:date="2016-06-14T11:52:00Z">
              <w:rPr>
                <w:rStyle w:val="Ninguno"/>
                <w:sz w:val="24"/>
                <w:szCs w:val="24"/>
              </w:rPr>
            </w:rPrChange>
          </w:rPr>
          <w:delText>Introducción</w:delText>
        </w:r>
      </w:del>
      <w:bookmarkStart w:id="2347" w:name="_Toc453680571"/>
      <w:bookmarkStart w:id="2348" w:name="_Toc453680676"/>
      <w:bookmarkStart w:id="2349" w:name="_Toc453680784"/>
      <w:bookmarkStart w:id="2350" w:name="_Toc453680981"/>
      <w:bookmarkStart w:id="2351" w:name="_Toc453681137"/>
      <w:bookmarkStart w:id="2352" w:name="_Toc453681286"/>
      <w:bookmarkStart w:id="2353" w:name="_Toc453681436"/>
      <w:bookmarkStart w:id="2354" w:name="_Toc453681584"/>
      <w:bookmarkStart w:id="2355" w:name="_Toc453681732"/>
      <w:bookmarkStart w:id="2356" w:name="_Toc453681877"/>
      <w:bookmarkStart w:id="2357" w:name="_Toc453763844"/>
      <w:bookmarkStart w:id="2358" w:name="_Toc453763993"/>
      <w:bookmarkStart w:id="2359" w:name="_Toc453764141"/>
      <w:bookmarkStart w:id="2360" w:name="_Toc453764500"/>
      <w:bookmarkStart w:id="2361" w:name="_Toc453764693"/>
      <w:bookmarkStart w:id="2362" w:name="_Toc453764897"/>
      <w:bookmarkStart w:id="2363" w:name="_Toc453765158"/>
      <w:bookmarkStart w:id="2364" w:name="_Toc453765606"/>
      <w:bookmarkStart w:id="2365" w:name="_Toc453766049"/>
      <w:bookmarkStart w:id="2366" w:name="_Toc453767311"/>
      <w:bookmarkStart w:id="2367" w:name="_Toc453767535"/>
      <w:bookmarkStart w:id="2368" w:name="_Toc453767759"/>
      <w:bookmarkStart w:id="2369" w:name="_Toc453767984"/>
      <w:bookmarkStart w:id="2370" w:name="_Toc453768207"/>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p>
    <w:p w:rsidR="00C0594E" w:rsidRPr="009F4F1C" w:rsidDel="00E95771" w:rsidRDefault="00B706A9" w:rsidP="004D05BC">
      <w:pPr>
        <w:pStyle w:val="Heading1"/>
        <w:rPr>
          <w:del w:id="2371" w:author="Meir Kalter" w:date="2016-06-14T11:52:00Z"/>
        </w:rPr>
        <w:pPrChange w:id="2372" w:author="Meir Kalter" w:date="2016-06-15T15:12:00Z">
          <w:pPr>
            <w:pStyle w:val="Encabezam"/>
            <w:outlineLvl w:val="9"/>
          </w:pPr>
        </w:pPrChange>
      </w:pPr>
      <w:del w:id="2373" w:author="Meir Kalter" w:date="2016-06-14T10:39:00Z">
        <w:r w:rsidRPr="006074B2" w:rsidDel="005A0202">
          <w:rPr>
            <w:lang w:val="es-ES"/>
            <w:rPrChange w:id="2374" w:author="Meir Kalter" w:date="2016-06-14T10:28:00Z">
              <w:rPr/>
            </w:rPrChange>
          </w:rPr>
          <w:delText>T</w:delText>
        </w:r>
      </w:del>
      <w:del w:id="2375" w:author="Meir Kalter" w:date="2016-06-14T11:52:00Z">
        <w:r w:rsidRPr="006074B2" w:rsidDel="00E95771">
          <w:rPr>
            <w:lang w:val="es-ES"/>
            <w:rPrChange w:id="2376" w:author="Meir Kalter" w:date="2016-06-14T10:28:00Z">
              <w:rPr/>
            </w:rPrChange>
          </w:rPr>
          <w:delText>he study of the Instruction Set Architecture is a very important subject in studies of computer design and programing.</w:delText>
        </w:r>
        <w:bookmarkStart w:id="2377" w:name="_Toc453680572"/>
        <w:bookmarkStart w:id="2378" w:name="_Toc453680677"/>
        <w:bookmarkStart w:id="2379" w:name="_Toc453680785"/>
        <w:bookmarkStart w:id="2380" w:name="_Toc453680982"/>
        <w:bookmarkStart w:id="2381" w:name="_Toc453681138"/>
        <w:bookmarkStart w:id="2382" w:name="_Toc453681287"/>
        <w:bookmarkStart w:id="2383" w:name="_Toc453681437"/>
        <w:bookmarkStart w:id="2384" w:name="_Toc453681585"/>
        <w:bookmarkStart w:id="2385" w:name="_Toc453681733"/>
        <w:bookmarkStart w:id="2386" w:name="_Toc453681878"/>
        <w:bookmarkStart w:id="2387" w:name="_Toc453763845"/>
        <w:bookmarkStart w:id="2388" w:name="_Toc453763994"/>
        <w:bookmarkStart w:id="2389" w:name="_Toc453764142"/>
        <w:bookmarkStart w:id="2390" w:name="_Toc453764501"/>
        <w:bookmarkStart w:id="2391" w:name="_Toc453764694"/>
        <w:bookmarkStart w:id="2392" w:name="_Toc453764898"/>
        <w:bookmarkStart w:id="2393" w:name="_Toc453765159"/>
        <w:bookmarkStart w:id="2394" w:name="_Toc453765607"/>
        <w:bookmarkStart w:id="2395" w:name="_Toc453766050"/>
        <w:bookmarkStart w:id="2396" w:name="_Toc453767312"/>
        <w:bookmarkStart w:id="2397" w:name="_Toc453767536"/>
        <w:bookmarkStart w:id="2398" w:name="_Toc453767760"/>
        <w:bookmarkStart w:id="2399" w:name="_Toc453767985"/>
        <w:bookmarkStart w:id="2400" w:name="_Toc453768208"/>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del>
    </w:p>
    <w:p w:rsidR="00C0594E" w:rsidDel="00E95771" w:rsidRDefault="00B706A9" w:rsidP="004D05BC">
      <w:pPr>
        <w:pStyle w:val="Heading1"/>
        <w:rPr>
          <w:del w:id="2401" w:author="Meir Kalter" w:date="2016-06-14T11:52:00Z"/>
        </w:rPr>
        <w:pPrChange w:id="2402" w:author="Meir Kalter" w:date="2016-06-15T15:12:00Z">
          <w:pPr>
            <w:pStyle w:val="Encabezam"/>
            <w:outlineLvl w:val="9"/>
          </w:pPr>
        </w:pPrChange>
      </w:pPr>
      <w:del w:id="2403" w:author="Meir Kalter" w:date="2016-06-14T11:52:00Z">
        <w:r w:rsidDel="00E95771">
          <w:delText>First year students cannot address on real processor because of its complexity and therefore more simple computers should be used. This is the case of the Easy8 computer</w:delText>
        </w:r>
      </w:del>
      <w:ins w:id="2404" w:author="Toni" w:date="2016-06-12T19:55:00Z">
        <w:del w:id="2405" w:author="Meir Kalter" w:date="2016-06-14T11:52:00Z">
          <w:r w:rsidDel="00E95771">
            <w:delText>.</w:delText>
          </w:r>
        </w:del>
      </w:ins>
      <w:del w:id="2406" w:author="Meir Kalter" w:date="2016-06-14T11:52:00Z">
        <w:r w:rsidDel="00E95771">
          <w:delText xml:space="preserve"> </w:delText>
        </w:r>
      </w:del>
      <w:ins w:id="2407" w:author="Toni" w:date="2016-06-12T19:55:00Z">
        <w:del w:id="2408" w:author="Meir Kalter" w:date="2016-06-14T11:52:00Z">
          <w:r w:rsidDel="00E95771">
            <w:delText>A</w:delText>
          </w:r>
        </w:del>
      </w:ins>
      <w:del w:id="2409"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2410" w:name="_Toc453680573"/>
        <w:bookmarkStart w:id="2411" w:name="_Toc453680678"/>
        <w:bookmarkStart w:id="2412" w:name="_Toc453680786"/>
        <w:bookmarkStart w:id="2413" w:name="_Toc453680983"/>
        <w:bookmarkStart w:id="2414" w:name="_Toc453681139"/>
        <w:bookmarkStart w:id="2415" w:name="_Toc453681288"/>
        <w:bookmarkStart w:id="2416" w:name="_Toc453681438"/>
        <w:bookmarkStart w:id="2417" w:name="_Toc453681586"/>
        <w:bookmarkStart w:id="2418" w:name="_Toc453681734"/>
        <w:bookmarkStart w:id="2419" w:name="_Toc453681879"/>
        <w:bookmarkStart w:id="2420" w:name="_Toc453763846"/>
        <w:bookmarkStart w:id="2421" w:name="_Toc453763995"/>
        <w:bookmarkStart w:id="2422" w:name="_Toc453764143"/>
        <w:bookmarkStart w:id="2423" w:name="_Toc453764502"/>
        <w:bookmarkStart w:id="2424" w:name="_Toc453764695"/>
        <w:bookmarkStart w:id="2425" w:name="_Toc453764899"/>
        <w:bookmarkStart w:id="2426" w:name="_Toc453765160"/>
        <w:bookmarkStart w:id="2427" w:name="_Toc453765608"/>
        <w:bookmarkStart w:id="2428" w:name="_Toc453766051"/>
        <w:bookmarkStart w:id="2429" w:name="_Toc453767313"/>
        <w:bookmarkStart w:id="2430" w:name="_Toc453767537"/>
        <w:bookmarkStart w:id="2431" w:name="_Toc453767761"/>
        <w:bookmarkStart w:id="2432" w:name="_Toc453767986"/>
        <w:bookmarkStart w:id="2433" w:name="_Toc4537682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del>
    </w:p>
    <w:p w:rsidR="00E2615F" w:rsidRDefault="00E2615F" w:rsidP="004D05BC">
      <w:pPr>
        <w:pStyle w:val="Heading1"/>
        <w:rPr>
          <w:ins w:id="2434" w:author="Meir Kalter" w:date="2016-06-15T14:21:00Z"/>
        </w:rPr>
        <w:pPrChange w:id="2435"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436" w:name="_Toc453768210"/>
      <w:ins w:id="2437" w:author="Meir Kalter" w:date="2016-06-15T14:20:00Z">
        <w:r>
          <w:lastRenderedPageBreak/>
          <w:t>Introduction</w:t>
        </w:r>
      </w:ins>
      <w:bookmarkEnd w:id="2436"/>
    </w:p>
    <w:p w:rsidR="007B2335" w:rsidRDefault="007B2335" w:rsidP="00504CBB">
      <w:pPr>
        <w:rPr>
          <w:ins w:id="2438" w:author="Meir Kalter" w:date="2016-06-15T14:23:00Z"/>
          <w:lang w:val="es-ES"/>
        </w:rPr>
      </w:pPr>
    </w:p>
    <w:p w:rsidR="00504CBB" w:rsidRDefault="00504CBB" w:rsidP="00504CBB">
      <w:pPr>
        <w:rPr>
          <w:ins w:id="2439" w:author="Meir Kalter" w:date="2016-06-15T14:21:00Z"/>
        </w:rPr>
      </w:pPr>
      <w:proofErr w:type="spellStart"/>
      <w:ins w:id="2440"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2441" w:author="Meir Kalter" w:date="2016-06-15T14:21:00Z"/>
        </w:rPr>
      </w:pPr>
      <w:ins w:id="2442"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504CBB" w:rsidRDefault="00504CBB" w:rsidP="00504CBB">
      <w:pPr>
        <w:rPr>
          <w:ins w:id="2443" w:author="Meir Kalter" w:date="2016-06-14T11:05:00Z"/>
          <w:rPrChange w:id="2444" w:author="Meir Kalter" w:date="2016-06-15T14:21:00Z">
            <w:rPr>
              <w:ins w:id="2445" w:author="Meir Kalter" w:date="2016-06-14T11:05:00Z"/>
            </w:rPr>
          </w:rPrChange>
        </w:rPr>
        <w:pPrChange w:id="2446"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rsidP="004D05BC">
      <w:pPr>
        <w:pStyle w:val="Heading1"/>
        <w:rPr>
          <w:ins w:id="2447" w:author="Meir Kalter" w:date="2016-06-14T10:29:00Z"/>
        </w:rPr>
        <w:pPrChange w:id="2448"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449" w:name="_Toc453680788"/>
      <w:bookmarkStart w:id="2450" w:name="_Toc453768211"/>
      <w:ins w:id="2451" w:author="Meir Kalter" w:date="2016-06-14T10:29:00Z">
        <w:r>
          <w:lastRenderedPageBreak/>
          <w:t>Objective</w:t>
        </w:r>
        <w:bookmarkEnd w:id="2449"/>
        <w:bookmarkEnd w:id="2450"/>
      </w:ins>
    </w:p>
    <w:p w:rsidR="00C0594E" w:rsidRPr="00BD3DD0" w:rsidDel="00F26E6C" w:rsidRDefault="00B706A9">
      <w:pPr>
        <w:pStyle w:val="Encabezam"/>
        <w:outlineLvl w:val="9"/>
        <w:rPr>
          <w:del w:id="2452" w:author="Meir Kalter" w:date="2016-06-14T10:30:00Z"/>
          <w:rStyle w:val="Ninguno"/>
          <w:b w:val="0"/>
          <w:bCs w:val="0"/>
          <w:color w:val="4F81BD" w:themeColor="accent1"/>
          <w:spacing w:val="15"/>
          <w:sz w:val="24"/>
          <w:szCs w:val="24"/>
          <w:rPrChange w:id="2453" w:author="Meir Kalter" w:date="2016-06-14T15:22:00Z">
            <w:rPr>
              <w:del w:id="2454" w:author="Meir Kalter" w:date="2016-06-14T10:30:00Z"/>
            </w:rPr>
          </w:rPrChange>
        </w:rPr>
        <w:pPrChange w:id="2455" w:author="Meir Kalter" w:date="2016-06-14T15:23:00Z">
          <w:pPr>
            <w:pStyle w:val="Encabezam"/>
            <w:numPr>
              <w:numId w:val="2"/>
            </w:numPr>
            <w:ind w:left="266" w:hanging="266"/>
          </w:pPr>
        </w:pPrChange>
      </w:pPr>
      <w:del w:id="2456" w:author="Meir Kalter" w:date="2016-06-14T10:30:00Z">
        <w:r w:rsidRPr="00BD3DD0" w:rsidDel="00F26E6C">
          <w:rPr>
            <w:rStyle w:val="Ninguno"/>
            <w:color w:val="4F81BD" w:themeColor="accent1"/>
            <w:spacing w:val="15"/>
            <w:sz w:val="24"/>
            <w:szCs w:val="24"/>
            <w:rPrChange w:id="2457" w:author="Meir Kalter" w:date="2016-06-14T15:22:00Z">
              <w:rPr/>
            </w:rPrChange>
          </w:rPr>
          <w:delText>Objective</w:delText>
        </w:r>
      </w:del>
    </w:p>
    <w:p w:rsidR="00C0594E" w:rsidRPr="00BD3DD0" w:rsidRDefault="00B706A9" w:rsidP="00940CE4">
      <w:pPr>
        <w:pStyle w:val="Encabezam"/>
        <w:outlineLvl w:val="9"/>
        <w:rPr>
          <w:rStyle w:val="Ninguno"/>
          <w:b w:val="0"/>
          <w:bCs w:val="0"/>
          <w:color w:val="4F81BD" w:themeColor="accent1"/>
          <w:spacing w:val="15"/>
          <w:sz w:val="24"/>
          <w:szCs w:val="24"/>
          <w:rPrChange w:id="2458" w:author="Meir Kalter" w:date="2016-06-14T15:22:00Z">
            <w:rPr>
              <w:rStyle w:val="Ninguno"/>
              <w:rFonts w:ascii="Georgia" w:eastAsia="Georgia" w:hAnsi="Georgia" w:cs="Georgia"/>
              <w:b w:val="0"/>
              <w:bCs w:val="0"/>
              <w:sz w:val="24"/>
              <w:szCs w:val="24"/>
            </w:rPr>
          </w:rPrChange>
        </w:rPr>
      </w:pPr>
      <w:del w:id="2459" w:author="Toni" w:date="2016-06-12T19:55:00Z">
        <w:r w:rsidRPr="00BD3DD0" w:rsidDel="00B706A9">
          <w:rPr>
            <w:rStyle w:val="Ninguno"/>
            <w:b w:val="0"/>
            <w:bCs w:val="0"/>
            <w:color w:val="4F81BD" w:themeColor="accent1"/>
            <w:spacing w:val="15"/>
            <w:sz w:val="24"/>
            <w:szCs w:val="24"/>
            <w:rPrChange w:id="2460" w:author="Meir Kalter" w:date="2016-06-14T15:22:00Z">
              <w:rPr>
                <w:rStyle w:val="Ninguno"/>
                <w:sz w:val="24"/>
                <w:szCs w:val="24"/>
              </w:rPr>
            </w:rPrChange>
          </w:rPr>
          <w:delText xml:space="preserve">Como el Easy8 no existe en el mundo real, para que los alumnos puedan hacer prácticas y experimentar, el </w:delText>
        </w:r>
      </w:del>
      <w:bookmarkStart w:id="2461" w:name="_Toc453680789"/>
      <w:r w:rsidRPr="00BD3DD0">
        <w:rPr>
          <w:rStyle w:val="Ninguno"/>
          <w:b w:val="0"/>
          <w:bCs w:val="0"/>
          <w:color w:val="4F81BD" w:themeColor="accent1"/>
          <w:spacing w:val="15"/>
          <w:sz w:val="24"/>
          <w:szCs w:val="24"/>
          <w:rPrChange w:id="2462" w:author="Meir Kalter" w:date="2016-06-14T15:22:00Z">
            <w:rPr>
              <w:rStyle w:val="Ninguno"/>
              <w:sz w:val="24"/>
              <w:szCs w:val="24"/>
            </w:rPr>
          </w:rPrChange>
        </w:rPr>
        <w:t xml:space="preserve">The goal of this </w:t>
      </w:r>
      <w:del w:id="2463" w:author="Meir Kalter" w:date="2016-06-14T11:17:00Z">
        <w:r w:rsidRPr="00BD3DD0" w:rsidDel="00F130B9">
          <w:rPr>
            <w:rStyle w:val="Ninguno"/>
            <w:b w:val="0"/>
            <w:bCs w:val="0"/>
            <w:color w:val="4F81BD" w:themeColor="accent1"/>
            <w:spacing w:val="15"/>
            <w:sz w:val="24"/>
            <w:szCs w:val="24"/>
            <w:rPrChange w:id="2464" w:author="Meir Kalter" w:date="2016-06-14T15:22:00Z">
              <w:rPr>
                <w:rStyle w:val="Ninguno"/>
                <w:sz w:val="24"/>
                <w:szCs w:val="24"/>
              </w:rPr>
            </w:rPrChange>
          </w:rPr>
          <w:delText>project  is</w:delText>
        </w:r>
      </w:del>
      <w:ins w:id="2465" w:author="Meir Kalter" w:date="2016-06-14T11:17:00Z">
        <w:r w:rsidR="00F130B9" w:rsidRPr="00BD3DD0">
          <w:rPr>
            <w:rStyle w:val="Ninguno"/>
            <w:b w:val="0"/>
            <w:bCs w:val="0"/>
            <w:color w:val="4F81BD" w:themeColor="accent1"/>
            <w:spacing w:val="15"/>
            <w:sz w:val="24"/>
            <w:szCs w:val="24"/>
            <w:rPrChange w:id="2466" w:author="Meir Kalter" w:date="2016-06-14T15:22:00Z">
              <w:rPr>
                <w:rStyle w:val="Ninguno"/>
                <w:sz w:val="24"/>
                <w:szCs w:val="24"/>
              </w:rPr>
            </w:rPrChange>
          </w:rPr>
          <w:t>project is</w:t>
        </w:r>
      </w:ins>
      <w:r w:rsidRPr="00BD3DD0">
        <w:rPr>
          <w:rStyle w:val="Ninguno"/>
          <w:b w:val="0"/>
          <w:bCs w:val="0"/>
          <w:color w:val="4F81BD" w:themeColor="accent1"/>
          <w:spacing w:val="15"/>
          <w:sz w:val="24"/>
          <w:szCs w:val="24"/>
          <w:rPrChange w:id="2467" w:author="Meir Kalter" w:date="2016-06-14T15:22:00Z">
            <w:rPr>
              <w:rStyle w:val="Ninguno"/>
              <w:sz w:val="24"/>
              <w:szCs w:val="24"/>
            </w:rPr>
          </w:rPrChange>
        </w:rPr>
        <w:t xml:space="preserve"> to make a computer simulator of the Easy8 computer as defined in FCO subject Grade Engineering Technology and Telecommunication Services ETSIT.</w:t>
      </w:r>
      <w:bookmarkEnd w:id="2461"/>
    </w:p>
    <w:p w:rsidR="00B1717F" w:rsidRDefault="00B706A9" w:rsidP="00B1717F">
      <w:pPr>
        <w:pStyle w:val="Encabezam"/>
        <w:outlineLvl w:val="9"/>
        <w:rPr>
          <w:ins w:id="2468" w:author="Meir Kalter" w:date="2016-06-14T08:50:00Z"/>
          <w:rStyle w:val="Ninguno"/>
          <w:sz w:val="24"/>
          <w:szCs w:val="24"/>
        </w:rPr>
      </w:pPr>
      <w:bookmarkStart w:id="2469" w:name="_Toc453680790"/>
      <w:r>
        <w:rPr>
          <w:rStyle w:val="Ninguno"/>
          <w:sz w:val="24"/>
          <w:szCs w:val="24"/>
        </w:rPr>
        <w:t>It</w:t>
      </w:r>
      <w:ins w:id="2470" w:author="Meir Kalter" w:date="2016-06-13T09:24:00Z">
        <w:r w:rsidR="00D85FB8">
          <w:rPr>
            <w:rStyle w:val="Ninguno"/>
            <w:sz w:val="24"/>
            <w:szCs w:val="24"/>
          </w:rPr>
          <w:t xml:space="preserve"> should </w:t>
        </w:r>
      </w:ins>
      <w:del w:id="2471"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2472" w:author="Meir Kalter" w:date="2016-06-15T14:23:00Z">
        <w:r w:rsidR="007B2335">
          <w:rPr>
            <w:rStyle w:val="Ninguno"/>
            <w:sz w:val="24"/>
            <w:szCs w:val="24"/>
          </w:rPr>
          <w:t>, with low curve learning</w:t>
        </w:r>
      </w:ins>
      <w:ins w:id="2473" w:author="Meir Kalter" w:date="2016-06-13T09:23:00Z">
        <w:r w:rsidR="00D85FB8">
          <w:rPr>
            <w:rStyle w:val="Ninguno"/>
            <w:sz w:val="24"/>
            <w:szCs w:val="24"/>
          </w:rPr>
          <w:t>.</w:t>
        </w:r>
        <w:bookmarkEnd w:id="2469"/>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2474" w:name="_Toc453680791"/>
      <w:ins w:id="2475" w:author="Meir Kalter" w:date="2016-06-14T08:50:00Z">
        <w:r>
          <w:rPr>
            <w:rStyle w:val="Ninguno"/>
            <w:sz w:val="24"/>
            <w:szCs w:val="24"/>
          </w:rPr>
          <w:t xml:space="preserve">It should be possible to </w:t>
        </w:r>
      </w:ins>
      <w:ins w:id="2476" w:author="Meir Kalter" w:date="2016-06-14T10:30:00Z">
        <w:r w:rsidR="00232BB6">
          <w:rPr>
            <w:rStyle w:val="Ninguno"/>
            <w:sz w:val="24"/>
            <w:szCs w:val="24"/>
          </w:rPr>
          <w:t xml:space="preserve">be used from </w:t>
        </w:r>
      </w:ins>
      <w:ins w:id="2477" w:author="Meir Kalter" w:date="2016-06-14T08:50:00Z">
        <w:r>
          <w:rPr>
            <w:rStyle w:val="Ninguno"/>
            <w:sz w:val="24"/>
            <w:szCs w:val="24"/>
          </w:rPr>
          <w:t>many platforms.</w:t>
        </w:r>
      </w:ins>
      <w:bookmarkEnd w:id="2474"/>
      <w:del w:id="2478" w:author="Meir Kalter" w:date="2016-06-13T09:23:00Z">
        <w:r w:rsidR="00B706A9" w:rsidDel="00D85FB8">
          <w:rPr>
            <w:rStyle w:val="Ninguno"/>
            <w:sz w:val="24"/>
            <w:szCs w:val="24"/>
          </w:rPr>
          <w:delText xml:space="preserve"> and </w:delText>
        </w:r>
        <w:commentRangeStart w:id="2479"/>
        <w:r w:rsidR="00B706A9" w:rsidDel="00D85FB8">
          <w:rPr>
            <w:rStyle w:val="Ninguno"/>
            <w:sz w:val="24"/>
            <w:szCs w:val="24"/>
          </w:rPr>
          <w:delText>if possible platform to work with</w:delText>
        </w:r>
        <w:commentRangeEnd w:id="2479"/>
        <w:r w:rsidR="00B706A9" w:rsidDel="00D85FB8">
          <w:commentReference w:id="2479"/>
        </w:r>
        <w:r w:rsidR="00B706A9" w:rsidDel="00D85FB8">
          <w:rPr>
            <w:rStyle w:val="Ninguno"/>
            <w:sz w:val="24"/>
            <w:szCs w:val="24"/>
          </w:rPr>
          <w:delText>.</w:delText>
        </w:r>
      </w:del>
    </w:p>
    <w:p w:rsidR="00C0594E" w:rsidRDefault="00232BB6" w:rsidP="006F775B">
      <w:pPr>
        <w:pStyle w:val="Encabezam"/>
        <w:outlineLvl w:val="9"/>
        <w:rPr>
          <w:rStyle w:val="Ninguno"/>
          <w:sz w:val="24"/>
          <w:szCs w:val="24"/>
        </w:rPr>
      </w:pPr>
      <w:bookmarkStart w:id="2480" w:name="_Toc453680792"/>
      <w:ins w:id="2481" w:author="Meir Kalter" w:date="2016-06-14T10:30:00Z">
        <w:r>
          <w:rPr>
            <w:rStyle w:val="Ninguno"/>
            <w:sz w:val="24"/>
            <w:szCs w:val="24"/>
          </w:rPr>
          <w:t xml:space="preserve">It should </w:t>
        </w:r>
      </w:ins>
      <w:del w:id="2482"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2480"/>
    </w:p>
    <w:p w:rsidR="00C0594E" w:rsidRDefault="00B706A9">
      <w:pPr>
        <w:pStyle w:val="Encabezam"/>
      </w:pPr>
      <w:r>
        <w:br w:type="page"/>
      </w:r>
    </w:p>
    <w:p w:rsidR="00B1717F" w:rsidRPr="006D337F" w:rsidRDefault="00B706A9" w:rsidP="004D05BC">
      <w:pPr>
        <w:pStyle w:val="Heading1"/>
        <w:pPrChange w:id="2483" w:author="Meir Kalter" w:date="2016-06-15T15:12:00Z">
          <w:pPr>
            <w:pStyle w:val="Encabezam"/>
            <w:numPr>
              <w:numId w:val="20"/>
            </w:numPr>
            <w:ind w:left="266" w:hanging="266"/>
          </w:pPr>
        </w:pPrChange>
      </w:pPr>
      <w:del w:id="2484" w:author="Meir Kalter" w:date="2016-06-14T14:21:00Z">
        <w:r w:rsidRPr="006D337F" w:rsidDel="005A0267">
          <w:rPr>
            <w:rStyle w:val="Ninguno"/>
          </w:rPr>
          <w:lastRenderedPageBreak/>
          <w:delText xml:space="preserve"> </w:delText>
        </w:r>
      </w:del>
      <w:bookmarkStart w:id="2485" w:name="_Toc453680793"/>
      <w:bookmarkStart w:id="2486" w:name="_Toc453768212"/>
      <w:commentRangeStart w:id="2487"/>
      <w:commentRangeStart w:id="2488"/>
      <w:r w:rsidRPr="00511F5E">
        <w:t>Requirements</w:t>
      </w:r>
      <w:commentRangeEnd w:id="2487"/>
      <w:r w:rsidRPr="000030B2">
        <w:commentReference w:id="2487"/>
      </w:r>
      <w:commentRangeEnd w:id="2488"/>
      <w:r w:rsidR="003A7572" w:rsidRPr="00E27BF5">
        <w:rPr>
          <w:rStyle w:val="CommentReference"/>
          <w:sz w:val="48"/>
          <w:szCs w:val="48"/>
          <w:rPrChange w:id="2489" w:author="Meir Kalter" w:date="2016-06-14T14:25:00Z">
            <w:rPr>
              <w:rStyle w:val="CommentReference"/>
              <w:rFonts w:ascii="Georgia" w:eastAsia="Georgia" w:hAnsi="Georgia" w:cs="Georgia"/>
              <w:b w:val="0"/>
              <w:bCs w:val="0"/>
            </w:rPr>
          </w:rPrChange>
        </w:rPr>
        <w:commentReference w:id="2488"/>
      </w:r>
      <w:bookmarkEnd w:id="2485"/>
      <w:bookmarkEnd w:id="2486"/>
    </w:p>
    <w:p w:rsidR="00B1717F" w:rsidDel="00495592" w:rsidRDefault="00B1717F" w:rsidP="006753C1">
      <w:pPr>
        <w:pStyle w:val="Heading2"/>
        <w:numPr>
          <w:ilvl w:val="0"/>
          <w:numId w:val="107"/>
        </w:numPr>
        <w:rPr>
          <w:del w:id="2490" w:author="Meir Kalter" w:date="2016-06-14T08:46:00Z"/>
          <w:lang w:val="es-ES"/>
        </w:rPr>
        <w:pPrChange w:id="2491" w:author="Meir Kalter" w:date="2016-06-15T14:28:00Z">
          <w:pPr>
            <w:pStyle w:val="Heading21"/>
            <w:numPr>
              <w:ilvl w:val="1"/>
              <w:numId w:val="20"/>
            </w:numPr>
            <w:ind w:left="576" w:hanging="576"/>
          </w:pPr>
        </w:pPrChange>
      </w:pPr>
      <w:bookmarkStart w:id="2492" w:name="_Toc453658086"/>
      <w:bookmarkStart w:id="2493" w:name="_Toc453665626"/>
      <w:bookmarkStart w:id="2494" w:name="_Toc453668335"/>
      <w:bookmarkStart w:id="2495" w:name="_Toc453678518"/>
      <w:bookmarkStart w:id="2496" w:name="_Toc453678585"/>
      <w:bookmarkStart w:id="2497" w:name="_Toc453678651"/>
      <w:bookmarkStart w:id="2498" w:name="_Toc453678718"/>
      <w:bookmarkStart w:id="2499" w:name="_Toc453678785"/>
      <w:bookmarkStart w:id="2500" w:name="_Toc453678852"/>
      <w:bookmarkStart w:id="2501" w:name="_Toc453678918"/>
      <w:bookmarkStart w:id="2502" w:name="_Toc453678984"/>
      <w:bookmarkStart w:id="2503" w:name="_Toc453679050"/>
      <w:bookmarkStart w:id="2504" w:name="_Toc453679181"/>
      <w:bookmarkStart w:id="2505" w:name="_Toc453679246"/>
      <w:bookmarkStart w:id="2506" w:name="_Toc453679311"/>
      <w:bookmarkStart w:id="2507" w:name="_Toc453679376"/>
      <w:bookmarkStart w:id="2508" w:name="_Toc453679441"/>
      <w:bookmarkStart w:id="2509" w:name="_Toc453679506"/>
      <w:bookmarkStart w:id="2510" w:name="_Toc453679571"/>
      <w:bookmarkStart w:id="2511" w:name="_Toc453679636"/>
      <w:bookmarkStart w:id="2512" w:name="_Toc453679701"/>
      <w:bookmarkStart w:id="2513" w:name="_Toc453680066"/>
      <w:bookmarkStart w:id="2514" w:name="_Toc453680152"/>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p>
    <w:p w:rsidR="00B1717F" w:rsidRPr="00B1717F" w:rsidDel="00B1717F" w:rsidRDefault="00B1717F">
      <w:pPr>
        <w:pStyle w:val="Heading2"/>
        <w:rPr>
          <w:del w:id="2515" w:author="Meir Kalter" w:date="2016-06-14T08:46:00Z"/>
        </w:rPr>
        <w:pPrChange w:id="2516" w:author="Meir Kalter" w:date="2016-06-14T15:21:00Z">
          <w:pPr>
            <w:pStyle w:val="Heading21"/>
            <w:ind w:left="576"/>
          </w:pPr>
        </w:pPrChange>
      </w:pPr>
      <w:bookmarkStart w:id="2517" w:name="_Toc453658087"/>
      <w:bookmarkStart w:id="2518" w:name="_Toc453665627"/>
      <w:bookmarkStart w:id="2519" w:name="_Toc453668336"/>
      <w:bookmarkStart w:id="2520" w:name="_Toc453678519"/>
      <w:bookmarkStart w:id="2521" w:name="_Toc453678586"/>
      <w:bookmarkStart w:id="2522" w:name="_Toc453678652"/>
      <w:bookmarkStart w:id="2523" w:name="_Toc453678719"/>
      <w:bookmarkStart w:id="2524" w:name="_Toc453678786"/>
      <w:bookmarkStart w:id="2525" w:name="_Toc453678853"/>
      <w:bookmarkStart w:id="2526" w:name="_Toc453678919"/>
      <w:bookmarkStart w:id="2527" w:name="_Toc453678985"/>
      <w:bookmarkStart w:id="2528" w:name="_Toc453679051"/>
      <w:bookmarkStart w:id="2529" w:name="_Toc453679182"/>
      <w:bookmarkStart w:id="2530" w:name="_Toc453679247"/>
      <w:bookmarkStart w:id="2531" w:name="_Toc453679312"/>
      <w:bookmarkStart w:id="2532" w:name="_Toc453679377"/>
      <w:bookmarkStart w:id="2533" w:name="_Toc453679442"/>
      <w:bookmarkStart w:id="2534" w:name="_Toc453679507"/>
      <w:bookmarkStart w:id="2535" w:name="_Toc453679572"/>
      <w:bookmarkStart w:id="2536" w:name="_Toc453679637"/>
      <w:bookmarkStart w:id="2537" w:name="_Toc453679702"/>
      <w:bookmarkStart w:id="2538" w:name="_Toc453680067"/>
      <w:bookmarkStart w:id="2539" w:name="_Toc453680153"/>
      <w:bookmarkStart w:id="2540" w:name="_Toc453680497"/>
      <w:bookmarkStart w:id="2541" w:name="_Toc453680581"/>
      <w:bookmarkStart w:id="2542" w:name="_Toc453680686"/>
      <w:bookmarkStart w:id="2543" w:name="_Toc453680794"/>
      <w:bookmarkStart w:id="2544" w:name="_Toc453680988"/>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p>
    <w:p w:rsidR="00C91C1D" w:rsidRPr="002D1C3B" w:rsidDel="005C35AB" w:rsidRDefault="00B706A9">
      <w:pPr>
        <w:pStyle w:val="Heading1"/>
        <w:numPr>
          <w:ilvl w:val="0"/>
          <w:numId w:val="0"/>
        </w:numPr>
        <w:ind w:left="266" w:hanging="266"/>
        <w:rPr>
          <w:del w:id="2545" w:author="Meir Kalter" w:date="2016-06-14T14:52:00Z"/>
        </w:rPr>
        <w:pPrChange w:id="2546" w:author="Meir Kalter" w:date="2016-06-14T14:52:00Z">
          <w:pPr>
            <w:pStyle w:val="Heading21"/>
            <w:numPr>
              <w:ilvl w:val="1"/>
              <w:numId w:val="20"/>
            </w:numPr>
            <w:ind w:left="576" w:hanging="576"/>
          </w:pPr>
        </w:pPrChange>
      </w:pPr>
      <w:bookmarkStart w:id="2547" w:name="_Toc453680498"/>
      <w:bookmarkStart w:id="2548" w:name="_Toc453680795"/>
      <w:del w:id="2549" w:author="Meir Kalter" w:date="2016-06-14T15:21:00Z">
        <w:r w:rsidDel="00864DB3">
          <w:delText>List of requirements</w:delText>
        </w:r>
      </w:del>
      <w:bookmarkStart w:id="2550" w:name="_Toc453680583"/>
      <w:bookmarkStart w:id="2551" w:name="_Toc453680688"/>
      <w:bookmarkStart w:id="2552" w:name="_Toc453680796"/>
      <w:bookmarkEnd w:id="2547"/>
      <w:bookmarkEnd w:id="2548"/>
      <w:bookmarkEnd w:id="2550"/>
      <w:bookmarkEnd w:id="2551"/>
      <w:bookmarkEnd w:id="2552"/>
    </w:p>
    <w:p w:rsidR="005C6685" w:rsidRDefault="005C6685" w:rsidP="006753C1">
      <w:pPr>
        <w:pStyle w:val="Encabezam"/>
        <w:numPr>
          <w:ilvl w:val="0"/>
          <w:numId w:val="107"/>
        </w:numPr>
        <w:outlineLvl w:val="9"/>
        <w:rPr>
          <w:ins w:id="2553" w:author="Meir Kalter" w:date="2016-06-14T08:52:00Z"/>
          <w:rStyle w:val="Ninguno"/>
          <w:rFonts w:ascii="Calibri" w:eastAsia="Calibri" w:hAnsi="Calibri" w:cs="Calibri"/>
          <w:color w:val="365F91" w:themeColor="accent1" w:themeShade="BF"/>
          <w:sz w:val="24"/>
          <w:szCs w:val="24"/>
        </w:rPr>
        <w:pPrChange w:id="2554" w:author="Meir Kalter" w:date="2016-06-15T14:28:00Z">
          <w:pPr>
            <w:pStyle w:val="Encabezam"/>
            <w:numPr>
              <w:numId w:val="22"/>
            </w:numPr>
            <w:tabs>
              <w:tab w:val="num" w:pos="708"/>
            </w:tabs>
            <w:ind w:left="720" w:hanging="462"/>
            <w:outlineLvl w:val="9"/>
          </w:pPr>
        </w:pPrChange>
      </w:pPr>
      <w:bookmarkStart w:id="2555" w:name="_Toc453680797"/>
      <w:ins w:id="2556"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2555"/>
      </w:ins>
    </w:p>
    <w:p w:rsidR="00C0594E" w:rsidRDefault="00B706A9" w:rsidP="006753C1">
      <w:pPr>
        <w:pStyle w:val="Encabezam"/>
        <w:numPr>
          <w:ilvl w:val="0"/>
          <w:numId w:val="107"/>
        </w:numPr>
        <w:outlineLvl w:val="9"/>
        <w:rPr>
          <w:rStyle w:val="Ninguno"/>
          <w:rFonts w:ascii="Calibri" w:eastAsia="Calibri" w:hAnsi="Calibri" w:cs="Calibri"/>
          <w:color w:val="365F91" w:themeColor="accent1" w:themeShade="BF"/>
          <w:sz w:val="24"/>
          <w:szCs w:val="24"/>
        </w:rPr>
        <w:pPrChange w:id="2557" w:author="Meir Kalter" w:date="2016-06-15T14:28:00Z">
          <w:pPr>
            <w:pStyle w:val="Encabezam"/>
            <w:numPr>
              <w:numId w:val="22"/>
            </w:numPr>
            <w:tabs>
              <w:tab w:val="num" w:pos="708"/>
            </w:tabs>
            <w:ind w:left="720" w:hanging="462"/>
            <w:outlineLvl w:val="9"/>
          </w:pPr>
        </w:pPrChange>
      </w:pPr>
      <w:bookmarkStart w:id="2558" w:name="_Toc453680798"/>
      <w:r>
        <w:rPr>
          <w:rStyle w:val="Ninguno"/>
          <w:sz w:val="24"/>
          <w:szCs w:val="24"/>
        </w:rPr>
        <w:t>Execution of assembler on basic assembler language with minimal set of instruction list.</w:t>
      </w:r>
      <w:bookmarkEnd w:id="2558"/>
    </w:p>
    <w:p w:rsidR="00C0594E" w:rsidRDefault="00B706A9" w:rsidP="006753C1">
      <w:pPr>
        <w:pStyle w:val="Encabezam"/>
        <w:numPr>
          <w:ilvl w:val="0"/>
          <w:numId w:val="107"/>
        </w:numPr>
        <w:outlineLvl w:val="9"/>
        <w:rPr>
          <w:rStyle w:val="Ninguno"/>
          <w:rFonts w:ascii="Calibri" w:eastAsia="Calibri" w:hAnsi="Calibri" w:cs="Calibri"/>
          <w:color w:val="365F91" w:themeColor="accent1" w:themeShade="BF"/>
          <w:sz w:val="24"/>
          <w:szCs w:val="24"/>
        </w:rPr>
        <w:pPrChange w:id="2559" w:author="Meir Kalter" w:date="2016-06-15T14:28:00Z">
          <w:pPr>
            <w:pStyle w:val="Encabezam"/>
            <w:numPr>
              <w:numId w:val="22"/>
            </w:numPr>
            <w:tabs>
              <w:tab w:val="num" w:pos="708"/>
            </w:tabs>
            <w:ind w:left="720" w:hanging="462"/>
            <w:outlineLvl w:val="9"/>
          </w:pPr>
        </w:pPrChange>
      </w:pPr>
      <w:bookmarkStart w:id="2560" w:name="_Toc453680799"/>
      <w:r>
        <w:rPr>
          <w:rStyle w:val="Ninguno"/>
          <w:sz w:val="24"/>
          <w:szCs w:val="24"/>
        </w:rPr>
        <w:t xml:space="preserve">Work with ASM files, </w:t>
      </w:r>
      <w:del w:id="2561" w:author="Toni" w:date="2016-06-12T19:56:00Z">
        <w:r w:rsidDel="00B706A9">
          <w:rPr>
            <w:rStyle w:val="Ninguno"/>
            <w:sz w:val="24"/>
            <w:szCs w:val="24"/>
          </w:rPr>
          <w:delText xml:space="preserve">compile </w:delText>
        </w:r>
      </w:del>
      <w:ins w:id="2562" w:author="Toni" w:date="2016-06-12T19:56:00Z">
        <w:r>
          <w:rPr>
            <w:rStyle w:val="Ninguno"/>
            <w:sz w:val="24"/>
            <w:szCs w:val="24"/>
          </w:rPr>
          <w:t xml:space="preserve">assemble </w:t>
        </w:r>
      </w:ins>
      <w:r>
        <w:rPr>
          <w:rStyle w:val="Ninguno"/>
          <w:sz w:val="24"/>
          <w:szCs w:val="24"/>
        </w:rPr>
        <w:t>them and reload them from the memory.</w:t>
      </w:r>
      <w:bookmarkEnd w:id="2560"/>
    </w:p>
    <w:p w:rsidR="00C0594E" w:rsidRDefault="00B706A9" w:rsidP="006753C1">
      <w:pPr>
        <w:pStyle w:val="Encabezam"/>
        <w:numPr>
          <w:ilvl w:val="0"/>
          <w:numId w:val="107"/>
        </w:numPr>
        <w:outlineLvl w:val="9"/>
        <w:rPr>
          <w:rStyle w:val="Ninguno"/>
          <w:rFonts w:ascii="Calibri" w:eastAsia="Calibri" w:hAnsi="Calibri" w:cs="Calibri"/>
          <w:color w:val="365F91" w:themeColor="accent1" w:themeShade="BF"/>
          <w:sz w:val="24"/>
          <w:szCs w:val="24"/>
        </w:rPr>
        <w:pPrChange w:id="2563" w:author="Meir Kalter" w:date="2016-06-15T14:28:00Z">
          <w:pPr>
            <w:pStyle w:val="Encabezam"/>
            <w:numPr>
              <w:numId w:val="22"/>
            </w:numPr>
            <w:tabs>
              <w:tab w:val="num" w:pos="708"/>
            </w:tabs>
            <w:ind w:left="720" w:hanging="462"/>
            <w:outlineLvl w:val="9"/>
          </w:pPr>
        </w:pPrChange>
      </w:pPr>
      <w:bookmarkStart w:id="2564" w:name="_Toc453680800"/>
      <w:r>
        <w:rPr>
          <w:rStyle w:val="Ninguno"/>
          <w:sz w:val="24"/>
          <w:szCs w:val="24"/>
        </w:rPr>
        <w:t>Ability to stop/continue execution of the system.</w:t>
      </w:r>
      <w:r>
        <w:rPr>
          <w:rStyle w:val="Ninguno"/>
          <w:sz w:val="24"/>
          <w:szCs w:val="24"/>
        </w:rPr>
        <w:br/>
        <w:t>Ability to add Breakpoints.</w:t>
      </w:r>
      <w:bookmarkEnd w:id="2564"/>
    </w:p>
    <w:p w:rsidR="00C0594E" w:rsidRDefault="00B706A9" w:rsidP="006753C1">
      <w:pPr>
        <w:pStyle w:val="Encabezam"/>
        <w:numPr>
          <w:ilvl w:val="0"/>
          <w:numId w:val="107"/>
        </w:numPr>
        <w:outlineLvl w:val="9"/>
        <w:rPr>
          <w:rStyle w:val="Ninguno"/>
          <w:sz w:val="24"/>
          <w:szCs w:val="24"/>
        </w:rPr>
        <w:pPrChange w:id="2565" w:author="Meir Kalter" w:date="2016-06-15T14:28:00Z">
          <w:pPr>
            <w:pStyle w:val="Encabezam"/>
            <w:numPr>
              <w:numId w:val="22"/>
            </w:numPr>
            <w:tabs>
              <w:tab w:val="num" w:pos="708"/>
            </w:tabs>
            <w:ind w:left="720" w:hanging="462"/>
            <w:outlineLvl w:val="9"/>
          </w:pPr>
        </w:pPrChange>
      </w:pPr>
      <w:bookmarkStart w:id="2566" w:name="_Toc453680801"/>
      <w:r>
        <w:rPr>
          <w:rStyle w:val="Ninguno"/>
          <w:sz w:val="24"/>
          <w:szCs w:val="24"/>
        </w:rPr>
        <w:t>Ability to have input/output to display/external system.</w:t>
      </w:r>
      <w:r>
        <w:rPr>
          <w:rStyle w:val="Ninguno"/>
          <w:sz w:val="24"/>
          <w:szCs w:val="24"/>
        </w:rPr>
        <w:br/>
        <w:t>User interface to change memory.</w:t>
      </w:r>
      <w:bookmarkEnd w:id="2566"/>
    </w:p>
    <w:p w:rsidR="00C0594E" w:rsidRDefault="00B706A9" w:rsidP="006753C1">
      <w:pPr>
        <w:pStyle w:val="Encabezam"/>
        <w:numPr>
          <w:ilvl w:val="0"/>
          <w:numId w:val="107"/>
        </w:numPr>
        <w:outlineLvl w:val="9"/>
        <w:rPr>
          <w:ins w:id="2567" w:author="Meir Kalter" w:date="2016-06-15T14:29:00Z"/>
          <w:rStyle w:val="Ninguno"/>
          <w:sz w:val="24"/>
          <w:szCs w:val="24"/>
        </w:rPr>
        <w:pPrChange w:id="2568" w:author="Meir Kalter" w:date="2016-06-15T14:28:00Z">
          <w:pPr>
            <w:pStyle w:val="Encabezam"/>
            <w:numPr>
              <w:numId w:val="22"/>
            </w:numPr>
            <w:tabs>
              <w:tab w:val="num" w:pos="708"/>
            </w:tabs>
            <w:ind w:left="720" w:hanging="462"/>
            <w:outlineLvl w:val="9"/>
          </w:pPr>
        </w:pPrChange>
      </w:pPr>
      <w:bookmarkStart w:id="2569" w:name="_Toc453680802"/>
      <w:r>
        <w:rPr>
          <w:rStyle w:val="Ninguno"/>
          <w:sz w:val="24"/>
          <w:szCs w:val="24"/>
        </w:rPr>
        <w:t>Load/save memory for working again on the same system.</w:t>
      </w:r>
      <w:bookmarkEnd w:id="2569"/>
    </w:p>
    <w:p w:rsidR="006753C1" w:rsidRPr="006753C1" w:rsidRDefault="006753C1" w:rsidP="006753C1">
      <w:pPr>
        <w:pStyle w:val="Cuerpo"/>
        <w:numPr>
          <w:ilvl w:val="0"/>
          <w:numId w:val="108"/>
        </w:numPr>
        <w:rPr>
          <w:ins w:id="2570" w:author="Meir Kalter" w:date="2016-06-15T14:30:00Z"/>
          <w:rStyle w:val="Ninguno"/>
          <w:rFonts w:ascii="Cambria" w:eastAsia="Cambria" w:hAnsi="Cambria" w:cs="Cambria"/>
          <w:b/>
          <w:bCs/>
          <w:rPrChange w:id="2571" w:author="Meir Kalter" w:date="2016-06-15T14:30:00Z">
            <w:rPr>
              <w:ins w:id="2572" w:author="Meir Kalter" w:date="2016-06-15T14:30:00Z"/>
              <w:rStyle w:val="Ninguno"/>
            </w:rPr>
          </w:rPrChange>
        </w:rPr>
        <w:pPrChange w:id="2573" w:author="Meir Kalter" w:date="2016-06-15T14:29:00Z">
          <w:pPr>
            <w:pStyle w:val="Encabezam"/>
            <w:numPr>
              <w:numId w:val="22"/>
            </w:numPr>
            <w:tabs>
              <w:tab w:val="num" w:pos="708"/>
            </w:tabs>
            <w:ind w:left="720" w:hanging="462"/>
            <w:outlineLvl w:val="9"/>
          </w:pPr>
        </w:pPrChange>
      </w:pPr>
      <w:ins w:id="2574" w:author="Meir Kalter" w:date="2016-06-15T14:29:00Z">
        <w:r w:rsidRPr="006753C1">
          <w:rPr>
            <w:rStyle w:val="Ninguno"/>
            <w:rFonts w:ascii="Cambria" w:eastAsia="Cambria" w:hAnsi="Cambria" w:cs="Cambria"/>
            <w:b/>
            <w:bCs/>
            <w:rPrChange w:id="2575" w:author="Meir Kalter" w:date="2016-06-15T14:29:00Z">
              <w:rPr/>
            </w:rPrChange>
          </w:rPr>
          <w:t xml:space="preserve">Show to the </w:t>
        </w:r>
        <w:r w:rsidRPr="006753C1">
          <w:rPr>
            <w:rStyle w:val="Ninguno"/>
            <w:rFonts w:ascii="Cambria" w:eastAsia="Cambria" w:hAnsi="Cambria" w:cs="Cambria"/>
            <w:b/>
            <w:bCs/>
            <w:rPrChange w:id="2576" w:author="Meir Kalter" w:date="2016-06-15T14:29:00Z">
              <w:rPr>
                <w:rStyle w:val="Ninguno"/>
                <w:sz w:val="24"/>
                <w:szCs w:val="24"/>
              </w:rPr>
            </w:rPrChange>
          </w:rPr>
          <w:t>user the impact of the memory</w:t>
        </w:r>
        <w:r w:rsidRPr="002A2F94">
          <w:rPr>
            <w:rStyle w:val="Ninguno"/>
          </w:rPr>
          <w:t>.</w:t>
        </w:r>
      </w:ins>
    </w:p>
    <w:p w:rsidR="006753C1" w:rsidRDefault="006753C1" w:rsidP="006753C1">
      <w:pPr>
        <w:pStyle w:val="Cuerpo"/>
        <w:numPr>
          <w:ilvl w:val="0"/>
          <w:numId w:val="108"/>
        </w:numPr>
        <w:rPr>
          <w:ins w:id="2577" w:author="Meir Kalter" w:date="2016-06-15T14:30:00Z"/>
          <w:rStyle w:val="Ninguno"/>
          <w:rFonts w:ascii="Cambria" w:eastAsia="Cambria" w:hAnsi="Cambria" w:cs="Cambria"/>
          <w:b/>
          <w:bCs/>
        </w:rPr>
        <w:pPrChange w:id="2578" w:author="Meir Kalter" w:date="2016-06-15T14:30:00Z">
          <w:pPr>
            <w:pStyle w:val="Encabezam"/>
            <w:numPr>
              <w:numId w:val="22"/>
            </w:numPr>
            <w:tabs>
              <w:tab w:val="num" w:pos="708"/>
            </w:tabs>
            <w:ind w:left="720" w:hanging="462"/>
            <w:outlineLvl w:val="9"/>
          </w:pPr>
        </w:pPrChange>
      </w:pPr>
      <w:ins w:id="2579" w:author="Meir Kalter" w:date="2016-06-15T14:30:00Z">
        <w:r w:rsidRPr="006753C1">
          <w:rPr>
            <w:rStyle w:val="Ninguno"/>
            <w:rFonts w:ascii="Cambria" w:eastAsia="Cambria" w:hAnsi="Cambria" w:cs="Cambria"/>
            <w:b/>
            <w:bCs/>
            <w:rPrChange w:id="2580"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RDefault="006753C1" w:rsidP="006753C1">
      <w:pPr>
        <w:pStyle w:val="Cuerpo"/>
        <w:numPr>
          <w:ilvl w:val="0"/>
          <w:numId w:val="108"/>
        </w:numPr>
        <w:rPr>
          <w:ins w:id="2581" w:author="Meir Kalter" w:date="2016-06-15T14:30:00Z"/>
          <w:rStyle w:val="Ninguno"/>
          <w:rFonts w:ascii="Cambria" w:eastAsia="Cambria" w:hAnsi="Cambria" w:cs="Cambria"/>
          <w:b/>
          <w:bCs/>
          <w:rPrChange w:id="2582" w:author="Meir Kalter" w:date="2016-06-15T14:30:00Z">
            <w:rPr>
              <w:ins w:id="2583" w:author="Meir Kalter" w:date="2016-06-15T14:30:00Z"/>
              <w:rStyle w:val="Ninguno"/>
            </w:rPr>
          </w:rPrChange>
        </w:rPr>
        <w:pPrChange w:id="2584" w:author="Meir Kalter" w:date="2016-06-15T14:30:00Z">
          <w:pPr>
            <w:pStyle w:val="Encabezam"/>
            <w:numPr>
              <w:numId w:val="22"/>
            </w:numPr>
            <w:tabs>
              <w:tab w:val="num" w:pos="708"/>
            </w:tabs>
            <w:ind w:left="720" w:hanging="462"/>
            <w:outlineLvl w:val="9"/>
          </w:pPr>
        </w:pPrChange>
      </w:pPr>
      <w:ins w:id="2585" w:author="Meir Kalter" w:date="2016-06-15T14:30:00Z">
        <w:r w:rsidRPr="006753C1">
          <w:rPr>
            <w:rStyle w:val="Ninguno"/>
            <w:rFonts w:ascii="Cambria" w:eastAsia="Cambria" w:hAnsi="Cambria" w:cs="Cambria"/>
            <w:b/>
            <w:bCs/>
            <w:rPrChange w:id="2586" w:author="Meir Kalter" w:date="2016-06-15T14:31:00Z">
              <w:rPr>
                <w:rStyle w:val="Ninguno"/>
                <w:sz w:val="24"/>
                <w:szCs w:val="24"/>
              </w:rPr>
            </w:rPrChange>
          </w:rPr>
          <w:t>Show to the user the impact of the memory.</w:t>
        </w:r>
      </w:ins>
    </w:p>
    <w:p w:rsidR="006753C1" w:rsidRPr="006753C1" w:rsidDel="006753C1" w:rsidRDefault="006753C1" w:rsidP="006753C1">
      <w:pPr>
        <w:pStyle w:val="Cuerpo"/>
        <w:numPr>
          <w:ilvl w:val="0"/>
          <w:numId w:val="108"/>
        </w:numPr>
        <w:rPr>
          <w:del w:id="2587" w:author="Meir Kalter" w:date="2016-06-15T14:30:00Z"/>
          <w:rStyle w:val="Ninguno"/>
          <w:rFonts w:ascii="Cambria" w:eastAsia="Cambria" w:hAnsi="Cambria" w:cs="Cambria"/>
          <w:b/>
          <w:bCs/>
          <w:rPrChange w:id="2588" w:author="Meir Kalter" w:date="2016-06-15T14:29:00Z">
            <w:rPr>
              <w:del w:id="2589" w:author="Meir Kalter" w:date="2016-06-15T14:30:00Z"/>
              <w:rStyle w:val="Ninguno"/>
              <w:sz w:val="24"/>
              <w:szCs w:val="24"/>
            </w:rPr>
          </w:rPrChange>
        </w:rPr>
        <w:pPrChange w:id="2590" w:author="Meir Kalter" w:date="2016-06-15T14:30:00Z">
          <w:pPr>
            <w:pStyle w:val="Encabezam"/>
            <w:numPr>
              <w:numId w:val="22"/>
            </w:numPr>
            <w:tabs>
              <w:tab w:val="num" w:pos="708"/>
            </w:tabs>
            <w:ind w:left="720" w:hanging="462"/>
            <w:outlineLvl w:val="9"/>
          </w:pPr>
        </w:pPrChange>
      </w:pPr>
      <w:ins w:id="2591" w:author="Meir Kalter" w:date="2016-06-15T14:30:00Z">
        <w:r w:rsidRPr="006753C1">
          <w:rPr>
            <w:rStyle w:val="Ninguno"/>
            <w:rFonts w:ascii="Cambria" w:eastAsia="Cambria" w:hAnsi="Cambria" w:cs="Cambria"/>
            <w:b/>
            <w:bCs/>
            <w:rPrChange w:id="2592" w:author="Meir Kalter" w:date="2016-06-15T14:31:00Z">
              <w:rPr>
                <w:rStyle w:val="Ninguno"/>
              </w:rPr>
            </w:rPrChange>
          </w:rPr>
          <w:t xml:space="preserve">Edit with hex decimal </w:t>
        </w:r>
        <w:proofErr w:type="spellStart"/>
        <w:r w:rsidRPr="006753C1">
          <w:rPr>
            <w:rStyle w:val="Ninguno"/>
            <w:rFonts w:ascii="Cambria" w:eastAsia="Cambria" w:hAnsi="Cambria" w:cs="Cambria"/>
            <w:b/>
            <w:bCs/>
            <w:rPrChange w:id="2593" w:author="Meir Kalter" w:date="2016-06-15T14:31:00Z">
              <w:rPr>
                <w:rStyle w:val="Ninguno"/>
              </w:rPr>
            </w:rPrChange>
          </w:rPr>
          <w:t>values</w:t>
        </w:r>
      </w:ins>
    </w:p>
    <w:p w:rsidR="00C0594E" w:rsidRPr="006753C1" w:rsidDel="000D2DA0" w:rsidRDefault="00B706A9" w:rsidP="006753C1">
      <w:pPr>
        <w:pStyle w:val="Cuerpo"/>
        <w:numPr>
          <w:ilvl w:val="0"/>
          <w:numId w:val="108"/>
        </w:numPr>
        <w:rPr>
          <w:del w:id="2594" w:author="Meir Kalter" w:date="2016-06-15T14:25:00Z"/>
          <w:rStyle w:val="Ninguno"/>
          <w:rFonts w:ascii="Cambria" w:eastAsia="Cambria" w:hAnsi="Cambria" w:cs="Cambria"/>
          <w:b/>
          <w:bCs/>
          <w:rPrChange w:id="2595" w:author="Meir Kalter" w:date="2016-06-15T14:31:00Z">
            <w:rPr>
              <w:del w:id="2596" w:author="Meir Kalter" w:date="2016-06-15T14:25:00Z"/>
              <w:rStyle w:val="Ninguno"/>
              <w:sz w:val="24"/>
              <w:szCs w:val="24"/>
            </w:rPr>
          </w:rPrChange>
        </w:rPr>
        <w:pPrChange w:id="2597" w:author="Meir Kalter" w:date="2016-06-15T14:30:00Z">
          <w:pPr>
            <w:pStyle w:val="Encabezam"/>
            <w:numPr>
              <w:numId w:val="22"/>
            </w:numPr>
            <w:tabs>
              <w:tab w:val="num" w:pos="708"/>
            </w:tabs>
            <w:ind w:left="720" w:hanging="462"/>
            <w:outlineLvl w:val="9"/>
          </w:pPr>
        </w:pPrChange>
      </w:pPr>
      <w:bookmarkStart w:id="2598" w:name="_Toc453680803"/>
      <w:del w:id="2599" w:author="Meir Kalter" w:date="2016-06-15T14:30:00Z">
        <w:r w:rsidRPr="006753C1" w:rsidDel="006753C1">
          <w:rPr>
            <w:rStyle w:val="Ninguno"/>
            <w:rFonts w:ascii="Cambria" w:eastAsia="Cambria" w:hAnsi="Cambria" w:cs="Cambria"/>
            <w:b/>
            <w:bCs/>
            <w:rPrChange w:id="2600" w:author="Meir Kalter" w:date="2016-06-15T14:31:00Z">
              <w:rPr>
                <w:rStyle w:val="Ninguno"/>
                <w:sz w:val="24"/>
                <w:szCs w:val="24"/>
              </w:rPr>
            </w:rPrChange>
          </w:rPr>
          <w:delText>Show to the user the impact of the memory.</w:delText>
        </w:r>
      </w:del>
      <w:bookmarkEnd w:id="2598"/>
    </w:p>
    <w:p w:rsidR="00DF606C" w:rsidRPr="000765C0" w:rsidRDefault="00B706A9" w:rsidP="006753C1">
      <w:pPr>
        <w:pStyle w:val="Cuerpo"/>
        <w:numPr>
          <w:ilvl w:val="0"/>
          <w:numId w:val="108"/>
        </w:numPr>
        <w:rPr>
          <w:ins w:id="2601" w:author="Meir Kalter" w:date="2016-06-14T14:41:00Z"/>
          <w:rStyle w:val="Ninguno"/>
          <w:rFonts w:ascii="Cambria" w:eastAsia="Cambria" w:hAnsi="Cambria" w:cs="Cambria"/>
          <w:b/>
          <w:bCs/>
          <w:rPrChange w:id="2602" w:author="Meir Kalter" w:date="2016-06-15T14:25:00Z">
            <w:rPr>
              <w:ins w:id="2603" w:author="Meir Kalter" w:date="2016-06-14T14:41:00Z"/>
              <w:rStyle w:val="Ninguno"/>
            </w:rPr>
          </w:rPrChange>
        </w:rPr>
        <w:pPrChange w:id="2604" w:author="Meir Kalter" w:date="2016-06-15T14:30:00Z">
          <w:pPr>
            <w:pStyle w:val="Encabezam"/>
            <w:numPr>
              <w:numId w:val="22"/>
            </w:numPr>
            <w:tabs>
              <w:tab w:val="num" w:pos="708"/>
            </w:tabs>
            <w:ind w:left="720" w:hanging="462"/>
            <w:outlineLvl w:val="9"/>
          </w:pPr>
        </w:pPrChange>
      </w:pPr>
      <w:bookmarkStart w:id="2605" w:name="_Toc453680804"/>
      <w:del w:id="2606" w:author="Meir Kalter" w:date="2016-06-15T14:30:00Z">
        <w:r w:rsidRPr="006753C1" w:rsidDel="006753C1">
          <w:rPr>
            <w:rStyle w:val="Ninguno"/>
            <w:rFonts w:ascii="Cambria" w:eastAsia="Cambria" w:hAnsi="Cambria" w:cs="Cambria"/>
            <w:b/>
            <w:bCs/>
            <w:rPrChange w:id="2607" w:author="Meir Kalter" w:date="2016-06-15T14:31:00Z">
              <w:rPr>
                <w:rStyle w:val="Ninguno"/>
                <w:sz w:val="24"/>
                <w:szCs w:val="24"/>
              </w:rPr>
            </w:rPrChange>
          </w:rPr>
          <w:delText>Working with hex</w:delText>
        </w:r>
      </w:del>
      <w:ins w:id="2608" w:author="Toni" w:date="2016-06-12T19:53:00Z">
        <w:del w:id="2609" w:author="Meir Kalter" w:date="2016-06-15T14:30:00Z">
          <w:r w:rsidRPr="006753C1" w:rsidDel="006753C1">
            <w:rPr>
              <w:rStyle w:val="Ninguno"/>
              <w:rFonts w:ascii="Cambria" w:eastAsia="Cambria" w:hAnsi="Cambria" w:cs="Cambria"/>
              <w:b/>
              <w:bCs/>
              <w:rPrChange w:id="2610" w:author="Meir Kalter" w:date="2016-06-15T14:31:00Z">
                <w:rPr>
                  <w:rStyle w:val="Ninguno"/>
                  <w:sz w:val="24"/>
                  <w:szCs w:val="24"/>
                </w:rPr>
              </w:rPrChange>
            </w:rPr>
            <w:delText>a</w:delText>
          </w:r>
        </w:del>
      </w:ins>
      <w:del w:id="2611" w:author="Meir Kalter" w:date="2016-06-15T14:30:00Z">
        <w:r w:rsidRPr="006753C1" w:rsidDel="006753C1">
          <w:rPr>
            <w:rStyle w:val="Ninguno"/>
            <w:rFonts w:ascii="Cambria" w:eastAsia="Cambria" w:hAnsi="Cambria" w:cs="Cambria"/>
            <w:b/>
            <w:bCs/>
            <w:rPrChange w:id="2612" w:author="Meir Kalter" w:date="2016-06-15T14:31:00Z">
              <w:rPr>
                <w:rStyle w:val="Ninguno"/>
                <w:sz w:val="24"/>
                <w:szCs w:val="24"/>
              </w:rPr>
            </w:rPrChange>
          </w:rPr>
          <w:delText>decimal base</w:delText>
        </w:r>
      </w:del>
      <w:bookmarkEnd w:id="2605"/>
      <w:proofErr w:type="gramStart"/>
      <w:ins w:id="2613" w:author="Meir Kalter" w:date="2016-06-14T14:42:00Z">
        <w:r w:rsidR="00DF606C" w:rsidRPr="000765C0">
          <w:rPr>
            <w:rStyle w:val="Ninguno"/>
            <w:rFonts w:ascii="Cambria" w:eastAsia="Cambria" w:hAnsi="Cambria" w:cs="Cambria"/>
            <w:b/>
            <w:bCs/>
            <w:rPrChange w:id="2614" w:author="Meir Kalter" w:date="2016-06-15T14:25:00Z">
              <w:rPr/>
            </w:rPrChange>
          </w:rPr>
          <w:t>ues</w:t>
        </w:r>
      </w:ins>
      <w:proofErr w:type="spellEnd"/>
      <w:proofErr w:type="gramEnd"/>
      <w:ins w:id="2615" w:author="Meir Kalter" w:date="2016-06-15T14:26:00Z">
        <w:r w:rsidR="006753C1">
          <w:rPr>
            <w:rStyle w:val="Ninguno"/>
            <w:rFonts w:ascii="Cambria" w:eastAsia="Cambria" w:hAnsi="Cambria" w:cs="Cambria"/>
            <w:b/>
            <w:bCs/>
          </w:rPr>
          <w:t>.</w:t>
        </w:r>
      </w:ins>
    </w:p>
    <w:p w:rsidR="00F85FA6" w:rsidRPr="00511F5E" w:rsidDel="00DF606C" w:rsidRDefault="00F85FA6">
      <w:pPr>
        <w:pStyle w:val="Encabezam0"/>
        <w:numPr>
          <w:ilvl w:val="0"/>
          <w:numId w:val="92"/>
        </w:numPr>
        <w:outlineLvl w:val="9"/>
        <w:rPr>
          <w:del w:id="2616" w:author="Meir Kalter" w:date="2016-06-14T14:43:00Z"/>
          <w:rStyle w:val="Ninguno"/>
          <w:rFonts w:ascii="Times New Roman" w:hAnsi="Times New Roman" w:cs="Times New Roman"/>
          <w:b w:val="0"/>
          <w:bCs w:val="0"/>
          <w:sz w:val="24"/>
          <w:szCs w:val="24"/>
        </w:rPr>
        <w:pPrChange w:id="2617" w:author="Meir Kalter" w:date="2016-06-14T14:42:00Z">
          <w:pPr>
            <w:pStyle w:val="Encabezam"/>
            <w:numPr>
              <w:numId w:val="22"/>
            </w:numPr>
            <w:tabs>
              <w:tab w:val="num" w:pos="708"/>
            </w:tabs>
            <w:ind w:left="720" w:hanging="462"/>
            <w:outlineLvl w:val="9"/>
          </w:pPr>
        </w:pPrChange>
      </w:pPr>
    </w:p>
    <w:p w:rsidR="00C0594E" w:rsidRDefault="00B706A9">
      <w:pPr>
        <w:pStyle w:val="Encabezam"/>
      </w:pPr>
      <w:r>
        <w:br w:type="page"/>
      </w:r>
    </w:p>
    <w:p w:rsidR="00C0594E" w:rsidRPr="00F5014C" w:rsidRDefault="00B706A9" w:rsidP="004D05BC">
      <w:pPr>
        <w:pStyle w:val="Heading1"/>
        <w:rPr>
          <w:rStyle w:val="Ninguno"/>
          <w:rPrChange w:id="2618" w:author="Meir Kalter" w:date="2016-06-14T14:30:00Z">
            <w:rPr>
              <w:rStyle w:val="Ninguno"/>
              <w:rFonts w:ascii="Times New Roman" w:hAnsi="Times New Roman" w:cs="Times New Roman"/>
              <w:b w:val="0"/>
              <w:bCs w:val="0"/>
              <w:sz w:val="24"/>
              <w:szCs w:val="24"/>
            </w:rPr>
          </w:rPrChange>
        </w:rPr>
        <w:pPrChange w:id="2619" w:author="Meir Kalter" w:date="2016-06-15T15:12:00Z">
          <w:pPr>
            <w:pStyle w:val="Encabezam"/>
            <w:numPr>
              <w:numId w:val="23"/>
            </w:numPr>
            <w:ind w:left="576" w:hanging="576"/>
          </w:pPr>
        </w:pPrChange>
      </w:pPr>
      <w:bookmarkStart w:id="2620" w:name="_Toc453680805"/>
      <w:bookmarkStart w:id="2621" w:name="_Toc453768213"/>
      <w:r w:rsidRPr="006D337F">
        <w:lastRenderedPageBreak/>
        <w:t>Application design</w:t>
      </w:r>
      <w:bookmarkEnd w:id="2620"/>
      <w:bookmarkEnd w:id="2621"/>
    </w:p>
    <w:p w:rsidR="00871E6E" w:rsidRDefault="00871E6E">
      <w:pPr>
        <w:pStyle w:val="Subtitle"/>
        <w:rPr>
          <w:ins w:id="2622" w:author="Meir Kalter" w:date="2016-06-14T11:02:00Z"/>
          <w:rStyle w:val="Ninguno"/>
          <w:rFonts w:ascii="Cambria" w:eastAsia="Cambria" w:hAnsi="Cambria" w:cs="Cambria"/>
          <w:i w:val="0"/>
          <w:iCs w:val="0"/>
        </w:rPr>
        <w:pPrChange w:id="2623" w:author="Meir Kalter" w:date="2016-06-14T14:39:00Z">
          <w:pPr>
            <w:pStyle w:val="Heading41"/>
            <w:ind w:left="0" w:firstLine="0"/>
          </w:pPr>
        </w:pPrChange>
      </w:pPr>
      <w:ins w:id="2624" w:author="Meir Kalter" w:date="2016-06-14T11:01:00Z">
        <w:r>
          <w:rPr>
            <w:rStyle w:val="Ninguno"/>
            <w:rFonts w:ascii="Cambria" w:eastAsia="Cambria" w:hAnsi="Cambria" w:cs="Cambria"/>
            <w:i w:val="0"/>
            <w:iCs w:val="0"/>
          </w:rPr>
          <w:t>The design of the application based on object oriented while using design patterns.</w:t>
        </w:r>
        <w:r w:rsidR="008B7FFB">
          <w:rPr>
            <w:rStyle w:val="Ninguno"/>
            <w:rFonts w:ascii="Cambria" w:eastAsia="Cambria" w:hAnsi="Cambria" w:cs="Cambria"/>
            <w:i w:val="0"/>
            <w:iCs w:val="0"/>
          </w:rPr>
          <w:t xml:space="preserve"> </w:t>
        </w:r>
      </w:ins>
      <w:ins w:id="2625" w:author="Meir Kalter" w:date="2016-06-14T14:39:00Z">
        <w:r w:rsidR="00F63797">
          <w:rPr>
            <w:rStyle w:val="Ninguno"/>
            <w:rFonts w:ascii="Cambria" w:eastAsia="Cambria" w:hAnsi="Cambria" w:cs="Cambria"/>
            <w:i w:val="0"/>
            <w:iCs w:val="0"/>
          </w:rPr>
          <w:t>Frameworks were</w:t>
        </w:r>
      </w:ins>
      <w:ins w:id="2626" w:author="Meir Kalter" w:date="2016-06-14T11:01:00Z">
        <w:r w:rsidR="008B7FFB">
          <w:rPr>
            <w:rStyle w:val="Ninguno"/>
            <w:rFonts w:ascii="Cambria" w:eastAsia="Cambria" w:hAnsi="Cambria" w:cs="Cambria"/>
            <w:i w:val="0"/>
            <w:iCs w:val="0"/>
          </w:rPr>
          <w:t xml:space="preserve"> used </w:t>
        </w:r>
      </w:ins>
      <w:ins w:id="2627" w:author="Meir Kalter" w:date="2016-06-14T14:29:00Z">
        <w:r w:rsidR="00543917">
          <w:rPr>
            <w:rStyle w:val="Ninguno"/>
            <w:rFonts w:ascii="Cambria" w:eastAsia="Cambria" w:hAnsi="Cambria" w:cs="Cambria"/>
            <w:i w:val="0"/>
            <w:iCs w:val="0"/>
          </w:rPr>
          <w:t>as much as possible.</w:t>
        </w:r>
      </w:ins>
    </w:p>
    <w:p w:rsidR="008B7FFB" w:rsidRPr="00511F5E" w:rsidRDefault="008B7FFB" w:rsidP="00E42FDB">
      <w:pPr>
        <w:pStyle w:val="Subtitle"/>
        <w:rPr>
          <w:ins w:id="2628" w:author="Meir Kalter" w:date="2016-06-14T11:01:00Z"/>
          <w:rStyle w:val="Ninguno"/>
          <w:rFonts w:ascii="Cambria" w:eastAsia="Cambria" w:hAnsi="Cambria" w:cs="Cambria"/>
          <w:i w:val="0"/>
          <w:iCs w:val="0"/>
        </w:rPr>
        <w:pPrChange w:id="2629" w:author="Meir Kalter" w:date="2016-06-15T14:40:00Z">
          <w:pPr>
            <w:pStyle w:val="Heading41"/>
            <w:ind w:left="0" w:firstLine="0"/>
          </w:pPr>
        </w:pPrChange>
      </w:pPr>
      <w:ins w:id="2630" w:author="Meir Kalter" w:date="2016-06-14T11:02:00Z">
        <w:r w:rsidRPr="00F63797">
          <w:rPr>
            <w:rStyle w:val="Ninguno"/>
            <w:rFonts w:ascii="Cambria" w:eastAsia="Cambria" w:hAnsi="Cambria" w:cs="Cambria"/>
            <w:i w:val="0"/>
            <w:iCs w:val="0"/>
            <w:rPrChange w:id="2631" w:author="Meir Kalter" w:date="2016-06-14T14:39:00Z">
              <w:rPr/>
            </w:rPrChange>
          </w:rPr>
          <w:t xml:space="preserve">AGILE was used </w:t>
        </w:r>
      </w:ins>
      <w:ins w:id="2632" w:author="Meir Kalter" w:date="2016-06-15T14:40:00Z">
        <w:r w:rsidR="00E42FDB">
          <w:rPr>
            <w:rStyle w:val="Ninguno"/>
            <w:rFonts w:ascii="Cambria" w:eastAsia="Cambria" w:hAnsi="Cambria" w:cs="Cambria"/>
            <w:i w:val="0"/>
            <w:iCs w:val="0"/>
          </w:rPr>
          <w:t xml:space="preserve">as the methodology of </w:t>
        </w:r>
      </w:ins>
      <w:ins w:id="2633" w:author="Meir Kalter" w:date="2016-06-14T11:02:00Z">
        <w:r w:rsidRPr="00F63797">
          <w:rPr>
            <w:rStyle w:val="Ninguno"/>
            <w:rFonts w:ascii="Cambria" w:eastAsia="Cambria" w:hAnsi="Cambria" w:cs="Cambria"/>
            <w:i w:val="0"/>
            <w:iCs w:val="0"/>
            <w:rPrChange w:id="2634" w:author="Meir Kalter" w:date="2016-06-14T14:39:00Z">
              <w:rPr/>
            </w:rPrChange>
          </w:rPr>
          <w:t>writing the code.</w:t>
        </w:r>
      </w:ins>
    </w:p>
    <w:p w:rsidR="003F6250" w:rsidRDefault="00B706A9" w:rsidP="00C90B3E">
      <w:pPr>
        <w:pStyle w:val="Heading41"/>
        <w:ind w:left="0" w:firstLine="0"/>
        <w:outlineLvl w:val="9"/>
        <w:rPr>
          <w:ins w:id="2635" w:author="Meir Kalter" w:date="2016-06-15T14:41:00Z"/>
          <w:rStyle w:val="Emphasis"/>
        </w:rPr>
        <w:pPrChange w:id="2636" w:author="Meir Kalter" w:date="2016-06-15T14:40:00Z">
          <w:pPr>
            <w:pStyle w:val="Heading41"/>
            <w:ind w:left="0" w:firstLine="0"/>
          </w:pPr>
        </w:pPrChange>
      </w:pPr>
      <w:bookmarkStart w:id="2637" w:name="_Toc453680499"/>
      <w:bookmarkStart w:id="2638" w:name="_Toc453680806"/>
      <w:r w:rsidRPr="000B4F8A">
        <w:rPr>
          <w:rStyle w:val="Emphasis"/>
          <w:rPrChange w:id="2639" w:author="Meir Kalter" w:date="2016-06-14T14:46:00Z">
            <w:rPr>
              <w:rStyle w:val="Ninguno"/>
              <w:rFonts w:ascii="Cambria" w:eastAsia="Cambria" w:hAnsi="Cambria" w:cs="Cambria"/>
              <w:i w:val="0"/>
              <w:iCs w:val="0"/>
              <w:sz w:val="24"/>
              <w:szCs w:val="24"/>
            </w:rPr>
          </w:rPrChange>
        </w:rPr>
        <w:t>The application was done with java</w:t>
      </w:r>
      <w:ins w:id="2640" w:author="Meir Kalter" w:date="2016-06-15T14:40:00Z">
        <w:r w:rsidR="00C90B3E">
          <w:rPr>
            <w:rStyle w:val="Emphasis"/>
          </w:rPr>
          <w:t xml:space="preserve">, as object oriented language. </w:t>
        </w:r>
      </w:ins>
      <w:del w:id="2641" w:author="Meir Kalter" w:date="2016-06-15T14:40:00Z">
        <w:r w:rsidRPr="000B4F8A" w:rsidDel="00C90B3E">
          <w:rPr>
            <w:rStyle w:val="Emphasis"/>
            <w:rPrChange w:id="2642" w:author="Meir Kalter" w:date="2016-06-14T14:46:00Z">
              <w:rPr>
                <w:rStyle w:val="Ninguno"/>
                <w:rFonts w:ascii="Cambria" w:eastAsia="Cambria" w:hAnsi="Cambria" w:cs="Cambria"/>
                <w:i w:val="0"/>
                <w:iCs w:val="0"/>
                <w:sz w:val="24"/>
                <w:szCs w:val="24"/>
              </w:rPr>
            </w:rPrChange>
          </w:rPr>
          <w:delText>, using s</w:delText>
        </w:r>
      </w:del>
      <w:ins w:id="2643" w:author="Meir Kalter" w:date="2016-06-15T14:40:00Z">
        <w:r w:rsidR="00C90B3E">
          <w:rPr>
            <w:rStyle w:val="Emphasis"/>
          </w:rPr>
          <w:t>S</w:t>
        </w:r>
      </w:ins>
      <w:r w:rsidRPr="000B4F8A">
        <w:rPr>
          <w:rStyle w:val="Emphasis"/>
          <w:rPrChange w:id="2644" w:author="Meir Kalter" w:date="2016-06-14T14:46:00Z">
            <w:rPr>
              <w:rStyle w:val="Ninguno"/>
              <w:rFonts w:ascii="Cambria" w:eastAsia="Cambria" w:hAnsi="Cambria" w:cs="Cambria"/>
              <w:i w:val="0"/>
              <w:iCs w:val="0"/>
              <w:sz w:val="24"/>
              <w:szCs w:val="24"/>
            </w:rPr>
          </w:rPrChange>
        </w:rPr>
        <w:t>ome design patterns</w:t>
      </w:r>
      <w:ins w:id="2645" w:author="Meir Kalter" w:date="2016-06-15T14:40:00Z">
        <w:r w:rsidR="00C90B3E">
          <w:rPr>
            <w:rStyle w:val="Emphasis"/>
          </w:rPr>
          <w:t xml:space="preserve"> were in used, as </w:t>
        </w:r>
      </w:ins>
      <w:ins w:id="2646" w:author="Meir Kalter" w:date="2016-06-15T14:41:00Z">
        <w:r w:rsidR="00C90B3E">
          <w:rPr>
            <w:rStyle w:val="Emphasis"/>
          </w:rPr>
          <w:t xml:space="preserve">described later </w:t>
        </w:r>
      </w:ins>
      <w:ins w:id="2647" w:author="Meir Kalter" w:date="2016-06-15T14:40:00Z">
        <w:r w:rsidR="00C90B3E">
          <w:rPr>
            <w:rStyle w:val="Emphasis"/>
          </w:rPr>
          <w:t xml:space="preserve">in internal following list. </w:t>
        </w:r>
      </w:ins>
      <w:del w:id="2648" w:author="Meir Kalter" w:date="2016-06-15T14:40:00Z">
        <w:r w:rsidRPr="000B4F8A" w:rsidDel="00C90B3E">
          <w:rPr>
            <w:rStyle w:val="Emphasis"/>
            <w:rPrChange w:id="2649"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2650" w:author="Meir Kalter" w:date="2016-06-14T14:46:00Z">
            <w:rPr>
              <w:rStyle w:val="Ninguno"/>
              <w:rFonts w:ascii="Cambria" w:eastAsia="Cambria" w:hAnsi="Cambria" w:cs="Cambria"/>
              <w:i w:val="0"/>
              <w:iCs w:val="0"/>
              <w:sz w:val="24"/>
              <w:szCs w:val="24"/>
            </w:rPr>
          </w:rPrChange>
        </w:rPr>
        <w:t xml:space="preserve">The project was done in object oriented </w:t>
      </w:r>
      <w:proofErr w:type="spellStart"/>
      <w:r w:rsidRPr="000B4F8A">
        <w:rPr>
          <w:rStyle w:val="Emphasis"/>
          <w:rPrChange w:id="2651" w:author="Meir Kalter" w:date="2016-06-14T14:46:00Z">
            <w:rPr>
              <w:rStyle w:val="Ninguno"/>
              <w:rFonts w:ascii="Cambria" w:eastAsia="Cambria" w:hAnsi="Cambria" w:cs="Cambria"/>
              <w:i w:val="0"/>
              <w:iCs w:val="0"/>
              <w:sz w:val="24"/>
              <w:szCs w:val="24"/>
            </w:rPr>
          </w:rPrChange>
        </w:rPr>
        <w:t>methodology.</w:t>
      </w:r>
      <w:ins w:id="2652" w:author="Meir Kalter" w:date="2016-06-15T14:41:00Z">
        <w:r w:rsidR="003F6250">
          <w:rPr>
            <w:rStyle w:val="Emphasis"/>
          </w:rPr>
          <w:t>So</w:t>
        </w:r>
        <w:proofErr w:type="spellEnd"/>
        <w:r w:rsidR="003F6250">
          <w:rPr>
            <w:rStyle w:val="Emphasis"/>
          </w:rPr>
          <w:t xml:space="preserve"> instead of creation of new framework that will include Seven Digits display </w:t>
        </w:r>
      </w:ins>
      <w:ins w:id="2653" w:author="Meir Kalter" w:date="2016-06-15T14:42:00Z">
        <w:r w:rsidR="003F6250">
          <w:rPr>
            <w:rStyle w:val="Emphasis"/>
          </w:rPr>
          <w:t>–</w:t>
        </w:r>
      </w:ins>
      <w:ins w:id="2654" w:author="Meir Kalter" w:date="2016-06-15T14:41:00Z">
        <w:r w:rsidR="003F6250">
          <w:rPr>
            <w:rStyle w:val="Emphasis"/>
          </w:rPr>
          <w:t xml:space="preserve"> extend </w:t>
        </w:r>
      </w:ins>
      <w:ins w:id="2655" w:author="Meir Kalter" w:date="2016-06-15T14:42:00Z">
        <w:r w:rsidR="003F6250">
          <w:rPr>
            <w:rStyle w:val="Emphasis"/>
          </w:rPr>
          <w:t>of the Panel of the Swing framework was done.</w:t>
        </w:r>
      </w:ins>
    </w:p>
    <w:p w:rsidR="00C0594E" w:rsidRPr="000B4F8A" w:rsidRDefault="00B706A9" w:rsidP="00C90B3E">
      <w:pPr>
        <w:pStyle w:val="Heading41"/>
        <w:ind w:left="0" w:firstLine="0"/>
        <w:outlineLvl w:val="9"/>
        <w:rPr>
          <w:rStyle w:val="Emphasis"/>
          <w:rPrChange w:id="2656"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2657" w:author="Meir Kalter" w:date="2016-06-15T14:40:00Z">
          <w:pPr>
            <w:pStyle w:val="Heading41"/>
            <w:ind w:left="0" w:firstLine="0"/>
          </w:pPr>
        </w:pPrChange>
      </w:pPr>
      <w:r w:rsidRPr="000B4F8A">
        <w:rPr>
          <w:rStyle w:val="Emphasis"/>
          <w:rPrChange w:id="2658"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2659" w:author="Meir Kalter" w:date="2016-06-14T14:46:00Z">
            <w:rPr>
              <w:rStyle w:val="NingunoA"/>
            </w:rPr>
          </w:rPrChange>
        </w:rPr>
        <w:t>Gui</w:t>
      </w:r>
      <w:proofErr w:type="gramEnd"/>
      <w:r w:rsidRPr="000B4F8A">
        <w:rPr>
          <w:rStyle w:val="Emphasis"/>
          <w:rPrChange w:id="2660" w:author="Meir Kalter" w:date="2016-06-14T14:46:00Z">
            <w:rPr>
              <w:rStyle w:val="NingunoA"/>
            </w:rPr>
          </w:rPrChange>
        </w:rPr>
        <w:t xml:space="preserve"> – Swing. </w:t>
      </w:r>
      <w:proofErr w:type="spellStart"/>
      <w:r w:rsidRPr="000B4F8A">
        <w:rPr>
          <w:rStyle w:val="Emphasis"/>
          <w:rPrChange w:id="2661" w:author="Meir Kalter" w:date="2016-06-14T14:46:00Z">
            <w:rPr>
              <w:rStyle w:val="NingunoA"/>
            </w:rPr>
          </w:rPrChange>
        </w:rPr>
        <w:t>JPanel</w:t>
      </w:r>
      <w:proofErr w:type="spellEnd"/>
      <w:r w:rsidRPr="000B4F8A">
        <w:rPr>
          <w:rStyle w:val="Emphasis"/>
          <w:rPrChange w:id="2662" w:author="Meir Kalter" w:date="2016-06-14T14:46:00Z">
            <w:rPr>
              <w:rStyle w:val="NingunoA"/>
            </w:rPr>
          </w:rPrChange>
        </w:rPr>
        <w:t xml:space="preserve">, data model of </w:t>
      </w:r>
      <w:proofErr w:type="spellStart"/>
      <w:r w:rsidRPr="000B4F8A">
        <w:rPr>
          <w:rStyle w:val="Emphasis"/>
          <w:rPrChange w:id="2663" w:author="Meir Kalter" w:date="2016-06-14T14:46:00Z">
            <w:rPr>
              <w:rStyle w:val="NingunoA"/>
            </w:rPr>
          </w:rPrChange>
        </w:rPr>
        <w:t>JList</w:t>
      </w:r>
      <w:proofErr w:type="spellEnd"/>
      <w:r w:rsidRPr="000B4F8A">
        <w:rPr>
          <w:rStyle w:val="Emphasis"/>
          <w:rPrChange w:id="2664" w:author="Meir Kalter" w:date="2016-06-14T14:46:00Z">
            <w:rPr>
              <w:rStyle w:val="NingunoA"/>
            </w:rPr>
          </w:rPrChange>
        </w:rPr>
        <w:t xml:space="preserve"> were </w:t>
      </w:r>
      <w:proofErr w:type="gramStart"/>
      <w:r w:rsidRPr="000B4F8A">
        <w:rPr>
          <w:rStyle w:val="Emphasis"/>
          <w:rPrChange w:id="2665" w:author="Meir Kalter" w:date="2016-06-14T14:46:00Z">
            <w:rPr>
              <w:rStyle w:val="NingunoA"/>
            </w:rPr>
          </w:rPrChange>
        </w:rPr>
        <w:t>extended .</w:t>
      </w:r>
      <w:proofErr w:type="gramEnd"/>
      <w:r w:rsidRPr="000B4F8A">
        <w:rPr>
          <w:rStyle w:val="Emphasis"/>
          <w:rPrChange w:id="2666" w:author="Meir Kalter" w:date="2016-06-14T14:46:00Z">
            <w:rPr>
              <w:rStyle w:val="NingunoA"/>
            </w:rPr>
          </w:rPrChange>
        </w:rPr>
        <w:t xml:space="preserve"> XML - JAXB.</w:t>
      </w:r>
      <w:bookmarkEnd w:id="2637"/>
      <w:bookmarkEnd w:id="2638"/>
      <w:r w:rsidRPr="000B4F8A">
        <w:rPr>
          <w:rStyle w:val="Emphasis"/>
          <w:rPrChange w:id="2667"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2668" w:author="Meir Kalter" w:date="2016-06-14T14:46:00Z">
            <w:rPr>
              <w:rStyle w:val="Ninguno"/>
              <w:rFonts w:ascii="Cambria" w:eastAsia="Cambria" w:hAnsi="Cambria" w:cs="Cambria"/>
              <w:b/>
              <w:bCs/>
              <w:i/>
              <w:iCs/>
              <w:sz w:val="24"/>
              <w:szCs w:val="24"/>
            </w:rPr>
          </w:rPrChange>
        </w:rPr>
      </w:pPr>
      <w:r w:rsidRPr="000B4F8A">
        <w:rPr>
          <w:rStyle w:val="Emphasis"/>
          <w:rPrChange w:id="2669"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2670"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2671"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2672" w:author="Meir Kalter" w:date="2016-06-15T14:32:00Z"/>
        </w:rPr>
      </w:pPr>
      <w:bookmarkStart w:id="2673" w:name="_Toc453680500"/>
      <w:bookmarkStart w:id="2674" w:name="_Toc453680807"/>
      <w:bookmarkStart w:id="2675" w:name="_Toc453768214"/>
      <w:ins w:id="2676" w:author="Meir Kalter" w:date="2016-06-15T14:32:00Z">
        <w:r>
          <w:rPr>
            <w:rFonts w:eastAsia="Arial Unicode MS"/>
          </w:rPr>
          <w:t>Used design patterns</w:t>
        </w:r>
        <w:bookmarkEnd w:id="2675"/>
      </w:ins>
    </w:p>
    <w:p w:rsidR="00C0594E" w:rsidRPr="00445794" w:rsidDel="00445794" w:rsidRDefault="00B706A9" w:rsidP="00445794">
      <w:pPr>
        <w:pStyle w:val="Heading3"/>
        <w:rPr>
          <w:del w:id="2677" w:author="Meir Kalter" w:date="2016-06-15T14:32:00Z"/>
          <w:rFonts w:eastAsia="Arial Unicode MS"/>
          <w:rPrChange w:id="2678" w:author="Meir Kalter" w:date="2016-06-15T14:32:00Z">
            <w:rPr>
              <w:del w:id="2679" w:author="Meir Kalter" w:date="2016-06-15T14:32:00Z"/>
            </w:rPr>
          </w:rPrChange>
        </w:rPr>
        <w:pPrChange w:id="2680" w:author="Meir Kalter" w:date="2016-06-15T14:33:00Z">
          <w:pPr>
            <w:pStyle w:val="Heading21"/>
            <w:numPr>
              <w:ilvl w:val="1"/>
              <w:numId w:val="23"/>
            </w:numPr>
            <w:ind w:left="576" w:hanging="576"/>
          </w:pPr>
        </w:pPrChange>
      </w:pPr>
      <w:del w:id="2681" w:author="Meir Kalter" w:date="2016-06-15T14:32:00Z">
        <w:r w:rsidRPr="00445794" w:rsidDel="00445794">
          <w:rPr>
            <w:rFonts w:eastAsia="Arial Unicode MS"/>
            <w:rPrChange w:id="2682" w:author="Meir Kalter" w:date="2016-06-15T14:32:00Z">
              <w:rPr>
                <w:rFonts w:eastAsia="Arial Unicode MS" w:cs="Arial Unicode MS"/>
              </w:rPr>
            </w:rPrChange>
          </w:rPr>
          <w:delText>Used design patterns</w:delText>
        </w:r>
        <w:bookmarkStart w:id="2683" w:name="_Toc453764701"/>
        <w:bookmarkStart w:id="2684" w:name="_Toc453764905"/>
        <w:bookmarkStart w:id="2685" w:name="_Toc453765166"/>
        <w:bookmarkStart w:id="2686" w:name="_Toc453765614"/>
        <w:bookmarkStart w:id="2687" w:name="_Toc453766057"/>
        <w:bookmarkStart w:id="2688" w:name="_Toc453767319"/>
        <w:bookmarkStart w:id="2689" w:name="_Toc453767543"/>
        <w:bookmarkStart w:id="2690" w:name="_Toc453767767"/>
        <w:bookmarkStart w:id="2691" w:name="_Toc453767992"/>
        <w:bookmarkStart w:id="2692" w:name="_Toc453768215"/>
        <w:bookmarkEnd w:id="2673"/>
        <w:bookmarkEnd w:id="2674"/>
        <w:bookmarkEnd w:id="2683"/>
        <w:bookmarkEnd w:id="2684"/>
        <w:bookmarkEnd w:id="2685"/>
        <w:bookmarkEnd w:id="2686"/>
        <w:bookmarkEnd w:id="2687"/>
        <w:bookmarkEnd w:id="2688"/>
        <w:bookmarkEnd w:id="2689"/>
        <w:bookmarkEnd w:id="2690"/>
        <w:bookmarkEnd w:id="2691"/>
        <w:bookmarkEnd w:id="2692"/>
      </w:del>
    </w:p>
    <w:p w:rsidR="00C0594E" w:rsidRPr="00445794" w:rsidRDefault="00B706A9" w:rsidP="00445794">
      <w:pPr>
        <w:pStyle w:val="Heading3"/>
        <w:rPr>
          <w:rFonts w:eastAsia="Arial Unicode MS"/>
          <w:rPrChange w:id="2693" w:author="Meir Kalter" w:date="2016-06-15T14:32:00Z">
            <w:rPr>
              <w:sz w:val="24"/>
              <w:szCs w:val="24"/>
            </w:rPr>
          </w:rPrChange>
        </w:rPr>
        <w:pPrChange w:id="2694" w:author="Meir Kalter" w:date="2016-06-15T14:33:00Z">
          <w:pPr>
            <w:pStyle w:val="Heading31"/>
            <w:numPr>
              <w:ilvl w:val="2"/>
              <w:numId w:val="23"/>
            </w:numPr>
            <w:tabs>
              <w:tab w:val="num" w:pos="708"/>
            </w:tabs>
            <w:ind w:left="720" w:hanging="720"/>
          </w:pPr>
        </w:pPrChange>
      </w:pPr>
      <w:bookmarkStart w:id="2695" w:name="_Toc453680501"/>
      <w:bookmarkStart w:id="2696" w:name="_Toc453680808"/>
      <w:bookmarkStart w:id="2697" w:name="_Toc453768216"/>
      <w:r w:rsidRPr="00445794">
        <w:rPr>
          <w:rPrChange w:id="2698" w:author="Meir Kalter" w:date="2016-06-15T14:32:00Z">
            <w:rPr>
              <w:rStyle w:val="Ninguno"/>
              <w:rFonts w:eastAsia="Arial Unicode MS" w:cs="Arial Unicode MS"/>
              <w:sz w:val="24"/>
              <w:szCs w:val="24"/>
            </w:rPr>
          </w:rPrChange>
        </w:rPr>
        <w:t>Singleton</w:t>
      </w:r>
      <w:r w:rsidRPr="00445794">
        <w:rPr>
          <w:rFonts w:eastAsia="Arial Unicode MS"/>
          <w:rPrChange w:id="2699" w:author="Meir Kalter" w:date="2016-06-15T14:32:00Z">
            <w:rPr>
              <w:rFonts w:eastAsia="Arial Unicode MS" w:cs="Arial Unicode MS"/>
            </w:rPr>
          </w:rPrChange>
        </w:rPr>
        <w:t xml:space="preserve"> pattern</w:t>
      </w:r>
      <w:bookmarkEnd w:id="2695"/>
      <w:bookmarkEnd w:id="2696"/>
      <w:bookmarkEnd w:id="2697"/>
      <w:r w:rsidRPr="00445794">
        <w:rPr>
          <w:rFonts w:eastAsia="Arial Unicode MS"/>
          <w:rPrChange w:id="2700" w:author="Meir Kalter" w:date="2016-06-15T14:32:00Z">
            <w:rPr>
              <w:rFonts w:eastAsia="Arial Unicode MS" w:cs="Arial Unicode MS"/>
            </w:rPr>
          </w:rPrChange>
        </w:rPr>
        <w:t xml:space="preserve"> </w:t>
      </w:r>
    </w:p>
    <w:p w:rsidR="00C0594E" w:rsidRDefault="00B706A9">
      <w:pPr>
        <w:pStyle w:val="Heading41"/>
        <w:ind w:left="864" w:firstLine="0"/>
        <w:rPr>
          <w:rStyle w:val="NingunoA"/>
        </w:rPr>
      </w:pPr>
      <w:bookmarkStart w:id="2701" w:name="_Toc453680502"/>
      <w:bookmarkStart w:id="2702" w:name="_Toc453680809"/>
      <w:proofErr w:type="gramStart"/>
      <w:r>
        <w:rPr>
          <w:rStyle w:val="NingunoA"/>
        </w:rPr>
        <w:t>Will be used for</w:t>
      </w:r>
      <w:del w:id="2703" w:author="Toni" w:date="2016-06-12T19:58:00Z">
        <w:r w:rsidDel="00B706A9">
          <w:rPr>
            <w:rStyle w:val="NingunoA"/>
          </w:rPr>
          <w:delText xml:space="preserve"> </w:delText>
        </w:r>
      </w:del>
      <w:r>
        <w:rPr>
          <w:rStyle w:val="NingunoA"/>
        </w:rPr>
        <w:t xml:space="preserve"> handling just one occurrence of every member of the CPU.</w:t>
      </w:r>
      <w:proofErr w:type="gramEnd"/>
      <w:r>
        <w:rPr>
          <w:rStyle w:val="NingunoA"/>
        </w:rPr>
        <w:t xml:space="preserve"> </w:t>
      </w:r>
      <w:proofErr w:type="spellStart"/>
      <w:r>
        <w:rPr>
          <w:rStyle w:val="NingunoA"/>
        </w:rPr>
        <w:t>LogicalCpu</w:t>
      </w:r>
      <w:proofErr w:type="spellEnd"/>
      <w:r>
        <w:rPr>
          <w:rStyle w:val="NingunoA"/>
        </w:rPr>
        <w:t xml:space="preserve"> is the class of the Singleton. </w:t>
      </w:r>
      <w:proofErr w:type="gramStart"/>
      <w:r>
        <w:rPr>
          <w:rStyle w:val="NingunoA"/>
        </w:rPr>
        <w:t>Si</w:t>
      </w:r>
      <w:ins w:id="2704" w:author="Toni" w:date="2016-06-12T19:59:00Z">
        <w:r>
          <w:rPr>
            <w:rStyle w:val="NingunoA"/>
          </w:rPr>
          <w:t>n</w:t>
        </w:r>
      </w:ins>
      <w:r>
        <w:rPr>
          <w:rStyle w:val="NingunoA"/>
        </w:rPr>
        <w:t>gleton implementation done with double checking to prevent entering double time on the same time.</w:t>
      </w:r>
      <w:bookmarkEnd w:id="2701"/>
      <w:bookmarkEnd w:id="2702"/>
      <w:proofErr w:type="gramEnd"/>
    </w:p>
    <w:p w:rsidR="00C0594E" w:rsidRPr="00445794" w:rsidRDefault="00B706A9" w:rsidP="00445794">
      <w:pPr>
        <w:pStyle w:val="Heading3"/>
        <w:rPr>
          <w:rPrChange w:id="2705" w:author="Meir Kalter" w:date="2016-06-15T14:33:00Z">
            <w:rPr/>
          </w:rPrChange>
        </w:rPr>
        <w:pPrChange w:id="2706" w:author="Meir Kalter" w:date="2016-06-15T14:33:00Z">
          <w:pPr>
            <w:pStyle w:val="Heading31"/>
            <w:numPr>
              <w:ilvl w:val="2"/>
              <w:numId w:val="24"/>
            </w:numPr>
            <w:ind w:left="708" w:hanging="708"/>
          </w:pPr>
        </w:pPrChange>
      </w:pPr>
      <w:bookmarkStart w:id="2707" w:name="_Toc453680503"/>
      <w:bookmarkStart w:id="2708" w:name="_Toc453680810"/>
      <w:bookmarkStart w:id="2709" w:name="_Toc453768217"/>
      <w:r w:rsidRPr="00445794">
        <w:rPr>
          <w:rPrChange w:id="2710" w:author="Meir Kalter" w:date="2016-06-15T14:33:00Z">
            <w:rPr>
              <w:rStyle w:val="Ninguno"/>
              <w:rFonts w:eastAsia="Arial Unicode MS" w:cs="Arial Unicode MS"/>
            </w:rPr>
          </w:rPrChange>
        </w:rPr>
        <w:t>Factory Pattern</w:t>
      </w:r>
      <w:bookmarkEnd w:id="2707"/>
      <w:bookmarkEnd w:id="2708"/>
      <w:bookmarkEnd w:id="2709"/>
      <w:r w:rsidRPr="00445794">
        <w:rPr>
          <w:rPrChange w:id="2711" w:author="Meir Kalter" w:date="2016-06-15T14:33:00Z">
            <w:rPr>
              <w:rFonts w:eastAsia="Arial Unicode MS" w:cs="Arial Unicode MS"/>
            </w:rPr>
          </w:rPrChange>
        </w:rPr>
        <w:t xml:space="preserve">  </w:t>
      </w:r>
    </w:p>
    <w:p w:rsidR="00C0594E" w:rsidRDefault="00B706A9">
      <w:pPr>
        <w:pStyle w:val="Heading41"/>
        <w:ind w:left="864" w:firstLine="0"/>
        <w:rPr>
          <w:rStyle w:val="NingunoA"/>
        </w:rPr>
      </w:pPr>
      <w:bookmarkStart w:id="2712" w:name="_Toc453680504"/>
      <w:bookmarkStart w:id="2713" w:name="_Toc453680811"/>
      <w:proofErr w:type="gramStart"/>
      <w:r>
        <w:rPr>
          <w:rStyle w:val="NingunoA"/>
        </w:rPr>
        <w:t>to</w:t>
      </w:r>
      <w:proofErr w:type="gramEnd"/>
      <w:r>
        <w:rPr>
          <w:rStyle w:val="NingunoA"/>
        </w:rPr>
        <w:t xml:space="preserve"> create the implementation of </w:t>
      </w:r>
      <w:proofErr w:type="spellStart"/>
      <w:r>
        <w:rPr>
          <w:rStyle w:val="NingunoA"/>
        </w:rPr>
        <w:t>ActivityPiece</w:t>
      </w:r>
      <w:proofErr w:type="spellEnd"/>
      <w:r>
        <w:rPr>
          <w:rStyle w:val="NingunoA"/>
        </w:rPr>
        <w:t xml:space="preserve"> in run time, for every step while execution the assembled code. Factory class name is </w:t>
      </w:r>
      <w:proofErr w:type="spellStart"/>
      <w:r>
        <w:rPr>
          <w:rStyle w:val="NingunoA"/>
        </w:rPr>
        <w:t>ActivityPieceFactory</w:t>
      </w:r>
      <w:proofErr w:type="spellEnd"/>
      <w:r>
        <w:rPr>
          <w:rStyle w:val="NingunoA"/>
        </w:rPr>
        <w:t>.</w:t>
      </w:r>
      <w:r>
        <w:rPr>
          <w:rStyle w:val="NingunoA"/>
        </w:rPr>
        <w:br/>
      </w:r>
      <w:r>
        <w:rPr>
          <w:rStyle w:val="NingunoA"/>
        </w:rPr>
        <w:footnoteReference w:id="2"/>
      </w:r>
      <w:bookmarkEnd w:id="2712"/>
      <w:bookmarkEnd w:id="2713"/>
    </w:p>
    <w:p w:rsidR="00C0594E" w:rsidRPr="00445794" w:rsidRDefault="00B706A9" w:rsidP="00445794">
      <w:pPr>
        <w:pStyle w:val="Heading2"/>
        <w:rPr>
          <w:rPrChange w:id="2714" w:author="Meir Kalter" w:date="2016-06-15T14:34:00Z">
            <w:rPr>
              <w:rStyle w:val="Ninguno"/>
              <w:sz w:val="22"/>
              <w:szCs w:val="22"/>
            </w:rPr>
          </w:rPrChange>
        </w:rPr>
        <w:pPrChange w:id="2715" w:author="Meir Kalter" w:date="2016-06-15T14:34:00Z">
          <w:pPr>
            <w:pStyle w:val="Heading21"/>
            <w:numPr>
              <w:ilvl w:val="1"/>
              <w:numId w:val="23"/>
            </w:numPr>
            <w:ind w:left="576" w:hanging="576"/>
          </w:pPr>
        </w:pPrChange>
      </w:pPr>
      <w:bookmarkStart w:id="2716" w:name="_Toc453680505"/>
      <w:bookmarkStart w:id="2717" w:name="_Toc453680812"/>
      <w:bookmarkStart w:id="2718" w:name="_Toc453768218"/>
      <w:r w:rsidRPr="00445794">
        <w:rPr>
          <w:rPrChange w:id="2719" w:author="Meir Kalter" w:date="2016-06-15T14:34:00Z">
            <w:rPr>
              <w:rFonts w:eastAsia="Arial Unicode MS" w:cs="Arial Unicode MS"/>
            </w:rPr>
          </w:rPrChange>
        </w:rPr>
        <w:lastRenderedPageBreak/>
        <w:t>Pseudo codes</w:t>
      </w:r>
      <w:bookmarkEnd w:id="2716"/>
      <w:bookmarkEnd w:id="2717"/>
      <w:bookmarkEnd w:id="2718"/>
    </w:p>
    <w:p w:rsidR="00C0594E" w:rsidRDefault="00B706A9" w:rsidP="00445794">
      <w:pPr>
        <w:pStyle w:val="Heading3"/>
        <w:pPrChange w:id="2720" w:author="Meir Kalter" w:date="2016-06-15T14:34:00Z">
          <w:pPr>
            <w:pStyle w:val="Heading31"/>
            <w:numPr>
              <w:ilvl w:val="2"/>
              <w:numId w:val="24"/>
            </w:numPr>
            <w:ind w:left="708" w:hanging="708"/>
          </w:pPr>
        </w:pPrChange>
      </w:pPr>
      <w:bookmarkStart w:id="2721" w:name="_Toc453680506"/>
      <w:bookmarkStart w:id="2722" w:name="_Toc453680813"/>
      <w:bookmarkStart w:id="2723" w:name="_Toc453768219"/>
      <w:r w:rsidRPr="00445794">
        <w:rPr>
          <w:rPrChange w:id="2724" w:author="Meir Kalter" w:date="2016-06-15T14:34:00Z">
            <w:rPr>
              <w:rFonts w:eastAsia="Arial Unicode MS" w:cs="Arial Unicode MS"/>
            </w:rPr>
          </w:rPrChange>
        </w:rPr>
        <w:t>Run/Step execution</w:t>
      </w:r>
      <w:bookmarkEnd w:id="2721"/>
      <w:bookmarkEnd w:id="2722"/>
      <w:bookmarkEnd w:id="2723"/>
      <w:r>
        <w:rPr>
          <w:rFonts w:eastAsia="Arial Unicode MS" w:cs="Arial Unicode MS"/>
        </w:rPr>
        <w:t xml:space="preserve">  </w:t>
      </w:r>
    </w:p>
    <w:p w:rsidR="00C0594E" w:rsidRPr="00323230" w:rsidRDefault="00B706A9">
      <w:pPr>
        <w:pStyle w:val="Encabezam"/>
        <w:outlineLvl w:val="9"/>
        <w:rPr>
          <w:rStyle w:val="IntenseEmphasis"/>
          <w:rPrChange w:id="2725" w:author="Meir Kalter" w:date="2016-06-15T14:37:00Z">
            <w:rPr>
              <w:rStyle w:val="Ninguno"/>
              <w:shd w:val="clear" w:color="auto" w:fill="C0C0C0"/>
            </w:rPr>
          </w:rPrChange>
        </w:rPr>
      </w:pPr>
      <w:r>
        <w:t xml:space="preserve">     </w:t>
      </w:r>
      <w:bookmarkStart w:id="2726" w:name="_Toc453680814"/>
      <w:r w:rsidRPr="00323230">
        <w:rPr>
          <w:rStyle w:val="IntenseEmphasis"/>
          <w:rPrChange w:id="2727" w:author="Meir Kalter" w:date="2016-06-15T14:37:00Z">
            <w:rPr/>
          </w:rPrChange>
        </w:rPr>
        <w:t>#</w:t>
      </w:r>
      <w:proofErr w:type="spellStart"/>
      <w:r w:rsidRPr="00323230">
        <w:rPr>
          <w:rStyle w:val="IntenseEmphasis"/>
          <w:rPrChange w:id="2728" w:author="Meir Kalter" w:date="2016-06-15T14:37:00Z">
            <w:rPr>
              <w:rStyle w:val="Ninguno"/>
              <w:shd w:val="clear" w:color="auto" w:fill="C0C0C0"/>
            </w:rPr>
          </w:rPrChange>
        </w:rPr>
        <w:t>nextAddress</w:t>
      </w:r>
      <w:proofErr w:type="spellEnd"/>
      <w:r w:rsidRPr="00323230">
        <w:rPr>
          <w:rStyle w:val="IntenseEmphasis"/>
          <w:rPrChange w:id="2729" w:author="Meir Kalter" w:date="2016-06-15T14:37:00Z">
            <w:rPr>
              <w:rStyle w:val="Ninguno"/>
              <w:shd w:val="clear" w:color="auto" w:fill="C0C0C0"/>
            </w:rPr>
          </w:rPrChange>
        </w:rPr>
        <w:t xml:space="preserve"> = </w:t>
      </w:r>
      <w:proofErr w:type="spellStart"/>
      <w:proofErr w:type="gramStart"/>
      <w:r w:rsidRPr="00323230">
        <w:rPr>
          <w:rStyle w:val="IntenseEmphasis"/>
          <w:rPrChange w:id="2730" w:author="Meir Kalter" w:date="2016-06-15T14:37:00Z">
            <w:rPr>
              <w:rStyle w:val="Ninguno"/>
              <w:shd w:val="clear" w:color="auto" w:fill="C0C0C0"/>
            </w:rPr>
          </w:rPrChange>
        </w:rPr>
        <w:t>getNextAddress</w:t>
      </w:r>
      <w:proofErr w:type="spellEnd"/>
      <w:r w:rsidRPr="00323230">
        <w:rPr>
          <w:rStyle w:val="IntenseEmphasis"/>
          <w:rPrChange w:id="2731" w:author="Meir Kalter" w:date="2016-06-15T14:37:00Z">
            <w:rPr>
              <w:rStyle w:val="Ninguno"/>
              <w:shd w:val="clear" w:color="auto" w:fill="C0C0C0"/>
            </w:rPr>
          </w:rPrChange>
        </w:rPr>
        <w:t>()</w:t>
      </w:r>
      <w:bookmarkEnd w:id="2726"/>
      <w:proofErr w:type="gramEnd"/>
    </w:p>
    <w:p w:rsidR="00C0594E" w:rsidRPr="00323230" w:rsidRDefault="00B706A9">
      <w:pPr>
        <w:pStyle w:val="Encabezam"/>
        <w:outlineLvl w:val="9"/>
        <w:rPr>
          <w:rStyle w:val="IntenseEmphasis"/>
          <w:rPrChange w:id="2732" w:author="Meir Kalter" w:date="2016-06-15T14:37:00Z">
            <w:rPr>
              <w:rStyle w:val="Ninguno"/>
              <w:shd w:val="clear" w:color="auto" w:fill="C0C0C0"/>
            </w:rPr>
          </w:rPrChange>
        </w:rPr>
      </w:pPr>
      <w:r w:rsidRPr="00323230">
        <w:rPr>
          <w:rStyle w:val="IntenseEmphasis"/>
          <w:rPrChange w:id="2733" w:author="Meir Kalter" w:date="2016-06-15T14:37:00Z">
            <w:rPr>
              <w:rStyle w:val="Ninguno"/>
              <w:shd w:val="clear" w:color="auto" w:fill="C0C0C0"/>
            </w:rPr>
          </w:rPrChange>
        </w:rPr>
        <w:t xml:space="preserve">     </w:t>
      </w:r>
      <w:bookmarkStart w:id="2734" w:name="_Toc453680815"/>
      <w:r w:rsidRPr="00323230">
        <w:rPr>
          <w:rStyle w:val="IntenseEmphasis"/>
          <w:rPrChange w:id="2735" w:author="Meir Kalter" w:date="2016-06-15T14:37:00Z">
            <w:rPr>
              <w:rStyle w:val="Ninguno"/>
              <w:shd w:val="clear" w:color="auto" w:fill="C0C0C0"/>
            </w:rPr>
          </w:rPrChange>
        </w:rPr>
        <w:t>#</w:t>
      </w:r>
      <w:proofErr w:type="gramStart"/>
      <w:r w:rsidRPr="00323230">
        <w:rPr>
          <w:rStyle w:val="IntenseEmphasis"/>
          <w:rPrChange w:id="2736" w:author="Meir Kalter" w:date="2016-06-15T14:37:00Z">
            <w:rPr>
              <w:rStyle w:val="Ninguno"/>
              <w:shd w:val="clear" w:color="auto" w:fill="C0C0C0"/>
            </w:rPr>
          </w:rPrChange>
        </w:rPr>
        <w:t>step()</w:t>
      </w:r>
      <w:bookmarkEnd w:id="2734"/>
      <w:proofErr w:type="gramEnd"/>
    </w:p>
    <w:p w:rsidR="00C0594E" w:rsidRPr="00323230" w:rsidRDefault="00B706A9">
      <w:pPr>
        <w:pStyle w:val="Encabezam"/>
        <w:outlineLvl w:val="9"/>
        <w:rPr>
          <w:rStyle w:val="IntenseEmphasis"/>
          <w:rPrChange w:id="2737" w:author="Meir Kalter" w:date="2016-06-15T14:37:00Z">
            <w:rPr>
              <w:rStyle w:val="Ninguno"/>
              <w:shd w:val="clear" w:color="auto" w:fill="C0C0C0"/>
            </w:rPr>
          </w:rPrChange>
        </w:rPr>
      </w:pPr>
      <w:r w:rsidRPr="00323230">
        <w:rPr>
          <w:rStyle w:val="IntenseEmphasis"/>
          <w:rPrChange w:id="2738" w:author="Meir Kalter" w:date="2016-06-15T14:37:00Z">
            <w:rPr>
              <w:rStyle w:val="Ninguno"/>
              <w:shd w:val="clear" w:color="auto" w:fill="C0C0C0"/>
            </w:rPr>
          </w:rPrChange>
        </w:rPr>
        <w:t xml:space="preserve">     </w:t>
      </w:r>
      <w:bookmarkStart w:id="2739" w:name="_Toc453680816"/>
      <w:r w:rsidRPr="00323230">
        <w:rPr>
          <w:rStyle w:val="IntenseEmphasis"/>
          <w:rPrChange w:id="2740" w:author="Meir Kalter" w:date="2016-06-15T14:37:00Z">
            <w:rPr>
              <w:rStyle w:val="Ninguno"/>
              <w:shd w:val="clear" w:color="auto" w:fill="C0C0C0"/>
            </w:rPr>
          </w:rPrChange>
        </w:rPr>
        <w:t>#</w:t>
      </w:r>
      <w:proofErr w:type="spellStart"/>
      <w:proofErr w:type="gramStart"/>
      <w:r w:rsidRPr="00323230">
        <w:rPr>
          <w:rStyle w:val="IntenseEmphasis"/>
          <w:rPrChange w:id="2741" w:author="Meir Kalter" w:date="2016-06-15T14:37:00Z">
            <w:rPr>
              <w:rStyle w:val="Ninguno"/>
              <w:shd w:val="clear" w:color="auto" w:fill="C0C0C0"/>
            </w:rPr>
          </w:rPrChange>
        </w:rPr>
        <w:t>updatePc</w:t>
      </w:r>
      <w:proofErr w:type="spellEnd"/>
      <w:r w:rsidRPr="00323230">
        <w:rPr>
          <w:rStyle w:val="IntenseEmphasis"/>
          <w:rPrChange w:id="2742" w:author="Meir Kalter" w:date="2016-06-15T14:37:00Z">
            <w:rPr>
              <w:rStyle w:val="Ninguno"/>
              <w:shd w:val="clear" w:color="auto" w:fill="C0C0C0"/>
            </w:rPr>
          </w:rPrChange>
        </w:rPr>
        <w:t>()</w:t>
      </w:r>
      <w:bookmarkEnd w:id="2739"/>
      <w:proofErr w:type="gramEnd"/>
    </w:p>
    <w:p w:rsidR="00C0594E" w:rsidRPr="00323230" w:rsidRDefault="00B706A9">
      <w:pPr>
        <w:pStyle w:val="Encabezam"/>
        <w:outlineLvl w:val="9"/>
        <w:rPr>
          <w:rStyle w:val="IntenseEmphasis"/>
          <w:rPrChange w:id="2743" w:author="Meir Kalter" w:date="2016-06-15T14:37:00Z">
            <w:rPr>
              <w:rStyle w:val="Ninguno"/>
              <w:shd w:val="clear" w:color="auto" w:fill="C0C0C0"/>
            </w:rPr>
          </w:rPrChange>
        </w:rPr>
      </w:pPr>
      <w:r w:rsidRPr="00323230">
        <w:rPr>
          <w:rStyle w:val="IntenseEmphasis"/>
          <w:rPrChange w:id="2744" w:author="Meir Kalter" w:date="2016-06-15T14:37:00Z">
            <w:rPr>
              <w:rStyle w:val="Ninguno"/>
              <w:shd w:val="clear" w:color="auto" w:fill="C0C0C0"/>
            </w:rPr>
          </w:rPrChange>
        </w:rPr>
        <w:t xml:space="preserve">     </w:t>
      </w:r>
      <w:bookmarkStart w:id="2745" w:name="_Toc453680817"/>
      <w:r w:rsidRPr="00323230">
        <w:rPr>
          <w:rStyle w:val="IntenseEmphasis"/>
          <w:rPrChange w:id="2746" w:author="Meir Kalter" w:date="2016-06-15T14:37:00Z">
            <w:rPr>
              <w:rStyle w:val="Ninguno"/>
              <w:shd w:val="clear" w:color="auto" w:fill="C0C0C0"/>
            </w:rPr>
          </w:rPrChange>
        </w:rPr>
        <w:t>#Show impact memory fields</w:t>
      </w:r>
      <w:bookmarkEnd w:id="2745"/>
    </w:p>
    <w:p w:rsidR="00C0594E" w:rsidRPr="00323230" w:rsidRDefault="00B706A9">
      <w:pPr>
        <w:pStyle w:val="Encabezam"/>
        <w:outlineLvl w:val="9"/>
        <w:rPr>
          <w:rStyle w:val="IntenseEmphasis"/>
          <w:rPrChange w:id="2747" w:author="Meir Kalter" w:date="2016-06-15T14:37:00Z">
            <w:rPr/>
          </w:rPrChange>
        </w:rPr>
      </w:pPr>
      <w:r w:rsidRPr="00323230">
        <w:rPr>
          <w:rStyle w:val="IntenseEmphasis"/>
          <w:rPrChange w:id="2748" w:author="Meir Kalter" w:date="2016-06-15T14:37:00Z">
            <w:rPr>
              <w:rStyle w:val="Ninguno"/>
              <w:shd w:val="clear" w:color="auto" w:fill="C0C0C0"/>
            </w:rPr>
          </w:rPrChange>
        </w:rPr>
        <w:t xml:space="preserve">     </w:t>
      </w:r>
      <w:bookmarkStart w:id="2749" w:name="_Toc453680818"/>
      <w:r w:rsidRPr="00323230">
        <w:rPr>
          <w:rStyle w:val="IntenseEmphasis"/>
          <w:rPrChange w:id="2750" w:author="Meir Kalter" w:date="2016-06-15T14:37:00Z">
            <w:rPr>
              <w:rStyle w:val="Ninguno"/>
              <w:shd w:val="clear" w:color="auto" w:fill="C0C0C0"/>
            </w:rPr>
          </w:rPrChange>
        </w:rPr>
        <w:t>#Show next step on the Instruction CPU window</w:t>
      </w:r>
      <w:bookmarkEnd w:id="2749"/>
    </w:p>
    <w:p w:rsidR="00C0594E" w:rsidRPr="00B35F30" w:rsidRDefault="00B706A9" w:rsidP="00B35F30">
      <w:pPr>
        <w:pStyle w:val="Heading3"/>
        <w:rPr>
          <w:rPrChange w:id="2751" w:author="Meir Kalter" w:date="2016-06-15T14:37:00Z">
            <w:rPr/>
          </w:rPrChange>
        </w:rPr>
        <w:pPrChange w:id="2752" w:author="Meir Kalter" w:date="2016-06-15T14:37:00Z">
          <w:pPr>
            <w:pStyle w:val="Heading31"/>
            <w:numPr>
              <w:ilvl w:val="2"/>
              <w:numId w:val="24"/>
            </w:numPr>
            <w:ind w:left="708" w:hanging="708"/>
          </w:pPr>
        </w:pPrChange>
      </w:pPr>
      <w:bookmarkStart w:id="2753" w:name="_Toc453680507"/>
      <w:bookmarkStart w:id="2754" w:name="_Toc453680819"/>
      <w:bookmarkStart w:id="2755" w:name="_Toc453768220"/>
      <w:r w:rsidRPr="00B35F30">
        <w:rPr>
          <w:rPrChange w:id="2756" w:author="Meir Kalter" w:date="2016-06-15T14:37:00Z">
            <w:rPr>
              <w:rFonts w:eastAsia="Arial Unicode MS" w:cs="Arial Unicode MS"/>
            </w:rPr>
          </w:rPrChange>
        </w:rPr>
        <w:t>Instruction implementation</w:t>
      </w:r>
      <w:bookmarkEnd w:id="2753"/>
      <w:bookmarkEnd w:id="2754"/>
      <w:bookmarkEnd w:id="2755"/>
    </w:p>
    <w:p w:rsidR="00C0594E" w:rsidRDefault="00B706A9" w:rsidP="001D6881">
      <w:pPr>
        <w:pPrChange w:id="2757" w:author="Meir Kalter" w:date="2016-06-15T14:43:00Z">
          <w:pPr/>
        </w:pPrChange>
      </w:pPr>
      <w:r>
        <w:rPr>
          <w:rFonts w:eastAsia="Arial Unicode MS" w:cs="Arial Unicode MS"/>
        </w:rPr>
        <w:t xml:space="preserve">The implementation of one instruction is built </w:t>
      </w:r>
      <w:del w:id="2758" w:author="Meir Kalter" w:date="2016-06-15T14:43:00Z">
        <w:r w:rsidDel="001D6881">
          <w:rPr>
            <w:rFonts w:eastAsia="Arial Unicode MS" w:cs="Arial Unicode MS"/>
          </w:rPr>
          <w:delText xml:space="preserve">from </w:delText>
        </w:r>
      </w:del>
      <w:ins w:id="2759"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2760"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2761"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2762"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763" w:author="Meir Kalter" w:date="2016-06-15T14:36:00Z">
            <w:rPr>
              <w:rStyle w:val="Ninguno"/>
              <w:shd w:val="clear" w:color="auto" w:fill="C0C0C0"/>
            </w:rPr>
          </w:rPrChange>
        </w:rPr>
        <w:t>#</w:t>
      </w:r>
      <w:proofErr w:type="spellStart"/>
      <w:proofErr w:type="gramStart"/>
      <w:r w:rsidRPr="006D2E01">
        <w:rPr>
          <w:rStyle w:val="IntenseEmphasis"/>
          <w:rPrChange w:id="2764" w:author="Meir Kalter" w:date="2016-06-15T14:36:00Z">
            <w:rPr>
              <w:rStyle w:val="Ninguno"/>
              <w:rFonts w:ascii="Cambria" w:eastAsia="Cambria" w:hAnsi="Cambria" w:cs="Cambria"/>
              <w:b/>
              <w:bCs/>
              <w:sz w:val="32"/>
              <w:szCs w:val="32"/>
              <w:shd w:val="clear" w:color="auto" w:fill="C0C0C0"/>
            </w:rPr>
          </w:rPrChange>
        </w:rPr>
        <w:t>updateModel</w:t>
      </w:r>
      <w:proofErr w:type="spellEnd"/>
      <w:r w:rsidRPr="006D2E01">
        <w:rPr>
          <w:rStyle w:val="IntenseEmphasis"/>
          <w:rPrChange w:id="2765" w:author="Meir Kalter" w:date="2016-06-15T14:36:00Z">
            <w:rPr>
              <w:rStyle w:val="Ninguno"/>
              <w:rFonts w:ascii="Cambria" w:eastAsia="Cambria" w:hAnsi="Cambria" w:cs="Cambria"/>
              <w:b/>
              <w:bCs/>
              <w:sz w:val="32"/>
              <w:szCs w:val="32"/>
              <w:shd w:val="clear" w:color="auto" w:fill="C0C0C0"/>
            </w:rPr>
          </w:rPrChange>
        </w:rPr>
        <w:t>()</w:t>
      </w:r>
      <w:proofErr w:type="gramEnd"/>
    </w:p>
    <w:p w:rsidR="00C0594E" w:rsidRPr="006D2E01" w:rsidRDefault="00B706A9">
      <w:pPr>
        <w:spacing w:after="0" w:line="240" w:lineRule="auto"/>
        <w:ind w:left="720"/>
        <w:rPr>
          <w:rStyle w:val="IntenseEmphasis"/>
          <w:rPrChange w:id="276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767"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2768"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2769"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770"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rsidP="00B44EDF">
      <w:pPr>
        <w:pStyle w:val="Heading3"/>
        <w:rPr>
          <w:ins w:id="2771" w:author="Meir Kalter" w:date="2016-06-15T14:44:00Z"/>
        </w:rPr>
        <w:pPrChange w:id="2772" w:author="Meir Kalter" w:date="2016-06-15T14:44:00Z">
          <w:pPr>
            <w:ind w:left="990" w:hanging="220"/>
          </w:pPr>
        </w:pPrChange>
      </w:pPr>
      <w:bookmarkStart w:id="2773" w:name="_Toc453680508"/>
      <w:bookmarkStart w:id="2774" w:name="_Toc453680820"/>
      <w:bookmarkStart w:id="2775" w:name="_Toc453768221"/>
      <w:ins w:id="2776" w:author="Meir Kalter" w:date="2016-06-15T14:44:00Z">
        <w:r>
          <w:t>Seven Digit display</w:t>
        </w:r>
        <w:bookmarkEnd w:id="2775"/>
      </w:ins>
    </w:p>
    <w:p w:rsidR="00C0594E" w:rsidDel="00B44EDF" w:rsidRDefault="00B706A9" w:rsidP="00797A31">
      <w:pPr>
        <w:pStyle w:val="Heading3"/>
        <w:numPr>
          <w:ilvl w:val="0"/>
          <w:numId w:val="0"/>
        </w:numPr>
        <w:ind w:left="708"/>
        <w:rPr>
          <w:del w:id="2777" w:author="Meir Kalter" w:date="2016-06-15T14:44:00Z"/>
          <w:rStyle w:val="Ninguno"/>
        </w:rPr>
        <w:pPrChange w:id="2778" w:author="Meir Kalter" w:date="2016-06-15T15:20:00Z">
          <w:pPr>
            <w:pStyle w:val="Heading21"/>
            <w:numPr>
              <w:ilvl w:val="1"/>
              <w:numId w:val="23"/>
            </w:numPr>
            <w:ind w:left="576" w:hanging="576"/>
          </w:pPr>
        </w:pPrChange>
      </w:pPr>
      <w:del w:id="2779" w:author="Meir Kalter" w:date="2016-06-15T14:44:00Z">
        <w:r w:rsidRPr="00B44EDF" w:rsidDel="00B44EDF">
          <w:rPr>
            <w:rPrChange w:id="2780" w:author="Meir Kalter" w:date="2016-06-15T14:44:00Z">
              <w:rPr>
                <w:rStyle w:val="Ninguno"/>
              </w:rPr>
            </w:rPrChange>
          </w:rPr>
          <w:delText>Seven</w:delText>
        </w:r>
        <w:r w:rsidDel="00B44EDF">
          <w:rPr>
            <w:rStyle w:val="Ninguno"/>
          </w:rPr>
          <w:delText xml:space="preserve"> digid</w:delText>
        </w:r>
      </w:del>
      <w:ins w:id="2781" w:author="Toni" w:date="2016-06-12T19:59:00Z">
        <w:del w:id="2782" w:author="Meir Kalter" w:date="2016-06-15T14:44:00Z">
          <w:r w:rsidDel="00B44EDF">
            <w:rPr>
              <w:rStyle w:val="Ninguno"/>
            </w:rPr>
            <w:delText>t</w:delText>
          </w:r>
        </w:del>
      </w:ins>
      <w:del w:id="2783" w:author="Meir Kalter" w:date="2016-06-15T14:44:00Z">
        <w:r w:rsidDel="00B44EDF">
          <w:rPr>
            <w:rStyle w:val="Ninguno"/>
          </w:rPr>
          <w:delText xml:space="preserve"> display</w:delText>
        </w:r>
        <w:bookmarkEnd w:id="2773"/>
        <w:bookmarkEnd w:id="2774"/>
      </w:del>
    </w:p>
    <w:p w:rsidR="00C0594E" w:rsidRPr="006D2E01" w:rsidRDefault="00B706A9" w:rsidP="00797A31">
      <w:pPr>
        <w:ind w:left="708"/>
        <w:rPr>
          <w:rStyle w:val="IntenseEmphasis"/>
          <w:rPrChange w:id="2784" w:author="Meir Kalter" w:date="2016-06-15T14:36:00Z">
            <w:rPr>
              <w:rStyle w:val="Ninguno"/>
              <w:rFonts w:ascii="Cambria" w:eastAsia="Cambria" w:hAnsi="Cambria" w:cs="Cambria"/>
              <w:b/>
              <w:bCs/>
              <w:sz w:val="32"/>
              <w:szCs w:val="32"/>
              <w:shd w:val="clear" w:color="auto" w:fill="C0C0C0"/>
            </w:rPr>
          </w:rPrChange>
        </w:rPr>
        <w:pPrChange w:id="2785" w:author="Meir Kalter" w:date="2016-06-15T15:20:00Z">
          <w:pPr>
            <w:ind w:left="990" w:hanging="220"/>
          </w:pPr>
        </w:pPrChange>
      </w:pPr>
      <w:r w:rsidRPr="006D2E01">
        <w:rPr>
          <w:rStyle w:val="IntenseEmphasis"/>
          <w:rPrChange w:id="2786"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2787"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2788"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2789"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790"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2791"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2792"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2793"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794"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2795"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2796"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rsidP="00B44EDF">
      <w:pPr>
        <w:pStyle w:val="Heading3"/>
        <w:pPrChange w:id="2797" w:author="Meir Kalter" w:date="2016-06-15T14:44:00Z">
          <w:pPr>
            <w:pStyle w:val="Heading41"/>
            <w:numPr>
              <w:ilvl w:val="3"/>
              <w:numId w:val="25"/>
            </w:numPr>
            <w:tabs>
              <w:tab w:val="num" w:pos="708"/>
            </w:tabs>
            <w:ind w:left="864" w:hanging="864"/>
          </w:pPr>
        </w:pPrChange>
      </w:pPr>
      <w:bookmarkStart w:id="2798" w:name="_Toc453680509"/>
      <w:bookmarkStart w:id="2799" w:name="_Toc453680821"/>
      <w:bookmarkStart w:id="2800" w:name="_Toc453768222"/>
      <w:ins w:id="2801" w:author="Meir Kalter" w:date="2016-06-15T14:44:00Z">
        <w:r>
          <w:t xml:space="preserve">Pseudo code </w:t>
        </w:r>
      </w:ins>
      <w:r w:rsidR="00B706A9" w:rsidRPr="00B44EDF">
        <w:rPr>
          <w:rPrChange w:id="2802" w:author="Meir Kalter" w:date="2016-06-15T14:44:00Z">
            <w:rPr>
              <w:rFonts w:eastAsia="Arial Unicode MS" w:cs="Arial Unicode MS"/>
            </w:rPr>
          </w:rPrChange>
        </w:rPr>
        <w:t>Explanations</w:t>
      </w:r>
      <w:bookmarkEnd w:id="2798"/>
      <w:bookmarkEnd w:id="2799"/>
      <w:bookmarkEnd w:id="2800"/>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9D6D00" w:rsidRDefault="00B706A9" w:rsidP="009D6D00">
      <w:pPr>
        <w:pStyle w:val="Heading2"/>
        <w:rPr>
          <w:rPrChange w:id="2803" w:author="Meir Kalter" w:date="2016-06-15T14:45:00Z">
            <w:rPr/>
          </w:rPrChange>
        </w:rPr>
        <w:pPrChange w:id="2804" w:author="Meir Kalter" w:date="2016-06-15T14:45:00Z">
          <w:pPr>
            <w:pStyle w:val="Heading21"/>
            <w:numPr>
              <w:ilvl w:val="1"/>
              <w:numId w:val="28"/>
            </w:numPr>
            <w:ind w:left="576" w:hanging="576"/>
          </w:pPr>
        </w:pPrChange>
      </w:pPr>
      <w:bookmarkStart w:id="2805" w:name="_Toc453680510"/>
      <w:bookmarkStart w:id="2806" w:name="_Toc453680822"/>
      <w:bookmarkStart w:id="2807" w:name="_Toc453768223"/>
      <w:r w:rsidRPr="009D6D00">
        <w:rPr>
          <w:rPrChange w:id="2808" w:author="Meir Kalter" w:date="2016-06-15T14:45:00Z">
            <w:rPr>
              <w:rFonts w:eastAsia="Arial Unicode MS" w:cs="Arial Unicode MS"/>
            </w:rPr>
          </w:rPrChange>
        </w:rPr>
        <w:t>Customization of classes</w:t>
      </w:r>
      <w:bookmarkEnd w:id="2805"/>
      <w:bookmarkEnd w:id="2806"/>
      <w:bookmarkEnd w:id="2807"/>
    </w:p>
    <w:p w:rsidR="00C0594E" w:rsidRDefault="00B706A9">
      <w:pPr>
        <w:numPr>
          <w:ilvl w:val="0"/>
          <w:numId w:val="30"/>
        </w:numPr>
      </w:pPr>
      <w:proofErr w:type="spellStart"/>
      <w:r>
        <w:t>JPanel</w:t>
      </w:r>
      <w:proofErr w:type="spellEnd"/>
      <w:r>
        <w:t xml:space="preserve"> – customized for display the Seven Digit</w:t>
      </w:r>
    </w:p>
    <w:p w:rsidR="00C0594E" w:rsidDel="009D6D00" w:rsidRDefault="00B706A9" w:rsidP="004D05BC">
      <w:pPr>
        <w:pStyle w:val="Heading1"/>
        <w:rPr>
          <w:moveFrom w:id="2809" w:author="Meir Kalter" w:date="2016-06-15T14:46:00Z"/>
        </w:rPr>
        <w:pPrChange w:id="2810" w:author="Meir Kalter" w:date="2016-06-15T15:12:00Z">
          <w:pPr>
            <w:pStyle w:val="Heading21"/>
            <w:numPr>
              <w:ilvl w:val="1"/>
              <w:numId w:val="31"/>
            </w:numPr>
            <w:ind w:left="576" w:hanging="576"/>
          </w:pPr>
        </w:pPrChange>
      </w:pPr>
      <w:bookmarkStart w:id="2811" w:name="_Toc453680511"/>
      <w:bookmarkStart w:id="2812" w:name="_Toc453680823"/>
      <w:moveFromRangeStart w:id="2813" w:author="Meir Kalter" w:date="2016-06-15T14:46:00Z" w:name="move453765339"/>
      <w:moveFrom w:id="2814" w:author="Meir Kalter" w:date="2016-06-15T14:46:00Z">
        <w:r w:rsidRPr="009D6D00" w:rsidDel="009D6D00">
          <w:rPr>
            <w:rPrChange w:id="2815" w:author="Meir Kalter" w:date="2016-06-15T14:45:00Z">
              <w:rPr>
                <w:rFonts w:eastAsia="Arial Unicode MS" w:cs="Arial Unicode MS"/>
              </w:rPr>
            </w:rPrChange>
          </w:rPr>
          <w:t>Implementations</w:t>
        </w:r>
        <w:bookmarkStart w:id="2816" w:name="_Toc453765624"/>
        <w:bookmarkStart w:id="2817" w:name="_Toc453766067"/>
        <w:bookmarkStart w:id="2818" w:name="_Toc453767329"/>
        <w:bookmarkStart w:id="2819" w:name="_Toc453767553"/>
        <w:bookmarkStart w:id="2820" w:name="_Toc453767777"/>
        <w:bookmarkStart w:id="2821" w:name="_Toc453768001"/>
        <w:bookmarkStart w:id="2822" w:name="_Toc453768224"/>
        <w:bookmarkEnd w:id="2811"/>
        <w:bookmarkEnd w:id="2812"/>
        <w:bookmarkEnd w:id="2816"/>
        <w:bookmarkEnd w:id="2817"/>
        <w:bookmarkEnd w:id="2818"/>
        <w:bookmarkEnd w:id="2819"/>
        <w:bookmarkEnd w:id="2820"/>
        <w:bookmarkEnd w:id="2821"/>
        <w:bookmarkEnd w:id="2822"/>
      </w:moveFrom>
    </w:p>
    <w:p w:rsidR="00C0594E" w:rsidDel="009D6D00" w:rsidRDefault="00B706A9" w:rsidP="004D05BC">
      <w:pPr>
        <w:pStyle w:val="Heading1"/>
        <w:rPr>
          <w:moveFrom w:id="2823" w:author="Meir Kalter" w:date="2016-06-15T14:46:00Z"/>
        </w:rPr>
        <w:pPrChange w:id="2824" w:author="Meir Kalter" w:date="2016-06-15T15:12:00Z">
          <w:pPr>
            <w:pStyle w:val="Heading31"/>
            <w:numPr>
              <w:ilvl w:val="2"/>
              <w:numId w:val="24"/>
            </w:numPr>
            <w:ind w:left="708" w:hanging="708"/>
          </w:pPr>
        </w:pPrChange>
      </w:pPr>
      <w:bookmarkStart w:id="2825" w:name="_Toc453680512"/>
      <w:bookmarkStart w:id="2826" w:name="_Toc453680824"/>
      <w:moveFrom w:id="2827" w:author="Meir Kalter" w:date="2016-06-15T14:46:00Z">
        <w:r w:rsidDel="009D6D00">
          <w:t>Seven digit</w:t>
        </w:r>
        <w:bookmarkStart w:id="2828" w:name="_Toc453765625"/>
        <w:bookmarkStart w:id="2829" w:name="_Toc453766068"/>
        <w:bookmarkStart w:id="2830" w:name="_Toc453767330"/>
        <w:bookmarkStart w:id="2831" w:name="_Toc453767554"/>
        <w:bookmarkStart w:id="2832" w:name="_Toc453767778"/>
        <w:bookmarkStart w:id="2833" w:name="_Toc453768002"/>
        <w:bookmarkStart w:id="2834" w:name="_Toc453768225"/>
        <w:bookmarkEnd w:id="2825"/>
        <w:bookmarkEnd w:id="2826"/>
        <w:bookmarkEnd w:id="2828"/>
        <w:bookmarkEnd w:id="2829"/>
        <w:bookmarkEnd w:id="2830"/>
        <w:bookmarkEnd w:id="2831"/>
        <w:bookmarkEnd w:id="2832"/>
        <w:bookmarkEnd w:id="2833"/>
        <w:bookmarkEnd w:id="2834"/>
      </w:moveFrom>
    </w:p>
    <w:p w:rsidR="00C0594E" w:rsidDel="009D6D00" w:rsidRDefault="00B706A9" w:rsidP="004D05BC">
      <w:pPr>
        <w:pStyle w:val="Heading1"/>
        <w:rPr>
          <w:moveFrom w:id="2835" w:author="Meir Kalter" w:date="2016-06-15T14:46:00Z"/>
        </w:rPr>
        <w:pPrChange w:id="2836" w:author="Meir Kalter" w:date="2016-06-15T15:12:00Z">
          <w:pPr>
            <w:pStyle w:val="Heading41"/>
            <w:numPr>
              <w:ilvl w:val="3"/>
              <w:numId w:val="24"/>
            </w:numPr>
            <w:ind w:left="708" w:hanging="708"/>
          </w:pPr>
        </w:pPrChange>
      </w:pPr>
      <w:bookmarkStart w:id="2837" w:name="_Toc453680513"/>
      <w:bookmarkStart w:id="2838" w:name="_Toc453680825"/>
      <w:moveFrom w:id="2839" w:author="Meir Kalter" w:date="2016-06-15T14:46:00Z">
        <w:r w:rsidDel="009D6D00">
          <w:t>High level design:</w:t>
        </w:r>
        <w:bookmarkStart w:id="2840" w:name="_Toc453765626"/>
        <w:bookmarkStart w:id="2841" w:name="_Toc453766069"/>
        <w:bookmarkStart w:id="2842" w:name="_Toc453767331"/>
        <w:bookmarkStart w:id="2843" w:name="_Toc453767555"/>
        <w:bookmarkStart w:id="2844" w:name="_Toc453767779"/>
        <w:bookmarkStart w:id="2845" w:name="_Toc453768003"/>
        <w:bookmarkStart w:id="2846" w:name="_Toc453768226"/>
        <w:bookmarkEnd w:id="2837"/>
        <w:bookmarkEnd w:id="2838"/>
        <w:bookmarkEnd w:id="2840"/>
        <w:bookmarkEnd w:id="2841"/>
        <w:bookmarkEnd w:id="2842"/>
        <w:bookmarkEnd w:id="2843"/>
        <w:bookmarkEnd w:id="2844"/>
        <w:bookmarkEnd w:id="2845"/>
        <w:bookmarkEnd w:id="2846"/>
      </w:moveFrom>
    </w:p>
    <w:p w:rsidR="00C0594E" w:rsidDel="009D6D00" w:rsidRDefault="00B706A9" w:rsidP="004D05BC">
      <w:pPr>
        <w:pStyle w:val="Heading1"/>
        <w:rPr>
          <w:moveFrom w:id="2847" w:author="Meir Kalter" w:date="2016-06-15T14:46:00Z"/>
        </w:rPr>
        <w:pPrChange w:id="2848" w:author="Meir Kalter" w:date="2016-06-15T15:12:00Z">
          <w:pPr>
            <w:ind w:left="360"/>
          </w:pPr>
        </w:pPrChange>
      </w:pPr>
      <w:moveFrom w:id="2849"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2850" w:name="_Toc453765627"/>
        <w:bookmarkStart w:id="2851" w:name="_Toc453766070"/>
        <w:bookmarkStart w:id="2852" w:name="_Toc453767332"/>
        <w:bookmarkStart w:id="2853" w:name="_Toc453767556"/>
        <w:bookmarkStart w:id="2854" w:name="_Toc453767780"/>
        <w:bookmarkStart w:id="2855" w:name="_Toc453768004"/>
        <w:bookmarkStart w:id="2856" w:name="_Toc453768227"/>
        <w:bookmarkEnd w:id="2850"/>
        <w:bookmarkEnd w:id="2851"/>
        <w:bookmarkEnd w:id="2852"/>
        <w:bookmarkEnd w:id="2853"/>
        <w:bookmarkEnd w:id="2854"/>
        <w:bookmarkEnd w:id="2855"/>
        <w:bookmarkEnd w:id="2856"/>
      </w:moveFrom>
    </w:p>
    <w:p w:rsidR="00C0594E" w:rsidDel="009D6D00" w:rsidRDefault="00B706A9" w:rsidP="004D05BC">
      <w:pPr>
        <w:pStyle w:val="Heading1"/>
        <w:rPr>
          <w:moveFrom w:id="2857" w:author="Meir Kalter" w:date="2016-06-15T14:46:00Z"/>
        </w:rPr>
        <w:pPrChange w:id="2858" w:author="Meir Kalter" w:date="2016-06-15T15:12:00Z">
          <w:pPr>
            <w:pStyle w:val="Heading41"/>
            <w:numPr>
              <w:ilvl w:val="3"/>
              <w:numId w:val="24"/>
            </w:numPr>
            <w:ind w:left="708" w:hanging="708"/>
          </w:pPr>
        </w:pPrChange>
      </w:pPr>
      <w:bookmarkStart w:id="2859" w:name="_Toc453680514"/>
      <w:bookmarkStart w:id="2860" w:name="_Toc453680826"/>
      <w:moveFrom w:id="2861" w:author="Meir Kalter" w:date="2016-06-15T14:46:00Z">
        <w:r w:rsidDel="009D6D00">
          <w:t>UML class diagram of class</w:t>
        </w:r>
        <w:bookmarkStart w:id="2862" w:name="_Toc453765628"/>
        <w:bookmarkStart w:id="2863" w:name="_Toc453766071"/>
        <w:bookmarkStart w:id="2864" w:name="_Toc453767333"/>
        <w:bookmarkStart w:id="2865" w:name="_Toc453767557"/>
        <w:bookmarkStart w:id="2866" w:name="_Toc453767781"/>
        <w:bookmarkStart w:id="2867" w:name="_Toc453768005"/>
        <w:bookmarkStart w:id="2868" w:name="_Toc453768228"/>
        <w:bookmarkEnd w:id="2859"/>
        <w:bookmarkEnd w:id="2860"/>
        <w:bookmarkEnd w:id="2862"/>
        <w:bookmarkEnd w:id="2863"/>
        <w:bookmarkEnd w:id="2864"/>
        <w:bookmarkEnd w:id="2865"/>
        <w:bookmarkEnd w:id="2866"/>
        <w:bookmarkEnd w:id="2867"/>
        <w:bookmarkEnd w:id="2868"/>
      </w:moveFrom>
    </w:p>
    <w:p w:rsidR="00C0594E" w:rsidDel="009D6D00" w:rsidRDefault="00B706A9" w:rsidP="004D05BC">
      <w:pPr>
        <w:pStyle w:val="Heading1"/>
        <w:rPr>
          <w:moveFrom w:id="2869" w:author="Meir Kalter" w:date="2016-06-15T14:46:00Z"/>
        </w:rPr>
        <w:pPrChange w:id="2870" w:author="Meir Kalter" w:date="2016-06-15T15:12:00Z">
          <w:pPr/>
        </w:pPrChange>
      </w:pPr>
      <w:moveFrom w:id="2871" w:author="Meir Kalter" w:date="2016-06-15T14:46:00Z">
        <w:r w:rsidDel="009D6D00">
          <w:rPr>
            <w:noProof/>
            <w:lang w:eastAsia="en-US" w:bidi="he-IL"/>
          </w:rPr>
          <w:drawing>
            <wp:inline distT="0" distB="0" distL="0" distR="0" wp14:anchorId="1FF26488" wp14:editId="31077971">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2872" w:name="_Toc453765629"/>
        <w:bookmarkStart w:id="2873" w:name="_Toc453766072"/>
        <w:bookmarkStart w:id="2874" w:name="_Toc453767334"/>
        <w:bookmarkStart w:id="2875" w:name="_Toc453767558"/>
        <w:bookmarkStart w:id="2876" w:name="_Toc453767782"/>
        <w:bookmarkStart w:id="2877" w:name="_Toc453768006"/>
        <w:bookmarkStart w:id="2878" w:name="_Toc453768229"/>
        <w:bookmarkEnd w:id="2872"/>
        <w:bookmarkEnd w:id="2873"/>
        <w:bookmarkEnd w:id="2874"/>
        <w:bookmarkEnd w:id="2875"/>
        <w:bookmarkEnd w:id="2876"/>
        <w:bookmarkEnd w:id="2877"/>
        <w:bookmarkEnd w:id="2878"/>
      </w:moveFrom>
    </w:p>
    <w:p w:rsidR="00C0594E" w:rsidDel="009D6D00" w:rsidRDefault="00B706A9" w:rsidP="004D05BC">
      <w:pPr>
        <w:pStyle w:val="Heading1"/>
        <w:rPr>
          <w:moveFrom w:id="2879" w:author="Meir Kalter" w:date="2016-06-15T14:46:00Z"/>
        </w:rPr>
        <w:pPrChange w:id="2880" w:author="Meir Kalter" w:date="2016-06-15T15:12:00Z">
          <w:pPr>
            <w:pStyle w:val="Heading41"/>
            <w:numPr>
              <w:ilvl w:val="3"/>
              <w:numId w:val="24"/>
            </w:numPr>
            <w:ind w:left="708" w:hanging="708"/>
          </w:pPr>
        </w:pPrChange>
      </w:pPr>
      <w:bookmarkStart w:id="2881" w:name="_Toc453680515"/>
      <w:bookmarkStart w:id="2882" w:name="_Toc453680827"/>
      <w:moveFrom w:id="2883" w:author="Meir Kalter" w:date="2016-06-15T14:46:00Z">
        <w:r w:rsidDel="009D6D00">
          <w:t>Methods</w:t>
        </w:r>
        <w:bookmarkStart w:id="2884" w:name="_Toc453765630"/>
        <w:bookmarkStart w:id="2885" w:name="_Toc453766073"/>
        <w:bookmarkStart w:id="2886" w:name="_Toc453767335"/>
        <w:bookmarkStart w:id="2887" w:name="_Toc453767559"/>
        <w:bookmarkStart w:id="2888" w:name="_Toc453767783"/>
        <w:bookmarkStart w:id="2889" w:name="_Toc453768007"/>
        <w:bookmarkStart w:id="2890" w:name="_Toc453768230"/>
        <w:bookmarkEnd w:id="2881"/>
        <w:bookmarkEnd w:id="2882"/>
        <w:bookmarkEnd w:id="2884"/>
        <w:bookmarkEnd w:id="2885"/>
        <w:bookmarkEnd w:id="2886"/>
        <w:bookmarkEnd w:id="2887"/>
        <w:bookmarkEnd w:id="2888"/>
        <w:bookmarkEnd w:id="2889"/>
        <w:bookmarkEnd w:id="2890"/>
      </w:moveFrom>
    </w:p>
    <w:p w:rsidR="00C0594E" w:rsidDel="009D6D00" w:rsidRDefault="00B706A9" w:rsidP="004D05BC">
      <w:pPr>
        <w:pStyle w:val="Heading1"/>
        <w:rPr>
          <w:moveFrom w:id="2891" w:author="Meir Kalter" w:date="2016-06-15T14:46:00Z"/>
        </w:rPr>
        <w:pPrChange w:id="2892" w:author="Meir Kalter" w:date="2016-06-15T15:12:00Z">
          <w:pPr/>
        </w:pPrChange>
      </w:pPr>
      <w:moveFrom w:id="2893"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2894" w:name="_Toc453765631"/>
        <w:bookmarkStart w:id="2895" w:name="_Toc453766074"/>
        <w:bookmarkStart w:id="2896" w:name="_Toc453767336"/>
        <w:bookmarkStart w:id="2897" w:name="_Toc453767560"/>
        <w:bookmarkStart w:id="2898" w:name="_Toc453767784"/>
        <w:bookmarkStart w:id="2899" w:name="_Toc453768008"/>
        <w:bookmarkStart w:id="2900" w:name="_Toc453768231"/>
        <w:bookmarkEnd w:id="2894"/>
        <w:bookmarkEnd w:id="2895"/>
        <w:bookmarkEnd w:id="2896"/>
        <w:bookmarkEnd w:id="2897"/>
        <w:bookmarkEnd w:id="2898"/>
        <w:bookmarkEnd w:id="2899"/>
        <w:bookmarkEnd w:id="2900"/>
      </w:moveFrom>
    </w:p>
    <w:p w:rsidR="00C0594E" w:rsidDel="009D6D00" w:rsidRDefault="00B706A9" w:rsidP="004D05BC">
      <w:pPr>
        <w:pStyle w:val="Heading1"/>
        <w:rPr>
          <w:moveFrom w:id="2901" w:author="Meir Kalter" w:date="2016-06-15T14:46:00Z"/>
        </w:rPr>
        <w:pPrChange w:id="2902" w:author="Meir Kalter" w:date="2016-06-15T15:12:00Z">
          <w:pPr/>
        </w:pPrChange>
      </w:pPr>
      <w:moveFrom w:id="2903"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2904" w:name="_Toc453765632"/>
        <w:bookmarkStart w:id="2905" w:name="_Toc453766075"/>
        <w:bookmarkStart w:id="2906" w:name="_Toc453767337"/>
        <w:bookmarkStart w:id="2907" w:name="_Toc453767561"/>
        <w:bookmarkStart w:id="2908" w:name="_Toc453767785"/>
        <w:bookmarkStart w:id="2909" w:name="_Toc453768009"/>
        <w:bookmarkStart w:id="2910" w:name="_Toc453768232"/>
        <w:bookmarkEnd w:id="2904"/>
        <w:bookmarkEnd w:id="2905"/>
        <w:bookmarkEnd w:id="2906"/>
        <w:bookmarkEnd w:id="2907"/>
        <w:bookmarkEnd w:id="2908"/>
        <w:bookmarkEnd w:id="2909"/>
        <w:bookmarkEnd w:id="2910"/>
      </w:moveFrom>
    </w:p>
    <w:p w:rsidR="00C0594E" w:rsidDel="009D6D00" w:rsidRDefault="00B706A9" w:rsidP="004D05BC">
      <w:pPr>
        <w:pStyle w:val="Heading1"/>
        <w:rPr>
          <w:moveFrom w:id="2911" w:author="Meir Kalter" w:date="2016-06-15T14:46:00Z"/>
        </w:rPr>
        <w:pPrChange w:id="2912" w:author="Meir Kalter" w:date="2016-06-15T15:12:00Z">
          <w:pPr>
            <w:pStyle w:val="Heading41"/>
            <w:numPr>
              <w:ilvl w:val="3"/>
              <w:numId w:val="24"/>
            </w:numPr>
            <w:ind w:left="708" w:hanging="708"/>
          </w:pPr>
        </w:pPrChange>
      </w:pPr>
      <w:bookmarkStart w:id="2913" w:name="_Toc453680516"/>
      <w:bookmarkStart w:id="2914" w:name="_Toc453680828"/>
      <w:moveFrom w:id="2915" w:author="Meir Kalter" w:date="2016-06-15T14:46:00Z">
        <w:r w:rsidDel="009D6D00">
          <w:rPr>
            <w:rStyle w:val="Ninguno"/>
            <w:rFonts w:eastAsia="Arial Unicode MS" w:cs="Arial Unicode MS"/>
            <w:b w:val="0"/>
            <w:bCs w:val="0"/>
          </w:rPr>
          <w:t>Interface</w:t>
        </w:r>
        <w:r w:rsidDel="009D6D00">
          <w:t>:</w:t>
        </w:r>
        <w:bookmarkStart w:id="2916" w:name="_Toc453765633"/>
        <w:bookmarkStart w:id="2917" w:name="_Toc453766076"/>
        <w:bookmarkStart w:id="2918" w:name="_Toc453767338"/>
        <w:bookmarkStart w:id="2919" w:name="_Toc453767562"/>
        <w:bookmarkStart w:id="2920" w:name="_Toc453767786"/>
        <w:bookmarkStart w:id="2921" w:name="_Toc453768010"/>
        <w:bookmarkStart w:id="2922" w:name="_Toc453768233"/>
        <w:bookmarkEnd w:id="2913"/>
        <w:bookmarkEnd w:id="2914"/>
        <w:bookmarkEnd w:id="2916"/>
        <w:bookmarkEnd w:id="2917"/>
        <w:bookmarkEnd w:id="2918"/>
        <w:bookmarkEnd w:id="2919"/>
        <w:bookmarkEnd w:id="2920"/>
        <w:bookmarkEnd w:id="2921"/>
        <w:bookmarkEnd w:id="2922"/>
      </w:moveFrom>
    </w:p>
    <w:p w:rsidR="00C0594E" w:rsidDel="009D6D00" w:rsidRDefault="00B706A9" w:rsidP="004D05BC">
      <w:pPr>
        <w:pStyle w:val="Heading1"/>
        <w:rPr>
          <w:moveFrom w:id="2923" w:author="Meir Kalter" w:date="2016-06-15T14:46:00Z"/>
        </w:rPr>
        <w:pPrChange w:id="2924" w:author="Meir Kalter" w:date="2016-06-15T15:12:00Z">
          <w:pPr/>
        </w:pPrChange>
      </w:pPr>
      <w:moveFrom w:id="2925" w:author="Meir Kalter" w:date="2016-06-15T14:46:00Z">
        <w:r w:rsidDel="009D6D00">
          <w:tab/>
          <w:t>Creation – as in the following line, in the generated code:</w:t>
        </w:r>
        <w:r w:rsidDel="009D6D00">
          <w:rPr>
            <w:rStyle w:val="EndnoteReference1"/>
          </w:rPr>
          <w:footnoteReference w:id="3"/>
        </w:r>
        <w:bookmarkStart w:id="2928" w:name="_Toc453765634"/>
        <w:bookmarkStart w:id="2929" w:name="_Toc453766077"/>
        <w:bookmarkStart w:id="2930" w:name="_Toc453767339"/>
        <w:bookmarkStart w:id="2931" w:name="_Toc453767563"/>
        <w:bookmarkStart w:id="2932" w:name="_Toc453767787"/>
        <w:bookmarkStart w:id="2933" w:name="_Toc453768011"/>
        <w:bookmarkStart w:id="2934" w:name="_Toc453768234"/>
        <w:bookmarkEnd w:id="2928"/>
        <w:bookmarkEnd w:id="2929"/>
        <w:bookmarkEnd w:id="2930"/>
        <w:bookmarkEnd w:id="2931"/>
        <w:bookmarkEnd w:id="2932"/>
        <w:bookmarkEnd w:id="2933"/>
        <w:bookmarkEnd w:id="2934"/>
      </w:moveFrom>
    </w:p>
    <w:p w:rsidR="00C0594E" w:rsidDel="009D6D00" w:rsidRDefault="00B706A9" w:rsidP="004D05BC">
      <w:pPr>
        <w:pStyle w:val="Heading1"/>
        <w:rPr>
          <w:moveFrom w:id="2935" w:author="Meir Kalter" w:date="2016-06-15T14:46:00Z"/>
        </w:rPr>
        <w:pPrChange w:id="2936" w:author="Meir Kalter" w:date="2016-06-15T15:12:00Z">
          <w:pPr/>
        </w:pPrChange>
      </w:pPr>
      <w:moveFrom w:id="2937" w:author="Meir Kalter" w:date="2016-06-15T14:46:00Z">
        <w:r w:rsidDel="009D6D00">
          <w:t xml:space="preserve">                sdPanel = new meirdev.simulator.gui.customized.panels.CPanelSevenDigit();</w:t>
        </w:r>
        <w:bookmarkStart w:id="2938" w:name="_Toc453765635"/>
        <w:bookmarkStart w:id="2939" w:name="_Toc453766078"/>
        <w:bookmarkStart w:id="2940" w:name="_Toc453767340"/>
        <w:bookmarkStart w:id="2941" w:name="_Toc453767564"/>
        <w:bookmarkStart w:id="2942" w:name="_Toc453767788"/>
        <w:bookmarkStart w:id="2943" w:name="_Toc453768012"/>
        <w:bookmarkStart w:id="2944" w:name="_Toc453768235"/>
        <w:bookmarkEnd w:id="2938"/>
        <w:bookmarkEnd w:id="2939"/>
        <w:bookmarkEnd w:id="2940"/>
        <w:bookmarkEnd w:id="2941"/>
        <w:bookmarkEnd w:id="2942"/>
        <w:bookmarkEnd w:id="2943"/>
        <w:bookmarkEnd w:id="2944"/>
      </w:moveFrom>
    </w:p>
    <w:p w:rsidR="00F53646" w:rsidRDefault="00B706A9" w:rsidP="004D05BC">
      <w:pPr>
        <w:pStyle w:val="Heading1"/>
        <w:pPrChange w:id="2945" w:author="Meir Kalter" w:date="2016-06-15T15:12:00Z">
          <w:pPr/>
        </w:pPrChange>
      </w:pPr>
      <w:moveFrom w:id="2946" w:author="Meir Kalter" w:date="2016-06-15T14:46:00Z">
        <w:r w:rsidDel="009D6D00">
          <w:lastRenderedPageBreak/>
          <w:tab/>
          <w:t>Update value – using the method setNumber to update the value.</w:t>
        </w:r>
      </w:moveFrom>
      <w:bookmarkStart w:id="2947" w:name="_Toc453680829"/>
      <w:bookmarkStart w:id="2948" w:name="_Toc453768236"/>
      <w:moveFromRangeEnd w:id="2813"/>
      <w:proofErr w:type="gramStart"/>
      <w:ins w:id="2949" w:author="Meir Kalter" w:date="2016-06-14T15:02:00Z">
        <w:r w:rsidR="00F53646">
          <w:t>environment</w:t>
        </w:r>
        <w:proofErr w:type="gramEnd"/>
        <w:r w:rsidR="00F53646">
          <w:t xml:space="preserve"> / programming language</w:t>
        </w:r>
      </w:ins>
      <w:bookmarkEnd w:id="2947"/>
      <w:ins w:id="2950" w:author="Meir Kalter" w:date="2016-06-15T14:49:00Z">
        <w:r w:rsidR="00725880">
          <w:t>/Implementation</w:t>
        </w:r>
      </w:ins>
      <w:bookmarkEnd w:id="2948"/>
    </w:p>
    <w:p w:rsidR="00DF3C89" w:rsidRDefault="00DF3C89">
      <w:pPr>
        <w:rPr>
          <w:ins w:id="2951" w:author="Meir Kalter" w:date="2016-06-15T14:48:00Z"/>
        </w:rPr>
      </w:pPr>
    </w:p>
    <w:p w:rsidR="00DF3C89" w:rsidRDefault="00DF3C89">
      <w:pPr>
        <w:rPr>
          <w:ins w:id="2952" w:author="Meir Kalter" w:date="2016-06-15T14:48:00Z"/>
        </w:rPr>
      </w:pPr>
      <w:ins w:id="2953" w:author="Meir Kalter" w:date="2016-06-15T14:48:00Z">
        <w:r>
          <w:t xml:space="preserve">This section contains the selected </w:t>
        </w:r>
      </w:ins>
      <w:ins w:id="2954" w:author="Meir Kalter" w:date="2016-06-15T14:49:00Z">
        <w:r>
          <w:t>environment</w:t>
        </w:r>
      </w:ins>
      <w:ins w:id="2955" w:author="Meir Kalter" w:date="2016-06-15T14:48:00Z">
        <w:r>
          <w:t>/</w:t>
        </w:r>
      </w:ins>
      <w:ins w:id="2956" w:author="Meir Kalter" w:date="2016-06-15T14:49:00Z">
        <w:r>
          <w:t>languages and implementation of one object of the Simulator.</w:t>
        </w:r>
      </w:ins>
    </w:p>
    <w:p w:rsidR="00C0594E" w:rsidRDefault="008C6E04">
      <w:pPr>
        <w:rPr>
          <w:ins w:id="2957" w:author="Meir Kalter" w:date="2016-06-14T15:04:00Z"/>
        </w:rPr>
      </w:pPr>
      <w:ins w:id="2958" w:author="Meir Kalter" w:date="2016-06-14T15:03:00Z">
        <w:r>
          <w:t>The development was done in Windows 7. NetBeans version 8.1 was the selected IDE for this Simulator.</w:t>
        </w:r>
      </w:ins>
      <w:ins w:id="2959" w:author="Meir Kalter" w:date="2016-06-15T14:48:00Z">
        <w:r w:rsidR="00DF3C89">
          <w:t xml:space="preserve"> Maven was the build system.</w:t>
        </w:r>
      </w:ins>
    </w:p>
    <w:p w:rsidR="008C6E04" w:rsidRDefault="008C6E04">
      <w:pPr>
        <w:rPr>
          <w:ins w:id="2960" w:author="Meir Kalter" w:date="2016-06-14T15:04:00Z"/>
        </w:rPr>
      </w:pPr>
      <w:ins w:id="2961"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495592">
      <w:pPr>
        <w:rPr>
          <w:ins w:id="2962" w:author="Meir Kalter" w:date="2016-06-15T14:46:00Z"/>
        </w:rPr>
      </w:pPr>
      <w:ins w:id="2963" w:author="Meir Kalter" w:date="2016-06-14T15:05:00Z">
        <w:r>
          <w:t xml:space="preserve">Java version was </w:t>
        </w:r>
      </w:ins>
      <w:ins w:id="2964" w:author="Meir Kalter" w:date="2016-06-15T14:46:00Z">
        <w:r w:rsidR="009D6D00">
          <w:t>1.8</w:t>
        </w:r>
      </w:ins>
    </w:p>
    <w:p w:rsidR="009D6D00" w:rsidRDefault="009D6D00" w:rsidP="009D6D00">
      <w:pPr>
        <w:pStyle w:val="Heading2"/>
        <w:rPr>
          <w:moveTo w:id="2965" w:author="Meir Kalter" w:date="2016-06-15T14:46:00Z"/>
        </w:rPr>
      </w:pPr>
      <w:bookmarkStart w:id="2966" w:name="_Toc453768237"/>
      <w:moveToRangeStart w:id="2967" w:author="Meir Kalter" w:date="2016-06-15T14:46:00Z" w:name="move453765339"/>
      <w:moveTo w:id="2968" w:author="Meir Kalter" w:date="2016-06-15T14:46:00Z">
        <w:r w:rsidRPr="002A2F94">
          <w:t>Implementations</w:t>
        </w:r>
        <w:bookmarkEnd w:id="2966"/>
      </w:moveTo>
    </w:p>
    <w:p w:rsidR="009D6D00" w:rsidRDefault="009D6D00" w:rsidP="007951C0">
      <w:pPr>
        <w:pStyle w:val="Heading3"/>
        <w:rPr>
          <w:moveTo w:id="2969" w:author="Meir Kalter" w:date="2016-06-15T14:46:00Z"/>
        </w:rPr>
        <w:pPrChange w:id="2970" w:author="Meir Kalter" w:date="2016-06-15T14:47:00Z">
          <w:pPr>
            <w:pStyle w:val="Heading31"/>
            <w:numPr>
              <w:ilvl w:val="2"/>
              <w:numId w:val="20"/>
            </w:numPr>
            <w:ind w:left="708" w:hanging="708"/>
          </w:pPr>
        </w:pPrChange>
      </w:pPr>
      <w:bookmarkStart w:id="2971" w:name="_Toc453768238"/>
      <w:moveTo w:id="2972" w:author="Meir Kalter" w:date="2016-06-15T14:46:00Z">
        <w:r w:rsidRPr="007951C0">
          <w:rPr>
            <w:rPrChange w:id="2973" w:author="Meir Kalter" w:date="2016-06-15T14:47:00Z">
              <w:rPr>
                <w:rFonts w:eastAsia="Arial Unicode MS" w:cs="Arial Unicode MS"/>
              </w:rPr>
            </w:rPrChange>
          </w:rPr>
          <w:t>Seven</w:t>
        </w:r>
        <w:r>
          <w:rPr>
            <w:rFonts w:eastAsia="Arial Unicode MS" w:cs="Arial Unicode MS"/>
          </w:rPr>
          <w:t xml:space="preserve"> digit</w:t>
        </w:r>
        <w:bookmarkEnd w:id="2971"/>
      </w:moveTo>
    </w:p>
    <w:p w:rsidR="009D6D00" w:rsidRDefault="009D6D00" w:rsidP="007951C0">
      <w:pPr>
        <w:pStyle w:val="Heading41"/>
        <w:ind w:left="708" w:firstLine="0"/>
        <w:rPr>
          <w:moveTo w:id="2974" w:author="Meir Kalter" w:date="2016-06-15T14:46:00Z"/>
        </w:rPr>
        <w:pPrChange w:id="2975" w:author="Meir Kalter" w:date="2016-06-15T14:47:00Z">
          <w:pPr>
            <w:pStyle w:val="Heading41"/>
            <w:numPr>
              <w:ilvl w:val="3"/>
              <w:numId w:val="20"/>
            </w:numPr>
            <w:ind w:left="708" w:hanging="708"/>
          </w:pPr>
        </w:pPrChange>
      </w:pPr>
      <w:moveTo w:id="2976" w:author="Meir Kalter" w:date="2016-06-15T14:46:00Z">
        <w:r>
          <w:rPr>
            <w:rFonts w:eastAsia="Arial Unicode MS" w:cs="Arial Unicode MS"/>
          </w:rPr>
          <w:t>High level design:</w:t>
        </w:r>
      </w:moveTo>
    </w:p>
    <w:p w:rsidR="009D6D00" w:rsidRDefault="009D6D00" w:rsidP="009D6D00">
      <w:pPr>
        <w:ind w:left="360"/>
        <w:rPr>
          <w:moveTo w:id="2977" w:author="Meir Kalter" w:date="2016-06-15T14:46:00Z"/>
        </w:rPr>
      </w:pPr>
      <w:moveTo w:id="2978"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rsidP="00657ACD">
      <w:pPr>
        <w:pStyle w:val="Heading41"/>
        <w:ind w:left="708" w:firstLine="0"/>
        <w:rPr>
          <w:moveTo w:id="2979" w:author="Meir Kalter" w:date="2016-06-15T14:46:00Z"/>
        </w:rPr>
        <w:pPrChange w:id="2980" w:author="Meir Kalter" w:date="2016-06-15T14:48:00Z">
          <w:pPr>
            <w:pStyle w:val="Heading41"/>
            <w:numPr>
              <w:ilvl w:val="3"/>
              <w:numId w:val="20"/>
            </w:numPr>
            <w:ind w:left="708" w:hanging="708"/>
          </w:pPr>
        </w:pPrChange>
      </w:pPr>
      <w:moveTo w:id="2981" w:author="Meir Kalter" w:date="2016-06-15T14:46:00Z">
        <w:r>
          <w:rPr>
            <w:rFonts w:eastAsia="Arial Unicode MS" w:cs="Arial Unicode MS"/>
          </w:rPr>
          <w:t>UML class diagram of class</w:t>
        </w:r>
      </w:moveTo>
    </w:p>
    <w:p w:rsidR="009D6D00" w:rsidRDefault="009D6D00" w:rsidP="009D6D00">
      <w:pPr>
        <w:rPr>
          <w:moveTo w:id="2982" w:author="Meir Kalter" w:date="2016-06-15T14:46:00Z"/>
        </w:rPr>
      </w:pPr>
      <w:moveTo w:id="2983" w:author="Meir Kalter" w:date="2016-06-15T14:46:00Z">
        <w:r>
          <w:rPr>
            <w:noProof/>
            <w:lang w:eastAsia="en-US" w:bidi="he-IL"/>
          </w:rPr>
          <w:drawing>
            <wp:inline distT="0" distB="0" distL="0" distR="0" wp14:anchorId="7E670109" wp14:editId="509FC502">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rsidP="00657ACD">
      <w:pPr>
        <w:pStyle w:val="Heading41"/>
        <w:ind w:left="708" w:firstLine="0"/>
        <w:rPr>
          <w:moveTo w:id="2984" w:author="Meir Kalter" w:date="2016-06-15T14:46:00Z"/>
        </w:rPr>
        <w:pPrChange w:id="2985" w:author="Meir Kalter" w:date="2016-06-15T14:48:00Z">
          <w:pPr>
            <w:pStyle w:val="Heading41"/>
            <w:numPr>
              <w:ilvl w:val="3"/>
              <w:numId w:val="20"/>
            </w:numPr>
            <w:ind w:left="708" w:hanging="708"/>
          </w:pPr>
        </w:pPrChange>
      </w:pPr>
      <w:moveTo w:id="2986" w:author="Meir Kalter" w:date="2016-06-15T14:46:00Z">
        <w:r>
          <w:rPr>
            <w:rFonts w:eastAsia="Arial Unicode MS" w:cs="Arial Unicode MS"/>
          </w:rPr>
          <w:t>Methods</w:t>
        </w:r>
      </w:moveTo>
    </w:p>
    <w:p w:rsidR="009D6D00" w:rsidRDefault="009D6D00" w:rsidP="009D6D00">
      <w:pPr>
        <w:rPr>
          <w:moveTo w:id="2987" w:author="Meir Kalter" w:date="2016-06-15T14:46:00Z"/>
        </w:rPr>
      </w:pPr>
      <w:moveTo w:id="2988"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2989" w:author="Meir Kalter" w:date="2016-06-15T14:46:00Z"/>
        </w:rPr>
      </w:pPr>
      <w:moveTo w:id="2990"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rsidP="00657ACD">
      <w:pPr>
        <w:pStyle w:val="Heading41"/>
        <w:ind w:left="708" w:firstLine="0"/>
        <w:rPr>
          <w:moveTo w:id="2991" w:author="Meir Kalter" w:date="2016-06-15T14:46:00Z"/>
        </w:rPr>
        <w:pPrChange w:id="2992" w:author="Meir Kalter" w:date="2016-06-15T14:48:00Z">
          <w:pPr>
            <w:pStyle w:val="Heading41"/>
            <w:numPr>
              <w:ilvl w:val="3"/>
              <w:numId w:val="20"/>
            </w:numPr>
            <w:ind w:left="708" w:hanging="708"/>
          </w:pPr>
        </w:pPrChange>
      </w:pPr>
      <w:moveTo w:id="2993"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2994" w:author="Meir Kalter" w:date="2016-06-15T14:46:00Z"/>
        </w:rPr>
      </w:pPr>
      <w:moveTo w:id="2995"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2998" w:author="Meir Kalter" w:date="2016-06-15T14:46:00Z"/>
        </w:rPr>
      </w:pPr>
      <w:moveTo w:id="2999"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moveTo w:id="3000" w:author="Meir Kalter" w:date="2016-06-15T14:46:00Z"/>
          <w:rFonts w:eastAsia="Arial Unicode MS" w:cs="Arial Unicode MS"/>
        </w:rPr>
      </w:pPr>
      <w:moveTo w:id="3001"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moveToRangeEnd w:id="2967"/>
    <w:p w:rsidR="009D6D00" w:rsidRDefault="009D6D00"/>
    <w:p w:rsidR="00C0594E" w:rsidRDefault="00B706A9">
      <w:pPr>
        <w:pStyle w:val="Encabezam"/>
      </w:pPr>
      <w:r>
        <w:br w:type="page"/>
      </w:r>
    </w:p>
    <w:p w:rsidR="00C0594E" w:rsidRDefault="00B706A9" w:rsidP="004D05BC">
      <w:pPr>
        <w:pStyle w:val="Heading1"/>
        <w:pPrChange w:id="3002" w:author="Meir Kalter" w:date="2016-06-15T15:12:00Z">
          <w:pPr>
            <w:pStyle w:val="Encabezam"/>
            <w:numPr>
              <w:numId w:val="32"/>
            </w:numPr>
            <w:ind w:left="266" w:hanging="266"/>
          </w:pPr>
        </w:pPrChange>
      </w:pPr>
      <w:bookmarkStart w:id="3003" w:name="_Toc453680830"/>
      <w:bookmarkStart w:id="3004" w:name="_Toc453768239"/>
      <w:r>
        <w:lastRenderedPageBreak/>
        <w:t>Known Limitations-improvements</w:t>
      </w:r>
      <w:bookmarkEnd w:id="3003"/>
      <w:bookmarkEnd w:id="3004"/>
      <w:del w:id="3005" w:author="Meir Kalter" w:date="2016-06-14T14:27:00Z">
        <w:r w:rsidDel="00595AD0">
          <w:delText xml:space="preserve"> that could be done</w:delText>
        </w:r>
      </w:del>
      <w:r>
        <w:t xml:space="preserve"> </w:t>
      </w:r>
    </w:p>
    <w:p w:rsidR="00F5014C" w:rsidRPr="006D337F" w:rsidRDefault="004C2ADF">
      <w:pPr>
        <w:pStyle w:val="Heading21"/>
        <w:rPr>
          <w:ins w:id="3006" w:author="Meir Kalter" w:date="2016-06-14T14:30:00Z"/>
          <w:rStyle w:val="Ninguno"/>
          <w:rFonts w:ascii="Cambria" w:eastAsia="Cambria" w:hAnsi="Cambria" w:cs="Cambria"/>
          <w:sz w:val="24"/>
          <w:szCs w:val="24"/>
        </w:rPr>
        <w:pPrChange w:id="3007" w:author="Meir Kalter" w:date="2016-06-14T14:34:00Z">
          <w:pPr>
            <w:pStyle w:val="Heading21"/>
            <w:numPr>
              <w:ilvl w:val="1"/>
              <w:numId w:val="2"/>
            </w:numPr>
            <w:ind w:left="576" w:hanging="576"/>
          </w:pPr>
        </w:pPrChange>
      </w:pPr>
      <w:bookmarkStart w:id="3008" w:name="_Toc453680517"/>
      <w:bookmarkStart w:id="3009" w:name="_Toc453680831"/>
      <w:bookmarkStart w:id="3010" w:name="_Toc453768240"/>
      <w:ins w:id="3011" w:author="Meir Kalter" w:date="2016-06-14T14:33:00Z">
        <w:r>
          <w:rPr>
            <w:rStyle w:val="Ninguno"/>
            <w:rFonts w:ascii="Cambria" w:eastAsia="Cambria" w:hAnsi="Cambria" w:cs="Cambria"/>
            <w:sz w:val="24"/>
            <w:szCs w:val="24"/>
          </w:rPr>
          <w:t xml:space="preserve">The </w:t>
        </w:r>
      </w:ins>
      <w:ins w:id="3012" w:author="Meir Kalter" w:date="2016-06-14T14:34:00Z">
        <w:r>
          <w:rPr>
            <w:rStyle w:val="Ninguno"/>
            <w:rFonts w:ascii="Cambria" w:eastAsia="Cambria" w:hAnsi="Cambria" w:cs="Cambria"/>
            <w:sz w:val="24"/>
            <w:szCs w:val="24"/>
          </w:rPr>
          <w:t>following</w:t>
        </w:r>
      </w:ins>
      <w:ins w:id="3013" w:author="Meir Kalter" w:date="2016-06-14T14:33:00Z">
        <w:r>
          <w:rPr>
            <w:rStyle w:val="Ninguno"/>
            <w:rFonts w:ascii="Cambria" w:eastAsia="Cambria" w:hAnsi="Cambria" w:cs="Cambria"/>
            <w:sz w:val="24"/>
            <w:szCs w:val="24"/>
          </w:rPr>
          <w:t xml:space="preserve"> </w:t>
        </w:r>
      </w:ins>
      <w:ins w:id="3014" w:author="Meir Kalter" w:date="2016-06-14T14:34:00Z">
        <w:r>
          <w:rPr>
            <w:rStyle w:val="Ninguno"/>
            <w:rFonts w:ascii="Cambria" w:eastAsia="Cambria" w:hAnsi="Cambria" w:cs="Cambria"/>
            <w:sz w:val="24"/>
            <w:szCs w:val="24"/>
          </w:rPr>
          <w:t xml:space="preserve">list contains </w:t>
        </w:r>
      </w:ins>
      <w:ins w:id="3015" w:author="Meir Kalter" w:date="2016-06-14T14:31:00Z">
        <w:r w:rsidR="00A75A5A">
          <w:rPr>
            <w:rStyle w:val="Ninguno"/>
            <w:rFonts w:ascii="Cambria" w:eastAsia="Cambria" w:hAnsi="Cambria" w:cs="Cambria"/>
            <w:sz w:val="24"/>
            <w:szCs w:val="24"/>
          </w:rPr>
          <w:t>the known limitation of the current version of the s</w:t>
        </w:r>
      </w:ins>
      <w:ins w:id="3016" w:author="Meir Kalter" w:date="2016-06-14T14:32:00Z">
        <w:r w:rsidR="00A75A5A">
          <w:rPr>
            <w:rStyle w:val="Ninguno"/>
            <w:rFonts w:ascii="Cambria" w:eastAsia="Cambria" w:hAnsi="Cambria" w:cs="Cambria"/>
            <w:sz w:val="24"/>
            <w:szCs w:val="24"/>
          </w:rPr>
          <w:t>imulator</w:t>
        </w:r>
      </w:ins>
      <w:ins w:id="3017" w:author="Meir Kalter" w:date="2016-06-14T14:31:00Z">
        <w:r w:rsidR="00A75A5A">
          <w:rPr>
            <w:rStyle w:val="Ninguno"/>
            <w:rFonts w:ascii="Cambria" w:eastAsia="Cambria" w:hAnsi="Cambria" w:cs="Cambria"/>
            <w:sz w:val="24"/>
            <w:szCs w:val="24"/>
          </w:rPr>
          <w:t>.</w:t>
        </w:r>
      </w:ins>
      <w:bookmarkEnd w:id="3008"/>
      <w:bookmarkEnd w:id="3009"/>
      <w:bookmarkEnd w:id="3010"/>
    </w:p>
    <w:p w:rsidR="00C0594E" w:rsidRDefault="00B706A9" w:rsidP="00DE1249">
      <w:pPr>
        <w:pStyle w:val="Heading21"/>
        <w:numPr>
          <w:ilvl w:val="1"/>
          <w:numId w:val="117"/>
        </w:numPr>
        <w:rPr>
          <w:rStyle w:val="Ninguno"/>
          <w:rFonts w:ascii="Cambria" w:eastAsia="Cambria" w:hAnsi="Cambria" w:cs="Cambria"/>
          <w:sz w:val="24"/>
          <w:szCs w:val="24"/>
        </w:rPr>
        <w:pPrChange w:id="3018" w:author="Meir Kalter" w:date="2016-06-15T14:50:00Z">
          <w:pPr>
            <w:pStyle w:val="Heading21"/>
            <w:numPr>
              <w:ilvl w:val="1"/>
              <w:numId w:val="2"/>
            </w:numPr>
            <w:ind w:left="576" w:hanging="576"/>
          </w:pPr>
        </w:pPrChange>
      </w:pPr>
      <w:bookmarkStart w:id="3019" w:name="_Toc453680518"/>
      <w:bookmarkStart w:id="3020" w:name="_Toc453680832"/>
      <w:bookmarkStart w:id="3021" w:name="_Toc453768241"/>
      <w:r>
        <w:rPr>
          <w:rStyle w:val="Ninguno"/>
          <w:rFonts w:ascii="Cambria" w:eastAsia="Cambria" w:hAnsi="Cambria" w:cs="Cambria"/>
          <w:sz w:val="24"/>
          <w:szCs w:val="24"/>
        </w:rPr>
        <w:t>Error handling of asm file</w:t>
      </w:r>
      <w:bookmarkEnd w:id="3019"/>
      <w:bookmarkEnd w:id="3020"/>
      <w:bookmarkEnd w:id="3021"/>
    </w:p>
    <w:p w:rsidR="00C0594E" w:rsidRDefault="00B706A9" w:rsidP="006D337F">
      <w:pPr>
        <w:pStyle w:val="Heading41"/>
        <w:ind w:left="0" w:firstLine="0"/>
        <w:rPr>
          <w:rStyle w:val="NingunoA"/>
        </w:rPr>
      </w:pPr>
      <w:bookmarkStart w:id="3022" w:name="_Toc453680519"/>
      <w:bookmarkStart w:id="3023" w:name="_Toc453680833"/>
      <w:r>
        <w:rPr>
          <w:rStyle w:val="NingunoA"/>
        </w:rPr>
        <w:t xml:space="preserve">The assemble process </w:t>
      </w:r>
      <w:ins w:id="3024"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3025"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3026"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3022"/>
      <w:bookmarkEnd w:id="3023"/>
    </w:p>
    <w:p w:rsidR="00C0594E" w:rsidRDefault="00B706A9" w:rsidP="00DE1249">
      <w:pPr>
        <w:pStyle w:val="Heading21"/>
        <w:numPr>
          <w:ilvl w:val="1"/>
          <w:numId w:val="120"/>
        </w:numPr>
        <w:rPr>
          <w:rStyle w:val="Ninguno"/>
          <w:rFonts w:ascii="Cambria" w:eastAsia="Cambria" w:hAnsi="Cambria" w:cs="Cambria"/>
          <w:sz w:val="24"/>
          <w:szCs w:val="24"/>
        </w:rPr>
        <w:pPrChange w:id="3027" w:author="Meir Kalter" w:date="2016-06-15T14:50:00Z">
          <w:pPr>
            <w:pStyle w:val="Heading21"/>
            <w:numPr>
              <w:ilvl w:val="1"/>
              <w:numId w:val="2"/>
            </w:numPr>
            <w:ind w:left="576" w:hanging="576"/>
          </w:pPr>
        </w:pPrChange>
      </w:pPr>
      <w:bookmarkStart w:id="3028" w:name="_Toc453680520"/>
      <w:bookmarkStart w:id="3029" w:name="_Toc453680834"/>
      <w:bookmarkStart w:id="3030" w:name="_Toc453768242"/>
      <w:r>
        <w:rPr>
          <w:rStyle w:val="Ninguno"/>
          <w:rFonts w:ascii="Cambria" w:eastAsia="Cambria" w:hAnsi="Cambria" w:cs="Cambria"/>
          <w:sz w:val="24"/>
          <w:szCs w:val="24"/>
        </w:rPr>
        <w:t>Seven digit update</w:t>
      </w:r>
      <w:bookmarkEnd w:id="3028"/>
      <w:bookmarkEnd w:id="3029"/>
      <w:bookmarkEnd w:id="3030"/>
    </w:p>
    <w:p w:rsidR="00C0594E" w:rsidRDefault="00B706A9">
      <w:pPr>
        <w:pStyle w:val="Heading41"/>
        <w:ind w:left="0" w:firstLine="0"/>
        <w:rPr>
          <w:rStyle w:val="NingunoA"/>
        </w:rPr>
      </w:pPr>
      <w:bookmarkStart w:id="3031" w:name="_Toc453680521"/>
      <w:bookmarkStart w:id="3032"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3031"/>
      <w:bookmarkEnd w:id="3032"/>
    </w:p>
    <w:p w:rsidR="00C0594E" w:rsidRDefault="00B706A9">
      <w:pPr>
        <w:pStyle w:val="Encabezam"/>
      </w:pPr>
      <w:r>
        <w:br w:type="page"/>
      </w:r>
    </w:p>
    <w:p w:rsidR="00C0594E" w:rsidRDefault="00B706A9" w:rsidP="004D05BC">
      <w:pPr>
        <w:pStyle w:val="Heading1"/>
        <w:rPr>
          <w:ins w:id="3033" w:author="Meir Kalter" w:date="2016-06-15T14:50:00Z"/>
        </w:rPr>
        <w:pPrChange w:id="3034" w:author="Meir Kalter" w:date="2016-06-15T15:12:00Z">
          <w:pPr>
            <w:pStyle w:val="Encabezam"/>
            <w:numPr>
              <w:numId w:val="2"/>
            </w:numPr>
            <w:ind w:left="266" w:hanging="266"/>
          </w:pPr>
        </w:pPrChange>
      </w:pPr>
      <w:bookmarkStart w:id="3035" w:name="_Toc453680836"/>
      <w:bookmarkStart w:id="3036" w:name="_Toc453768243"/>
      <w:r>
        <w:lastRenderedPageBreak/>
        <w:t>Manual</w:t>
      </w:r>
      <w:bookmarkEnd w:id="3035"/>
      <w:bookmarkEnd w:id="3036"/>
    </w:p>
    <w:p w:rsidR="00B4471A" w:rsidRPr="00B4471A" w:rsidRDefault="00B4471A" w:rsidP="00B4471A">
      <w:pPr>
        <w:rPr>
          <w:rPrChange w:id="3037" w:author="Meir Kalter" w:date="2016-06-15T14:50:00Z">
            <w:rPr/>
          </w:rPrChange>
        </w:rPr>
        <w:pPrChange w:id="3038" w:author="Meir Kalter" w:date="2016-06-15T14:50:00Z">
          <w:pPr>
            <w:pStyle w:val="Encabezam"/>
            <w:numPr>
              <w:numId w:val="2"/>
            </w:numPr>
            <w:ind w:left="266" w:hanging="266"/>
          </w:pPr>
        </w:pPrChange>
      </w:pPr>
      <w:ins w:id="3039"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rsidP="001E3430">
      <w:pPr>
        <w:pStyle w:val="Heading2"/>
        <w:pPrChange w:id="3040" w:author="Meir Kalter" w:date="2016-06-15T14:53:00Z">
          <w:pPr>
            <w:pStyle w:val="Heading21"/>
            <w:numPr>
              <w:ilvl w:val="1"/>
              <w:numId w:val="33"/>
            </w:numPr>
            <w:ind w:left="576" w:hanging="576"/>
          </w:pPr>
        </w:pPrChange>
      </w:pPr>
      <w:bookmarkStart w:id="3041" w:name="_Toc453680522"/>
      <w:bookmarkStart w:id="3042" w:name="_Toc453680837"/>
      <w:bookmarkStart w:id="3043" w:name="_Toc453768244"/>
      <w:ins w:id="3044" w:author="Meir Kalter" w:date="2016-06-15T14:52:00Z">
        <w:r>
          <w:t xml:space="preserve">Execution of </w:t>
        </w:r>
        <w:proofErr w:type="gramStart"/>
        <w:r>
          <w:t>Gui</w:t>
        </w:r>
      </w:ins>
      <w:bookmarkEnd w:id="3043"/>
      <w:proofErr w:type="gramEnd"/>
      <w:del w:id="3045" w:author="Meir Kalter" w:date="2016-06-15T14:53:00Z">
        <w:r w:rsidR="00B706A9" w:rsidRPr="001E3430" w:rsidDel="001E3430">
          <w:rPr>
            <w:rFonts w:eastAsia="Arial Unicode MS" w:cs="Arial Unicode MS"/>
            <w:rPrChange w:id="3046" w:author="Meir Kalter" w:date="2016-06-15T14:53:00Z">
              <w:rPr>
                <w:rFonts w:eastAsia="Arial Unicode MS" w:cs="Arial Unicode MS"/>
              </w:rPr>
            </w:rPrChange>
          </w:rPr>
          <w:delText>Execution of Gui</w:delText>
        </w:r>
      </w:del>
      <w:bookmarkEnd w:id="3041"/>
      <w:bookmarkEnd w:id="3042"/>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3047" w:name="_Toc453680523"/>
            <w:bookmarkStart w:id="3048" w:name="_Toc453680838"/>
            <w:bookmarkStart w:id="3049" w:name="_Toc453768245"/>
            <w:r>
              <w:rPr>
                <w:rStyle w:val="Ninguno"/>
              </w:rPr>
              <w:t>Windows</w:t>
            </w:r>
            <w:bookmarkEnd w:id="3047"/>
            <w:bookmarkEnd w:id="3048"/>
            <w:bookmarkEnd w:id="3049"/>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3050" w:author="Toni" w:date="2016-06-12T20:33:00Z">
                <w:pPr>
                  <w:pStyle w:val="Heading31"/>
                  <w:numPr>
                    <w:ilvl w:val="2"/>
                    <w:numId w:val="37"/>
                  </w:numPr>
                  <w:tabs>
                    <w:tab w:val="num" w:pos="2124"/>
                  </w:tabs>
                  <w:ind w:left="2136" w:hanging="257"/>
                </w:pPr>
              </w:pPrChange>
            </w:pPr>
            <w:bookmarkStart w:id="3051" w:name="_Toc453680524"/>
            <w:bookmarkStart w:id="3052" w:name="_Toc453680839"/>
            <w:bookmarkStart w:id="3053" w:name="_Toc453768246"/>
            <w:r>
              <w:rPr>
                <w:rStyle w:val="Ninguno"/>
              </w:rPr>
              <w:t>Linux</w:t>
            </w:r>
            <w:bookmarkEnd w:id="3051"/>
            <w:bookmarkEnd w:id="3052"/>
            <w:bookmarkEnd w:id="305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3054"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3055"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3056"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3057"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rsidP="001E3430">
      <w:pPr>
        <w:pStyle w:val="Heading21"/>
        <w:widowControl w:val="0"/>
        <w:spacing w:line="240" w:lineRule="auto"/>
        <w:rPr>
          <w:del w:id="3058" w:author="Meir Kalter" w:date="2016-06-15T14:53:00Z"/>
        </w:rPr>
        <w:pPrChange w:id="3059" w:author="Meir Kalter" w:date="2016-06-15T14:53:00Z">
          <w:pPr>
            <w:pStyle w:val="Heading21"/>
            <w:widowControl w:val="0"/>
            <w:numPr>
              <w:ilvl w:val="1"/>
              <w:numId w:val="33"/>
            </w:numPr>
            <w:spacing w:line="240" w:lineRule="auto"/>
            <w:ind w:left="576" w:hanging="576"/>
          </w:pPr>
        </w:pPrChange>
      </w:pPr>
      <w:bookmarkStart w:id="3060" w:name="_Toc453680525"/>
      <w:bookmarkStart w:id="3061" w:name="_Toc453680840"/>
      <w:bookmarkStart w:id="3062" w:name="_Toc453766090"/>
      <w:bookmarkStart w:id="3063" w:name="_Toc453767352"/>
      <w:bookmarkStart w:id="3064" w:name="_Toc453767576"/>
      <w:bookmarkStart w:id="3065" w:name="_Toc453767800"/>
      <w:bookmarkStart w:id="3066" w:name="_Toc453768024"/>
      <w:bookmarkStart w:id="3067" w:name="_Toc453768247"/>
      <w:bookmarkEnd w:id="3060"/>
      <w:bookmarkEnd w:id="3061"/>
      <w:bookmarkEnd w:id="3062"/>
      <w:bookmarkEnd w:id="3063"/>
      <w:bookmarkEnd w:id="3064"/>
      <w:bookmarkEnd w:id="3065"/>
      <w:bookmarkEnd w:id="3066"/>
      <w:bookmarkEnd w:id="3067"/>
    </w:p>
    <w:p w:rsidR="00C0594E" w:rsidRDefault="00B706A9" w:rsidP="001E3430">
      <w:pPr>
        <w:pStyle w:val="Heading2"/>
        <w:pPrChange w:id="3068" w:author="Meir Kalter" w:date="2016-06-15T14:53:00Z">
          <w:pPr>
            <w:pStyle w:val="Heading21"/>
            <w:numPr>
              <w:ilvl w:val="1"/>
              <w:numId w:val="39"/>
            </w:numPr>
            <w:tabs>
              <w:tab w:val="num" w:pos="576"/>
            </w:tabs>
            <w:ind w:left="588" w:hanging="588"/>
          </w:pPr>
        </w:pPrChange>
      </w:pPr>
      <w:bookmarkStart w:id="3069" w:name="_Toc453680526"/>
      <w:bookmarkStart w:id="3070" w:name="_Toc453680841"/>
      <w:bookmarkStart w:id="3071" w:name="_Toc453768248"/>
      <w:r w:rsidRPr="001E3430">
        <w:rPr>
          <w:rPrChange w:id="3072" w:author="Meir Kalter" w:date="2016-06-15T14:53:00Z">
            <w:rPr>
              <w:rFonts w:eastAsia="Arial Unicode MS" w:cs="Arial Unicode MS"/>
            </w:rPr>
          </w:rPrChange>
        </w:rPr>
        <w:t xml:space="preserve">Execution of </w:t>
      </w:r>
      <w:del w:id="3073" w:author="Toni" w:date="2016-06-12T20:00:00Z">
        <w:r w:rsidRPr="001E3430" w:rsidDel="00E541B8">
          <w:rPr>
            <w:rPrChange w:id="3074" w:author="Meir Kalter" w:date="2016-06-15T14:53:00Z">
              <w:rPr>
                <w:rFonts w:eastAsia="Arial Unicode MS" w:cs="Arial Unicode MS"/>
              </w:rPr>
            </w:rPrChange>
          </w:rPr>
          <w:delText>compiler</w:delText>
        </w:r>
      </w:del>
      <w:ins w:id="3075" w:author="Toni" w:date="2016-06-12T20:00:00Z">
        <w:r w:rsidR="00E541B8" w:rsidRPr="001E3430">
          <w:rPr>
            <w:rPrChange w:id="3076" w:author="Meir Kalter" w:date="2016-06-15T14:53:00Z">
              <w:rPr>
                <w:rFonts w:eastAsia="Arial Unicode MS" w:cs="Arial Unicode MS"/>
              </w:rPr>
            </w:rPrChange>
          </w:rPr>
          <w:t>assembler</w:t>
        </w:r>
      </w:ins>
      <w:bookmarkEnd w:id="3069"/>
      <w:bookmarkEnd w:id="3070"/>
      <w:bookmarkEnd w:id="3071"/>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3077" w:author="Toni" w:date="2016-06-12T20:33:00Z">
                <w:pPr>
                  <w:pStyle w:val="Heading31"/>
                  <w:numPr>
                    <w:ilvl w:val="2"/>
                    <w:numId w:val="40"/>
                  </w:numPr>
                  <w:tabs>
                    <w:tab w:val="num" w:pos="2124"/>
                  </w:tabs>
                  <w:ind w:left="2136" w:hanging="257"/>
                </w:pPr>
              </w:pPrChange>
            </w:pPr>
            <w:bookmarkStart w:id="3078" w:name="_Toc453680527"/>
            <w:bookmarkStart w:id="3079" w:name="_Toc453680842"/>
            <w:bookmarkStart w:id="3080" w:name="_Toc453768249"/>
            <w:r>
              <w:rPr>
                <w:rStyle w:val="Ninguno"/>
              </w:rPr>
              <w:t>Windows</w:t>
            </w:r>
            <w:bookmarkEnd w:id="3078"/>
            <w:bookmarkEnd w:id="3079"/>
            <w:bookmarkEnd w:id="3080"/>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3081"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3082"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3083" w:author="Toni" w:date="2016-06-12T20:33:00Z">
                <w:pPr>
                  <w:pStyle w:val="Heading31"/>
                  <w:numPr>
                    <w:ilvl w:val="2"/>
                    <w:numId w:val="43"/>
                  </w:numPr>
                  <w:ind w:left="708" w:hanging="708"/>
                </w:pPr>
              </w:pPrChange>
            </w:pPr>
            <w:bookmarkStart w:id="3084" w:name="_Toc453680528"/>
            <w:bookmarkStart w:id="3085" w:name="_Toc453680843"/>
            <w:bookmarkStart w:id="3086" w:name="_Toc453768250"/>
            <w:r>
              <w:rPr>
                <w:rStyle w:val="Ninguno"/>
              </w:rPr>
              <w:t>Linux</w:t>
            </w:r>
            <w:bookmarkEnd w:id="3084"/>
            <w:bookmarkEnd w:id="3085"/>
            <w:bookmarkEnd w:id="3086"/>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3087"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3088"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3089"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3090"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rsidP="00B4598C">
      <w:pPr>
        <w:pStyle w:val="Heading21"/>
        <w:widowControl w:val="0"/>
        <w:spacing w:line="240" w:lineRule="auto"/>
        <w:rPr>
          <w:del w:id="3091" w:author="Meir Kalter" w:date="2016-06-15T14:53:00Z"/>
        </w:rPr>
        <w:pPrChange w:id="3092" w:author="Meir Kalter" w:date="2016-06-15T14:53:00Z">
          <w:pPr>
            <w:pStyle w:val="Heading21"/>
            <w:widowControl w:val="0"/>
            <w:numPr>
              <w:ilvl w:val="1"/>
              <w:numId w:val="33"/>
            </w:numPr>
            <w:spacing w:line="240" w:lineRule="auto"/>
            <w:ind w:left="576" w:hanging="576"/>
          </w:pPr>
        </w:pPrChange>
      </w:pPr>
      <w:bookmarkStart w:id="3093" w:name="_Toc453680529"/>
      <w:bookmarkStart w:id="3094" w:name="_Toc453680844"/>
      <w:bookmarkEnd w:id="3093"/>
      <w:bookmarkEnd w:id="3094"/>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rsidP="004D05BC">
      <w:pPr>
        <w:pStyle w:val="Heading1"/>
        <w:pPrChange w:id="3095" w:author="Meir Kalter" w:date="2016-06-15T15:12:00Z">
          <w:pPr>
            <w:pStyle w:val="Encabezam"/>
            <w:numPr>
              <w:numId w:val="45"/>
            </w:numPr>
            <w:tabs>
              <w:tab w:val="num" w:pos="708"/>
            </w:tabs>
            <w:ind w:left="720" w:hanging="360"/>
          </w:pPr>
        </w:pPrChange>
      </w:pPr>
      <w:bookmarkStart w:id="3096" w:name="_Toc453680845"/>
      <w:bookmarkStart w:id="3097" w:name="_Toc453768251"/>
      <w:proofErr w:type="gramStart"/>
      <w:r>
        <w:lastRenderedPageBreak/>
        <w:t>Gui</w:t>
      </w:r>
      <w:bookmarkEnd w:id="3096"/>
      <w:bookmarkEnd w:id="3097"/>
      <w:proofErr w:type="gramEnd"/>
      <w:r>
        <w:t xml:space="preserve"> </w:t>
      </w:r>
    </w:p>
    <w:p w:rsidR="00B4598C" w:rsidRDefault="00B4598C" w:rsidP="00B4598C">
      <w:pPr>
        <w:pStyle w:val="Heading2"/>
        <w:numPr>
          <w:ilvl w:val="0"/>
          <w:numId w:val="0"/>
        </w:numPr>
        <w:ind w:left="576" w:hanging="576"/>
        <w:rPr>
          <w:ins w:id="3098" w:author="Meir Kalter" w:date="2016-06-15T14:54:00Z"/>
        </w:rPr>
        <w:pPrChange w:id="3099" w:author="Meir Kalter" w:date="2016-06-15T14:54:00Z">
          <w:pPr>
            <w:pStyle w:val="Heading2"/>
          </w:pPr>
        </w:pPrChange>
      </w:pPr>
      <w:bookmarkStart w:id="3100" w:name="_Toc453680530"/>
      <w:bookmarkStart w:id="3101" w:name="_Toc453680846"/>
      <w:bookmarkStart w:id="3102" w:name="_Toc453768252"/>
      <w:ins w:id="3103" w:author="Meir Kalter" w:date="2016-06-15T14:54:00Z">
        <w:r>
          <w:t xml:space="preserve">In this section the </w:t>
        </w:r>
        <w:proofErr w:type="gramStart"/>
        <w:r>
          <w:t>Gui</w:t>
        </w:r>
        <w:proofErr w:type="gramEnd"/>
        <w:r>
          <w:t xml:space="preserve"> will be described. </w:t>
        </w:r>
      </w:ins>
      <w:proofErr w:type="gramStart"/>
      <w:ins w:id="3104" w:author="Meir Kalter" w:date="2016-06-15T14:55:00Z">
        <w:r>
          <w:t>The ways to do every option.</w:t>
        </w:r>
      </w:ins>
      <w:bookmarkEnd w:id="3102"/>
      <w:proofErr w:type="gramEnd"/>
    </w:p>
    <w:p w:rsidR="00B4598C" w:rsidRDefault="00B4598C" w:rsidP="00EC1E25">
      <w:pPr>
        <w:pStyle w:val="Heading2"/>
        <w:rPr>
          <w:ins w:id="3105" w:author="Meir Kalter" w:date="2016-06-15T14:54:00Z"/>
        </w:rPr>
        <w:pPrChange w:id="3106" w:author="Meir Kalter" w:date="2016-06-15T14:55:00Z">
          <w:pPr>
            <w:pStyle w:val="Heading2"/>
          </w:pPr>
        </w:pPrChange>
      </w:pPr>
      <w:bookmarkStart w:id="3107" w:name="_Toc453768253"/>
      <w:ins w:id="3108" w:author="Meir Kalter" w:date="2016-06-15T14:54:00Z">
        <w:r>
          <w:t xml:space="preserve">All parts </w:t>
        </w:r>
      </w:ins>
      <w:ins w:id="3109" w:author="Meir Kalter" w:date="2016-06-15T14:55:00Z">
        <w:r w:rsidR="00EC1E25">
          <w:t>view</w:t>
        </w:r>
      </w:ins>
      <w:bookmarkEnd w:id="3107"/>
    </w:p>
    <w:p w:rsidR="00C0594E" w:rsidDel="00B4598C" w:rsidRDefault="00B706A9" w:rsidP="00B4598C">
      <w:pPr>
        <w:pStyle w:val="Heading21"/>
        <w:ind w:left="576"/>
        <w:rPr>
          <w:del w:id="3110" w:author="Meir Kalter" w:date="2016-06-15T14:54:00Z"/>
        </w:rPr>
        <w:pPrChange w:id="3111" w:author="Meir Kalter" w:date="2016-06-15T14:54:00Z">
          <w:pPr>
            <w:pStyle w:val="Heading21"/>
            <w:numPr>
              <w:ilvl w:val="1"/>
              <w:numId w:val="33"/>
            </w:numPr>
            <w:ind w:left="576" w:hanging="576"/>
          </w:pPr>
        </w:pPrChange>
      </w:pPr>
      <w:del w:id="3112" w:author="Meir Kalter" w:date="2016-06-15T14:54:00Z">
        <w:r w:rsidDel="00B4598C">
          <w:rPr>
            <w:rFonts w:eastAsia="Arial Unicode MS" w:cs="Arial Unicode MS"/>
          </w:rPr>
          <w:delText>Parts view</w:delText>
        </w:r>
        <w:bookmarkEnd w:id="3100"/>
        <w:bookmarkEnd w:id="3101"/>
      </w:del>
    </w:p>
    <w:p w:rsidR="00C0594E" w:rsidRDefault="00B706A9" w:rsidP="00B4598C">
      <w:pPr>
        <w:pStyle w:val="Heading21"/>
        <w:ind w:left="576"/>
        <w:pPrChange w:id="3113" w:author="Meir Kalter" w:date="2016-06-15T14:54:00Z">
          <w:pPr>
            <w:keepNext/>
          </w:pPr>
        </w:pPrChange>
      </w:pPr>
      <w:bookmarkStart w:id="3114" w:name="_Toc453768254"/>
      <w:r>
        <w:rPr>
          <w:rStyle w:val="Ninguno"/>
          <w:rFonts w:ascii="Calibri" w:eastAsia="Calibri" w:hAnsi="Calibri" w:cs="Calibri"/>
          <w:noProof/>
          <w:lang w:eastAsia="en-US" w:bidi="he-IL"/>
        </w:rPr>
        <w:drawing>
          <wp:inline distT="0" distB="0" distL="0" distR="0" wp14:anchorId="42DE35DD" wp14:editId="61C53573">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3114"/>
    </w:p>
    <w:p w:rsidR="00C0594E" w:rsidRDefault="00B706A9">
      <w:pPr>
        <w:pStyle w:val="Caption1"/>
        <w:rPr>
          <w:rStyle w:val="Ninguno"/>
          <w:rFonts w:ascii="Calibri" w:eastAsia="Calibri" w:hAnsi="Calibri" w:cs="Calibri"/>
          <w:sz w:val="28"/>
          <w:szCs w:val="28"/>
        </w:rPr>
      </w:pPr>
      <w:r>
        <w:t>Figure 1- Simulator parts</w:t>
      </w:r>
    </w:p>
    <w:p w:rsidR="00C0594E" w:rsidRDefault="00B706A9" w:rsidP="00E3086D">
      <w:pPr>
        <w:pStyle w:val="Heading2"/>
        <w:pPrChange w:id="3115" w:author="Meir Kalter" w:date="2016-06-15T14:55:00Z">
          <w:pPr>
            <w:pStyle w:val="Heading21"/>
            <w:numPr>
              <w:ilvl w:val="1"/>
              <w:numId w:val="33"/>
            </w:numPr>
            <w:ind w:left="576" w:hanging="576"/>
          </w:pPr>
        </w:pPrChange>
      </w:pPr>
      <w:bookmarkStart w:id="3116" w:name="_Toc453680531"/>
      <w:bookmarkStart w:id="3117" w:name="_Toc453680847"/>
      <w:bookmarkStart w:id="3118" w:name="_Toc453768255"/>
      <w:r w:rsidRPr="00E3086D">
        <w:rPr>
          <w:rPrChange w:id="3119" w:author="Meir Kalter" w:date="2016-06-15T14:55:00Z">
            <w:rPr>
              <w:rFonts w:eastAsia="Arial Unicode MS" w:cs="Arial Unicode MS"/>
            </w:rPr>
          </w:rPrChange>
        </w:rPr>
        <w:t>File types used in the simulator</w:t>
      </w:r>
      <w:bookmarkEnd w:id="3116"/>
      <w:bookmarkEnd w:id="3117"/>
      <w:bookmarkEnd w:id="3118"/>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There are two file types which are used in the simulator:</w:t>
      </w:r>
    </w:p>
    <w:p w:rsidR="00C0594E" w:rsidRDefault="00B706A9" w:rsidP="00E3086D">
      <w:pPr>
        <w:pStyle w:val="Heading3"/>
        <w:pPrChange w:id="3120" w:author="Meir Kalter" w:date="2016-06-15T14:56:00Z">
          <w:pPr>
            <w:pStyle w:val="Heading21"/>
            <w:numPr>
              <w:ilvl w:val="1"/>
              <w:numId w:val="33"/>
            </w:numPr>
            <w:ind w:left="576" w:hanging="576"/>
          </w:pPr>
        </w:pPrChange>
      </w:pPr>
      <w:commentRangeStart w:id="3121"/>
      <w:commentRangeStart w:id="3122"/>
      <w:del w:id="3123" w:author="Meir Kalter" w:date="2016-06-14T10:43:00Z">
        <w:r w:rsidRPr="00E3086D" w:rsidDel="00B53F4A">
          <w:rPr>
            <w:rPrChange w:id="3124" w:author="Meir Kalter" w:date="2016-06-15T14:55:00Z">
              <w:rPr>
                <w:rFonts w:eastAsia="Arial Unicode MS" w:cs="Arial Unicode MS"/>
              </w:rPr>
            </w:rPrChange>
          </w:rPr>
          <w:delText xml:space="preserve">Optional </w:delText>
        </w:r>
      </w:del>
      <w:bookmarkStart w:id="3125" w:name="_Toc453680532"/>
      <w:bookmarkStart w:id="3126" w:name="_Toc453680848"/>
      <w:bookmarkStart w:id="3127" w:name="_Toc453768256"/>
      <w:ins w:id="3128" w:author="Meir Kalter" w:date="2016-06-14T10:43:00Z">
        <w:r w:rsidR="00B53F4A" w:rsidRPr="00E3086D">
          <w:rPr>
            <w:rPrChange w:id="3129" w:author="Meir Kalter" w:date="2016-06-15T14:55:00Z">
              <w:rPr>
                <w:rFonts w:eastAsia="Arial Unicode MS" w:cs="Arial Unicode MS"/>
              </w:rPr>
            </w:rPrChange>
          </w:rPr>
          <w:t>Files that could be used in the Simulator</w:t>
        </w:r>
      </w:ins>
      <w:del w:id="3130" w:author="Meir Kalter" w:date="2016-06-14T10:43:00Z">
        <w:r w:rsidRPr="00E3086D" w:rsidDel="00B53F4A">
          <w:rPr>
            <w:rPrChange w:id="3131" w:author="Meir Kalter" w:date="2016-06-15T14:55:00Z">
              <w:rPr>
                <w:rFonts w:eastAsia="Arial Unicode MS" w:cs="Arial Unicode MS"/>
              </w:rPr>
            </w:rPrChange>
          </w:rPr>
          <w:delText>files</w:delText>
        </w:r>
      </w:del>
      <w:commentRangeEnd w:id="3121"/>
      <w:r w:rsidR="009D0B69" w:rsidRPr="00E3086D">
        <w:rPr>
          <w:sz w:val="26"/>
          <w:szCs w:val="26"/>
          <w:rPrChange w:id="3132" w:author="Meir Kalter" w:date="2016-06-15T14:55:00Z">
            <w:rPr>
              <w:rStyle w:val="CommentReference"/>
            </w:rPr>
          </w:rPrChange>
        </w:rPr>
        <w:commentReference w:id="3121"/>
      </w:r>
      <w:commentRangeEnd w:id="3122"/>
      <w:r w:rsidR="002C5DA7" w:rsidRPr="00E3086D">
        <w:rPr>
          <w:sz w:val="26"/>
          <w:szCs w:val="26"/>
          <w:rPrChange w:id="3133" w:author="Meir Kalter" w:date="2016-06-15T14:55:00Z">
            <w:rPr>
              <w:rStyle w:val="CommentReference"/>
            </w:rPr>
          </w:rPrChange>
        </w:rPr>
        <w:commentReference w:id="3122"/>
      </w:r>
      <w:bookmarkEnd w:id="3125"/>
      <w:bookmarkEnd w:id="3126"/>
      <w:bookmarkEnd w:id="3127"/>
    </w:p>
    <w:p w:rsidR="006D337F" w:rsidRPr="00E3086D" w:rsidRDefault="006D337F" w:rsidP="00E3086D">
      <w:pPr>
        <w:pStyle w:val="Heading31"/>
        <w:ind w:left="0" w:firstLine="0"/>
        <w:rPr>
          <w:ins w:id="3134" w:author="Meir Kalter" w:date="2016-06-14T14:35:00Z"/>
          <w:rStyle w:val="SubtleEmphasis"/>
          <w:u w:val="none"/>
          <w:rPrChange w:id="3135" w:author="Meir Kalter" w:date="2016-06-15T14:56:00Z">
            <w:rPr>
              <w:ins w:id="3136" w:author="Meir Kalter" w:date="2016-06-14T14:35:00Z"/>
              <w:rStyle w:val="Ninguno"/>
              <w:rFonts w:eastAsia="Arial Unicode MS" w:cs="Arial Unicode MS"/>
              <w:sz w:val="24"/>
              <w:szCs w:val="24"/>
              <w:u w:val="none"/>
            </w:rPr>
          </w:rPrChange>
        </w:rPr>
        <w:pPrChange w:id="3137" w:author="Meir Kalter" w:date="2016-06-15T14:56:00Z">
          <w:pPr>
            <w:pStyle w:val="Heading31"/>
            <w:numPr>
              <w:ilvl w:val="2"/>
              <w:numId w:val="33"/>
            </w:numPr>
            <w:ind w:left="708" w:hanging="708"/>
          </w:pPr>
        </w:pPrChange>
      </w:pPr>
      <w:bookmarkStart w:id="3138" w:name="_Toc453768257"/>
      <w:ins w:id="3139" w:author="Meir Kalter" w:date="2016-06-14T14:35:00Z">
        <w:r w:rsidRPr="00E3086D">
          <w:rPr>
            <w:rStyle w:val="SubtleEmphasis"/>
            <w:u w:val="none"/>
            <w:rPrChange w:id="3140" w:author="Meir Kalter" w:date="2016-06-15T14:56:00Z">
              <w:rPr>
                <w:rStyle w:val="Ninguno"/>
                <w:sz w:val="24"/>
                <w:szCs w:val="24"/>
              </w:rPr>
            </w:rPrChange>
          </w:rPr>
          <w:t xml:space="preserve">The Simulator could work without any files. </w:t>
        </w:r>
      </w:ins>
      <w:ins w:id="3141" w:author="Meir Kalter" w:date="2016-06-14T14:36:00Z">
        <w:r w:rsidRPr="00E3086D">
          <w:rPr>
            <w:rStyle w:val="SubtleEmphasis"/>
            <w:u w:val="none"/>
            <w:rPrChange w:id="3142" w:author="Meir Kalter" w:date="2016-06-15T14:56:00Z">
              <w:rPr>
                <w:rStyle w:val="Ninguno"/>
                <w:sz w:val="24"/>
                <w:szCs w:val="24"/>
              </w:rPr>
            </w:rPrChange>
          </w:rPr>
          <w:t xml:space="preserve">The files </w:t>
        </w:r>
      </w:ins>
      <w:bookmarkStart w:id="3143" w:name="_Toc453680533"/>
      <w:bookmarkStart w:id="3144" w:name="_Toc453680849"/>
      <w:ins w:id="3145" w:author="Meir Kalter" w:date="2016-06-15T14:56:00Z">
        <w:r w:rsidR="00E3086D">
          <w:rPr>
            <w:rStyle w:val="SubtleEmphasis"/>
            <w:u w:val="none"/>
          </w:rPr>
          <w:t>are</w:t>
        </w:r>
      </w:ins>
      <w:ins w:id="3146" w:author="Meir Kalter" w:date="2016-06-14T14:36:00Z">
        <w:r w:rsidRPr="00E3086D">
          <w:rPr>
            <w:rStyle w:val="SubtleEmphasis"/>
            <w:u w:val="none"/>
            <w:rPrChange w:id="3147" w:author="Meir Kalter" w:date="2016-06-15T14:56:00Z">
              <w:rPr>
                <w:rStyle w:val="Ninguno"/>
                <w:sz w:val="24"/>
                <w:szCs w:val="24"/>
              </w:rPr>
            </w:rPrChange>
          </w:rPr>
          <w:t xml:space="preserve"> only for storing/loading previous Assembler /memory files.</w:t>
        </w:r>
        <w:bookmarkEnd w:id="3138"/>
        <w:bookmarkEnd w:id="3143"/>
        <w:bookmarkEnd w:id="3144"/>
        <w:r w:rsidRPr="00E3086D">
          <w:rPr>
            <w:rStyle w:val="SubtleEmphasis"/>
            <w:u w:val="none"/>
            <w:rPrChange w:id="3148" w:author="Meir Kalter" w:date="2016-06-15T14:56:00Z">
              <w:rPr>
                <w:rStyle w:val="Ninguno"/>
                <w:sz w:val="24"/>
                <w:szCs w:val="24"/>
              </w:rPr>
            </w:rPrChange>
          </w:rPr>
          <w:t xml:space="preserve"> </w:t>
        </w:r>
      </w:ins>
    </w:p>
    <w:p w:rsidR="00C0594E" w:rsidRDefault="00B706A9" w:rsidP="00E3086D">
      <w:pPr>
        <w:pStyle w:val="Heading31"/>
        <w:ind w:left="708" w:firstLine="0"/>
        <w:rPr>
          <w:sz w:val="24"/>
          <w:szCs w:val="24"/>
        </w:rPr>
        <w:pPrChange w:id="3149" w:author="Meir Kalter" w:date="2016-06-15T14:56:00Z">
          <w:pPr>
            <w:pStyle w:val="Heading31"/>
            <w:numPr>
              <w:ilvl w:val="2"/>
              <w:numId w:val="33"/>
            </w:numPr>
            <w:ind w:left="708" w:hanging="708"/>
          </w:pPr>
        </w:pPrChange>
      </w:pPr>
      <w:bookmarkStart w:id="3150" w:name="_Toc453680534"/>
      <w:bookmarkStart w:id="3151" w:name="_Toc453680850"/>
      <w:bookmarkStart w:id="3152" w:name="_Toc453768258"/>
      <w:r w:rsidRPr="00E3086D">
        <w:rPr>
          <w:rFonts w:asciiTheme="majorHAnsi" w:eastAsiaTheme="majorEastAsia" w:hAnsiTheme="majorHAnsi" w:cstheme="majorBidi"/>
          <w:b/>
          <w:bCs/>
          <w:color w:val="4F81BD" w:themeColor="accent1"/>
          <w:u w:val="none"/>
          <w:rPrChange w:id="3153" w:author="Meir Kalter" w:date="2016-06-15T14:56:00Z">
            <w:rPr>
              <w:rStyle w:val="Ninguno"/>
              <w:rFonts w:eastAsia="Arial Unicode MS" w:cs="Arial Unicode MS"/>
              <w:sz w:val="24"/>
              <w:szCs w:val="24"/>
            </w:rPr>
          </w:rPrChange>
        </w:rPr>
        <w:t>ASM</w:t>
      </w:r>
      <w:bookmarkEnd w:id="3150"/>
      <w:bookmarkEnd w:id="3151"/>
      <w:bookmarkEnd w:id="3152"/>
      <w:r>
        <w:rPr>
          <w:rFonts w:eastAsia="Arial Unicode MS" w:cs="Arial Unicode MS"/>
        </w:rPr>
        <w:t xml:space="preserve"> </w:t>
      </w:r>
    </w:p>
    <w:p w:rsidR="00C0594E" w:rsidRDefault="00B706A9">
      <w:pPr>
        <w:pStyle w:val="Heading41"/>
        <w:ind w:left="0" w:firstLine="0"/>
        <w:pPrChange w:id="3154" w:author="Meir Kalter" w:date="2016-06-14T09:01:00Z">
          <w:pPr>
            <w:pStyle w:val="Heading41"/>
            <w:numPr>
              <w:ilvl w:val="3"/>
              <w:numId w:val="33"/>
            </w:numPr>
            <w:ind w:left="708" w:hanging="708"/>
          </w:pPr>
        </w:pPrChange>
      </w:pPr>
      <w:bookmarkStart w:id="3155" w:name="_Toc453680535"/>
      <w:bookmarkStart w:id="3156" w:name="_Toc453680851"/>
      <w:commentRangeStart w:id="3157"/>
      <w:r>
        <w:rPr>
          <w:rFonts w:eastAsia="Arial Unicode MS" w:cs="Arial Unicode MS"/>
        </w:rPr>
        <w:t xml:space="preserve">This type of file contains the </w:t>
      </w:r>
      <w:r>
        <w:rPr>
          <w:rStyle w:val="Ninguno"/>
          <w:rFonts w:eastAsia="Arial Unicode MS" w:cs="Arial Unicode MS"/>
          <w:b w:val="0"/>
          <w:bCs w:val="0"/>
          <w:i w:val="0"/>
          <w:iCs w:val="0"/>
        </w:rPr>
        <w:t>assembler code.</w:t>
      </w:r>
      <w:commentRangeEnd w:id="3157"/>
      <w:r w:rsidR="009D0B69">
        <w:rPr>
          <w:rStyle w:val="CommentReference"/>
          <w:rFonts w:ascii="Georgia" w:eastAsia="Georgia" w:hAnsi="Georgia" w:cs="Georgia"/>
          <w:b w:val="0"/>
          <w:bCs w:val="0"/>
          <w:i w:val="0"/>
          <w:iCs w:val="0"/>
        </w:rPr>
        <w:commentReference w:id="3157"/>
      </w:r>
      <w:bookmarkEnd w:id="3155"/>
      <w:bookmarkEnd w:id="3156"/>
    </w:p>
    <w:p w:rsidR="00C0594E" w:rsidRDefault="00B706A9">
      <w:pPr>
        <w:numPr>
          <w:ilvl w:val="0"/>
          <w:numId w:val="45"/>
        </w:numPr>
        <w:rPr>
          <w:rStyle w:val="Ninguno"/>
          <w:rFonts w:ascii="Calibri" w:eastAsia="Calibri" w:hAnsi="Calibri" w:cs="Calibri"/>
          <w:b/>
          <w:bCs/>
          <w:i/>
          <w:iCs/>
          <w:sz w:val="28"/>
          <w:szCs w:val="28"/>
        </w:rPr>
        <w:pPrChange w:id="3158" w:author="Toni" w:date="2016-06-12T20:33:00Z">
          <w:pPr>
            <w:numPr>
              <w:numId w:val="47"/>
            </w:numPr>
            <w:ind w:left="266" w:hanging="266"/>
          </w:pPr>
        </w:pPrChange>
      </w:pPr>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RDefault="00B706A9" w:rsidP="00E3086D">
      <w:pPr>
        <w:pStyle w:val="Heading31"/>
        <w:ind w:left="708" w:firstLine="0"/>
        <w:rPr>
          <w:rStyle w:val="Ninguno"/>
          <w:rFonts w:ascii="Calibri" w:eastAsia="Calibri" w:hAnsi="Calibri" w:cs="Calibri"/>
          <w:b/>
          <w:bCs/>
          <w:i/>
          <w:iCs/>
          <w:sz w:val="28"/>
          <w:szCs w:val="28"/>
          <w:u w:val="none"/>
        </w:rPr>
        <w:pPrChange w:id="3159" w:author="Meir Kalter" w:date="2016-06-15T14:57:00Z">
          <w:pPr>
            <w:pStyle w:val="Heading31"/>
            <w:numPr>
              <w:ilvl w:val="2"/>
              <w:numId w:val="48"/>
            </w:numPr>
            <w:tabs>
              <w:tab w:val="num" w:pos="708"/>
            </w:tabs>
            <w:ind w:left="720" w:hanging="720"/>
          </w:pPr>
        </w:pPrChange>
      </w:pPr>
      <w:bookmarkStart w:id="3160" w:name="_Toc453680536"/>
      <w:bookmarkStart w:id="3161" w:name="_Toc453680852"/>
      <w:bookmarkStart w:id="3162" w:name="_Toc453768259"/>
      <w:r w:rsidRPr="00E3086D">
        <w:rPr>
          <w:rFonts w:asciiTheme="majorHAnsi" w:eastAsiaTheme="majorEastAsia" w:hAnsiTheme="majorHAnsi" w:cstheme="majorBidi"/>
          <w:b/>
          <w:bCs/>
          <w:color w:val="4F81BD" w:themeColor="accent1"/>
          <w:u w:val="none"/>
          <w:rPrChange w:id="3163" w:author="Meir Kalter" w:date="2016-06-15T14:57:00Z">
            <w:rPr>
              <w:rStyle w:val="Ninguno"/>
              <w:rFonts w:eastAsia="Calibri" w:cs="Calibri"/>
              <w:sz w:val="24"/>
              <w:szCs w:val="24"/>
            </w:rPr>
          </w:rPrChange>
        </w:rPr>
        <w:t>MEM</w:t>
      </w:r>
      <w:bookmarkEnd w:id="3160"/>
      <w:bookmarkEnd w:id="3161"/>
      <w:bookmarkEnd w:id="3162"/>
      <w:r>
        <w:rPr>
          <w:rStyle w:val="Ninguno"/>
          <w:rFonts w:ascii="Calibri" w:eastAsia="Calibri" w:hAnsi="Calibri" w:cs="Calibri"/>
          <w:sz w:val="28"/>
          <w:szCs w:val="28"/>
        </w:rPr>
        <w:t xml:space="preserve"> </w:t>
      </w:r>
    </w:p>
    <w:p w:rsidR="00C0594E" w:rsidRDefault="00B706A9">
      <w:pPr>
        <w:pStyle w:val="Heading41"/>
        <w:ind w:left="0" w:firstLine="0"/>
        <w:pPrChange w:id="3164" w:author="Meir Kalter" w:date="2016-06-14T09:01:00Z">
          <w:pPr>
            <w:pStyle w:val="Heading41"/>
            <w:numPr>
              <w:ilvl w:val="3"/>
              <w:numId w:val="48"/>
            </w:numPr>
            <w:tabs>
              <w:tab w:val="num" w:pos="708"/>
            </w:tabs>
            <w:ind w:left="720" w:hanging="720"/>
          </w:pPr>
        </w:pPrChange>
      </w:pPr>
      <w:r>
        <w:rPr>
          <w:rFonts w:eastAsia="Arial Unicode MS" w:cs="Arial Unicode MS"/>
        </w:rPr>
        <w:t xml:space="preserve"> </w:t>
      </w:r>
      <w:bookmarkStart w:id="3165" w:name="_Toc453680537"/>
      <w:bookmarkStart w:id="3166" w:name="_Toc453680853"/>
      <w:r>
        <w:rPr>
          <w:rFonts w:eastAsia="Arial Unicode MS" w:cs="Arial Unicode MS"/>
        </w:rPr>
        <w:t>This type of file contains the memory code.</w:t>
      </w:r>
      <w:bookmarkEnd w:id="3165"/>
      <w:bookmarkEnd w:id="3166"/>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Del="00734644" w:rsidRDefault="00B706A9" w:rsidP="00734644">
      <w:pPr>
        <w:rPr>
          <w:del w:id="3167" w:author="Meir Kalter" w:date="2016-06-14T14:37:00Z"/>
          <w:rStyle w:val="Ninguno"/>
          <w:rFonts w:ascii="Calibri" w:eastAsia="Calibri" w:hAnsi="Calibri" w:cs="Calibri"/>
          <w:sz w:val="28"/>
          <w:szCs w:val="28"/>
        </w:rPr>
      </w:pPr>
      <w:del w:id="3168" w:author="Meir Kalter" w:date="2016-06-14T14:37:00Z">
        <w:r w:rsidDel="00734644">
          <w:rPr>
            <w:rStyle w:val="Ninguno"/>
            <w:rFonts w:ascii="Calibri" w:eastAsia="Calibri" w:hAnsi="Calibri" w:cs="Calibri"/>
            <w:sz w:val="28"/>
            <w:szCs w:val="28"/>
          </w:rPr>
          <w:lastRenderedPageBreak/>
          <w:delText>The graphic interface must include the following elements:</w:delText>
        </w:r>
        <w:bookmarkStart w:id="3169" w:name="_Toc453767365"/>
        <w:bookmarkStart w:id="3170" w:name="_Toc453767589"/>
        <w:bookmarkStart w:id="3171" w:name="_Toc453767813"/>
        <w:bookmarkStart w:id="3172" w:name="_Toc453768037"/>
        <w:bookmarkStart w:id="3173" w:name="_Toc453768260"/>
        <w:bookmarkEnd w:id="3169"/>
        <w:bookmarkEnd w:id="3170"/>
        <w:bookmarkEnd w:id="3171"/>
        <w:bookmarkEnd w:id="3172"/>
        <w:bookmarkEnd w:id="3173"/>
      </w:del>
    </w:p>
    <w:p w:rsidR="00C0594E" w:rsidRDefault="00B706A9" w:rsidP="00007C9C">
      <w:pPr>
        <w:pStyle w:val="Heading2"/>
        <w:pPrChange w:id="3174" w:author="Meir Kalter" w:date="2016-06-15T15:00:00Z">
          <w:pPr>
            <w:pStyle w:val="Heading21"/>
            <w:numPr>
              <w:ilvl w:val="1"/>
              <w:numId w:val="49"/>
            </w:numPr>
            <w:ind w:left="576" w:hanging="576"/>
          </w:pPr>
        </w:pPrChange>
      </w:pPr>
      <w:bookmarkStart w:id="3175" w:name="_Toc453768261"/>
      <w:r w:rsidRPr="00007C9C">
        <w:rPr>
          <w:rFonts w:eastAsia="Arial Unicode MS" w:cs="Arial Unicode MS"/>
          <w:rPrChange w:id="3176" w:author="Meir Kalter" w:date="2016-06-15T15:00:00Z">
            <w:rPr>
              <w:rFonts w:eastAsia="Arial Unicode MS" w:cs="Arial Unicode MS"/>
            </w:rPr>
          </w:rPrChange>
        </w:rPr>
        <w:t>Editing/saving</w:t>
      </w:r>
      <w:ins w:id="3177" w:author="Meir Kalter" w:date="2016-06-15T15:00:00Z">
        <w:r w:rsidR="00007C9C" w:rsidRPr="00007C9C">
          <w:t xml:space="preserve"> </w:t>
        </w:r>
      </w:ins>
      <w:del w:id="3178" w:author="Meir Kalter" w:date="2016-06-15T15:00:00Z">
        <w:r w:rsidRPr="00007C9C" w:rsidDel="00007C9C">
          <w:rPr>
            <w:rFonts w:eastAsia="Arial Unicode MS" w:cs="Arial Unicode MS"/>
            <w:rPrChange w:id="3179" w:author="Meir Kalter" w:date="2016-06-15T15:00:00Z">
              <w:rPr>
                <w:rFonts w:eastAsia="Arial Unicode MS" w:cs="Arial Unicode MS"/>
              </w:rPr>
            </w:rPrChange>
          </w:rPr>
          <w:delText xml:space="preserve"> </w:delText>
        </w:r>
      </w:del>
      <w:r w:rsidRPr="00007C9C">
        <w:rPr>
          <w:rFonts w:eastAsia="Arial Unicode MS" w:cs="Arial Unicode MS"/>
          <w:rPrChange w:id="3180" w:author="Meir Kalter" w:date="2016-06-15T15:00:00Z">
            <w:rPr>
              <w:rFonts w:eastAsia="Arial Unicode MS" w:cs="Arial Unicode MS"/>
            </w:rPr>
          </w:rPrChange>
        </w:rPr>
        <w:t>assembler</w:t>
      </w:r>
      <w:ins w:id="3181" w:author="Meir Kalter" w:date="2016-06-15T15:01:00Z">
        <w:r w:rsidR="00007C9C">
          <w:rPr>
            <w:rFonts w:eastAsia="Arial Unicode MS" w:cs="Arial Unicode MS"/>
          </w:rPr>
          <w:t>/memory files</w:t>
        </w:r>
      </w:ins>
      <w:bookmarkEnd w:id="3175"/>
    </w:p>
    <w:p w:rsidR="006009E8" w:rsidRDefault="00B706A9" w:rsidP="006009E8">
      <w:pPr>
        <w:rPr>
          <w:ins w:id="3182" w:author="Meir Kalter" w:date="2016-06-15T15:01:00Z"/>
          <w:rStyle w:val="Ninguno"/>
          <w:rFonts w:ascii="Calibri" w:eastAsia="Calibri" w:hAnsi="Calibri" w:cs="Calibri"/>
          <w:sz w:val="28"/>
          <w:szCs w:val="28"/>
        </w:rPr>
        <w:pPrChange w:id="3183"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3184" w:author="Meir Kalter" w:date="2016-06-15T15:01:00Z">
        <w:r w:rsidR="001E11D5">
          <w:rPr>
            <w:rStyle w:val="Ninguno"/>
            <w:rFonts w:ascii="Calibri" w:eastAsia="Calibri" w:hAnsi="Calibri" w:cs="Calibri"/>
            <w:sz w:val="28"/>
            <w:szCs w:val="28"/>
          </w:rPr>
          <w:t xml:space="preserve">Edition </w:t>
        </w:r>
      </w:ins>
      <w:del w:id="3185" w:author="Meir Kalter" w:date="2016-06-15T15:01:00Z">
        <w:r w:rsidDel="001E11D5">
          <w:rPr>
            <w:rStyle w:val="Ninguno"/>
            <w:rFonts w:ascii="Calibri" w:eastAsia="Calibri" w:hAnsi="Calibri" w:cs="Calibri"/>
            <w:sz w:val="28"/>
            <w:szCs w:val="28"/>
          </w:rPr>
          <w:delText>Window (or frame)</w:delText>
        </w:r>
      </w:del>
      <w:ins w:id="3186"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3187" w:author="Meir Kalter" w:date="2016-06-15T15:01:00Z">
        <w:r w:rsidDel="001E11D5">
          <w:rPr>
            <w:rStyle w:val="Ninguno"/>
            <w:rFonts w:ascii="Calibri" w:eastAsia="Calibri" w:hAnsi="Calibri" w:cs="Calibri"/>
            <w:sz w:val="28"/>
            <w:szCs w:val="28"/>
          </w:rPr>
          <w:delText>editing to in</w:delText>
        </w:r>
      </w:del>
      <w:ins w:id="3188" w:author="Meir Kalter" w:date="2016-06-15T15:01:00Z">
        <w:r w:rsidR="001E11D5">
          <w:rPr>
            <w:rStyle w:val="Ninguno"/>
            <w:rFonts w:ascii="Calibri" w:eastAsia="Calibri" w:hAnsi="Calibri" w:cs="Calibri"/>
            <w:sz w:val="28"/>
            <w:szCs w:val="28"/>
          </w:rPr>
          <w:t xml:space="preserve">to edit </w:t>
        </w:r>
      </w:ins>
      <w:del w:id="3189"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rsidP="006009E8">
      <w:pPr>
        <w:pStyle w:val="Heading3"/>
        <w:rPr>
          <w:del w:id="3190" w:author="Meir Kalter" w:date="2016-06-15T15:01:00Z"/>
          <w:rStyle w:val="Ninguno"/>
          <w:rFonts w:ascii="Calibri" w:eastAsia="Calibri" w:hAnsi="Calibri" w:cs="Calibri"/>
          <w:sz w:val="28"/>
          <w:szCs w:val="28"/>
        </w:rPr>
        <w:pPrChange w:id="3191" w:author="Meir Kalter" w:date="2016-06-15T15:02:00Z">
          <w:pPr/>
        </w:pPrChange>
      </w:pPr>
      <w:del w:id="3192" w:author="Meir Kalter" w:date="2016-06-15T15:01:00Z">
        <w:r w:rsidDel="006009E8">
          <w:rPr>
            <w:rStyle w:val="Ninguno"/>
            <w:rFonts w:ascii="Calibri" w:eastAsia="Calibri" w:hAnsi="Calibri" w:cs="Calibri"/>
            <w:sz w:val="28"/>
            <w:szCs w:val="28"/>
          </w:rPr>
          <w:delText>Buttons to save disk drive or loaded from an assembly program.</w:delText>
        </w:r>
        <w:bookmarkStart w:id="3193" w:name="_Toc453767367"/>
        <w:bookmarkStart w:id="3194" w:name="_Toc453767591"/>
        <w:bookmarkStart w:id="3195" w:name="_Toc453767815"/>
        <w:bookmarkStart w:id="3196" w:name="_Toc453768039"/>
        <w:bookmarkStart w:id="3197" w:name="_Toc453768262"/>
        <w:bookmarkEnd w:id="3193"/>
        <w:bookmarkEnd w:id="3194"/>
        <w:bookmarkEnd w:id="3195"/>
        <w:bookmarkEnd w:id="3196"/>
        <w:bookmarkEnd w:id="3197"/>
      </w:del>
    </w:p>
    <w:p w:rsidR="00C0594E" w:rsidRDefault="00B706A9" w:rsidP="006009E8">
      <w:pPr>
        <w:pStyle w:val="Heading3"/>
        <w:pPrChange w:id="3198" w:author="Meir Kalter" w:date="2016-06-15T15:02:00Z">
          <w:pPr>
            <w:pStyle w:val="Heading21"/>
            <w:numPr>
              <w:ilvl w:val="1"/>
              <w:numId w:val="33"/>
            </w:numPr>
            <w:ind w:left="576" w:hanging="576"/>
          </w:pPr>
        </w:pPrChange>
      </w:pPr>
      <w:bookmarkStart w:id="3199" w:name="_Toc453680538"/>
      <w:bookmarkStart w:id="3200" w:name="_Toc453680854"/>
      <w:bookmarkStart w:id="3201" w:name="_Toc453768263"/>
      <w:r>
        <w:rPr>
          <w:rFonts w:eastAsia="Arial Unicode MS" w:cs="Arial Unicode MS"/>
        </w:rPr>
        <w:t>Open assembler file</w:t>
      </w:r>
      <w:bookmarkEnd w:id="3199"/>
      <w:bookmarkEnd w:id="3200"/>
      <w:bookmarkEnd w:id="3201"/>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65A078A2" wp14:editId="5840C25B">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3202" w:author="Meir Kalter" w:date="2016-06-15T15:02:00Z"/>
        </w:rPr>
      </w:pPr>
      <w:bookmarkStart w:id="3203" w:name="_Toc453680539"/>
      <w:bookmarkStart w:id="3204" w:name="_Toc453680855"/>
      <w:bookmarkStart w:id="3205" w:name="_Toc453768264"/>
      <w:ins w:id="3206" w:author="Meir Kalter" w:date="2016-06-15T15:02:00Z">
        <w:r>
          <w:rPr>
            <w:rFonts w:eastAsia="Arial Unicode MS" w:cs="Arial Unicode MS"/>
          </w:rPr>
          <w:t>Save</w:t>
        </w:r>
        <w:r>
          <w:rPr>
            <w:rFonts w:eastAsia="Arial Unicode MS" w:cs="Arial Unicode MS"/>
          </w:rPr>
          <w:t xml:space="preserve"> assembler file</w:t>
        </w:r>
        <w:bookmarkEnd w:id="3205"/>
      </w:ins>
    </w:p>
    <w:p w:rsidR="00C0594E" w:rsidRPr="002C187B" w:rsidDel="002C187B" w:rsidRDefault="00B706A9" w:rsidP="002C187B">
      <w:pPr>
        <w:pStyle w:val="Heading21"/>
        <w:numPr>
          <w:ilvl w:val="1"/>
          <w:numId w:val="128"/>
        </w:numPr>
        <w:rPr>
          <w:del w:id="3207" w:author="Meir Kalter" w:date="2016-06-15T15:02:00Z"/>
          <w:rFonts w:asciiTheme="majorHAnsi" w:eastAsia="Arial Unicode MS" w:hAnsiTheme="majorHAnsi" w:cs="Arial Unicode MS"/>
          <w:b/>
          <w:bCs/>
          <w:color w:val="4F81BD" w:themeColor="accent1"/>
          <w:sz w:val="22"/>
          <w:szCs w:val="22"/>
          <w:rPrChange w:id="3208" w:author="Meir Kalter" w:date="2016-06-15T15:02:00Z">
            <w:rPr>
              <w:del w:id="3209" w:author="Meir Kalter" w:date="2016-06-15T15:02:00Z"/>
            </w:rPr>
          </w:rPrChange>
        </w:rPr>
        <w:pPrChange w:id="3210" w:author="Meir Kalter" w:date="2016-06-15T15:02:00Z">
          <w:pPr>
            <w:pStyle w:val="Heading21"/>
            <w:numPr>
              <w:ilvl w:val="1"/>
              <w:numId w:val="33"/>
            </w:numPr>
            <w:ind w:left="576" w:hanging="576"/>
          </w:pPr>
        </w:pPrChange>
      </w:pPr>
      <w:del w:id="3211" w:author="Meir Kalter" w:date="2016-06-15T15:02:00Z">
        <w:r w:rsidRPr="002C187B" w:rsidDel="002C187B">
          <w:rPr>
            <w:rFonts w:asciiTheme="majorHAnsi" w:eastAsia="Arial Unicode MS" w:hAnsiTheme="majorHAnsi" w:cs="Arial Unicode MS"/>
            <w:b/>
            <w:bCs/>
            <w:color w:val="4F81BD" w:themeColor="accent1"/>
            <w:sz w:val="22"/>
            <w:szCs w:val="22"/>
            <w:rPrChange w:id="3212" w:author="Meir Kalter" w:date="2016-06-15T15:02:00Z">
              <w:rPr>
                <w:rFonts w:eastAsia="Arial Unicode MS" w:cs="Arial Unicode MS"/>
              </w:rPr>
            </w:rPrChange>
          </w:rPr>
          <w:delText>Save assembler file</w:delText>
        </w:r>
        <w:bookmarkEnd w:id="3203"/>
        <w:bookmarkEnd w:id="3204"/>
      </w:del>
    </w:p>
    <w:p w:rsidR="00C0594E" w:rsidDel="002C187B" w:rsidRDefault="00B706A9">
      <w:pPr>
        <w:rPr>
          <w:del w:id="3213" w:author="Meir Kalter" w:date="2016-06-15T15:02:00Z"/>
        </w:rPr>
      </w:pPr>
      <w:del w:id="3214"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3215"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76CFF4A" wp14:editId="3B8A98B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rsidP="00DE1656">
      <w:pPr>
        <w:rPr>
          <w:del w:id="3216" w:author="Meir Kalter" w:date="2016-06-15T15:03:00Z"/>
          <w:rPrChange w:id="3217" w:author="Meir Kalter" w:date="2016-06-15T15:03:00Z">
            <w:rPr>
              <w:del w:id="3218" w:author="Meir Kalter" w:date="2016-06-15T15:03:00Z"/>
              <w:rStyle w:val="Ninguno"/>
              <w:rFonts w:ascii="Calibri" w:eastAsia="Calibri" w:hAnsi="Calibri" w:cs="Calibri"/>
              <w:sz w:val="28"/>
              <w:szCs w:val="28"/>
              <w:u w:val="none"/>
            </w:rPr>
          </w:rPrChange>
        </w:rPr>
        <w:pPrChange w:id="3219" w:author="Meir Kalter" w:date="2016-06-15T15:03:00Z">
          <w:pPr>
            <w:pStyle w:val="Heading31"/>
            <w:numPr>
              <w:ilvl w:val="2"/>
              <w:numId w:val="50"/>
            </w:numPr>
            <w:tabs>
              <w:tab w:val="num" w:pos="708"/>
            </w:tabs>
            <w:ind w:left="720" w:hanging="720"/>
          </w:pPr>
        </w:pPrChange>
      </w:pPr>
      <w:del w:id="3220" w:author="Meir Kalter" w:date="2016-06-15T15:03:00Z">
        <w:r w:rsidDel="00DE1656">
          <w:rPr>
            <w:rStyle w:val="Ninguno"/>
          </w:rPr>
          <w:tab/>
        </w:r>
        <w:bookmarkStart w:id="3221" w:name="_Toc453680540"/>
        <w:bookmarkStart w:id="3222" w:name="_Toc453680856"/>
        <w:r w:rsidDel="00DE1656">
          <w:rPr>
            <w:rStyle w:val="Ninguno"/>
          </w:rPr>
          <w:delText>Save file flow:</w:delText>
        </w:r>
        <w:bookmarkEnd w:id="3221"/>
        <w:bookmarkEnd w:id="3222"/>
        <w:r w:rsidDel="00DE1656">
          <w:rPr>
            <w:rStyle w:val="Ninguno"/>
            <w:rFonts w:ascii="Calibri" w:eastAsia="Calibri" w:hAnsi="Calibri" w:cs="Calibri"/>
            <w:sz w:val="28"/>
            <w:szCs w:val="28"/>
          </w:rPr>
          <w:delText xml:space="preserve"> </w:delText>
        </w:r>
      </w:del>
    </w:p>
    <w:p w:rsidR="00C0594E" w:rsidDel="00DE1656" w:rsidRDefault="00B706A9">
      <w:pPr>
        <w:rPr>
          <w:del w:id="3223" w:author="Meir Kalter" w:date="2016-06-15T15:03:00Z"/>
        </w:rPr>
      </w:pPr>
      <w:del w:id="3224"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3225" w:author="Toni" w:date="2016-06-12T20:01:00Z">
        <w:del w:id="3226" w:author="Meir Kalter" w:date="2016-06-15T15:03:00Z">
          <w:r w:rsidR="00E541B8" w:rsidDel="00DE1656">
            <w:rPr>
              <w:rStyle w:val="Ninguno"/>
              <w:rFonts w:ascii="Calibri" w:eastAsia="Calibri" w:hAnsi="Calibri" w:cs="Calibri"/>
              <w:sz w:val="28"/>
              <w:szCs w:val="28"/>
            </w:rPr>
            <w:delText>correct</w:delText>
          </w:r>
        </w:del>
      </w:ins>
      <w:del w:id="3227" w:author="Meir Kalter" w:date="2016-06-15T15:03:00Z">
        <w:r w:rsidDel="00DE1656">
          <w:rPr>
            <w:rStyle w:val="Ninguno"/>
            <w:rFonts w:ascii="Calibri" w:eastAsia="Calibri" w:hAnsi="Calibri" w:cs="Calibri"/>
            <w:sz w:val="28"/>
            <w:szCs w:val="28"/>
          </w:rPr>
          <w:delText xml:space="preserve"> extention, as in the folowing</w:delText>
        </w:r>
      </w:del>
      <w:ins w:id="3228" w:author="Toni" w:date="2016-06-12T20:01:00Z">
        <w:del w:id="3229" w:author="Meir Kalter" w:date="2016-06-15T15:03:00Z">
          <w:r w:rsidR="00E541B8" w:rsidDel="00DE1656">
            <w:rPr>
              <w:rStyle w:val="Ninguno"/>
              <w:rFonts w:ascii="Calibri" w:eastAsia="Calibri" w:hAnsi="Calibri" w:cs="Calibri"/>
              <w:sz w:val="28"/>
              <w:szCs w:val="28"/>
            </w:rPr>
            <w:delText>following</w:delText>
          </w:r>
        </w:del>
      </w:ins>
      <w:del w:id="3230"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3231" w:author="Meir Kalter" w:date="2016-06-15T15:03:00Z"/>
        </w:rPr>
      </w:pPr>
      <w:del w:id="3232" w:author="Meir Kalter" w:date="2016-06-15T15:03:00Z">
        <w:r w:rsidDel="00DE1656">
          <w:rPr>
            <w:rStyle w:val="Ninguno"/>
            <w:rFonts w:ascii="Calibri" w:eastAsia="Calibri" w:hAnsi="Calibri" w:cs="Calibri"/>
            <w:noProof/>
            <w:sz w:val="28"/>
            <w:szCs w:val="28"/>
            <w:lang w:eastAsia="en-US" w:bidi="he-IL"/>
          </w:rPr>
          <w:drawing>
            <wp:inline distT="0" distB="0" distL="0" distR="0" wp14:anchorId="4F128937" wp14:editId="1526D4CE">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3233" w:author="Meir Kalter" w:date="2016-06-15T15:03:00Z"/>
        </w:rPr>
      </w:pPr>
      <w:del w:id="3234" w:author="Meir Kalter" w:date="2016-06-15T15:03:00Z">
        <w:r w:rsidDel="00DE1656">
          <w:delText>4save asm file - test5 - with no extension</w:delText>
        </w:r>
      </w:del>
    </w:p>
    <w:p w:rsidR="00C0594E" w:rsidDel="00DE1656" w:rsidRDefault="00B706A9">
      <w:pPr>
        <w:keepNext/>
        <w:rPr>
          <w:del w:id="3235" w:author="Meir Kalter" w:date="2016-06-15T15:03:00Z"/>
        </w:rPr>
      </w:pPr>
      <w:del w:id="3236" w:author="Meir Kalter" w:date="2016-06-15T15:03:00Z">
        <w:r w:rsidDel="00DE1656">
          <w:rPr>
            <w:rStyle w:val="Ninguno"/>
            <w:rFonts w:ascii="Calibri" w:eastAsia="Calibri" w:hAnsi="Calibri" w:cs="Calibri"/>
            <w:noProof/>
            <w:sz w:val="28"/>
            <w:szCs w:val="28"/>
            <w:lang w:eastAsia="en-US" w:bidi="he-IL"/>
          </w:rPr>
          <w:drawing>
            <wp:inline distT="0" distB="0" distL="0" distR="0" wp14:anchorId="0DBEA3CD" wp14:editId="659EB574">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3237" w:author="Meir Kalter" w:date="2016-06-15T15:03:00Z"/>
        </w:rPr>
      </w:pPr>
      <w:del w:id="3238" w:author="Meir Kalter" w:date="2016-06-15T15:03:00Z">
        <w:r w:rsidDel="00DE1656">
          <w:delText>5The file was saved corectly - as test5.asm[Viewdlated by the open file ]</w:delText>
        </w:r>
      </w:del>
    </w:p>
    <w:p w:rsidR="00C0594E" w:rsidDel="00DE1656" w:rsidRDefault="00C0594E">
      <w:pPr>
        <w:rPr>
          <w:del w:id="3239" w:author="Meir Kalter" w:date="2016-06-15T15:03:00Z"/>
        </w:rPr>
      </w:pPr>
    </w:p>
    <w:p w:rsidR="00C0594E" w:rsidDel="00DE1656" w:rsidRDefault="00B706A9">
      <w:pPr>
        <w:keepNext/>
        <w:rPr>
          <w:del w:id="3240" w:author="Meir Kalter" w:date="2016-06-15T15:03:00Z"/>
        </w:rPr>
      </w:pPr>
      <w:del w:id="3241" w:author="Meir Kalter" w:date="2016-06-15T15:03:00Z">
        <w:r w:rsidDel="00DE1656">
          <w:rPr>
            <w:noProof/>
            <w:lang w:eastAsia="en-US" w:bidi="he-IL"/>
          </w:rPr>
          <w:drawing>
            <wp:inline distT="0" distB="0" distL="0" distR="0" wp14:anchorId="14A41602" wp14:editId="75ED0FA8">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3242" w:author="Meir Kalter" w:date="2016-06-15T15:03:00Z"/>
        </w:rPr>
      </w:pPr>
      <w:del w:id="3243" w:author="Meir Kalter" w:date="2016-06-15T15:03:00Z">
        <w:r w:rsidDel="00DE1656">
          <w:delText>6Editor window</w:delText>
        </w:r>
      </w:del>
    </w:p>
    <w:p w:rsidR="00C0594E" w:rsidDel="00DE1656" w:rsidRDefault="00B706A9">
      <w:pPr>
        <w:rPr>
          <w:del w:id="3244" w:author="Meir Kalter" w:date="2016-06-15T15:03:00Z"/>
        </w:rPr>
      </w:pPr>
      <w:del w:id="3245"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3246"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227EA46F" wp14:editId="6F76E84C">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rsidP="00DC0EDD">
      <w:pPr>
        <w:pStyle w:val="Heading2"/>
        <w:rPr>
          <w:ins w:id="3247" w:author="Meir Kalter" w:date="2016-06-15T15:22:00Z"/>
          <w:rFonts w:eastAsia="Arial Unicode MS"/>
        </w:rPr>
        <w:pPrChange w:id="3248" w:author="Meir Kalter" w:date="2016-06-15T15:21:00Z">
          <w:pPr>
            <w:pStyle w:val="Heading3"/>
          </w:pPr>
        </w:pPrChange>
      </w:pPr>
      <w:bookmarkStart w:id="3249" w:name="_Toc453680541"/>
      <w:bookmarkStart w:id="3250" w:name="_Toc453680857"/>
      <w:bookmarkStart w:id="3251" w:name="_Toc453768265"/>
      <w:ins w:id="3252" w:author="Meir Kalter" w:date="2016-06-15T15:21:00Z">
        <w:r>
          <w:rPr>
            <w:rFonts w:eastAsia="Arial Unicode MS"/>
          </w:rPr>
          <w:lastRenderedPageBreak/>
          <w:t>Memory view</w:t>
        </w:r>
      </w:ins>
    </w:p>
    <w:p w:rsidR="004B112F" w:rsidRDefault="004B112F" w:rsidP="004B112F">
      <w:pPr>
        <w:pStyle w:val="Heading3"/>
        <w:rPr>
          <w:ins w:id="3253" w:author="Meir Kalter" w:date="2016-06-15T15:22:00Z"/>
          <w:rFonts w:eastAsia="Arial Unicode MS"/>
        </w:rPr>
        <w:pPrChange w:id="3254" w:author="Meir Kalter" w:date="2016-06-15T15:22:00Z">
          <w:pPr>
            <w:pStyle w:val="Heading2"/>
          </w:pPr>
        </w:pPrChange>
      </w:pPr>
      <w:ins w:id="3255" w:author="Meir Kalter" w:date="2016-06-15T15:22:00Z">
        <w:r>
          <w:rPr>
            <w:rFonts w:eastAsia="Arial Unicode MS"/>
          </w:rPr>
          <w:t>Memory</w:t>
        </w:r>
      </w:ins>
    </w:p>
    <w:p w:rsidR="004B112F" w:rsidRDefault="004B112F" w:rsidP="004B112F">
      <w:pPr>
        <w:pStyle w:val="Heading3"/>
        <w:rPr>
          <w:ins w:id="3256" w:author="Meir Kalter" w:date="2016-06-15T15:23:00Z"/>
          <w:rFonts w:eastAsia="Arial Unicode MS"/>
        </w:rPr>
        <w:pPrChange w:id="3257" w:author="Meir Kalter" w:date="2016-06-15T15:23:00Z">
          <w:pPr>
            <w:pStyle w:val="Heading2"/>
          </w:pPr>
        </w:pPrChange>
      </w:pPr>
      <w:ins w:id="3258" w:author="Meir Kalter" w:date="2016-06-15T15:22:00Z">
        <w:r w:rsidRPr="004B112F">
          <w:rPr>
            <w:rFonts w:eastAsia="Arial Unicode MS"/>
            <w:rPrChange w:id="3259" w:author="Meir Kalter" w:date="2016-06-15T15:23:00Z">
              <w:rPr/>
            </w:rPrChange>
          </w:rPr>
          <w:t xml:space="preserve">Instruction </w:t>
        </w:r>
        <w:proofErr w:type="spellStart"/>
        <w:proofErr w:type="gramStart"/>
        <w:r w:rsidRPr="004B112F">
          <w:rPr>
            <w:rFonts w:eastAsia="Arial Unicode MS"/>
            <w:rPrChange w:id="3260" w:author="Meir Kalter" w:date="2016-06-15T15:23:00Z">
              <w:rPr/>
            </w:rPrChange>
          </w:rPr>
          <w:t>cpu</w:t>
        </w:r>
      </w:ins>
      <w:proofErr w:type="spellEnd"/>
      <w:proofErr w:type="gramEnd"/>
    </w:p>
    <w:p w:rsidR="004B112F" w:rsidRPr="004B112F" w:rsidRDefault="004B112F" w:rsidP="004B112F">
      <w:pPr>
        <w:pStyle w:val="Heading3"/>
        <w:rPr>
          <w:ins w:id="3261" w:author="Meir Kalter" w:date="2016-06-15T15:22:00Z"/>
          <w:rPrChange w:id="3262" w:author="Meir Kalter" w:date="2016-06-15T15:23:00Z">
            <w:rPr>
              <w:ins w:id="3263" w:author="Meir Kalter" w:date="2016-06-15T15:22:00Z"/>
              <w:rFonts w:eastAsia="Arial Unicode MS"/>
            </w:rPr>
          </w:rPrChange>
        </w:rPr>
        <w:pPrChange w:id="3264" w:author="Meir Kalter" w:date="2016-06-15T15:23:00Z">
          <w:pPr>
            <w:pStyle w:val="Heading2"/>
          </w:pPr>
        </w:pPrChange>
      </w:pPr>
      <w:ins w:id="3265" w:author="Meir Kalter" w:date="2016-06-15T15:23:00Z">
        <w:r w:rsidRPr="004B112F">
          <w:rPr>
            <w:rFonts w:eastAsia="Arial Unicode MS"/>
            <w:rPrChange w:id="3266" w:author="Meir Kalter" w:date="2016-06-15T15:23:00Z">
              <w:rPr/>
            </w:rPrChange>
          </w:rPr>
          <w:t>Stack</w:t>
        </w:r>
      </w:ins>
    </w:p>
    <w:p w:rsidR="00C0594E" w:rsidRPr="004B112F" w:rsidDel="00DC0EDD" w:rsidRDefault="00B706A9" w:rsidP="00E4645D">
      <w:pPr>
        <w:pStyle w:val="Heading21"/>
        <w:numPr>
          <w:ilvl w:val="2"/>
          <w:numId w:val="49"/>
        </w:numPr>
        <w:rPr>
          <w:del w:id="3267" w:author="Meir Kalter" w:date="2016-06-15T15:21:00Z"/>
          <w:rFonts w:asciiTheme="majorHAnsi" w:hAnsiTheme="majorHAnsi" w:cstheme="majorBidi"/>
          <w:b/>
          <w:bCs/>
          <w:color w:val="4F81BD" w:themeColor="accent1"/>
          <w:sz w:val="26"/>
          <w:szCs w:val="26"/>
          <w:rPrChange w:id="3268" w:author="Meir Kalter" w:date="2016-06-15T15:22:00Z">
            <w:rPr>
              <w:del w:id="3269" w:author="Meir Kalter" w:date="2016-06-15T15:21:00Z"/>
            </w:rPr>
          </w:rPrChange>
        </w:rPr>
        <w:pPrChange w:id="3270" w:author="Meir Kalter" w:date="2016-06-15T15:22:00Z">
          <w:pPr>
            <w:pStyle w:val="Heading21"/>
            <w:numPr>
              <w:ilvl w:val="1"/>
              <w:numId w:val="33"/>
            </w:numPr>
            <w:ind w:left="576" w:hanging="576"/>
          </w:pPr>
        </w:pPrChange>
      </w:pPr>
      <w:del w:id="3271" w:author="Meir Kalter" w:date="2016-06-15T15:21:00Z">
        <w:r w:rsidRPr="004B112F" w:rsidDel="00DC0EDD">
          <w:rPr>
            <w:rFonts w:asciiTheme="majorHAnsi" w:eastAsia="Arial Unicode MS" w:hAnsiTheme="majorHAnsi" w:cstheme="majorBidi"/>
            <w:b/>
            <w:bCs/>
            <w:color w:val="4F81BD" w:themeColor="accent1"/>
            <w:sz w:val="26"/>
            <w:szCs w:val="26"/>
            <w:rPrChange w:id="3272" w:author="Meir Kalter" w:date="2016-06-15T15:22:00Z">
              <w:rPr>
                <w:rFonts w:eastAsia="Arial Unicode MS" w:cs="Arial Unicode MS"/>
              </w:rPr>
            </w:rPrChange>
          </w:rPr>
          <w:delText>Memory view</w:delText>
        </w:r>
        <w:bookmarkEnd w:id="3249"/>
        <w:bookmarkEnd w:id="3250"/>
        <w:bookmarkEnd w:id="3251"/>
      </w:del>
    </w:p>
    <w:p w:rsidR="00C0594E" w:rsidDel="004B112F" w:rsidRDefault="00B706A9" w:rsidP="00E4645D">
      <w:pPr>
        <w:pStyle w:val="Heading31"/>
        <w:numPr>
          <w:ilvl w:val="2"/>
          <w:numId w:val="49"/>
        </w:numPr>
        <w:rPr>
          <w:del w:id="3273" w:author="Meir Kalter" w:date="2016-06-15T15:23:00Z"/>
        </w:rPr>
        <w:pPrChange w:id="3274" w:author="Meir Kalter" w:date="2016-06-15T15:22:00Z">
          <w:pPr>
            <w:pStyle w:val="Heading31"/>
            <w:numPr>
              <w:ilvl w:val="2"/>
              <w:numId w:val="51"/>
            </w:numPr>
            <w:ind w:left="708" w:hanging="708"/>
          </w:pPr>
        </w:pPrChange>
      </w:pPr>
      <w:bookmarkStart w:id="3275" w:name="_Toc453680542"/>
      <w:bookmarkStart w:id="3276" w:name="_Toc453680858"/>
      <w:bookmarkStart w:id="3277" w:name="_Toc453768266"/>
      <w:del w:id="3278" w:author="Meir Kalter" w:date="2016-06-15T15:23:00Z">
        <w:r w:rsidRPr="004B112F" w:rsidDel="004B112F">
          <w:rPr>
            <w:rFonts w:asciiTheme="majorHAnsi" w:eastAsia="Arial Unicode MS" w:hAnsiTheme="majorHAnsi" w:cstheme="majorBidi"/>
            <w:b/>
            <w:bCs/>
            <w:color w:val="4F81BD" w:themeColor="accent1"/>
            <w:sz w:val="26"/>
            <w:szCs w:val="26"/>
            <w:u w:val="none"/>
            <w:rPrChange w:id="3279" w:author="Meir Kalter" w:date="2016-06-15T15:22:00Z">
              <w:rPr>
                <w:rFonts w:eastAsia="Arial Unicode MS" w:cs="Arial Unicode MS"/>
              </w:rPr>
            </w:rPrChange>
          </w:rPr>
          <w:delText>Memory</w:delText>
        </w:r>
        <w:bookmarkEnd w:id="3275"/>
        <w:bookmarkEnd w:id="3276"/>
        <w:bookmarkEnd w:id="3277"/>
      </w:del>
    </w:p>
    <w:p w:rsidR="00C0594E" w:rsidDel="004B112F" w:rsidRDefault="00B706A9">
      <w:pPr>
        <w:pStyle w:val="Heading31"/>
        <w:numPr>
          <w:ilvl w:val="2"/>
          <w:numId w:val="49"/>
        </w:numPr>
        <w:rPr>
          <w:del w:id="3280" w:author="Meir Kalter" w:date="2016-06-15T15:23:00Z"/>
        </w:rPr>
        <w:pPrChange w:id="3281" w:author="Toni" w:date="2016-06-12T20:33:00Z">
          <w:pPr>
            <w:pStyle w:val="Heading31"/>
            <w:numPr>
              <w:ilvl w:val="2"/>
              <w:numId w:val="51"/>
            </w:numPr>
            <w:ind w:left="708" w:hanging="708"/>
          </w:pPr>
        </w:pPrChange>
      </w:pPr>
      <w:bookmarkStart w:id="3282" w:name="_Toc453680543"/>
      <w:bookmarkStart w:id="3283" w:name="_Toc453680859"/>
      <w:bookmarkStart w:id="3284" w:name="_Toc453768267"/>
      <w:del w:id="3285" w:author="Meir Kalter" w:date="2016-06-15T15:23:00Z">
        <w:r w:rsidDel="004B112F">
          <w:rPr>
            <w:rFonts w:eastAsia="Arial Unicode MS" w:cs="Arial Unicode MS"/>
          </w:rPr>
          <w:delText>Instruction cpu</w:delText>
        </w:r>
        <w:bookmarkEnd w:id="3282"/>
        <w:bookmarkEnd w:id="3283"/>
        <w:bookmarkEnd w:id="3284"/>
      </w:del>
    </w:p>
    <w:p w:rsidR="00C0594E" w:rsidDel="004B112F" w:rsidRDefault="00B706A9">
      <w:pPr>
        <w:pStyle w:val="Heading31"/>
        <w:numPr>
          <w:ilvl w:val="2"/>
          <w:numId w:val="49"/>
        </w:numPr>
        <w:rPr>
          <w:del w:id="3286" w:author="Meir Kalter" w:date="2016-06-15T15:23:00Z"/>
        </w:rPr>
        <w:pPrChange w:id="3287" w:author="Toni" w:date="2016-06-12T20:33:00Z">
          <w:pPr>
            <w:pStyle w:val="Heading31"/>
            <w:numPr>
              <w:ilvl w:val="2"/>
              <w:numId w:val="51"/>
            </w:numPr>
            <w:ind w:left="708" w:hanging="708"/>
          </w:pPr>
        </w:pPrChange>
      </w:pPr>
      <w:bookmarkStart w:id="3288" w:name="_Toc453680544"/>
      <w:bookmarkStart w:id="3289" w:name="_Toc453680860"/>
      <w:bookmarkStart w:id="3290" w:name="_Toc453768268"/>
      <w:del w:id="3291" w:author="Meir Kalter" w:date="2016-06-15T15:23:00Z">
        <w:r w:rsidDel="004B112F">
          <w:rPr>
            <w:rFonts w:eastAsia="Arial Unicode MS" w:cs="Arial Unicode MS"/>
          </w:rPr>
          <w:delText>Stack</w:delText>
        </w:r>
        <w:bookmarkEnd w:id="3288"/>
        <w:bookmarkEnd w:id="3289"/>
        <w:bookmarkEnd w:id="3290"/>
      </w:del>
    </w:p>
    <w:p w:rsidR="00C0594E" w:rsidRDefault="00B706A9" w:rsidP="004B112F">
      <w:pPr>
        <w:pPrChange w:id="3292" w:author="Meir Kalter" w:date="2016-06-15T15:23:00Z">
          <w:pPr/>
        </w:pPrChange>
      </w:pPr>
      <w:r>
        <w:rPr>
          <w:rFonts w:eastAsia="Arial Unicode MS" w:cs="Arial Unicode MS"/>
        </w:rPr>
        <w:t xml:space="preserve">- </w:t>
      </w:r>
      <w:ins w:id="3293" w:author="Meir Kalter" w:date="2016-06-15T15:23:00Z">
        <w:r w:rsidR="004B112F">
          <w:rPr>
            <w:rFonts w:eastAsia="Arial Unicode MS" w:cs="Arial Unicode MS"/>
          </w:rPr>
          <w:t xml:space="preserve">Some </w:t>
        </w:r>
        <w:proofErr w:type="spellStart"/>
        <w:r w:rsidR="004B112F">
          <w:rPr>
            <w:rFonts w:eastAsia="Arial Unicode MS" w:cs="Arial Unicode MS"/>
          </w:rPr>
          <w:t>frames</w:t>
        </w:r>
      </w:ins>
      <w:del w:id="3294" w:author="Meir Kalter" w:date="2016-06-15T15:23:00Z">
        <w:r w:rsidDel="004B112F">
          <w:rPr>
            <w:rFonts w:eastAsia="Arial Unicode MS" w:cs="Arial Unicode MS"/>
          </w:rPr>
          <w:delText xml:space="preserve">Two windows (or frames) </w:delText>
        </w:r>
      </w:del>
      <w:r>
        <w:rPr>
          <w:rFonts w:eastAsia="Arial Unicode MS" w:cs="Arial Unicode MS"/>
        </w:rPr>
        <w:t>to</w:t>
      </w:r>
      <w:proofErr w:type="spellEnd"/>
      <w:r>
        <w:rPr>
          <w:rFonts w:eastAsia="Arial Unicode MS" w:cs="Arial Unicode MS"/>
        </w:rPr>
        <w:t xml:space="preserve"> display the computer's memory (256 bytes). This allows the student displayed at the same time the bottom of memory where </w:t>
      </w:r>
      <w:del w:id="3295" w:author="Toni" w:date="2016-06-12T20:02:00Z">
        <w:r w:rsidDel="00E541B8">
          <w:rPr>
            <w:rFonts w:eastAsia="Arial Unicode MS" w:cs="Arial Unicode MS"/>
          </w:rPr>
          <w:delText xml:space="preserve">your </w:delText>
        </w:r>
      </w:del>
      <w:ins w:id="3296" w:author="Toni" w:date="2016-06-12T20:02:00Z">
        <w:r w:rsidR="00E541B8">
          <w:rPr>
            <w:rFonts w:eastAsia="Arial Unicode MS" w:cs="Arial Unicode MS"/>
          </w:rPr>
          <w:t xml:space="preserve">the </w:t>
        </w:r>
      </w:ins>
      <w:r>
        <w:rPr>
          <w:rFonts w:eastAsia="Arial Unicode MS" w:cs="Arial Unicode MS"/>
        </w:rPr>
        <w:t>program into machine code</w:t>
      </w:r>
      <w:ins w:id="3297" w:author="Toni" w:date="2016-06-12T20:02:00Z">
        <w:r w:rsidR="00E541B8">
          <w:rPr>
            <w:rFonts w:eastAsia="Arial Unicode MS" w:cs="Arial Unicode MS"/>
          </w:rPr>
          <w:t xml:space="preserve"> is stored</w:t>
        </w:r>
      </w:ins>
      <w:r>
        <w:rPr>
          <w:rFonts w:eastAsia="Arial Unicode MS" w:cs="Arial Unicode MS"/>
        </w:rPr>
        <w: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0594E" w:rsidRPr="00173869" w:rsidRDefault="00B706A9" w:rsidP="00173869">
      <w:pPr>
        <w:pStyle w:val="Heading2"/>
        <w:rPr>
          <w:rFonts w:eastAsia="Arial Unicode MS"/>
          <w:rPrChange w:id="3298" w:author="Meir Kalter" w:date="2016-06-15T15:23:00Z">
            <w:rPr/>
          </w:rPrChange>
        </w:rPr>
        <w:pPrChange w:id="3299" w:author="Meir Kalter" w:date="2016-06-15T15:23:00Z">
          <w:pPr>
            <w:pStyle w:val="Heading21"/>
            <w:numPr>
              <w:ilvl w:val="1"/>
              <w:numId w:val="33"/>
            </w:numPr>
            <w:ind w:left="576" w:hanging="576"/>
          </w:pPr>
        </w:pPrChange>
      </w:pPr>
      <w:bookmarkStart w:id="3300" w:name="_Toc453680545"/>
      <w:bookmarkStart w:id="3301" w:name="_Toc453680861"/>
      <w:bookmarkStart w:id="3302" w:name="_Toc453768269"/>
      <w:r w:rsidRPr="00173869">
        <w:rPr>
          <w:rFonts w:eastAsia="Arial Unicode MS"/>
          <w:rPrChange w:id="3303" w:author="Meir Kalter" w:date="2016-06-15T15:23:00Z">
            <w:rPr>
              <w:rFonts w:eastAsia="Arial Unicode MS" w:cs="Arial Unicode MS"/>
            </w:rPr>
          </w:rPrChange>
        </w:rPr>
        <w:t>Seven segment display</w:t>
      </w:r>
      <w:bookmarkEnd w:id="3300"/>
      <w:bookmarkEnd w:id="3301"/>
      <w:bookmarkEnd w:id="3302"/>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3304" w:author="Toni" w:date="2016-06-12T20:03:00Z">
        <w:r w:rsidDel="00E541B8">
          <w:rPr>
            <w:rStyle w:val="Ninguno"/>
            <w:rFonts w:eastAsia="Arial Unicode MS" w:cs="Arial Unicode MS"/>
            <w:shd w:val="clear" w:color="auto" w:fill="FFFF00"/>
          </w:rPr>
          <w:lastRenderedPageBreak/>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r>
        <w:rPr>
          <w:noProof/>
          <w:lang w:eastAsia="en-US" w:bidi="he-IL"/>
        </w:rPr>
        <w:drawing>
          <wp:inline distT="0" distB="0" distL="0" distR="0" wp14:anchorId="3FBAB1BB" wp14:editId="7841322A">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Pr>
          <w:noProof/>
          <w:lang w:eastAsia="en-US" w:bidi="he-IL"/>
        </w:rPr>
        <w:drawing>
          <wp:inline distT="0" distB="0" distL="0" distR="0" wp14:anchorId="782E7049" wp14:editId="2896AA9D">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p>
    <w:p w:rsidR="00173869" w:rsidRDefault="00173869" w:rsidP="00173869">
      <w:pPr>
        <w:pStyle w:val="Heading3"/>
        <w:rPr>
          <w:ins w:id="3305" w:author="Meir Kalter" w:date="2016-06-15T15:24:00Z"/>
          <w:rFonts w:eastAsia="Arial Unicode MS"/>
        </w:rPr>
        <w:pPrChange w:id="3306" w:author="Meir Kalter" w:date="2016-06-15T15:24:00Z">
          <w:pPr>
            <w:pStyle w:val="Heading2"/>
          </w:pPr>
        </w:pPrChange>
      </w:pPr>
      <w:bookmarkStart w:id="3307" w:name="_Toc453680546"/>
      <w:bookmarkStart w:id="3308" w:name="_Toc453680862"/>
      <w:bookmarkStart w:id="3309" w:name="_Toc453768270"/>
      <w:ins w:id="3310" w:author="Meir Kalter" w:date="2016-06-15T15:24:00Z">
        <w:r>
          <w:rPr>
            <w:rFonts w:eastAsia="Arial Unicode MS"/>
          </w:rPr>
          <w:t>Battery of 8 switches</w:t>
        </w:r>
        <w:bookmarkStart w:id="3311" w:name="_GoBack"/>
        <w:bookmarkEnd w:id="3311"/>
      </w:ins>
    </w:p>
    <w:p w:rsidR="00C0594E" w:rsidDel="00173869" w:rsidRDefault="00B706A9">
      <w:pPr>
        <w:pStyle w:val="Heading21"/>
        <w:numPr>
          <w:ilvl w:val="1"/>
          <w:numId w:val="33"/>
        </w:numPr>
        <w:rPr>
          <w:del w:id="3312" w:author="Meir Kalter" w:date="2016-06-15T15:24:00Z"/>
        </w:rPr>
      </w:pPr>
      <w:del w:id="3313" w:author="Meir Kalter" w:date="2016-06-15T15:24:00Z">
        <w:r w:rsidDel="00173869">
          <w:rPr>
            <w:rFonts w:eastAsia="Arial Unicode MS" w:cs="Arial Unicode MS"/>
          </w:rPr>
          <w:delText>Input battery of 8 switches</w:delText>
        </w:r>
        <w:bookmarkEnd w:id="3307"/>
        <w:bookmarkEnd w:id="3308"/>
        <w:bookmarkEnd w:id="3309"/>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lastRenderedPageBreak/>
              <w:drawing>
                <wp:inline distT="0" distB="0" distL="0" distR="0" wp14:anchorId="371C19E2" wp14:editId="4C19CC91">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14C9ABDF" wp14:editId="17D351A5">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19"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3314" w:author="Meir Kalter" w:date="2016-06-15T14:59:00Z"/>
        </w:rPr>
      </w:pPr>
      <w:r>
        <w:rPr>
          <w:noProof/>
          <w:lang w:eastAsia="en-US" w:bidi="he-IL"/>
        </w:rPr>
        <w:drawing>
          <wp:inline distT="0" distB="0" distL="0" distR="0" wp14:anchorId="20EFF34C" wp14:editId="3055619C">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rsidP="00B51891">
      <w:pPr>
        <w:rPr>
          <w:ins w:id="3315" w:author="Meir Kalter" w:date="2016-06-15T14:59:00Z"/>
        </w:rPr>
        <w:pPrChange w:id="3316" w:author="Meir Kalter" w:date="2016-06-15T14:59:00Z">
          <w:pPr>
            <w:pStyle w:val="Heading21"/>
            <w:numPr>
              <w:ilvl w:val="1"/>
              <w:numId w:val="52"/>
            </w:numPr>
            <w:ind w:left="576" w:hanging="576"/>
          </w:pPr>
        </w:pPrChange>
      </w:pPr>
      <w:bookmarkStart w:id="3317" w:name="_Toc453680547"/>
      <w:bookmarkStart w:id="3318" w:name="_Toc453680863"/>
      <w:del w:id="3319" w:author="Meir Kalter" w:date="2016-06-15T14:59:00Z">
        <w:r w:rsidDel="00B51891">
          <w:delText>Toolbar</w:delText>
        </w:r>
      </w:del>
      <w:bookmarkEnd w:id="3317"/>
      <w:bookmarkEnd w:id="3318"/>
    </w:p>
    <w:p w:rsidR="00B51891" w:rsidRDefault="00B51891" w:rsidP="00B51891">
      <w:pPr>
        <w:pStyle w:val="Heading2"/>
        <w:rPr>
          <w:ins w:id="3320" w:author="Meir Kalter" w:date="2016-06-15T14:59:00Z"/>
        </w:rPr>
        <w:pPrChange w:id="3321" w:author="Meir Kalter" w:date="2016-06-15T14:59:00Z">
          <w:pPr>
            <w:pStyle w:val="Heading2"/>
          </w:pPr>
        </w:pPrChange>
      </w:pPr>
      <w:bookmarkStart w:id="3322" w:name="_Toc453768271"/>
      <w:ins w:id="3323" w:author="Meir Kalter" w:date="2016-06-15T14:59:00Z">
        <w:r>
          <w:t>Toolbar</w:t>
        </w:r>
        <w:bookmarkEnd w:id="3322"/>
      </w:ins>
    </w:p>
    <w:p w:rsidR="00B51891" w:rsidRPr="00B51891" w:rsidRDefault="00B51891" w:rsidP="00B51891">
      <w:pPr>
        <w:rPr>
          <w:rPrChange w:id="3324" w:author="Meir Kalter" w:date="2016-06-15T14:59:00Z">
            <w:rPr/>
          </w:rPrChange>
        </w:rPr>
        <w:pPrChange w:id="3325" w:author="Meir Kalter" w:date="2016-06-15T14:59:00Z">
          <w:pPr>
            <w:pStyle w:val="Heading21"/>
            <w:numPr>
              <w:ilvl w:val="1"/>
              <w:numId w:val="52"/>
            </w:numPr>
            <w:ind w:left="576" w:hanging="576"/>
          </w:pPr>
        </w:pPrChange>
      </w:pPr>
    </w:p>
    <w:p w:rsidR="00C0594E" w:rsidRDefault="00B706A9">
      <w:r>
        <w:rPr>
          <w:rFonts w:eastAsia="Arial Unicode MS" w:cs="Arial Unicode MS"/>
        </w:rPr>
        <w:lastRenderedPageBreak/>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3326" w:name="_Toc453680548"/>
      <w:bookmarkStart w:id="3327" w:name="_Toc453680864"/>
      <w:bookmarkStart w:id="3328" w:name="_Toc453768272"/>
      <w:r>
        <w:rPr>
          <w:rFonts w:eastAsia="Arial Unicode MS" w:cs="Arial Unicode MS"/>
        </w:rPr>
        <w:t>Gui Menu</w:t>
      </w:r>
      <w:bookmarkEnd w:id="3326"/>
      <w:bookmarkEnd w:id="3327"/>
      <w:bookmarkEnd w:id="3328"/>
    </w:p>
    <w:p w:rsidR="00C0594E" w:rsidRDefault="00B706A9">
      <w:r>
        <w:rPr>
          <w:rFonts w:eastAsia="Arial Unicode MS" w:cs="Arial Unicode MS"/>
        </w:rPr>
        <w:tab/>
        <w:t>Reset menu – all the reset options.</w:t>
      </w:r>
    </w:p>
    <w:p w:rsidR="00C0594E" w:rsidRDefault="00B706A9" w:rsidP="004D05BC">
      <w:pPr>
        <w:pStyle w:val="Heading1"/>
        <w:pPrChange w:id="3329" w:author="Meir Kalter" w:date="2016-06-15T15:12:00Z">
          <w:pPr>
            <w:pStyle w:val="Encabezam"/>
            <w:numPr>
              <w:numId w:val="53"/>
            </w:numPr>
            <w:ind w:left="432" w:hanging="432"/>
          </w:pPr>
        </w:pPrChange>
      </w:pPr>
      <w:bookmarkStart w:id="3330" w:name="_Toc453680865"/>
      <w:bookmarkStart w:id="3331" w:name="_Toc453768273"/>
      <w:proofErr w:type="gramStart"/>
      <w:r>
        <w:lastRenderedPageBreak/>
        <w:t>Gui</w:t>
      </w:r>
      <w:proofErr w:type="gramEnd"/>
      <w:r>
        <w:t xml:space="preserve"> </w:t>
      </w:r>
      <w:proofErr w:type="spellStart"/>
      <w:r>
        <w:t>behaviour</w:t>
      </w:r>
      <w:bookmarkEnd w:id="3330"/>
      <w:bookmarkEnd w:id="3331"/>
      <w:proofErr w:type="spellEnd"/>
    </w:p>
    <w:p w:rsidR="00C0594E" w:rsidRDefault="00B706A9">
      <w:r>
        <w:rPr>
          <w:rFonts w:eastAsia="Arial Unicode MS" w:cs="Arial Unicode MS"/>
        </w:rPr>
        <w:t>Behavior of the different elements:</w:t>
      </w:r>
    </w:p>
    <w:p w:rsidR="00C0594E" w:rsidRDefault="00C0594E"/>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3332"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3333" w:author="Toni" w:date="2016-06-12T20:05:00Z">
        <w:r w:rsidDel="00E541B8">
          <w:rPr>
            <w:rFonts w:eastAsia="Arial Unicode MS" w:cs="Arial Unicode MS"/>
          </w:rPr>
          <w:delText xml:space="preserve">Joining </w:delText>
        </w:r>
      </w:del>
      <w:ins w:id="3334" w:author="Toni" w:date="2016-06-12T20:05:00Z">
        <w:r w:rsidR="00E541B8">
          <w:rPr>
            <w:rFonts w:eastAsia="Arial Unicode MS" w:cs="Arial Unicode MS"/>
          </w:rPr>
          <w:t xml:space="preserve">Assembler </w:t>
        </w:r>
      </w:ins>
      <w:del w:id="3335" w:author="Toni" w:date="2016-06-12T20:05:00Z">
        <w:r w:rsidDel="00E541B8">
          <w:rPr>
            <w:rFonts w:eastAsia="Arial Unicode MS" w:cs="Arial Unicode MS"/>
          </w:rPr>
          <w:delText>-</w:delText>
        </w:r>
      </w:del>
      <w:ins w:id="3336" w:author="Toni" w:date="2016-06-12T20:05:00Z">
        <w:r w:rsidR="00E541B8">
          <w:rPr>
            <w:rFonts w:eastAsia="Arial Unicode MS" w:cs="Arial Unicode MS"/>
          </w:rPr>
          <w:t>–</w:t>
        </w:r>
      </w:ins>
      <w:r>
        <w:rPr>
          <w:rFonts w:eastAsia="Arial Unicode MS" w:cs="Arial Unicode MS"/>
        </w:rPr>
        <w:t>button</w:t>
      </w:r>
      <w:ins w:id="3337"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r>
        <w:rPr>
          <w:rFonts w:eastAsia="Arial Unicode MS" w:cs="Arial Unicode MS"/>
        </w:rPr>
        <w:t>If no errors are loaded into memory the result of code the program into machine code.</w:t>
      </w:r>
    </w:p>
    <w:p w:rsidR="00C0594E" w:rsidRDefault="00C0594E"/>
    <w:p w:rsidR="00C0594E" w:rsidRDefault="00B706A9">
      <w:pPr>
        <w:pStyle w:val="Encabezam"/>
      </w:pPr>
      <w:r>
        <w:br w:type="page"/>
      </w:r>
    </w:p>
    <w:p w:rsidR="00C0594E" w:rsidRDefault="00B706A9" w:rsidP="004D05BC">
      <w:pPr>
        <w:pStyle w:val="Heading1"/>
        <w:pPrChange w:id="3338" w:author="Meir Kalter" w:date="2016-06-15T15:12:00Z">
          <w:pPr>
            <w:pStyle w:val="Encabezam"/>
            <w:numPr>
              <w:numId w:val="2"/>
            </w:numPr>
            <w:ind w:left="266" w:hanging="266"/>
          </w:pPr>
        </w:pPrChange>
      </w:pPr>
      <w:bookmarkStart w:id="3339" w:name="_Toc453680866"/>
      <w:bookmarkStart w:id="3340" w:name="_Toc453768274"/>
      <w:r>
        <w:lastRenderedPageBreak/>
        <w:t>Debugger</w:t>
      </w:r>
      <w:bookmarkEnd w:id="3339"/>
      <w:bookmarkEnd w:id="3340"/>
    </w:p>
    <w:p w:rsidR="007703A3" w:rsidRPr="007703A3" w:rsidRDefault="00B706A9" w:rsidP="007703A3">
      <w:pPr>
        <w:pStyle w:val="Heading21"/>
        <w:rPr>
          <w:ins w:id="3341" w:author="Meir Kalter" w:date="2016-06-15T15:04:00Z"/>
          <w:rPrChange w:id="3342" w:author="Meir Kalter" w:date="2016-06-15T15:04:00Z">
            <w:rPr>
              <w:ins w:id="3343" w:author="Meir Kalter" w:date="2016-06-15T15:04:00Z"/>
              <w:rFonts w:eastAsia="Arial Unicode MS" w:cs="Arial Unicode MS"/>
            </w:rPr>
          </w:rPrChange>
        </w:rPr>
        <w:pPrChange w:id="3344" w:author="Meir Kalter" w:date="2016-06-15T15:04:00Z">
          <w:pPr>
            <w:pStyle w:val="Heading21"/>
            <w:numPr>
              <w:ilvl w:val="1"/>
              <w:numId w:val="33"/>
            </w:numPr>
            <w:ind w:left="576" w:hanging="576"/>
          </w:pPr>
        </w:pPrChange>
      </w:pPr>
      <w:bookmarkStart w:id="3345" w:name="_Toc453680549"/>
      <w:bookmarkStart w:id="3346" w:name="_Toc453680867"/>
      <w:del w:id="3347" w:author="Meir Kalter" w:date="2016-06-15T15:04:00Z">
        <w:r w:rsidDel="007703A3">
          <w:rPr>
            <w:rFonts w:eastAsia="Arial Unicode MS" w:cs="Arial Unicode MS"/>
          </w:rPr>
          <w:delText>-</w:delText>
        </w:r>
      </w:del>
      <w:bookmarkStart w:id="3348" w:name="_Toc453768275"/>
      <w:ins w:id="3349" w:author="Meir Kalter" w:date="2016-06-15T15:04:00Z">
        <w:r w:rsidR="007703A3">
          <w:rPr>
            <w:rFonts w:eastAsia="Arial Unicode MS" w:cs="Arial Unicode MS"/>
          </w:rPr>
          <w:t xml:space="preserve">This section describes the options of </w:t>
        </w:r>
        <w:proofErr w:type="spellStart"/>
        <w:proofErr w:type="gramStart"/>
        <w:r w:rsidR="007703A3">
          <w:rPr>
            <w:rFonts w:eastAsia="Arial Unicode MS" w:cs="Arial Unicode MS"/>
          </w:rPr>
          <w:t>th</w:t>
        </w:r>
        <w:proofErr w:type="spellEnd"/>
        <w:proofErr w:type="gramEnd"/>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bookmarkEnd w:id="3348"/>
      </w:ins>
    </w:p>
    <w:p w:rsidR="00C0594E" w:rsidRDefault="00B706A9" w:rsidP="003667A5">
      <w:pPr>
        <w:pStyle w:val="Heading2"/>
        <w:pPrChange w:id="3350" w:author="Meir Kalter" w:date="2016-06-15T15:06:00Z">
          <w:pPr>
            <w:pStyle w:val="Heading21"/>
            <w:numPr>
              <w:ilvl w:val="1"/>
              <w:numId w:val="33"/>
            </w:numPr>
            <w:ind w:left="576" w:hanging="576"/>
          </w:pPr>
        </w:pPrChange>
      </w:pPr>
      <w:r>
        <w:rPr>
          <w:rFonts w:eastAsia="Arial Unicode MS" w:cs="Arial Unicode MS"/>
        </w:rPr>
        <w:t xml:space="preserve"> </w:t>
      </w:r>
      <w:bookmarkStart w:id="3351" w:name="_Toc453768276"/>
      <w:r>
        <w:rPr>
          <w:rFonts w:eastAsia="Arial Unicode MS" w:cs="Arial Unicode MS"/>
        </w:rPr>
        <w:t>Step Button</w:t>
      </w:r>
      <w:bookmarkEnd w:id="3345"/>
      <w:bookmarkEnd w:id="3346"/>
      <w:bookmarkEnd w:id="3351"/>
    </w:p>
    <w:p w:rsidR="00C0594E" w:rsidRDefault="00B706A9">
      <w:r>
        <w:rPr>
          <w:rFonts w:eastAsia="Arial Unicode MS" w:cs="Arial Unicode MS"/>
        </w:rPr>
        <w:t>Execute the instruction pointed to by the PC and stop updating all the graphics and state of the computer elements.</w:t>
      </w:r>
    </w:p>
    <w:p w:rsidR="00C0594E" w:rsidRDefault="00B706A9" w:rsidP="003667A5">
      <w:pPr>
        <w:pStyle w:val="Heading2"/>
        <w:pPrChange w:id="3352" w:author="Meir Kalter" w:date="2016-06-15T15:06:00Z">
          <w:pPr>
            <w:pStyle w:val="Heading21"/>
            <w:numPr>
              <w:ilvl w:val="1"/>
              <w:numId w:val="33"/>
            </w:numPr>
            <w:ind w:left="576" w:hanging="576"/>
          </w:pPr>
        </w:pPrChange>
      </w:pPr>
      <w:bookmarkStart w:id="3353" w:name="_Toc453680550"/>
      <w:bookmarkStart w:id="3354" w:name="_Toc453680868"/>
      <w:del w:id="3355" w:author="Meir Kalter" w:date="2016-06-15T14:58:00Z">
        <w:r w:rsidRPr="003667A5" w:rsidDel="00B51891">
          <w:rPr>
            <w:rFonts w:eastAsia="Calibri" w:cs="Calibri"/>
            <w:rPrChange w:id="3356" w:author="Meir Kalter" w:date="2016-06-15T15:05:00Z">
              <w:rPr>
                <w:rFonts w:eastAsia="Arial Unicode MS" w:cs="Arial Unicode MS"/>
              </w:rPr>
            </w:rPrChange>
          </w:rPr>
          <w:delText xml:space="preserve">- </w:delText>
        </w:r>
      </w:del>
      <w:bookmarkStart w:id="3357" w:name="_Toc453768277"/>
      <w:ins w:id="3358" w:author="Meir Kalter" w:date="2016-06-15T15:06:00Z">
        <w:r w:rsidR="003667A5">
          <w:rPr>
            <w:rFonts w:eastAsia="Arial Unicode MS" w:cs="Arial Unicode MS"/>
          </w:rPr>
          <w:t>Breakpoints</w:t>
        </w:r>
        <w:bookmarkEnd w:id="3357"/>
        <w:r w:rsidR="003667A5" w:rsidRPr="003667A5" w:rsidDel="003667A5">
          <w:rPr>
            <w:rFonts w:ascii="Calibri" w:eastAsia="Calibri" w:hAnsi="Calibri" w:cs="Calibri"/>
            <w:color w:val="365F91" w:themeColor="accent1" w:themeShade="BF"/>
            <w:sz w:val="48"/>
            <w:szCs w:val="48"/>
            <w:rPrChange w:id="3359" w:author="Meir Kalter" w:date="2016-06-15T15:06:00Z">
              <w:rPr>
                <w:rFonts w:ascii="Calibri" w:eastAsia="Calibri" w:hAnsi="Calibri" w:cs="Calibri"/>
                <w:color w:val="365F91" w:themeColor="accent1" w:themeShade="BF"/>
                <w:sz w:val="48"/>
                <w:szCs w:val="48"/>
              </w:rPr>
            </w:rPrChange>
          </w:rPr>
          <w:t xml:space="preserve"> </w:t>
        </w:r>
      </w:ins>
      <w:del w:id="3360" w:author="Meir Kalter" w:date="2016-06-15T15:06:00Z">
        <w:r w:rsidRPr="003667A5" w:rsidDel="003667A5">
          <w:rPr>
            <w:rFonts w:ascii="Calibri" w:eastAsia="Calibri" w:hAnsi="Calibri" w:cs="Calibri"/>
            <w:color w:val="365F91" w:themeColor="accent1" w:themeShade="BF"/>
            <w:sz w:val="48"/>
            <w:szCs w:val="48"/>
            <w:rPrChange w:id="3361" w:author="Meir Kalter" w:date="2016-06-15T15:06:00Z">
              <w:rPr>
                <w:rFonts w:eastAsia="Arial Unicode MS" w:cs="Arial Unicode MS"/>
              </w:rPr>
            </w:rPrChange>
          </w:rPr>
          <w:delText>Breakpoint</w:delText>
        </w:r>
        <w:bookmarkEnd w:id="3353"/>
        <w:bookmarkEnd w:id="3354"/>
        <w:r w:rsidRPr="003667A5" w:rsidDel="003667A5">
          <w:rPr>
            <w:rFonts w:ascii="Calibri" w:eastAsia="Calibri" w:hAnsi="Calibri" w:cs="Calibri"/>
            <w:color w:val="365F91" w:themeColor="accent1" w:themeShade="BF"/>
            <w:sz w:val="48"/>
            <w:szCs w:val="48"/>
            <w:rPrChange w:id="3362" w:author="Meir Kalter" w:date="2016-06-15T15:06:00Z">
              <w:rPr>
                <w:rFonts w:eastAsia="Arial Unicode MS" w:cs="Arial Unicode MS"/>
              </w:rPr>
            </w:rPrChange>
          </w:rPr>
          <w:delText xml:space="preserve"> </w:delText>
        </w:r>
      </w:del>
      <w:del w:id="3363" w:author="Toni" w:date="2016-06-12T20:05:00Z">
        <w:r w:rsidRPr="003667A5" w:rsidDel="00E541B8">
          <w:rPr>
            <w:rFonts w:eastAsia="Arial Unicode MS"/>
            <w:rPrChange w:id="3364"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21D09861" wp14:editId="5A72857F">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0"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rsidP="00346E9B">
      <w:pPr>
        <w:pStyle w:val="Heading2"/>
        <w:rPr>
          <w:ins w:id="3365" w:author="Meir Kalter" w:date="2016-06-15T15:07:00Z"/>
        </w:rPr>
        <w:pPrChange w:id="3366" w:author="Meir Kalter" w:date="2016-06-15T15:07:00Z">
          <w:pPr>
            <w:pStyle w:val="Heading2"/>
          </w:pPr>
        </w:pPrChange>
      </w:pPr>
      <w:bookmarkStart w:id="3367" w:name="_Toc453680551"/>
      <w:bookmarkStart w:id="3368" w:name="_Toc453680869"/>
      <w:del w:id="3369" w:author="Meir Kalter" w:date="2016-06-15T15:07:00Z">
        <w:r w:rsidDel="00346E9B">
          <w:rPr>
            <w:rFonts w:eastAsia="Arial Unicode MS" w:cs="Arial Unicode MS"/>
          </w:rPr>
          <w:delText>-</w:delText>
        </w:r>
      </w:del>
      <w:bookmarkStart w:id="3370" w:name="_Toc453768278"/>
      <w:ins w:id="3371" w:author="Meir Kalter" w:date="2016-06-15T15:07:00Z">
        <w:r w:rsidR="00346E9B">
          <w:rPr>
            <w:rFonts w:eastAsia="Arial Unicode MS" w:cs="Arial Unicode MS"/>
          </w:rPr>
          <w:t>–</w:t>
        </w:r>
        <w:r w:rsidR="00346E9B">
          <w:rPr>
            <w:rFonts w:eastAsia="Arial Unicode MS" w:cs="Arial Unicode MS"/>
          </w:rPr>
          <w:t xml:space="preserve"> </w:t>
        </w:r>
        <w:r w:rsidR="00346E9B">
          <w:rPr>
            <w:rFonts w:eastAsia="Arial Unicode MS" w:cs="Arial Unicode MS"/>
          </w:rPr>
          <w:t xml:space="preserve">Run </w:t>
        </w:r>
        <w:r w:rsidR="00346E9B">
          <w:rPr>
            <w:rFonts w:eastAsia="Arial Unicode MS" w:cs="Arial Unicode MS"/>
          </w:rPr>
          <w:t>Button</w:t>
        </w:r>
        <w:bookmarkEnd w:id="3370"/>
      </w:ins>
    </w:p>
    <w:p w:rsidR="00C0594E" w:rsidDel="00346E9B" w:rsidRDefault="00B706A9" w:rsidP="00346E9B">
      <w:pPr>
        <w:pStyle w:val="Heading21"/>
        <w:numPr>
          <w:ilvl w:val="1"/>
          <w:numId w:val="33"/>
        </w:numPr>
        <w:rPr>
          <w:del w:id="3372" w:author="Meir Kalter" w:date="2016-06-15T15:07:00Z"/>
        </w:rPr>
        <w:pPrChange w:id="3373" w:author="Meir Kalter" w:date="2016-06-15T15:07:00Z">
          <w:pPr>
            <w:pStyle w:val="Heading21"/>
            <w:numPr>
              <w:ilvl w:val="1"/>
              <w:numId w:val="33"/>
            </w:numPr>
            <w:ind w:left="576" w:hanging="576"/>
          </w:pPr>
        </w:pPrChange>
      </w:pPr>
      <w:del w:id="3374" w:author="Meir Kalter" w:date="2016-06-15T15:07:00Z">
        <w:r w:rsidRPr="00346E9B" w:rsidDel="00346E9B">
          <w:rPr>
            <w:rFonts w:eastAsia="Arial Unicode MS" w:cs="Arial Unicode MS"/>
            <w:rPrChange w:id="3375" w:author="Meir Kalter" w:date="2016-06-15T15:07:00Z">
              <w:rPr>
                <w:rFonts w:eastAsia="Arial Unicode MS" w:cs="Arial Unicode MS"/>
              </w:rPr>
            </w:rPrChange>
          </w:rPr>
          <w:delText xml:space="preserve"> </w:delText>
        </w:r>
        <w:r w:rsidRPr="00346E9B" w:rsidDel="00346E9B">
          <w:rPr>
            <w:rFonts w:asciiTheme="majorHAnsi" w:eastAsia="Arial Unicode MS" w:hAnsiTheme="majorHAnsi" w:cs="Arial Unicode MS"/>
            <w:b/>
            <w:bCs/>
            <w:color w:val="4F81BD" w:themeColor="accent1"/>
            <w:sz w:val="26"/>
            <w:szCs w:val="26"/>
            <w:rPrChange w:id="3376" w:author="Meir Kalter" w:date="2016-06-15T15:07:00Z">
              <w:rPr>
                <w:rFonts w:eastAsia="Arial Unicode MS" w:cs="Arial Unicode MS"/>
              </w:rPr>
            </w:rPrChange>
          </w:rPr>
          <w:delText>Run Button</w:delText>
        </w:r>
        <w:bookmarkEnd w:id="3367"/>
        <w:bookmarkEnd w:id="3368"/>
      </w:del>
    </w:p>
    <w:p w:rsidR="00C0594E" w:rsidRDefault="00B706A9" w:rsidP="00346E9B">
      <w:pPr>
        <w:pStyle w:val="Heading21"/>
        <w:rPr>
          <w:ins w:id="3377" w:author="Meir Kalter" w:date="2016-06-15T15:07:00Z"/>
          <w:rFonts w:eastAsia="Arial Unicode MS" w:cs="Arial Unicode MS"/>
        </w:rPr>
        <w:pPrChange w:id="3378" w:author="Meir Kalter" w:date="2016-06-15T15:07:00Z">
          <w:pPr/>
        </w:pPrChange>
      </w:pPr>
      <w:bookmarkStart w:id="3379" w:name="_Toc453768279"/>
      <w:r w:rsidRPr="00346E9B">
        <w:rPr>
          <w:rFonts w:eastAsia="Arial Unicode MS" w:cs="Arial Unicode MS"/>
          <w:rPrChange w:id="3380" w:author="Meir Kalter" w:date="2016-06-15T15:07:00Z">
            <w:rPr>
              <w:rFonts w:eastAsia="Arial Unicode MS" w:cs="Arial Unicode MS"/>
            </w:rPr>
          </w:rPrChange>
        </w:rPr>
        <w:t xml:space="preserve">Execute the instruction pointed to by the PC, update the machine status and graphic elements, and continue with the next instruction. The execution will stop when it reaches the Stop </w:t>
      </w:r>
      <w:del w:id="3381" w:author="Toni" w:date="2016-06-12T20:06:00Z">
        <w:r w:rsidRPr="00346E9B" w:rsidDel="00E541B8">
          <w:rPr>
            <w:rFonts w:eastAsia="Arial Unicode MS" w:cs="Arial Unicode MS"/>
            <w:rPrChange w:id="3382" w:author="Meir Kalter" w:date="2016-06-15T15:07:00Z">
              <w:rPr>
                <w:rFonts w:eastAsia="Arial Unicode MS" w:cs="Arial Unicode MS"/>
              </w:rPr>
            </w:rPrChange>
          </w:rPr>
          <w:delText xml:space="preserve">button </w:delText>
        </w:r>
      </w:del>
      <w:ins w:id="3383" w:author="Toni" w:date="2016-06-12T20:06:00Z">
        <w:r w:rsidR="00E541B8" w:rsidRPr="00346E9B">
          <w:rPr>
            <w:rFonts w:eastAsia="Arial Unicode MS" w:cs="Arial Unicode MS"/>
            <w:rPrChange w:id="3384" w:author="Meir Kalter" w:date="2016-06-15T15:07:00Z">
              <w:rPr>
                <w:rFonts w:eastAsia="Arial Unicode MS" w:cs="Arial Unicode MS"/>
              </w:rPr>
            </w:rPrChange>
          </w:rPr>
          <w:t xml:space="preserve">instruction </w:t>
        </w:r>
      </w:ins>
      <w:r w:rsidRPr="00346E9B">
        <w:rPr>
          <w:rFonts w:eastAsia="Arial Unicode MS" w:cs="Arial Unicode MS"/>
          <w:rPrChange w:id="3385" w:author="Meir Kalter" w:date="2016-06-15T15:07:00Z">
            <w:rPr>
              <w:rFonts w:eastAsia="Arial Unicode MS" w:cs="Arial Unicode MS"/>
            </w:rPr>
          </w:rPrChange>
        </w:rPr>
        <w:t xml:space="preserve">or press the STOP </w:t>
      </w:r>
      <w:del w:id="3386" w:author="Toni" w:date="2016-06-12T20:06:00Z">
        <w:r w:rsidRPr="00346E9B" w:rsidDel="00E541B8">
          <w:rPr>
            <w:rFonts w:eastAsia="Arial Unicode MS" w:cs="Arial Unicode MS"/>
            <w:rPrChange w:id="3387" w:author="Meir Kalter" w:date="2016-06-15T15:07:00Z">
              <w:rPr>
                <w:rFonts w:eastAsia="Arial Unicode MS" w:cs="Arial Unicode MS"/>
              </w:rPr>
            </w:rPrChange>
          </w:rPr>
          <w:delText>instruction</w:delText>
        </w:r>
      </w:del>
      <w:ins w:id="3388" w:author="Toni" w:date="2016-06-12T20:06:00Z">
        <w:r w:rsidR="00E541B8" w:rsidRPr="00346E9B">
          <w:rPr>
            <w:rFonts w:eastAsia="Arial Unicode MS" w:cs="Arial Unicode MS"/>
            <w:rPrChange w:id="3389" w:author="Meir Kalter" w:date="2016-06-15T15:07:00Z">
              <w:rPr>
                <w:rFonts w:eastAsia="Arial Unicode MS" w:cs="Arial Unicode MS"/>
              </w:rPr>
            </w:rPrChange>
          </w:rPr>
          <w:t>button</w:t>
        </w:r>
      </w:ins>
      <w:r w:rsidRPr="00346E9B">
        <w:rPr>
          <w:rFonts w:eastAsia="Arial Unicode MS" w:cs="Arial Unicode MS"/>
          <w:rPrChange w:id="3390" w:author="Meir Kalter" w:date="2016-06-15T15:07:00Z">
            <w:rPr>
              <w:rFonts w:eastAsia="Arial Unicode MS" w:cs="Arial Unicode MS"/>
            </w:rPr>
          </w:rPrChange>
        </w:rPr>
        <w:t>.</w:t>
      </w:r>
      <w:bookmarkEnd w:id="3379"/>
    </w:p>
    <w:p w:rsidR="00463521" w:rsidRDefault="00463521" w:rsidP="00463521">
      <w:pPr>
        <w:pStyle w:val="Heading2"/>
        <w:rPr>
          <w:ins w:id="3391" w:author="Meir Kalter" w:date="2016-06-15T15:07:00Z"/>
        </w:rPr>
        <w:pPrChange w:id="3392" w:author="Meir Kalter" w:date="2016-06-15T15:07:00Z">
          <w:pPr>
            <w:pStyle w:val="Heading2"/>
          </w:pPr>
        </w:pPrChange>
      </w:pPr>
      <w:bookmarkStart w:id="3393" w:name="_Toc453768280"/>
      <w:ins w:id="3394" w:author="Meir Kalter" w:date="2016-06-15T15:07:00Z">
        <w:r>
          <w:rPr>
            <w:rFonts w:eastAsia="Arial Unicode MS" w:cs="Arial Unicode MS"/>
          </w:rPr>
          <w:t xml:space="preserve">– </w:t>
        </w:r>
        <w:r>
          <w:rPr>
            <w:rFonts w:eastAsia="Arial Unicode MS" w:cs="Arial Unicode MS"/>
          </w:rPr>
          <w:t xml:space="preserve">Stop </w:t>
        </w:r>
        <w:r>
          <w:rPr>
            <w:rFonts w:eastAsia="Arial Unicode MS" w:cs="Arial Unicode MS"/>
          </w:rPr>
          <w:t>Button</w:t>
        </w:r>
        <w:bookmarkEnd w:id="3393"/>
      </w:ins>
    </w:p>
    <w:p w:rsidR="00463521" w:rsidRPr="00463521" w:rsidDel="00463521" w:rsidRDefault="00463521" w:rsidP="00463521">
      <w:pPr>
        <w:rPr>
          <w:del w:id="3395" w:author="Meir Kalter" w:date="2016-06-15T15:07:00Z"/>
          <w:rFonts w:asciiTheme="majorHAnsi" w:eastAsia="Arial Unicode MS" w:hAnsiTheme="majorHAnsi" w:cs="Arial Unicode MS"/>
          <w:b/>
          <w:bCs/>
          <w:color w:val="4F81BD" w:themeColor="accent1"/>
          <w:sz w:val="26"/>
          <w:szCs w:val="26"/>
          <w:rPrChange w:id="3396" w:author="Meir Kalter" w:date="2016-06-15T15:07:00Z">
            <w:rPr>
              <w:del w:id="3397" w:author="Meir Kalter" w:date="2016-06-15T15:07:00Z"/>
            </w:rPr>
          </w:rPrChange>
        </w:rPr>
        <w:pPrChange w:id="3398" w:author="Meir Kalter" w:date="2016-06-15T15:07:00Z">
          <w:pPr/>
        </w:pPrChange>
      </w:pPr>
    </w:p>
    <w:p w:rsidR="00C0594E" w:rsidDel="00463521" w:rsidRDefault="00B706A9">
      <w:pPr>
        <w:pStyle w:val="Heading21"/>
        <w:numPr>
          <w:ilvl w:val="1"/>
          <w:numId w:val="33"/>
        </w:numPr>
        <w:rPr>
          <w:del w:id="3399" w:author="Meir Kalter" w:date="2016-06-15T15:08:00Z"/>
        </w:rPr>
      </w:pPr>
      <w:bookmarkStart w:id="3400" w:name="_Toc453680552"/>
      <w:bookmarkStart w:id="3401" w:name="_Toc453680870"/>
      <w:del w:id="3402" w:author="Meir Kalter" w:date="2016-06-15T15:08:00Z">
        <w:r w:rsidDel="00463521">
          <w:rPr>
            <w:rFonts w:eastAsia="Arial Unicode MS" w:cs="Arial Unicode MS"/>
          </w:rPr>
          <w:delText>- Stop Button</w:delText>
        </w:r>
        <w:bookmarkEnd w:id="3400"/>
        <w:bookmarkEnd w:id="3401"/>
      </w:del>
    </w:p>
    <w:p w:rsidR="00C0594E" w:rsidRDefault="00B706A9">
      <w:r>
        <w:rPr>
          <w:rFonts w:eastAsia="Arial Unicode MS" w:cs="Arial Unicode MS"/>
        </w:rPr>
        <w:t>Stops program execution.</w:t>
      </w:r>
    </w:p>
    <w:p w:rsidR="0062652E" w:rsidRDefault="0062652E" w:rsidP="004D05BC">
      <w:pPr>
        <w:pStyle w:val="Heading1"/>
        <w:rPr>
          <w:ins w:id="3403" w:author="Meir Kalter" w:date="2016-06-15T15:08:00Z"/>
        </w:rPr>
        <w:pPrChange w:id="3404" w:author="Meir Kalter" w:date="2016-06-15T15:12:00Z">
          <w:pPr>
            <w:pStyle w:val="Heading2"/>
          </w:pPr>
        </w:pPrChange>
      </w:pPr>
      <w:bookmarkStart w:id="3405" w:name="_Toc453768281"/>
      <w:ins w:id="3406" w:author="Meir Kalter" w:date="2016-06-15T15:08:00Z">
        <w:r>
          <w:lastRenderedPageBreak/>
          <w:t xml:space="preserve">– </w:t>
        </w:r>
        <w:r>
          <w:t>Easy8 instructions list</w:t>
        </w:r>
        <w:bookmarkEnd w:id="3405"/>
      </w:ins>
    </w:p>
    <w:p w:rsidR="00C0594E" w:rsidDel="003323CE" w:rsidRDefault="00C0594E" w:rsidP="0062652E">
      <w:pPr>
        <w:pStyle w:val="Heading1"/>
        <w:rPr>
          <w:del w:id="3407" w:author="Meir Kalter" w:date="2016-06-14T10:48:00Z"/>
        </w:rPr>
        <w:pPrChange w:id="3408" w:author="Meir Kalter" w:date="2016-06-15T15:08:00Z">
          <w:pPr/>
        </w:pPrChange>
      </w:pPr>
    </w:p>
    <w:p w:rsidR="00C0594E" w:rsidDel="003323CE" w:rsidRDefault="00C0594E">
      <w:pPr>
        <w:rPr>
          <w:del w:id="3409" w:author="Meir Kalter" w:date="2016-06-14T10:48:00Z"/>
        </w:rPr>
      </w:pPr>
    </w:p>
    <w:p w:rsidR="00C0594E" w:rsidDel="003323CE" w:rsidRDefault="00B706A9">
      <w:pPr>
        <w:rPr>
          <w:del w:id="3410" w:author="Meir Kalter" w:date="2016-06-14T10:48:00Z"/>
        </w:rPr>
      </w:pPr>
      <w:del w:id="3411"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3412" w:author="Meir Kalter" w:date="2016-06-14T10:48:00Z"/>
        </w:rPr>
      </w:pPr>
    </w:p>
    <w:p w:rsidR="00C0594E" w:rsidDel="003323CE" w:rsidRDefault="00B706A9">
      <w:pPr>
        <w:rPr>
          <w:del w:id="3413" w:author="Meir Kalter" w:date="2016-06-14T10:48:00Z"/>
        </w:rPr>
      </w:pPr>
      <w:del w:id="3414"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3415" w:author="Meir Kalter" w:date="2016-06-14T10:48:00Z"/>
        </w:rPr>
      </w:pPr>
    </w:p>
    <w:p w:rsidR="00C0594E" w:rsidDel="003323CE" w:rsidRDefault="00B706A9">
      <w:pPr>
        <w:rPr>
          <w:del w:id="3416" w:author="Meir Kalter" w:date="2016-06-14T10:48:00Z"/>
        </w:rPr>
      </w:pPr>
      <w:commentRangeStart w:id="3417"/>
      <w:del w:id="3418"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3417"/>
        <w:r w:rsidR="00E541B8" w:rsidDel="003323CE">
          <w:rPr>
            <w:rStyle w:val="CommentReference"/>
          </w:rPr>
          <w:commentReference w:id="3417"/>
        </w:r>
      </w:del>
    </w:p>
    <w:p w:rsidR="00C0594E" w:rsidDel="003323CE" w:rsidRDefault="00C0594E">
      <w:pPr>
        <w:rPr>
          <w:del w:id="3419" w:author="Meir Kalter" w:date="2016-06-14T10:48:00Z"/>
        </w:rPr>
      </w:pPr>
    </w:p>
    <w:p w:rsidR="00C0594E" w:rsidDel="003323CE" w:rsidRDefault="00B706A9">
      <w:pPr>
        <w:rPr>
          <w:del w:id="3420" w:author="Meir Kalter" w:date="2016-06-14T10:48:00Z"/>
        </w:rPr>
      </w:pPr>
      <w:del w:id="3421" w:author="Meir Kalter" w:date="2016-06-14T10:48:00Z">
        <w:r w:rsidDel="003323CE">
          <w:rPr>
            <w:rFonts w:eastAsia="Arial Unicode MS" w:cs="Arial Unicode MS"/>
          </w:rPr>
          <w:delText>Instructions to run:</w:delText>
        </w:r>
      </w:del>
    </w:p>
    <w:p w:rsidR="00C0594E" w:rsidRDefault="00C0594E"/>
    <w:p w:rsidR="0062652E" w:rsidRDefault="0062652E" w:rsidP="0062652E">
      <w:pPr>
        <w:rPr>
          <w:ins w:id="3422" w:author="Meir Kalter" w:date="2016-06-15T15:09:00Z"/>
          <w:rFonts w:asciiTheme="majorHAnsi" w:eastAsia="Arial Unicode MS" w:hAnsiTheme="majorHAnsi" w:cs="Arial Unicode MS"/>
          <w:b/>
          <w:bCs/>
          <w:color w:val="4F81BD" w:themeColor="accent1"/>
          <w:sz w:val="26"/>
          <w:szCs w:val="26"/>
        </w:rPr>
        <w:pPrChange w:id="3423" w:author="Meir Kalter" w:date="2016-06-15T15:08:00Z">
          <w:pPr>
            <w:pStyle w:val="Encabezam"/>
            <w:numPr>
              <w:numId w:val="2"/>
            </w:numPr>
            <w:ind w:left="266" w:hanging="266"/>
          </w:pPr>
        </w:pPrChange>
      </w:pPr>
      <w:proofErr w:type="gramStart"/>
      <w:ins w:id="3424"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62652E" w:rsidDel="003323CE" w:rsidRDefault="0062652E" w:rsidP="0062652E">
      <w:pPr>
        <w:rPr>
          <w:del w:id="3425" w:author="Meir Kalter" w:date="2016-06-14T10:48:00Z"/>
          <w:rFonts w:eastAsia="Arial Unicode MS" w:cs="Arial Unicode MS"/>
          <w:rPrChange w:id="3426" w:author="Meir Kalter" w:date="2016-06-15T15:10:00Z">
            <w:rPr>
              <w:del w:id="3427" w:author="Meir Kalter" w:date="2016-06-14T10:48:00Z"/>
            </w:rPr>
          </w:rPrChange>
        </w:rPr>
        <w:pPrChange w:id="3428" w:author="Meir Kalter" w:date="2016-06-15T15:08:00Z">
          <w:pPr/>
        </w:pPrChange>
      </w:pPr>
      <w:ins w:id="3429" w:author="Meir Kalter" w:date="2016-06-15T15:09:00Z">
        <w:r w:rsidRPr="0062652E">
          <w:rPr>
            <w:rFonts w:eastAsia="Arial Unicode MS" w:cs="Arial Unicode MS"/>
            <w:rPrChange w:id="3430"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3431" w:author="Meir Kalter" w:date="2016-06-15T15:10:00Z">
              <w:rPr>
                <w:rFonts w:asciiTheme="majorHAnsi" w:eastAsia="Arial Unicode MS" w:hAnsiTheme="majorHAnsi" w:cs="Arial Unicode MS"/>
                <w:b/>
                <w:bCs/>
                <w:color w:val="4F81BD" w:themeColor="accent1"/>
                <w:sz w:val="26"/>
                <w:szCs w:val="26"/>
              </w:rPr>
            </w:rPrChange>
          </w:rPr>
          <w:t>I’</w:t>
        </w:r>
      </w:ins>
      <w:commentRangeStart w:id="3432"/>
      <w:del w:id="3433" w:author="Meir Kalter" w:date="2016-06-14T10:48:00Z">
        <w:r w:rsidR="00B706A9" w:rsidRPr="0062652E" w:rsidDel="003323CE">
          <w:rPr>
            <w:rFonts w:eastAsia="Arial Unicode MS" w:cs="Arial Unicode MS"/>
            <w:rPrChange w:id="3434" w:author="Meir Kalter" w:date="2016-06-15T15:10:00Z">
              <w:rPr>
                <w:rFonts w:eastAsia="Arial Unicode MS" w:cs="Arial Unicode MS"/>
              </w:rPr>
            </w:rPrChange>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3435" w:name="_Toc453680658"/>
        <w:bookmarkStart w:id="3436" w:name="_Toc453680763"/>
        <w:bookmarkStart w:id="3437" w:name="_Toc453680871"/>
        <w:bookmarkStart w:id="3438" w:name="_Toc453681039"/>
        <w:bookmarkStart w:id="3439" w:name="_Toc453681193"/>
        <w:bookmarkStart w:id="3440" w:name="_Toc453681342"/>
        <w:bookmarkStart w:id="3441" w:name="_Toc453681491"/>
        <w:bookmarkStart w:id="3442" w:name="_Toc453681639"/>
        <w:bookmarkStart w:id="3443" w:name="_Toc453681932"/>
        <w:bookmarkStart w:id="3444" w:name="_Toc453763900"/>
        <w:bookmarkStart w:id="3445" w:name="_Toc453764048"/>
        <w:bookmarkStart w:id="3446" w:name="_Toc453764196"/>
        <w:bookmarkStart w:id="3447" w:name="_Toc453764555"/>
        <w:bookmarkStart w:id="3448" w:name="_Toc453764749"/>
        <w:bookmarkStart w:id="3449" w:name="_Toc453764953"/>
        <w:bookmarkStart w:id="3450" w:name="_Toc453765214"/>
        <w:bookmarkStart w:id="3451" w:name="_Toc453765676"/>
        <w:bookmarkStart w:id="3452" w:name="_Toc453766120"/>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del>
    </w:p>
    <w:p w:rsidR="00C0594E" w:rsidRPr="0062652E" w:rsidDel="003323CE" w:rsidRDefault="00C0594E" w:rsidP="0062652E">
      <w:pPr>
        <w:rPr>
          <w:del w:id="3453" w:author="Meir Kalter" w:date="2016-06-14T10:48:00Z"/>
          <w:rFonts w:eastAsia="Arial Unicode MS" w:cs="Arial Unicode MS"/>
          <w:rPrChange w:id="3454" w:author="Meir Kalter" w:date="2016-06-15T15:10:00Z">
            <w:rPr>
              <w:del w:id="3455" w:author="Meir Kalter" w:date="2016-06-14T10:48:00Z"/>
            </w:rPr>
          </w:rPrChange>
        </w:rPr>
        <w:pPrChange w:id="3456" w:author="Meir Kalter" w:date="2016-06-15T15:08:00Z">
          <w:pPr/>
        </w:pPrChange>
      </w:pPr>
      <w:bookmarkStart w:id="3457" w:name="_Toc453680659"/>
      <w:bookmarkStart w:id="3458" w:name="_Toc453680764"/>
      <w:bookmarkStart w:id="3459" w:name="_Toc453680872"/>
      <w:bookmarkStart w:id="3460" w:name="_Toc453681040"/>
      <w:bookmarkStart w:id="3461" w:name="_Toc453681194"/>
      <w:bookmarkStart w:id="3462" w:name="_Toc453681343"/>
      <w:bookmarkStart w:id="3463" w:name="_Toc453681492"/>
      <w:bookmarkStart w:id="3464" w:name="_Toc453681640"/>
      <w:bookmarkStart w:id="3465" w:name="_Toc453681933"/>
      <w:bookmarkStart w:id="3466" w:name="_Toc453763901"/>
      <w:bookmarkStart w:id="3467" w:name="_Toc453764049"/>
      <w:bookmarkStart w:id="3468" w:name="_Toc453764197"/>
      <w:bookmarkStart w:id="3469" w:name="_Toc453764556"/>
      <w:bookmarkStart w:id="3470" w:name="_Toc453764750"/>
      <w:bookmarkStart w:id="3471" w:name="_Toc453764954"/>
      <w:bookmarkStart w:id="3472" w:name="_Toc453765215"/>
      <w:bookmarkStart w:id="3473" w:name="_Toc453765677"/>
      <w:bookmarkStart w:id="3474" w:name="_Toc453766121"/>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p>
    <w:p w:rsidR="00C0594E" w:rsidRPr="0062652E" w:rsidDel="003323CE" w:rsidRDefault="00C0594E" w:rsidP="0062652E">
      <w:pPr>
        <w:rPr>
          <w:del w:id="3475" w:author="Meir Kalter" w:date="2016-06-14T10:48:00Z"/>
          <w:rFonts w:eastAsia="Arial Unicode MS" w:cs="Arial Unicode MS"/>
          <w:rPrChange w:id="3476" w:author="Meir Kalter" w:date="2016-06-15T15:10:00Z">
            <w:rPr>
              <w:del w:id="3477" w:author="Meir Kalter" w:date="2016-06-14T10:48:00Z"/>
            </w:rPr>
          </w:rPrChange>
        </w:rPr>
        <w:pPrChange w:id="3478" w:author="Meir Kalter" w:date="2016-06-15T15:08:00Z">
          <w:pPr/>
        </w:pPrChange>
      </w:pPr>
      <w:bookmarkStart w:id="3479" w:name="_Toc453680660"/>
      <w:bookmarkStart w:id="3480" w:name="_Toc453680765"/>
      <w:bookmarkStart w:id="3481" w:name="_Toc453680873"/>
      <w:bookmarkStart w:id="3482" w:name="_Toc453681041"/>
      <w:bookmarkStart w:id="3483" w:name="_Toc453681195"/>
      <w:bookmarkStart w:id="3484" w:name="_Toc453681344"/>
      <w:bookmarkStart w:id="3485" w:name="_Toc453681493"/>
      <w:bookmarkStart w:id="3486" w:name="_Toc453681641"/>
      <w:bookmarkStart w:id="3487" w:name="_Toc453681934"/>
      <w:bookmarkStart w:id="3488" w:name="_Toc453763902"/>
      <w:bookmarkStart w:id="3489" w:name="_Toc453764050"/>
      <w:bookmarkStart w:id="3490" w:name="_Toc453764198"/>
      <w:bookmarkStart w:id="3491" w:name="_Toc453764557"/>
      <w:bookmarkStart w:id="3492" w:name="_Toc453764751"/>
      <w:bookmarkStart w:id="3493" w:name="_Toc453764955"/>
      <w:bookmarkStart w:id="3494" w:name="_Toc453765216"/>
      <w:bookmarkStart w:id="3495" w:name="_Toc453765678"/>
      <w:bookmarkStart w:id="3496" w:name="_Toc453766122"/>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p>
    <w:p w:rsidR="00C0594E" w:rsidRPr="0062652E" w:rsidDel="003323CE" w:rsidRDefault="00B706A9" w:rsidP="0062652E">
      <w:pPr>
        <w:pStyle w:val="ListParagraph"/>
        <w:numPr>
          <w:ilvl w:val="0"/>
          <w:numId w:val="134"/>
        </w:numPr>
        <w:rPr>
          <w:del w:id="3497" w:author="Meir Kalter" w:date="2016-06-14T10:48:00Z"/>
          <w:rPrChange w:id="3498" w:author="Meir Kalter" w:date="2016-06-15T15:10:00Z">
            <w:rPr>
              <w:del w:id="3499" w:author="Meir Kalter" w:date="2016-06-14T10:48:00Z"/>
            </w:rPr>
          </w:rPrChange>
        </w:rPr>
        <w:pPrChange w:id="3500" w:author="Meir Kalter" w:date="2016-06-15T15:09:00Z">
          <w:pPr/>
        </w:pPrChange>
      </w:pPr>
      <w:del w:id="3501" w:author="Meir Kalter" w:date="2016-06-14T10:48:00Z">
        <w:r w:rsidRPr="0062652E" w:rsidDel="003323CE">
          <w:rPr>
            <w:rPrChange w:id="3502" w:author="Meir Kalter" w:date="2016-06-15T15:10:00Z">
              <w:rPr>
                <w:rFonts w:eastAsia="Arial Unicode MS" w:cs="Arial Unicode MS"/>
              </w:rPr>
            </w:rPrChange>
          </w:rPr>
          <w:delText>The code to update indicators C, N, Z and V you'll pass, because although it is not complex is not trivial.</w:delText>
        </w:r>
        <w:bookmarkStart w:id="3503" w:name="_Toc453680661"/>
        <w:bookmarkStart w:id="3504" w:name="_Toc453680766"/>
        <w:bookmarkStart w:id="3505" w:name="_Toc453680874"/>
        <w:bookmarkStart w:id="3506" w:name="_Toc453681042"/>
        <w:bookmarkStart w:id="3507" w:name="_Toc453681196"/>
        <w:bookmarkStart w:id="3508" w:name="_Toc453681345"/>
        <w:bookmarkStart w:id="3509" w:name="_Toc453681494"/>
        <w:bookmarkStart w:id="3510" w:name="_Toc453681642"/>
        <w:bookmarkStart w:id="3511" w:name="_Toc453681935"/>
        <w:bookmarkStart w:id="3512" w:name="_Toc453763903"/>
        <w:bookmarkStart w:id="3513" w:name="_Toc453764051"/>
        <w:bookmarkStart w:id="3514" w:name="_Toc453764199"/>
        <w:bookmarkStart w:id="3515" w:name="_Toc453764558"/>
        <w:bookmarkStart w:id="3516" w:name="_Toc453764752"/>
        <w:bookmarkStart w:id="3517" w:name="_Toc453764956"/>
        <w:bookmarkStart w:id="3518" w:name="_Toc453765217"/>
        <w:bookmarkStart w:id="3519" w:name="_Toc453765679"/>
        <w:bookmarkStart w:id="3520" w:name="_Toc453766123"/>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del>
    </w:p>
    <w:p w:rsidR="00C0594E" w:rsidRPr="0062652E" w:rsidRDefault="00E541B8" w:rsidP="0062652E">
      <w:pPr>
        <w:pStyle w:val="ListParagraph"/>
        <w:numPr>
          <w:ilvl w:val="0"/>
          <w:numId w:val="134"/>
        </w:numPr>
        <w:rPr>
          <w:rPrChange w:id="3521" w:author="Meir Kalter" w:date="2016-06-15T15:08:00Z">
            <w:rPr/>
          </w:rPrChange>
        </w:rPr>
        <w:pPrChange w:id="3522" w:author="Meir Kalter" w:date="2016-06-15T15:09:00Z">
          <w:pPr>
            <w:pStyle w:val="Encabezam"/>
            <w:numPr>
              <w:numId w:val="2"/>
            </w:numPr>
            <w:ind w:left="266" w:hanging="266"/>
          </w:pPr>
        </w:pPrChange>
      </w:pPr>
      <w:bookmarkStart w:id="3523" w:name="_Toc453680875"/>
      <w:commentRangeEnd w:id="3432"/>
      <w:r w:rsidRPr="0062652E">
        <w:rPr>
          <w:rPrChange w:id="3524" w:author="Meir Kalter" w:date="2016-06-15T15:08:00Z">
            <w:rPr>
              <w:rStyle w:val="CommentReference"/>
              <w:rFonts w:ascii="Georgia" w:eastAsia="Georgia" w:hAnsi="Georgia" w:cs="Georgia"/>
              <w:b w:val="0"/>
              <w:bCs w:val="0"/>
              <w:lang w:val="en-US"/>
            </w:rPr>
          </w:rPrChange>
        </w:rPr>
        <w:commentReference w:id="3432"/>
      </w:r>
      <w:del w:id="3525" w:author="Toni" w:date="2016-06-12T20:08:00Z">
        <w:r w:rsidR="00B706A9" w:rsidRPr="0062652E" w:rsidDel="00E541B8">
          <w:rPr>
            <w:rPrChange w:id="3526" w:author="Meir Kalter" w:date="2016-06-15T15:08:00Z">
              <w:rPr/>
            </w:rPrChange>
          </w:rPr>
          <w:delText xml:space="preserve">TABLE </w:delText>
        </w:r>
      </w:del>
      <w:ins w:id="3527" w:author="Toni" w:date="2016-06-12T20:08:00Z">
        <w:del w:id="3528" w:author="Meir Kalter" w:date="2016-06-15T15:08:00Z">
          <w:r w:rsidRPr="0062652E" w:rsidDel="0062652E">
            <w:rPr>
              <w:rPrChange w:id="3529" w:author="Meir Kalter" w:date="2016-06-15T15:08:00Z">
                <w:rPr/>
              </w:rPrChange>
            </w:rPr>
            <w:delText xml:space="preserve">Easy8 </w:delText>
          </w:r>
          <w:commentRangeStart w:id="3530"/>
          <w:r w:rsidRPr="0062652E" w:rsidDel="0062652E">
            <w:rPr>
              <w:rPrChange w:id="3531" w:author="Meir Kalter" w:date="2016-06-15T15:08:00Z">
                <w:rPr/>
              </w:rPrChange>
            </w:rPr>
            <w:delText>Instruction</w:delText>
          </w:r>
        </w:del>
      </w:ins>
      <w:commentRangeEnd w:id="3530"/>
      <w:ins w:id="3532" w:author="Toni" w:date="2016-06-12T20:09:00Z">
        <w:del w:id="3533" w:author="Meir Kalter" w:date="2016-06-15T15:08:00Z">
          <w:r w:rsidRPr="0062652E" w:rsidDel="0062652E">
            <w:rPr>
              <w:rPrChange w:id="3534" w:author="Meir Kalter" w:date="2016-06-15T15:08:00Z">
                <w:rPr>
                  <w:rStyle w:val="CommentReference"/>
                  <w:rFonts w:ascii="Georgia" w:eastAsia="Georgia" w:hAnsi="Georgia" w:cs="Georgia"/>
                  <w:b w:val="0"/>
                  <w:bCs w:val="0"/>
                  <w:lang w:val="en-US"/>
                </w:rPr>
              </w:rPrChange>
            </w:rPr>
            <w:commentReference w:id="3530"/>
          </w:r>
        </w:del>
      </w:ins>
      <w:ins w:id="3535" w:author="Toni" w:date="2016-06-12T20:08:00Z">
        <w:del w:id="3536" w:author="Meir Kalter" w:date="2016-06-15T15:08:00Z">
          <w:r w:rsidRPr="0062652E" w:rsidDel="0062652E">
            <w:rPr>
              <w:rPrChange w:id="3537" w:author="Meir Kalter" w:date="2016-06-15T15:08:00Z">
                <w:rPr/>
              </w:rPrChange>
            </w:rPr>
            <w:delText xml:space="preserve"> Set</w:delText>
          </w:r>
        </w:del>
      </w:ins>
      <w:bookmarkEnd w:id="3523"/>
      <w:del w:id="3538" w:author="Meir Kalter" w:date="2016-06-15T15:08:00Z">
        <w:r w:rsidR="00B706A9" w:rsidRPr="0062652E" w:rsidDel="0062652E">
          <w:rPr>
            <w:rPrChange w:id="3539" w:author="Meir Kalter" w:date="2016-06-15T15:08:00Z">
              <w:rPr/>
            </w:rPrChange>
          </w:rPr>
          <w:delText>1</w:delText>
        </w:r>
      </w:del>
      <w:proofErr w:type="gramStart"/>
      <w:ins w:id="3540"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pPr>
        <w:pStyle w:val="Heading21"/>
        <w:ind w:left="576"/>
        <w:rPr>
          <w:ins w:id="3541" w:author="Meir Kalter" w:date="2016-06-14T10:51:00Z"/>
          <w:rStyle w:val="Ninguno"/>
          <w:rFonts w:ascii="Times New Roman" w:hAnsi="Times New Roman"/>
          <w:sz w:val="16"/>
          <w:szCs w:val="16"/>
          <w:rPrChange w:id="3542" w:author="Meir Kalter" w:date="2016-06-15T15:11:00Z">
            <w:rPr>
              <w:ins w:id="3543" w:author="Meir Kalter" w:date="2016-06-14T10:51:00Z"/>
              <w:rStyle w:val="Strong"/>
              <w:rFonts w:ascii="Cambria" w:eastAsia="Cambria" w:hAnsi="Cambria" w:cs="Cambria"/>
              <w:b w:val="0"/>
              <w:bCs w:val="0"/>
              <w:sz w:val="32"/>
              <w:szCs w:val="32"/>
              <w:lang w:val="es-ES"/>
            </w:rPr>
          </w:rPrChange>
        </w:rPr>
        <w:pPrChange w:id="3544" w:author="Meir Kalter" w:date="2016-06-14T10:50:00Z">
          <w:pPr>
            <w:pStyle w:val="Heading21"/>
            <w:numPr>
              <w:ilvl w:val="1"/>
              <w:numId w:val="54"/>
            </w:numPr>
            <w:ind w:left="576" w:hanging="576"/>
          </w:pPr>
        </w:pPrChange>
      </w:pPr>
      <w:bookmarkStart w:id="3545" w:name="_Toc453680553"/>
      <w:bookmarkStart w:id="3546" w:name="_Toc453680876"/>
      <w:bookmarkStart w:id="3547" w:name="_Toc453768282"/>
      <w:ins w:id="3548" w:author="Meir Kalter" w:date="2016-06-14T10:50:00Z">
        <w:r w:rsidRPr="001B1E85">
          <w:rPr>
            <w:rStyle w:val="Ninguno"/>
            <w:rFonts w:ascii="Times New Roman" w:hAnsi="Times New Roman"/>
            <w:sz w:val="16"/>
            <w:szCs w:val="16"/>
            <w:rPrChange w:id="3549" w:author="Meir Kalter" w:date="2016-06-15T15:11:00Z">
              <w:rPr>
                <w:rStyle w:val="Ninguno"/>
                <w:rFonts w:ascii="Times New Roman" w:hAnsi="Times New Roman"/>
                <w:spacing w:val="5"/>
                <w:sz w:val="52"/>
                <w:szCs w:val="52"/>
              </w:rPr>
            </w:rPrChange>
          </w:rPr>
          <w:t>MOVEI RA, VALUE</w:t>
        </w:r>
      </w:ins>
      <w:bookmarkEnd w:id="3545"/>
      <w:bookmarkEnd w:id="3546"/>
      <w:bookmarkEnd w:id="3547"/>
    </w:p>
    <w:p w:rsidR="00F154ED" w:rsidRPr="001B1E85" w:rsidRDefault="002745D7">
      <w:pPr>
        <w:pStyle w:val="Heading21"/>
        <w:ind w:left="576"/>
        <w:rPr>
          <w:ins w:id="3550" w:author="Meir Kalter" w:date="2016-06-14T10:51:00Z"/>
          <w:rStyle w:val="Ninguno"/>
          <w:rFonts w:ascii="Times New Roman" w:hAnsi="Times New Roman"/>
          <w:sz w:val="16"/>
          <w:szCs w:val="16"/>
          <w:rPrChange w:id="3551" w:author="Meir Kalter" w:date="2016-06-15T15:11:00Z">
            <w:rPr>
              <w:ins w:id="3552" w:author="Meir Kalter" w:date="2016-06-14T10:51:00Z"/>
              <w:rStyle w:val="Strong"/>
            </w:rPr>
          </w:rPrChange>
        </w:rPr>
        <w:pPrChange w:id="3553" w:author="Meir Kalter" w:date="2016-06-14T10:50:00Z">
          <w:pPr>
            <w:pStyle w:val="Heading21"/>
            <w:numPr>
              <w:ilvl w:val="1"/>
              <w:numId w:val="54"/>
            </w:numPr>
            <w:ind w:left="576" w:hanging="576"/>
          </w:pPr>
        </w:pPrChange>
      </w:pPr>
      <w:bookmarkStart w:id="3554" w:name="_Toc453680554"/>
      <w:bookmarkStart w:id="3555" w:name="_Toc453680877"/>
      <w:bookmarkStart w:id="3556" w:name="_Toc453768283"/>
      <w:ins w:id="3557" w:author="Meir Kalter" w:date="2016-06-14T10:51:00Z">
        <w:r w:rsidRPr="001B1E85">
          <w:rPr>
            <w:rStyle w:val="Ninguno"/>
            <w:rFonts w:ascii="Times New Roman" w:hAnsi="Times New Roman"/>
            <w:sz w:val="16"/>
            <w:szCs w:val="16"/>
            <w:rPrChange w:id="3558" w:author="Meir Kalter" w:date="2016-06-15T15:11:00Z">
              <w:rPr>
                <w:rStyle w:val="Strong"/>
              </w:rPr>
            </w:rPrChange>
          </w:rPr>
          <w:t>MOVR RA</w:t>
        </w:r>
        <w:proofErr w:type="gramStart"/>
        <w:r w:rsidRPr="001B1E85">
          <w:rPr>
            <w:rStyle w:val="Ninguno"/>
            <w:rFonts w:ascii="Times New Roman" w:hAnsi="Times New Roman"/>
            <w:sz w:val="16"/>
            <w:szCs w:val="16"/>
            <w:rPrChange w:id="3559" w:author="Meir Kalter" w:date="2016-06-15T15:11:00Z">
              <w:rPr>
                <w:rStyle w:val="Strong"/>
              </w:rPr>
            </w:rPrChange>
          </w:rPr>
          <w:t>,25</w:t>
        </w:r>
        <w:bookmarkEnd w:id="3554"/>
        <w:bookmarkEnd w:id="3555"/>
        <w:bookmarkEnd w:id="3556"/>
        <w:proofErr w:type="gramEnd"/>
      </w:ins>
    </w:p>
    <w:p w:rsidR="00F154ED" w:rsidRPr="00F154ED" w:rsidRDefault="00F154ED">
      <w:pPr>
        <w:pStyle w:val="Heading21"/>
        <w:ind w:left="576"/>
        <w:rPr>
          <w:ins w:id="3560" w:author="Meir Kalter" w:date="2016-06-14T10:51:00Z"/>
          <w:rStyle w:val="Ninguno"/>
          <w:rFonts w:ascii="Times New Roman" w:hAnsi="Times New Roman"/>
          <w:sz w:val="16"/>
          <w:szCs w:val="16"/>
          <w:rPrChange w:id="3561" w:author="Meir Kalter" w:date="2016-06-14T10:55:00Z">
            <w:rPr>
              <w:ins w:id="3562" w:author="Meir Kalter" w:date="2016-06-14T10:51:00Z"/>
              <w:rStyle w:val="Strong"/>
            </w:rPr>
          </w:rPrChange>
        </w:rPr>
        <w:pPrChange w:id="3563" w:author="Meir Kalter" w:date="2016-06-14T10:50:00Z">
          <w:pPr>
            <w:pStyle w:val="Heading21"/>
            <w:numPr>
              <w:ilvl w:val="1"/>
              <w:numId w:val="54"/>
            </w:numPr>
            <w:ind w:left="576" w:hanging="576"/>
          </w:pPr>
        </w:pPrChange>
      </w:pPr>
      <w:bookmarkStart w:id="3564" w:name="_Toc453680555"/>
      <w:bookmarkStart w:id="3565" w:name="_Toc453680878"/>
      <w:bookmarkStart w:id="3566" w:name="_Toc453768284"/>
      <w:ins w:id="3567" w:author="Meir Kalter" w:date="2016-06-14T10:51:00Z">
        <w:r w:rsidRPr="00F154ED">
          <w:rPr>
            <w:rStyle w:val="Ninguno"/>
            <w:rFonts w:ascii="Times New Roman" w:hAnsi="Times New Roman"/>
            <w:sz w:val="16"/>
            <w:szCs w:val="16"/>
            <w:rPrChange w:id="3568" w:author="Meir Kalter" w:date="2016-06-14T10:55:00Z">
              <w:rPr>
                <w:rStyle w:val="Strong"/>
              </w:rPr>
            </w:rPrChange>
          </w:rPr>
          <w:t>MOVE 34</w:t>
        </w:r>
        <w:proofErr w:type="gramStart"/>
        <w:r w:rsidRPr="00F154ED">
          <w:rPr>
            <w:rStyle w:val="Ninguno"/>
            <w:rFonts w:ascii="Times New Roman" w:hAnsi="Times New Roman"/>
            <w:sz w:val="16"/>
            <w:szCs w:val="16"/>
            <w:rPrChange w:id="3569" w:author="Meir Kalter" w:date="2016-06-14T10:55:00Z">
              <w:rPr>
                <w:rStyle w:val="Strong"/>
              </w:rPr>
            </w:rPrChange>
          </w:rPr>
          <w:t>,RA</w:t>
        </w:r>
        <w:bookmarkEnd w:id="3564"/>
        <w:bookmarkEnd w:id="3565"/>
        <w:bookmarkEnd w:id="3566"/>
        <w:proofErr w:type="gramEnd"/>
      </w:ins>
    </w:p>
    <w:p w:rsidR="00F154ED" w:rsidRPr="00F154ED" w:rsidRDefault="00F154ED">
      <w:pPr>
        <w:pStyle w:val="Heading21"/>
        <w:ind w:left="576"/>
        <w:rPr>
          <w:ins w:id="3570" w:author="Meir Kalter" w:date="2016-06-14T10:52:00Z"/>
          <w:rStyle w:val="Ninguno"/>
          <w:rFonts w:ascii="Times New Roman" w:hAnsi="Times New Roman"/>
          <w:sz w:val="16"/>
          <w:szCs w:val="16"/>
          <w:rPrChange w:id="3571" w:author="Meir Kalter" w:date="2016-06-14T10:55:00Z">
            <w:rPr>
              <w:ins w:id="3572" w:author="Meir Kalter" w:date="2016-06-14T10:52:00Z"/>
              <w:rStyle w:val="Strong"/>
            </w:rPr>
          </w:rPrChange>
        </w:rPr>
        <w:pPrChange w:id="3573" w:author="Meir Kalter" w:date="2016-06-14T10:50:00Z">
          <w:pPr>
            <w:pStyle w:val="Heading21"/>
            <w:numPr>
              <w:ilvl w:val="1"/>
              <w:numId w:val="54"/>
            </w:numPr>
            <w:ind w:left="576" w:hanging="576"/>
          </w:pPr>
        </w:pPrChange>
      </w:pPr>
      <w:bookmarkStart w:id="3574" w:name="_Toc453680556"/>
      <w:bookmarkStart w:id="3575" w:name="_Toc453680879"/>
      <w:bookmarkStart w:id="3576" w:name="_Toc453768285"/>
      <w:ins w:id="3577" w:author="Meir Kalter" w:date="2016-06-14T10:51:00Z">
        <w:r w:rsidRPr="00F154ED">
          <w:rPr>
            <w:rStyle w:val="Ninguno"/>
            <w:rFonts w:ascii="Times New Roman" w:hAnsi="Times New Roman"/>
            <w:sz w:val="16"/>
            <w:szCs w:val="16"/>
            <w:rPrChange w:id="3578" w:author="Meir Kalter" w:date="2016-06-14T10:55:00Z">
              <w:rPr>
                <w:rStyle w:val="Strong"/>
              </w:rPr>
            </w:rPrChange>
          </w:rPr>
          <w:t xml:space="preserve">ADDI </w:t>
        </w:r>
      </w:ins>
      <w:ins w:id="3579" w:author="Meir Kalter" w:date="2016-06-14T10:52:00Z">
        <w:r w:rsidRPr="00F154ED">
          <w:rPr>
            <w:rStyle w:val="Ninguno"/>
            <w:rFonts w:ascii="Times New Roman" w:hAnsi="Times New Roman"/>
            <w:sz w:val="16"/>
            <w:szCs w:val="16"/>
            <w:rPrChange w:id="3580" w:author="Meir Kalter" w:date="2016-06-14T10:55:00Z">
              <w:rPr>
                <w:rStyle w:val="Strong"/>
              </w:rPr>
            </w:rPrChange>
          </w:rPr>
          <w:t>RA</w:t>
        </w:r>
        <w:proofErr w:type="gramStart"/>
        <w:r w:rsidRPr="00F154ED">
          <w:rPr>
            <w:rStyle w:val="Ninguno"/>
            <w:rFonts w:ascii="Times New Roman" w:hAnsi="Times New Roman"/>
            <w:sz w:val="16"/>
            <w:szCs w:val="16"/>
            <w:rPrChange w:id="3581" w:author="Meir Kalter" w:date="2016-06-14T10:55:00Z">
              <w:rPr>
                <w:rStyle w:val="Strong"/>
              </w:rPr>
            </w:rPrChange>
          </w:rPr>
          <w:t>,34</w:t>
        </w:r>
        <w:bookmarkEnd w:id="3574"/>
        <w:bookmarkEnd w:id="3575"/>
        <w:bookmarkEnd w:id="3576"/>
        <w:proofErr w:type="gramEnd"/>
      </w:ins>
    </w:p>
    <w:p w:rsidR="00C0594E" w:rsidRPr="00F154ED" w:rsidRDefault="00F154ED">
      <w:pPr>
        <w:pStyle w:val="Heading21"/>
        <w:ind w:left="576"/>
        <w:rPr>
          <w:ins w:id="3582" w:author="Meir Kalter" w:date="2016-06-14T10:52:00Z"/>
          <w:rStyle w:val="Ninguno"/>
          <w:rFonts w:ascii="Times New Roman" w:hAnsi="Times New Roman"/>
          <w:sz w:val="16"/>
          <w:szCs w:val="16"/>
          <w:rPrChange w:id="3583" w:author="Meir Kalter" w:date="2016-06-14T10:55:00Z">
            <w:rPr>
              <w:ins w:id="3584" w:author="Meir Kalter" w:date="2016-06-14T10:52:00Z"/>
              <w:rStyle w:val="Strong"/>
            </w:rPr>
          </w:rPrChange>
        </w:rPr>
        <w:pPrChange w:id="3585" w:author="Meir Kalter" w:date="2016-06-14T10:50:00Z">
          <w:pPr>
            <w:pStyle w:val="Heading21"/>
            <w:numPr>
              <w:ilvl w:val="1"/>
              <w:numId w:val="54"/>
            </w:numPr>
            <w:ind w:left="576" w:hanging="576"/>
          </w:pPr>
        </w:pPrChange>
      </w:pPr>
      <w:bookmarkStart w:id="3586" w:name="_Toc453680557"/>
      <w:bookmarkStart w:id="3587" w:name="_Toc453680880"/>
      <w:bookmarkStart w:id="3588" w:name="_Toc453768286"/>
      <w:ins w:id="3589" w:author="Meir Kalter" w:date="2016-06-14T10:52:00Z">
        <w:r w:rsidRPr="00F154ED">
          <w:rPr>
            <w:rStyle w:val="Ninguno"/>
            <w:rFonts w:ascii="Times New Roman" w:hAnsi="Times New Roman"/>
            <w:sz w:val="16"/>
            <w:szCs w:val="16"/>
            <w:rPrChange w:id="3590" w:author="Meir Kalter" w:date="2016-06-14T10:55:00Z">
              <w:rPr>
                <w:rStyle w:val="Strong"/>
              </w:rPr>
            </w:rPrChange>
          </w:rPr>
          <w:t>ADD RA, 45</w:t>
        </w:r>
      </w:ins>
      <w:bookmarkEnd w:id="3586"/>
      <w:bookmarkEnd w:id="3587"/>
      <w:bookmarkEnd w:id="3588"/>
      <w:ins w:id="3591" w:author="Meir Kalter" w:date="2016-06-14T10:50:00Z">
        <w:r w:rsidR="002745D7" w:rsidRPr="00F154ED" w:rsidDel="002745D7">
          <w:rPr>
            <w:rStyle w:val="Ninguno"/>
            <w:rFonts w:ascii="Times New Roman" w:hAnsi="Times New Roman"/>
            <w:sz w:val="16"/>
            <w:szCs w:val="16"/>
            <w:rPrChange w:id="3592" w:author="Meir Kalter" w:date="2016-06-14T10:55:00Z">
              <w:rPr>
                <w:rStyle w:val="Ninguno"/>
                <w:sz w:val="16"/>
                <w:szCs w:val="16"/>
              </w:rPr>
            </w:rPrChange>
          </w:rPr>
          <w:t xml:space="preserve"> </w:t>
        </w:r>
      </w:ins>
      <w:del w:id="3593" w:author="Meir Kalter" w:date="2016-06-14T10:50:00Z">
        <w:r w:rsidR="00B706A9" w:rsidRPr="00F154ED" w:rsidDel="002745D7">
          <w:rPr>
            <w:rStyle w:val="Ninguno"/>
            <w:rFonts w:ascii="Times New Roman" w:hAnsi="Times New Roman"/>
            <w:sz w:val="16"/>
            <w:szCs w:val="16"/>
            <w:rPrChange w:id="3594" w:author="Meir Kalter" w:date="2016-06-14T10:55:00Z">
              <w:rPr>
                <w:rStyle w:val="Ninguno"/>
                <w:sz w:val="16"/>
                <w:szCs w:val="16"/>
              </w:rPr>
            </w:rPrChange>
          </w:rPr>
          <w:delText>EASY8 INSTRUCTION SET.</w:delText>
        </w:r>
      </w:del>
    </w:p>
    <w:p w:rsidR="00F154ED" w:rsidRPr="00F154ED" w:rsidRDefault="00F154ED" w:rsidP="001B1E85">
      <w:pPr>
        <w:pStyle w:val="Heading21"/>
        <w:ind w:left="576"/>
        <w:rPr>
          <w:ins w:id="3595" w:author="Meir Kalter" w:date="2016-06-14T10:53:00Z"/>
          <w:rStyle w:val="Ninguno"/>
          <w:rFonts w:ascii="Times New Roman" w:hAnsi="Times New Roman"/>
          <w:sz w:val="16"/>
          <w:szCs w:val="16"/>
          <w:rPrChange w:id="3596" w:author="Meir Kalter" w:date="2016-06-14T10:55:00Z">
            <w:rPr>
              <w:ins w:id="3597" w:author="Meir Kalter" w:date="2016-06-14T10:53:00Z"/>
              <w:rStyle w:val="Strong"/>
            </w:rPr>
          </w:rPrChange>
        </w:rPr>
        <w:pPrChange w:id="3598" w:author="Meir Kalter" w:date="2016-06-15T15:10:00Z">
          <w:pPr>
            <w:pStyle w:val="Heading21"/>
            <w:numPr>
              <w:ilvl w:val="1"/>
              <w:numId w:val="54"/>
            </w:numPr>
            <w:ind w:left="576" w:hanging="576"/>
          </w:pPr>
        </w:pPrChange>
      </w:pPr>
      <w:bookmarkStart w:id="3599" w:name="_Toc453768287"/>
      <w:ins w:id="3600" w:author="Meir Kalter" w:date="2016-06-14T10:52:00Z">
        <w:r w:rsidRPr="00F154ED">
          <w:rPr>
            <w:rStyle w:val="Ninguno"/>
            <w:rFonts w:ascii="Times New Roman" w:hAnsi="Times New Roman"/>
            <w:sz w:val="16"/>
            <w:szCs w:val="16"/>
            <w:rPrChange w:id="3601" w:author="Meir Kalter" w:date="2016-06-14T10:55:00Z">
              <w:rPr>
                <w:b/>
                <w:bCs/>
              </w:rPr>
            </w:rPrChange>
          </w:rPr>
          <w:t>SUBI RA</w:t>
        </w:r>
        <w:proofErr w:type="gramStart"/>
        <w:r w:rsidRPr="00F154ED">
          <w:rPr>
            <w:rStyle w:val="Ninguno"/>
            <w:rFonts w:ascii="Times New Roman" w:hAnsi="Times New Roman"/>
            <w:sz w:val="16"/>
            <w:szCs w:val="16"/>
            <w:rPrChange w:id="3602" w:author="Meir Kalter" w:date="2016-06-14T10:55:00Z">
              <w:rPr/>
            </w:rPrChange>
          </w:rPr>
          <w:t>,V</w:t>
        </w:r>
      </w:ins>
      <w:proofErr w:type="gramEnd"/>
      <w:ins w:id="3603" w:author="Meir Kalter" w:date="2016-06-14T10:54:00Z">
        <w:r w:rsidRPr="00F154ED">
          <w:rPr>
            <w:rStyle w:val="Ninguno"/>
            <w:rFonts w:ascii="Times New Roman" w:hAnsi="Times New Roman"/>
            <w:sz w:val="16"/>
            <w:szCs w:val="16"/>
            <w:rPrChange w:id="3604" w:author="Meir Kalter" w:date="2016-06-14T10:55:00Z">
              <w:rPr>
                <w:rStyle w:val="Strong"/>
              </w:rPr>
            </w:rPrChange>
          </w:rPr>
          <w:t xml:space="preserve"> 56</w:t>
        </w:r>
      </w:ins>
      <w:bookmarkEnd w:id="3599"/>
    </w:p>
    <w:p w:rsidR="00F154ED" w:rsidRPr="00F154ED" w:rsidRDefault="00F154ED" w:rsidP="001B1E85">
      <w:pPr>
        <w:pStyle w:val="Heading21"/>
        <w:ind w:left="576"/>
        <w:rPr>
          <w:ins w:id="3605" w:author="Meir Kalter" w:date="2016-06-14T10:52:00Z"/>
          <w:rStyle w:val="Ninguno"/>
          <w:rFonts w:ascii="Times New Roman" w:hAnsi="Times New Roman"/>
          <w:sz w:val="16"/>
          <w:szCs w:val="16"/>
          <w:rPrChange w:id="3606" w:author="Meir Kalter" w:date="2016-06-14T10:55:00Z">
            <w:rPr>
              <w:ins w:id="3607" w:author="Meir Kalter" w:date="2016-06-14T10:52:00Z"/>
            </w:rPr>
          </w:rPrChange>
        </w:rPr>
        <w:pPrChange w:id="3608" w:author="Meir Kalter" w:date="2016-06-15T15:10:00Z">
          <w:pPr>
            <w:pStyle w:val="Heading21"/>
            <w:numPr>
              <w:ilvl w:val="1"/>
              <w:numId w:val="54"/>
            </w:numPr>
            <w:ind w:left="576" w:hanging="576"/>
          </w:pPr>
        </w:pPrChange>
      </w:pPr>
      <w:bookmarkStart w:id="3609" w:name="_Toc453768288"/>
      <w:ins w:id="3610" w:author="Meir Kalter" w:date="2016-06-14T10:53:00Z">
        <w:r w:rsidRPr="00F154ED">
          <w:rPr>
            <w:rStyle w:val="Ninguno"/>
            <w:rFonts w:ascii="Times New Roman" w:hAnsi="Times New Roman"/>
            <w:sz w:val="16"/>
            <w:szCs w:val="16"/>
            <w:rPrChange w:id="3611" w:author="Meir Kalter" w:date="2016-06-14T10:55:00Z">
              <w:rPr/>
            </w:rPrChange>
          </w:rPr>
          <w:t>SUB RA</w:t>
        </w:r>
        <w:proofErr w:type="gramStart"/>
        <w:r w:rsidRPr="00F154ED">
          <w:rPr>
            <w:rStyle w:val="Ninguno"/>
            <w:rFonts w:ascii="Times New Roman" w:hAnsi="Times New Roman"/>
            <w:sz w:val="16"/>
            <w:szCs w:val="16"/>
            <w:rPrChange w:id="3612" w:author="Meir Kalter" w:date="2016-06-14T10:55:00Z">
              <w:rPr/>
            </w:rPrChange>
          </w:rPr>
          <w:t>,46</w:t>
        </w:r>
      </w:ins>
      <w:bookmarkEnd w:id="3609"/>
      <w:proofErr w:type="gramEnd"/>
    </w:p>
    <w:p w:rsidR="00F154ED" w:rsidRPr="00F154ED" w:rsidRDefault="00F154ED" w:rsidP="001B1E85">
      <w:pPr>
        <w:pStyle w:val="Heading21"/>
        <w:ind w:left="576"/>
        <w:rPr>
          <w:ins w:id="3613" w:author="Meir Kalter" w:date="2016-06-14T10:54:00Z"/>
          <w:rStyle w:val="Ninguno"/>
          <w:rFonts w:ascii="Times New Roman" w:hAnsi="Times New Roman"/>
          <w:sz w:val="16"/>
          <w:szCs w:val="16"/>
          <w:rPrChange w:id="3614" w:author="Meir Kalter" w:date="2016-06-14T10:55:00Z">
            <w:rPr>
              <w:ins w:id="3615" w:author="Meir Kalter" w:date="2016-06-14T10:54:00Z"/>
            </w:rPr>
          </w:rPrChange>
        </w:rPr>
        <w:pPrChange w:id="3616" w:author="Meir Kalter" w:date="2016-06-15T15:10:00Z">
          <w:pPr>
            <w:pStyle w:val="Heading21"/>
            <w:numPr>
              <w:ilvl w:val="1"/>
              <w:numId w:val="54"/>
            </w:numPr>
            <w:ind w:left="576" w:hanging="576"/>
          </w:pPr>
        </w:pPrChange>
      </w:pPr>
      <w:bookmarkStart w:id="3617" w:name="_Toc453768289"/>
      <w:ins w:id="3618" w:author="Meir Kalter" w:date="2016-06-14T10:54:00Z">
        <w:r w:rsidRPr="00F154ED">
          <w:rPr>
            <w:rStyle w:val="Ninguno"/>
            <w:rFonts w:ascii="Times New Roman" w:hAnsi="Times New Roman"/>
            <w:sz w:val="16"/>
            <w:szCs w:val="16"/>
            <w:rPrChange w:id="3619" w:author="Meir Kalter" w:date="2016-06-14T10:55:00Z">
              <w:rPr/>
            </w:rPrChange>
          </w:rPr>
          <w:t>INC RA</w:t>
        </w:r>
        <w:bookmarkEnd w:id="3617"/>
      </w:ins>
    </w:p>
    <w:p w:rsidR="00F154ED" w:rsidRPr="00F154ED" w:rsidRDefault="00F154ED" w:rsidP="001B1E85">
      <w:pPr>
        <w:pStyle w:val="Heading21"/>
        <w:ind w:left="576"/>
        <w:rPr>
          <w:ins w:id="3620" w:author="Meir Kalter" w:date="2016-06-14T10:54:00Z"/>
          <w:rStyle w:val="Ninguno"/>
          <w:rFonts w:ascii="Times New Roman" w:hAnsi="Times New Roman"/>
          <w:sz w:val="16"/>
          <w:szCs w:val="16"/>
          <w:rPrChange w:id="3621" w:author="Meir Kalter" w:date="2016-06-14T10:55:00Z">
            <w:rPr>
              <w:ins w:id="3622" w:author="Meir Kalter" w:date="2016-06-14T10:54:00Z"/>
            </w:rPr>
          </w:rPrChange>
        </w:rPr>
        <w:pPrChange w:id="3623" w:author="Meir Kalter" w:date="2016-06-15T15:10:00Z">
          <w:pPr>
            <w:pStyle w:val="Heading21"/>
            <w:numPr>
              <w:ilvl w:val="1"/>
              <w:numId w:val="54"/>
            </w:numPr>
            <w:ind w:left="576" w:hanging="576"/>
          </w:pPr>
        </w:pPrChange>
      </w:pPr>
      <w:bookmarkStart w:id="3624" w:name="_Toc453768290"/>
      <w:ins w:id="3625" w:author="Meir Kalter" w:date="2016-06-14T10:54:00Z">
        <w:r w:rsidRPr="00F154ED">
          <w:rPr>
            <w:rStyle w:val="Ninguno"/>
            <w:rFonts w:ascii="Times New Roman" w:hAnsi="Times New Roman"/>
            <w:sz w:val="16"/>
            <w:szCs w:val="16"/>
            <w:rPrChange w:id="3626" w:author="Meir Kalter" w:date="2016-06-14T10:55:00Z">
              <w:rPr/>
            </w:rPrChange>
          </w:rPr>
          <w:t>DEC RA</w:t>
        </w:r>
        <w:bookmarkEnd w:id="3624"/>
      </w:ins>
    </w:p>
    <w:p w:rsidR="00F154ED" w:rsidRDefault="00F154ED" w:rsidP="001B1E85">
      <w:pPr>
        <w:pStyle w:val="Heading21"/>
        <w:ind w:left="576"/>
        <w:rPr>
          <w:ins w:id="3627" w:author="Meir Kalter" w:date="2016-06-14T10:55:00Z"/>
          <w:rStyle w:val="Ninguno"/>
          <w:rFonts w:ascii="Times New Roman" w:hAnsi="Times New Roman"/>
          <w:sz w:val="16"/>
          <w:szCs w:val="16"/>
        </w:rPr>
        <w:pPrChange w:id="3628" w:author="Meir Kalter" w:date="2016-06-15T15:10:00Z">
          <w:pPr>
            <w:pStyle w:val="Heading21"/>
            <w:numPr>
              <w:ilvl w:val="1"/>
              <w:numId w:val="54"/>
            </w:numPr>
            <w:ind w:left="576" w:hanging="576"/>
          </w:pPr>
        </w:pPrChange>
      </w:pPr>
      <w:bookmarkStart w:id="3629" w:name="_Toc453768291"/>
      <w:ins w:id="3630" w:author="Meir Kalter" w:date="2016-06-14T10:55:00Z">
        <w:r>
          <w:rPr>
            <w:rStyle w:val="Ninguno"/>
            <w:rFonts w:ascii="Times New Roman" w:hAnsi="Times New Roman"/>
            <w:sz w:val="16"/>
            <w:szCs w:val="16"/>
          </w:rPr>
          <w:t>COMPAREI RA, VALUE</w:t>
        </w:r>
        <w:bookmarkEnd w:id="3629"/>
      </w:ins>
    </w:p>
    <w:p w:rsidR="00F154ED" w:rsidRPr="001B1E85" w:rsidRDefault="00F154ED" w:rsidP="001B1E85">
      <w:pPr>
        <w:pStyle w:val="Heading21"/>
        <w:ind w:left="576"/>
        <w:rPr>
          <w:ins w:id="3631" w:author="Meir Kalter" w:date="2016-06-14T10:55:00Z"/>
          <w:rStyle w:val="Ninguno"/>
          <w:rFonts w:ascii="Times New Roman" w:hAnsi="Times New Roman"/>
          <w:sz w:val="16"/>
          <w:szCs w:val="16"/>
          <w:rtl/>
          <w:rPrChange w:id="3632" w:author="Meir Kalter" w:date="2016-06-15T15:10:00Z">
            <w:rPr>
              <w:ins w:id="3633" w:author="Meir Kalter" w:date="2016-06-14T10:55:00Z"/>
              <w:rtl/>
            </w:rPr>
          </w:rPrChange>
        </w:rPr>
        <w:pPrChange w:id="3634" w:author="Meir Kalter" w:date="2016-06-15T15:10:00Z">
          <w:pPr>
            <w:ind w:firstLine="576"/>
          </w:pPr>
        </w:pPrChange>
      </w:pPr>
      <w:bookmarkStart w:id="3635" w:name="_Toc453768292"/>
      <w:ins w:id="3636" w:author="Meir Kalter" w:date="2016-06-14T10:55:00Z">
        <w:r>
          <w:rPr>
            <w:rStyle w:val="Ninguno"/>
            <w:rFonts w:ascii="Times New Roman" w:hAnsi="Times New Roman"/>
            <w:sz w:val="16"/>
            <w:szCs w:val="16"/>
          </w:rPr>
          <w:t>COMPARE RA, VALUE</w:t>
        </w:r>
        <w:bookmarkEnd w:id="3635"/>
      </w:ins>
    </w:p>
    <w:p w:rsidR="00F154ED" w:rsidRDefault="00F154ED" w:rsidP="001B1E85">
      <w:pPr>
        <w:pStyle w:val="Heading21"/>
        <w:ind w:left="576"/>
        <w:rPr>
          <w:ins w:id="3637" w:author="Meir Kalter" w:date="2016-06-14T10:56:00Z"/>
          <w:rStyle w:val="Ninguno"/>
          <w:rFonts w:ascii="Times New Roman" w:hAnsi="Times New Roman"/>
          <w:sz w:val="16"/>
          <w:szCs w:val="16"/>
        </w:rPr>
        <w:pPrChange w:id="3638" w:author="Meir Kalter" w:date="2016-06-15T15:10:00Z">
          <w:pPr>
            <w:pStyle w:val="Heading21"/>
            <w:numPr>
              <w:ilvl w:val="1"/>
              <w:numId w:val="54"/>
            </w:numPr>
            <w:ind w:left="576" w:hanging="576"/>
          </w:pPr>
        </w:pPrChange>
      </w:pPr>
      <w:bookmarkStart w:id="3639" w:name="_Toc453768293"/>
      <w:ins w:id="3640" w:author="Meir Kalter" w:date="2016-06-14T10:56:00Z">
        <w:r>
          <w:rPr>
            <w:rStyle w:val="Ninguno"/>
            <w:rFonts w:ascii="Times New Roman" w:hAnsi="Times New Roman"/>
            <w:sz w:val="16"/>
            <w:szCs w:val="16"/>
          </w:rPr>
          <w:t>JUMP ADDRESS</w:t>
        </w:r>
        <w:bookmarkEnd w:id="3639"/>
      </w:ins>
    </w:p>
    <w:p w:rsidR="00F154ED" w:rsidRDefault="00F154ED" w:rsidP="001B1E85">
      <w:pPr>
        <w:pStyle w:val="Heading21"/>
        <w:ind w:left="576"/>
        <w:rPr>
          <w:ins w:id="3641" w:author="Meir Kalter" w:date="2016-06-14T10:56:00Z"/>
          <w:rStyle w:val="Ninguno"/>
          <w:rFonts w:ascii="Times New Roman" w:hAnsi="Times New Roman"/>
          <w:sz w:val="16"/>
          <w:szCs w:val="16"/>
        </w:rPr>
        <w:pPrChange w:id="3642" w:author="Meir Kalter" w:date="2016-06-15T15:10:00Z">
          <w:pPr>
            <w:pStyle w:val="Heading21"/>
            <w:numPr>
              <w:ilvl w:val="1"/>
              <w:numId w:val="54"/>
            </w:numPr>
            <w:ind w:left="576" w:hanging="576"/>
          </w:pPr>
        </w:pPrChange>
      </w:pPr>
      <w:bookmarkStart w:id="3643" w:name="_Toc453768294"/>
      <w:ins w:id="3644" w:author="Meir Kalter" w:date="2016-06-14T10:56:00Z">
        <w:r>
          <w:rPr>
            <w:rStyle w:val="Ninguno"/>
            <w:rFonts w:ascii="Times New Roman" w:hAnsi="Times New Roman"/>
            <w:sz w:val="16"/>
            <w:szCs w:val="16"/>
          </w:rPr>
          <w:t>JLESS ADDRESS</w:t>
        </w:r>
        <w:bookmarkEnd w:id="3643"/>
      </w:ins>
    </w:p>
    <w:p w:rsidR="00F154ED" w:rsidRDefault="00F154ED" w:rsidP="001B1E85">
      <w:pPr>
        <w:pStyle w:val="Heading21"/>
        <w:ind w:left="576"/>
        <w:rPr>
          <w:ins w:id="3645" w:author="Meir Kalter" w:date="2016-06-14T10:56:00Z"/>
          <w:rStyle w:val="Ninguno"/>
          <w:rFonts w:ascii="Times New Roman" w:hAnsi="Times New Roman"/>
          <w:sz w:val="16"/>
          <w:szCs w:val="16"/>
        </w:rPr>
        <w:pPrChange w:id="3646" w:author="Meir Kalter" w:date="2016-06-15T15:10:00Z">
          <w:pPr>
            <w:ind w:firstLine="576"/>
          </w:pPr>
        </w:pPrChange>
      </w:pPr>
      <w:bookmarkStart w:id="3647" w:name="_Toc453768295"/>
      <w:ins w:id="3648" w:author="Meir Kalter" w:date="2016-06-14T10:56:00Z">
        <w:r>
          <w:rPr>
            <w:rStyle w:val="Ninguno"/>
            <w:rFonts w:ascii="Times New Roman" w:hAnsi="Times New Roman"/>
            <w:sz w:val="16"/>
            <w:szCs w:val="16"/>
          </w:rPr>
          <w:t>JGREATER ADDRESS</w:t>
        </w:r>
        <w:bookmarkEnd w:id="3647"/>
      </w:ins>
    </w:p>
    <w:p w:rsidR="00F154ED" w:rsidRDefault="00F154ED" w:rsidP="001B1E85">
      <w:pPr>
        <w:pStyle w:val="Heading21"/>
        <w:ind w:left="576"/>
        <w:rPr>
          <w:ins w:id="3649" w:author="Meir Kalter" w:date="2016-06-14T10:57:00Z"/>
          <w:rStyle w:val="Ninguno"/>
          <w:rFonts w:ascii="Times New Roman" w:hAnsi="Times New Roman"/>
          <w:sz w:val="16"/>
          <w:szCs w:val="16"/>
        </w:rPr>
        <w:pPrChange w:id="3650" w:author="Meir Kalter" w:date="2016-06-15T15:10:00Z">
          <w:pPr>
            <w:ind w:firstLine="576"/>
          </w:pPr>
        </w:pPrChange>
      </w:pPr>
      <w:bookmarkStart w:id="3651" w:name="_Toc453768296"/>
      <w:ins w:id="3652" w:author="Meir Kalter" w:date="2016-06-14T10:56:00Z">
        <w:r w:rsidRPr="001B1E85">
          <w:rPr>
            <w:rStyle w:val="Ninguno"/>
            <w:rFonts w:ascii="Times New Roman" w:hAnsi="Times New Roman"/>
            <w:sz w:val="16"/>
            <w:szCs w:val="16"/>
            <w:rPrChange w:id="3653" w:author="Meir Kalter" w:date="2016-06-15T15:10:00Z">
              <w:rPr>
                <w:rFonts w:ascii="Times New Roman" w:hAnsi="Times New Roman"/>
                <w:b/>
                <w:bCs/>
                <w:sz w:val="16"/>
                <w:szCs w:val="16"/>
              </w:rPr>
            </w:rPrChange>
          </w:rPr>
          <w:t>JEQUAL</w:t>
        </w:r>
        <w:r w:rsidRPr="001B1E85">
          <w:rPr>
            <w:rStyle w:val="Ninguno"/>
            <w:rPrChange w:id="3654" w:author="Meir Kalter" w:date="2016-06-15T15:10:00Z">
              <w:rPr>
                <w:rFonts w:ascii="Times New Roman" w:hAnsi="Times New Roman"/>
                <w:sz w:val="16"/>
                <w:szCs w:val="16"/>
              </w:rPr>
            </w:rPrChange>
          </w:rPr>
          <w:t xml:space="preserve"> </w:t>
        </w:r>
        <w:r>
          <w:rPr>
            <w:rStyle w:val="Ninguno"/>
            <w:rFonts w:ascii="Times New Roman" w:hAnsi="Times New Roman"/>
            <w:sz w:val="16"/>
            <w:szCs w:val="16"/>
          </w:rPr>
          <w:t>ADDRESS</w:t>
        </w:r>
      </w:ins>
      <w:bookmarkEnd w:id="3651"/>
    </w:p>
    <w:p w:rsidR="00F154ED" w:rsidRDefault="00F154ED" w:rsidP="001B1E85">
      <w:pPr>
        <w:pStyle w:val="Heading21"/>
        <w:ind w:left="576"/>
        <w:rPr>
          <w:ins w:id="3655" w:author="Meir Kalter" w:date="2016-06-14T10:57:00Z"/>
          <w:rStyle w:val="Ninguno"/>
          <w:rFonts w:ascii="Times New Roman" w:hAnsi="Times New Roman"/>
          <w:sz w:val="16"/>
          <w:szCs w:val="16"/>
        </w:rPr>
        <w:pPrChange w:id="3656" w:author="Meir Kalter" w:date="2016-06-15T15:10:00Z">
          <w:pPr>
            <w:ind w:firstLine="576"/>
          </w:pPr>
        </w:pPrChange>
      </w:pPr>
      <w:bookmarkStart w:id="3657" w:name="_Toc453768297"/>
      <w:ins w:id="3658" w:author="Meir Kalter" w:date="2016-06-14T10:57:00Z">
        <w:r>
          <w:rPr>
            <w:rStyle w:val="Ninguno"/>
            <w:rFonts w:ascii="Times New Roman" w:hAnsi="Times New Roman"/>
            <w:sz w:val="16"/>
            <w:szCs w:val="16"/>
          </w:rPr>
          <w:t>PUSH RA</w:t>
        </w:r>
        <w:bookmarkEnd w:id="3657"/>
      </w:ins>
    </w:p>
    <w:p w:rsidR="00F154ED" w:rsidRDefault="00F154ED" w:rsidP="001B1E85">
      <w:pPr>
        <w:pStyle w:val="Heading21"/>
        <w:ind w:left="576"/>
        <w:rPr>
          <w:ins w:id="3659" w:author="Meir Kalter" w:date="2016-06-14T10:57:00Z"/>
          <w:rStyle w:val="Ninguno"/>
          <w:rFonts w:ascii="Times New Roman" w:hAnsi="Times New Roman"/>
          <w:sz w:val="16"/>
          <w:szCs w:val="16"/>
        </w:rPr>
        <w:pPrChange w:id="3660" w:author="Meir Kalter" w:date="2016-06-15T15:10:00Z">
          <w:pPr>
            <w:ind w:firstLine="576"/>
          </w:pPr>
        </w:pPrChange>
      </w:pPr>
      <w:bookmarkStart w:id="3661" w:name="_Toc453768298"/>
      <w:ins w:id="3662" w:author="Meir Kalter" w:date="2016-06-14T10:57:00Z">
        <w:r>
          <w:rPr>
            <w:rStyle w:val="Ninguno"/>
            <w:rFonts w:ascii="Times New Roman" w:hAnsi="Times New Roman"/>
            <w:sz w:val="16"/>
            <w:szCs w:val="16"/>
          </w:rPr>
          <w:t>POP RA</w:t>
        </w:r>
        <w:bookmarkEnd w:id="3661"/>
      </w:ins>
    </w:p>
    <w:p w:rsidR="00F154ED" w:rsidRDefault="00F154ED" w:rsidP="00F154ED">
      <w:pPr>
        <w:ind w:firstLine="576"/>
        <w:rPr>
          <w:ins w:id="3663" w:author="Meir Kalter" w:date="2016-06-14T10:57:00Z"/>
          <w:rStyle w:val="Ninguno"/>
          <w:rFonts w:ascii="Times New Roman" w:hAnsi="Times New Roman"/>
          <w:sz w:val="16"/>
          <w:szCs w:val="16"/>
        </w:rPr>
      </w:pPr>
      <w:ins w:id="3664" w:author="Meir Kalter" w:date="2016-06-14T10:57:00Z">
        <w:r>
          <w:rPr>
            <w:rStyle w:val="Ninguno"/>
            <w:rFonts w:ascii="Times New Roman" w:hAnsi="Times New Roman"/>
            <w:sz w:val="16"/>
            <w:szCs w:val="16"/>
          </w:rPr>
          <w:t>CALL ADDRES</w:t>
        </w:r>
      </w:ins>
    </w:p>
    <w:p w:rsidR="00F154ED" w:rsidRPr="00551348" w:rsidRDefault="00F154ED" w:rsidP="00F154ED">
      <w:pPr>
        <w:ind w:firstLine="576"/>
        <w:rPr>
          <w:ins w:id="3665" w:author="Meir Kalter" w:date="2016-06-14T10:56:00Z"/>
          <w:rtl/>
        </w:rPr>
      </w:pPr>
      <w:ins w:id="3666" w:author="Meir Kalter" w:date="2016-06-14T10:57:00Z">
        <w:r>
          <w:rPr>
            <w:rStyle w:val="Ninguno"/>
            <w:rFonts w:ascii="Times New Roman" w:hAnsi="Times New Roman"/>
            <w:sz w:val="16"/>
            <w:szCs w:val="16"/>
          </w:rPr>
          <w:t>RET</w:t>
        </w:r>
      </w:ins>
    </w:p>
    <w:p w:rsidR="00F154ED" w:rsidRPr="00551348" w:rsidRDefault="00F154ED" w:rsidP="00F154ED">
      <w:pPr>
        <w:ind w:firstLine="576"/>
        <w:rPr>
          <w:ins w:id="3667" w:author="Meir Kalter" w:date="2016-06-14T10:56:00Z"/>
          <w:rtl/>
        </w:rPr>
      </w:pPr>
    </w:p>
    <w:p w:rsidR="00F154ED" w:rsidRPr="00F154ED" w:rsidRDefault="00F154ED">
      <w:pPr>
        <w:ind w:firstLine="576"/>
        <w:rPr>
          <w:rtl/>
          <w:rPrChange w:id="3668" w:author="Meir Kalter" w:date="2016-06-14T10:52:00Z">
            <w:rPr>
              <w:rStyle w:val="Ninguno"/>
              <w:rFonts w:ascii="Times New Roman" w:eastAsia="Times New Roman" w:hAnsi="Times New Roman" w:cs="Times New Roman"/>
              <w:b/>
              <w:bCs/>
              <w:sz w:val="16"/>
              <w:szCs w:val="16"/>
              <w:rtl/>
            </w:rPr>
          </w:rPrChange>
        </w:rPr>
        <w:pPrChange w:id="3669"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3670"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3671">
          <w:tblGrid>
            <w:gridCol w:w="3150"/>
          </w:tblGrid>
        </w:tblGridChange>
      </w:tblGrid>
      <w:tr w:rsidR="00F154ED" w:rsidRPr="002745D7" w:rsidDel="00F154ED" w:rsidTr="00F154ED">
        <w:trPr>
          <w:trHeight w:val="1188"/>
          <w:del w:id="3672" w:author="Meir Kalter" w:date="2016-06-14T10:52:00Z"/>
          <w:trPrChange w:id="3673"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67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rsidP="004D05BC">
            <w:pPr>
              <w:pStyle w:val="Heading1"/>
              <w:rPr>
                <w:del w:id="3675" w:author="Meir Kalter" w:date="2016-06-14T10:52:00Z"/>
                <w:rPrChange w:id="3676" w:author="Meir Kalter" w:date="2016-06-14T10:50:00Z">
                  <w:rPr>
                    <w:del w:id="3677" w:author="Meir Kalter" w:date="2016-06-14T10:52:00Z"/>
                    <w:rFonts w:ascii="Times New Roman" w:hAnsi="Times New Roman"/>
                    <w:b w:val="0"/>
                    <w:bCs w:val="0"/>
                    <w:spacing w:val="5"/>
                    <w:sz w:val="52"/>
                    <w:szCs w:val="52"/>
                    <w:lang w:val="en-US"/>
                  </w:rPr>
                </w:rPrChange>
              </w:rPr>
              <w:pPrChange w:id="3678" w:author="Meir Kalter" w:date="2016-06-15T15:12:00Z">
                <w:pPr>
                  <w:pStyle w:val="Encabezam"/>
                  <w:keepNext w:val="0"/>
                  <w:numPr>
                    <w:numId w:val="60"/>
                  </w:numPr>
                  <w:pBdr>
                    <w:bottom w:val="single" w:sz="4" w:space="0" w:color="000000"/>
                  </w:pBdr>
                  <w:spacing w:before="0" w:after="200" w:line="240" w:lineRule="auto"/>
                  <w:ind w:left="432" w:hanging="432"/>
                </w:pPr>
              </w:pPrChange>
            </w:pPr>
            <w:del w:id="3679" w:author="Meir Kalter" w:date="2016-06-14T10:52:00Z">
              <w:r w:rsidRPr="002745D7" w:rsidDel="00F154ED">
                <w:rPr>
                  <w:rStyle w:val="Ninguno"/>
                  <w:rFonts w:ascii="Times New Roman" w:eastAsia="Cambria" w:hAnsi="Times New Roman" w:cs="Cambria"/>
                  <w:b w:val="0"/>
                  <w:bCs w:val="0"/>
                  <w:spacing w:val="5"/>
                  <w:sz w:val="28"/>
                  <w:szCs w:val="28"/>
                  <w:rPrChange w:id="3680" w:author="Meir Kalter" w:date="2016-06-14T10:50:00Z">
                    <w:rPr>
                      <w:rStyle w:val="Ninguno"/>
                      <w:rFonts w:ascii="Times New Roman" w:hAnsi="Times New Roman"/>
                      <w:b w:val="0"/>
                      <w:bCs w:val="0"/>
                      <w:spacing w:val="5"/>
                      <w:sz w:val="52"/>
                      <w:szCs w:val="52"/>
                    </w:rPr>
                  </w:rPrChange>
                </w:rPr>
                <w:delText>Description</w:delText>
              </w:r>
              <w:bookmarkStart w:id="3681" w:name="_Toc453767404"/>
              <w:bookmarkStart w:id="3682" w:name="_Toc453767628"/>
              <w:bookmarkStart w:id="3683" w:name="_Toc453767852"/>
              <w:bookmarkStart w:id="3684" w:name="_Toc453768076"/>
              <w:bookmarkStart w:id="3685" w:name="_Toc453768299"/>
              <w:bookmarkEnd w:id="3681"/>
              <w:bookmarkEnd w:id="3682"/>
              <w:bookmarkEnd w:id="3683"/>
              <w:bookmarkEnd w:id="3684"/>
              <w:bookmarkEnd w:id="3685"/>
            </w:del>
          </w:p>
        </w:tc>
        <w:bookmarkStart w:id="3686" w:name="_Toc453767405"/>
        <w:bookmarkStart w:id="3687" w:name="_Toc453767629"/>
        <w:bookmarkStart w:id="3688" w:name="_Toc453767853"/>
        <w:bookmarkStart w:id="3689" w:name="_Toc453768077"/>
        <w:bookmarkStart w:id="3690" w:name="_Toc453768300"/>
        <w:bookmarkEnd w:id="3686"/>
        <w:bookmarkEnd w:id="3687"/>
        <w:bookmarkEnd w:id="3688"/>
        <w:bookmarkEnd w:id="3689"/>
        <w:bookmarkEnd w:id="3690"/>
      </w:tr>
      <w:tr w:rsidR="00F154ED" w:rsidDel="002745D7" w:rsidTr="00F154ED">
        <w:trPr>
          <w:trHeight w:val="1788"/>
          <w:del w:id="3691" w:author="Meir Kalter" w:date="2016-06-14T10:51:00Z"/>
          <w:trPrChange w:id="3692"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693"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rsidP="004D05BC">
            <w:pPr>
              <w:pStyle w:val="Heading1"/>
              <w:rPr>
                <w:del w:id="3694" w:author="Meir Kalter" w:date="2016-06-14T10:51:00Z"/>
              </w:rPr>
              <w:pPrChange w:id="3695" w:author="Meir Kalter" w:date="2016-06-15T15:12:00Z">
                <w:pPr/>
              </w:pPrChange>
            </w:pPr>
            <w:bookmarkStart w:id="3696" w:name="_Toc453767406"/>
            <w:bookmarkStart w:id="3697" w:name="_Toc453767630"/>
            <w:bookmarkStart w:id="3698" w:name="_Toc453767854"/>
            <w:bookmarkStart w:id="3699" w:name="_Toc453768078"/>
            <w:bookmarkStart w:id="3700" w:name="_Toc453768301"/>
            <w:bookmarkEnd w:id="3696"/>
            <w:bookmarkEnd w:id="3697"/>
            <w:bookmarkEnd w:id="3698"/>
            <w:bookmarkEnd w:id="3699"/>
            <w:bookmarkEnd w:id="3700"/>
          </w:p>
        </w:tc>
        <w:bookmarkStart w:id="3701" w:name="_Toc453767407"/>
        <w:bookmarkStart w:id="3702" w:name="_Toc453767631"/>
        <w:bookmarkStart w:id="3703" w:name="_Toc453767855"/>
        <w:bookmarkStart w:id="3704" w:name="_Toc453768079"/>
        <w:bookmarkStart w:id="3705" w:name="_Toc453768302"/>
        <w:bookmarkEnd w:id="3701"/>
        <w:bookmarkEnd w:id="3702"/>
        <w:bookmarkEnd w:id="3703"/>
        <w:bookmarkEnd w:id="3704"/>
        <w:bookmarkEnd w:id="3705"/>
      </w:tr>
      <w:tr w:rsidR="00F154ED" w:rsidDel="002745D7" w:rsidTr="00F154ED">
        <w:trPr>
          <w:trHeight w:val="2388"/>
          <w:del w:id="3706" w:author="Meir Kalter" w:date="2016-06-14T10:51:00Z"/>
          <w:trPrChange w:id="3707"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708"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rsidP="004D05BC">
            <w:pPr>
              <w:pStyle w:val="Heading1"/>
              <w:rPr>
                <w:del w:id="3709" w:author="Meir Kalter" w:date="2016-06-14T10:51:00Z"/>
              </w:rPr>
              <w:pPrChange w:id="3710" w:author="Meir Kalter" w:date="2016-06-15T15:12:00Z">
                <w:pPr/>
              </w:pPrChange>
            </w:pPr>
            <w:bookmarkStart w:id="3711" w:name="_Toc453767408"/>
            <w:bookmarkStart w:id="3712" w:name="_Toc453767632"/>
            <w:bookmarkStart w:id="3713" w:name="_Toc453767856"/>
            <w:bookmarkStart w:id="3714" w:name="_Toc453768080"/>
            <w:bookmarkStart w:id="3715" w:name="_Toc453768303"/>
            <w:bookmarkEnd w:id="3711"/>
            <w:bookmarkEnd w:id="3712"/>
            <w:bookmarkEnd w:id="3713"/>
            <w:bookmarkEnd w:id="3714"/>
            <w:bookmarkEnd w:id="3715"/>
          </w:p>
        </w:tc>
        <w:bookmarkStart w:id="3716" w:name="_Toc453767409"/>
        <w:bookmarkStart w:id="3717" w:name="_Toc453767633"/>
        <w:bookmarkStart w:id="3718" w:name="_Toc453767857"/>
        <w:bookmarkStart w:id="3719" w:name="_Toc453768081"/>
        <w:bookmarkStart w:id="3720" w:name="_Toc453768304"/>
        <w:bookmarkEnd w:id="3716"/>
        <w:bookmarkEnd w:id="3717"/>
        <w:bookmarkEnd w:id="3718"/>
        <w:bookmarkEnd w:id="3719"/>
        <w:bookmarkEnd w:id="3720"/>
      </w:tr>
      <w:tr w:rsidR="00F154ED" w:rsidDel="00F154ED" w:rsidTr="00F154ED">
        <w:trPr>
          <w:trHeight w:val="1788"/>
          <w:del w:id="3721" w:author="Meir Kalter" w:date="2016-06-14T10:51:00Z"/>
          <w:trPrChange w:id="3722"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723"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rsidP="004D05BC">
            <w:pPr>
              <w:pStyle w:val="Heading1"/>
              <w:rPr>
                <w:del w:id="3724" w:author="Meir Kalter" w:date="2016-06-14T10:51:00Z"/>
              </w:rPr>
              <w:pPrChange w:id="3725" w:author="Meir Kalter" w:date="2016-06-15T15:12:00Z">
                <w:pPr/>
              </w:pPrChange>
            </w:pPr>
            <w:bookmarkStart w:id="3726" w:name="_Toc453767410"/>
            <w:bookmarkStart w:id="3727" w:name="_Toc453767634"/>
            <w:bookmarkStart w:id="3728" w:name="_Toc453767858"/>
            <w:bookmarkStart w:id="3729" w:name="_Toc453768082"/>
            <w:bookmarkStart w:id="3730" w:name="_Toc453768305"/>
            <w:bookmarkEnd w:id="3726"/>
            <w:bookmarkEnd w:id="3727"/>
            <w:bookmarkEnd w:id="3728"/>
            <w:bookmarkEnd w:id="3729"/>
            <w:bookmarkEnd w:id="3730"/>
          </w:p>
        </w:tc>
        <w:bookmarkStart w:id="3731" w:name="_Toc453767411"/>
        <w:bookmarkStart w:id="3732" w:name="_Toc453767635"/>
        <w:bookmarkStart w:id="3733" w:name="_Toc453767859"/>
        <w:bookmarkStart w:id="3734" w:name="_Toc453768083"/>
        <w:bookmarkStart w:id="3735" w:name="_Toc453768306"/>
        <w:bookmarkEnd w:id="3731"/>
        <w:bookmarkEnd w:id="3732"/>
        <w:bookmarkEnd w:id="3733"/>
        <w:bookmarkEnd w:id="3734"/>
        <w:bookmarkEnd w:id="3735"/>
      </w:tr>
      <w:tr w:rsidR="00F154ED" w:rsidDel="00F154ED" w:rsidTr="00F154ED">
        <w:trPr>
          <w:trHeight w:val="1788"/>
          <w:del w:id="3736" w:author="Meir Kalter" w:date="2016-06-14T10:52:00Z"/>
          <w:trPrChange w:id="3737"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738"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rsidP="004D05BC">
            <w:pPr>
              <w:pStyle w:val="Heading1"/>
              <w:rPr>
                <w:del w:id="3739" w:author="Meir Kalter" w:date="2016-06-14T10:52:00Z"/>
              </w:rPr>
              <w:pPrChange w:id="3740" w:author="Meir Kalter" w:date="2016-06-15T15:12:00Z">
                <w:pPr/>
              </w:pPrChange>
            </w:pPr>
            <w:bookmarkStart w:id="3741" w:name="_Toc453767412"/>
            <w:bookmarkStart w:id="3742" w:name="_Toc453767636"/>
            <w:bookmarkStart w:id="3743" w:name="_Toc453767860"/>
            <w:bookmarkStart w:id="3744" w:name="_Toc453768084"/>
            <w:bookmarkStart w:id="3745" w:name="_Toc453768307"/>
            <w:bookmarkEnd w:id="3741"/>
            <w:bookmarkEnd w:id="3742"/>
            <w:bookmarkEnd w:id="3743"/>
            <w:bookmarkEnd w:id="3744"/>
            <w:bookmarkEnd w:id="3745"/>
          </w:p>
        </w:tc>
        <w:bookmarkStart w:id="3746" w:name="_Toc453767413"/>
        <w:bookmarkStart w:id="3747" w:name="_Toc453767637"/>
        <w:bookmarkStart w:id="3748" w:name="_Toc453767861"/>
        <w:bookmarkStart w:id="3749" w:name="_Toc453768085"/>
        <w:bookmarkStart w:id="3750" w:name="_Toc453768308"/>
        <w:bookmarkEnd w:id="3746"/>
        <w:bookmarkEnd w:id="3747"/>
        <w:bookmarkEnd w:id="3748"/>
        <w:bookmarkEnd w:id="3749"/>
        <w:bookmarkEnd w:id="3750"/>
      </w:tr>
      <w:tr w:rsidR="004D05BC" w:rsidDel="00F154ED" w:rsidTr="00F154ED">
        <w:trPr>
          <w:trHeight w:val="762"/>
          <w:del w:id="3751"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752" w:author="Meir Kalter" w:date="2016-06-14T10:52:00Z"/>
              </w:rPr>
              <w:pPrChange w:id="3753" w:author="Meir Kalter" w:date="2016-06-15T15:12:00Z">
                <w:pPr/>
              </w:pPrChange>
            </w:pPr>
            <w:bookmarkStart w:id="3754" w:name="_Toc453767414"/>
            <w:bookmarkStart w:id="3755" w:name="_Toc453767638"/>
            <w:bookmarkStart w:id="3756" w:name="_Toc453767862"/>
            <w:bookmarkStart w:id="3757" w:name="_Toc453768086"/>
            <w:bookmarkStart w:id="3758" w:name="_Toc453768309"/>
            <w:bookmarkEnd w:id="3754"/>
            <w:bookmarkEnd w:id="3755"/>
            <w:bookmarkEnd w:id="3756"/>
            <w:bookmarkEnd w:id="3757"/>
            <w:bookmarkEnd w:id="3758"/>
          </w:p>
        </w:tc>
        <w:bookmarkStart w:id="3759" w:name="_Toc453767415"/>
        <w:bookmarkStart w:id="3760" w:name="_Toc453767639"/>
        <w:bookmarkStart w:id="3761" w:name="_Toc453767863"/>
        <w:bookmarkStart w:id="3762" w:name="_Toc453768087"/>
        <w:bookmarkStart w:id="3763" w:name="_Toc453768310"/>
        <w:bookmarkEnd w:id="3759"/>
        <w:bookmarkEnd w:id="3760"/>
        <w:bookmarkEnd w:id="3761"/>
        <w:bookmarkEnd w:id="3762"/>
        <w:bookmarkEnd w:id="3763"/>
      </w:tr>
      <w:tr w:rsidR="004D05BC" w:rsidDel="00F154ED" w:rsidTr="00F154ED">
        <w:trPr>
          <w:trHeight w:val="762"/>
          <w:del w:id="3764"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765" w:author="Meir Kalter" w:date="2016-06-14T10:53:00Z"/>
              </w:rPr>
              <w:pPrChange w:id="3766" w:author="Meir Kalter" w:date="2016-06-15T15:12:00Z">
                <w:pPr/>
              </w:pPrChange>
            </w:pPr>
            <w:bookmarkStart w:id="3767" w:name="_Toc453767416"/>
            <w:bookmarkStart w:id="3768" w:name="_Toc453767640"/>
            <w:bookmarkStart w:id="3769" w:name="_Toc453767864"/>
            <w:bookmarkStart w:id="3770" w:name="_Toc453768088"/>
            <w:bookmarkStart w:id="3771" w:name="_Toc453768311"/>
            <w:bookmarkEnd w:id="3767"/>
            <w:bookmarkEnd w:id="3768"/>
            <w:bookmarkEnd w:id="3769"/>
            <w:bookmarkEnd w:id="3770"/>
            <w:bookmarkEnd w:id="3771"/>
          </w:p>
        </w:tc>
        <w:bookmarkStart w:id="3772" w:name="_Toc453767417"/>
        <w:bookmarkStart w:id="3773" w:name="_Toc453767641"/>
        <w:bookmarkStart w:id="3774" w:name="_Toc453767865"/>
        <w:bookmarkStart w:id="3775" w:name="_Toc453768089"/>
        <w:bookmarkStart w:id="3776" w:name="_Toc453768312"/>
        <w:bookmarkEnd w:id="3772"/>
        <w:bookmarkEnd w:id="3773"/>
        <w:bookmarkEnd w:id="3774"/>
        <w:bookmarkEnd w:id="3775"/>
        <w:bookmarkEnd w:id="3776"/>
      </w:tr>
      <w:tr w:rsidR="004D05BC" w:rsidDel="00F154ED" w:rsidTr="00F154ED">
        <w:trPr>
          <w:trHeight w:val="762"/>
          <w:del w:id="3777"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778" w:author="Meir Kalter" w:date="2016-06-14T10:53:00Z"/>
              </w:rPr>
              <w:pPrChange w:id="3779" w:author="Meir Kalter" w:date="2016-06-15T15:12:00Z">
                <w:pPr/>
              </w:pPrChange>
            </w:pPr>
            <w:bookmarkStart w:id="3780" w:name="_Toc453767418"/>
            <w:bookmarkStart w:id="3781" w:name="_Toc453767642"/>
            <w:bookmarkStart w:id="3782" w:name="_Toc453767866"/>
            <w:bookmarkStart w:id="3783" w:name="_Toc453768090"/>
            <w:bookmarkStart w:id="3784" w:name="_Toc453768313"/>
            <w:bookmarkEnd w:id="3780"/>
            <w:bookmarkEnd w:id="3781"/>
            <w:bookmarkEnd w:id="3782"/>
            <w:bookmarkEnd w:id="3783"/>
            <w:bookmarkEnd w:id="3784"/>
          </w:p>
        </w:tc>
        <w:bookmarkStart w:id="3785" w:name="_Toc453767419"/>
        <w:bookmarkStart w:id="3786" w:name="_Toc453767643"/>
        <w:bookmarkStart w:id="3787" w:name="_Toc453767867"/>
        <w:bookmarkStart w:id="3788" w:name="_Toc453768091"/>
        <w:bookmarkStart w:id="3789" w:name="_Toc453768314"/>
        <w:bookmarkEnd w:id="3785"/>
        <w:bookmarkEnd w:id="3786"/>
        <w:bookmarkEnd w:id="3787"/>
        <w:bookmarkEnd w:id="3788"/>
        <w:bookmarkEnd w:id="3789"/>
      </w:tr>
      <w:tr w:rsidR="004D05BC" w:rsidDel="00F154ED" w:rsidTr="00F154ED">
        <w:trPr>
          <w:trHeight w:val="762"/>
          <w:del w:id="3790"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791" w:author="Meir Kalter" w:date="2016-06-14T10:54:00Z"/>
              </w:rPr>
              <w:pPrChange w:id="3792" w:author="Meir Kalter" w:date="2016-06-15T15:12:00Z">
                <w:pPr/>
              </w:pPrChange>
            </w:pPr>
            <w:bookmarkStart w:id="3793" w:name="_Toc453767420"/>
            <w:bookmarkStart w:id="3794" w:name="_Toc453767644"/>
            <w:bookmarkStart w:id="3795" w:name="_Toc453767868"/>
            <w:bookmarkStart w:id="3796" w:name="_Toc453768092"/>
            <w:bookmarkStart w:id="3797" w:name="_Toc453768315"/>
            <w:bookmarkEnd w:id="3793"/>
            <w:bookmarkEnd w:id="3794"/>
            <w:bookmarkEnd w:id="3795"/>
            <w:bookmarkEnd w:id="3796"/>
            <w:bookmarkEnd w:id="3797"/>
          </w:p>
        </w:tc>
        <w:bookmarkStart w:id="3798" w:name="_Toc453767421"/>
        <w:bookmarkStart w:id="3799" w:name="_Toc453767645"/>
        <w:bookmarkStart w:id="3800" w:name="_Toc453767869"/>
        <w:bookmarkStart w:id="3801" w:name="_Toc453768093"/>
        <w:bookmarkStart w:id="3802" w:name="_Toc453768316"/>
        <w:bookmarkEnd w:id="3798"/>
        <w:bookmarkEnd w:id="3799"/>
        <w:bookmarkEnd w:id="3800"/>
        <w:bookmarkEnd w:id="3801"/>
        <w:bookmarkEnd w:id="3802"/>
      </w:tr>
      <w:tr w:rsidR="004D05BC" w:rsidDel="00F154ED" w:rsidTr="00F154ED">
        <w:trPr>
          <w:trHeight w:val="588"/>
          <w:del w:id="3803"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04" w:author="Meir Kalter" w:date="2016-06-14T10:54:00Z"/>
              </w:rPr>
              <w:pPrChange w:id="3805" w:author="Meir Kalter" w:date="2016-06-15T15:12:00Z">
                <w:pPr/>
              </w:pPrChange>
            </w:pPr>
            <w:bookmarkStart w:id="3806" w:name="_Toc453767422"/>
            <w:bookmarkStart w:id="3807" w:name="_Toc453767646"/>
            <w:bookmarkStart w:id="3808" w:name="_Toc453767870"/>
            <w:bookmarkStart w:id="3809" w:name="_Toc453768094"/>
            <w:bookmarkStart w:id="3810" w:name="_Toc453768317"/>
            <w:bookmarkEnd w:id="3806"/>
            <w:bookmarkEnd w:id="3807"/>
            <w:bookmarkEnd w:id="3808"/>
            <w:bookmarkEnd w:id="3809"/>
            <w:bookmarkEnd w:id="3810"/>
          </w:p>
        </w:tc>
        <w:bookmarkStart w:id="3811" w:name="_Toc453767423"/>
        <w:bookmarkStart w:id="3812" w:name="_Toc453767647"/>
        <w:bookmarkStart w:id="3813" w:name="_Toc453767871"/>
        <w:bookmarkStart w:id="3814" w:name="_Toc453768095"/>
        <w:bookmarkStart w:id="3815" w:name="_Toc453768318"/>
        <w:bookmarkEnd w:id="3811"/>
        <w:bookmarkEnd w:id="3812"/>
        <w:bookmarkEnd w:id="3813"/>
        <w:bookmarkEnd w:id="3814"/>
        <w:bookmarkEnd w:id="3815"/>
      </w:tr>
      <w:tr w:rsidR="004D05BC" w:rsidDel="00F154ED" w:rsidTr="00F154ED">
        <w:trPr>
          <w:trHeight w:val="356"/>
          <w:del w:id="3816"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17" w:author="Meir Kalter" w:date="2016-06-14T10:55:00Z"/>
              </w:rPr>
              <w:pPrChange w:id="3818" w:author="Meir Kalter" w:date="2016-06-15T15:12:00Z">
                <w:pPr/>
              </w:pPrChange>
            </w:pPr>
            <w:bookmarkStart w:id="3819" w:name="_Toc453767424"/>
            <w:bookmarkStart w:id="3820" w:name="_Toc453767648"/>
            <w:bookmarkStart w:id="3821" w:name="_Toc453767872"/>
            <w:bookmarkStart w:id="3822" w:name="_Toc453768096"/>
            <w:bookmarkStart w:id="3823" w:name="_Toc453768319"/>
            <w:bookmarkEnd w:id="3819"/>
            <w:bookmarkEnd w:id="3820"/>
            <w:bookmarkEnd w:id="3821"/>
            <w:bookmarkEnd w:id="3822"/>
            <w:bookmarkEnd w:id="3823"/>
          </w:p>
        </w:tc>
        <w:bookmarkStart w:id="3824" w:name="_Toc453767425"/>
        <w:bookmarkStart w:id="3825" w:name="_Toc453767649"/>
        <w:bookmarkStart w:id="3826" w:name="_Toc453767873"/>
        <w:bookmarkStart w:id="3827" w:name="_Toc453768097"/>
        <w:bookmarkStart w:id="3828" w:name="_Toc453768320"/>
        <w:bookmarkEnd w:id="3824"/>
        <w:bookmarkEnd w:id="3825"/>
        <w:bookmarkEnd w:id="3826"/>
        <w:bookmarkEnd w:id="3827"/>
        <w:bookmarkEnd w:id="3828"/>
      </w:tr>
      <w:tr w:rsidR="004D05BC" w:rsidDel="00F154ED" w:rsidTr="00F154ED">
        <w:trPr>
          <w:trHeight w:val="2388"/>
          <w:del w:id="3829"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30" w:author="Meir Kalter" w:date="2016-06-14T10:55:00Z"/>
              </w:rPr>
              <w:pPrChange w:id="3831" w:author="Meir Kalter" w:date="2016-06-15T15:12:00Z">
                <w:pPr/>
              </w:pPrChange>
            </w:pPr>
            <w:bookmarkStart w:id="3832" w:name="_Toc453767426"/>
            <w:bookmarkStart w:id="3833" w:name="_Toc453767650"/>
            <w:bookmarkStart w:id="3834" w:name="_Toc453767874"/>
            <w:bookmarkStart w:id="3835" w:name="_Toc453768098"/>
            <w:bookmarkStart w:id="3836" w:name="_Toc453768321"/>
            <w:bookmarkEnd w:id="3832"/>
            <w:bookmarkEnd w:id="3833"/>
            <w:bookmarkEnd w:id="3834"/>
            <w:bookmarkEnd w:id="3835"/>
            <w:bookmarkEnd w:id="3836"/>
          </w:p>
        </w:tc>
        <w:bookmarkStart w:id="3837" w:name="_Toc453767427"/>
        <w:bookmarkStart w:id="3838" w:name="_Toc453767651"/>
        <w:bookmarkStart w:id="3839" w:name="_Toc453767875"/>
        <w:bookmarkStart w:id="3840" w:name="_Toc453768099"/>
        <w:bookmarkStart w:id="3841" w:name="_Toc453768322"/>
        <w:bookmarkEnd w:id="3837"/>
        <w:bookmarkEnd w:id="3838"/>
        <w:bookmarkEnd w:id="3839"/>
        <w:bookmarkEnd w:id="3840"/>
        <w:bookmarkEnd w:id="3841"/>
      </w:tr>
      <w:tr w:rsidR="004D05BC" w:rsidDel="00F154ED" w:rsidTr="00F154ED">
        <w:trPr>
          <w:trHeight w:val="762"/>
          <w:del w:id="384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43" w:author="Meir Kalter" w:date="2016-06-14T10:57:00Z"/>
              </w:rPr>
              <w:pPrChange w:id="3844" w:author="Meir Kalter" w:date="2016-06-15T15:12:00Z">
                <w:pPr/>
              </w:pPrChange>
            </w:pPr>
            <w:bookmarkStart w:id="3845" w:name="_Toc453767428"/>
            <w:bookmarkStart w:id="3846" w:name="_Toc453767652"/>
            <w:bookmarkStart w:id="3847" w:name="_Toc453767876"/>
            <w:bookmarkStart w:id="3848" w:name="_Toc453768100"/>
            <w:bookmarkStart w:id="3849" w:name="_Toc453768323"/>
            <w:bookmarkEnd w:id="3845"/>
            <w:bookmarkEnd w:id="3846"/>
            <w:bookmarkEnd w:id="3847"/>
            <w:bookmarkEnd w:id="3848"/>
            <w:bookmarkEnd w:id="3849"/>
          </w:p>
        </w:tc>
        <w:bookmarkStart w:id="3850" w:name="_Toc453767429"/>
        <w:bookmarkStart w:id="3851" w:name="_Toc453767653"/>
        <w:bookmarkStart w:id="3852" w:name="_Toc453767877"/>
        <w:bookmarkStart w:id="3853" w:name="_Toc453768101"/>
        <w:bookmarkStart w:id="3854" w:name="_Toc453768324"/>
        <w:bookmarkEnd w:id="3850"/>
        <w:bookmarkEnd w:id="3851"/>
        <w:bookmarkEnd w:id="3852"/>
        <w:bookmarkEnd w:id="3853"/>
        <w:bookmarkEnd w:id="3854"/>
      </w:tr>
      <w:tr w:rsidR="004D05BC" w:rsidDel="00F154ED" w:rsidTr="00F154ED">
        <w:trPr>
          <w:trHeight w:val="762"/>
          <w:del w:id="385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56" w:author="Meir Kalter" w:date="2016-06-14T10:57:00Z"/>
              </w:rPr>
              <w:pPrChange w:id="3857" w:author="Meir Kalter" w:date="2016-06-15T15:12:00Z">
                <w:pPr/>
              </w:pPrChange>
            </w:pPr>
            <w:bookmarkStart w:id="3858" w:name="_Toc453767430"/>
            <w:bookmarkStart w:id="3859" w:name="_Toc453767654"/>
            <w:bookmarkStart w:id="3860" w:name="_Toc453767878"/>
            <w:bookmarkStart w:id="3861" w:name="_Toc453768102"/>
            <w:bookmarkStart w:id="3862" w:name="_Toc453768325"/>
            <w:bookmarkEnd w:id="3858"/>
            <w:bookmarkEnd w:id="3859"/>
            <w:bookmarkEnd w:id="3860"/>
            <w:bookmarkEnd w:id="3861"/>
            <w:bookmarkEnd w:id="3862"/>
          </w:p>
        </w:tc>
        <w:bookmarkStart w:id="3863" w:name="_Toc453767431"/>
        <w:bookmarkStart w:id="3864" w:name="_Toc453767655"/>
        <w:bookmarkStart w:id="3865" w:name="_Toc453767879"/>
        <w:bookmarkStart w:id="3866" w:name="_Toc453768103"/>
        <w:bookmarkStart w:id="3867" w:name="_Toc453768326"/>
        <w:bookmarkEnd w:id="3863"/>
        <w:bookmarkEnd w:id="3864"/>
        <w:bookmarkEnd w:id="3865"/>
        <w:bookmarkEnd w:id="3866"/>
        <w:bookmarkEnd w:id="3867"/>
      </w:tr>
      <w:tr w:rsidR="004D05BC" w:rsidDel="00F154ED" w:rsidTr="00F154ED">
        <w:trPr>
          <w:trHeight w:val="762"/>
          <w:del w:id="386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69" w:author="Meir Kalter" w:date="2016-06-14T10:57:00Z"/>
              </w:rPr>
              <w:pPrChange w:id="3870" w:author="Meir Kalter" w:date="2016-06-15T15:12:00Z">
                <w:pPr/>
              </w:pPrChange>
            </w:pPr>
            <w:bookmarkStart w:id="3871" w:name="_Toc453767432"/>
            <w:bookmarkStart w:id="3872" w:name="_Toc453767656"/>
            <w:bookmarkStart w:id="3873" w:name="_Toc453767880"/>
            <w:bookmarkStart w:id="3874" w:name="_Toc453768104"/>
            <w:bookmarkStart w:id="3875" w:name="_Toc453768327"/>
            <w:bookmarkEnd w:id="3871"/>
            <w:bookmarkEnd w:id="3872"/>
            <w:bookmarkEnd w:id="3873"/>
            <w:bookmarkEnd w:id="3874"/>
            <w:bookmarkEnd w:id="3875"/>
          </w:p>
        </w:tc>
        <w:bookmarkStart w:id="3876" w:name="_Toc453767433"/>
        <w:bookmarkStart w:id="3877" w:name="_Toc453767657"/>
        <w:bookmarkStart w:id="3878" w:name="_Toc453767881"/>
        <w:bookmarkStart w:id="3879" w:name="_Toc453768105"/>
        <w:bookmarkStart w:id="3880" w:name="_Toc453768328"/>
        <w:bookmarkEnd w:id="3876"/>
        <w:bookmarkEnd w:id="3877"/>
        <w:bookmarkEnd w:id="3878"/>
        <w:bookmarkEnd w:id="3879"/>
        <w:bookmarkEnd w:id="3880"/>
      </w:tr>
      <w:tr w:rsidR="004D05BC" w:rsidDel="00F154ED" w:rsidTr="00F154ED">
        <w:trPr>
          <w:trHeight w:val="1788"/>
          <w:del w:id="388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82" w:author="Meir Kalter" w:date="2016-06-14T10:57:00Z"/>
              </w:rPr>
              <w:pPrChange w:id="3883" w:author="Meir Kalter" w:date="2016-06-15T15:12:00Z">
                <w:pPr/>
              </w:pPrChange>
            </w:pPr>
            <w:bookmarkStart w:id="3884" w:name="_Toc453767434"/>
            <w:bookmarkStart w:id="3885" w:name="_Toc453767658"/>
            <w:bookmarkStart w:id="3886" w:name="_Toc453767882"/>
            <w:bookmarkStart w:id="3887" w:name="_Toc453768106"/>
            <w:bookmarkStart w:id="3888" w:name="_Toc453768329"/>
            <w:bookmarkEnd w:id="3884"/>
            <w:bookmarkEnd w:id="3885"/>
            <w:bookmarkEnd w:id="3886"/>
            <w:bookmarkEnd w:id="3887"/>
            <w:bookmarkEnd w:id="3888"/>
          </w:p>
        </w:tc>
        <w:bookmarkStart w:id="3889" w:name="_Toc453767435"/>
        <w:bookmarkStart w:id="3890" w:name="_Toc453767659"/>
        <w:bookmarkStart w:id="3891" w:name="_Toc453767883"/>
        <w:bookmarkStart w:id="3892" w:name="_Toc453768107"/>
        <w:bookmarkStart w:id="3893" w:name="_Toc453768330"/>
        <w:bookmarkEnd w:id="3889"/>
        <w:bookmarkEnd w:id="3890"/>
        <w:bookmarkEnd w:id="3891"/>
        <w:bookmarkEnd w:id="3892"/>
        <w:bookmarkEnd w:id="3893"/>
      </w:tr>
      <w:tr w:rsidR="004D05BC" w:rsidDel="00F154ED" w:rsidTr="00F154ED">
        <w:trPr>
          <w:trHeight w:val="762"/>
          <w:del w:id="3894"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895" w:author="Meir Kalter" w:date="2016-06-14T10:57:00Z"/>
              </w:rPr>
              <w:pPrChange w:id="3896" w:author="Meir Kalter" w:date="2016-06-15T15:12:00Z">
                <w:pPr/>
              </w:pPrChange>
            </w:pPr>
            <w:bookmarkStart w:id="3897" w:name="_Toc453767436"/>
            <w:bookmarkStart w:id="3898" w:name="_Toc453767660"/>
            <w:bookmarkStart w:id="3899" w:name="_Toc453767884"/>
            <w:bookmarkStart w:id="3900" w:name="_Toc453768108"/>
            <w:bookmarkStart w:id="3901" w:name="_Toc453768331"/>
            <w:bookmarkEnd w:id="3897"/>
            <w:bookmarkEnd w:id="3898"/>
            <w:bookmarkEnd w:id="3899"/>
            <w:bookmarkEnd w:id="3900"/>
            <w:bookmarkEnd w:id="3901"/>
          </w:p>
        </w:tc>
        <w:bookmarkStart w:id="3902" w:name="_Toc453767437"/>
        <w:bookmarkStart w:id="3903" w:name="_Toc453767661"/>
        <w:bookmarkStart w:id="3904" w:name="_Toc453767885"/>
        <w:bookmarkStart w:id="3905" w:name="_Toc453768109"/>
        <w:bookmarkStart w:id="3906" w:name="_Toc453768332"/>
        <w:bookmarkEnd w:id="3902"/>
        <w:bookmarkEnd w:id="3903"/>
        <w:bookmarkEnd w:id="3904"/>
        <w:bookmarkEnd w:id="3905"/>
        <w:bookmarkEnd w:id="3906"/>
      </w:tr>
      <w:tr w:rsidR="004D05BC" w:rsidDel="00F154ED" w:rsidTr="00F154ED">
        <w:trPr>
          <w:trHeight w:val="588"/>
          <w:del w:id="3907"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908" w:author="Meir Kalter" w:date="2016-06-14T10:57:00Z"/>
              </w:rPr>
              <w:pPrChange w:id="3909" w:author="Meir Kalter" w:date="2016-06-15T15:12:00Z">
                <w:pPr/>
              </w:pPrChange>
            </w:pPr>
            <w:bookmarkStart w:id="3910" w:name="_Toc453767438"/>
            <w:bookmarkStart w:id="3911" w:name="_Toc453767662"/>
            <w:bookmarkStart w:id="3912" w:name="_Toc453767886"/>
            <w:bookmarkStart w:id="3913" w:name="_Toc453768110"/>
            <w:bookmarkStart w:id="3914" w:name="_Toc453768333"/>
            <w:bookmarkEnd w:id="3910"/>
            <w:bookmarkEnd w:id="3911"/>
            <w:bookmarkEnd w:id="3912"/>
            <w:bookmarkEnd w:id="3913"/>
            <w:bookmarkEnd w:id="3914"/>
          </w:p>
        </w:tc>
        <w:bookmarkStart w:id="3915" w:name="_Toc453767439"/>
        <w:bookmarkStart w:id="3916" w:name="_Toc453767663"/>
        <w:bookmarkStart w:id="3917" w:name="_Toc453767887"/>
        <w:bookmarkStart w:id="3918" w:name="_Toc453768111"/>
        <w:bookmarkStart w:id="3919" w:name="_Toc453768334"/>
        <w:bookmarkEnd w:id="3915"/>
        <w:bookmarkEnd w:id="3916"/>
        <w:bookmarkEnd w:id="3917"/>
        <w:bookmarkEnd w:id="3918"/>
        <w:bookmarkEnd w:id="3919"/>
      </w:tr>
      <w:tr w:rsidR="004D05BC" w:rsidDel="00F154ED" w:rsidTr="00F154ED">
        <w:trPr>
          <w:trHeight w:val="356"/>
          <w:del w:id="392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921" w:author="Meir Kalter" w:date="2016-06-14T10:57:00Z"/>
              </w:rPr>
              <w:pPrChange w:id="3922" w:author="Meir Kalter" w:date="2016-06-15T15:12:00Z">
                <w:pPr/>
              </w:pPrChange>
            </w:pPr>
            <w:bookmarkStart w:id="3923" w:name="_Toc453767440"/>
            <w:bookmarkStart w:id="3924" w:name="_Toc453767664"/>
            <w:bookmarkStart w:id="3925" w:name="_Toc453767888"/>
            <w:bookmarkStart w:id="3926" w:name="_Toc453768112"/>
            <w:bookmarkStart w:id="3927" w:name="_Toc453768335"/>
            <w:bookmarkEnd w:id="3923"/>
            <w:bookmarkEnd w:id="3924"/>
            <w:bookmarkEnd w:id="3925"/>
            <w:bookmarkEnd w:id="3926"/>
            <w:bookmarkEnd w:id="3927"/>
          </w:p>
        </w:tc>
        <w:bookmarkStart w:id="3928" w:name="_Toc453767441"/>
        <w:bookmarkStart w:id="3929" w:name="_Toc453767665"/>
        <w:bookmarkStart w:id="3930" w:name="_Toc453767889"/>
        <w:bookmarkStart w:id="3931" w:name="_Toc453768113"/>
        <w:bookmarkStart w:id="3932" w:name="_Toc453768336"/>
        <w:bookmarkEnd w:id="3928"/>
        <w:bookmarkEnd w:id="3929"/>
        <w:bookmarkEnd w:id="3930"/>
        <w:bookmarkEnd w:id="3931"/>
        <w:bookmarkEnd w:id="3932"/>
      </w:tr>
      <w:tr w:rsidR="004D05BC" w:rsidDel="00F154ED" w:rsidTr="00F154ED">
        <w:trPr>
          <w:trHeight w:val="588"/>
          <w:del w:id="393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934" w:author="Meir Kalter" w:date="2016-06-14T10:57:00Z"/>
              </w:rPr>
              <w:pPrChange w:id="3935" w:author="Meir Kalter" w:date="2016-06-15T15:12:00Z">
                <w:pPr/>
              </w:pPrChange>
            </w:pPr>
            <w:bookmarkStart w:id="3936" w:name="_Toc453767442"/>
            <w:bookmarkStart w:id="3937" w:name="_Toc453767666"/>
            <w:bookmarkStart w:id="3938" w:name="_Toc453767890"/>
            <w:bookmarkStart w:id="3939" w:name="_Toc453768114"/>
            <w:bookmarkStart w:id="3940" w:name="_Toc453768337"/>
            <w:bookmarkEnd w:id="3936"/>
            <w:bookmarkEnd w:id="3937"/>
            <w:bookmarkEnd w:id="3938"/>
            <w:bookmarkEnd w:id="3939"/>
            <w:bookmarkEnd w:id="3940"/>
          </w:p>
        </w:tc>
        <w:bookmarkStart w:id="3941" w:name="_Toc453767443"/>
        <w:bookmarkStart w:id="3942" w:name="_Toc453767667"/>
        <w:bookmarkStart w:id="3943" w:name="_Toc453767891"/>
        <w:bookmarkStart w:id="3944" w:name="_Toc453768115"/>
        <w:bookmarkStart w:id="3945" w:name="_Toc453768338"/>
        <w:bookmarkEnd w:id="3941"/>
        <w:bookmarkEnd w:id="3942"/>
        <w:bookmarkEnd w:id="3943"/>
        <w:bookmarkEnd w:id="3944"/>
        <w:bookmarkEnd w:id="3945"/>
      </w:tr>
      <w:tr w:rsidR="004D05BC" w:rsidDel="00F154ED" w:rsidTr="00F154ED">
        <w:trPr>
          <w:trHeight w:val="356"/>
          <w:del w:id="394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rsidP="004D05BC">
            <w:pPr>
              <w:pStyle w:val="Heading1"/>
              <w:rPr>
                <w:del w:id="3947" w:author="Meir Kalter" w:date="2016-06-14T10:57:00Z"/>
              </w:rPr>
              <w:pPrChange w:id="3948" w:author="Meir Kalter" w:date="2016-06-15T15:12:00Z">
                <w:pPr/>
              </w:pPrChange>
            </w:pPr>
            <w:bookmarkStart w:id="3949" w:name="_Toc453767444"/>
            <w:bookmarkStart w:id="3950" w:name="_Toc453767668"/>
            <w:bookmarkStart w:id="3951" w:name="_Toc453767892"/>
            <w:bookmarkStart w:id="3952" w:name="_Toc453768116"/>
            <w:bookmarkStart w:id="3953" w:name="_Toc453768339"/>
            <w:bookmarkEnd w:id="3949"/>
            <w:bookmarkEnd w:id="3950"/>
            <w:bookmarkEnd w:id="3951"/>
            <w:bookmarkEnd w:id="3952"/>
            <w:bookmarkEnd w:id="3953"/>
          </w:p>
        </w:tc>
        <w:bookmarkStart w:id="3954" w:name="_Toc453767445"/>
        <w:bookmarkStart w:id="3955" w:name="_Toc453767669"/>
        <w:bookmarkStart w:id="3956" w:name="_Toc453767893"/>
        <w:bookmarkStart w:id="3957" w:name="_Toc453768117"/>
        <w:bookmarkStart w:id="3958" w:name="_Toc453768340"/>
        <w:bookmarkEnd w:id="3954"/>
        <w:bookmarkEnd w:id="3955"/>
        <w:bookmarkEnd w:id="3956"/>
        <w:bookmarkEnd w:id="3957"/>
        <w:bookmarkEnd w:id="3958"/>
      </w:tr>
    </w:tbl>
    <w:p w:rsidR="00C0594E" w:rsidRPr="00B03219" w:rsidDel="00F154ED" w:rsidRDefault="00C0594E" w:rsidP="004D05BC">
      <w:pPr>
        <w:pStyle w:val="Heading1"/>
        <w:rPr>
          <w:del w:id="3959" w:author="Meir Kalter" w:date="2016-06-14T10:57:00Z"/>
          <w:rtl/>
          <w:rPrChange w:id="3960" w:author="Meir Kalter" w:date="2016-06-15T15:11:00Z">
            <w:rPr>
              <w:del w:id="3961" w:author="Meir Kalter" w:date="2016-06-14T10:57:00Z"/>
              <w:rStyle w:val="Ninguno"/>
              <w:sz w:val="22"/>
              <w:szCs w:val="22"/>
              <w:rtl/>
            </w:rPr>
          </w:rPrChange>
        </w:rPr>
        <w:pPrChange w:id="3962" w:author="Meir Kalter" w:date="2016-06-15T15:12:00Z">
          <w:pPr>
            <w:pStyle w:val="Heading21"/>
            <w:widowControl w:val="0"/>
            <w:numPr>
              <w:ilvl w:val="1"/>
              <w:numId w:val="33"/>
            </w:numPr>
            <w:spacing w:line="240" w:lineRule="auto"/>
            <w:ind w:left="576" w:hanging="576"/>
          </w:pPr>
        </w:pPrChange>
      </w:pPr>
      <w:bookmarkStart w:id="3963" w:name="_Toc453767446"/>
      <w:bookmarkStart w:id="3964" w:name="_Toc453767670"/>
      <w:bookmarkStart w:id="3965" w:name="_Toc453767894"/>
      <w:bookmarkStart w:id="3966" w:name="_Toc453768118"/>
      <w:bookmarkStart w:id="3967" w:name="_Toc453768341"/>
      <w:bookmarkEnd w:id="3963"/>
      <w:bookmarkEnd w:id="3964"/>
      <w:bookmarkEnd w:id="3965"/>
      <w:bookmarkEnd w:id="3966"/>
      <w:bookmarkEnd w:id="3967"/>
    </w:p>
    <w:p w:rsidR="00C0594E" w:rsidRPr="00B03219" w:rsidDel="00F154ED" w:rsidRDefault="00C0594E" w:rsidP="004D05BC">
      <w:pPr>
        <w:pStyle w:val="Heading1"/>
        <w:rPr>
          <w:del w:id="3968" w:author="Meir Kalter" w:date="2016-06-14T10:57:00Z"/>
          <w:rPrChange w:id="3969" w:author="Meir Kalter" w:date="2016-06-15T15:11:00Z">
            <w:rPr>
              <w:del w:id="3970" w:author="Meir Kalter" w:date="2016-06-14T10:57:00Z"/>
            </w:rPr>
          </w:rPrChange>
        </w:rPr>
        <w:pPrChange w:id="3971" w:author="Meir Kalter" w:date="2016-06-15T15:12:00Z">
          <w:pPr>
            <w:pStyle w:val="Encabezam"/>
            <w:numPr>
              <w:numId w:val="2"/>
            </w:numPr>
            <w:ind w:left="266" w:hanging="266"/>
          </w:pPr>
        </w:pPrChange>
      </w:pPr>
      <w:bookmarkStart w:id="3972" w:name="_Toc453767447"/>
      <w:bookmarkStart w:id="3973" w:name="_Toc453767671"/>
      <w:bookmarkStart w:id="3974" w:name="_Toc453767895"/>
      <w:bookmarkStart w:id="3975" w:name="_Toc453768119"/>
      <w:bookmarkStart w:id="3976" w:name="_Toc453768342"/>
      <w:bookmarkEnd w:id="3972"/>
      <w:bookmarkEnd w:id="3973"/>
      <w:bookmarkEnd w:id="3974"/>
      <w:bookmarkEnd w:id="3975"/>
      <w:bookmarkEnd w:id="3976"/>
    </w:p>
    <w:p w:rsidR="00C0594E" w:rsidRPr="00B03219" w:rsidDel="00F154ED" w:rsidRDefault="00B706A9" w:rsidP="004D05BC">
      <w:pPr>
        <w:pStyle w:val="Heading1"/>
        <w:rPr>
          <w:del w:id="3977" w:author="Meir Kalter" w:date="2016-06-14T10:58:00Z"/>
          <w:rPrChange w:id="3978" w:author="Meir Kalter" w:date="2016-06-15T15:11:00Z">
            <w:rPr>
              <w:del w:id="3979" w:author="Meir Kalter" w:date="2016-06-14T10:58:00Z"/>
            </w:rPr>
          </w:rPrChange>
        </w:rPr>
        <w:pPrChange w:id="3980" w:author="Meir Kalter" w:date="2016-06-15T15:12:00Z">
          <w:pPr>
            <w:pStyle w:val="Encabezam"/>
          </w:pPr>
        </w:pPrChange>
      </w:pPr>
      <w:del w:id="3981" w:author="Meir Kalter" w:date="2016-06-14T10:58:00Z">
        <w:r w:rsidRPr="00B03219" w:rsidDel="00F154ED">
          <w:rPr>
            <w:rPrChange w:id="3982" w:author="Meir Kalter" w:date="2016-06-15T15:11:00Z">
              <w:rPr/>
            </w:rPrChange>
          </w:rPr>
          <w:br w:type="page"/>
        </w:r>
      </w:del>
    </w:p>
    <w:p w:rsidR="00C0594E" w:rsidRPr="00B03219" w:rsidRDefault="00B706A9" w:rsidP="004D05BC">
      <w:pPr>
        <w:pStyle w:val="Heading1"/>
        <w:rPr>
          <w:rPrChange w:id="3983" w:author="Meir Kalter" w:date="2016-06-15T15:11:00Z">
            <w:rPr/>
          </w:rPrChange>
        </w:rPr>
        <w:pPrChange w:id="3984" w:author="Meir Kalter" w:date="2016-06-15T15:12:00Z">
          <w:pPr>
            <w:pStyle w:val="Encabezam"/>
            <w:numPr>
              <w:numId w:val="2"/>
            </w:numPr>
            <w:ind w:left="266" w:hanging="266"/>
          </w:pPr>
        </w:pPrChange>
      </w:pPr>
      <w:bookmarkStart w:id="3985" w:name="_Toc453680881"/>
      <w:bookmarkStart w:id="3986" w:name="_Toc453768343"/>
      <w:r w:rsidRPr="00B03219">
        <w:rPr>
          <w:rPrChange w:id="3987" w:author="Meir Kalter" w:date="2016-06-15T15:11:00Z">
            <w:rPr/>
          </w:rPrChange>
        </w:rPr>
        <w:lastRenderedPageBreak/>
        <w:t>App</w:t>
      </w:r>
      <w:ins w:id="3988" w:author="Meir Kalter" w:date="2016-06-15T15:11:00Z">
        <w:r w:rsidR="00B03219">
          <w:t>e</w:t>
        </w:r>
      </w:ins>
      <w:r w:rsidRPr="00B03219">
        <w:rPr>
          <w:rPrChange w:id="3989" w:author="Meir Kalter" w:date="2016-06-15T15:11:00Z">
            <w:rPr/>
          </w:rPrChange>
        </w:rPr>
        <w:t>ndix</w:t>
      </w:r>
      <w:bookmarkEnd w:id="3985"/>
      <w:bookmarkEnd w:id="3986"/>
    </w:p>
    <w:p w:rsidR="005252DD" w:rsidRDefault="005252DD" w:rsidP="005252DD">
      <w:pPr>
        <w:pStyle w:val="Heading2"/>
        <w:numPr>
          <w:ilvl w:val="0"/>
          <w:numId w:val="0"/>
        </w:numPr>
        <w:ind w:left="576"/>
        <w:rPr>
          <w:ins w:id="3990" w:author="Meir Kalter" w:date="2016-06-15T15:14:00Z"/>
          <w:rFonts w:eastAsia="Calibri"/>
        </w:rPr>
        <w:pPrChange w:id="3991" w:author="Meir Kalter" w:date="2016-06-15T15:14:00Z">
          <w:pPr>
            <w:pStyle w:val="Heading1"/>
          </w:pPr>
        </w:pPrChange>
      </w:pPr>
      <w:bookmarkStart w:id="3992" w:name="_Toc453680558"/>
      <w:bookmarkStart w:id="3993" w:name="_Toc453680882"/>
      <w:bookmarkStart w:id="3994" w:name="_Toc453768344"/>
      <w:ins w:id="3995" w:author="Meir Kalter" w:date="2016-06-15T15:14:00Z">
        <w:r>
          <w:rPr>
            <w:rFonts w:eastAsia="Calibri"/>
          </w:rPr>
          <w:t>This section will give two assembler files: One with IO Out and one with IO IN.</w:t>
        </w:r>
      </w:ins>
      <w:ins w:id="3996" w:author="Meir Kalter" w:date="2016-06-15T15:15:00Z">
        <w:r>
          <w:rPr>
            <w:rFonts w:eastAsia="Calibri"/>
          </w:rPr>
          <w:t xml:space="preserve"> The flow of save will be displayed here also.</w:t>
        </w:r>
      </w:ins>
      <w:bookmarkEnd w:id="3994"/>
    </w:p>
    <w:p w:rsidR="004D05BC" w:rsidRPr="002A2F94" w:rsidRDefault="003B5CC3" w:rsidP="003B5CC3">
      <w:pPr>
        <w:pStyle w:val="Heading2"/>
        <w:rPr>
          <w:ins w:id="3997" w:author="Meir Kalter" w:date="2016-06-15T15:11:00Z"/>
          <w:rFonts w:eastAsia="Calibri"/>
        </w:rPr>
        <w:pPrChange w:id="3998" w:author="Meir Kalter" w:date="2016-06-15T15:12:00Z">
          <w:pPr>
            <w:pStyle w:val="Heading1"/>
          </w:pPr>
        </w:pPrChange>
      </w:pPr>
      <w:bookmarkStart w:id="3999" w:name="_Toc453768345"/>
      <w:ins w:id="4000" w:author="Meir Kalter" w:date="2016-06-15T15:11:00Z">
        <w:r>
          <w:rPr>
            <w:rFonts w:eastAsia="Calibri"/>
          </w:rPr>
          <w:t>A</w:t>
        </w:r>
      </w:ins>
      <w:ins w:id="4001" w:author="Meir Kalter" w:date="2016-06-15T15:12:00Z">
        <w:r>
          <w:rPr>
            <w:rFonts w:eastAsia="Calibri"/>
          </w:rPr>
          <w:t>ssembler program with IO</w:t>
        </w:r>
      </w:ins>
      <w:bookmarkEnd w:id="3999"/>
    </w:p>
    <w:p w:rsidR="00C0594E" w:rsidRPr="003B5CC3" w:rsidDel="003B5CC3" w:rsidRDefault="00B706A9" w:rsidP="003B5CC3">
      <w:pPr>
        <w:pStyle w:val="Heading3"/>
        <w:rPr>
          <w:del w:id="4002" w:author="Meir Kalter" w:date="2016-06-15T15:13:00Z"/>
          <w:rFonts w:eastAsia="Calibri"/>
          <w:rPrChange w:id="4003" w:author="Meir Kalter" w:date="2016-06-15T15:13:00Z">
            <w:rPr>
              <w:del w:id="4004" w:author="Meir Kalter" w:date="2016-06-15T15:13:00Z"/>
            </w:rPr>
          </w:rPrChange>
        </w:rPr>
        <w:pPrChange w:id="4005" w:author="Meir Kalter" w:date="2016-06-15T15:13:00Z">
          <w:pPr>
            <w:pStyle w:val="Heading21"/>
            <w:numPr>
              <w:ilvl w:val="1"/>
              <w:numId w:val="33"/>
            </w:numPr>
            <w:ind w:left="576" w:hanging="576"/>
          </w:pPr>
        </w:pPrChange>
      </w:pPr>
      <w:commentRangeStart w:id="4006"/>
      <w:del w:id="4007" w:author="Meir Kalter" w:date="2016-06-15T15:12:00Z">
        <w:r w:rsidRPr="003B5CC3" w:rsidDel="003B5CC3">
          <w:rPr>
            <w:rFonts w:eastAsia="Calibri"/>
            <w:rPrChange w:id="4008" w:author="Meir Kalter" w:date="2016-06-15T15:13:00Z">
              <w:rPr>
                <w:rFonts w:eastAsia="Arial Unicode MS" w:cs="Arial Unicode MS"/>
              </w:rPr>
            </w:rPrChange>
          </w:rPr>
          <w:delText>Assembler file with IO</w:delText>
        </w:r>
      </w:del>
      <w:bookmarkStart w:id="4009" w:name="_Toc453767451"/>
      <w:bookmarkStart w:id="4010" w:name="_Toc453767675"/>
      <w:bookmarkStart w:id="4011" w:name="_Toc453767899"/>
      <w:bookmarkStart w:id="4012" w:name="_Toc453768123"/>
      <w:bookmarkStart w:id="4013" w:name="_Toc453768346"/>
      <w:commentRangeEnd w:id="4006"/>
      <w:r w:rsidR="00E541B8" w:rsidRPr="003B5CC3">
        <w:rPr>
          <w:rFonts w:eastAsia="Calibri"/>
          <w:sz w:val="26"/>
          <w:szCs w:val="26"/>
          <w:rPrChange w:id="4014" w:author="Meir Kalter" w:date="2016-06-15T15:13:00Z">
            <w:rPr>
              <w:rStyle w:val="CommentReference"/>
            </w:rPr>
          </w:rPrChange>
        </w:rPr>
        <w:commentReference w:id="4006"/>
      </w:r>
      <w:bookmarkEnd w:id="3992"/>
      <w:bookmarkEnd w:id="3993"/>
      <w:bookmarkEnd w:id="4009"/>
      <w:bookmarkEnd w:id="4010"/>
      <w:bookmarkEnd w:id="4011"/>
      <w:bookmarkEnd w:id="4012"/>
      <w:bookmarkEnd w:id="4013"/>
    </w:p>
    <w:p w:rsidR="00C0594E" w:rsidRPr="003B5CC3" w:rsidRDefault="00B706A9" w:rsidP="003B5CC3">
      <w:pPr>
        <w:pStyle w:val="Heading3"/>
        <w:rPr>
          <w:rFonts w:eastAsia="Calibri"/>
          <w:rPrChange w:id="4015" w:author="Meir Kalter" w:date="2016-06-15T15:13:00Z">
            <w:rPr/>
          </w:rPrChange>
        </w:rPr>
        <w:pPrChange w:id="4016" w:author="Meir Kalter" w:date="2016-06-15T15:13:00Z">
          <w:pPr>
            <w:pStyle w:val="Heading31"/>
            <w:numPr>
              <w:ilvl w:val="2"/>
              <w:numId w:val="51"/>
            </w:numPr>
            <w:ind w:left="708" w:hanging="708"/>
          </w:pPr>
        </w:pPrChange>
      </w:pPr>
      <w:bookmarkStart w:id="4017" w:name="_Toc453680559"/>
      <w:bookmarkStart w:id="4018" w:name="_Toc453680883"/>
      <w:bookmarkStart w:id="4019" w:name="_Toc453768347"/>
      <w:r w:rsidRPr="003B5CC3">
        <w:rPr>
          <w:rFonts w:eastAsia="Calibri"/>
          <w:rPrChange w:id="4020" w:author="Meir Kalter" w:date="2016-06-15T15:13:00Z">
            <w:rPr>
              <w:rFonts w:eastAsia="Arial Unicode MS" w:cs="Arial Unicode MS"/>
            </w:rPr>
          </w:rPrChange>
        </w:rPr>
        <w:t xml:space="preserve">Basic flow – output to the </w:t>
      </w:r>
      <w:proofErr w:type="gramStart"/>
      <w:r w:rsidRPr="003B5CC3">
        <w:rPr>
          <w:rFonts w:eastAsia="Calibri"/>
          <w:rPrChange w:id="4021" w:author="Meir Kalter" w:date="2016-06-15T15:13:00Z">
            <w:rPr>
              <w:rFonts w:eastAsia="Arial Unicode MS" w:cs="Arial Unicode MS"/>
            </w:rPr>
          </w:rPrChange>
        </w:rPr>
        <w:t>Seven</w:t>
      </w:r>
      <w:proofErr w:type="gramEnd"/>
      <w:r w:rsidRPr="003B5CC3">
        <w:rPr>
          <w:rFonts w:eastAsia="Calibri"/>
          <w:rPrChange w:id="4022" w:author="Meir Kalter" w:date="2016-06-15T15:13:00Z">
            <w:rPr>
              <w:rFonts w:eastAsia="Arial Unicode MS" w:cs="Arial Unicode MS"/>
            </w:rPr>
          </w:rPrChange>
        </w:rPr>
        <w:t xml:space="preserve"> digit</w:t>
      </w:r>
      <w:bookmarkEnd w:id="4017"/>
      <w:bookmarkEnd w:id="4018"/>
      <w:bookmarkEnd w:id="4019"/>
    </w:p>
    <w:p w:rsidR="00C0594E" w:rsidRDefault="00B706A9">
      <w:r>
        <w:rPr>
          <w:rFonts w:eastAsia="Arial Unicode MS" w:cs="Arial Unicode MS"/>
        </w:rPr>
        <w:t xml:space="preserve">    </w:t>
      </w:r>
      <w:proofErr w:type="gramStart"/>
      <w:r>
        <w:rPr>
          <w:rFonts w:eastAsia="Arial Unicode MS" w:cs="Arial Unicode MS"/>
        </w:rPr>
        <w:t>Basic flow – execution of a program that will display hex value of 77.</w:t>
      </w:r>
      <w:proofErr w:type="gramEnd"/>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4023"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4024"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4025"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4026"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4027"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4028"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2"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4029"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4030"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76350" cy="1209675"/>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a:blip r:embed="rId23"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13Seven digit in the ending of the execution - hex 77</w:t>
      </w:r>
    </w:p>
    <w:p w:rsidR="00C0594E" w:rsidRPr="003A375A" w:rsidRDefault="00B706A9" w:rsidP="003A375A">
      <w:pPr>
        <w:pStyle w:val="Heading3"/>
        <w:rPr>
          <w:rFonts w:eastAsia="Calibri"/>
          <w:rPrChange w:id="4031" w:author="Meir Kalter" w:date="2016-06-15T15:13:00Z">
            <w:rPr/>
          </w:rPrChange>
        </w:rPr>
        <w:pPrChange w:id="4032" w:author="Meir Kalter" w:date="2016-06-15T15:13:00Z">
          <w:pPr>
            <w:pStyle w:val="Heading31"/>
            <w:numPr>
              <w:ilvl w:val="2"/>
              <w:numId w:val="76"/>
            </w:numPr>
            <w:tabs>
              <w:tab w:val="num" w:pos="360"/>
              <w:tab w:val="num" w:pos="2160"/>
            </w:tabs>
            <w:ind w:left="2160" w:hanging="720"/>
          </w:pPr>
        </w:pPrChange>
      </w:pPr>
      <w:bookmarkStart w:id="4033" w:name="_Toc453680560"/>
      <w:bookmarkStart w:id="4034" w:name="_Toc453680884"/>
      <w:bookmarkStart w:id="4035" w:name="_Toc453768348"/>
      <w:r w:rsidRPr="003A375A">
        <w:rPr>
          <w:rFonts w:eastAsia="Calibri"/>
          <w:rPrChange w:id="4036" w:author="Meir Kalter" w:date="2016-06-15T15:13:00Z">
            <w:rPr>
              <w:rFonts w:eastAsia="Arial Unicode MS" w:cs="Arial Unicode MS"/>
            </w:rPr>
          </w:rPrChange>
        </w:rPr>
        <w:t>Basic flow – Input from the seven switches battery</w:t>
      </w:r>
      <w:bookmarkEnd w:id="4033"/>
      <w:bookmarkEnd w:id="4034"/>
      <w:bookmarkEnd w:id="4035"/>
    </w:p>
    <w:p w:rsidR="00C0594E" w:rsidRDefault="00B706A9">
      <w:r>
        <w:rPr>
          <w:rFonts w:eastAsia="Arial Unicode MS" w:cs="Arial Unicode MS"/>
        </w:rPr>
        <w:t>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5D7FC7D4" wp14:editId="0A2207D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14Seven digit contain default value - 00</w:t>
      </w:r>
    </w:p>
    <w:p w:rsidR="00C0594E" w:rsidRDefault="00B706A9">
      <w:pPr>
        <w:pStyle w:val="ListParagraph"/>
        <w:numPr>
          <w:ilvl w:val="0"/>
          <w:numId w:val="68"/>
        </w:numPr>
        <w:spacing w:after="0" w:line="240" w:lineRule="auto"/>
        <w:pPrChange w:id="4037" w:author="Toni" w:date="2016-06-12T20:33:00Z">
          <w:pPr>
            <w:pStyle w:val="ListParagraph"/>
            <w:numPr>
              <w:numId w:val="77"/>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4038"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4039"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4040"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4041" w:author="Toni" w:date="2016-06-12T20:33:00Z">
          <w:pPr>
            <w:pStyle w:val="ListParagraph"/>
            <w:numPr>
              <w:ilvl w:val="1"/>
              <w:numId w:val="75"/>
            </w:numPr>
            <w:tabs>
              <w:tab w:val="num" w:pos="360"/>
              <w:tab w:val="num" w:pos="1440"/>
            </w:tabs>
            <w:spacing w:after="0" w:line="240" w:lineRule="auto"/>
            <w:ind w:left="1440" w:hanging="720"/>
          </w:pPr>
        </w:pPrChange>
      </w:pPr>
      <w:r>
        <w:t>IN</w:t>
      </w:r>
    </w:p>
    <w:p w:rsidR="00C0594E" w:rsidRDefault="00B706A9">
      <w:pPr>
        <w:pStyle w:val="ListParagraph"/>
        <w:numPr>
          <w:ilvl w:val="1"/>
          <w:numId w:val="66"/>
        </w:numPr>
        <w:spacing w:after="0" w:line="240" w:lineRule="auto"/>
        <w:pPrChange w:id="4042" w:author="Toni" w:date="2016-06-12T20:33:00Z">
          <w:pPr>
            <w:pStyle w:val="ListParagraph"/>
            <w:numPr>
              <w:ilvl w:val="1"/>
              <w:numId w:val="75"/>
            </w:numPr>
            <w:tabs>
              <w:tab w:val="num" w:pos="360"/>
              <w:tab w:val="num" w:pos="1440"/>
            </w:tabs>
            <w:spacing w:after="0" w:line="240" w:lineRule="auto"/>
            <w:ind w:left="1440" w:hanging="720"/>
          </w:pPr>
        </w:pPrChange>
      </w:pPr>
      <w:r>
        <w:t>OUT RA</w:t>
      </w:r>
    </w:p>
    <w:p w:rsidR="00C0594E" w:rsidRDefault="00B706A9">
      <w:pPr>
        <w:pStyle w:val="ListParagraph"/>
        <w:numPr>
          <w:ilvl w:val="1"/>
          <w:numId w:val="66"/>
        </w:numPr>
        <w:spacing w:after="0" w:line="240" w:lineRule="auto"/>
        <w:pPrChange w:id="4043"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C0594E">
      <w:pPr>
        <w:pStyle w:val="ListParagraph"/>
        <w:keepNext/>
        <w:ind w:left="1440"/>
      </w:pPr>
    </w:p>
    <w:p w:rsidR="00C0594E" w:rsidRDefault="00C0594E">
      <w:pPr>
        <w:pStyle w:val="ListParagraph"/>
        <w:ind w:left="1440"/>
      </w:pPr>
    </w:p>
    <w:p w:rsidR="00C0594E" w:rsidRDefault="00B706A9">
      <w:pPr>
        <w:pStyle w:val="ListParagraph"/>
        <w:numPr>
          <w:ilvl w:val="0"/>
          <w:numId w:val="66"/>
        </w:numPr>
        <w:spacing w:after="0" w:line="240" w:lineRule="auto"/>
        <w:pPrChange w:id="4044"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4045"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C0594E">
      <w:pPr>
        <w:pStyle w:val="ListParagraph"/>
        <w:keepNext/>
      </w:pPr>
    </w:p>
    <w:p w:rsidR="00C0594E" w:rsidRDefault="00B706A9">
      <w:pPr>
        <w:pStyle w:val="Caption1"/>
      </w:pPr>
      <w:r>
        <w:t>Figure 15Seven digit in the ending of the execution - hex 77</w:t>
      </w:r>
    </w:p>
    <w:p w:rsidR="00DE1656" w:rsidRPr="003A375A" w:rsidRDefault="00DE1656" w:rsidP="00001DD1">
      <w:pPr>
        <w:pStyle w:val="Heading2"/>
        <w:rPr>
          <w:ins w:id="4046" w:author="Meir Kalter" w:date="2016-06-15T15:04:00Z"/>
          <w:rFonts w:eastAsia="Calibri"/>
          <w:rPrChange w:id="4047" w:author="Meir Kalter" w:date="2016-06-15T15:13:00Z">
            <w:rPr>
              <w:ins w:id="4048" w:author="Meir Kalter" w:date="2016-06-15T15:04:00Z"/>
            </w:rPr>
          </w:rPrChange>
        </w:rPr>
        <w:pPrChange w:id="4049" w:author="Meir Kalter" w:date="2016-06-15T15:19:00Z">
          <w:pPr>
            <w:pStyle w:val="Heading3"/>
          </w:pPr>
        </w:pPrChange>
      </w:pPr>
      <w:bookmarkStart w:id="4050" w:name="_Toc453768349"/>
      <w:ins w:id="4051" w:author="Meir Kalter" w:date="2016-06-15T15:04:00Z">
        <w:r w:rsidRPr="003A375A">
          <w:rPr>
            <w:rFonts w:eastAsia="Calibri"/>
            <w:rPrChange w:id="4052" w:author="Meir Kalter" w:date="2016-06-15T15:13:00Z">
              <w:rPr>
                <w:rFonts w:eastAsia="Arial Unicode MS" w:cs="Arial Unicode MS"/>
              </w:rPr>
            </w:rPrChange>
          </w:rPr>
          <w:t>Save file flow</w:t>
        </w:r>
        <w:bookmarkEnd w:id="4050"/>
      </w:ins>
    </w:p>
    <w:p w:rsidR="00DE1656" w:rsidRDefault="00DE1656" w:rsidP="00DE1656">
      <w:pPr>
        <w:rPr>
          <w:ins w:id="4053" w:author="Meir Kalter" w:date="2016-06-15T15:04:00Z"/>
        </w:rPr>
      </w:pPr>
      <w:ins w:id="4054" w:author="Meir Kalter" w:date="2016-06-15T15:04:00Z">
        <w:r>
          <w:rPr>
            <w:rStyle w:val="Ninguno"/>
            <w:rFonts w:ascii="Calibri" w:eastAsia="Calibri" w:hAnsi="Calibri" w:cs="Calibri"/>
            <w:sz w:val="28"/>
            <w:szCs w:val="28"/>
          </w:rPr>
          <w:t xml:space="preserve">Saving the file name with no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xml:space="preserve">, will save the file with the correct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4055" w:author="Meir Kalter" w:date="2016-06-15T15:04:00Z"/>
        </w:rPr>
      </w:pPr>
      <w:ins w:id="4056"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4057" w:author="Meir Kalter" w:date="2016-06-15T15:04:00Z"/>
        </w:rPr>
      </w:pPr>
      <w:ins w:id="4058" w:author="Meir Kalter" w:date="2016-06-15T15:04:00Z">
        <w:r>
          <w:t>4save asm file - test5 - with no extension</w:t>
        </w:r>
      </w:ins>
    </w:p>
    <w:p w:rsidR="00DE1656" w:rsidRDefault="00DE1656" w:rsidP="00DE1656">
      <w:pPr>
        <w:keepNext/>
        <w:rPr>
          <w:ins w:id="4059" w:author="Meir Kalter" w:date="2016-06-15T15:04:00Z"/>
        </w:rPr>
      </w:pPr>
      <w:ins w:id="4060" w:author="Meir Kalter" w:date="2016-06-15T15:04:00Z">
        <w:r>
          <w:rPr>
            <w:rStyle w:val="Ninguno"/>
            <w:rFonts w:ascii="Calibri" w:eastAsia="Calibri" w:hAnsi="Calibri" w:cs="Calibri"/>
            <w:noProof/>
            <w:sz w:val="28"/>
            <w:szCs w:val="28"/>
            <w:lang w:eastAsia="en-US" w:bidi="he-IL"/>
          </w:rPr>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4061" w:author="Meir Kalter" w:date="2016-06-15T15:04:00Z"/>
        </w:rPr>
      </w:pPr>
      <w:ins w:id="4062"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4063" w:author="Meir Kalter" w:date="2016-06-15T15:04:00Z"/>
        </w:rPr>
      </w:pPr>
    </w:p>
    <w:p w:rsidR="00DE1656" w:rsidRDefault="00DE1656" w:rsidP="00DE1656">
      <w:pPr>
        <w:keepNext/>
        <w:rPr>
          <w:ins w:id="4064" w:author="Meir Kalter" w:date="2016-06-15T15:04:00Z"/>
        </w:rPr>
      </w:pPr>
      <w:ins w:id="4065" w:author="Meir Kalter" w:date="2016-06-15T15:04:00Z">
        <w:r>
          <w:rPr>
            <w:noProof/>
            <w:lang w:eastAsia="en-US" w:bidi="he-IL"/>
          </w:rPr>
          <w:lastRenderedPageBreak/>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4066" w:author="Meir Kalter" w:date="2016-06-15T15:04:00Z"/>
        </w:rPr>
      </w:pPr>
      <w:ins w:id="4067" w:author="Meir Kalter" w:date="2016-06-15T15:04:00Z">
        <w:r>
          <w:t>6Editor window</w:t>
        </w:r>
      </w:ins>
    </w:p>
    <w:p w:rsidR="00DE1656" w:rsidRDefault="00DE1656" w:rsidP="00DE1656">
      <w:pPr>
        <w:rPr>
          <w:ins w:id="4068" w:author="Meir Kalter" w:date="2016-06-15T15:04:00Z"/>
        </w:rPr>
      </w:pPr>
      <w:ins w:id="4069"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4070" w:author="Meir Kalter" w:date="2016-06-15T15:16:00Z"/>
        </w:rPr>
      </w:pPr>
      <w:bookmarkStart w:id="4071" w:name="_Toc453680885"/>
      <w:bookmarkStart w:id="4072" w:name="_Toc453768350"/>
      <w:ins w:id="4073" w:author="Meir Kalter" w:date="2016-06-15T15:16:00Z">
        <w:r>
          <w:lastRenderedPageBreak/>
          <w:t>CONCLUSIONS</w:t>
        </w:r>
        <w:r>
          <w:t xml:space="preserve"> and future work</w:t>
        </w:r>
        <w:bookmarkEnd w:id="4072"/>
      </w:ins>
    </w:p>
    <w:p w:rsidR="00C0594E" w:rsidRPr="00984CD1" w:rsidDel="00984CD1" w:rsidRDefault="00B706A9" w:rsidP="00984CD1">
      <w:pPr>
        <w:pStyle w:val="Encabezam"/>
        <w:ind w:left="266"/>
        <w:rPr>
          <w:del w:id="4074" w:author="Meir Kalter" w:date="2016-06-15T15:16:00Z"/>
          <w:rFonts w:ascii="Georgia" w:eastAsia="Arial Unicode MS" w:hAnsi="Georgia" w:cs="Arial Unicode MS"/>
          <w:b w:val="0"/>
          <w:bCs w:val="0"/>
          <w:sz w:val="22"/>
          <w:szCs w:val="22"/>
          <w:lang w:val="en-US"/>
          <w:rPrChange w:id="4075" w:author="Meir Kalter" w:date="2016-06-15T15:16:00Z">
            <w:rPr>
              <w:del w:id="4076" w:author="Meir Kalter" w:date="2016-06-15T15:16:00Z"/>
            </w:rPr>
          </w:rPrChange>
        </w:rPr>
        <w:pPrChange w:id="4077" w:author="Meir Kalter" w:date="2016-06-15T15:16:00Z">
          <w:pPr>
            <w:pStyle w:val="Encabezam"/>
            <w:numPr>
              <w:numId w:val="78"/>
            </w:numPr>
            <w:tabs>
              <w:tab w:val="num" w:pos="360"/>
              <w:tab w:val="num" w:pos="720"/>
            </w:tabs>
            <w:ind w:left="720" w:hanging="720"/>
          </w:pPr>
        </w:pPrChange>
      </w:pPr>
      <w:del w:id="4078" w:author="Meir Kalter" w:date="2016-06-15T15:16:00Z">
        <w:r w:rsidRPr="00984CD1" w:rsidDel="00984CD1">
          <w:rPr>
            <w:rFonts w:ascii="Georgia" w:eastAsia="Arial Unicode MS" w:hAnsi="Georgia" w:cs="Arial Unicode MS"/>
            <w:b w:val="0"/>
            <w:bCs w:val="0"/>
            <w:sz w:val="22"/>
            <w:szCs w:val="22"/>
            <w:lang w:val="en-US"/>
            <w:rPrChange w:id="4079" w:author="Meir Kalter" w:date="2016-06-15T15:16:00Z">
              <w:rPr/>
            </w:rPrChange>
          </w:rPr>
          <w:delText>CONCLUSIONS AND FUTURE WORK</w:delText>
        </w:r>
        <w:bookmarkEnd w:id="4071"/>
      </w:del>
    </w:p>
    <w:p w:rsidR="00C0594E" w:rsidRPr="00984CD1" w:rsidRDefault="00B706A9" w:rsidP="00984CD1">
      <w:pPr>
        <w:pStyle w:val="Encabezam"/>
        <w:ind w:left="266"/>
        <w:rPr>
          <w:rFonts w:ascii="Georgia" w:eastAsia="Arial Unicode MS" w:hAnsi="Georgia" w:cs="Arial Unicode MS"/>
          <w:b w:val="0"/>
          <w:bCs w:val="0"/>
          <w:sz w:val="22"/>
          <w:szCs w:val="22"/>
          <w:lang w:val="en-US"/>
          <w:rPrChange w:id="4080" w:author="Meir Kalter" w:date="2016-06-15T15:16:00Z">
            <w:rPr/>
          </w:rPrChange>
        </w:rPr>
        <w:pPrChange w:id="4081" w:author="Meir Kalter" w:date="2016-06-15T15:16:00Z">
          <w:pPr/>
        </w:pPrChange>
      </w:pPr>
      <w:bookmarkStart w:id="4082" w:name="_Toc453768351"/>
      <w:r w:rsidRPr="00984CD1">
        <w:rPr>
          <w:rFonts w:ascii="Georgia" w:eastAsia="Arial Unicode MS" w:hAnsi="Georgia" w:cs="Arial Unicode MS"/>
          <w:b w:val="0"/>
          <w:bCs w:val="0"/>
          <w:sz w:val="22"/>
          <w:szCs w:val="22"/>
          <w:lang w:val="en-US"/>
          <w:rPrChange w:id="4083" w:author="Meir Kalter" w:date="2016-06-15T15:16:00Z">
            <w:rPr>
              <w:rFonts w:eastAsia="Arial Unicode MS" w:cs="Arial Unicode MS"/>
            </w:rPr>
          </w:rPrChange>
        </w:rPr>
        <w:t>This work is basic simulator with very simple input/output.</w:t>
      </w:r>
      <w:bookmarkEnd w:id="4082"/>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4084" w:name="_Toc453680886"/>
      <w:bookmarkStart w:id="4085" w:name="_Toc453768352"/>
      <w:proofErr w:type="spellStart"/>
      <w:r>
        <w:lastRenderedPageBreak/>
        <w:t>Index</w:t>
      </w:r>
      <w:bookmarkEnd w:id="4084"/>
      <w:bookmarkEnd w:id="4085"/>
      <w:proofErr w:type="spellEnd"/>
    </w:p>
    <w:p w:rsidR="00C0594E" w:rsidRDefault="00C0594E">
      <w:pPr>
        <w:pStyle w:val="Encabezam"/>
        <w:sectPr w:rsidR="00C0594E">
          <w:headerReference w:type="even" r:id="rId24"/>
          <w:headerReference w:type="default" r:id="rId25"/>
          <w:footerReference w:type="even" r:id="rId26"/>
          <w:footerReference w:type="default" r:id="rId27"/>
          <w:headerReference w:type="first" r:id="rId28"/>
          <w:pgSz w:w="11900" w:h="16840"/>
          <w:pgMar w:top="1417" w:right="850" w:bottom="1417" w:left="1701" w:header="624" w:footer="340" w:gutter="0"/>
          <w:cols w:space="720"/>
          <w:titlePg/>
        </w:sectPr>
      </w:pPr>
    </w:p>
    <w:p w:rsidR="00C0594E" w:rsidDel="00425252" w:rsidRDefault="00B706A9">
      <w:pPr>
        <w:pStyle w:val="Index11"/>
        <w:rPr>
          <w:del w:id="4086" w:author="Meir Kalter" w:date="2016-06-15T15:17:00Z"/>
        </w:rPr>
      </w:pPr>
      <w:del w:id="4087" w:author="Meir Kalter" w:date="2016-06-15T15:17:00Z">
        <w:r w:rsidDel="00425252">
          <w:lastRenderedPageBreak/>
          <w:delText>asm</w:delText>
        </w:r>
      </w:del>
    </w:p>
    <w:p w:rsidR="00C0594E" w:rsidDel="00425252" w:rsidRDefault="00B706A9">
      <w:pPr>
        <w:pStyle w:val="Index21"/>
        <w:tabs>
          <w:tab w:val="right" w:leader="dot" w:pos="3882"/>
        </w:tabs>
        <w:rPr>
          <w:del w:id="4088" w:author="Meir Kalter" w:date="2016-06-15T15:17:00Z"/>
        </w:rPr>
      </w:pPr>
      <w:del w:id="4089" w:author="Meir Kalter" w:date="2016-06-15T15:17:00Z">
        <w:r w:rsidDel="00425252">
          <w:delText>Error handling, 16</w:delText>
        </w:r>
      </w:del>
    </w:p>
    <w:p w:rsidR="00C0594E" w:rsidDel="00425252" w:rsidRDefault="00B706A9">
      <w:pPr>
        <w:pStyle w:val="Index11"/>
        <w:rPr>
          <w:del w:id="4090" w:author="Meir Kalter" w:date="2016-06-15T15:17:00Z"/>
        </w:rPr>
      </w:pPr>
      <w:del w:id="4091" w:author="Meir Kalter" w:date="2016-06-15T15:17:00Z">
        <w:r w:rsidDel="00425252">
          <w:delText>ASM</w:delText>
        </w:r>
      </w:del>
    </w:p>
    <w:p w:rsidR="00C0594E" w:rsidDel="00425252" w:rsidRDefault="00B706A9">
      <w:pPr>
        <w:pStyle w:val="Index21"/>
        <w:tabs>
          <w:tab w:val="right" w:leader="dot" w:pos="3882"/>
        </w:tabs>
        <w:rPr>
          <w:del w:id="4092" w:author="Meir Kalter" w:date="2016-06-15T15:17:00Z"/>
        </w:rPr>
      </w:pPr>
      <w:del w:id="4093" w:author="Meir Kalter" w:date="2016-06-15T15:17:00Z">
        <w:r w:rsidDel="00425252">
          <w:delText>Using, 12, 21, 30, 31, 36</w:delText>
        </w:r>
      </w:del>
    </w:p>
    <w:p w:rsidR="00C0594E" w:rsidDel="00425252" w:rsidRDefault="00B706A9">
      <w:pPr>
        <w:pStyle w:val="Index11"/>
        <w:rPr>
          <w:del w:id="4094" w:author="Meir Kalter" w:date="2016-06-15T15:17:00Z"/>
        </w:rPr>
      </w:pPr>
      <w:del w:id="4095" w:author="Meir Kalter" w:date="2016-06-15T15:17:00Z">
        <w:r w:rsidDel="00425252">
          <w:delText>assemble</w:delText>
        </w:r>
      </w:del>
    </w:p>
    <w:p w:rsidR="00C0594E" w:rsidDel="00425252" w:rsidRDefault="00B706A9">
      <w:pPr>
        <w:pStyle w:val="Index21"/>
        <w:tabs>
          <w:tab w:val="right" w:leader="dot" w:pos="3882"/>
        </w:tabs>
        <w:rPr>
          <w:del w:id="4096" w:author="Meir Kalter" w:date="2016-06-15T15:17:00Z"/>
        </w:rPr>
      </w:pPr>
      <w:del w:id="4097" w:author="Meir Kalter" w:date="2016-06-15T15:17:00Z">
        <w:r w:rsidDel="00425252">
          <w:delText>Breakpoint, 26</w:delText>
        </w:r>
      </w:del>
    </w:p>
    <w:p w:rsidR="00C0594E" w:rsidDel="00425252" w:rsidRDefault="00B706A9">
      <w:pPr>
        <w:pStyle w:val="Index11"/>
        <w:rPr>
          <w:del w:id="4098" w:author="Meir Kalter" w:date="2016-06-15T15:17:00Z"/>
        </w:rPr>
      </w:pPr>
      <w:del w:id="4099" w:author="Meir Kalter" w:date="2016-06-15T15:17:00Z">
        <w:r w:rsidDel="00425252">
          <w:delText>assumption, 13</w:delText>
        </w:r>
      </w:del>
    </w:p>
    <w:p w:rsidR="00C0594E" w:rsidDel="00425252" w:rsidRDefault="00B706A9">
      <w:pPr>
        <w:pStyle w:val="Index11"/>
        <w:rPr>
          <w:del w:id="4100" w:author="Meir Kalter" w:date="2016-06-15T15:17:00Z"/>
        </w:rPr>
      </w:pPr>
      <w:del w:id="4101"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4102" w:author="Meir Kalter" w:date="2016-06-15T15:17:00Z"/>
        </w:rPr>
      </w:pPr>
      <w:del w:id="4103" w:author="Meir Kalter" w:date="2016-06-15T15:17:00Z">
        <w:r w:rsidDel="00425252">
          <w:delText>File format</w:delText>
        </w:r>
      </w:del>
    </w:p>
    <w:p w:rsidR="00C0594E" w:rsidDel="00425252" w:rsidRDefault="00B706A9">
      <w:pPr>
        <w:pStyle w:val="Index21"/>
        <w:tabs>
          <w:tab w:val="right" w:leader="dot" w:pos="3882"/>
        </w:tabs>
        <w:rPr>
          <w:del w:id="4104" w:author="Meir Kalter" w:date="2016-06-15T15:17:00Z"/>
        </w:rPr>
      </w:pPr>
      <w:del w:id="4105" w:author="Meir Kalter" w:date="2016-06-15T15:17:00Z">
        <w:r w:rsidDel="00425252">
          <w:delText>ASM, 18</w:delText>
        </w:r>
      </w:del>
    </w:p>
    <w:p w:rsidR="00C0594E" w:rsidDel="00425252" w:rsidRDefault="00B706A9">
      <w:pPr>
        <w:pStyle w:val="Index21"/>
        <w:tabs>
          <w:tab w:val="right" w:leader="dot" w:pos="3882"/>
        </w:tabs>
        <w:rPr>
          <w:del w:id="4106" w:author="Meir Kalter" w:date="2016-06-15T15:17:00Z"/>
        </w:rPr>
      </w:pPr>
      <w:del w:id="4107" w:author="Meir Kalter" w:date="2016-06-15T15:17:00Z">
        <w:r w:rsidDel="00425252">
          <w:delText>MEM, 18</w:delText>
        </w:r>
      </w:del>
    </w:p>
    <w:p w:rsidR="00C0594E" w:rsidDel="00425252" w:rsidRDefault="00B706A9">
      <w:pPr>
        <w:pStyle w:val="Index11"/>
        <w:rPr>
          <w:del w:id="4108" w:author="Meir Kalter" w:date="2016-06-15T15:17:00Z"/>
        </w:rPr>
      </w:pPr>
      <w:del w:id="4109"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4110" w:author="Meir Kalter" w:date="2016-06-15T15:17:00Z"/>
        </w:rPr>
      </w:pPr>
      <w:del w:id="4111" w:author="Meir Kalter" w:date="2016-06-15T15:17:00Z">
        <w:r w:rsidDel="00425252">
          <w:delText>Using API, 14</w:delText>
        </w:r>
      </w:del>
    </w:p>
    <w:p w:rsidR="00C0594E" w:rsidDel="00425252" w:rsidRDefault="00B706A9">
      <w:pPr>
        <w:pStyle w:val="Index11"/>
        <w:rPr>
          <w:del w:id="4112" w:author="Meir Kalter" w:date="2016-06-15T15:17:00Z"/>
        </w:rPr>
      </w:pPr>
      <w:del w:id="4113" w:author="Meir Kalter" w:date="2016-06-15T15:17:00Z">
        <w:r w:rsidDel="00425252">
          <w:delText>hexdecimal</w:delText>
        </w:r>
      </w:del>
    </w:p>
    <w:p w:rsidR="00C0594E" w:rsidDel="00425252" w:rsidRDefault="00B706A9">
      <w:pPr>
        <w:pStyle w:val="Index21"/>
        <w:tabs>
          <w:tab w:val="right" w:leader="dot" w:pos="3882"/>
        </w:tabs>
        <w:rPr>
          <w:del w:id="4114" w:author="Meir Kalter" w:date="2016-06-15T15:17:00Z"/>
        </w:rPr>
      </w:pPr>
      <w:del w:id="4115" w:author="Meir Kalter" w:date="2016-06-15T15:17:00Z">
        <w:r w:rsidDel="00425252">
          <w:delText>Diplay in seven digit, 16</w:delText>
        </w:r>
      </w:del>
    </w:p>
    <w:p w:rsidR="00C0594E" w:rsidDel="00425252" w:rsidRDefault="00B706A9">
      <w:pPr>
        <w:pStyle w:val="Index21"/>
        <w:tabs>
          <w:tab w:val="right" w:leader="dot" w:pos="3882"/>
        </w:tabs>
        <w:rPr>
          <w:del w:id="4116" w:author="Meir Kalter" w:date="2016-06-15T15:17:00Z"/>
        </w:rPr>
      </w:pPr>
      <w:del w:id="4117"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4118" w:author="Meir Kalter" w:date="2016-06-15T15:17:00Z"/>
        </w:rPr>
      </w:pPr>
      <w:del w:id="4119"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4120" w:author="Meir Kalter" w:date="2016-06-15T15:17:00Z"/>
        </w:rPr>
      </w:pPr>
      <w:del w:id="4121"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4122" w:author="Meir Kalter" w:date="2016-06-15T15:17:00Z"/>
        </w:rPr>
      </w:pPr>
      <w:del w:id="4123"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4124" w:author="Meir Kalter" w:date="2016-06-15T15:17:00Z"/>
        </w:rPr>
      </w:pPr>
      <w:del w:id="4125"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4126" w:author="Meir Kalter" w:date="2016-06-15T15:17:00Z"/>
        </w:rPr>
      </w:pPr>
      <w:del w:id="4127"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4128" w:author="Meir Kalter" w:date="2016-06-15T15:17:00Z"/>
        </w:rPr>
      </w:pPr>
      <w:del w:id="4129" w:author="Meir Kalter" w:date="2016-06-15T15:17:00Z">
        <w:r w:rsidDel="00425252">
          <w:delText>Pseudo codes, 13</w:delText>
        </w:r>
      </w:del>
    </w:p>
    <w:p w:rsidR="00C0594E" w:rsidDel="00425252" w:rsidRDefault="00B706A9">
      <w:pPr>
        <w:pStyle w:val="Index11"/>
        <w:rPr>
          <w:del w:id="4130" w:author="Meir Kalter" w:date="2016-06-15T15:17:00Z"/>
        </w:rPr>
      </w:pPr>
      <w:del w:id="4131"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4132" w:author="Meir Kalter" w:date="2016-06-15T15:17:00Z"/>
        </w:rPr>
      </w:pPr>
      <w:del w:id="4133" w:author="Meir Kalter" w:date="2016-06-15T15:17:00Z">
        <w:r w:rsidDel="00425252">
          <w:delText>Singleton</w:delText>
        </w:r>
      </w:del>
    </w:p>
    <w:p w:rsidR="00C0594E" w:rsidDel="00425252" w:rsidRDefault="00B706A9">
      <w:pPr>
        <w:pStyle w:val="Index21"/>
        <w:tabs>
          <w:tab w:val="right" w:leader="dot" w:pos="3882"/>
        </w:tabs>
        <w:rPr>
          <w:del w:id="4134" w:author="Meir Kalter" w:date="2016-06-15T15:17:00Z"/>
        </w:rPr>
      </w:pPr>
      <w:del w:id="4135"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4136" w:author="Meir Kalter" w:date="2016-06-15T15:17:00Z"/>
        </w:rPr>
      </w:pPr>
      <w:del w:id="4137" w:author="Meir Kalter" w:date="2016-06-15T15:17:00Z">
        <w:r w:rsidDel="00425252">
          <w:delText>switches battery</w:delText>
        </w:r>
      </w:del>
    </w:p>
    <w:p w:rsidR="00C0594E" w:rsidDel="00425252" w:rsidRDefault="00B706A9">
      <w:pPr>
        <w:pStyle w:val="Index21"/>
        <w:tabs>
          <w:tab w:val="right" w:leader="dot" w:pos="3882"/>
        </w:tabs>
        <w:rPr>
          <w:del w:id="4138" w:author="Meir Kalter" w:date="2016-06-15T15:17:00Z"/>
        </w:rPr>
      </w:pPr>
      <w:del w:id="4139" w:author="Meir Kalter" w:date="2016-06-15T15:17:00Z">
        <w:r w:rsidDel="00425252">
          <w:delText>Input, 30</w:delText>
        </w:r>
      </w:del>
    </w:p>
    <w:p w:rsidR="00C0594E" w:rsidDel="00425252" w:rsidRDefault="00B706A9">
      <w:pPr>
        <w:pStyle w:val="Index11"/>
        <w:rPr>
          <w:del w:id="4140" w:author="Meir Kalter" w:date="2016-06-15T15:17:00Z"/>
        </w:rPr>
      </w:pPr>
      <w:del w:id="4141" w:author="Meir Kalter" w:date="2016-06-15T15:17:00Z">
        <w:r w:rsidDel="00425252">
          <w:delText>Windows</w:delText>
        </w:r>
      </w:del>
    </w:p>
    <w:p w:rsidR="00C0594E" w:rsidDel="00425252" w:rsidRDefault="00B706A9">
      <w:pPr>
        <w:pStyle w:val="Index21"/>
        <w:tabs>
          <w:tab w:val="right" w:leader="dot" w:pos="3882"/>
        </w:tabs>
        <w:rPr>
          <w:del w:id="4142" w:author="Meir Kalter" w:date="2016-06-15T15:17:00Z"/>
        </w:rPr>
      </w:pPr>
      <w:del w:id="4143"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4144" w:author="Meir Kalter" w:date="2016-06-15T15:17:00Z"/>
        </w:rPr>
      </w:pPr>
      <w:del w:id="4145"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4146" w:author="Meir Kalter" w:date="2016-06-15T15:17:00Z"/>
        </w:rPr>
      </w:pPr>
      <w:del w:id="4147" w:author="Meir Kalter" w:date="2016-06-15T15:17:00Z">
        <w:r w:rsidDel="00425252">
          <w:delText>working directory</w:delText>
        </w:r>
      </w:del>
    </w:p>
    <w:p w:rsidR="00C0594E" w:rsidDel="00425252" w:rsidRDefault="00B706A9">
      <w:pPr>
        <w:pStyle w:val="Index21"/>
        <w:tabs>
          <w:tab w:val="right" w:leader="dot" w:pos="3882"/>
        </w:tabs>
        <w:rPr>
          <w:del w:id="4148" w:author="Meir Kalter" w:date="2016-06-15T15:17:00Z"/>
        </w:rPr>
      </w:pPr>
      <w:del w:id="4149"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4150" w:author="Meir Kalter" w:date="2016-06-15T15:17:00Z"/>
        </w:rPr>
        <w:sectPr w:rsidR="00C0594E" w:rsidDel="007735A3">
          <w:headerReference w:type="even" r:id="rId29"/>
          <w:headerReference w:type="default" r:id="rId30"/>
          <w:footerReference w:type="even" r:id="rId31"/>
          <w:footerReference w:type="default" r:id="rId32"/>
          <w:headerReference w:type="first" r:id="rId33"/>
          <w:footerReference w:type="first" r:id="rId34"/>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4151" w:name="_Toc453680887"/>
      <w:bookmarkStart w:id="4152" w:name="_Toc453768353"/>
      <w:proofErr w:type="spellStart"/>
      <w:r>
        <w:lastRenderedPageBreak/>
        <w:t>List</w:t>
      </w:r>
      <w:proofErr w:type="spellEnd"/>
      <w:r>
        <w:t xml:space="preserve"> of </w:t>
      </w:r>
      <w:proofErr w:type="spellStart"/>
      <w:r>
        <w:t>pictures</w:t>
      </w:r>
      <w:bookmarkEnd w:id="4151"/>
      <w:bookmarkEnd w:id="4152"/>
      <w:proofErr w:type="spellEnd"/>
    </w:p>
    <w:p w:rsidR="00C0594E" w:rsidRDefault="00DC2F90">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DC2F90">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DC2F90">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DC2F90">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DC2F90">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DC2F90">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DC2F90">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DC2F90">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DC2F90">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DC2F90">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DC2F90">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DC2F90">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DC2F90">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DC2F90">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DC2F90">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gramStart"/>
      <w:r>
        <w:rPr>
          <w:rStyle w:val="Ninguno"/>
          <w:rFonts w:ascii="Roboto" w:eastAsia="Roboto" w:hAnsi="Roboto" w:cs="Roboto"/>
          <w:color w:val="333333"/>
          <w:sz w:val="20"/>
          <w:szCs w:val="20"/>
          <w:u w:color="333333"/>
          <w:shd w:val="clear" w:color="auto" w:fill="FFFFFF"/>
        </w:rPr>
        <w:t>etc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35"/>
      <w:headerReference w:type="default" r:id="rId36"/>
      <w:footerReference w:type="even" r:id="rId37"/>
      <w:footerReference w:type="default" r:id="rId38"/>
      <w:headerReference w:type="first" r:id="rId39"/>
      <w:footerReference w:type="first" r:id="rId40"/>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79" w:author="Autoria desconeguda" w:date="2016-06-12T20:11:00Z" w:initials="">
    <w:p w:rsidR="002745D7" w:rsidRDefault="002745D7">
      <w:pPr>
        <w:pStyle w:val="Poromisin"/>
      </w:pPr>
    </w:p>
    <w:p w:rsidR="002745D7" w:rsidRDefault="002745D7">
      <w:pPr>
        <w:pStyle w:val="Poromisin"/>
      </w:pPr>
      <w:r>
        <w:rPr>
          <w:rFonts w:eastAsia="Arial Unicode MS" w:cs="Arial Unicode MS"/>
        </w:rPr>
        <w:t>No entiendo que quieres decir con esta frase</w:t>
      </w:r>
    </w:p>
  </w:comment>
  <w:comment w:id="2487" w:author="Autoria desconeguda" w:date="2016-06-12T20:11:00Z" w:initials="">
    <w:p w:rsidR="002745D7" w:rsidRDefault="002745D7">
      <w:pPr>
        <w:pStyle w:val="Poromisin"/>
      </w:pPr>
    </w:p>
    <w:p w:rsidR="002745D7" w:rsidRDefault="002745D7">
      <w:pPr>
        <w:pStyle w:val="Poromisin"/>
      </w:pPr>
      <w:r>
        <w:rPr>
          <w:rFonts w:eastAsia="Arial Unicode MS" w:cs="Arial Unicode MS"/>
        </w:rPr>
        <w:t xml:space="preserve">Aunque ya lo has dicho antes, también son </w:t>
      </w:r>
      <w:proofErr w:type="spellStart"/>
      <w:r>
        <w:rPr>
          <w:rFonts w:eastAsia="Arial Unicode MS" w:cs="Arial Unicode MS"/>
        </w:rPr>
        <w:t>requirimientos</w:t>
      </w:r>
      <w:proofErr w:type="spellEnd"/>
      <w:r>
        <w:rPr>
          <w:rFonts w:eastAsia="Arial Unicode MS" w:cs="Arial Unicode MS"/>
        </w:rPr>
        <w:t xml:space="preserve"> y debes ponerlos aquí, que tenga un interfaz gráfico y que sea multiplataforma.</w:t>
      </w:r>
    </w:p>
  </w:comment>
  <w:comment w:id="2488" w:author="Meir Kalter" w:date="2016-06-14T08:57:00Z" w:initials="MK">
    <w:p w:rsidR="002745D7" w:rsidRDefault="002745D7">
      <w:pPr>
        <w:pStyle w:val="CommentText"/>
      </w:pPr>
      <w:r>
        <w:rPr>
          <w:rStyle w:val="CommentReference"/>
        </w:rPr>
        <w:annotationRef/>
      </w:r>
      <w:r>
        <w:t xml:space="preserve">Requirement was </w:t>
      </w:r>
      <w:proofErr w:type="spellStart"/>
      <w:r>
        <w:t>aded</w:t>
      </w:r>
      <w:proofErr w:type="spellEnd"/>
    </w:p>
  </w:comment>
  <w:comment w:id="3121" w:author="Toni" w:date="2016-06-14T10:44:00Z" w:initials="Toni M">
    <w:p w:rsidR="002745D7" w:rsidRDefault="002745D7" w:rsidP="002C5DA7">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2745D7" w:rsidRDefault="002745D7" w:rsidP="002C5DA7">
      <w:pPr>
        <w:pStyle w:val="CommentText"/>
      </w:pPr>
    </w:p>
  </w:comment>
  <w:comment w:id="3122" w:author="Meir Kalter" w:date="2016-06-14T08:56:00Z" w:initials="MK">
    <w:p w:rsidR="002745D7" w:rsidRDefault="002745D7">
      <w:pPr>
        <w:pStyle w:val="CommentText"/>
      </w:pPr>
      <w:r>
        <w:rPr>
          <w:rStyle w:val="CommentReference"/>
        </w:rPr>
        <w:annotationRef/>
      </w:r>
      <w:r>
        <w:t>Because you can use the Simulator without any files.</w:t>
      </w:r>
    </w:p>
    <w:p w:rsidR="002745D7" w:rsidRDefault="002745D7">
      <w:pPr>
        <w:pStyle w:val="CommentText"/>
      </w:pPr>
      <w:r>
        <w:t xml:space="preserve">The user do not have to use </w:t>
      </w:r>
      <w:proofErr w:type="spellStart"/>
      <w:r>
        <w:t>thie</w:t>
      </w:r>
      <w:proofErr w:type="spellEnd"/>
      <w:r>
        <w:t xml:space="preserve"> files, he can use them.</w:t>
      </w:r>
    </w:p>
    <w:p w:rsidR="002745D7" w:rsidRDefault="002745D7">
      <w:pPr>
        <w:pStyle w:val="CommentText"/>
      </w:pPr>
      <w:r>
        <w:t>If you think about another title – please give</w:t>
      </w:r>
    </w:p>
  </w:comment>
  <w:comment w:id="3157" w:author="Toni" w:date="2016-06-12T20:24:00Z" w:initials="Toni M">
    <w:p w:rsidR="002745D7" w:rsidRDefault="002745D7">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3417" w:author="Toni" w:date="2016-06-12T20:11:00Z" w:initials="Toni M">
    <w:p w:rsidR="002745D7" w:rsidRDefault="002745D7">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3432" w:author="Toni" w:date="2016-06-12T20:11:00Z" w:initials="Toni M">
    <w:p w:rsidR="002745D7" w:rsidRDefault="002745D7">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3530" w:author="Toni" w:date="2016-06-12T20:11:00Z" w:initials="Toni M">
    <w:p w:rsidR="002745D7" w:rsidRDefault="002745D7">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4006" w:author="Toni" w:date="2016-06-12T20:11:00Z" w:initials="Toni M">
    <w:p w:rsidR="002745D7" w:rsidRDefault="002745D7">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F90" w:rsidRDefault="00DC2F90" w:rsidP="00C0594E">
      <w:pPr>
        <w:spacing w:after="0" w:line="240" w:lineRule="auto"/>
      </w:pPr>
      <w:r>
        <w:separator/>
      </w:r>
    </w:p>
  </w:endnote>
  <w:endnote w:type="continuationSeparator" w:id="0">
    <w:p w:rsidR="00DC2F90" w:rsidRDefault="00DC2F90"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Device Font 10cpi"/>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Device Font 10cpi"/>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Titling MT">
    <w:altName w:val="Device Font 10cpi"/>
    <w:panose1 w:val="02020502060505020804"/>
    <w:charset w:val="00"/>
    <w:family w:val="roman"/>
    <w:pitch w:val="variable"/>
    <w:sig w:usb0="00000003" w:usb1="00000000" w:usb2="00000000" w:usb3="00000000" w:csb0="00000001" w:csb1="00000000"/>
  </w:font>
  <w:font w:name="Roboto">
    <w:altName w:val="Device Font 10cpi"/>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pPr>
    <w:r>
      <w:fldChar w:fldCharType="begin"/>
    </w:r>
    <w:r>
      <w:instrText xml:space="preserve"> PAGE </w:instrText>
    </w:r>
    <w:r>
      <w:fldChar w:fldCharType="separate"/>
    </w:r>
    <w:r w:rsidR="00173869">
      <w:rPr>
        <w:noProof/>
      </w:rPr>
      <w:t>20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173869">
      <w:rPr>
        <w:noProof/>
      </w:rPr>
      <w:t>19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pPr>
    <w:r>
      <w:fldChar w:fldCharType="begin"/>
    </w:r>
    <w:r>
      <w:instrText xml:space="preserve"> PAGE </w:instrText>
    </w:r>
    <w:r>
      <w:fldChar w:fldCharType="separate"/>
    </w:r>
    <w:r w:rsidR="00173869">
      <w:rPr>
        <w:noProof/>
      </w:rPr>
      <w:t>34</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173869">
      <w:rPr>
        <w:noProof/>
      </w:rPr>
      <w:t>35</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F90" w:rsidRDefault="00DC2F90">
      <w:r>
        <w:separator/>
      </w:r>
    </w:p>
  </w:footnote>
  <w:footnote w:type="continuationSeparator" w:id="0">
    <w:p w:rsidR="00DC2F90" w:rsidRDefault="00DC2F90">
      <w:r>
        <w:continuationSeparator/>
      </w:r>
    </w:p>
  </w:footnote>
  <w:footnote w:type="continuationNotice" w:id="1">
    <w:p w:rsidR="00DC2F90" w:rsidRDefault="00DC2F90"/>
  </w:footnote>
  <w:footnote w:id="2">
    <w:p w:rsidR="002745D7" w:rsidRDefault="002745D7">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2745D7" w:rsidDel="009D6D00" w:rsidRDefault="002745D7">
      <w:pPr>
        <w:pStyle w:val="FootnoteText1"/>
        <w:rPr>
          <w:del w:id="2926" w:author="Meir Kalter" w:date="2016-06-15T14:46:00Z"/>
        </w:rPr>
      </w:pPr>
      <w:del w:id="2927"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9D6D00" w:rsidRDefault="009D6D00" w:rsidP="009D6D00">
      <w:pPr>
        <w:pStyle w:val="FootnoteText1"/>
        <w:rPr>
          <w:ins w:id="2996" w:author="Meir Kalter" w:date="2016-06-15T14:46:00Z"/>
        </w:rPr>
      </w:pPr>
      <w:ins w:id="2997"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2745D7" w:rsidRDefault="002745D7">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5C6E57E6" wp14:editId="102F06D9">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rsidP="005C40B6">
    <w:pPr>
      <w:pStyle w:val="Cabeceraypie"/>
    </w:pPr>
    <w:r>
      <w:rPr>
        <w:noProof/>
        <w:lang w:val="en-US" w:eastAsia="en-US" w:bidi="he-IL"/>
      </w:rPr>
      <w:drawing>
        <wp:anchor distT="152400" distB="152400" distL="152400" distR="152400" simplePos="0" relativeHeight="251654656" behindDoc="1" locked="0" layoutInCell="1" allowOverlap="1" wp14:anchorId="772662B5" wp14:editId="16A5BC95">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6F405926" wp14:editId="12A8E96A">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750F3C7B" wp14:editId="649024A1">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08DA2E8D" wp14:editId="35388694">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2745D7" w:rsidRDefault="002745D7">
    <w:pPr>
      <w:pStyle w:val="Header1"/>
      <w:tabs>
        <w:tab w:val="clear" w:pos="8504"/>
        <w:tab w:val="right" w:pos="8478"/>
      </w:tabs>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2745D7" w:rsidRDefault="002745D7">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2745D7" w:rsidRDefault="002745D7">
    <w:pPr>
      <w:pStyle w:val="Header1"/>
      <w:tabs>
        <w:tab w:val="clear" w:pos="8504"/>
        <w:tab w:val="right" w:pos="8478"/>
      </w:tabs>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2745D7" w:rsidRDefault="002745D7">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D7" w:rsidRDefault="002745D7">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2745D7" w:rsidRDefault="002745D7">
    <w:pPr>
      <w:pStyle w:val="Header1"/>
      <w:tabs>
        <w:tab w:val="clear" w:pos="8504"/>
        <w:tab w:val="right" w:pos="8478"/>
      </w:tabs>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jc w:val="center"/>
      <w:rPr>
        <w:rFonts w:ascii="Perpetua Titling MT" w:eastAsia="Perpetua Titling MT" w:hAnsi="Perpetua Titling MT" w:cs="Perpetua Titling MT"/>
      </w:rPr>
    </w:pPr>
  </w:p>
  <w:p w:rsidR="002745D7" w:rsidRDefault="002745D7">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2745D7" w:rsidRDefault="002745D7">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B0789F"/>
    <w:multiLevelType w:val="hybridMultilevel"/>
    <w:tmpl w:val="3C1A1F16"/>
    <w:numStyleLink w:val="Estiloimportado3"/>
  </w:abstractNum>
  <w:abstractNum w:abstractNumId="27">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3DF2409"/>
    <w:multiLevelType w:val="hybridMultilevel"/>
    <w:tmpl w:val="8FB6AF12"/>
    <w:numStyleLink w:val="Estiloimportado9"/>
  </w:abstractNum>
  <w:abstractNum w:abstractNumId="29">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3D024684"/>
    <w:multiLevelType w:val="hybridMultilevel"/>
    <w:tmpl w:val="CE0E6B40"/>
    <w:numStyleLink w:val="Estiloimportado2"/>
  </w:abstractNum>
  <w:abstractNum w:abstractNumId="42">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44">
    <w:nsid w:val="425F0A14"/>
    <w:multiLevelType w:val="multilevel"/>
    <w:tmpl w:val="5A40E50E"/>
    <w:numStyleLink w:val="Estiloimportado1"/>
  </w:abstractNum>
  <w:abstractNum w:abstractNumId="45">
    <w:nsid w:val="427F481C"/>
    <w:multiLevelType w:val="hybridMultilevel"/>
    <w:tmpl w:val="B89822BE"/>
    <w:numStyleLink w:val="Estiloimportado4"/>
  </w:abstractNum>
  <w:abstractNum w:abstractNumId="46">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47F12F87"/>
    <w:multiLevelType w:val="hybridMultilevel"/>
    <w:tmpl w:val="8FB6AF12"/>
    <w:numStyleLink w:val="Estiloimportado9"/>
  </w:abstractNum>
  <w:abstractNum w:abstractNumId="49">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0">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48FF1645"/>
    <w:multiLevelType w:val="hybridMultilevel"/>
    <w:tmpl w:val="CE0E6B40"/>
    <w:numStyleLink w:val="Estiloimportado2"/>
  </w:abstractNum>
  <w:abstractNum w:abstractNumId="52">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nsid w:val="4F5D6417"/>
    <w:multiLevelType w:val="hybridMultilevel"/>
    <w:tmpl w:val="3E3E3958"/>
    <w:numStyleLink w:val="Estiloimportado10"/>
  </w:abstractNum>
  <w:abstractNum w:abstractNumId="54">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nsid w:val="585F6BBC"/>
    <w:multiLevelType w:val="hybridMultilevel"/>
    <w:tmpl w:val="B05AEC4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7">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8">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5">
    <w:nsid w:val="76B54C59"/>
    <w:multiLevelType w:val="hybridMultilevel"/>
    <w:tmpl w:val="3E3E3958"/>
    <w:numStyleLink w:val="Estiloimportado10"/>
  </w:abstractNum>
  <w:abstractNum w:abstractNumId="76">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7">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1"/>
  </w:num>
  <w:num w:numId="2">
    <w:abstractNumId w:val="44"/>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0"/>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4"/>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44"/>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47"/>
  </w:num>
  <w:num w:numId="22">
    <w:abstractNumId w:val="51"/>
  </w:num>
  <w:num w:numId="23">
    <w:abstractNumId w:val="44"/>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44"/>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44"/>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59"/>
  </w:num>
  <w:num w:numId="27">
    <w:abstractNumId w:val="26"/>
  </w:num>
  <w:num w:numId="28">
    <w:abstractNumId w:val="44"/>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2"/>
  </w:num>
  <w:num w:numId="30">
    <w:abstractNumId w:val="45"/>
  </w:num>
  <w:num w:numId="31">
    <w:abstractNumId w:val="44"/>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44"/>
    <w:lvlOverride w:ilvl="0">
      <w:startOverride w:val="6"/>
    </w:lvlOverride>
  </w:num>
  <w:num w:numId="33">
    <w:abstractNumId w:val="44"/>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64"/>
  </w:num>
  <w:num w:numId="35">
    <w:abstractNumId w:val="40"/>
  </w:num>
  <w:num w:numId="36">
    <w:abstractNumId w:val="69"/>
    <w:lvlOverride w:ilvl="0"/>
    <w:lvlOverride w:ilvl="1"/>
    <w:lvlOverride w:ilvl="2">
      <w:startOverride w:val="2"/>
    </w:lvlOverride>
  </w:num>
  <w:num w:numId="37">
    <w:abstractNumId w:val="37"/>
  </w:num>
  <w:num w:numId="38">
    <w:abstractNumId w:val="44"/>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2"/>
  </w:num>
  <w:num w:numId="40">
    <w:abstractNumId w:val="38"/>
  </w:num>
  <w:num w:numId="41">
    <w:abstractNumId w:val="55"/>
    <w:lvlOverride w:ilvl="0"/>
    <w:lvlOverride w:ilvl="1"/>
    <w:lvlOverride w:ilvl="2">
      <w:startOverride w:val="2"/>
    </w:lvlOverride>
  </w:num>
  <w:num w:numId="42">
    <w:abstractNumId w:val="58"/>
  </w:num>
  <w:num w:numId="43">
    <w:abstractNumId w:val="44"/>
    <w:lvlOverride w:ilvl="0">
      <w:startOverride w:val="8"/>
    </w:lvlOverride>
  </w:num>
  <w:num w:numId="44">
    <w:abstractNumId w:val="56"/>
  </w:num>
  <w:num w:numId="45">
    <w:abstractNumId w:val="48"/>
  </w:num>
  <w:num w:numId="46">
    <w:abstractNumId w:val="44"/>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44"/>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44"/>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4"/>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44"/>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44"/>
    <w:lvlOverride w:ilvl="0">
      <w:startOverride w:val="9"/>
    </w:lvlOverride>
  </w:num>
  <w:num w:numId="52">
    <w:abstractNumId w:val="44"/>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46"/>
    <w:lvlOverride w:ilvl="0">
      <w:startOverride w:val="12"/>
    </w:lvlOverride>
  </w:num>
  <w:num w:numId="54">
    <w:abstractNumId w:val="2"/>
    <w:lvlOverride w:ilvl="0">
      <w:startOverride w:val="13"/>
    </w:lvlOverride>
  </w:num>
  <w:num w:numId="55">
    <w:abstractNumId w:val="61"/>
    <w:lvlOverride w:ilvl="0">
      <w:startOverride w:val="14"/>
    </w:lvlOverride>
  </w:num>
  <w:num w:numId="56">
    <w:abstractNumId w:val="50"/>
    <w:lvlOverride w:ilvl="0">
      <w:startOverride w:val="15"/>
    </w:lvlOverride>
  </w:num>
  <w:num w:numId="57">
    <w:abstractNumId w:val="35"/>
    <w:lvlOverride w:ilvl="0">
      <w:startOverride w:val="18"/>
    </w:lvlOverride>
  </w:num>
  <w:num w:numId="58">
    <w:abstractNumId w:val="71"/>
    <w:lvlOverride w:ilvl="0">
      <w:startOverride w:val="21"/>
    </w:lvlOverride>
  </w:num>
  <w:num w:numId="59">
    <w:abstractNumId w:val="60"/>
    <w:lvlOverride w:ilvl="0">
      <w:startOverride w:val="24"/>
    </w:lvlOverride>
  </w:num>
  <w:num w:numId="60">
    <w:abstractNumId w:val="29"/>
    <w:lvlOverride w:ilvl="0">
      <w:startOverride w:val="39"/>
    </w:lvlOverride>
  </w:num>
  <w:num w:numId="61">
    <w:abstractNumId w:val="52"/>
    <w:lvlOverride w:ilvl="0">
      <w:startOverride w:val="44"/>
    </w:lvlOverride>
  </w:num>
  <w:num w:numId="62">
    <w:abstractNumId w:val="4"/>
    <w:lvlOverride w:ilvl="0">
      <w:startOverride w:val="56"/>
    </w:lvlOverride>
  </w:num>
  <w:num w:numId="63">
    <w:abstractNumId w:val="34"/>
    <w:lvlOverride w:ilvl="0">
      <w:startOverride w:val="62"/>
    </w:lvlOverride>
  </w:num>
  <w:num w:numId="64">
    <w:abstractNumId w:val="77"/>
    <w:lvlOverride w:ilvl="0">
      <w:startOverride w:val="67"/>
    </w:lvlOverride>
  </w:num>
  <w:num w:numId="65">
    <w:abstractNumId w:val="3"/>
  </w:num>
  <w:num w:numId="66">
    <w:abstractNumId w:val="75"/>
  </w:num>
  <w:num w:numId="67">
    <w:abstractNumId w:val="44"/>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75"/>
    <w:lvlOverride w:ilvl="0">
      <w:startOverride w:val="7"/>
    </w:lvlOverride>
  </w:num>
  <w:num w:numId="69">
    <w:abstractNumId w:val="44"/>
    <w:lvlOverride w:ilvl="0">
      <w:startOverride w:val="75"/>
    </w:lvlOverride>
  </w:num>
  <w:num w:numId="70">
    <w:abstractNumId w:val="23"/>
  </w:num>
  <w:num w:numId="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7"/>
  </w:num>
  <w:num w:numId="80">
    <w:abstractNumId w:val="20"/>
  </w:num>
  <w:num w:numId="81">
    <w:abstractNumId w:val="63"/>
  </w:num>
  <w:num w:numId="82">
    <w:abstractNumId w:val="39"/>
  </w:num>
  <w:num w:numId="83">
    <w:abstractNumId w:val="14"/>
  </w:num>
  <w:num w:numId="84">
    <w:abstractNumId w:val="49"/>
  </w:num>
  <w:num w:numId="85">
    <w:abstractNumId w:val="19"/>
  </w:num>
  <w:num w:numId="86">
    <w:abstractNumId w:val="11"/>
  </w:num>
  <w:num w:numId="87">
    <w:abstractNumId w:val="28"/>
  </w:num>
  <w:num w:numId="88">
    <w:abstractNumId w:val="16"/>
  </w:num>
  <w:num w:numId="89">
    <w:abstractNumId w:val="44"/>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2"/>
  </w:num>
  <w:num w:numId="91">
    <w:abstractNumId w:val="68"/>
  </w:num>
  <w:num w:numId="92">
    <w:abstractNumId w:val="18"/>
  </w:num>
  <w:num w:numId="93">
    <w:abstractNumId w:val="72"/>
  </w:num>
  <w:num w:numId="94">
    <w:abstractNumId w:val="8"/>
  </w:num>
  <w:num w:numId="95">
    <w:abstractNumId w:val="62"/>
  </w:num>
  <w:num w:numId="96">
    <w:abstractNumId w:val="24"/>
  </w:num>
  <w:num w:numId="97">
    <w:abstractNumId w:val="27"/>
  </w:num>
  <w:num w:numId="98">
    <w:abstractNumId w:val="7"/>
  </w:num>
  <w:num w:numId="99">
    <w:abstractNumId w:val="66"/>
  </w:num>
  <w:num w:numId="100">
    <w:abstractNumId w:val="31"/>
  </w:num>
  <w:num w:numId="101">
    <w:abstractNumId w:val="53"/>
  </w:num>
  <w:num w:numId="102">
    <w:abstractNumId w:val="5"/>
  </w:num>
  <w:num w:numId="103">
    <w:abstractNumId w:val="41"/>
  </w:num>
  <w:num w:numId="104">
    <w:abstractNumId w:val="73"/>
  </w:num>
  <w:num w:numId="105">
    <w:abstractNumId w:val="70"/>
  </w:num>
  <w:num w:numId="106">
    <w:abstractNumId w:val="43"/>
  </w:num>
  <w:num w:numId="107">
    <w:abstractNumId w:val="65"/>
  </w:num>
  <w:num w:numId="108">
    <w:abstractNumId w:val="33"/>
  </w:num>
  <w:num w:numId="109">
    <w:abstractNumId w:val="36"/>
  </w:num>
  <w:num w:numId="110">
    <w:abstractNumId w:val="36"/>
  </w:num>
  <w:num w:numId="111">
    <w:abstractNumId w:val="36"/>
  </w:num>
  <w:num w:numId="112">
    <w:abstractNumId w:val="36"/>
  </w:num>
  <w:num w:numId="113">
    <w:abstractNumId w:val="1"/>
  </w:num>
  <w:num w:numId="114">
    <w:abstractNumId w:val="36"/>
  </w:num>
  <w:num w:numId="115">
    <w:abstractNumId w:val="44"/>
  </w:num>
  <w:num w:numId="116">
    <w:abstractNumId w:val="36"/>
  </w:num>
  <w:num w:numId="117">
    <w:abstractNumId w:val="15"/>
  </w:num>
  <w:num w:numId="118">
    <w:abstractNumId w:val="10"/>
  </w:num>
  <w:num w:numId="119">
    <w:abstractNumId w:val="54"/>
  </w:num>
  <w:num w:numId="120">
    <w:abstractNumId w:val="42"/>
  </w:num>
  <w:num w:numId="121">
    <w:abstractNumId w:val="57"/>
  </w:num>
  <w:num w:numId="122">
    <w:abstractNumId w:val="36"/>
  </w:num>
  <w:num w:numId="123">
    <w:abstractNumId w:val="36"/>
  </w:num>
  <w:num w:numId="124">
    <w:abstractNumId w:val="36"/>
  </w:num>
  <w:num w:numId="125">
    <w:abstractNumId w:val="17"/>
  </w:num>
  <w:num w:numId="126">
    <w:abstractNumId w:val="6"/>
  </w:num>
  <w:num w:numId="127">
    <w:abstractNumId w:val="36"/>
  </w:num>
  <w:num w:numId="128">
    <w:abstractNumId w:val="9"/>
  </w:num>
  <w:num w:numId="129">
    <w:abstractNumId w:val="76"/>
  </w:num>
  <w:num w:numId="130">
    <w:abstractNumId w:val="13"/>
  </w:num>
  <w:num w:numId="131">
    <w:abstractNumId w:val="36"/>
  </w:num>
  <w:num w:numId="132">
    <w:abstractNumId w:val="36"/>
  </w:num>
  <w:num w:numId="133">
    <w:abstractNumId w:val="36"/>
  </w:num>
  <w:num w:numId="134">
    <w:abstractNumId w:val="25"/>
  </w:num>
  <w:num w:numId="135">
    <w:abstractNumId w:val="36"/>
  </w:num>
  <w:num w:numId="136">
    <w:abstractNumId w:val="36"/>
  </w:num>
  <w:num w:numId="137">
    <w:abstractNumId w:val="36"/>
  </w:num>
  <w:num w:numId="138">
    <w:abstractNumId w:val="36"/>
  </w:num>
  <w:num w:numId="139">
    <w:abstractNumId w:val="36"/>
  </w:num>
  <w:num w:numId="140">
    <w:abstractNumId w:val="3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4C92"/>
    <w:rsid w:val="000470D2"/>
    <w:rsid w:val="00062EE4"/>
    <w:rsid w:val="000765C0"/>
    <w:rsid w:val="000822D4"/>
    <w:rsid w:val="000B4F8A"/>
    <w:rsid w:val="000D2DA0"/>
    <w:rsid w:val="000E24EA"/>
    <w:rsid w:val="000F6602"/>
    <w:rsid w:val="0010183B"/>
    <w:rsid w:val="00104202"/>
    <w:rsid w:val="001368C1"/>
    <w:rsid w:val="00173869"/>
    <w:rsid w:val="00186F7D"/>
    <w:rsid w:val="001B1E85"/>
    <w:rsid w:val="001C3D96"/>
    <w:rsid w:val="001C41E7"/>
    <w:rsid w:val="001D6881"/>
    <w:rsid w:val="001E11D5"/>
    <w:rsid w:val="001E3430"/>
    <w:rsid w:val="00201967"/>
    <w:rsid w:val="00232BB6"/>
    <w:rsid w:val="002745D7"/>
    <w:rsid w:val="00281DC0"/>
    <w:rsid w:val="00295816"/>
    <w:rsid w:val="002B16A4"/>
    <w:rsid w:val="002C187B"/>
    <w:rsid w:val="002C5DA7"/>
    <w:rsid w:val="002D1C3B"/>
    <w:rsid w:val="002E1F50"/>
    <w:rsid w:val="00323230"/>
    <w:rsid w:val="003319BA"/>
    <w:rsid w:val="003323CE"/>
    <w:rsid w:val="00345C27"/>
    <w:rsid w:val="00346E9B"/>
    <w:rsid w:val="003568CD"/>
    <w:rsid w:val="003667A5"/>
    <w:rsid w:val="003742D7"/>
    <w:rsid w:val="00375808"/>
    <w:rsid w:val="003A375A"/>
    <w:rsid w:val="003A7572"/>
    <w:rsid w:val="003B5CC3"/>
    <w:rsid w:val="003B737A"/>
    <w:rsid w:val="003C60F7"/>
    <w:rsid w:val="003D5B5B"/>
    <w:rsid w:val="003F6250"/>
    <w:rsid w:val="00425252"/>
    <w:rsid w:val="004266E8"/>
    <w:rsid w:val="00445794"/>
    <w:rsid w:val="00455C76"/>
    <w:rsid w:val="00463521"/>
    <w:rsid w:val="0047323F"/>
    <w:rsid w:val="004913F4"/>
    <w:rsid w:val="00495592"/>
    <w:rsid w:val="004B112F"/>
    <w:rsid w:val="004C1B1E"/>
    <w:rsid w:val="004C2ADF"/>
    <w:rsid w:val="004D05BC"/>
    <w:rsid w:val="00504CBB"/>
    <w:rsid w:val="00506584"/>
    <w:rsid w:val="00511F5E"/>
    <w:rsid w:val="0052264F"/>
    <w:rsid w:val="005252DD"/>
    <w:rsid w:val="00543917"/>
    <w:rsid w:val="005737E5"/>
    <w:rsid w:val="00575AB6"/>
    <w:rsid w:val="00580646"/>
    <w:rsid w:val="005845F1"/>
    <w:rsid w:val="00586804"/>
    <w:rsid w:val="00595AD0"/>
    <w:rsid w:val="005A0202"/>
    <w:rsid w:val="005A0267"/>
    <w:rsid w:val="005A10EF"/>
    <w:rsid w:val="005B25AC"/>
    <w:rsid w:val="005C25CF"/>
    <w:rsid w:val="005C35AB"/>
    <w:rsid w:val="005C40B6"/>
    <w:rsid w:val="005C6685"/>
    <w:rsid w:val="005F27D4"/>
    <w:rsid w:val="006009E8"/>
    <w:rsid w:val="006074B2"/>
    <w:rsid w:val="0062652E"/>
    <w:rsid w:val="00631EE9"/>
    <w:rsid w:val="00657ACD"/>
    <w:rsid w:val="00662098"/>
    <w:rsid w:val="006660DF"/>
    <w:rsid w:val="006753C1"/>
    <w:rsid w:val="006A09AA"/>
    <w:rsid w:val="006D2E01"/>
    <w:rsid w:val="006D337F"/>
    <w:rsid w:val="006F35DA"/>
    <w:rsid w:val="006F775B"/>
    <w:rsid w:val="00710263"/>
    <w:rsid w:val="007163E4"/>
    <w:rsid w:val="00725880"/>
    <w:rsid w:val="00734644"/>
    <w:rsid w:val="0074021F"/>
    <w:rsid w:val="007703A3"/>
    <w:rsid w:val="007727A1"/>
    <w:rsid w:val="007735A3"/>
    <w:rsid w:val="0077435D"/>
    <w:rsid w:val="007951C0"/>
    <w:rsid w:val="00797A31"/>
    <w:rsid w:val="007B2335"/>
    <w:rsid w:val="007C1FF5"/>
    <w:rsid w:val="007E2483"/>
    <w:rsid w:val="008622ED"/>
    <w:rsid w:val="00864167"/>
    <w:rsid w:val="00864DB3"/>
    <w:rsid w:val="00871E6E"/>
    <w:rsid w:val="00893F72"/>
    <w:rsid w:val="008B74C9"/>
    <w:rsid w:val="008B7FFB"/>
    <w:rsid w:val="008C6E04"/>
    <w:rsid w:val="00921359"/>
    <w:rsid w:val="00940CE4"/>
    <w:rsid w:val="00947747"/>
    <w:rsid w:val="009844C8"/>
    <w:rsid w:val="00984CD1"/>
    <w:rsid w:val="009D0B69"/>
    <w:rsid w:val="009D6D00"/>
    <w:rsid w:val="009E5D57"/>
    <w:rsid w:val="009F4F1C"/>
    <w:rsid w:val="00A30304"/>
    <w:rsid w:val="00A330CA"/>
    <w:rsid w:val="00A37420"/>
    <w:rsid w:val="00A5357E"/>
    <w:rsid w:val="00A7528D"/>
    <w:rsid w:val="00A75A5A"/>
    <w:rsid w:val="00A873FA"/>
    <w:rsid w:val="00AC6B79"/>
    <w:rsid w:val="00AE6007"/>
    <w:rsid w:val="00AE67E5"/>
    <w:rsid w:val="00B03219"/>
    <w:rsid w:val="00B1717F"/>
    <w:rsid w:val="00B35F30"/>
    <w:rsid w:val="00B4471A"/>
    <w:rsid w:val="00B44EDF"/>
    <w:rsid w:val="00B4598C"/>
    <w:rsid w:val="00B50BCD"/>
    <w:rsid w:val="00B51891"/>
    <w:rsid w:val="00B53F4A"/>
    <w:rsid w:val="00B706A9"/>
    <w:rsid w:val="00BD3DD0"/>
    <w:rsid w:val="00C0594E"/>
    <w:rsid w:val="00C120F1"/>
    <w:rsid w:val="00C26C41"/>
    <w:rsid w:val="00C46614"/>
    <w:rsid w:val="00C47B64"/>
    <w:rsid w:val="00C54FB1"/>
    <w:rsid w:val="00C56BDB"/>
    <w:rsid w:val="00C66627"/>
    <w:rsid w:val="00C77945"/>
    <w:rsid w:val="00C90B3E"/>
    <w:rsid w:val="00C91C1D"/>
    <w:rsid w:val="00CD27A1"/>
    <w:rsid w:val="00CE77C1"/>
    <w:rsid w:val="00D31D67"/>
    <w:rsid w:val="00D40A2E"/>
    <w:rsid w:val="00D45D8A"/>
    <w:rsid w:val="00D5380E"/>
    <w:rsid w:val="00D85FB8"/>
    <w:rsid w:val="00DC0EDD"/>
    <w:rsid w:val="00DC2F90"/>
    <w:rsid w:val="00DE1249"/>
    <w:rsid w:val="00DE1656"/>
    <w:rsid w:val="00DE7D2F"/>
    <w:rsid w:val="00DF06BF"/>
    <w:rsid w:val="00DF3C89"/>
    <w:rsid w:val="00DF606C"/>
    <w:rsid w:val="00E061AD"/>
    <w:rsid w:val="00E2615F"/>
    <w:rsid w:val="00E27BF5"/>
    <w:rsid w:val="00E3086D"/>
    <w:rsid w:val="00E34039"/>
    <w:rsid w:val="00E42FDB"/>
    <w:rsid w:val="00E4645D"/>
    <w:rsid w:val="00E541B8"/>
    <w:rsid w:val="00E95771"/>
    <w:rsid w:val="00E96B70"/>
    <w:rsid w:val="00EA22CF"/>
    <w:rsid w:val="00EA32A4"/>
    <w:rsid w:val="00EC1E25"/>
    <w:rsid w:val="00EF13B9"/>
    <w:rsid w:val="00EF7A28"/>
    <w:rsid w:val="00F130B9"/>
    <w:rsid w:val="00F154ED"/>
    <w:rsid w:val="00F165CB"/>
    <w:rsid w:val="00F26E6C"/>
    <w:rsid w:val="00F402A3"/>
    <w:rsid w:val="00F43D0D"/>
    <w:rsid w:val="00F5014C"/>
    <w:rsid w:val="00F53646"/>
    <w:rsid w:val="00F63797"/>
    <w:rsid w:val="00F85FA6"/>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5.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header" Target="header6.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footer" Target="footer4.xml"/><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header" Target="header8.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header" Target="header5.xml"/><Relationship Id="rId35"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5.png"/></Relationships>
</file>

<file path=word/_rels/header6.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_rels/header7.xml.rels><?xml version="1.0" encoding="UTF-8" standalone="yes"?>
<Relationships xmlns="http://schemas.openxmlformats.org/package/2006/relationships"><Relationship Id="rId1" Type="http://schemas.openxmlformats.org/officeDocument/2006/relationships/image" Target="media/image15.png"/></Relationships>
</file>

<file path=word/_rels/header8.xml.rels><?xml version="1.0" encoding="UTF-8" standalone="yes"?>
<Relationships xmlns="http://schemas.openxmlformats.org/package/2006/relationships"><Relationship Id="rId1" Type="http://schemas.openxmlformats.org/officeDocument/2006/relationships/image" Target="media/image15.png"/></Relationships>
</file>

<file path=word/_rels/header9.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B3E1309-2E0F-4D9A-9F42-FBF488C1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35</Pages>
  <Words>5100</Words>
  <Characters>29073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34105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206</cp:revision>
  <dcterms:created xsi:type="dcterms:W3CDTF">2016-06-14T07:06:00Z</dcterms:created>
  <dcterms:modified xsi:type="dcterms:W3CDTF">2016-06-15T12:24:00Z</dcterms:modified>
</cp:coreProperties>
</file>