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r>
        <w:rPr>
          <w:rStyle w:val="Ninguno"/>
          <w:sz w:val="28"/>
          <w:szCs w:val="28"/>
          <w:lang w:val="es-ES_tradnl"/>
        </w:rPr>
        <w:t>:  Antonio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r>
        <w:rPr>
          <w:rStyle w:val="Ninguno"/>
          <w:sz w:val="28"/>
          <w:szCs w:val="28"/>
        </w:rPr>
        <w:t>Resumen</w:t>
      </w:r>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A partir de un fichero de texto plano con un programa en ensamblador, debe ensamblar y codificar el programa, para posteriormente permitir la ejecucio</w:t>
      </w:r>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gra</w:t>
      </w:r>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r>
        <w:rPr>
          <w:rStyle w:val="Ninguno"/>
          <w:rFonts w:ascii="Times New Roman" w:hAnsi="Times New Roman"/>
          <w:lang w:val="es-ES_tradnl"/>
        </w:rPr>
        <w:t>integer, blandit, pharetra,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r>
        <w:rPr>
          <w:rStyle w:val="Ninguno"/>
          <w:rFonts w:ascii="Georgia" w:hAnsi="Georgia"/>
        </w:rPr>
        <w:t>Tabla de contenidos</w:t>
      </w:r>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bookmarkStart w:id="9" w:name="_GoBack" w:displacedByCustomXml="prev"/>
        <w:bookmarkEnd w:id="9" w:displacedByCustomXml="prev"/>
        <w:p w:rsidR="00072B4A" w:rsidRDefault="00DE7D2F">
          <w:pPr>
            <w:pStyle w:val="TOC1"/>
            <w:tabs>
              <w:tab w:val="left" w:pos="440"/>
              <w:tab w:val="right" w:leader="dot" w:pos="9339"/>
            </w:tabs>
            <w:rPr>
              <w:ins w:id="10"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1"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2" w:author="Meir Kalter" w:date="2016-07-04T13:53:00Z">
            <w:r w:rsidR="00072B4A" w:rsidRPr="00962E61">
              <w:rPr>
                <w:rStyle w:val="Hyperlink"/>
                <w:noProof/>
              </w:rPr>
              <w:fldChar w:fldCharType="begin"/>
            </w:r>
            <w:r w:rsidR="00072B4A" w:rsidRPr="00962E61">
              <w:rPr>
                <w:rStyle w:val="Hyperlink"/>
                <w:noProof/>
              </w:rPr>
              <w:instrText xml:space="preserve"> </w:instrText>
            </w:r>
            <w:r w:rsidR="00072B4A">
              <w:rPr>
                <w:noProof/>
              </w:rPr>
              <w:instrText>HYPERLINK \l "_Toc455405477"</w:instrText>
            </w:r>
            <w:r w:rsidR="00072B4A" w:rsidRPr="00962E61">
              <w:rPr>
                <w:rStyle w:val="Hyperlink"/>
                <w:noProof/>
              </w:rPr>
              <w:instrText xml:space="preserve"> </w:instrText>
            </w:r>
            <w:r w:rsidR="00072B4A" w:rsidRPr="00962E61">
              <w:rPr>
                <w:rStyle w:val="Hyperlink"/>
                <w:noProof/>
              </w:rPr>
            </w:r>
            <w:r w:rsidR="00072B4A" w:rsidRPr="00962E61">
              <w:rPr>
                <w:rStyle w:val="Hyperlink"/>
                <w:noProof/>
              </w:rPr>
              <w:fldChar w:fldCharType="separate"/>
            </w:r>
            <w:r w:rsidR="00072B4A" w:rsidRPr="00962E61">
              <w:rPr>
                <w:rStyle w:val="Hyperlink"/>
                <w:noProof/>
              </w:rPr>
              <w:t>1</w:t>
            </w:r>
            <w:r w:rsidR="00072B4A">
              <w:rPr>
                <w:rFonts w:asciiTheme="minorHAnsi" w:eastAsiaTheme="minorEastAsia" w:hAnsiTheme="minorHAnsi" w:cstheme="minorBidi"/>
                <w:b w:val="0"/>
                <w:bCs w:val="0"/>
                <w:caps w:val="0"/>
                <w:noProof/>
                <w:color w:val="auto"/>
                <w:sz w:val="22"/>
                <w:szCs w:val="22"/>
                <w:bdr w:val="none" w:sz="0" w:space="0" w:color="auto"/>
                <w:lang w:eastAsia="en-US" w:bidi="he-IL"/>
              </w:rPr>
              <w:tab/>
            </w:r>
            <w:r w:rsidR="00072B4A" w:rsidRPr="00962E61">
              <w:rPr>
                <w:rStyle w:val="Hyperlink"/>
                <w:noProof/>
              </w:rPr>
              <w:t>Introduction</w:t>
            </w:r>
            <w:r w:rsidR="00072B4A">
              <w:rPr>
                <w:noProof/>
                <w:webHidden/>
              </w:rPr>
              <w:tab/>
            </w:r>
            <w:r w:rsidR="00072B4A">
              <w:rPr>
                <w:noProof/>
                <w:webHidden/>
              </w:rPr>
              <w:fldChar w:fldCharType="begin"/>
            </w:r>
            <w:r w:rsidR="00072B4A">
              <w:rPr>
                <w:noProof/>
                <w:webHidden/>
              </w:rPr>
              <w:instrText xml:space="preserve"> PAGEREF _Toc455405477 \h </w:instrText>
            </w:r>
            <w:r w:rsidR="00072B4A">
              <w:rPr>
                <w:noProof/>
                <w:webHidden/>
              </w:rPr>
            </w:r>
          </w:ins>
          <w:r w:rsidR="00072B4A">
            <w:rPr>
              <w:noProof/>
              <w:webHidden/>
            </w:rPr>
            <w:fldChar w:fldCharType="separate"/>
          </w:r>
          <w:ins w:id="13" w:author="Meir Kalter" w:date="2016-07-04T13:53:00Z">
            <w:r w:rsidR="00072B4A">
              <w:rPr>
                <w:noProof/>
                <w:webHidden/>
              </w:rPr>
              <w:t>6</w:t>
            </w:r>
            <w:r w:rsidR="00072B4A">
              <w:rPr>
                <w:noProof/>
                <w:webHidden/>
              </w:rPr>
              <w:fldChar w:fldCharType="end"/>
            </w:r>
            <w:r w:rsidR="00072B4A" w:rsidRPr="00962E61">
              <w:rPr>
                <w:rStyle w:val="Hyperlink"/>
                <w:noProof/>
              </w:rPr>
              <w:fldChar w:fldCharType="end"/>
            </w:r>
          </w:ins>
        </w:p>
        <w:p w:rsidR="00072B4A" w:rsidRDefault="00072B4A">
          <w:pPr>
            <w:pStyle w:val="TOC1"/>
            <w:tabs>
              <w:tab w:val="left" w:pos="440"/>
              <w:tab w:val="right" w:leader="dot" w:pos="9339"/>
            </w:tabs>
            <w:rPr>
              <w:ins w:id="14"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"_Toc455405478"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Objective</w:t>
            </w:r>
            <w:r>
              <w:rPr>
                <w:noProof/>
                <w:webHidden/>
              </w:rPr>
              <w:tab/>
            </w:r>
            <w:r>
              <w:rPr>
                <w:noProof/>
                <w:webHidden/>
              </w:rPr>
              <w:fldChar w:fldCharType="begin"/>
            </w:r>
            <w:r>
              <w:rPr>
                <w:noProof/>
                <w:webHidden/>
              </w:rPr>
              <w:instrText xml:space="preserve"> PAGEREF _Toc455405478 \h </w:instrText>
            </w:r>
            <w:r>
              <w:rPr>
                <w:noProof/>
                <w:webHidden/>
              </w:rPr>
            </w:r>
          </w:ins>
          <w:r>
            <w:rPr>
              <w:noProof/>
              <w:webHidden/>
            </w:rPr>
            <w:fldChar w:fldCharType="separate"/>
          </w:r>
          <w:ins w:id="16" w:author="Meir Kalter" w:date="2016-07-04T13:53:00Z">
            <w:r>
              <w:rPr>
                <w:noProof/>
                <w:webHidden/>
              </w:rPr>
              <w:t>7</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17"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"_Toc455405479"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Requirements</w:t>
            </w:r>
            <w:r>
              <w:rPr>
                <w:noProof/>
                <w:webHidden/>
              </w:rPr>
              <w:tab/>
            </w:r>
            <w:r>
              <w:rPr>
                <w:noProof/>
                <w:webHidden/>
              </w:rPr>
              <w:fldChar w:fldCharType="begin"/>
            </w:r>
            <w:r>
              <w:rPr>
                <w:noProof/>
                <w:webHidden/>
              </w:rPr>
              <w:instrText xml:space="preserve"> PAGEREF _Toc455405479 \h </w:instrText>
            </w:r>
            <w:r>
              <w:rPr>
                <w:noProof/>
                <w:webHidden/>
              </w:rPr>
            </w:r>
          </w:ins>
          <w:r>
            <w:rPr>
              <w:noProof/>
              <w:webHidden/>
            </w:rPr>
            <w:fldChar w:fldCharType="separate"/>
          </w:r>
          <w:ins w:id="19" w:author="Meir Kalter" w:date="2016-07-04T13:53:00Z">
            <w:r>
              <w:rPr>
                <w:noProof/>
                <w:webHidden/>
              </w:rPr>
              <w:t>8</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20"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2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Application design</w:t>
            </w:r>
            <w:r>
              <w:rPr>
                <w:noProof/>
                <w:webHidden/>
              </w:rPr>
              <w:tab/>
            </w:r>
            <w:r>
              <w:rPr>
                <w:noProof/>
                <w:webHidden/>
              </w:rPr>
              <w:fldChar w:fldCharType="begin"/>
            </w:r>
            <w:r>
              <w:rPr>
                <w:noProof/>
                <w:webHidden/>
              </w:rPr>
              <w:instrText xml:space="preserve"> PAGEREF _Toc455405480 \h </w:instrText>
            </w:r>
            <w:r>
              <w:rPr>
                <w:noProof/>
                <w:webHidden/>
              </w:rPr>
            </w:r>
          </w:ins>
          <w:r>
            <w:rPr>
              <w:noProof/>
              <w:webHidden/>
            </w:rPr>
            <w:fldChar w:fldCharType="separate"/>
          </w:r>
          <w:ins w:id="22" w:author="Meir Kalter" w:date="2016-07-04T13:53:00Z">
            <w:r>
              <w:rPr>
                <w:noProof/>
                <w:webHidden/>
              </w:rPr>
              <w:t>9</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23" w:author="Meir Kalter" w:date="2016-07-04T13:53:00Z"/>
              <w:rFonts w:eastAsiaTheme="minorEastAsia" w:cstheme="minorBidi"/>
              <w:b w:val="0"/>
              <w:bCs w:val="0"/>
              <w:noProof/>
              <w:color w:val="auto"/>
              <w:sz w:val="22"/>
              <w:szCs w:val="22"/>
              <w:bdr w:val="none" w:sz="0" w:space="0" w:color="auto"/>
              <w:lang w:eastAsia="en-US" w:bidi="he-IL"/>
            </w:rPr>
          </w:pPr>
          <w:ins w:id="2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"_Toc455405481"</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4.1</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_Toc455405481 \h </w:instrText>
            </w:r>
            <w:r>
              <w:rPr>
                <w:noProof/>
                <w:webHidden/>
              </w:rPr>
            </w:r>
          </w:ins>
          <w:r>
            <w:rPr>
              <w:noProof/>
              <w:webHidden/>
            </w:rPr>
            <w:fldChar w:fldCharType="separate"/>
          </w:r>
          <w:ins w:id="25" w:author="Meir Kalter" w:date="2016-07-04T13:53:00Z">
            <w:r>
              <w:rPr>
                <w:noProof/>
                <w:webHidden/>
              </w:rPr>
              <w:t>9</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26" w:author="Meir Kalter" w:date="2016-07-04T13:53:00Z"/>
              <w:rFonts w:eastAsiaTheme="minorEastAsia" w:cstheme="minorBidi"/>
              <w:noProof/>
              <w:color w:val="auto"/>
              <w:sz w:val="22"/>
              <w:szCs w:val="22"/>
              <w:bdr w:val="none" w:sz="0" w:space="0" w:color="auto"/>
              <w:lang w:eastAsia="en-US" w:bidi="he-IL"/>
            </w:rPr>
          </w:pPr>
          <w:ins w:id="2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"_Toc455405483"</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962E61">
              <w:rPr>
                <w:rStyle w:val="Hyperlink"/>
                <w:noProof/>
              </w:rPr>
              <w:t>Singleton</w:t>
            </w:r>
            <w:r w:rsidRPr="00962E61">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_Toc455405483 \h </w:instrText>
            </w:r>
            <w:r>
              <w:rPr>
                <w:noProof/>
                <w:webHidden/>
              </w:rPr>
            </w:r>
          </w:ins>
          <w:r>
            <w:rPr>
              <w:noProof/>
              <w:webHidden/>
            </w:rPr>
            <w:fldChar w:fldCharType="separate"/>
          </w:r>
          <w:ins w:id="28" w:author="Meir Kalter" w:date="2016-07-04T13:53:00Z">
            <w:r>
              <w:rPr>
                <w:noProof/>
                <w:webHidden/>
              </w:rPr>
              <w:t>9</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29" w:author="Meir Kalter" w:date="2016-07-04T13:53:00Z"/>
              <w:rFonts w:eastAsiaTheme="minorEastAsia" w:cstheme="minorBidi"/>
              <w:noProof/>
              <w:color w:val="auto"/>
              <w:sz w:val="22"/>
              <w:szCs w:val="22"/>
              <w:bdr w:val="none" w:sz="0" w:space="0" w:color="auto"/>
              <w:lang w:eastAsia="en-US" w:bidi="he-IL"/>
            </w:rPr>
          </w:pPr>
          <w:ins w:id="3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4.1.2</w:t>
            </w:r>
            <w:r>
              <w:rPr>
                <w:rFonts w:eastAsiaTheme="minorEastAsia" w:cstheme="minorBidi"/>
                <w:noProof/>
                <w:color w:val="auto"/>
                <w:sz w:val="22"/>
                <w:szCs w:val="22"/>
                <w:bdr w:val="none" w:sz="0" w:space="0" w:color="auto"/>
                <w:lang w:eastAsia="en-US" w:bidi="he-IL"/>
              </w:rPr>
              <w:tab/>
            </w:r>
            <w:r w:rsidRPr="00962E61">
              <w:rPr>
                <w:rStyle w:val="Hyperlink"/>
                <w:noProof/>
              </w:rPr>
              <w:t>Factory Pattern</w:t>
            </w:r>
            <w:r>
              <w:rPr>
                <w:noProof/>
                <w:webHidden/>
              </w:rPr>
              <w:tab/>
            </w:r>
            <w:r>
              <w:rPr>
                <w:noProof/>
                <w:webHidden/>
              </w:rPr>
              <w:fldChar w:fldCharType="begin"/>
            </w:r>
            <w:r>
              <w:rPr>
                <w:noProof/>
                <w:webHidden/>
              </w:rPr>
              <w:instrText xml:space="preserve"> PAGEREF _Toc455405484 \h </w:instrText>
            </w:r>
            <w:r>
              <w:rPr>
                <w:noProof/>
                <w:webHidden/>
              </w:rPr>
            </w:r>
          </w:ins>
          <w:r>
            <w:rPr>
              <w:noProof/>
              <w:webHidden/>
            </w:rPr>
            <w:fldChar w:fldCharType="separate"/>
          </w:r>
          <w:ins w:id="31" w:author="Meir Kalter" w:date="2016-07-04T13:53:00Z">
            <w:r>
              <w:rPr>
                <w:noProof/>
                <w:webHidden/>
              </w:rPr>
              <w:t>9</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32" w:author="Meir Kalter" w:date="2016-07-04T13:53:00Z"/>
              <w:rFonts w:eastAsiaTheme="minorEastAsia" w:cstheme="minorBidi"/>
              <w:b w:val="0"/>
              <w:bCs w:val="0"/>
              <w:noProof/>
              <w:color w:val="auto"/>
              <w:sz w:val="22"/>
              <w:szCs w:val="22"/>
              <w:bdr w:val="none" w:sz="0" w:space="0" w:color="auto"/>
              <w:lang w:eastAsia="en-US" w:bidi="he-IL"/>
            </w:rPr>
          </w:pPr>
          <w:ins w:id="33"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4.2</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Pseudo codes</w:t>
            </w:r>
            <w:r>
              <w:rPr>
                <w:noProof/>
                <w:webHidden/>
              </w:rPr>
              <w:tab/>
            </w:r>
            <w:r>
              <w:rPr>
                <w:noProof/>
                <w:webHidden/>
              </w:rPr>
              <w:fldChar w:fldCharType="begin"/>
            </w:r>
            <w:r>
              <w:rPr>
                <w:noProof/>
                <w:webHidden/>
              </w:rPr>
              <w:instrText xml:space="preserve"> PAGEREF _Toc455405485 \h </w:instrText>
            </w:r>
            <w:r>
              <w:rPr>
                <w:noProof/>
                <w:webHidden/>
              </w:rPr>
            </w:r>
          </w:ins>
          <w:r>
            <w:rPr>
              <w:noProof/>
              <w:webHidden/>
            </w:rPr>
            <w:fldChar w:fldCharType="separate"/>
          </w:r>
          <w:ins w:id="34"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35" w:author="Meir Kalter" w:date="2016-07-04T13:53:00Z"/>
              <w:rFonts w:eastAsiaTheme="minorEastAsia" w:cstheme="minorBidi"/>
              <w:noProof/>
              <w:color w:val="auto"/>
              <w:sz w:val="22"/>
              <w:szCs w:val="22"/>
              <w:bdr w:val="none" w:sz="0" w:space="0" w:color="auto"/>
              <w:lang w:eastAsia="en-US" w:bidi="he-IL"/>
            </w:rPr>
          </w:pPr>
          <w:ins w:id="3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4.2.1</w:t>
            </w:r>
            <w:r>
              <w:rPr>
                <w:rFonts w:eastAsiaTheme="minorEastAsia" w:cstheme="minorBidi"/>
                <w:noProof/>
                <w:color w:val="auto"/>
                <w:sz w:val="22"/>
                <w:szCs w:val="22"/>
                <w:bdr w:val="none" w:sz="0" w:space="0" w:color="auto"/>
                <w:lang w:eastAsia="en-US" w:bidi="he-IL"/>
              </w:rPr>
              <w:tab/>
            </w:r>
            <w:r w:rsidRPr="00962E61">
              <w:rPr>
                <w:rStyle w:val="Hyperlink"/>
                <w:noProof/>
              </w:rPr>
              <w:t>Main - Run/Step execution</w:t>
            </w:r>
            <w:r>
              <w:rPr>
                <w:noProof/>
                <w:webHidden/>
              </w:rPr>
              <w:tab/>
            </w:r>
            <w:r>
              <w:rPr>
                <w:noProof/>
                <w:webHidden/>
              </w:rPr>
              <w:fldChar w:fldCharType="begin"/>
            </w:r>
            <w:r>
              <w:rPr>
                <w:noProof/>
                <w:webHidden/>
              </w:rPr>
              <w:instrText xml:space="preserve"> PAGEREF _Toc455405486 \h </w:instrText>
            </w:r>
            <w:r>
              <w:rPr>
                <w:noProof/>
                <w:webHidden/>
              </w:rPr>
            </w:r>
          </w:ins>
          <w:r>
            <w:rPr>
              <w:noProof/>
              <w:webHidden/>
            </w:rPr>
            <w:fldChar w:fldCharType="separate"/>
          </w:r>
          <w:ins w:id="37"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38" w:author="Meir Kalter" w:date="2016-07-04T13:53:00Z"/>
              <w:rFonts w:eastAsiaTheme="minorEastAsia" w:cstheme="minorBidi"/>
              <w:noProof/>
              <w:color w:val="auto"/>
              <w:sz w:val="22"/>
              <w:szCs w:val="22"/>
              <w:bdr w:val="none" w:sz="0" w:space="0" w:color="auto"/>
              <w:lang w:eastAsia="en-US" w:bidi="he-IL"/>
            </w:rPr>
          </w:pPr>
          <w:ins w:id="39"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4.2.2</w:t>
            </w:r>
            <w:r>
              <w:rPr>
                <w:rFonts w:eastAsiaTheme="minorEastAsia" w:cstheme="minorBidi"/>
                <w:noProof/>
                <w:color w:val="auto"/>
                <w:sz w:val="22"/>
                <w:szCs w:val="22"/>
                <w:bdr w:val="none" w:sz="0" w:space="0" w:color="auto"/>
                <w:lang w:eastAsia="en-US" w:bidi="he-IL"/>
              </w:rPr>
              <w:tab/>
            </w:r>
            <w:r w:rsidRPr="00962E61">
              <w:rPr>
                <w:rStyle w:val="Hyperlink"/>
                <w:noProof/>
              </w:rPr>
              <w:t>Instruction implementation</w:t>
            </w:r>
            <w:r>
              <w:rPr>
                <w:noProof/>
                <w:webHidden/>
              </w:rPr>
              <w:tab/>
            </w:r>
            <w:r>
              <w:rPr>
                <w:noProof/>
                <w:webHidden/>
              </w:rPr>
              <w:fldChar w:fldCharType="begin"/>
            </w:r>
            <w:r>
              <w:rPr>
                <w:noProof/>
                <w:webHidden/>
              </w:rPr>
              <w:instrText xml:space="preserve"> PAGEREF _Toc455405487 \h </w:instrText>
            </w:r>
            <w:r>
              <w:rPr>
                <w:noProof/>
                <w:webHidden/>
              </w:rPr>
            </w:r>
          </w:ins>
          <w:r>
            <w:rPr>
              <w:noProof/>
              <w:webHidden/>
            </w:rPr>
            <w:fldChar w:fldCharType="separate"/>
          </w:r>
          <w:ins w:id="40"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41" w:author="Meir Kalter" w:date="2016-07-04T13:53:00Z"/>
              <w:rFonts w:eastAsiaTheme="minorEastAsia" w:cstheme="minorBidi"/>
              <w:noProof/>
              <w:color w:val="auto"/>
              <w:sz w:val="22"/>
              <w:szCs w:val="22"/>
              <w:bdr w:val="none" w:sz="0" w:space="0" w:color="auto"/>
              <w:lang w:eastAsia="en-US" w:bidi="he-IL"/>
            </w:rPr>
          </w:pPr>
          <w:ins w:id="4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4.2.3</w:t>
            </w:r>
            <w:r>
              <w:rPr>
                <w:rFonts w:eastAsiaTheme="minorEastAsia" w:cstheme="minorBidi"/>
                <w:noProof/>
                <w:color w:val="auto"/>
                <w:sz w:val="22"/>
                <w:szCs w:val="22"/>
                <w:bdr w:val="none" w:sz="0" w:space="0" w:color="auto"/>
                <w:lang w:eastAsia="en-US" w:bidi="he-IL"/>
              </w:rPr>
              <w:tab/>
            </w:r>
            <w:r w:rsidRPr="00962E61">
              <w:rPr>
                <w:rStyle w:val="Hyperlink"/>
                <w:noProof/>
              </w:rPr>
              <w:t>Seven Digit display</w:t>
            </w:r>
            <w:r>
              <w:rPr>
                <w:noProof/>
                <w:webHidden/>
              </w:rPr>
              <w:tab/>
            </w:r>
            <w:r>
              <w:rPr>
                <w:noProof/>
                <w:webHidden/>
              </w:rPr>
              <w:fldChar w:fldCharType="begin"/>
            </w:r>
            <w:r>
              <w:rPr>
                <w:noProof/>
                <w:webHidden/>
              </w:rPr>
              <w:instrText xml:space="preserve"> PAGEREF _Toc455405488 \h </w:instrText>
            </w:r>
            <w:r>
              <w:rPr>
                <w:noProof/>
                <w:webHidden/>
              </w:rPr>
            </w:r>
          </w:ins>
          <w:r>
            <w:rPr>
              <w:noProof/>
              <w:webHidden/>
            </w:rPr>
            <w:fldChar w:fldCharType="separate"/>
          </w:r>
          <w:ins w:id="43"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44" w:author="Meir Kalter" w:date="2016-07-04T13:53:00Z"/>
              <w:rFonts w:eastAsiaTheme="minorEastAsia" w:cstheme="minorBidi"/>
              <w:noProof/>
              <w:color w:val="auto"/>
              <w:sz w:val="22"/>
              <w:szCs w:val="22"/>
              <w:bdr w:val="none" w:sz="0" w:space="0" w:color="auto"/>
              <w:lang w:eastAsia="en-US" w:bidi="he-IL"/>
            </w:rPr>
          </w:pPr>
          <w:ins w:id="4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"_Toc455405489"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4.2.4</w:t>
            </w:r>
            <w:r>
              <w:rPr>
                <w:rFonts w:eastAsiaTheme="minorEastAsia" w:cstheme="minorBidi"/>
                <w:noProof/>
                <w:color w:val="auto"/>
                <w:sz w:val="22"/>
                <w:szCs w:val="22"/>
                <w:bdr w:val="none" w:sz="0" w:space="0" w:color="auto"/>
                <w:lang w:eastAsia="en-US" w:bidi="he-IL"/>
              </w:rPr>
              <w:tab/>
            </w:r>
            <w:r w:rsidRPr="00962E61">
              <w:rPr>
                <w:rStyle w:val="Hyperlink"/>
                <w:noProof/>
              </w:rPr>
              <w:t>Pseudo code Explanations</w:t>
            </w:r>
            <w:r>
              <w:rPr>
                <w:noProof/>
                <w:webHidden/>
              </w:rPr>
              <w:tab/>
            </w:r>
            <w:r>
              <w:rPr>
                <w:noProof/>
                <w:webHidden/>
              </w:rPr>
              <w:fldChar w:fldCharType="begin"/>
            </w:r>
            <w:r>
              <w:rPr>
                <w:noProof/>
                <w:webHidden/>
              </w:rPr>
              <w:instrText xml:space="preserve"> PAGEREF _Toc455405489 \h </w:instrText>
            </w:r>
            <w:r>
              <w:rPr>
                <w:noProof/>
                <w:webHidden/>
              </w:rPr>
            </w:r>
          </w:ins>
          <w:r>
            <w:rPr>
              <w:noProof/>
              <w:webHidden/>
            </w:rPr>
            <w:fldChar w:fldCharType="separate"/>
          </w:r>
          <w:ins w:id="46"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47" w:author="Meir Kalter" w:date="2016-07-04T13:53:00Z"/>
              <w:rFonts w:eastAsiaTheme="minorEastAsia" w:cstheme="minorBidi"/>
              <w:b w:val="0"/>
              <w:bCs w:val="0"/>
              <w:noProof/>
              <w:color w:val="auto"/>
              <w:sz w:val="22"/>
              <w:szCs w:val="22"/>
              <w:bdr w:val="none" w:sz="0" w:space="0" w:color="auto"/>
              <w:lang w:eastAsia="en-US" w:bidi="he-IL"/>
            </w:rPr>
          </w:pPr>
          <w:ins w:id="4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"_Toc455405490"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4.3</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Customization of classes</w:t>
            </w:r>
            <w:r>
              <w:rPr>
                <w:noProof/>
                <w:webHidden/>
              </w:rPr>
              <w:tab/>
            </w:r>
            <w:r>
              <w:rPr>
                <w:noProof/>
                <w:webHidden/>
              </w:rPr>
              <w:fldChar w:fldCharType="begin"/>
            </w:r>
            <w:r>
              <w:rPr>
                <w:noProof/>
                <w:webHidden/>
              </w:rPr>
              <w:instrText xml:space="preserve"> PAGEREF _Toc455405490 \h </w:instrText>
            </w:r>
            <w:r>
              <w:rPr>
                <w:noProof/>
                <w:webHidden/>
              </w:rPr>
            </w:r>
          </w:ins>
          <w:r>
            <w:rPr>
              <w:noProof/>
              <w:webHidden/>
            </w:rPr>
            <w:fldChar w:fldCharType="separate"/>
          </w:r>
          <w:ins w:id="49" w:author="Meir Kalter" w:date="2016-07-04T13:53:00Z">
            <w:r>
              <w:rPr>
                <w:noProof/>
                <w:webHidden/>
              </w:rPr>
              <w:t>10</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50"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5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"_Toc455405503"</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environment / programming language/Implementation</w:t>
            </w:r>
            <w:r>
              <w:rPr>
                <w:noProof/>
                <w:webHidden/>
              </w:rPr>
              <w:tab/>
            </w:r>
            <w:r>
              <w:rPr>
                <w:noProof/>
                <w:webHidden/>
              </w:rPr>
              <w:fldChar w:fldCharType="begin"/>
            </w:r>
            <w:r>
              <w:rPr>
                <w:noProof/>
                <w:webHidden/>
              </w:rPr>
              <w:instrText xml:space="preserve"> PAGEREF _Toc455405503 \h </w:instrText>
            </w:r>
            <w:r>
              <w:rPr>
                <w:noProof/>
                <w:webHidden/>
              </w:rPr>
            </w:r>
          </w:ins>
          <w:r>
            <w:rPr>
              <w:noProof/>
              <w:webHidden/>
            </w:rPr>
            <w:fldChar w:fldCharType="separate"/>
          </w:r>
          <w:ins w:id="52" w:author="Meir Kalter" w:date="2016-07-04T13:53:00Z">
            <w:r>
              <w:rPr>
                <w:noProof/>
                <w:webHidden/>
              </w:rPr>
              <w:t>12</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53" w:author="Meir Kalter" w:date="2016-07-04T13:53:00Z"/>
              <w:rFonts w:eastAsiaTheme="minorEastAsia" w:cstheme="minorBidi"/>
              <w:b w:val="0"/>
              <w:bCs w:val="0"/>
              <w:noProof/>
              <w:color w:val="auto"/>
              <w:sz w:val="22"/>
              <w:szCs w:val="22"/>
              <w:bdr w:val="none" w:sz="0" w:space="0" w:color="auto"/>
              <w:lang w:eastAsia="en-US" w:bidi="he-IL"/>
            </w:rPr>
          </w:pPr>
          <w:ins w:id="5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5.1</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Implementations</w:t>
            </w:r>
            <w:r>
              <w:rPr>
                <w:noProof/>
                <w:webHidden/>
              </w:rPr>
              <w:tab/>
            </w:r>
            <w:r>
              <w:rPr>
                <w:noProof/>
                <w:webHidden/>
              </w:rPr>
              <w:fldChar w:fldCharType="begin"/>
            </w:r>
            <w:r>
              <w:rPr>
                <w:noProof/>
                <w:webHidden/>
              </w:rPr>
              <w:instrText xml:space="preserve"> PAGEREF _Toc455405504 \h </w:instrText>
            </w:r>
            <w:r>
              <w:rPr>
                <w:noProof/>
                <w:webHidden/>
              </w:rPr>
            </w:r>
          </w:ins>
          <w:r>
            <w:rPr>
              <w:noProof/>
              <w:webHidden/>
            </w:rPr>
            <w:fldChar w:fldCharType="separate"/>
          </w:r>
          <w:ins w:id="55" w:author="Meir Kalter" w:date="2016-07-04T13:53:00Z">
            <w:r>
              <w:rPr>
                <w:noProof/>
                <w:webHidden/>
              </w:rPr>
              <w:t>12</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56" w:author="Meir Kalter" w:date="2016-07-04T13:53:00Z"/>
              <w:rFonts w:eastAsiaTheme="minorEastAsia" w:cstheme="minorBidi"/>
              <w:noProof/>
              <w:color w:val="auto"/>
              <w:sz w:val="22"/>
              <w:szCs w:val="22"/>
              <w:bdr w:val="none" w:sz="0" w:space="0" w:color="auto"/>
              <w:lang w:eastAsia="en-US" w:bidi="he-IL"/>
            </w:rPr>
          </w:pPr>
          <w:ins w:id="5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5.1.1</w:t>
            </w:r>
            <w:r>
              <w:rPr>
                <w:rFonts w:eastAsiaTheme="minorEastAsia" w:cstheme="minorBidi"/>
                <w:noProof/>
                <w:color w:val="auto"/>
                <w:sz w:val="22"/>
                <w:szCs w:val="22"/>
                <w:bdr w:val="none" w:sz="0" w:space="0" w:color="auto"/>
                <w:lang w:eastAsia="en-US" w:bidi="he-IL"/>
              </w:rPr>
              <w:tab/>
            </w:r>
            <w:r w:rsidRPr="00962E61">
              <w:rPr>
                <w:rStyle w:val="Hyperlink"/>
                <w:noProof/>
              </w:rPr>
              <w:t>Seven</w:t>
            </w:r>
            <w:r w:rsidRPr="00962E61">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_Toc455405505 \h </w:instrText>
            </w:r>
            <w:r>
              <w:rPr>
                <w:noProof/>
                <w:webHidden/>
              </w:rPr>
            </w:r>
          </w:ins>
          <w:r>
            <w:rPr>
              <w:noProof/>
              <w:webHidden/>
            </w:rPr>
            <w:fldChar w:fldCharType="separate"/>
          </w:r>
          <w:ins w:id="58" w:author="Meir Kalter" w:date="2016-07-04T13:53:00Z">
            <w:r>
              <w:rPr>
                <w:noProof/>
                <w:webHidden/>
              </w:rPr>
              <w:t>12</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59" w:author="Meir Kalter" w:date="2016-07-04T13:53:00Z"/>
              <w:rFonts w:eastAsiaTheme="minorEastAsia" w:cstheme="minorBidi"/>
              <w:noProof/>
              <w:color w:val="auto"/>
              <w:sz w:val="22"/>
              <w:szCs w:val="22"/>
              <w:bdr w:val="none" w:sz="0" w:space="0" w:color="auto"/>
              <w:lang w:eastAsia="en-US" w:bidi="he-IL"/>
            </w:rPr>
          </w:pPr>
          <w:ins w:id="6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5.1.2</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_Toc455405506 \h </w:instrText>
            </w:r>
            <w:r>
              <w:rPr>
                <w:noProof/>
                <w:webHidden/>
              </w:rPr>
            </w:r>
          </w:ins>
          <w:r>
            <w:rPr>
              <w:noProof/>
              <w:webHidden/>
            </w:rPr>
            <w:fldChar w:fldCharType="separate"/>
          </w:r>
          <w:ins w:id="61" w:author="Meir Kalter" w:date="2016-07-04T13:53:00Z">
            <w:r>
              <w:rPr>
                <w:noProof/>
                <w:webHidden/>
              </w:rPr>
              <w:t>13</w:t>
            </w:r>
            <w:r>
              <w:rPr>
                <w:noProof/>
                <w:webHidden/>
              </w:rPr>
              <w:fldChar w:fldCharType="end"/>
            </w:r>
            <w:r w:rsidRPr="00962E61">
              <w:rPr>
                <w:rStyle w:val="Hyperlink"/>
                <w:noProof/>
              </w:rPr>
              <w:fldChar w:fldCharType="end"/>
            </w:r>
          </w:ins>
        </w:p>
        <w:p w:rsidR="00072B4A" w:rsidRDefault="00072B4A">
          <w:pPr>
            <w:pStyle w:val="TOC3"/>
            <w:tabs>
              <w:tab w:val="left" w:pos="880"/>
              <w:tab w:val="right" w:leader="dot" w:pos="9339"/>
            </w:tabs>
            <w:rPr>
              <w:ins w:id="62" w:author="Meir Kalter" w:date="2016-07-04T13:53:00Z"/>
              <w:rFonts w:eastAsiaTheme="minorEastAsia" w:cstheme="minorBidi"/>
              <w:noProof/>
              <w:color w:val="auto"/>
              <w:sz w:val="22"/>
              <w:szCs w:val="22"/>
              <w:bdr w:val="none" w:sz="0" w:space="0" w:color="auto"/>
              <w:lang w:eastAsia="en-US" w:bidi="he-IL"/>
            </w:rPr>
          </w:pPr>
          <w:ins w:id="63"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5.1.3</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Implementation of one instruction – we show here the instruction CALL</w:t>
            </w:r>
            <w:r>
              <w:rPr>
                <w:noProof/>
                <w:webHidden/>
              </w:rPr>
              <w:tab/>
            </w:r>
            <w:r>
              <w:rPr>
                <w:noProof/>
                <w:webHidden/>
              </w:rPr>
              <w:fldChar w:fldCharType="begin"/>
            </w:r>
            <w:r>
              <w:rPr>
                <w:noProof/>
                <w:webHidden/>
              </w:rPr>
              <w:instrText xml:space="preserve"> PAGEREF _Toc455405507 \h </w:instrText>
            </w:r>
            <w:r>
              <w:rPr>
                <w:noProof/>
                <w:webHidden/>
              </w:rPr>
            </w:r>
          </w:ins>
          <w:r>
            <w:rPr>
              <w:noProof/>
              <w:webHidden/>
            </w:rPr>
            <w:fldChar w:fldCharType="separate"/>
          </w:r>
          <w:ins w:id="64" w:author="Meir Kalter" w:date="2016-07-04T13:53:00Z">
            <w:r>
              <w:rPr>
                <w:noProof/>
                <w:webHidden/>
              </w:rPr>
              <w:t>13</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65"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6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Config files</w:t>
            </w:r>
            <w:r>
              <w:rPr>
                <w:noProof/>
                <w:webHidden/>
              </w:rPr>
              <w:tab/>
            </w:r>
            <w:r>
              <w:rPr>
                <w:noProof/>
                <w:webHidden/>
              </w:rPr>
              <w:fldChar w:fldCharType="begin"/>
            </w:r>
            <w:r>
              <w:rPr>
                <w:noProof/>
                <w:webHidden/>
              </w:rPr>
              <w:instrText xml:space="preserve"> PAGEREF _Toc455405508 \h </w:instrText>
            </w:r>
            <w:r>
              <w:rPr>
                <w:noProof/>
                <w:webHidden/>
              </w:rPr>
            </w:r>
          </w:ins>
          <w:r>
            <w:rPr>
              <w:noProof/>
              <w:webHidden/>
            </w:rPr>
            <w:fldChar w:fldCharType="separate"/>
          </w:r>
          <w:ins w:id="67" w:author="Meir Kalter" w:date="2016-07-04T13:53:00Z">
            <w:r>
              <w:rPr>
                <w:noProof/>
                <w:webHidden/>
              </w:rPr>
              <w:t>15</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68"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69"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"_Toc455405509"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Assemble working</w:t>
            </w:r>
            <w:r>
              <w:rPr>
                <w:noProof/>
                <w:webHidden/>
              </w:rPr>
              <w:tab/>
            </w:r>
            <w:r>
              <w:rPr>
                <w:noProof/>
                <w:webHidden/>
              </w:rPr>
              <w:fldChar w:fldCharType="begin"/>
            </w:r>
            <w:r>
              <w:rPr>
                <w:noProof/>
                <w:webHidden/>
              </w:rPr>
              <w:instrText xml:space="preserve"> PAGEREF _Toc455405509 \h </w:instrText>
            </w:r>
            <w:r>
              <w:rPr>
                <w:noProof/>
                <w:webHidden/>
              </w:rPr>
            </w:r>
          </w:ins>
          <w:r>
            <w:rPr>
              <w:noProof/>
              <w:webHidden/>
            </w:rPr>
            <w:fldChar w:fldCharType="separate"/>
          </w:r>
          <w:ins w:id="70" w:author="Meir Kalter" w:date="2016-07-04T13:53:00Z">
            <w:r>
              <w:rPr>
                <w:noProof/>
                <w:webHidden/>
              </w:rPr>
              <w:t>16</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71"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7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Known Limitations-improvements</w:t>
            </w:r>
            <w:r>
              <w:rPr>
                <w:noProof/>
                <w:webHidden/>
              </w:rPr>
              <w:tab/>
            </w:r>
            <w:r>
              <w:rPr>
                <w:noProof/>
                <w:webHidden/>
              </w:rPr>
              <w:fldChar w:fldCharType="begin"/>
            </w:r>
            <w:r>
              <w:rPr>
                <w:noProof/>
                <w:webHidden/>
              </w:rPr>
              <w:instrText xml:space="preserve"> PAGEREF _Toc455405510 \h </w:instrText>
            </w:r>
            <w:r>
              <w:rPr>
                <w:noProof/>
                <w:webHidden/>
              </w:rPr>
            </w:r>
          </w:ins>
          <w:r>
            <w:rPr>
              <w:noProof/>
              <w:webHidden/>
            </w:rPr>
            <w:fldChar w:fldCharType="separate"/>
          </w:r>
          <w:ins w:id="73" w:author="Meir Kalter" w:date="2016-07-04T13:53:00Z">
            <w:r>
              <w:rPr>
                <w:noProof/>
                <w:webHidden/>
              </w:rPr>
              <w:t>18</w:t>
            </w:r>
            <w:r>
              <w:rPr>
                <w:noProof/>
                <w:webHidden/>
              </w:rPr>
              <w:fldChar w:fldCharType="end"/>
            </w:r>
            <w:r w:rsidRPr="00962E61">
              <w:rPr>
                <w:rStyle w:val="Hyperlink"/>
                <w:noProof/>
              </w:rPr>
              <w:fldChar w:fldCharType="end"/>
            </w:r>
          </w:ins>
        </w:p>
        <w:p w:rsidR="00072B4A" w:rsidRDefault="00072B4A">
          <w:pPr>
            <w:pStyle w:val="TOC2"/>
            <w:tabs>
              <w:tab w:val="left" w:pos="440"/>
              <w:tab w:val="right" w:leader="dot" w:pos="9339"/>
            </w:tabs>
            <w:rPr>
              <w:ins w:id="74" w:author="Meir Kalter" w:date="2016-07-04T13:53:00Z"/>
              <w:rFonts w:eastAsiaTheme="minorEastAsia" w:cstheme="minorBidi"/>
              <w:b w:val="0"/>
              <w:bCs w:val="0"/>
              <w:noProof/>
              <w:color w:val="auto"/>
              <w:sz w:val="22"/>
              <w:szCs w:val="22"/>
              <w:bdr w:val="none" w:sz="0" w:space="0" w:color="auto"/>
              <w:lang w:eastAsia="en-US" w:bidi="he-IL"/>
            </w:rPr>
          </w:pPr>
          <w:ins w:id="7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"_Toc455405511"</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962E61">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_Toc455405511 \h </w:instrText>
            </w:r>
            <w:r>
              <w:rPr>
                <w:noProof/>
                <w:webHidden/>
              </w:rPr>
            </w:r>
          </w:ins>
          <w:r>
            <w:rPr>
              <w:noProof/>
              <w:webHidden/>
            </w:rPr>
            <w:fldChar w:fldCharType="separate"/>
          </w:r>
          <w:ins w:id="76" w:author="Meir Kalter" w:date="2016-07-04T13:53:00Z">
            <w:r>
              <w:rPr>
                <w:noProof/>
                <w:webHidden/>
              </w:rPr>
              <w:t>18</w:t>
            </w:r>
            <w:r>
              <w:rPr>
                <w:noProof/>
                <w:webHidden/>
              </w:rPr>
              <w:fldChar w:fldCharType="end"/>
            </w:r>
            <w:r w:rsidRPr="00962E61">
              <w:rPr>
                <w:rStyle w:val="Hyperlink"/>
                <w:noProof/>
              </w:rPr>
              <w:fldChar w:fldCharType="end"/>
            </w:r>
          </w:ins>
        </w:p>
        <w:p w:rsidR="00072B4A" w:rsidRDefault="00072B4A">
          <w:pPr>
            <w:pStyle w:val="TOC2"/>
            <w:tabs>
              <w:tab w:val="left" w:pos="440"/>
              <w:tab w:val="right" w:leader="dot" w:pos="9339"/>
            </w:tabs>
            <w:rPr>
              <w:ins w:id="77" w:author="Meir Kalter" w:date="2016-07-04T13:53:00Z"/>
              <w:rFonts w:eastAsiaTheme="minorEastAsia" w:cstheme="minorBidi"/>
              <w:b w:val="0"/>
              <w:bCs w:val="0"/>
              <w:noProof/>
              <w:color w:val="auto"/>
              <w:sz w:val="22"/>
              <w:szCs w:val="22"/>
              <w:bdr w:val="none" w:sz="0" w:space="0" w:color="auto"/>
              <w:lang w:eastAsia="en-US" w:bidi="he-IL"/>
            </w:rPr>
          </w:pPr>
          <w:ins w:id="7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"_Toc455405512"</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962E61">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_Toc455405512 \h </w:instrText>
            </w:r>
            <w:r>
              <w:rPr>
                <w:noProof/>
                <w:webHidden/>
              </w:rPr>
            </w:r>
          </w:ins>
          <w:r>
            <w:rPr>
              <w:noProof/>
              <w:webHidden/>
            </w:rPr>
            <w:fldChar w:fldCharType="separate"/>
          </w:r>
          <w:ins w:id="79" w:author="Meir Kalter" w:date="2016-07-04T13:53:00Z">
            <w:r>
              <w:rPr>
                <w:noProof/>
                <w:webHidden/>
              </w:rPr>
              <w:t>18</w:t>
            </w:r>
            <w:r>
              <w:rPr>
                <w:noProof/>
                <w:webHidden/>
              </w:rPr>
              <w:fldChar w:fldCharType="end"/>
            </w:r>
            <w:r w:rsidRPr="00962E61">
              <w:rPr>
                <w:rStyle w:val="Hyperlink"/>
                <w:noProof/>
              </w:rPr>
              <w:fldChar w:fldCharType="end"/>
            </w:r>
          </w:ins>
        </w:p>
        <w:p w:rsidR="00072B4A" w:rsidRDefault="00072B4A">
          <w:pPr>
            <w:pStyle w:val="TOC1"/>
            <w:tabs>
              <w:tab w:val="left" w:pos="440"/>
              <w:tab w:val="right" w:leader="dot" w:pos="9339"/>
            </w:tabs>
            <w:rPr>
              <w:ins w:id="80"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8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"_Toc455405513"</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Manual</w:t>
            </w:r>
            <w:r>
              <w:rPr>
                <w:noProof/>
                <w:webHidden/>
              </w:rPr>
              <w:tab/>
            </w:r>
            <w:r>
              <w:rPr>
                <w:noProof/>
                <w:webHidden/>
              </w:rPr>
              <w:fldChar w:fldCharType="begin"/>
            </w:r>
            <w:r>
              <w:rPr>
                <w:noProof/>
                <w:webHidden/>
              </w:rPr>
              <w:instrText xml:space="preserve"> PAGEREF _Toc455405513 \h </w:instrText>
            </w:r>
            <w:r>
              <w:rPr>
                <w:noProof/>
                <w:webHidden/>
              </w:rPr>
            </w:r>
          </w:ins>
          <w:r>
            <w:rPr>
              <w:noProof/>
              <w:webHidden/>
            </w:rPr>
            <w:fldChar w:fldCharType="separate"/>
          </w:r>
          <w:ins w:id="82"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83" w:author="Meir Kalter" w:date="2016-07-04T13:53:00Z"/>
              <w:rFonts w:eastAsiaTheme="minorEastAsia" w:cstheme="minorBidi"/>
              <w:b w:val="0"/>
              <w:bCs w:val="0"/>
              <w:noProof/>
              <w:color w:val="auto"/>
              <w:sz w:val="22"/>
              <w:szCs w:val="22"/>
              <w:bdr w:val="none" w:sz="0" w:space="0" w:color="auto"/>
              <w:lang w:eastAsia="en-US" w:bidi="he-IL"/>
            </w:rPr>
          </w:pPr>
          <w:ins w:id="8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9.1</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Execution of Gui</w:t>
            </w:r>
            <w:r>
              <w:rPr>
                <w:noProof/>
                <w:webHidden/>
              </w:rPr>
              <w:tab/>
            </w:r>
            <w:r>
              <w:rPr>
                <w:noProof/>
                <w:webHidden/>
              </w:rPr>
              <w:fldChar w:fldCharType="begin"/>
            </w:r>
            <w:r>
              <w:rPr>
                <w:noProof/>
                <w:webHidden/>
              </w:rPr>
              <w:instrText xml:space="preserve"> PAGEREF _Toc455405514 \h </w:instrText>
            </w:r>
            <w:r>
              <w:rPr>
                <w:noProof/>
                <w:webHidden/>
              </w:rPr>
            </w:r>
          </w:ins>
          <w:r>
            <w:rPr>
              <w:noProof/>
              <w:webHidden/>
            </w:rPr>
            <w:fldChar w:fldCharType="separate"/>
          </w:r>
          <w:ins w:id="85"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3"/>
            <w:tabs>
              <w:tab w:val="left" w:pos="660"/>
              <w:tab w:val="right" w:leader="dot" w:pos="9339"/>
            </w:tabs>
            <w:rPr>
              <w:ins w:id="86" w:author="Meir Kalter" w:date="2016-07-04T13:53:00Z"/>
              <w:rFonts w:eastAsiaTheme="minorEastAsia" w:cstheme="minorBidi"/>
              <w:noProof/>
              <w:color w:val="auto"/>
              <w:sz w:val="22"/>
              <w:szCs w:val="22"/>
              <w:bdr w:val="none" w:sz="0" w:space="0" w:color="auto"/>
              <w:lang w:eastAsia="en-US" w:bidi="he-IL"/>
            </w:rPr>
          </w:pPr>
          <w:ins w:id="8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962E61">
              <w:rPr>
                <w:rStyle w:val="Hyperlink"/>
                <w:noProof/>
              </w:rPr>
              <w:t>Windows</w:t>
            </w:r>
            <w:r>
              <w:rPr>
                <w:noProof/>
                <w:webHidden/>
              </w:rPr>
              <w:tab/>
            </w:r>
            <w:r>
              <w:rPr>
                <w:noProof/>
                <w:webHidden/>
              </w:rPr>
              <w:fldChar w:fldCharType="begin"/>
            </w:r>
            <w:r>
              <w:rPr>
                <w:noProof/>
                <w:webHidden/>
              </w:rPr>
              <w:instrText xml:space="preserve"> PAGEREF _Toc455405515 \h </w:instrText>
            </w:r>
            <w:r>
              <w:rPr>
                <w:noProof/>
                <w:webHidden/>
              </w:rPr>
            </w:r>
          </w:ins>
          <w:r>
            <w:rPr>
              <w:noProof/>
              <w:webHidden/>
            </w:rPr>
            <w:fldChar w:fldCharType="separate"/>
          </w:r>
          <w:ins w:id="88"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3"/>
            <w:tabs>
              <w:tab w:val="left" w:pos="660"/>
              <w:tab w:val="right" w:leader="dot" w:pos="9339"/>
            </w:tabs>
            <w:rPr>
              <w:ins w:id="89" w:author="Meir Kalter" w:date="2016-07-04T13:53:00Z"/>
              <w:rFonts w:eastAsiaTheme="minorEastAsia" w:cstheme="minorBidi"/>
              <w:noProof/>
              <w:color w:val="auto"/>
              <w:sz w:val="22"/>
              <w:szCs w:val="22"/>
              <w:bdr w:val="none" w:sz="0" w:space="0" w:color="auto"/>
              <w:lang w:eastAsia="en-US" w:bidi="he-IL"/>
            </w:rPr>
          </w:pPr>
          <w:ins w:id="9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962E61">
              <w:rPr>
                <w:rStyle w:val="Hyperlink"/>
                <w:noProof/>
              </w:rPr>
              <w:t>Linux</w:t>
            </w:r>
            <w:r>
              <w:rPr>
                <w:noProof/>
                <w:webHidden/>
              </w:rPr>
              <w:tab/>
            </w:r>
            <w:r>
              <w:rPr>
                <w:noProof/>
                <w:webHidden/>
              </w:rPr>
              <w:fldChar w:fldCharType="begin"/>
            </w:r>
            <w:r>
              <w:rPr>
                <w:noProof/>
                <w:webHidden/>
              </w:rPr>
              <w:instrText xml:space="preserve"> PAGEREF _Toc455405516 \h </w:instrText>
            </w:r>
            <w:r>
              <w:rPr>
                <w:noProof/>
                <w:webHidden/>
              </w:rPr>
            </w:r>
          </w:ins>
          <w:r>
            <w:rPr>
              <w:noProof/>
              <w:webHidden/>
            </w:rPr>
            <w:fldChar w:fldCharType="separate"/>
          </w:r>
          <w:ins w:id="91"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92" w:author="Meir Kalter" w:date="2016-07-04T13:53:00Z"/>
              <w:rFonts w:eastAsiaTheme="minorEastAsia" w:cstheme="minorBidi"/>
              <w:b w:val="0"/>
              <w:bCs w:val="0"/>
              <w:noProof/>
              <w:color w:val="auto"/>
              <w:sz w:val="22"/>
              <w:szCs w:val="22"/>
              <w:bdr w:val="none" w:sz="0" w:space="0" w:color="auto"/>
              <w:lang w:eastAsia="en-US" w:bidi="he-IL"/>
            </w:rPr>
          </w:pPr>
          <w:ins w:id="93" w:author="Meir Kalter" w:date="2016-07-04T13:53:00Z">
            <w:r w:rsidRPr="00962E61">
              <w:rPr>
                <w:rStyle w:val="Hyperlink"/>
                <w:noProof/>
              </w:rPr>
              <w:lastRenderedPageBreak/>
              <w:fldChar w:fldCharType="begin"/>
            </w:r>
            <w:r w:rsidRPr="00962E61">
              <w:rPr>
                <w:rStyle w:val="Hyperlink"/>
                <w:noProof/>
              </w:rPr>
              <w:instrText xml:space="preserve"> </w:instrText>
            </w:r>
            <w:r>
              <w:rPr>
                <w:noProof/>
              </w:rPr>
              <w:instrText>HYPERLINK \l "_Toc455405518"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9.2</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Execution of assembler</w:t>
            </w:r>
            <w:r>
              <w:rPr>
                <w:noProof/>
                <w:webHidden/>
              </w:rPr>
              <w:tab/>
            </w:r>
            <w:r>
              <w:rPr>
                <w:noProof/>
                <w:webHidden/>
              </w:rPr>
              <w:fldChar w:fldCharType="begin"/>
            </w:r>
            <w:r>
              <w:rPr>
                <w:noProof/>
                <w:webHidden/>
              </w:rPr>
              <w:instrText xml:space="preserve"> PAGEREF _Toc455405518 \h </w:instrText>
            </w:r>
            <w:r>
              <w:rPr>
                <w:noProof/>
                <w:webHidden/>
              </w:rPr>
            </w:r>
          </w:ins>
          <w:r>
            <w:rPr>
              <w:noProof/>
              <w:webHidden/>
            </w:rPr>
            <w:fldChar w:fldCharType="separate"/>
          </w:r>
          <w:ins w:id="94"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3"/>
            <w:tabs>
              <w:tab w:val="left" w:pos="660"/>
              <w:tab w:val="right" w:leader="dot" w:pos="9339"/>
            </w:tabs>
            <w:rPr>
              <w:ins w:id="95" w:author="Meir Kalter" w:date="2016-07-04T13:53:00Z"/>
              <w:rFonts w:eastAsiaTheme="minorEastAsia" w:cstheme="minorBidi"/>
              <w:noProof/>
              <w:color w:val="auto"/>
              <w:sz w:val="22"/>
              <w:szCs w:val="22"/>
              <w:bdr w:val="none" w:sz="0" w:space="0" w:color="auto"/>
              <w:lang w:eastAsia="en-US" w:bidi="he-IL"/>
            </w:rPr>
          </w:pPr>
          <w:ins w:id="9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"_Toc455405519"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962E61">
              <w:rPr>
                <w:rStyle w:val="Hyperlink"/>
                <w:noProof/>
              </w:rPr>
              <w:t>Windows</w:t>
            </w:r>
            <w:r>
              <w:rPr>
                <w:noProof/>
                <w:webHidden/>
              </w:rPr>
              <w:tab/>
            </w:r>
            <w:r>
              <w:rPr>
                <w:noProof/>
                <w:webHidden/>
              </w:rPr>
              <w:fldChar w:fldCharType="begin"/>
            </w:r>
            <w:r>
              <w:rPr>
                <w:noProof/>
                <w:webHidden/>
              </w:rPr>
              <w:instrText xml:space="preserve"> PAGEREF _Toc455405519 \h </w:instrText>
            </w:r>
            <w:r>
              <w:rPr>
                <w:noProof/>
                <w:webHidden/>
              </w:rPr>
            </w:r>
          </w:ins>
          <w:r>
            <w:rPr>
              <w:noProof/>
              <w:webHidden/>
            </w:rPr>
            <w:fldChar w:fldCharType="separate"/>
          </w:r>
          <w:ins w:id="97"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3"/>
            <w:tabs>
              <w:tab w:val="left" w:pos="660"/>
              <w:tab w:val="right" w:leader="dot" w:pos="9339"/>
            </w:tabs>
            <w:rPr>
              <w:ins w:id="98" w:author="Meir Kalter" w:date="2016-07-04T13:53:00Z"/>
              <w:rFonts w:eastAsiaTheme="minorEastAsia" w:cstheme="minorBidi"/>
              <w:noProof/>
              <w:color w:val="auto"/>
              <w:sz w:val="22"/>
              <w:szCs w:val="22"/>
              <w:bdr w:val="none" w:sz="0" w:space="0" w:color="auto"/>
              <w:lang w:eastAsia="en-US" w:bidi="he-IL"/>
            </w:rPr>
          </w:pPr>
          <w:ins w:id="99"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"_Toc455405520"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962E61">
              <w:rPr>
                <w:rStyle w:val="Hyperlink"/>
                <w:noProof/>
              </w:rPr>
              <w:t>Linux</w:t>
            </w:r>
            <w:r>
              <w:rPr>
                <w:noProof/>
                <w:webHidden/>
              </w:rPr>
              <w:tab/>
            </w:r>
            <w:r>
              <w:rPr>
                <w:noProof/>
                <w:webHidden/>
              </w:rPr>
              <w:fldChar w:fldCharType="begin"/>
            </w:r>
            <w:r>
              <w:rPr>
                <w:noProof/>
                <w:webHidden/>
              </w:rPr>
              <w:instrText xml:space="preserve"> PAGEREF _Toc455405520 \h </w:instrText>
            </w:r>
            <w:r>
              <w:rPr>
                <w:noProof/>
                <w:webHidden/>
              </w:rPr>
            </w:r>
          </w:ins>
          <w:r>
            <w:rPr>
              <w:noProof/>
              <w:webHidden/>
            </w:rPr>
            <w:fldChar w:fldCharType="separate"/>
          </w:r>
          <w:ins w:id="100" w:author="Meir Kalter" w:date="2016-07-04T13:53:00Z">
            <w:r>
              <w:rPr>
                <w:noProof/>
                <w:webHidden/>
              </w:rPr>
              <w:t>19</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01"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0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"_Toc455405521"</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Gui</w:t>
            </w:r>
            <w:r>
              <w:rPr>
                <w:noProof/>
                <w:webHidden/>
              </w:rPr>
              <w:tab/>
            </w:r>
            <w:r>
              <w:rPr>
                <w:noProof/>
                <w:webHidden/>
              </w:rPr>
              <w:fldChar w:fldCharType="begin"/>
            </w:r>
            <w:r>
              <w:rPr>
                <w:noProof/>
                <w:webHidden/>
              </w:rPr>
              <w:instrText xml:space="preserve"> PAGEREF _Toc455405521 \h </w:instrText>
            </w:r>
            <w:r>
              <w:rPr>
                <w:noProof/>
                <w:webHidden/>
              </w:rPr>
            </w:r>
          </w:ins>
          <w:r>
            <w:rPr>
              <w:noProof/>
              <w:webHidden/>
            </w:rPr>
            <w:fldChar w:fldCharType="separate"/>
          </w:r>
          <w:ins w:id="103" w:author="Meir Kalter" w:date="2016-07-04T13:53:00Z">
            <w:r>
              <w:rPr>
                <w:noProof/>
                <w:webHidden/>
              </w:rPr>
              <w:t>20</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04" w:author="Meir Kalter" w:date="2016-07-04T13:53:00Z"/>
              <w:rFonts w:eastAsiaTheme="minorEastAsia" w:cstheme="minorBidi"/>
              <w:b w:val="0"/>
              <w:bCs w:val="0"/>
              <w:noProof/>
              <w:color w:val="auto"/>
              <w:sz w:val="22"/>
              <w:szCs w:val="22"/>
              <w:bdr w:val="none" w:sz="0" w:space="0" w:color="auto"/>
              <w:lang w:eastAsia="en-US" w:bidi="he-IL"/>
            </w:rPr>
          </w:pPr>
          <w:ins w:id="10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"_Toc455405522"</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10.1</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All parts view</w:t>
            </w:r>
            <w:r>
              <w:rPr>
                <w:noProof/>
                <w:webHidden/>
              </w:rPr>
              <w:tab/>
            </w:r>
            <w:r>
              <w:rPr>
                <w:noProof/>
                <w:webHidden/>
              </w:rPr>
              <w:fldChar w:fldCharType="begin"/>
            </w:r>
            <w:r>
              <w:rPr>
                <w:noProof/>
                <w:webHidden/>
              </w:rPr>
              <w:instrText xml:space="preserve"> PAGEREF _Toc455405522 \h </w:instrText>
            </w:r>
            <w:r>
              <w:rPr>
                <w:noProof/>
                <w:webHidden/>
              </w:rPr>
            </w:r>
          </w:ins>
          <w:r>
            <w:rPr>
              <w:noProof/>
              <w:webHidden/>
            </w:rPr>
            <w:fldChar w:fldCharType="separate"/>
          </w:r>
          <w:ins w:id="106" w:author="Meir Kalter" w:date="2016-07-04T13:53:00Z">
            <w:r>
              <w:rPr>
                <w:noProof/>
                <w:webHidden/>
              </w:rPr>
              <w:t>20</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07" w:author="Meir Kalter" w:date="2016-07-04T13:53:00Z"/>
              <w:rFonts w:eastAsiaTheme="minorEastAsia" w:cstheme="minorBidi"/>
              <w:b w:val="0"/>
              <w:bCs w:val="0"/>
              <w:noProof/>
              <w:color w:val="auto"/>
              <w:sz w:val="22"/>
              <w:szCs w:val="22"/>
              <w:bdr w:val="none" w:sz="0" w:space="0" w:color="auto"/>
              <w:lang w:eastAsia="en-US" w:bidi="he-IL"/>
            </w:rPr>
          </w:pPr>
          <w:ins w:id="10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"_Toc455405534"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10.2</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Editing/saving</w:t>
            </w:r>
            <w:r w:rsidRPr="00962E61">
              <w:rPr>
                <w:rStyle w:val="Hyperlink"/>
                <w:noProof/>
              </w:rPr>
              <w:t xml:space="preserve"> </w:t>
            </w:r>
            <w:r w:rsidRPr="00962E61">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_Toc455405534 \h </w:instrText>
            </w:r>
            <w:r>
              <w:rPr>
                <w:noProof/>
                <w:webHidden/>
              </w:rPr>
            </w:r>
          </w:ins>
          <w:r>
            <w:rPr>
              <w:noProof/>
              <w:webHidden/>
            </w:rPr>
            <w:fldChar w:fldCharType="separate"/>
          </w:r>
          <w:ins w:id="109" w:author="Meir Kalter" w:date="2016-07-04T13:53:00Z">
            <w:r>
              <w:rPr>
                <w:noProof/>
                <w:webHidden/>
              </w:rPr>
              <w:t>21</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10" w:author="Meir Kalter" w:date="2016-07-04T13:53:00Z"/>
              <w:rFonts w:eastAsiaTheme="minorEastAsia" w:cstheme="minorBidi"/>
              <w:noProof/>
              <w:color w:val="auto"/>
              <w:sz w:val="22"/>
              <w:szCs w:val="22"/>
              <w:bdr w:val="none" w:sz="0" w:space="0" w:color="auto"/>
              <w:lang w:eastAsia="en-US" w:bidi="he-IL"/>
            </w:rPr>
          </w:pPr>
          <w:ins w:id="11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"_Toc455405536"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10.2.1</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_Toc455405536 \h </w:instrText>
            </w:r>
            <w:r>
              <w:rPr>
                <w:noProof/>
                <w:webHidden/>
              </w:rPr>
            </w:r>
          </w:ins>
          <w:r>
            <w:rPr>
              <w:noProof/>
              <w:webHidden/>
            </w:rPr>
            <w:fldChar w:fldCharType="separate"/>
          </w:r>
          <w:ins w:id="112" w:author="Meir Kalter" w:date="2016-07-04T13:53:00Z">
            <w:r>
              <w:rPr>
                <w:noProof/>
                <w:webHidden/>
              </w:rPr>
              <w:t>21</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13" w:author="Meir Kalter" w:date="2016-07-04T13:53:00Z"/>
              <w:rFonts w:eastAsiaTheme="minorEastAsia" w:cstheme="minorBidi"/>
              <w:noProof/>
              <w:color w:val="auto"/>
              <w:sz w:val="22"/>
              <w:szCs w:val="22"/>
              <w:bdr w:val="none" w:sz="0" w:space="0" w:color="auto"/>
              <w:lang w:eastAsia="en-US" w:bidi="he-IL"/>
            </w:rPr>
          </w:pPr>
          <w:ins w:id="11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"_Toc455405537"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10.2.2</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_Toc455405537 \h </w:instrText>
            </w:r>
            <w:r>
              <w:rPr>
                <w:noProof/>
                <w:webHidden/>
              </w:rPr>
            </w:r>
          </w:ins>
          <w:r>
            <w:rPr>
              <w:noProof/>
              <w:webHidden/>
            </w:rPr>
            <w:fldChar w:fldCharType="separate"/>
          </w:r>
          <w:ins w:id="115" w:author="Meir Kalter" w:date="2016-07-04T13:53:00Z">
            <w:r>
              <w:rPr>
                <w:noProof/>
                <w:webHidden/>
              </w:rPr>
              <w:t>21</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16" w:author="Meir Kalter" w:date="2016-07-04T13:53:00Z"/>
              <w:rFonts w:eastAsiaTheme="minorEastAsia" w:cstheme="minorBidi"/>
              <w:b w:val="0"/>
              <w:bCs w:val="0"/>
              <w:noProof/>
              <w:color w:val="auto"/>
              <w:sz w:val="22"/>
              <w:szCs w:val="22"/>
              <w:bdr w:val="none" w:sz="0" w:space="0" w:color="auto"/>
              <w:lang w:eastAsia="en-US" w:bidi="he-IL"/>
            </w:rPr>
          </w:pPr>
          <w:ins w:id="11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"_Toc455405538"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10.3</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noProof/>
              </w:rPr>
              <w:t>Memory view</w:t>
            </w:r>
            <w:r>
              <w:rPr>
                <w:noProof/>
                <w:webHidden/>
              </w:rPr>
              <w:tab/>
            </w:r>
            <w:r>
              <w:rPr>
                <w:noProof/>
                <w:webHidden/>
              </w:rPr>
              <w:fldChar w:fldCharType="begin"/>
            </w:r>
            <w:r>
              <w:rPr>
                <w:noProof/>
                <w:webHidden/>
              </w:rPr>
              <w:instrText xml:space="preserve"> PAGEREF _Toc455405538 \h </w:instrText>
            </w:r>
            <w:r>
              <w:rPr>
                <w:noProof/>
                <w:webHidden/>
              </w:rPr>
            </w:r>
          </w:ins>
          <w:r>
            <w:rPr>
              <w:noProof/>
              <w:webHidden/>
            </w:rPr>
            <w:fldChar w:fldCharType="separate"/>
          </w:r>
          <w:ins w:id="118" w:author="Meir Kalter" w:date="2016-07-04T13:53:00Z">
            <w:r>
              <w:rPr>
                <w:noProof/>
                <w:webHidden/>
              </w:rPr>
              <w:t>23</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19" w:author="Meir Kalter" w:date="2016-07-04T13:53:00Z"/>
              <w:rFonts w:eastAsiaTheme="minorEastAsia" w:cstheme="minorBidi"/>
              <w:noProof/>
              <w:color w:val="auto"/>
              <w:sz w:val="22"/>
              <w:szCs w:val="22"/>
              <w:bdr w:val="none" w:sz="0" w:space="0" w:color="auto"/>
              <w:lang w:eastAsia="en-US" w:bidi="he-IL"/>
            </w:rPr>
          </w:pPr>
          <w:ins w:id="12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"_Toc455405539"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10.3.1</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Memory</w:t>
            </w:r>
            <w:r>
              <w:rPr>
                <w:noProof/>
                <w:webHidden/>
              </w:rPr>
              <w:tab/>
            </w:r>
            <w:r>
              <w:rPr>
                <w:noProof/>
                <w:webHidden/>
              </w:rPr>
              <w:fldChar w:fldCharType="begin"/>
            </w:r>
            <w:r>
              <w:rPr>
                <w:noProof/>
                <w:webHidden/>
              </w:rPr>
              <w:instrText xml:space="preserve"> PAGEREF _Toc455405539 \h </w:instrText>
            </w:r>
            <w:r>
              <w:rPr>
                <w:noProof/>
                <w:webHidden/>
              </w:rPr>
            </w:r>
          </w:ins>
          <w:r>
            <w:rPr>
              <w:noProof/>
              <w:webHidden/>
            </w:rPr>
            <w:fldChar w:fldCharType="separate"/>
          </w:r>
          <w:ins w:id="121" w:author="Meir Kalter" w:date="2016-07-04T13:53:00Z">
            <w:r>
              <w:rPr>
                <w:noProof/>
                <w:webHidden/>
              </w:rPr>
              <w:t>23</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22" w:author="Meir Kalter" w:date="2016-07-04T13:53:00Z"/>
              <w:rFonts w:eastAsiaTheme="minorEastAsia" w:cstheme="minorBidi"/>
              <w:noProof/>
              <w:color w:val="auto"/>
              <w:sz w:val="22"/>
              <w:szCs w:val="22"/>
              <w:bdr w:val="none" w:sz="0" w:space="0" w:color="auto"/>
              <w:lang w:eastAsia="en-US" w:bidi="he-IL"/>
            </w:rPr>
          </w:pPr>
          <w:ins w:id="123"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10.3.2</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Instruction cpu</w:t>
            </w:r>
            <w:r>
              <w:rPr>
                <w:noProof/>
                <w:webHidden/>
              </w:rPr>
              <w:tab/>
            </w:r>
            <w:r>
              <w:rPr>
                <w:noProof/>
                <w:webHidden/>
              </w:rPr>
              <w:fldChar w:fldCharType="begin"/>
            </w:r>
            <w:r>
              <w:rPr>
                <w:noProof/>
                <w:webHidden/>
              </w:rPr>
              <w:instrText xml:space="preserve"> PAGEREF _Toc455405540 \h </w:instrText>
            </w:r>
            <w:r>
              <w:rPr>
                <w:noProof/>
                <w:webHidden/>
              </w:rPr>
            </w:r>
          </w:ins>
          <w:r>
            <w:rPr>
              <w:noProof/>
              <w:webHidden/>
            </w:rPr>
            <w:fldChar w:fldCharType="separate"/>
          </w:r>
          <w:ins w:id="124" w:author="Meir Kalter" w:date="2016-07-04T13:53:00Z">
            <w:r>
              <w:rPr>
                <w:noProof/>
                <w:webHidden/>
              </w:rPr>
              <w:t>23</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25" w:author="Meir Kalter" w:date="2016-07-04T13:53:00Z"/>
              <w:rFonts w:eastAsiaTheme="minorEastAsia" w:cstheme="minorBidi"/>
              <w:noProof/>
              <w:color w:val="auto"/>
              <w:sz w:val="22"/>
              <w:szCs w:val="22"/>
              <w:bdr w:val="none" w:sz="0" w:space="0" w:color="auto"/>
              <w:lang w:eastAsia="en-US" w:bidi="he-IL"/>
            </w:rPr>
          </w:pPr>
          <w:ins w:id="12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"_Toc455405541"</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10.3.3</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Stack</w:t>
            </w:r>
            <w:r>
              <w:rPr>
                <w:noProof/>
                <w:webHidden/>
              </w:rPr>
              <w:tab/>
            </w:r>
            <w:r>
              <w:rPr>
                <w:noProof/>
                <w:webHidden/>
              </w:rPr>
              <w:fldChar w:fldCharType="begin"/>
            </w:r>
            <w:r>
              <w:rPr>
                <w:noProof/>
                <w:webHidden/>
              </w:rPr>
              <w:instrText xml:space="preserve"> PAGEREF _Toc455405541 \h </w:instrText>
            </w:r>
            <w:r>
              <w:rPr>
                <w:noProof/>
                <w:webHidden/>
              </w:rPr>
            </w:r>
          </w:ins>
          <w:r>
            <w:rPr>
              <w:noProof/>
              <w:webHidden/>
            </w:rPr>
            <w:fldChar w:fldCharType="separate"/>
          </w:r>
          <w:ins w:id="127" w:author="Meir Kalter" w:date="2016-07-04T13:53:00Z">
            <w:r>
              <w:rPr>
                <w:noProof/>
                <w:webHidden/>
              </w:rPr>
              <w:t>23</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28" w:author="Meir Kalter" w:date="2016-07-04T13:53:00Z"/>
              <w:rFonts w:eastAsiaTheme="minorEastAsia" w:cstheme="minorBidi"/>
              <w:b w:val="0"/>
              <w:bCs w:val="0"/>
              <w:noProof/>
              <w:color w:val="auto"/>
              <w:sz w:val="22"/>
              <w:szCs w:val="22"/>
              <w:bdr w:val="none" w:sz="0" w:space="0" w:color="auto"/>
              <w:lang w:eastAsia="en-US" w:bidi="he-IL"/>
            </w:rPr>
          </w:pPr>
          <w:ins w:id="129"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"_Toc455405542"</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10.4</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_Toc455405542 \h </w:instrText>
            </w:r>
            <w:r>
              <w:rPr>
                <w:noProof/>
                <w:webHidden/>
              </w:rPr>
            </w:r>
          </w:ins>
          <w:r>
            <w:rPr>
              <w:noProof/>
              <w:webHidden/>
            </w:rPr>
            <w:fldChar w:fldCharType="separate"/>
          </w:r>
          <w:ins w:id="130" w:author="Meir Kalter" w:date="2016-07-04T13:53:00Z">
            <w:r>
              <w:rPr>
                <w:noProof/>
                <w:webHidden/>
              </w:rPr>
              <w:t>24</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31" w:author="Meir Kalter" w:date="2016-07-04T13:53:00Z"/>
              <w:rFonts w:eastAsiaTheme="minorEastAsia" w:cstheme="minorBidi"/>
              <w:noProof/>
              <w:color w:val="auto"/>
              <w:sz w:val="22"/>
              <w:szCs w:val="22"/>
              <w:bdr w:val="none" w:sz="0" w:space="0" w:color="auto"/>
              <w:lang w:eastAsia="en-US" w:bidi="he-IL"/>
            </w:rPr>
          </w:pPr>
          <w:ins w:id="13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"_Toc455405543"</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10.4.1</w:t>
            </w:r>
            <w:r>
              <w:rPr>
                <w:rFonts w:eastAsiaTheme="minorEastAsia" w:cstheme="minorBidi"/>
                <w:noProof/>
                <w:color w:val="auto"/>
                <w:sz w:val="22"/>
                <w:szCs w:val="22"/>
                <w:bdr w:val="none" w:sz="0" w:space="0" w:color="auto"/>
                <w:lang w:eastAsia="en-US" w:bidi="he-IL"/>
              </w:rPr>
              <w:tab/>
            </w:r>
            <w:r w:rsidRPr="00962E61">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_Toc455405543 \h </w:instrText>
            </w:r>
            <w:r>
              <w:rPr>
                <w:noProof/>
                <w:webHidden/>
              </w:rPr>
            </w:r>
          </w:ins>
          <w:r>
            <w:rPr>
              <w:noProof/>
              <w:webHidden/>
            </w:rPr>
            <w:fldChar w:fldCharType="separate"/>
          </w:r>
          <w:ins w:id="133" w:author="Meir Kalter" w:date="2016-07-04T13:53:00Z">
            <w:r>
              <w:rPr>
                <w:noProof/>
                <w:webHidden/>
              </w:rPr>
              <w:t>24</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34" w:author="Meir Kalter" w:date="2016-07-04T13:53:00Z"/>
              <w:rFonts w:eastAsiaTheme="minorEastAsia" w:cstheme="minorBidi"/>
              <w:b w:val="0"/>
              <w:bCs w:val="0"/>
              <w:noProof/>
              <w:color w:val="auto"/>
              <w:sz w:val="22"/>
              <w:szCs w:val="22"/>
              <w:bdr w:val="none" w:sz="0" w:space="0" w:color="auto"/>
              <w:lang w:eastAsia="en-US" w:bidi="he-IL"/>
            </w:rPr>
          </w:pPr>
          <w:ins w:id="13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10.5</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Toolbar</w:t>
            </w:r>
            <w:r>
              <w:rPr>
                <w:noProof/>
                <w:webHidden/>
              </w:rPr>
              <w:tab/>
            </w:r>
            <w:r>
              <w:rPr>
                <w:noProof/>
                <w:webHidden/>
              </w:rPr>
              <w:fldChar w:fldCharType="begin"/>
            </w:r>
            <w:r>
              <w:rPr>
                <w:noProof/>
                <w:webHidden/>
              </w:rPr>
              <w:instrText xml:space="preserve"> PAGEREF _Toc455405544 \h </w:instrText>
            </w:r>
            <w:r>
              <w:rPr>
                <w:noProof/>
                <w:webHidden/>
              </w:rPr>
            </w:r>
          </w:ins>
          <w:r>
            <w:rPr>
              <w:noProof/>
              <w:webHidden/>
            </w:rPr>
            <w:fldChar w:fldCharType="separate"/>
          </w:r>
          <w:ins w:id="136" w:author="Meir Kalter" w:date="2016-07-04T13:53:00Z">
            <w:r>
              <w:rPr>
                <w:noProof/>
                <w:webHidden/>
              </w:rPr>
              <w:t>25</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37" w:author="Meir Kalter" w:date="2016-07-04T13:53:00Z"/>
              <w:rFonts w:eastAsiaTheme="minorEastAsia" w:cstheme="minorBidi"/>
              <w:b w:val="0"/>
              <w:bCs w:val="0"/>
              <w:noProof/>
              <w:color w:val="auto"/>
              <w:sz w:val="22"/>
              <w:szCs w:val="22"/>
              <w:bdr w:val="none" w:sz="0" w:space="0" w:color="auto"/>
              <w:lang w:eastAsia="en-US" w:bidi="he-IL"/>
            </w:rPr>
          </w:pPr>
          <w:ins w:id="13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_Toc455405545 \h </w:instrText>
            </w:r>
            <w:r>
              <w:rPr>
                <w:noProof/>
                <w:webHidden/>
              </w:rPr>
            </w:r>
          </w:ins>
          <w:r>
            <w:rPr>
              <w:noProof/>
              <w:webHidden/>
            </w:rPr>
            <w:fldChar w:fldCharType="separate"/>
          </w:r>
          <w:ins w:id="139" w:author="Meir Kalter" w:date="2016-07-04T13:53:00Z">
            <w:r>
              <w:rPr>
                <w:noProof/>
                <w:webHidden/>
              </w:rPr>
              <w:t>25</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40"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4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Gui behaviour</w:t>
            </w:r>
            <w:r>
              <w:rPr>
                <w:noProof/>
                <w:webHidden/>
              </w:rPr>
              <w:tab/>
            </w:r>
            <w:r>
              <w:rPr>
                <w:noProof/>
                <w:webHidden/>
              </w:rPr>
              <w:fldChar w:fldCharType="begin"/>
            </w:r>
            <w:r>
              <w:rPr>
                <w:noProof/>
                <w:webHidden/>
              </w:rPr>
              <w:instrText xml:space="preserve"> PAGEREF _Toc455405546 \h </w:instrText>
            </w:r>
            <w:r>
              <w:rPr>
                <w:noProof/>
                <w:webHidden/>
              </w:rPr>
            </w:r>
          </w:ins>
          <w:r>
            <w:rPr>
              <w:noProof/>
              <w:webHidden/>
            </w:rPr>
            <w:fldChar w:fldCharType="separate"/>
          </w:r>
          <w:ins w:id="142"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43" w:author="Meir Kalter" w:date="2016-07-04T13:53:00Z"/>
              <w:rFonts w:eastAsiaTheme="minorEastAsia" w:cstheme="minorBidi"/>
              <w:b w:val="0"/>
              <w:bCs w:val="0"/>
              <w:noProof/>
              <w:color w:val="auto"/>
              <w:sz w:val="22"/>
              <w:szCs w:val="22"/>
              <w:bdr w:val="none" w:sz="0" w:space="0" w:color="auto"/>
              <w:lang w:eastAsia="en-US" w:bidi="he-IL"/>
            </w:rPr>
          </w:pPr>
          <w:ins w:id="14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11.1</w:t>
            </w:r>
            <w:r>
              <w:rPr>
                <w:rFonts w:eastAsiaTheme="minorEastAsia" w:cstheme="minorBidi"/>
                <w:b w:val="0"/>
                <w:bCs w:val="0"/>
                <w:noProof/>
                <w:color w:val="auto"/>
                <w:sz w:val="22"/>
                <w:szCs w:val="22"/>
                <w:bdr w:val="none" w:sz="0" w:space="0" w:color="auto"/>
                <w:lang w:eastAsia="en-US" w:bidi="he-IL"/>
              </w:rPr>
              <w:tab/>
            </w:r>
            <w:r w:rsidRPr="00962E61">
              <w:rPr>
                <w:rStyle w:val="Hyperlink"/>
                <w:noProof/>
              </w:rPr>
              <w:t>File types used in the simulator</w:t>
            </w:r>
            <w:r>
              <w:rPr>
                <w:noProof/>
                <w:webHidden/>
              </w:rPr>
              <w:tab/>
            </w:r>
            <w:r>
              <w:rPr>
                <w:noProof/>
                <w:webHidden/>
              </w:rPr>
              <w:fldChar w:fldCharType="begin"/>
            </w:r>
            <w:r>
              <w:rPr>
                <w:noProof/>
                <w:webHidden/>
              </w:rPr>
              <w:instrText xml:space="preserve"> PAGEREF _Toc455405547 \h </w:instrText>
            </w:r>
            <w:r>
              <w:rPr>
                <w:noProof/>
                <w:webHidden/>
              </w:rPr>
            </w:r>
          </w:ins>
          <w:r>
            <w:rPr>
              <w:noProof/>
              <w:webHidden/>
            </w:rPr>
            <w:fldChar w:fldCharType="separate"/>
          </w:r>
          <w:ins w:id="145"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46" w:author="Meir Kalter" w:date="2016-07-04T13:53:00Z"/>
              <w:rFonts w:eastAsiaTheme="minorEastAsia" w:cstheme="minorBidi"/>
              <w:noProof/>
              <w:color w:val="auto"/>
              <w:sz w:val="22"/>
              <w:szCs w:val="22"/>
              <w:bdr w:val="none" w:sz="0" w:space="0" w:color="auto"/>
              <w:lang w:eastAsia="en-US" w:bidi="he-IL"/>
            </w:rPr>
          </w:pPr>
          <w:ins w:id="14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11.1.1</w:t>
            </w:r>
            <w:r>
              <w:rPr>
                <w:rFonts w:eastAsiaTheme="minorEastAsia" w:cstheme="minorBidi"/>
                <w:noProof/>
                <w:color w:val="auto"/>
                <w:sz w:val="22"/>
                <w:szCs w:val="22"/>
                <w:bdr w:val="none" w:sz="0" w:space="0" w:color="auto"/>
                <w:lang w:eastAsia="en-US" w:bidi="he-IL"/>
              </w:rPr>
              <w:tab/>
            </w:r>
            <w:r w:rsidRPr="00962E61">
              <w:rPr>
                <w:rStyle w:val="Hyperlink"/>
                <w:noProof/>
              </w:rPr>
              <w:t>Files that could be used in the Simulator</w:t>
            </w:r>
            <w:r>
              <w:rPr>
                <w:noProof/>
                <w:webHidden/>
              </w:rPr>
              <w:tab/>
            </w:r>
            <w:r>
              <w:rPr>
                <w:noProof/>
                <w:webHidden/>
              </w:rPr>
              <w:fldChar w:fldCharType="begin"/>
            </w:r>
            <w:r>
              <w:rPr>
                <w:noProof/>
                <w:webHidden/>
              </w:rPr>
              <w:instrText xml:space="preserve"> PAGEREF _Toc455405548 \h </w:instrText>
            </w:r>
            <w:r>
              <w:rPr>
                <w:noProof/>
                <w:webHidden/>
              </w:rPr>
            </w:r>
          </w:ins>
          <w:r>
            <w:rPr>
              <w:noProof/>
              <w:webHidden/>
            </w:rPr>
            <w:fldChar w:fldCharType="separate"/>
          </w:r>
          <w:ins w:id="148"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3"/>
            <w:tabs>
              <w:tab w:val="right" w:leader="dot" w:pos="9339"/>
            </w:tabs>
            <w:rPr>
              <w:ins w:id="149" w:author="Meir Kalter" w:date="2016-07-04T13:53:00Z"/>
              <w:rFonts w:eastAsiaTheme="minorEastAsia" w:cstheme="minorBidi"/>
              <w:noProof/>
              <w:color w:val="auto"/>
              <w:sz w:val="22"/>
              <w:szCs w:val="22"/>
              <w:bdr w:val="none" w:sz="0" w:space="0" w:color="auto"/>
              <w:lang w:eastAsia="en-US" w:bidi="he-IL"/>
            </w:rPr>
          </w:pPr>
          <w:ins w:id="15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"_Toc455405549"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_Toc455405549 \h </w:instrText>
            </w:r>
            <w:r>
              <w:rPr>
                <w:noProof/>
                <w:webHidden/>
              </w:rPr>
            </w:r>
          </w:ins>
          <w:r>
            <w:rPr>
              <w:noProof/>
              <w:webHidden/>
            </w:rPr>
            <w:fldChar w:fldCharType="separate"/>
          </w:r>
          <w:ins w:id="151"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3"/>
            <w:tabs>
              <w:tab w:val="right" w:leader="dot" w:pos="9339"/>
            </w:tabs>
            <w:rPr>
              <w:ins w:id="152" w:author="Meir Kalter" w:date="2016-07-04T13:53:00Z"/>
              <w:rFonts w:eastAsiaTheme="minorEastAsia" w:cstheme="minorBidi"/>
              <w:noProof/>
              <w:color w:val="auto"/>
              <w:sz w:val="22"/>
              <w:szCs w:val="22"/>
              <w:bdr w:val="none" w:sz="0" w:space="0" w:color="auto"/>
              <w:lang w:eastAsia="en-US" w:bidi="he-IL"/>
            </w:rPr>
          </w:pPr>
          <w:ins w:id="153"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_Toc455405550 \h </w:instrText>
            </w:r>
            <w:r>
              <w:rPr>
                <w:noProof/>
                <w:webHidden/>
              </w:rPr>
            </w:r>
          </w:ins>
          <w:r>
            <w:rPr>
              <w:noProof/>
              <w:webHidden/>
            </w:rPr>
            <w:fldChar w:fldCharType="separate"/>
          </w:r>
          <w:ins w:id="154"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55" w:author="Meir Kalter" w:date="2016-07-04T13:53:00Z"/>
              <w:rFonts w:eastAsiaTheme="minorEastAsia" w:cstheme="minorBidi"/>
              <w:b w:val="0"/>
              <w:bCs w:val="0"/>
              <w:noProof/>
              <w:color w:val="auto"/>
              <w:sz w:val="22"/>
              <w:szCs w:val="22"/>
              <w:bdr w:val="none" w:sz="0" w:space="0" w:color="auto"/>
              <w:lang w:eastAsia="en-US" w:bidi="he-IL"/>
            </w:rPr>
          </w:pPr>
          <w:ins w:id="15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"_Toc455405551"</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Arial Unicode MS"/>
                <w:noProof/>
              </w:rPr>
              <w:t>11.2</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_Toc455405551 \h </w:instrText>
            </w:r>
            <w:r>
              <w:rPr>
                <w:noProof/>
                <w:webHidden/>
              </w:rPr>
            </w:r>
          </w:ins>
          <w:r>
            <w:rPr>
              <w:noProof/>
              <w:webHidden/>
            </w:rPr>
            <w:fldChar w:fldCharType="separate"/>
          </w:r>
          <w:ins w:id="157" w:author="Meir Kalter" w:date="2016-07-04T13:53:00Z">
            <w:r>
              <w:rPr>
                <w:noProof/>
                <w:webHidden/>
              </w:rPr>
              <w:t>26</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58"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59"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"_Toc455405552"</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Debugger</w:t>
            </w:r>
            <w:r>
              <w:rPr>
                <w:noProof/>
                <w:webHidden/>
              </w:rPr>
              <w:tab/>
            </w:r>
            <w:r>
              <w:rPr>
                <w:noProof/>
                <w:webHidden/>
              </w:rPr>
              <w:fldChar w:fldCharType="begin"/>
            </w:r>
            <w:r>
              <w:rPr>
                <w:noProof/>
                <w:webHidden/>
              </w:rPr>
              <w:instrText xml:space="preserve"> PAGEREF _Toc455405552 \h </w:instrText>
            </w:r>
            <w:r>
              <w:rPr>
                <w:noProof/>
                <w:webHidden/>
              </w:rPr>
            </w:r>
          </w:ins>
          <w:r>
            <w:rPr>
              <w:noProof/>
              <w:webHidden/>
            </w:rPr>
            <w:fldChar w:fldCharType="separate"/>
          </w:r>
          <w:ins w:id="160" w:author="Meir Kalter" w:date="2016-07-04T13:53:00Z">
            <w:r>
              <w:rPr>
                <w:noProof/>
                <w:webHidden/>
              </w:rPr>
              <w:t>28</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61" w:author="Meir Kalter" w:date="2016-07-04T13:53:00Z"/>
              <w:rFonts w:eastAsiaTheme="minorEastAsia" w:cstheme="minorBidi"/>
              <w:b w:val="0"/>
              <w:bCs w:val="0"/>
              <w:noProof/>
              <w:color w:val="auto"/>
              <w:sz w:val="22"/>
              <w:szCs w:val="22"/>
              <w:bdr w:val="none" w:sz="0" w:space="0" w:color="auto"/>
              <w:lang w:eastAsia="en-US" w:bidi="he-IL"/>
            </w:rPr>
          </w:pPr>
          <w:ins w:id="16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"_Toc455405553"</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12.1</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_Toc455405553 \h </w:instrText>
            </w:r>
            <w:r>
              <w:rPr>
                <w:noProof/>
                <w:webHidden/>
              </w:rPr>
            </w:r>
          </w:ins>
          <w:r>
            <w:rPr>
              <w:noProof/>
              <w:webHidden/>
            </w:rPr>
            <w:fldChar w:fldCharType="separate"/>
          </w:r>
          <w:ins w:id="163" w:author="Meir Kalter" w:date="2016-07-04T13:53:00Z">
            <w:r>
              <w:rPr>
                <w:noProof/>
                <w:webHidden/>
              </w:rPr>
              <w:t>28</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64" w:author="Meir Kalter" w:date="2016-07-04T13:53:00Z"/>
              <w:rFonts w:eastAsiaTheme="minorEastAsia" w:cstheme="minorBidi"/>
              <w:b w:val="0"/>
              <w:bCs w:val="0"/>
              <w:noProof/>
              <w:color w:val="auto"/>
              <w:sz w:val="22"/>
              <w:szCs w:val="22"/>
              <w:bdr w:val="none" w:sz="0" w:space="0" w:color="auto"/>
              <w:lang w:eastAsia="en-US" w:bidi="he-IL"/>
            </w:rPr>
          </w:pPr>
          <w:ins w:id="16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12.2</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_Toc455405554 \h </w:instrText>
            </w:r>
            <w:r>
              <w:rPr>
                <w:noProof/>
                <w:webHidden/>
              </w:rPr>
            </w:r>
          </w:ins>
          <w:r>
            <w:rPr>
              <w:noProof/>
              <w:webHidden/>
            </w:rPr>
            <w:fldChar w:fldCharType="separate"/>
          </w:r>
          <w:ins w:id="166" w:author="Meir Kalter" w:date="2016-07-04T13:53:00Z">
            <w:r>
              <w:rPr>
                <w:noProof/>
                <w:webHidden/>
              </w:rPr>
              <w:t>28</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67" w:author="Meir Kalter" w:date="2016-07-04T13:53:00Z"/>
              <w:rFonts w:eastAsiaTheme="minorEastAsia" w:cstheme="minorBidi"/>
              <w:b w:val="0"/>
              <w:bCs w:val="0"/>
              <w:noProof/>
              <w:color w:val="auto"/>
              <w:sz w:val="22"/>
              <w:szCs w:val="22"/>
              <w:bdr w:val="none" w:sz="0" w:space="0" w:color="auto"/>
              <w:lang w:eastAsia="en-US" w:bidi="he-IL"/>
            </w:rPr>
          </w:pPr>
          <w:ins w:id="168"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12.3</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_Toc455405555 \h </w:instrText>
            </w:r>
            <w:r>
              <w:rPr>
                <w:noProof/>
                <w:webHidden/>
              </w:rPr>
            </w:r>
          </w:ins>
          <w:r>
            <w:rPr>
              <w:noProof/>
              <w:webHidden/>
            </w:rPr>
            <w:fldChar w:fldCharType="separate"/>
          </w:r>
          <w:ins w:id="169" w:author="Meir Kalter" w:date="2016-07-04T13:53:00Z">
            <w:r>
              <w:rPr>
                <w:noProof/>
                <w:webHidden/>
              </w:rPr>
              <w:t>28</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70" w:author="Meir Kalter" w:date="2016-07-04T13:53:00Z"/>
              <w:rFonts w:eastAsiaTheme="minorEastAsia" w:cstheme="minorBidi"/>
              <w:b w:val="0"/>
              <w:bCs w:val="0"/>
              <w:noProof/>
              <w:color w:val="auto"/>
              <w:sz w:val="22"/>
              <w:szCs w:val="22"/>
              <w:bdr w:val="none" w:sz="0" w:space="0" w:color="auto"/>
              <w:lang w:eastAsia="en-US" w:bidi="he-IL"/>
            </w:rPr>
          </w:pPr>
          <w:ins w:id="171"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"_Toc455405556"</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12.4</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_Toc455405556 \h </w:instrText>
            </w:r>
            <w:r>
              <w:rPr>
                <w:noProof/>
                <w:webHidden/>
              </w:rPr>
            </w:r>
          </w:ins>
          <w:r>
            <w:rPr>
              <w:noProof/>
              <w:webHidden/>
            </w:rPr>
            <w:fldChar w:fldCharType="separate"/>
          </w:r>
          <w:ins w:id="172" w:author="Meir Kalter" w:date="2016-07-04T13:53:00Z">
            <w:r>
              <w:rPr>
                <w:noProof/>
                <w:webHidden/>
              </w:rPr>
              <w:t>28</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73"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74"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"_Toc455405557"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 Easy8 instructions list</w:t>
            </w:r>
            <w:r>
              <w:rPr>
                <w:noProof/>
                <w:webHidden/>
              </w:rPr>
              <w:tab/>
            </w:r>
            <w:r>
              <w:rPr>
                <w:noProof/>
                <w:webHidden/>
              </w:rPr>
              <w:fldChar w:fldCharType="begin"/>
            </w:r>
            <w:r>
              <w:rPr>
                <w:noProof/>
                <w:webHidden/>
              </w:rPr>
              <w:instrText xml:space="preserve"> PAGEREF _Toc455405557 \h </w:instrText>
            </w:r>
            <w:r>
              <w:rPr>
                <w:noProof/>
                <w:webHidden/>
              </w:rPr>
            </w:r>
          </w:ins>
          <w:r>
            <w:rPr>
              <w:noProof/>
              <w:webHidden/>
            </w:rPr>
            <w:fldChar w:fldCharType="separate"/>
          </w:r>
          <w:ins w:id="175" w:author="Meir Kalter" w:date="2016-07-04T13:53:00Z">
            <w:r>
              <w:rPr>
                <w:noProof/>
                <w:webHidden/>
              </w:rPr>
              <w:t>29</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76"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77"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"_Toc455405602"</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Appendix</w:t>
            </w:r>
            <w:r>
              <w:rPr>
                <w:noProof/>
                <w:webHidden/>
              </w:rPr>
              <w:tab/>
            </w:r>
            <w:r>
              <w:rPr>
                <w:noProof/>
                <w:webHidden/>
              </w:rPr>
              <w:fldChar w:fldCharType="begin"/>
            </w:r>
            <w:r>
              <w:rPr>
                <w:noProof/>
                <w:webHidden/>
              </w:rPr>
              <w:instrText xml:space="preserve"> PAGEREF _Toc455405602 \h </w:instrText>
            </w:r>
            <w:r>
              <w:rPr>
                <w:noProof/>
                <w:webHidden/>
              </w:rPr>
            </w:r>
          </w:ins>
          <w:r>
            <w:rPr>
              <w:noProof/>
              <w:webHidden/>
            </w:rPr>
            <w:fldChar w:fldCharType="separate"/>
          </w:r>
          <w:ins w:id="178" w:author="Meir Kalter" w:date="2016-07-04T13:53:00Z">
            <w:r>
              <w:rPr>
                <w:noProof/>
                <w:webHidden/>
              </w:rPr>
              <w:t>30</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79" w:author="Meir Kalter" w:date="2016-07-04T13:53:00Z"/>
              <w:rFonts w:eastAsiaTheme="minorEastAsia" w:cstheme="minorBidi"/>
              <w:noProof/>
              <w:color w:val="auto"/>
              <w:sz w:val="22"/>
              <w:szCs w:val="22"/>
              <w:bdr w:val="none" w:sz="0" w:space="0" w:color="auto"/>
              <w:lang w:eastAsia="en-US" w:bidi="he-IL"/>
            </w:rPr>
          </w:pPr>
          <w:ins w:id="180"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"_Toc455405604"</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Calibri"/>
                <w:noProof/>
              </w:rPr>
              <w:t>14.1.1</w:t>
            </w:r>
            <w:r>
              <w:rPr>
                <w:rFonts w:eastAsiaTheme="minorEastAsia" w:cstheme="minorBidi"/>
                <w:noProof/>
                <w:color w:val="auto"/>
                <w:sz w:val="22"/>
                <w:szCs w:val="22"/>
                <w:bdr w:val="none" w:sz="0" w:space="0" w:color="auto"/>
                <w:lang w:eastAsia="en-US" w:bidi="he-IL"/>
              </w:rPr>
              <w:tab/>
            </w:r>
            <w:r w:rsidRPr="00962E61">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_Toc455405604 \h </w:instrText>
            </w:r>
            <w:r>
              <w:rPr>
                <w:noProof/>
                <w:webHidden/>
              </w:rPr>
            </w:r>
          </w:ins>
          <w:r>
            <w:rPr>
              <w:noProof/>
              <w:webHidden/>
            </w:rPr>
            <w:fldChar w:fldCharType="separate"/>
          </w:r>
          <w:ins w:id="181" w:author="Meir Kalter" w:date="2016-07-04T13:53:00Z">
            <w:r>
              <w:rPr>
                <w:noProof/>
                <w:webHidden/>
              </w:rPr>
              <w:t>30</w:t>
            </w:r>
            <w:r>
              <w:rPr>
                <w:noProof/>
                <w:webHidden/>
              </w:rPr>
              <w:fldChar w:fldCharType="end"/>
            </w:r>
            <w:r w:rsidRPr="00962E61">
              <w:rPr>
                <w:rStyle w:val="Hyperlink"/>
                <w:noProof/>
              </w:rPr>
              <w:fldChar w:fldCharType="end"/>
            </w:r>
          </w:ins>
        </w:p>
        <w:p w:rsidR="00072B4A" w:rsidRDefault="00072B4A">
          <w:pPr>
            <w:pStyle w:val="TOC3"/>
            <w:tabs>
              <w:tab w:val="left" w:pos="1100"/>
              <w:tab w:val="right" w:leader="dot" w:pos="9339"/>
            </w:tabs>
            <w:rPr>
              <w:ins w:id="182" w:author="Meir Kalter" w:date="2016-07-04T13:53:00Z"/>
              <w:rFonts w:eastAsiaTheme="minorEastAsia" w:cstheme="minorBidi"/>
              <w:noProof/>
              <w:color w:val="auto"/>
              <w:sz w:val="22"/>
              <w:szCs w:val="22"/>
              <w:bdr w:val="none" w:sz="0" w:space="0" w:color="auto"/>
              <w:lang w:eastAsia="en-US" w:bidi="he-IL"/>
            </w:rPr>
          </w:pPr>
          <w:ins w:id="183"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"_Toc455405605"</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Calibri"/>
                <w:noProof/>
              </w:rPr>
              <w:t>14.1.2</w:t>
            </w:r>
            <w:r>
              <w:rPr>
                <w:rFonts w:eastAsiaTheme="minorEastAsia" w:cstheme="minorBidi"/>
                <w:noProof/>
                <w:color w:val="auto"/>
                <w:sz w:val="22"/>
                <w:szCs w:val="22"/>
                <w:bdr w:val="none" w:sz="0" w:space="0" w:color="auto"/>
                <w:lang w:eastAsia="en-US" w:bidi="he-IL"/>
              </w:rPr>
              <w:tab/>
            </w:r>
            <w:r w:rsidRPr="00962E61">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_Toc455405605 \h </w:instrText>
            </w:r>
            <w:r>
              <w:rPr>
                <w:noProof/>
                <w:webHidden/>
              </w:rPr>
            </w:r>
          </w:ins>
          <w:r>
            <w:rPr>
              <w:noProof/>
              <w:webHidden/>
            </w:rPr>
            <w:fldChar w:fldCharType="separate"/>
          </w:r>
          <w:ins w:id="184" w:author="Meir Kalter" w:date="2016-07-04T13:53:00Z">
            <w:r>
              <w:rPr>
                <w:noProof/>
                <w:webHidden/>
              </w:rPr>
              <w:t>31</w:t>
            </w:r>
            <w:r>
              <w:rPr>
                <w:noProof/>
                <w:webHidden/>
              </w:rPr>
              <w:fldChar w:fldCharType="end"/>
            </w:r>
            <w:r w:rsidRPr="00962E61">
              <w:rPr>
                <w:rStyle w:val="Hyperlink"/>
                <w:noProof/>
              </w:rPr>
              <w:fldChar w:fldCharType="end"/>
            </w:r>
          </w:ins>
        </w:p>
        <w:p w:rsidR="00072B4A" w:rsidRDefault="00072B4A">
          <w:pPr>
            <w:pStyle w:val="TOC2"/>
            <w:tabs>
              <w:tab w:val="left" w:pos="660"/>
              <w:tab w:val="right" w:leader="dot" w:pos="9339"/>
            </w:tabs>
            <w:rPr>
              <w:ins w:id="185" w:author="Meir Kalter" w:date="2016-07-04T13:53:00Z"/>
              <w:rFonts w:eastAsiaTheme="minorEastAsia" w:cstheme="minorBidi"/>
              <w:b w:val="0"/>
              <w:bCs w:val="0"/>
              <w:noProof/>
              <w:color w:val="auto"/>
              <w:sz w:val="22"/>
              <w:szCs w:val="22"/>
              <w:bdr w:val="none" w:sz="0" w:space="0" w:color="auto"/>
              <w:lang w:eastAsia="en-US" w:bidi="he-IL"/>
            </w:rPr>
          </w:pPr>
          <w:ins w:id="186"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"_Toc455405607"</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rFonts w:eastAsia="Calibri"/>
                <w:noProof/>
              </w:rPr>
              <w:t>14.2</w:t>
            </w:r>
            <w:r>
              <w:rPr>
                <w:rFonts w:eastAsiaTheme="minorEastAsia" w:cstheme="minorBidi"/>
                <w:b w:val="0"/>
                <w:bCs w:val="0"/>
                <w:noProof/>
                <w:color w:val="auto"/>
                <w:sz w:val="22"/>
                <w:szCs w:val="22"/>
                <w:bdr w:val="none" w:sz="0" w:space="0" w:color="auto"/>
                <w:lang w:eastAsia="en-US" w:bidi="he-IL"/>
              </w:rPr>
              <w:tab/>
            </w:r>
            <w:r w:rsidRPr="00962E61">
              <w:rPr>
                <w:rStyle w:val="Hyperlink"/>
                <w:rFonts w:eastAsia="Calibri"/>
                <w:noProof/>
              </w:rPr>
              <w:t>Save file flow</w:t>
            </w:r>
            <w:r>
              <w:rPr>
                <w:noProof/>
                <w:webHidden/>
              </w:rPr>
              <w:tab/>
            </w:r>
            <w:r>
              <w:rPr>
                <w:noProof/>
                <w:webHidden/>
              </w:rPr>
              <w:fldChar w:fldCharType="begin"/>
            </w:r>
            <w:r>
              <w:rPr>
                <w:noProof/>
                <w:webHidden/>
              </w:rPr>
              <w:instrText xml:space="preserve"> PAGEREF _Toc455405607 \h </w:instrText>
            </w:r>
            <w:r>
              <w:rPr>
                <w:noProof/>
                <w:webHidden/>
              </w:rPr>
            </w:r>
          </w:ins>
          <w:r>
            <w:rPr>
              <w:noProof/>
              <w:webHidden/>
            </w:rPr>
            <w:fldChar w:fldCharType="separate"/>
          </w:r>
          <w:ins w:id="187" w:author="Meir Kalter" w:date="2016-07-04T13:53:00Z">
            <w:r>
              <w:rPr>
                <w:noProof/>
                <w:webHidden/>
              </w:rPr>
              <w:t>32</w:t>
            </w:r>
            <w:r>
              <w:rPr>
                <w:noProof/>
                <w:webHidden/>
              </w:rPr>
              <w:fldChar w:fldCharType="end"/>
            </w:r>
            <w:r w:rsidRPr="00962E61">
              <w:rPr>
                <w:rStyle w:val="Hyperlink"/>
                <w:noProof/>
              </w:rPr>
              <w:fldChar w:fldCharType="end"/>
            </w:r>
          </w:ins>
        </w:p>
        <w:p w:rsidR="00072B4A" w:rsidRDefault="00072B4A">
          <w:pPr>
            <w:pStyle w:val="TOC1"/>
            <w:tabs>
              <w:tab w:val="left" w:pos="660"/>
              <w:tab w:val="right" w:leader="dot" w:pos="9339"/>
            </w:tabs>
            <w:rPr>
              <w:ins w:id="188"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89" w:author="Meir Kalter" w:date="2016-07-04T13:53:00Z">
            <w:r w:rsidRPr="00962E61">
              <w:rPr>
                <w:rStyle w:val="Hyperlink"/>
                <w:noProof/>
              </w:rPr>
              <w:lastRenderedPageBreak/>
              <w:fldChar w:fldCharType="begin"/>
            </w:r>
            <w:r w:rsidRPr="00962E61">
              <w:rPr>
                <w:rStyle w:val="Hyperlink"/>
                <w:noProof/>
              </w:rPr>
              <w:instrText xml:space="preserve"> </w:instrText>
            </w:r>
            <w:r>
              <w:rPr>
                <w:noProof/>
              </w:rPr>
              <w:instrText>HYPERLINK \l "_Toc455405608"</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15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962E61">
              <w:rPr>
                <w:rStyle w:val="Hyperlink"/>
                <w:noProof/>
              </w:rPr>
              <w:t>CONCLUSIONS and future work</w:t>
            </w:r>
            <w:r>
              <w:rPr>
                <w:noProof/>
                <w:webHidden/>
              </w:rPr>
              <w:tab/>
            </w:r>
            <w:r>
              <w:rPr>
                <w:noProof/>
                <w:webHidden/>
              </w:rPr>
              <w:fldChar w:fldCharType="begin"/>
            </w:r>
            <w:r>
              <w:rPr>
                <w:noProof/>
                <w:webHidden/>
              </w:rPr>
              <w:instrText xml:space="preserve"> PAGEREF _Toc455405608 \h </w:instrText>
            </w:r>
            <w:r>
              <w:rPr>
                <w:noProof/>
                <w:webHidden/>
              </w:rPr>
            </w:r>
          </w:ins>
          <w:r>
            <w:rPr>
              <w:noProof/>
              <w:webHidden/>
            </w:rPr>
            <w:fldChar w:fldCharType="separate"/>
          </w:r>
          <w:ins w:id="190" w:author="Meir Kalter" w:date="2016-07-04T13:53:00Z">
            <w:r>
              <w:rPr>
                <w:noProof/>
                <w:webHidden/>
              </w:rPr>
              <w:t>34</w:t>
            </w:r>
            <w:r>
              <w:rPr>
                <w:noProof/>
                <w:webHidden/>
              </w:rPr>
              <w:fldChar w:fldCharType="end"/>
            </w:r>
            <w:r w:rsidRPr="00962E61">
              <w:rPr>
                <w:rStyle w:val="Hyperlink"/>
                <w:noProof/>
              </w:rPr>
              <w:fldChar w:fldCharType="end"/>
            </w:r>
          </w:ins>
        </w:p>
        <w:p w:rsidR="00072B4A" w:rsidRDefault="00072B4A">
          <w:pPr>
            <w:pStyle w:val="TOC1"/>
            <w:tabs>
              <w:tab w:val="right" w:leader="dot" w:pos="9339"/>
            </w:tabs>
            <w:rPr>
              <w:ins w:id="191"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92"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"_Toc455405609"</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Index</w:t>
            </w:r>
            <w:r>
              <w:rPr>
                <w:noProof/>
                <w:webHidden/>
              </w:rPr>
              <w:tab/>
            </w:r>
            <w:r>
              <w:rPr>
                <w:noProof/>
                <w:webHidden/>
              </w:rPr>
              <w:fldChar w:fldCharType="begin"/>
            </w:r>
            <w:r>
              <w:rPr>
                <w:noProof/>
                <w:webHidden/>
              </w:rPr>
              <w:instrText xml:space="preserve"> PAGEREF _Toc455405609 \h </w:instrText>
            </w:r>
            <w:r>
              <w:rPr>
                <w:noProof/>
                <w:webHidden/>
              </w:rPr>
            </w:r>
          </w:ins>
          <w:r>
            <w:rPr>
              <w:noProof/>
              <w:webHidden/>
            </w:rPr>
            <w:fldChar w:fldCharType="separate"/>
          </w:r>
          <w:ins w:id="193" w:author="Meir Kalter" w:date="2016-07-04T13:53:00Z">
            <w:r>
              <w:rPr>
                <w:noProof/>
                <w:webHidden/>
              </w:rPr>
              <w:t>37</w:t>
            </w:r>
            <w:r>
              <w:rPr>
                <w:noProof/>
                <w:webHidden/>
              </w:rPr>
              <w:fldChar w:fldCharType="end"/>
            </w:r>
            <w:r w:rsidRPr="00962E61">
              <w:rPr>
                <w:rStyle w:val="Hyperlink"/>
                <w:noProof/>
              </w:rPr>
              <w:fldChar w:fldCharType="end"/>
            </w:r>
          </w:ins>
        </w:p>
        <w:p w:rsidR="00072B4A" w:rsidRDefault="00072B4A">
          <w:pPr>
            <w:pStyle w:val="TOC1"/>
            <w:tabs>
              <w:tab w:val="right" w:leader="dot" w:pos="9339"/>
            </w:tabs>
            <w:rPr>
              <w:ins w:id="194" w:author="Meir Kalter" w:date="2016-07-04T13:53:00Z"/>
              <w:rFonts w:asciiTheme="minorHAnsi" w:eastAsiaTheme="minorEastAsia" w:hAnsiTheme="minorHAnsi" w:cstheme="minorBidi"/>
              <w:b w:val="0"/>
              <w:bCs w:val="0"/>
              <w:caps w:val="0"/>
              <w:noProof/>
              <w:color w:val="auto"/>
              <w:sz w:val="22"/>
              <w:szCs w:val="22"/>
              <w:bdr w:val="none" w:sz="0" w:space="0" w:color="auto"/>
              <w:lang w:eastAsia="en-US" w:bidi="he-IL"/>
            </w:rPr>
          </w:pPr>
          <w:ins w:id="195" w:author="Meir Kalter" w:date="2016-07-04T13:53:00Z">
            <w:r w:rsidRPr="00962E61">
              <w:rPr>
                <w:rStyle w:val="Hyperlink"/>
                <w:noProof/>
              </w:rPr>
              <w:fldChar w:fldCharType="begin"/>
            </w:r>
            <w:r w:rsidRPr="00962E61">
              <w:rPr>
                <w:rStyle w:val="Hyperlink"/>
                <w:noProof/>
              </w:rPr>
              <w:instrText xml:space="preserve"> </w:instrText>
            </w:r>
            <w:r>
              <w:rPr>
                <w:noProof/>
              </w:rPr>
              <w:instrText>HYPERLINK \l "_Toc455405610"</w:instrText>
            </w:r>
            <w:r w:rsidRPr="00962E61">
              <w:rPr>
                <w:rStyle w:val="Hyperlink"/>
                <w:noProof/>
              </w:rPr>
              <w:instrText xml:space="preserve"> </w:instrText>
            </w:r>
            <w:r w:rsidRPr="00962E61">
              <w:rPr>
                <w:rStyle w:val="Hyperlink"/>
                <w:noProof/>
              </w:rPr>
            </w:r>
            <w:r w:rsidRPr="00962E61">
              <w:rPr>
                <w:rStyle w:val="Hyperlink"/>
                <w:noProof/>
              </w:rPr>
              <w:fldChar w:fldCharType="separate"/>
            </w:r>
            <w:r w:rsidRPr="00962E61">
              <w:rPr>
                <w:rStyle w:val="Hyperlink"/>
                <w:noProof/>
              </w:rPr>
              <w:t>List of pictures</w:t>
            </w:r>
            <w:r>
              <w:rPr>
                <w:noProof/>
                <w:webHidden/>
              </w:rPr>
              <w:tab/>
            </w:r>
            <w:r>
              <w:rPr>
                <w:noProof/>
                <w:webHidden/>
              </w:rPr>
              <w:fldChar w:fldCharType="begin"/>
            </w:r>
            <w:r>
              <w:rPr>
                <w:noProof/>
                <w:webHidden/>
              </w:rPr>
              <w:instrText xml:space="preserve"> PAGEREF _Toc455405610 \h </w:instrText>
            </w:r>
            <w:r>
              <w:rPr>
                <w:noProof/>
                <w:webHidden/>
              </w:rPr>
            </w:r>
          </w:ins>
          <w:r>
            <w:rPr>
              <w:noProof/>
              <w:webHidden/>
            </w:rPr>
            <w:fldChar w:fldCharType="separate"/>
          </w:r>
          <w:ins w:id="196" w:author="Meir Kalter" w:date="2016-07-04T13:53:00Z">
            <w:r>
              <w:rPr>
                <w:noProof/>
                <w:webHidden/>
              </w:rPr>
              <w:t>38</w:t>
            </w:r>
            <w:r>
              <w:rPr>
                <w:noProof/>
                <w:webHidden/>
              </w:rPr>
              <w:fldChar w:fldCharType="end"/>
            </w:r>
            <w:r w:rsidRPr="00962E61">
              <w:rPr>
                <w:rStyle w:val="Hyperlink"/>
                <w:noProof/>
              </w:rPr>
              <w:fldChar w:fldCharType="end"/>
            </w:r>
          </w:ins>
        </w:p>
        <w:p w:rsidR="00DE7D2F" w:rsidDel="00504CBB" w:rsidRDefault="00DE7D2F">
          <w:pPr>
            <w:pStyle w:val="TOCHeading"/>
            <w:rPr>
              <w:del w:id="197" w:author="Meir Kalter" w:date="2016-06-15T14:20:00Z"/>
              <w:rFonts w:asciiTheme="minorHAnsi" w:eastAsiaTheme="minorEastAsia" w:hAnsiTheme="minorHAnsi" w:cstheme="minorBidi"/>
              <w:noProof/>
              <w:color w:val="auto"/>
              <w:sz w:val="22"/>
              <w:szCs w:val="22"/>
              <w:lang w:eastAsia="en-US" w:bidi="he-IL"/>
            </w:rPr>
            <w:pPrChange w:id="198" w:author="Meir Kalter" w:date="2016-06-15T14:11:00Z">
              <w:pPr>
                <w:pStyle w:val="TOC1"/>
                <w:tabs>
                  <w:tab w:val="left" w:pos="440"/>
                  <w:tab w:val="right" w:leader="dot" w:pos="9339"/>
                </w:tabs>
              </w:pPr>
            </w:pPrChange>
          </w:pPr>
          <w:del w:id="199"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0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01" w:author="Meir Kalter" w:date="2016-06-15T14:20:00Z">
            <w:r w:rsidRPr="00504CBB" w:rsidDel="00504CBB">
              <w:rPr>
                <w:noProof/>
                <w:rPrChange w:id="202"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03"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0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05" w:author="Meir Kalter" w:date="2016-06-15T14:20:00Z">
            <w:r w:rsidRPr="00504CBB" w:rsidDel="00504CBB">
              <w:rPr>
                <w:noProof/>
                <w:rPrChange w:id="206"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07"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0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09" w:author="Meir Kalter" w:date="2016-06-15T14:20:00Z">
            <w:r w:rsidRPr="00504CBB" w:rsidDel="00504CBB">
              <w:rPr>
                <w:noProof/>
                <w:rPrChange w:id="210"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11"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12" w:author="Meir Kalter" w:date="2016-06-15T14:20:00Z"/>
              <w:rFonts w:eastAsiaTheme="minorEastAsia" w:cstheme="minorBidi"/>
              <w:b w:val="0"/>
              <w:bCs w:val="0"/>
              <w:noProof/>
              <w:color w:val="auto"/>
              <w:sz w:val="22"/>
              <w:szCs w:val="22"/>
              <w:bdr w:val="none" w:sz="0" w:space="0" w:color="auto"/>
              <w:lang w:eastAsia="en-US" w:bidi="he-IL"/>
            </w:rPr>
          </w:pPr>
          <w:del w:id="213" w:author="Meir Kalter" w:date="2016-06-15T14:20:00Z">
            <w:r w:rsidRPr="00504CBB" w:rsidDel="00504CBB">
              <w:rPr>
                <w:noProof/>
                <w:rPrChange w:id="214"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15"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16" w:author="Meir Kalter" w:date="2016-06-15T14:20:00Z"/>
              <w:rFonts w:eastAsiaTheme="minorEastAsia" w:cstheme="minorBidi"/>
              <w:noProof/>
              <w:color w:val="auto"/>
              <w:sz w:val="22"/>
              <w:szCs w:val="22"/>
              <w:bdr w:val="none" w:sz="0" w:space="0" w:color="auto"/>
              <w:lang w:eastAsia="en-US" w:bidi="he-IL"/>
            </w:rPr>
          </w:pPr>
          <w:del w:id="217" w:author="Meir Kalter" w:date="2016-06-15T14:20:00Z">
            <w:r w:rsidRPr="00504CBB" w:rsidDel="00504CBB">
              <w:rPr>
                <w:noProof/>
                <w:rPrChange w:id="218"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19"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20" w:author="Meir Kalter" w:date="2016-06-15T14:20:00Z"/>
              <w:rFonts w:eastAsiaTheme="minorEastAsia" w:cstheme="minorBidi"/>
              <w:noProof/>
              <w:color w:val="auto"/>
              <w:sz w:val="22"/>
              <w:szCs w:val="22"/>
              <w:bdr w:val="none" w:sz="0" w:space="0" w:color="auto"/>
              <w:lang w:eastAsia="en-US" w:bidi="he-IL"/>
            </w:rPr>
          </w:pPr>
          <w:del w:id="221" w:author="Meir Kalter" w:date="2016-06-15T14:20:00Z">
            <w:r w:rsidRPr="00504CBB" w:rsidDel="00504CBB">
              <w:rPr>
                <w:noProof/>
                <w:rPrChange w:id="222"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23"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24" w:author="Meir Kalter" w:date="2016-06-15T14:20:00Z"/>
              <w:rFonts w:eastAsiaTheme="minorEastAsia" w:cstheme="minorBidi"/>
              <w:b w:val="0"/>
              <w:bCs w:val="0"/>
              <w:noProof/>
              <w:color w:val="auto"/>
              <w:sz w:val="22"/>
              <w:szCs w:val="22"/>
              <w:bdr w:val="none" w:sz="0" w:space="0" w:color="auto"/>
              <w:lang w:eastAsia="en-US" w:bidi="he-IL"/>
            </w:rPr>
          </w:pPr>
          <w:del w:id="225" w:author="Meir Kalter" w:date="2016-06-15T14:20:00Z">
            <w:r w:rsidRPr="00504CBB" w:rsidDel="00504CBB">
              <w:rPr>
                <w:noProof/>
                <w:rPrChange w:id="226"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27"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28" w:author="Meir Kalter" w:date="2016-06-15T14:20:00Z"/>
              <w:rFonts w:eastAsiaTheme="minorEastAsia" w:cstheme="minorBidi"/>
              <w:noProof/>
              <w:color w:val="auto"/>
              <w:sz w:val="22"/>
              <w:szCs w:val="22"/>
              <w:bdr w:val="none" w:sz="0" w:space="0" w:color="auto"/>
              <w:lang w:eastAsia="en-US" w:bidi="he-IL"/>
            </w:rPr>
          </w:pPr>
          <w:del w:id="229" w:author="Meir Kalter" w:date="2016-06-15T14:20:00Z">
            <w:r w:rsidRPr="00504CBB" w:rsidDel="00504CBB">
              <w:rPr>
                <w:noProof/>
                <w:rPrChange w:id="230"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31"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232" w:author="Meir Kalter" w:date="2016-06-15T14:20:00Z"/>
              <w:rFonts w:eastAsiaTheme="minorEastAsia" w:cstheme="minorBidi"/>
              <w:noProof/>
              <w:color w:val="auto"/>
              <w:sz w:val="22"/>
              <w:szCs w:val="22"/>
              <w:bdr w:val="none" w:sz="0" w:space="0" w:color="auto"/>
              <w:lang w:eastAsia="en-US" w:bidi="he-IL"/>
            </w:rPr>
          </w:pPr>
          <w:del w:id="233" w:author="Meir Kalter" w:date="2016-06-15T14:20:00Z">
            <w:r w:rsidRPr="00504CBB" w:rsidDel="00504CBB">
              <w:rPr>
                <w:noProof/>
                <w:rPrChange w:id="234"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35"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236" w:author="Meir Kalter" w:date="2016-06-15T14:20:00Z"/>
              <w:rFonts w:eastAsiaTheme="minorEastAsia" w:cstheme="minorBidi"/>
              <w:b w:val="0"/>
              <w:bCs w:val="0"/>
              <w:noProof/>
              <w:color w:val="auto"/>
              <w:sz w:val="22"/>
              <w:szCs w:val="22"/>
              <w:bdr w:val="none" w:sz="0" w:space="0" w:color="auto"/>
              <w:lang w:eastAsia="en-US" w:bidi="he-IL"/>
            </w:rPr>
          </w:pPr>
          <w:del w:id="237" w:author="Meir Kalter" w:date="2016-06-15T14:20:00Z">
            <w:r w:rsidRPr="00504CBB" w:rsidDel="00504CBB">
              <w:rPr>
                <w:noProof/>
                <w:rPrChange w:id="238"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39"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240" w:author="Meir Kalter" w:date="2016-06-15T14:20:00Z"/>
              <w:rFonts w:eastAsiaTheme="minorEastAsia" w:cstheme="minorBidi"/>
              <w:b w:val="0"/>
              <w:bCs w:val="0"/>
              <w:noProof/>
              <w:color w:val="auto"/>
              <w:sz w:val="22"/>
              <w:szCs w:val="22"/>
              <w:bdr w:val="none" w:sz="0" w:space="0" w:color="auto"/>
              <w:lang w:eastAsia="en-US" w:bidi="he-IL"/>
            </w:rPr>
          </w:pPr>
          <w:del w:id="241" w:author="Meir Kalter" w:date="2016-06-15T14:20:00Z">
            <w:r w:rsidRPr="00504CBB" w:rsidDel="00504CBB">
              <w:rPr>
                <w:noProof/>
                <w:rPrChange w:id="242"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43"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244" w:author="Meir Kalter" w:date="2016-06-15T14:20:00Z"/>
              <w:rFonts w:eastAsiaTheme="minorEastAsia" w:cstheme="minorBidi"/>
              <w:b w:val="0"/>
              <w:bCs w:val="0"/>
              <w:noProof/>
              <w:color w:val="auto"/>
              <w:sz w:val="22"/>
              <w:szCs w:val="22"/>
              <w:bdr w:val="none" w:sz="0" w:space="0" w:color="auto"/>
              <w:lang w:eastAsia="en-US" w:bidi="he-IL"/>
            </w:rPr>
          </w:pPr>
          <w:del w:id="245" w:author="Meir Kalter" w:date="2016-06-15T14:20:00Z">
            <w:r w:rsidRPr="00504CBB" w:rsidDel="00504CBB">
              <w:rPr>
                <w:noProof/>
                <w:rPrChange w:id="246"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47"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248" w:author="Meir Kalter" w:date="2016-06-15T14:20:00Z"/>
              <w:rFonts w:eastAsiaTheme="minorEastAsia" w:cstheme="minorBidi"/>
              <w:noProof/>
              <w:color w:val="auto"/>
              <w:sz w:val="22"/>
              <w:szCs w:val="22"/>
              <w:bdr w:val="none" w:sz="0" w:space="0" w:color="auto"/>
              <w:lang w:eastAsia="en-US" w:bidi="he-IL"/>
            </w:rPr>
          </w:pPr>
          <w:del w:id="249" w:author="Meir Kalter" w:date="2016-06-15T14:20:00Z">
            <w:r w:rsidRPr="00504CBB" w:rsidDel="00504CBB">
              <w:rPr>
                <w:noProof/>
                <w:rPrChange w:id="250"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51"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25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53" w:author="Meir Kalter" w:date="2016-06-15T14:20:00Z">
            <w:r w:rsidRPr="00504CBB" w:rsidDel="00504CBB">
              <w:rPr>
                <w:noProof/>
                <w:rPrChange w:id="254"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55"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25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57" w:author="Meir Kalter" w:date="2016-06-15T14:20:00Z">
            <w:r w:rsidRPr="00504CBB" w:rsidDel="00504CBB">
              <w:rPr>
                <w:noProof/>
                <w:rPrChange w:id="258"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59"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260" w:author="Meir Kalter" w:date="2016-06-15T14:20:00Z"/>
              <w:rFonts w:eastAsiaTheme="minorEastAsia" w:cstheme="minorBidi"/>
              <w:b w:val="0"/>
              <w:bCs w:val="0"/>
              <w:noProof/>
              <w:color w:val="auto"/>
              <w:sz w:val="22"/>
              <w:szCs w:val="22"/>
              <w:bdr w:val="none" w:sz="0" w:space="0" w:color="auto"/>
              <w:lang w:eastAsia="en-US" w:bidi="he-IL"/>
            </w:rPr>
          </w:pPr>
          <w:del w:id="261" w:author="Meir Kalter" w:date="2016-06-15T14:20:00Z">
            <w:r w:rsidRPr="00504CBB" w:rsidDel="00504CBB">
              <w:rPr>
                <w:noProof/>
                <w:rPrChange w:id="262"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263" w:author="Meir Kalter" w:date="2016-06-15T14:20:00Z"/>
              <w:rFonts w:eastAsiaTheme="minorEastAsia" w:cstheme="minorBidi"/>
              <w:b w:val="0"/>
              <w:bCs w:val="0"/>
              <w:noProof/>
              <w:color w:val="auto"/>
              <w:sz w:val="22"/>
              <w:szCs w:val="22"/>
              <w:bdr w:val="none" w:sz="0" w:space="0" w:color="auto"/>
              <w:lang w:eastAsia="en-US" w:bidi="he-IL"/>
            </w:rPr>
          </w:pPr>
          <w:del w:id="264" w:author="Meir Kalter" w:date="2016-06-15T14:20:00Z">
            <w:r w:rsidRPr="00504CBB" w:rsidDel="00504CBB">
              <w:rPr>
                <w:noProof/>
                <w:rPrChange w:id="265"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66"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267" w:author="Meir Kalter" w:date="2016-06-15T14:20:00Z"/>
              <w:rFonts w:eastAsiaTheme="minorEastAsia" w:cstheme="minorBidi"/>
              <w:b w:val="0"/>
              <w:bCs w:val="0"/>
              <w:noProof/>
              <w:color w:val="auto"/>
              <w:sz w:val="22"/>
              <w:szCs w:val="22"/>
              <w:bdr w:val="none" w:sz="0" w:space="0" w:color="auto"/>
              <w:lang w:eastAsia="en-US" w:bidi="he-IL"/>
            </w:rPr>
          </w:pPr>
          <w:del w:id="268" w:author="Meir Kalter" w:date="2016-06-15T14:20:00Z">
            <w:r w:rsidRPr="00504CBB" w:rsidDel="00504CBB">
              <w:rPr>
                <w:noProof/>
                <w:rPrChange w:id="269"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70"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27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2" w:author="Meir Kalter" w:date="2016-06-15T14:20:00Z">
            <w:r w:rsidRPr="00504CBB" w:rsidDel="00504CBB">
              <w:rPr>
                <w:noProof/>
                <w:rPrChange w:id="273"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74"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275" w:author="Meir Kalter" w:date="2016-06-15T14:20:00Z"/>
              <w:rFonts w:eastAsiaTheme="minorEastAsia" w:cstheme="minorBidi"/>
              <w:b w:val="0"/>
              <w:bCs w:val="0"/>
              <w:noProof/>
              <w:color w:val="auto"/>
              <w:sz w:val="22"/>
              <w:szCs w:val="22"/>
              <w:bdr w:val="none" w:sz="0" w:space="0" w:color="auto"/>
              <w:lang w:eastAsia="en-US" w:bidi="he-IL"/>
            </w:rPr>
          </w:pPr>
          <w:del w:id="276" w:author="Meir Kalter" w:date="2016-06-15T14:20:00Z">
            <w:r w:rsidRPr="00504CBB" w:rsidDel="00504CBB">
              <w:rPr>
                <w:noProof/>
                <w:rPrChange w:id="277"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78"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279" w:author="Meir Kalter" w:date="2016-06-15T14:20:00Z"/>
              <w:rFonts w:eastAsiaTheme="minorEastAsia" w:cstheme="minorBidi"/>
              <w:noProof/>
              <w:color w:val="auto"/>
              <w:sz w:val="22"/>
              <w:szCs w:val="22"/>
              <w:bdr w:val="none" w:sz="0" w:space="0" w:color="auto"/>
              <w:lang w:eastAsia="en-US" w:bidi="he-IL"/>
            </w:rPr>
          </w:pPr>
          <w:del w:id="280" w:author="Meir Kalter" w:date="2016-06-15T14:20:00Z">
            <w:r w:rsidRPr="00504CBB" w:rsidDel="00504CBB">
              <w:rPr>
                <w:noProof/>
                <w:rPrChange w:id="281"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82"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283" w:author="Meir Kalter" w:date="2016-06-15T14:20:00Z"/>
              <w:rFonts w:eastAsiaTheme="minorEastAsia" w:cstheme="minorBidi"/>
              <w:noProof/>
              <w:color w:val="auto"/>
              <w:sz w:val="22"/>
              <w:szCs w:val="22"/>
              <w:bdr w:val="none" w:sz="0" w:space="0" w:color="auto"/>
              <w:lang w:eastAsia="en-US" w:bidi="he-IL"/>
            </w:rPr>
          </w:pPr>
          <w:del w:id="284" w:author="Meir Kalter" w:date="2016-06-15T14:20:00Z">
            <w:r w:rsidRPr="00504CBB" w:rsidDel="00504CBB">
              <w:rPr>
                <w:noProof/>
                <w:rPrChange w:id="285"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86"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287" w:author="Meir Kalter" w:date="2016-06-15T14:20:00Z"/>
              <w:rFonts w:eastAsiaTheme="minorEastAsia" w:cstheme="minorBidi"/>
              <w:b w:val="0"/>
              <w:bCs w:val="0"/>
              <w:noProof/>
              <w:color w:val="auto"/>
              <w:sz w:val="22"/>
              <w:szCs w:val="22"/>
              <w:bdr w:val="none" w:sz="0" w:space="0" w:color="auto"/>
              <w:lang w:eastAsia="en-US" w:bidi="he-IL"/>
            </w:rPr>
          </w:pPr>
          <w:del w:id="288" w:author="Meir Kalter" w:date="2016-06-15T14:20:00Z">
            <w:r w:rsidRPr="00504CBB" w:rsidDel="00504CBB">
              <w:rPr>
                <w:noProof/>
                <w:rPrChange w:id="289"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290" w:author="Meir Kalter" w:date="2016-06-15T14:20:00Z"/>
              <w:rFonts w:eastAsiaTheme="minorEastAsia" w:cstheme="minorBidi"/>
              <w:b w:val="0"/>
              <w:bCs w:val="0"/>
              <w:noProof/>
              <w:color w:val="auto"/>
              <w:sz w:val="22"/>
              <w:szCs w:val="22"/>
              <w:bdr w:val="none" w:sz="0" w:space="0" w:color="auto"/>
              <w:lang w:eastAsia="en-US" w:bidi="he-IL"/>
            </w:rPr>
          </w:pPr>
          <w:del w:id="291" w:author="Meir Kalter" w:date="2016-06-15T14:20:00Z">
            <w:r w:rsidRPr="00504CBB" w:rsidDel="00504CBB">
              <w:rPr>
                <w:noProof/>
                <w:rPrChange w:id="292"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93"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294" w:author="Meir Kalter" w:date="2016-06-15T14:20:00Z"/>
              <w:rFonts w:eastAsiaTheme="minorEastAsia" w:cstheme="minorBidi"/>
              <w:noProof/>
              <w:color w:val="auto"/>
              <w:sz w:val="22"/>
              <w:szCs w:val="22"/>
              <w:bdr w:val="none" w:sz="0" w:space="0" w:color="auto"/>
              <w:lang w:eastAsia="en-US" w:bidi="he-IL"/>
            </w:rPr>
          </w:pPr>
          <w:del w:id="295" w:author="Meir Kalter" w:date="2016-06-15T14:20:00Z">
            <w:r w:rsidRPr="00504CBB" w:rsidDel="00504CBB">
              <w:rPr>
                <w:noProof/>
                <w:rPrChange w:id="296"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97"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298" w:author="Meir Kalter" w:date="2016-06-15T14:20:00Z"/>
              <w:rFonts w:eastAsiaTheme="minorEastAsia" w:cstheme="minorBidi"/>
              <w:noProof/>
              <w:color w:val="auto"/>
              <w:sz w:val="22"/>
              <w:szCs w:val="22"/>
              <w:bdr w:val="none" w:sz="0" w:space="0" w:color="auto"/>
              <w:lang w:eastAsia="en-US" w:bidi="he-IL"/>
            </w:rPr>
          </w:pPr>
          <w:del w:id="299" w:author="Meir Kalter" w:date="2016-06-15T14:20:00Z">
            <w:r w:rsidRPr="00504CBB" w:rsidDel="00504CBB">
              <w:rPr>
                <w:noProof/>
                <w:rPrChange w:id="300"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01"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02" w:author="Meir Kalter" w:date="2016-06-15T14:20:00Z"/>
              <w:rFonts w:eastAsiaTheme="minorEastAsia" w:cstheme="minorBidi"/>
              <w:b w:val="0"/>
              <w:bCs w:val="0"/>
              <w:noProof/>
              <w:color w:val="auto"/>
              <w:sz w:val="22"/>
              <w:szCs w:val="22"/>
              <w:bdr w:val="none" w:sz="0" w:space="0" w:color="auto"/>
              <w:lang w:eastAsia="en-US" w:bidi="he-IL"/>
            </w:rPr>
          </w:pPr>
          <w:del w:id="303" w:author="Meir Kalter" w:date="2016-06-15T14:20:00Z">
            <w:r w:rsidRPr="00504CBB" w:rsidDel="00504CBB">
              <w:rPr>
                <w:noProof/>
                <w:rPrChange w:id="304"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0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06" w:author="Meir Kalter" w:date="2016-06-15T14:20:00Z">
            <w:r w:rsidRPr="00504CBB" w:rsidDel="00504CBB">
              <w:rPr>
                <w:noProof/>
                <w:rPrChange w:id="307"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08"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09" w:author="Meir Kalter" w:date="2016-06-15T14:20:00Z"/>
              <w:rFonts w:eastAsiaTheme="minorEastAsia" w:cstheme="minorBidi"/>
              <w:b w:val="0"/>
              <w:bCs w:val="0"/>
              <w:noProof/>
              <w:color w:val="auto"/>
              <w:sz w:val="22"/>
              <w:szCs w:val="22"/>
              <w:bdr w:val="none" w:sz="0" w:space="0" w:color="auto"/>
              <w:lang w:eastAsia="en-US" w:bidi="he-IL"/>
            </w:rPr>
          </w:pPr>
          <w:del w:id="310" w:author="Meir Kalter" w:date="2016-06-15T14:20:00Z">
            <w:r w:rsidRPr="00504CBB" w:rsidDel="00504CBB">
              <w:rPr>
                <w:noProof/>
                <w:rPrChange w:id="311"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12"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13" w:author="Meir Kalter" w:date="2016-06-15T14:20:00Z"/>
              <w:rFonts w:eastAsiaTheme="minorEastAsia" w:cstheme="minorBidi"/>
              <w:b w:val="0"/>
              <w:bCs w:val="0"/>
              <w:noProof/>
              <w:color w:val="auto"/>
              <w:sz w:val="22"/>
              <w:szCs w:val="22"/>
              <w:bdr w:val="none" w:sz="0" w:space="0" w:color="auto"/>
              <w:lang w:eastAsia="en-US" w:bidi="he-IL"/>
            </w:rPr>
          </w:pPr>
          <w:del w:id="314" w:author="Meir Kalter" w:date="2016-06-15T14:20:00Z">
            <w:r w:rsidRPr="00504CBB" w:rsidDel="00504CBB">
              <w:rPr>
                <w:noProof/>
                <w:rPrChange w:id="315"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16"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17" w:author="Meir Kalter" w:date="2016-06-15T14:20:00Z"/>
              <w:rFonts w:eastAsiaTheme="minorEastAsia" w:cstheme="minorBidi"/>
              <w:b w:val="0"/>
              <w:bCs w:val="0"/>
              <w:noProof/>
              <w:color w:val="auto"/>
              <w:sz w:val="22"/>
              <w:szCs w:val="22"/>
              <w:bdr w:val="none" w:sz="0" w:space="0" w:color="auto"/>
              <w:lang w:eastAsia="en-US" w:bidi="he-IL"/>
            </w:rPr>
          </w:pPr>
          <w:del w:id="318" w:author="Meir Kalter" w:date="2016-06-15T14:20:00Z">
            <w:r w:rsidRPr="00504CBB" w:rsidDel="00504CBB">
              <w:rPr>
                <w:noProof/>
                <w:rPrChange w:id="319"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20"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21" w:author="Meir Kalter" w:date="2016-06-15T14:20:00Z"/>
              <w:rFonts w:eastAsiaTheme="minorEastAsia" w:cstheme="minorBidi"/>
              <w:noProof/>
              <w:color w:val="auto"/>
              <w:sz w:val="22"/>
              <w:szCs w:val="22"/>
              <w:bdr w:val="none" w:sz="0" w:space="0" w:color="auto"/>
              <w:lang w:eastAsia="en-US" w:bidi="he-IL"/>
            </w:rPr>
          </w:pPr>
          <w:del w:id="322" w:author="Meir Kalter" w:date="2016-06-15T14:20:00Z">
            <w:r w:rsidRPr="00504CBB" w:rsidDel="00504CBB">
              <w:rPr>
                <w:noProof/>
                <w:rPrChange w:id="323"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24"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25" w:author="Meir Kalter" w:date="2016-06-15T14:20:00Z"/>
              <w:rFonts w:eastAsiaTheme="minorEastAsia" w:cstheme="minorBidi"/>
              <w:noProof/>
              <w:color w:val="auto"/>
              <w:sz w:val="22"/>
              <w:szCs w:val="22"/>
              <w:bdr w:val="none" w:sz="0" w:space="0" w:color="auto"/>
              <w:lang w:eastAsia="en-US" w:bidi="he-IL"/>
            </w:rPr>
          </w:pPr>
          <w:del w:id="326" w:author="Meir Kalter" w:date="2016-06-15T14:20:00Z">
            <w:r w:rsidRPr="00504CBB" w:rsidDel="00504CBB">
              <w:rPr>
                <w:noProof/>
                <w:rPrChange w:id="327"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28" w:author="Meir Kalter" w:date="2016-06-15T14:20:00Z"/>
              <w:rFonts w:eastAsiaTheme="minorEastAsia" w:cstheme="minorBidi"/>
              <w:noProof/>
              <w:color w:val="auto"/>
              <w:sz w:val="22"/>
              <w:szCs w:val="22"/>
              <w:bdr w:val="none" w:sz="0" w:space="0" w:color="auto"/>
              <w:lang w:eastAsia="en-US" w:bidi="he-IL"/>
            </w:rPr>
          </w:pPr>
          <w:del w:id="329" w:author="Meir Kalter" w:date="2016-06-15T14:20:00Z">
            <w:r w:rsidRPr="00504CBB" w:rsidDel="00504CBB">
              <w:rPr>
                <w:noProof/>
                <w:rPrChange w:id="330"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31"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332" w:author="Meir Kalter" w:date="2016-06-15T14:20:00Z"/>
              <w:rFonts w:eastAsiaTheme="minorEastAsia" w:cstheme="minorBidi"/>
              <w:b w:val="0"/>
              <w:bCs w:val="0"/>
              <w:noProof/>
              <w:color w:val="auto"/>
              <w:sz w:val="22"/>
              <w:szCs w:val="22"/>
              <w:bdr w:val="none" w:sz="0" w:space="0" w:color="auto"/>
              <w:lang w:eastAsia="en-US" w:bidi="he-IL"/>
            </w:rPr>
          </w:pPr>
          <w:del w:id="333" w:author="Meir Kalter" w:date="2016-06-15T14:20:00Z">
            <w:r w:rsidRPr="00504CBB" w:rsidDel="00504CBB">
              <w:rPr>
                <w:noProof/>
                <w:rPrChange w:id="334"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35"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336" w:author="Meir Kalter" w:date="2016-06-15T14:20:00Z"/>
              <w:rFonts w:eastAsiaTheme="minorEastAsia" w:cstheme="minorBidi"/>
              <w:b w:val="0"/>
              <w:bCs w:val="0"/>
              <w:noProof/>
              <w:color w:val="auto"/>
              <w:sz w:val="22"/>
              <w:szCs w:val="22"/>
              <w:bdr w:val="none" w:sz="0" w:space="0" w:color="auto"/>
              <w:lang w:eastAsia="en-US" w:bidi="he-IL"/>
            </w:rPr>
          </w:pPr>
          <w:del w:id="337" w:author="Meir Kalter" w:date="2016-06-15T14:20:00Z">
            <w:r w:rsidRPr="00504CBB" w:rsidDel="00504CBB">
              <w:rPr>
                <w:noProof/>
                <w:rPrChange w:id="338"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39"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340" w:author="Meir Kalter" w:date="2016-06-15T14:20:00Z"/>
              <w:rFonts w:eastAsiaTheme="minorEastAsia" w:cstheme="minorBidi"/>
              <w:noProof/>
              <w:color w:val="auto"/>
              <w:sz w:val="22"/>
              <w:szCs w:val="22"/>
              <w:bdr w:val="none" w:sz="0" w:space="0" w:color="auto"/>
              <w:lang w:eastAsia="en-US" w:bidi="he-IL"/>
            </w:rPr>
          </w:pPr>
          <w:del w:id="341" w:author="Meir Kalter" w:date="2016-06-15T14:20:00Z">
            <w:r w:rsidRPr="00504CBB" w:rsidDel="00504CBB">
              <w:rPr>
                <w:noProof/>
                <w:rPrChange w:id="342"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43"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344" w:author="Meir Kalter" w:date="2016-06-15T14:20:00Z"/>
              <w:rFonts w:eastAsiaTheme="minorEastAsia" w:cstheme="minorBidi"/>
              <w:b w:val="0"/>
              <w:bCs w:val="0"/>
              <w:noProof/>
              <w:color w:val="auto"/>
              <w:sz w:val="22"/>
              <w:szCs w:val="22"/>
              <w:bdr w:val="none" w:sz="0" w:space="0" w:color="auto"/>
              <w:lang w:eastAsia="en-US" w:bidi="he-IL"/>
            </w:rPr>
          </w:pPr>
          <w:del w:id="345" w:author="Meir Kalter" w:date="2016-06-15T14:20:00Z">
            <w:r w:rsidRPr="00504CBB" w:rsidDel="00504CBB">
              <w:rPr>
                <w:noProof/>
                <w:rPrChange w:id="346"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47"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348" w:author="Meir Kalter" w:date="2016-06-15T14:20:00Z"/>
              <w:rFonts w:eastAsiaTheme="minorEastAsia" w:cstheme="minorBidi"/>
              <w:noProof/>
              <w:color w:val="auto"/>
              <w:sz w:val="22"/>
              <w:szCs w:val="22"/>
              <w:bdr w:val="none" w:sz="0" w:space="0" w:color="auto"/>
              <w:lang w:eastAsia="en-US" w:bidi="he-IL"/>
            </w:rPr>
          </w:pPr>
          <w:del w:id="349" w:author="Meir Kalter" w:date="2016-06-15T14:20:00Z">
            <w:r w:rsidRPr="00504CBB" w:rsidDel="00504CBB">
              <w:rPr>
                <w:noProof/>
                <w:rPrChange w:id="350"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1"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352" w:author="Meir Kalter" w:date="2016-06-15T14:20:00Z"/>
              <w:rFonts w:eastAsiaTheme="minorEastAsia" w:cstheme="minorBidi"/>
              <w:noProof/>
              <w:color w:val="auto"/>
              <w:sz w:val="22"/>
              <w:szCs w:val="22"/>
              <w:bdr w:val="none" w:sz="0" w:space="0" w:color="auto"/>
              <w:lang w:eastAsia="en-US" w:bidi="he-IL"/>
            </w:rPr>
          </w:pPr>
          <w:del w:id="353" w:author="Meir Kalter" w:date="2016-06-15T14:20:00Z">
            <w:r w:rsidRPr="00504CBB" w:rsidDel="00504CBB">
              <w:rPr>
                <w:noProof/>
                <w:rPrChange w:id="354"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5"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356" w:author="Meir Kalter" w:date="2016-06-15T14:20:00Z"/>
              <w:rFonts w:eastAsiaTheme="minorEastAsia" w:cstheme="minorBidi"/>
              <w:noProof/>
              <w:color w:val="auto"/>
              <w:sz w:val="22"/>
              <w:szCs w:val="22"/>
              <w:bdr w:val="none" w:sz="0" w:space="0" w:color="auto"/>
              <w:lang w:eastAsia="en-US" w:bidi="he-IL"/>
            </w:rPr>
          </w:pPr>
          <w:del w:id="357" w:author="Meir Kalter" w:date="2016-06-15T14:20:00Z">
            <w:r w:rsidRPr="00504CBB" w:rsidDel="00504CBB">
              <w:rPr>
                <w:noProof/>
                <w:rPrChange w:id="358"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9"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360" w:author="Meir Kalter" w:date="2016-06-15T14:20:00Z"/>
              <w:rFonts w:eastAsiaTheme="minorEastAsia" w:cstheme="minorBidi"/>
              <w:b w:val="0"/>
              <w:bCs w:val="0"/>
              <w:noProof/>
              <w:color w:val="auto"/>
              <w:sz w:val="22"/>
              <w:szCs w:val="22"/>
              <w:bdr w:val="none" w:sz="0" w:space="0" w:color="auto"/>
              <w:lang w:eastAsia="en-US" w:bidi="he-IL"/>
            </w:rPr>
          </w:pPr>
          <w:del w:id="361" w:author="Meir Kalter" w:date="2016-06-15T14:20:00Z">
            <w:r w:rsidRPr="00504CBB" w:rsidDel="00504CBB">
              <w:rPr>
                <w:noProof/>
                <w:rPrChange w:id="362"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63"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364" w:author="Meir Kalter" w:date="2016-06-15T14:20:00Z"/>
              <w:rFonts w:eastAsiaTheme="minorEastAsia" w:cstheme="minorBidi"/>
              <w:b w:val="0"/>
              <w:bCs w:val="0"/>
              <w:noProof/>
              <w:color w:val="auto"/>
              <w:sz w:val="22"/>
              <w:szCs w:val="22"/>
              <w:bdr w:val="none" w:sz="0" w:space="0" w:color="auto"/>
              <w:lang w:eastAsia="en-US" w:bidi="he-IL"/>
            </w:rPr>
          </w:pPr>
          <w:del w:id="365" w:author="Meir Kalter" w:date="2016-06-15T14:20:00Z">
            <w:r w:rsidRPr="00504CBB" w:rsidDel="00504CBB">
              <w:rPr>
                <w:noProof/>
                <w:rPrChange w:id="366"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67"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368" w:author="Meir Kalter" w:date="2016-06-15T14:20:00Z"/>
              <w:rFonts w:eastAsiaTheme="minorEastAsia" w:cstheme="minorBidi"/>
              <w:b w:val="0"/>
              <w:bCs w:val="0"/>
              <w:noProof/>
              <w:color w:val="auto"/>
              <w:sz w:val="22"/>
              <w:szCs w:val="22"/>
              <w:bdr w:val="none" w:sz="0" w:space="0" w:color="auto"/>
              <w:lang w:eastAsia="en-US" w:bidi="he-IL"/>
            </w:rPr>
          </w:pPr>
          <w:del w:id="369" w:author="Meir Kalter" w:date="2016-06-15T14:20:00Z">
            <w:r w:rsidRPr="00504CBB" w:rsidDel="00504CBB">
              <w:rPr>
                <w:noProof/>
                <w:rPrChange w:id="370"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71"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372" w:author="Meir Kalter" w:date="2016-06-15T14:20:00Z"/>
              <w:rFonts w:eastAsiaTheme="minorEastAsia" w:cstheme="minorBidi"/>
              <w:b w:val="0"/>
              <w:bCs w:val="0"/>
              <w:noProof/>
              <w:color w:val="auto"/>
              <w:sz w:val="22"/>
              <w:szCs w:val="22"/>
              <w:bdr w:val="none" w:sz="0" w:space="0" w:color="auto"/>
              <w:lang w:eastAsia="en-US" w:bidi="he-IL"/>
            </w:rPr>
          </w:pPr>
          <w:del w:id="373" w:author="Meir Kalter" w:date="2016-06-15T14:20:00Z">
            <w:r w:rsidRPr="00504CBB" w:rsidDel="00504CBB">
              <w:rPr>
                <w:noProof/>
                <w:rPrChange w:id="374"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75"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37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77" w:author="Meir Kalter" w:date="2016-06-15T14:20:00Z">
            <w:r w:rsidRPr="00504CBB" w:rsidDel="00504CBB">
              <w:rPr>
                <w:noProof/>
                <w:rPrChange w:id="378"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79"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38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81" w:author="Meir Kalter" w:date="2016-06-15T14:20:00Z">
            <w:r w:rsidRPr="00504CBB" w:rsidDel="00504CBB">
              <w:rPr>
                <w:noProof/>
                <w:rPrChange w:id="382"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83"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384" w:author="Meir Kalter" w:date="2016-06-15T14:20:00Z"/>
              <w:rFonts w:eastAsiaTheme="minorEastAsia" w:cstheme="minorBidi"/>
              <w:b w:val="0"/>
              <w:bCs w:val="0"/>
              <w:noProof/>
              <w:color w:val="auto"/>
              <w:sz w:val="22"/>
              <w:szCs w:val="22"/>
              <w:bdr w:val="none" w:sz="0" w:space="0" w:color="auto"/>
              <w:lang w:eastAsia="en-US" w:bidi="he-IL"/>
            </w:rPr>
          </w:pPr>
          <w:del w:id="385" w:author="Meir Kalter" w:date="2016-06-15T14:20:00Z">
            <w:r w:rsidRPr="00504CBB" w:rsidDel="00504CBB">
              <w:rPr>
                <w:noProof/>
                <w:rPrChange w:id="386"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87"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388" w:author="Meir Kalter" w:date="2016-06-15T14:20:00Z"/>
              <w:rFonts w:eastAsiaTheme="minorEastAsia" w:cstheme="minorBidi"/>
              <w:b w:val="0"/>
              <w:bCs w:val="0"/>
              <w:noProof/>
              <w:color w:val="auto"/>
              <w:sz w:val="22"/>
              <w:szCs w:val="22"/>
              <w:bdr w:val="none" w:sz="0" w:space="0" w:color="auto"/>
              <w:lang w:eastAsia="en-US" w:bidi="he-IL"/>
            </w:rPr>
          </w:pPr>
          <w:del w:id="389" w:author="Meir Kalter" w:date="2016-06-15T14:20:00Z">
            <w:r w:rsidRPr="00504CBB" w:rsidDel="00504CBB">
              <w:rPr>
                <w:noProof/>
                <w:rPrChange w:id="390"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91"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392" w:author="Meir Kalter" w:date="2016-06-15T14:20:00Z"/>
              <w:rFonts w:eastAsiaTheme="minorEastAsia" w:cstheme="minorBidi"/>
              <w:b w:val="0"/>
              <w:bCs w:val="0"/>
              <w:noProof/>
              <w:color w:val="auto"/>
              <w:sz w:val="22"/>
              <w:szCs w:val="22"/>
              <w:bdr w:val="none" w:sz="0" w:space="0" w:color="auto"/>
              <w:lang w:eastAsia="en-US" w:bidi="he-IL"/>
            </w:rPr>
          </w:pPr>
          <w:del w:id="393" w:author="Meir Kalter" w:date="2016-06-15T14:20:00Z">
            <w:r w:rsidRPr="00504CBB" w:rsidDel="00504CBB">
              <w:rPr>
                <w:noProof/>
                <w:rPrChange w:id="394"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95"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396" w:author="Meir Kalter" w:date="2016-06-15T14:20:00Z"/>
              <w:rFonts w:eastAsiaTheme="minorEastAsia" w:cstheme="minorBidi"/>
              <w:b w:val="0"/>
              <w:bCs w:val="0"/>
              <w:noProof/>
              <w:color w:val="auto"/>
              <w:sz w:val="22"/>
              <w:szCs w:val="22"/>
              <w:bdr w:val="none" w:sz="0" w:space="0" w:color="auto"/>
              <w:lang w:eastAsia="en-US" w:bidi="he-IL"/>
            </w:rPr>
          </w:pPr>
          <w:del w:id="397" w:author="Meir Kalter" w:date="2016-06-15T14:20:00Z">
            <w:r w:rsidRPr="00504CBB" w:rsidDel="00504CBB">
              <w:rPr>
                <w:noProof/>
                <w:rPrChange w:id="398"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99"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0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01" w:author="Meir Kalter" w:date="2016-06-15T14:20:00Z">
            <w:r w:rsidRPr="00504CBB" w:rsidDel="00504CBB">
              <w:rPr>
                <w:noProof/>
                <w:rPrChange w:id="402"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03"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04" w:author="Meir Kalter" w:date="2016-06-15T14:20:00Z"/>
              <w:rFonts w:eastAsiaTheme="minorEastAsia" w:cstheme="minorBidi"/>
              <w:b w:val="0"/>
              <w:bCs w:val="0"/>
              <w:noProof/>
              <w:color w:val="auto"/>
              <w:sz w:val="22"/>
              <w:szCs w:val="22"/>
              <w:bdr w:val="none" w:sz="0" w:space="0" w:color="auto"/>
              <w:lang w:eastAsia="en-US" w:bidi="he-IL"/>
            </w:rPr>
          </w:pPr>
          <w:del w:id="405" w:author="Meir Kalter" w:date="2016-06-15T14:20:00Z">
            <w:r w:rsidRPr="00504CBB" w:rsidDel="00504CBB">
              <w:rPr>
                <w:noProof/>
                <w:rPrChange w:id="406"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07" w:author="Meir Kalter" w:date="2016-06-15T14:20:00Z"/>
              <w:rFonts w:eastAsiaTheme="minorEastAsia" w:cstheme="minorBidi"/>
              <w:b w:val="0"/>
              <w:bCs w:val="0"/>
              <w:noProof/>
              <w:color w:val="auto"/>
              <w:sz w:val="22"/>
              <w:szCs w:val="22"/>
              <w:bdr w:val="none" w:sz="0" w:space="0" w:color="auto"/>
              <w:lang w:eastAsia="en-US" w:bidi="he-IL"/>
            </w:rPr>
          </w:pPr>
          <w:del w:id="408" w:author="Meir Kalter" w:date="2016-06-15T14:20:00Z">
            <w:r w:rsidRPr="00504CBB" w:rsidDel="00504CBB">
              <w:rPr>
                <w:noProof/>
                <w:rPrChange w:id="409"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10" w:author="Meir Kalter" w:date="2016-06-15T14:20:00Z"/>
              <w:rFonts w:eastAsiaTheme="minorEastAsia" w:cstheme="minorBidi"/>
              <w:b w:val="0"/>
              <w:bCs w:val="0"/>
              <w:noProof/>
              <w:color w:val="auto"/>
              <w:sz w:val="22"/>
              <w:szCs w:val="22"/>
              <w:bdr w:val="none" w:sz="0" w:space="0" w:color="auto"/>
              <w:lang w:eastAsia="en-US" w:bidi="he-IL"/>
            </w:rPr>
          </w:pPr>
          <w:del w:id="411" w:author="Meir Kalter" w:date="2016-06-15T14:20:00Z">
            <w:r w:rsidRPr="00504CBB" w:rsidDel="00504CBB">
              <w:rPr>
                <w:noProof/>
                <w:rPrChange w:id="412"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13" w:author="Meir Kalter" w:date="2016-06-15T14:20:00Z"/>
              <w:rFonts w:eastAsiaTheme="minorEastAsia" w:cstheme="minorBidi"/>
              <w:b w:val="0"/>
              <w:bCs w:val="0"/>
              <w:noProof/>
              <w:color w:val="auto"/>
              <w:sz w:val="22"/>
              <w:szCs w:val="22"/>
              <w:bdr w:val="none" w:sz="0" w:space="0" w:color="auto"/>
              <w:lang w:eastAsia="en-US" w:bidi="he-IL"/>
            </w:rPr>
          </w:pPr>
          <w:del w:id="414" w:author="Meir Kalter" w:date="2016-06-15T14:20:00Z">
            <w:r w:rsidRPr="00504CBB" w:rsidDel="00504CBB">
              <w:rPr>
                <w:noProof/>
                <w:rPrChange w:id="415"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16" w:author="Meir Kalter" w:date="2016-06-15T14:20:00Z"/>
              <w:rFonts w:eastAsiaTheme="minorEastAsia" w:cstheme="minorBidi"/>
              <w:b w:val="0"/>
              <w:bCs w:val="0"/>
              <w:noProof/>
              <w:color w:val="auto"/>
              <w:sz w:val="22"/>
              <w:szCs w:val="22"/>
              <w:bdr w:val="none" w:sz="0" w:space="0" w:color="auto"/>
              <w:lang w:eastAsia="en-US" w:bidi="he-IL"/>
            </w:rPr>
          </w:pPr>
          <w:del w:id="417" w:author="Meir Kalter" w:date="2016-06-15T14:20:00Z">
            <w:r w:rsidRPr="00504CBB" w:rsidDel="00504CBB">
              <w:rPr>
                <w:noProof/>
                <w:rPrChange w:id="418"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19"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20" w:author="Meir Kalter" w:date="2016-06-15T14:20:00Z">
            <w:r w:rsidRPr="00504CBB" w:rsidDel="00504CBB">
              <w:rPr>
                <w:noProof/>
                <w:rPrChange w:id="421"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22" w:author="Meir Kalter" w:date="2016-06-15T14:20:00Z"/>
              <w:rFonts w:eastAsiaTheme="minorEastAsia" w:cstheme="minorBidi"/>
              <w:b w:val="0"/>
              <w:bCs w:val="0"/>
              <w:noProof/>
              <w:color w:val="auto"/>
              <w:sz w:val="22"/>
              <w:szCs w:val="22"/>
              <w:bdr w:val="none" w:sz="0" w:space="0" w:color="auto"/>
              <w:lang w:eastAsia="en-US" w:bidi="he-IL"/>
            </w:rPr>
          </w:pPr>
          <w:del w:id="423" w:author="Meir Kalter" w:date="2016-06-15T14:20:00Z">
            <w:r w:rsidRPr="00504CBB" w:rsidDel="00504CBB">
              <w:rPr>
                <w:noProof/>
                <w:rPrChange w:id="424"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25"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26" w:author="Meir Kalter" w:date="2016-06-15T14:20:00Z"/>
              <w:rFonts w:eastAsiaTheme="minorEastAsia" w:cstheme="minorBidi"/>
              <w:noProof/>
              <w:color w:val="auto"/>
              <w:sz w:val="22"/>
              <w:szCs w:val="22"/>
              <w:bdr w:val="none" w:sz="0" w:space="0" w:color="auto"/>
              <w:lang w:eastAsia="en-US" w:bidi="he-IL"/>
            </w:rPr>
          </w:pPr>
          <w:del w:id="427" w:author="Meir Kalter" w:date="2016-06-15T14:20:00Z">
            <w:r w:rsidRPr="00504CBB" w:rsidDel="00504CBB">
              <w:rPr>
                <w:noProof/>
                <w:rPrChange w:id="428"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29"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30" w:author="Meir Kalter" w:date="2016-06-15T14:20:00Z"/>
              <w:rFonts w:eastAsiaTheme="minorEastAsia" w:cstheme="minorBidi"/>
              <w:noProof/>
              <w:color w:val="auto"/>
              <w:sz w:val="22"/>
              <w:szCs w:val="22"/>
              <w:bdr w:val="none" w:sz="0" w:space="0" w:color="auto"/>
              <w:lang w:eastAsia="en-US" w:bidi="he-IL"/>
            </w:rPr>
          </w:pPr>
          <w:del w:id="431" w:author="Meir Kalter" w:date="2016-06-15T14:20:00Z">
            <w:r w:rsidRPr="00504CBB" w:rsidDel="00504CBB">
              <w:rPr>
                <w:noProof/>
                <w:rPrChange w:id="432"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33"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43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35" w:author="Meir Kalter" w:date="2016-06-15T14:20:00Z">
            <w:r w:rsidRPr="00504CBB" w:rsidDel="00504CBB">
              <w:rPr>
                <w:noProof/>
                <w:rPrChange w:id="436"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37"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43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39" w:author="Meir Kalter" w:date="2016-06-15T14:20:00Z">
            <w:r w:rsidRPr="00504CBB" w:rsidDel="00504CBB">
              <w:rPr>
                <w:noProof/>
                <w:rPrChange w:id="440"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44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2" w:author="Meir Kalter" w:date="2016-06-15T14:20:00Z">
            <w:r w:rsidRPr="00504CBB" w:rsidDel="00504CBB">
              <w:rPr>
                <w:noProof/>
                <w:rPrChange w:id="443" w:author="Meir Kalter" w:date="2016-06-15T14:20:00Z">
                  <w:rPr>
                    <w:rStyle w:val="Hyperlink"/>
                    <w:noProof/>
                  </w:rPr>
                </w:rPrChange>
              </w:rPr>
              <w:delText>List of pictures</w:delText>
            </w:r>
            <w:r w:rsidDel="00504CBB">
              <w:rPr>
                <w:noProof/>
                <w:webHidden/>
              </w:rPr>
              <w:tab/>
              <w:delText>32</w:delText>
            </w:r>
          </w:del>
        </w:p>
        <w:p w:rsidR="00DE7D2F" w:rsidRDefault="00DE7D2F">
          <w:pPr>
            <w:rPr>
              <w:ins w:id="444" w:author="Meir Kalter" w:date="2016-06-14T15:25:00Z"/>
            </w:rPr>
          </w:pPr>
          <w:ins w:id="445" w:author="Meir Kalter" w:date="2016-06-14T15:25:00Z">
            <w:r>
              <w:rPr>
                <w:b/>
                <w:bCs/>
                <w:noProof/>
              </w:rPr>
              <w:fldChar w:fldCharType="end"/>
            </w:r>
          </w:ins>
        </w:p>
        <w:customXmlInsRangeStart w:id="446" w:author="Meir Kalter" w:date="2016-06-14T15:25:00Z"/>
      </w:sdtContent>
    </w:sdt>
    <w:customXmlInsRangeEnd w:id="446"/>
    <w:p w:rsidR="00186F7D" w:rsidRPr="00186F7D" w:rsidRDefault="00186F7D">
      <w:pPr>
        <w:rPr>
          <w:rPrChange w:id="447"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448" w:author="Meir Kalter" w:date="2016-06-14T15:19:00Z">
          <w:pPr>
            <w:pStyle w:val="Title"/>
            <w:jc w:val="right"/>
          </w:pPr>
        </w:pPrChange>
      </w:pPr>
    </w:p>
    <w:p w:rsidR="00C0594E" w:rsidDel="00024C92" w:rsidRDefault="00C0594E">
      <w:pPr>
        <w:pStyle w:val="Heading1"/>
        <w:rPr>
          <w:del w:id="449" w:author="Meir Kalter" w:date="2016-06-14T14:51:00Z"/>
        </w:rPr>
        <w:pPrChange w:id="450" w:author="Meir Kalter" w:date="2016-06-15T15:11:00Z">
          <w:pPr>
            <w:pStyle w:val="Encabezam"/>
            <w:numPr>
              <w:numId w:val="2"/>
            </w:numPr>
            <w:ind w:left="266" w:hanging="266"/>
          </w:pPr>
        </w:pPrChange>
      </w:pPr>
      <w:bookmarkStart w:id="451" w:name="_Toc453680905"/>
      <w:bookmarkStart w:id="452" w:name="_Toc453681061"/>
      <w:bookmarkStart w:id="453" w:name="_Toc453681210"/>
      <w:bookmarkStart w:id="454" w:name="_Toc453681360"/>
      <w:bookmarkStart w:id="455" w:name="_Toc453681508"/>
      <w:bookmarkStart w:id="456" w:name="_Toc453681656"/>
      <w:bookmarkStart w:id="457" w:name="_Toc453681801"/>
      <w:bookmarkStart w:id="458" w:name="_Toc453763768"/>
      <w:bookmarkStart w:id="459" w:name="_Toc453763917"/>
      <w:bookmarkStart w:id="460" w:name="_Toc453764065"/>
      <w:bookmarkStart w:id="461" w:name="_Toc453764424"/>
      <w:bookmarkStart w:id="462" w:name="_Toc453764617"/>
      <w:bookmarkStart w:id="463" w:name="_Toc453764821"/>
      <w:bookmarkStart w:id="464" w:name="_Toc453765082"/>
      <w:bookmarkStart w:id="465" w:name="_Toc453765530"/>
      <w:bookmarkStart w:id="466" w:name="_Toc453765973"/>
      <w:bookmarkStart w:id="467" w:name="_Toc453767235"/>
      <w:bookmarkStart w:id="468" w:name="_Toc453767459"/>
      <w:bookmarkStart w:id="469" w:name="_Toc453767683"/>
      <w:bookmarkStart w:id="470" w:name="_Toc453767908"/>
      <w:bookmarkStart w:id="471" w:name="_Toc453768131"/>
      <w:bookmarkStart w:id="472" w:name="_Toc453785811"/>
      <w:bookmarkStart w:id="473" w:name="_Toc453786325"/>
      <w:bookmarkStart w:id="474" w:name="_Toc454220794"/>
      <w:bookmarkStart w:id="475" w:name="_Toc454274304"/>
      <w:bookmarkStart w:id="476" w:name="_Toc455403312"/>
      <w:bookmarkStart w:id="477" w:name="_Toc455403553"/>
      <w:bookmarkStart w:id="478" w:name="_Toc455403793"/>
      <w:bookmarkStart w:id="479" w:name="_Toc455404030"/>
      <w:bookmarkStart w:id="480" w:name="_Toc455404266"/>
      <w:bookmarkStart w:id="481" w:name="_Toc455404501"/>
      <w:bookmarkStart w:id="482" w:name="_Toc455404735"/>
      <w:bookmarkStart w:id="483" w:name="_Toc455404968"/>
      <w:bookmarkStart w:id="484" w:name="_Toc455405184"/>
      <w:bookmarkStart w:id="485" w:name="_Toc455405398"/>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C0594E" w:rsidDel="00B1717F" w:rsidRDefault="00C0594E">
      <w:pPr>
        <w:pStyle w:val="Heading1"/>
        <w:rPr>
          <w:del w:id="486" w:author="Meir Kalter" w:date="2016-06-14T08:48:00Z"/>
          <w:noProof/>
        </w:rPr>
        <w:pPrChange w:id="487" w:author="Meir Kalter" w:date="2016-06-15T15:12:00Z">
          <w:pPr/>
        </w:pPrChange>
      </w:pPr>
      <w:del w:id="488" w:author="Meir Kalter" w:date="2016-06-14T14:58:00Z">
        <w:r w:rsidDel="00A5357E">
          <w:fldChar w:fldCharType="begin"/>
        </w:r>
        <w:r w:rsidR="00B706A9" w:rsidDel="00A5357E">
          <w:delInstrText xml:space="preserve"> TOC \o 2-4 \t "Encabezam., 5"</w:delInstrText>
        </w:r>
        <w:r w:rsidDel="00A5357E">
          <w:fldChar w:fldCharType="separate"/>
        </w:r>
      </w:del>
      <w:bookmarkStart w:id="489" w:name="_Toc454220795"/>
      <w:bookmarkStart w:id="490" w:name="_Toc453786326"/>
      <w:bookmarkStart w:id="491" w:name="_Toc453785812"/>
      <w:bookmarkStart w:id="492" w:name="_Toc453680906"/>
      <w:bookmarkStart w:id="493" w:name="_Toc453681062"/>
      <w:bookmarkStart w:id="494" w:name="_Toc453681211"/>
      <w:bookmarkStart w:id="495" w:name="_Toc453681361"/>
      <w:bookmarkStart w:id="496" w:name="_Toc453681509"/>
      <w:bookmarkStart w:id="497" w:name="_Toc453681657"/>
      <w:bookmarkStart w:id="498" w:name="_Toc453681802"/>
      <w:bookmarkStart w:id="499" w:name="_Toc453763769"/>
      <w:bookmarkStart w:id="500" w:name="_Toc453763918"/>
      <w:bookmarkStart w:id="501" w:name="_Toc453764066"/>
      <w:bookmarkStart w:id="502" w:name="_Toc453764425"/>
      <w:bookmarkStart w:id="503" w:name="_Toc453764618"/>
      <w:bookmarkStart w:id="504" w:name="_Toc453764822"/>
      <w:bookmarkStart w:id="505" w:name="_Toc453765083"/>
      <w:bookmarkStart w:id="506" w:name="_Toc453765531"/>
      <w:bookmarkStart w:id="507" w:name="_Toc453765974"/>
      <w:bookmarkStart w:id="508" w:name="_Toc453767236"/>
      <w:bookmarkStart w:id="509" w:name="_Toc453767460"/>
      <w:bookmarkStart w:id="510" w:name="_Toc453767684"/>
      <w:bookmarkStart w:id="511" w:name="_Toc453767909"/>
      <w:bookmarkStart w:id="512" w:name="_Toc453768132"/>
      <w:bookmarkStart w:id="513" w:name="_Toc454274305"/>
      <w:bookmarkStart w:id="514" w:name="_Toc455403313"/>
      <w:bookmarkStart w:id="515" w:name="_Toc455403554"/>
      <w:bookmarkStart w:id="516" w:name="_Toc455403794"/>
      <w:bookmarkStart w:id="517" w:name="_Toc455404031"/>
      <w:bookmarkStart w:id="518" w:name="_Toc455404267"/>
      <w:bookmarkStart w:id="519" w:name="_Toc455404502"/>
      <w:bookmarkStart w:id="520" w:name="_Toc455404736"/>
      <w:bookmarkStart w:id="521" w:name="_Toc455404969"/>
      <w:bookmarkStart w:id="522" w:name="_Toc455405185"/>
      <w:bookmarkStart w:id="523" w:name="_Toc455405399"/>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C0594E" w:rsidDel="00B1717F" w:rsidRDefault="00B706A9">
      <w:pPr>
        <w:pStyle w:val="Heading1"/>
        <w:rPr>
          <w:del w:id="524" w:author="Meir Kalter" w:date="2016-06-14T08:48:00Z"/>
          <w:noProof/>
        </w:rPr>
        <w:pPrChange w:id="525" w:author="Meir Kalter" w:date="2016-06-15T15:12:00Z">
          <w:pPr>
            <w:pStyle w:val="TOC51"/>
            <w:numPr>
              <w:numId w:val="3"/>
            </w:numPr>
            <w:ind w:left="396" w:hanging="396"/>
          </w:pPr>
        </w:pPrChange>
      </w:pPr>
      <w:del w:id="526" w:author="Meir Kalter" w:date="2016-06-14T08:48:00Z">
        <w:r w:rsidDel="00B1717F">
          <w:rPr>
            <w:noProof/>
          </w:rPr>
          <w:delText>Introducción</w:delText>
        </w:r>
        <w:r w:rsidDel="00B1717F">
          <w:rPr>
            <w:noProof/>
          </w:rPr>
          <w:tab/>
          <w:delText>6</w:delText>
        </w:r>
        <w:bookmarkStart w:id="527" w:name="_Toc453680907"/>
        <w:bookmarkStart w:id="528" w:name="_Toc453681063"/>
        <w:bookmarkStart w:id="529" w:name="_Toc453681212"/>
        <w:bookmarkStart w:id="530" w:name="_Toc453681362"/>
        <w:bookmarkStart w:id="531" w:name="_Toc453681510"/>
        <w:bookmarkStart w:id="532" w:name="_Toc453681658"/>
        <w:bookmarkStart w:id="533" w:name="_Toc453681803"/>
        <w:bookmarkStart w:id="534" w:name="_Toc453763770"/>
        <w:bookmarkStart w:id="535" w:name="_Toc453763919"/>
        <w:bookmarkStart w:id="536" w:name="_Toc453764067"/>
        <w:bookmarkStart w:id="537" w:name="_Toc453764426"/>
        <w:bookmarkStart w:id="538" w:name="_Toc453764619"/>
        <w:bookmarkStart w:id="539" w:name="_Toc453764823"/>
        <w:bookmarkStart w:id="540" w:name="_Toc453765084"/>
        <w:bookmarkStart w:id="541" w:name="_Toc453765532"/>
        <w:bookmarkStart w:id="542" w:name="_Toc453765975"/>
        <w:bookmarkStart w:id="543" w:name="_Toc453767237"/>
        <w:bookmarkStart w:id="544" w:name="_Toc453767461"/>
        <w:bookmarkStart w:id="545" w:name="_Toc453767685"/>
        <w:bookmarkStart w:id="546" w:name="_Toc453767910"/>
        <w:bookmarkStart w:id="547" w:name="_Toc453768133"/>
        <w:bookmarkStart w:id="548" w:name="_Toc453785813"/>
        <w:bookmarkStart w:id="549" w:name="_Toc453786327"/>
        <w:bookmarkStart w:id="550" w:name="_Toc454220796"/>
        <w:bookmarkStart w:id="551" w:name="_Toc454274306"/>
        <w:bookmarkStart w:id="552" w:name="_Toc455403314"/>
        <w:bookmarkStart w:id="553" w:name="_Toc455403555"/>
        <w:bookmarkStart w:id="554" w:name="_Toc455403795"/>
        <w:bookmarkStart w:id="555" w:name="_Toc455404032"/>
        <w:bookmarkStart w:id="556" w:name="_Toc455404268"/>
        <w:bookmarkStart w:id="557" w:name="_Toc455404503"/>
        <w:bookmarkStart w:id="558" w:name="_Toc455404737"/>
        <w:bookmarkStart w:id="559" w:name="_Toc455404970"/>
        <w:bookmarkStart w:id="560" w:name="_Toc455405186"/>
        <w:bookmarkStart w:id="561" w:name="_Toc455405400"/>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del>
    </w:p>
    <w:p w:rsidR="00C0594E" w:rsidDel="00B1717F" w:rsidRDefault="00B706A9">
      <w:pPr>
        <w:pStyle w:val="Heading1"/>
        <w:rPr>
          <w:del w:id="562" w:author="Meir Kalter" w:date="2016-06-14T08:48:00Z"/>
          <w:noProof/>
        </w:rPr>
        <w:pPrChange w:id="563" w:author="Meir Kalter" w:date="2016-06-15T15:12:00Z">
          <w:pPr>
            <w:pStyle w:val="TOC51"/>
          </w:pPr>
        </w:pPrChange>
      </w:pPr>
      <w:del w:id="564"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565" w:name="_Toc453680908"/>
        <w:bookmarkStart w:id="566" w:name="_Toc453681064"/>
        <w:bookmarkStart w:id="567" w:name="_Toc453681213"/>
        <w:bookmarkStart w:id="568" w:name="_Toc453681363"/>
        <w:bookmarkStart w:id="569" w:name="_Toc453681511"/>
        <w:bookmarkStart w:id="570" w:name="_Toc453681659"/>
        <w:bookmarkStart w:id="571" w:name="_Toc453681804"/>
        <w:bookmarkStart w:id="572" w:name="_Toc453763771"/>
        <w:bookmarkStart w:id="573" w:name="_Toc453763920"/>
        <w:bookmarkStart w:id="574" w:name="_Toc453764068"/>
        <w:bookmarkStart w:id="575" w:name="_Toc453764427"/>
        <w:bookmarkStart w:id="576" w:name="_Toc453764620"/>
        <w:bookmarkStart w:id="577" w:name="_Toc453764824"/>
        <w:bookmarkStart w:id="578" w:name="_Toc453765085"/>
        <w:bookmarkStart w:id="579" w:name="_Toc453765533"/>
        <w:bookmarkStart w:id="580" w:name="_Toc453765976"/>
        <w:bookmarkStart w:id="581" w:name="_Toc453767238"/>
        <w:bookmarkStart w:id="582" w:name="_Toc453767462"/>
        <w:bookmarkStart w:id="583" w:name="_Toc453767686"/>
        <w:bookmarkStart w:id="584" w:name="_Toc453767911"/>
        <w:bookmarkStart w:id="585" w:name="_Toc453768134"/>
        <w:bookmarkStart w:id="586" w:name="_Toc453785814"/>
        <w:bookmarkStart w:id="587" w:name="_Toc453786328"/>
        <w:bookmarkStart w:id="588" w:name="_Toc454220797"/>
        <w:bookmarkStart w:id="589" w:name="_Toc454274307"/>
        <w:bookmarkStart w:id="590" w:name="_Toc455403315"/>
        <w:bookmarkStart w:id="591" w:name="_Toc455403556"/>
        <w:bookmarkStart w:id="592" w:name="_Toc455403796"/>
        <w:bookmarkStart w:id="593" w:name="_Toc455404033"/>
        <w:bookmarkStart w:id="594" w:name="_Toc455404269"/>
        <w:bookmarkStart w:id="595" w:name="_Toc455404504"/>
        <w:bookmarkStart w:id="596" w:name="_Toc455404738"/>
        <w:bookmarkStart w:id="597" w:name="_Toc455404971"/>
        <w:bookmarkStart w:id="598" w:name="_Toc455405187"/>
        <w:bookmarkStart w:id="599" w:name="_Toc455405401"/>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del>
    </w:p>
    <w:p w:rsidR="00C0594E" w:rsidDel="00B1717F" w:rsidRDefault="00B706A9">
      <w:pPr>
        <w:pStyle w:val="Heading1"/>
        <w:rPr>
          <w:del w:id="600" w:author="Meir Kalter" w:date="2016-06-14T08:48:00Z"/>
          <w:noProof/>
        </w:rPr>
        <w:pPrChange w:id="601" w:author="Meir Kalter" w:date="2016-06-15T15:12:00Z">
          <w:pPr>
            <w:pStyle w:val="TOC51"/>
          </w:pPr>
        </w:pPrChange>
      </w:pPr>
      <w:del w:id="602"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03" w:name="_Toc453680909"/>
        <w:bookmarkStart w:id="604" w:name="_Toc453681065"/>
        <w:bookmarkStart w:id="605" w:name="_Toc453681214"/>
        <w:bookmarkStart w:id="606" w:name="_Toc453681364"/>
        <w:bookmarkStart w:id="607" w:name="_Toc453681512"/>
        <w:bookmarkStart w:id="608" w:name="_Toc453681660"/>
        <w:bookmarkStart w:id="609" w:name="_Toc453681805"/>
        <w:bookmarkStart w:id="610" w:name="_Toc453763772"/>
        <w:bookmarkStart w:id="611" w:name="_Toc453763921"/>
        <w:bookmarkStart w:id="612" w:name="_Toc453764069"/>
        <w:bookmarkStart w:id="613" w:name="_Toc453764428"/>
        <w:bookmarkStart w:id="614" w:name="_Toc453764621"/>
        <w:bookmarkStart w:id="615" w:name="_Toc453764825"/>
        <w:bookmarkStart w:id="616" w:name="_Toc453765086"/>
        <w:bookmarkStart w:id="617" w:name="_Toc453765534"/>
        <w:bookmarkStart w:id="618" w:name="_Toc453765977"/>
        <w:bookmarkStart w:id="619" w:name="_Toc453767239"/>
        <w:bookmarkStart w:id="620" w:name="_Toc453767463"/>
        <w:bookmarkStart w:id="621" w:name="_Toc453767687"/>
        <w:bookmarkStart w:id="622" w:name="_Toc453767912"/>
        <w:bookmarkStart w:id="623" w:name="_Toc453768135"/>
        <w:bookmarkStart w:id="624" w:name="_Toc453785815"/>
        <w:bookmarkStart w:id="625" w:name="_Toc453786329"/>
        <w:bookmarkStart w:id="626" w:name="_Toc454220798"/>
        <w:bookmarkStart w:id="627" w:name="_Toc454274308"/>
        <w:bookmarkStart w:id="628" w:name="_Toc455403316"/>
        <w:bookmarkStart w:id="629" w:name="_Toc455403557"/>
        <w:bookmarkStart w:id="630" w:name="_Toc455403797"/>
        <w:bookmarkStart w:id="631" w:name="_Toc455404034"/>
        <w:bookmarkStart w:id="632" w:name="_Toc455404270"/>
        <w:bookmarkStart w:id="633" w:name="_Toc455404505"/>
        <w:bookmarkStart w:id="634" w:name="_Toc455404739"/>
        <w:bookmarkStart w:id="635" w:name="_Toc455404972"/>
        <w:bookmarkStart w:id="636" w:name="_Toc455405188"/>
        <w:bookmarkStart w:id="637" w:name="_Toc4554054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del>
    </w:p>
    <w:p w:rsidR="00C0594E" w:rsidDel="00B1717F" w:rsidRDefault="00B706A9">
      <w:pPr>
        <w:pStyle w:val="Heading1"/>
        <w:rPr>
          <w:del w:id="638" w:author="Meir Kalter" w:date="2016-06-14T08:48:00Z"/>
          <w:noProof/>
        </w:rPr>
        <w:pPrChange w:id="639" w:author="Meir Kalter" w:date="2016-06-15T15:12:00Z">
          <w:pPr>
            <w:pStyle w:val="TOC51"/>
            <w:numPr>
              <w:numId w:val="4"/>
            </w:numPr>
            <w:ind w:left="183" w:hanging="183"/>
          </w:pPr>
        </w:pPrChange>
      </w:pPr>
      <w:del w:id="640" w:author="Meir Kalter" w:date="2016-06-14T08:48:00Z">
        <w:r w:rsidDel="00B1717F">
          <w:rPr>
            <w:noProof/>
          </w:rPr>
          <w:delText>Objective</w:delText>
        </w:r>
        <w:r w:rsidDel="00B1717F">
          <w:rPr>
            <w:noProof/>
          </w:rPr>
          <w:tab/>
          <w:delText>7</w:delText>
        </w:r>
        <w:bookmarkStart w:id="641" w:name="_Toc453680910"/>
        <w:bookmarkStart w:id="642" w:name="_Toc453681066"/>
        <w:bookmarkStart w:id="643" w:name="_Toc453681215"/>
        <w:bookmarkStart w:id="644" w:name="_Toc453681365"/>
        <w:bookmarkStart w:id="645" w:name="_Toc453681513"/>
        <w:bookmarkStart w:id="646" w:name="_Toc453681661"/>
        <w:bookmarkStart w:id="647" w:name="_Toc453681806"/>
        <w:bookmarkStart w:id="648" w:name="_Toc453763773"/>
        <w:bookmarkStart w:id="649" w:name="_Toc453763922"/>
        <w:bookmarkStart w:id="650" w:name="_Toc453764070"/>
        <w:bookmarkStart w:id="651" w:name="_Toc453764429"/>
        <w:bookmarkStart w:id="652" w:name="_Toc453764622"/>
        <w:bookmarkStart w:id="653" w:name="_Toc453764826"/>
        <w:bookmarkStart w:id="654" w:name="_Toc453765087"/>
        <w:bookmarkStart w:id="655" w:name="_Toc453765535"/>
        <w:bookmarkStart w:id="656" w:name="_Toc453765978"/>
        <w:bookmarkStart w:id="657" w:name="_Toc453767240"/>
        <w:bookmarkStart w:id="658" w:name="_Toc453767464"/>
        <w:bookmarkStart w:id="659" w:name="_Toc453767688"/>
        <w:bookmarkStart w:id="660" w:name="_Toc453767913"/>
        <w:bookmarkStart w:id="661" w:name="_Toc453768136"/>
        <w:bookmarkStart w:id="662" w:name="_Toc453785816"/>
        <w:bookmarkStart w:id="663" w:name="_Toc453786330"/>
        <w:bookmarkStart w:id="664" w:name="_Toc454220799"/>
        <w:bookmarkStart w:id="665" w:name="_Toc454274309"/>
        <w:bookmarkStart w:id="666" w:name="_Toc455403317"/>
        <w:bookmarkStart w:id="667" w:name="_Toc455403558"/>
        <w:bookmarkStart w:id="668" w:name="_Toc455403798"/>
        <w:bookmarkStart w:id="669" w:name="_Toc455404035"/>
        <w:bookmarkStart w:id="670" w:name="_Toc455404271"/>
        <w:bookmarkStart w:id="671" w:name="_Toc455404506"/>
        <w:bookmarkStart w:id="672" w:name="_Toc455404740"/>
        <w:bookmarkStart w:id="673" w:name="_Toc455404973"/>
        <w:bookmarkStart w:id="674" w:name="_Toc455405189"/>
        <w:bookmarkStart w:id="675" w:name="_Toc455405403"/>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del>
    </w:p>
    <w:p w:rsidR="00C0594E" w:rsidDel="00B1717F" w:rsidRDefault="00B706A9">
      <w:pPr>
        <w:pStyle w:val="Heading1"/>
        <w:rPr>
          <w:del w:id="676" w:author="Meir Kalter" w:date="2016-06-14T08:48:00Z"/>
          <w:noProof/>
        </w:rPr>
        <w:pPrChange w:id="677" w:author="Meir Kalter" w:date="2016-06-15T15:12:00Z">
          <w:pPr>
            <w:pStyle w:val="TOC51"/>
          </w:pPr>
        </w:pPrChange>
      </w:pPr>
      <w:del w:id="678"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679" w:name="_Toc453680911"/>
        <w:bookmarkStart w:id="680" w:name="_Toc453681067"/>
        <w:bookmarkStart w:id="681" w:name="_Toc453681216"/>
        <w:bookmarkStart w:id="682" w:name="_Toc453681366"/>
        <w:bookmarkStart w:id="683" w:name="_Toc453681514"/>
        <w:bookmarkStart w:id="684" w:name="_Toc453681662"/>
        <w:bookmarkStart w:id="685" w:name="_Toc453681807"/>
        <w:bookmarkStart w:id="686" w:name="_Toc453763774"/>
        <w:bookmarkStart w:id="687" w:name="_Toc453763923"/>
        <w:bookmarkStart w:id="688" w:name="_Toc453764071"/>
        <w:bookmarkStart w:id="689" w:name="_Toc453764430"/>
        <w:bookmarkStart w:id="690" w:name="_Toc453764623"/>
        <w:bookmarkStart w:id="691" w:name="_Toc453764827"/>
        <w:bookmarkStart w:id="692" w:name="_Toc453765088"/>
        <w:bookmarkStart w:id="693" w:name="_Toc453765536"/>
        <w:bookmarkStart w:id="694" w:name="_Toc453765979"/>
        <w:bookmarkStart w:id="695" w:name="_Toc453767241"/>
        <w:bookmarkStart w:id="696" w:name="_Toc453767465"/>
        <w:bookmarkStart w:id="697" w:name="_Toc453767689"/>
        <w:bookmarkStart w:id="698" w:name="_Toc453767914"/>
        <w:bookmarkStart w:id="699" w:name="_Toc453768137"/>
        <w:bookmarkStart w:id="700" w:name="_Toc453785817"/>
        <w:bookmarkStart w:id="701" w:name="_Toc453786331"/>
        <w:bookmarkStart w:id="702" w:name="_Toc454220800"/>
        <w:bookmarkStart w:id="703" w:name="_Toc454274310"/>
        <w:bookmarkStart w:id="704" w:name="_Toc455403318"/>
        <w:bookmarkStart w:id="705" w:name="_Toc455403559"/>
        <w:bookmarkStart w:id="706" w:name="_Toc455403799"/>
        <w:bookmarkStart w:id="707" w:name="_Toc455404036"/>
        <w:bookmarkStart w:id="708" w:name="_Toc455404272"/>
        <w:bookmarkStart w:id="709" w:name="_Toc455404507"/>
        <w:bookmarkStart w:id="710" w:name="_Toc455404741"/>
        <w:bookmarkStart w:id="711" w:name="_Toc455404974"/>
        <w:bookmarkStart w:id="712" w:name="_Toc455405190"/>
        <w:bookmarkStart w:id="713" w:name="_Toc455405404"/>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del>
    </w:p>
    <w:p w:rsidR="00C0594E" w:rsidDel="00B1717F" w:rsidRDefault="00B706A9">
      <w:pPr>
        <w:pStyle w:val="Heading1"/>
        <w:rPr>
          <w:del w:id="714" w:author="Meir Kalter" w:date="2016-06-14T08:48:00Z"/>
          <w:noProof/>
        </w:rPr>
        <w:pPrChange w:id="715" w:author="Meir Kalter" w:date="2016-06-15T15:12:00Z">
          <w:pPr>
            <w:pStyle w:val="TOC51"/>
          </w:pPr>
        </w:pPrChange>
      </w:pPr>
      <w:del w:id="716" w:author="Meir Kalter" w:date="2016-06-14T08:48:00Z">
        <w:r w:rsidDel="00B1717F">
          <w:rPr>
            <w:noProof/>
          </w:rPr>
          <w:delText>It must be easy to use by the student and if possible platform to work with.</w:delText>
        </w:r>
        <w:r w:rsidDel="00B1717F">
          <w:rPr>
            <w:noProof/>
          </w:rPr>
          <w:tab/>
          <w:delText>7</w:delText>
        </w:r>
        <w:bookmarkStart w:id="717" w:name="_Toc453680912"/>
        <w:bookmarkStart w:id="718" w:name="_Toc453681068"/>
        <w:bookmarkStart w:id="719" w:name="_Toc453681217"/>
        <w:bookmarkStart w:id="720" w:name="_Toc453681367"/>
        <w:bookmarkStart w:id="721" w:name="_Toc453681515"/>
        <w:bookmarkStart w:id="722" w:name="_Toc453681663"/>
        <w:bookmarkStart w:id="723" w:name="_Toc453681808"/>
        <w:bookmarkStart w:id="724" w:name="_Toc453763775"/>
        <w:bookmarkStart w:id="725" w:name="_Toc453763924"/>
        <w:bookmarkStart w:id="726" w:name="_Toc453764072"/>
        <w:bookmarkStart w:id="727" w:name="_Toc453764431"/>
        <w:bookmarkStart w:id="728" w:name="_Toc453764624"/>
        <w:bookmarkStart w:id="729" w:name="_Toc453764828"/>
        <w:bookmarkStart w:id="730" w:name="_Toc453765089"/>
        <w:bookmarkStart w:id="731" w:name="_Toc453765537"/>
        <w:bookmarkStart w:id="732" w:name="_Toc453765980"/>
        <w:bookmarkStart w:id="733" w:name="_Toc453767242"/>
        <w:bookmarkStart w:id="734" w:name="_Toc453767466"/>
        <w:bookmarkStart w:id="735" w:name="_Toc453767690"/>
        <w:bookmarkStart w:id="736" w:name="_Toc453767915"/>
        <w:bookmarkStart w:id="737" w:name="_Toc453768138"/>
        <w:bookmarkStart w:id="738" w:name="_Toc453785818"/>
        <w:bookmarkStart w:id="739" w:name="_Toc453786332"/>
        <w:bookmarkStart w:id="740" w:name="_Toc454220801"/>
        <w:bookmarkStart w:id="741" w:name="_Toc454274311"/>
        <w:bookmarkStart w:id="742" w:name="_Toc455403319"/>
        <w:bookmarkStart w:id="743" w:name="_Toc455403560"/>
        <w:bookmarkStart w:id="744" w:name="_Toc455403800"/>
        <w:bookmarkStart w:id="745" w:name="_Toc455404037"/>
        <w:bookmarkStart w:id="746" w:name="_Toc455404273"/>
        <w:bookmarkStart w:id="747" w:name="_Toc455404508"/>
        <w:bookmarkStart w:id="748" w:name="_Toc455404742"/>
        <w:bookmarkStart w:id="749" w:name="_Toc455404975"/>
        <w:bookmarkStart w:id="750" w:name="_Toc455405191"/>
        <w:bookmarkStart w:id="751" w:name="_Toc455405405"/>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del>
    </w:p>
    <w:p w:rsidR="00C0594E" w:rsidDel="00B1717F" w:rsidRDefault="00B706A9">
      <w:pPr>
        <w:pStyle w:val="Heading1"/>
        <w:rPr>
          <w:del w:id="752" w:author="Meir Kalter" w:date="2016-06-14T08:48:00Z"/>
          <w:noProof/>
        </w:rPr>
        <w:pPrChange w:id="753" w:author="Meir Kalter" w:date="2016-06-15T15:12:00Z">
          <w:pPr>
            <w:pStyle w:val="TOC51"/>
          </w:pPr>
        </w:pPrChange>
      </w:pPr>
      <w:del w:id="754"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55" w:name="_Toc453680913"/>
        <w:bookmarkStart w:id="756" w:name="_Toc453681069"/>
        <w:bookmarkStart w:id="757" w:name="_Toc453681218"/>
        <w:bookmarkStart w:id="758" w:name="_Toc453681368"/>
        <w:bookmarkStart w:id="759" w:name="_Toc453681516"/>
        <w:bookmarkStart w:id="760" w:name="_Toc453681664"/>
        <w:bookmarkStart w:id="761" w:name="_Toc453681809"/>
        <w:bookmarkStart w:id="762" w:name="_Toc453763776"/>
        <w:bookmarkStart w:id="763" w:name="_Toc453763925"/>
        <w:bookmarkStart w:id="764" w:name="_Toc453764073"/>
        <w:bookmarkStart w:id="765" w:name="_Toc453764432"/>
        <w:bookmarkStart w:id="766" w:name="_Toc453764625"/>
        <w:bookmarkStart w:id="767" w:name="_Toc453764829"/>
        <w:bookmarkStart w:id="768" w:name="_Toc453765090"/>
        <w:bookmarkStart w:id="769" w:name="_Toc453765538"/>
        <w:bookmarkStart w:id="770" w:name="_Toc453765981"/>
        <w:bookmarkStart w:id="771" w:name="_Toc453767243"/>
        <w:bookmarkStart w:id="772" w:name="_Toc453767467"/>
        <w:bookmarkStart w:id="773" w:name="_Toc453767691"/>
        <w:bookmarkStart w:id="774" w:name="_Toc453767916"/>
        <w:bookmarkStart w:id="775" w:name="_Toc453768139"/>
        <w:bookmarkStart w:id="776" w:name="_Toc453785819"/>
        <w:bookmarkStart w:id="777" w:name="_Toc453786333"/>
        <w:bookmarkStart w:id="778" w:name="_Toc454220802"/>
        <w:bookmarkStart w:id="779" w:name="_Toc454274312"/>
        <w:bookmarkStart w:id="780" w:name="_Toc455403320"/>
        <w:bookmarkStart w:id="781" w:name="_Toc455403561"/>
        <w:bookmarkStart w:id="782" w:name="_Toc455403801"/>
        <w:bookmarkStart w:id="783" w:name="_Toc455404038"/>
        <w:bookmarkStart w:id="784" w:name="_Toc455404274"/>
        <w:bookmarkStart w:id="785" w:name="_Toc455404509"/>
        <w:bookmarkStart w:id="786" w:name="_Toc455404743"/>
        <w:bookmarkStart w:id="787" w:name="_Toc455404976"/>
        <w:bookmarkStart w:id="788" w:name="_Toc455405192"/>
        <w:bookmarkStart w:id="789" w:name="_Toc455405406"/>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del>
    </w:p>
    <w:p w:rsidR="00C0594E" w:rsidDel="00B1717F" w:rsidRDefault="00B706A9">
      <w:pPr>
        <w:pStyle w:val="Heading1"/>
        <w:rPr>
          <w:del w:id="790" w:author="Meir Kalter" w:date="2016-06-14T08:48:00Z"/>
          <w:noProof/>
        </w:rPr>
        <w:pPrChange w:id="791" w:author="Meir Kalter" w:date="2016-06-15T15:12:00Z">
          <w:pPr>
            <w:pStyle w:val="TOC51"/>
            <w:numPr>
              <w:numId w:val="4"/>
            </w:numPr>
            <w:ind w:left="183" w:hanging="183"/>
          </w:pPr>
        </w:pPrChange>
      </w:pPr>
      <w:del w:id="792" w:author="Meir Kalter" w:date="2016-06-14T08:48:00Z">
        <w:r w:rsidDel="00B1717F">
          <w:rPr>
            <w:noProof/>
          </w:rPr>
          <w:delText xml:space="preserve"> Requirements</w:delText>
        </w:r>
        <w:r w:rsidDel="00B1717F">
          <w:rPr>
            <w:noProof/>
          </w:rPr>
          <w:tab/>
          <w:delText>8</w:delText>
        </w:r>
        <w:bookmarkStart w:id="793" w:name="_Toc453680914"/>
        <w:bookmarkStart w:id="794" w:name="_Toc453681070"/>
        <w:bookmarkStart w:id="795" w:name="_Toc453681219"/>
        <w:bookmarkStart w:id="796" w:name="_Toc453681369"/>
        <w:bookmarkStart w:id="797" w:name="_Toc453681517"/>
        <w:bookmarkStart w:id="798" w:name="_Toc453681665"/>
        <w:bookmarkStart w:id="799" w:name="_Toc453681810"/>
        <w:bookmarkStart w:id="800" w:name="_Toc453763777"/>
        <w:bookmarkStart w:id="801" w:name="_Toc453763926"/>
        <w:bookmarkStart w:id="802" w:name="_Toc453764074"/>
        <w:bookmarkStart w:id="803" w:name="_Toc453764433"/>
        <w:bookmarkStart w:id="804" w:name="_Toc453764626"/>
        <w:bookmarkStart w:id="805" w:name="_Toc453764830"/>
        <w:bookmarkStart w:id="806" w:name="_Toc453765091"/>
        <w:bookmarkStart w:id="807" w:name="_Toc453765539"/>
        <w:bookmarkStart w:id="808" w:name="_Toc453765982"/>
        <w:bookmarkStart w:id="809" w:name="_Toc453767244"/>
        <w:bookmarkStart w:id="810" w:name="_Toc453767468"/>
        <w:bookmarkStart w:id="811" w:name="_Toc453767692"/>
        <w:bookmarkStart w:id="812" w:name="_Toc453767917"/>
        <w:bookmarkStart w:id="813" w:name="_Toc453768140"/>
        <w:bookmarkStart w:id="814" w:name="_Toc453785820"/>
        <w:bookmarkStart w:id="815" w:name="_Toc453786334"/>
        <w:bookmarkStart w:id="816" w:name="_Toc454220803"/>
        <w:bookmarkStart w:id="817" w:name="_Toc454274313"/>
        <w:bookmarkStart w:id="818" w:name="_Toc455403321"/>
        <w:bookmarkStart w:id="819" w:name="_Toc455403562"/>
        <w:bookmarkStart w:id="820" w:name="_Toc455403802"/>
        <w:bookmarkStart w:id="821" w:name="_Toc455404039"/>
        <w:bookmarkStart w:id="822" w:name="_Toc455404275"/>
        <w:bookmarkStart w:id="823" w:name="_Toc455404510"/>
        <w:bookmarkStart w:id="824" w:name="_Toc455404744"/>
        <w:bookmarkStart w:id="825" w:name="_Toc455404977"/>
        <w:bookmarkStart w:id="826" w:name="_Toc455405193"/>
        <w:bookmarkStart w:id="827" w:name="_Toc455405407"/>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del>
    </w:p>
    <w:p w:rsidR="00C0594E" w:rsidDel="00B1717F" w:rsidRDefault="00B706A9">
      <w:pPr>
        <w:pStyle w:val="Heading1"/>
        <w:rPr>
          <w:del w:id="828" w:author="Meir Kalter" w:date="2016-06-14T08:48:00Z"/>
          <w:noProof/>
        </w:rPr>
        <w:pPrChange w:id="829" w:author="Meir Kalter" w:date="2016-06-15T15:12:00Z">
          <w:pPr>
            <w:pStyle w:val="TOC21"/>
            <w:numPr>
              <w:ilvl w:val="1"/>
              <w:numId w:val="4"/>
            </w:numPr>
            <w:ind w:left="673" w:hanging="453"/>
          </w:pPr>
        </w:pPrChange>
      </w:pPr>
      <w:del w:id="830" w:author="Meir Kalter" w:date="2016-06-14T08:48:00Z">
        <w:r w:rsidDel="00B1717F">
          <w:rPr>
            <w:noProof/>
          </w:rPr>
          <w:delText>List of requirements</w:delText>
        </w:r>
        <w:r w:rsidDel="00B1717F">
          <w:rPr>
            <w:noProof/>
          </w:rPr>
          <w:tab/>
          <w:delText>8</w:delText>
        </w:r>
        <w:bookmarkStart w:id="831" w:name="_Toc453680915"/>
        <w:bookmarkStart w:id="832" w:name="_Toc453681071"/>
        <w:bookmarkStart w:id="833" w:name="_Toc453681220"/>
        <w:bookmarkStart w:id="834" w:name="_Toc453681370"/>
        <w:bookmarkStart w:id="835" w:name="_Toc453681518"/>
        <w:bookmarkStart w:id="836" w:name="_Toc453681666"/>
        <w:bookmarkStart w:id="837" w:name="_Toc453681811"/>
        <w:bookmarkStart w:id="838" w:name="_Toc453763778"/>
        <w:bookmarkStart w:id="839" w:name="_Toc453763927"/>
        <w:bookmarkStart w:id="840" w:name="_Toc453764075"/>
        <w:bookmarkStart w:id="841" w:name="_Toc453764434"/>
        <w:bookmarkStart w:id="842" w:name="_Toc453764627"/>
        <w:bookmarkStart w:id="843" w:name="_Toc453764831"/>
        <w:bookmarkStart w:id="844" w:name="_Toc453765092"/>
        <w:bookmarkStart w:id="845" w:name="_Toc453765540"/>
        <w:bookmarkStart w:id="846" w:name="_Toc453765983"/>
        <w:bookmarkStart w:id="847" w:name="_Toc453767245"/>
        <w:bookmarkStart w:id="848" w:name="_Toc453767469"/>
        <w:bookmarkStart w:id="849" w:name="_Toc453767693"/>
        <w:bookmarkStart w:id="850" w:name="_Toc453767918"/>
        <w:bookmarkStart w:id="851" w:name="_Toc453768141"/>
        <w:bookmarkStart w:id="852" w:name="_Toc453785821"/>
        <w:bookmarkStart w:id="853" w:name="_Toc453786335"/>
        <w:bookmarkStart w:id="854" w:name="_Toc454220804"/>
        <w:bookmarkStart w:id="855" w:name="_Toc454274314"/>
        <w:bookmarkStart w:id="856" w:name="_Toc455403322"/>
        <w:bookmarkStart w:id="857" w:name="_Toc455403563"/>
        <w:bookmarkStart w:id="858" w:name="_Toc455403803"/>
        <w:bookmarkStart w:id="859" w:name="_Toc455404040"/>
        <w:bookmarkStart w:id="860" w:name="_Toc455404276"/>
        <w:bookmarkStart w:id="861" w:name="_Toc455404511"/>
        <w:bookmarkStart w:id="862" w:name="_Toc455404745"/>
        <w:bookmarkStart w:id="863" w:name="_Toc455404978"/>
        <w:bookmarkStart w:id="864" w:name="_Toc455405194"/>
        <w:bookmarkStart w:id="865" w:name="_Toc455405408"/>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del>
    </w:p>
    <w:p w:rsidR="00C0594E" w:rsidDel="00B1717F" w:rsidRDefault="00B706A9">
      <w:pPr>
        <w:pStyle w:val="Heading1"/>
        <w:rPr>
          <w:del w:id="866" w:author="Meir Kalter" w:date="2016-06-14T08:48:00Z"/>
          <w:noProof/>
        </w:rPr>
        <w:pPrChange w:id="867" w:author="Meir Kalter" w:date="2016-06-15T15:12:00Z">
          <w:pPr>
            <w:pStyle w:val="TOC51"/>
            <w:numPr>
              <w:numId w:val="5"/>
            </w:numPr>
            <w:ind w:left="670" w:hanging="413"/>
          </w:pPr>
        </w:pPrChange>
      </w:pPr>
      <w:del w:id="868" w:author="Meir Kalter" w:date="2016-06-14T08:48:00Z">
        <w:r w:rsidDel="00B1717F">
          <w:rPr>
            <w:noProof/>
          </w:rPr>
          <w:delText>Execution of assembler on basic assembler language with minimal set of instruction list.</w:delText>
        </w:r>
        <w:r w:rsidDel="00B1717F">
          <w:rPr>
            <w:noProof/>
          </w:rPr>
          <w:tab/>
          <w:delText>8</w:delText>
        </w:r>
        <w:bookmarkStart w:id="869" w:name="_Toc453680916"/>
        <w:bookmarkStart w:id="870" w:name="_Toc453681072"/>
        <w:bookmarkStart w:id="871" w:name="_Toc453681221"/>
        <w:bookmarkStart w:id="872" w:name="_Toc453681371"/>
        <w:bookmarkStart w:id="873" w:name="_Toc453681519"/>
        <w:bookmarkStart w:id="874" w:name="_Toc453681667"/>
        <w:bookmarkStart w:id="875" w:name="_Toc453681812"/>
        <w:bookmarkStart w:id="876" w:name="_Toc453763779"/>
        <w:bookmarkStart w:id="877" w:name="_Toc453763928"/>
        <w:bookmarkStart w:id="878" w:name="_Toc453764076"/>
        <w:bookmarkStart w:id="879" w:name="_Toc453764435"/>
        <w:bookmarkStart w:id="880" w:name="_Toc453764628"/>
        <w:bookmarkStart w:id="881" w:name="_Toc453764832"/>
        <w:bookmarkStart w:id="882" w:name="_Toc453765093"/>
        <w:bookmarkStart w:id="883" w:name="_Toc453765541"/>
        <w:bookmarkStart w:id="884" w:name="_Toc453765984"/>
        <w:bookmarkStart w:id="885" w:name="_Toc453767246"/>
        <w:bookmarkStart w:id="886" w:name="_Toc453767470"/>
        <w:bookmarkStart w:id="887" w:name="_Toc453767694"/>
        <w:bookmarkStart w:id="888" w:name="_Toc453767919"/>
        <w:bookmarkStart w:id="889" w:name="_Toc453768142"/>
        <w:bookmarkStart w:id="890" w:name="_Toc453785822"/>
        <w:bookmarkStart w:id="891" w:name="_Toc453786336"/>
        <w:bookmarkStart w:id="892" w:name="_Toc454220805"/>
        <w:bookmarkStart w:id="893" w:name="_Toc454274315"/>
        <w:bookmarkStart w:id="894" w:name="_Toc455403323"/>
        <w:bookmarkStart w:id="895" w:name="_Toc455403564"/>
        <w:bookmarkStart w:id="896" w:name="_Toc455403804"/>
        <w:bookmarkStart w:id="897" w:name="_Toc455404041"/>
        <w:bookmarkStart w:id="898" w:name="_Toc455404277"/>
        <w:bookmarkStart w:id="899" w:name="_Toc455404512"/>
        <w:bookmarkStart w:id="900" w:name="_Toc455404746"/>
        <w:bookmarkStart w:id="901" w:name="_Toc455404979"/>
        <w:bookmarkStart w:id="902" w:name="_Toc455405195"/>
        <w:bookmarkStart w:id="903" w:name="_Toc455405409"/>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del>
    </w:p>
    <w:p w:rsidR="00C0594E" w:rsidDel="00B1717F" w:rsidRDefault="00B706A9">
      <w:pPr>
        <w:pStyle w:val="Heading1"/>
        <w:rPr>
          <w:del w:id="904" w:author="Meir Kalter" w:date="2016-06-14T08:48:00Z"/>
          <w:noProof/>
        </w:rPr>
        <w:pPrChange w:id="905" w:author="Meir Kalter" w:date="2016-06-15T15:12:00Z">
          <w:pPr>
            <w:pStyle w:val="TOC51"/>
            <w:numPr>
              <w:numId w:val="5"/>
            </w:numPr>
            <w:ind w:left="670" w:hanging="413"/>
          </w:pPr>
        </w:pPrChange>
      </w:pPr>
      <w:del w:id="906" w:author="Meir Kalter" w:date="2016-06-14T08:48:00Z">
        <w:r w:rsidDel="00B1717F">
          <w:rPr>
            <w:noProof/>
          </w:rPr>
          <w:delText>Work with ASM files, compile them and reload them from the memory.</w:delText>
        </w:r>
        <w:r w:rsidDel="00B1717F">
          <w:rPr>
            <w:noProof/>
          </w:rPr>
          <w:tab/>
          <w:delText>8</w:delText>
        </w:r>
        <w:bookmarkStart w:id="907" w:name="_Toc453680917"/>
        <w:bookmarkStart w:id="908" w:name="_Toc453681073"/>
        <w:bookmarkStart w:id="909" w:name="_Toc453681222"/>
        <w:bookmarkStart w:id="910" w:name="_Toc453681372"/>
        <w:bookmarkStart w:id="911" w:name="_Toc453681520"/>
        <w:bookmarkStart w:id="912" w:name="_Toc453681668"/>
        <w:bookmarkStart w:id="913" w:name="_Toc453681813"/>
        <w:bookmarkStart w:id="914" w:name="_Toc453763780"/>
        <w:bookmarkStart w:id="915" w:name="_Toc453763929"/>
        <w:bookmarkStart w:id="916" w:name="_Toc453764077"/>
        <w:bookmarkStart w:id="917" w:name="_Toc453764436"/>
        <w:bookmarkStart w:id="918" w:name="_Toc453764629"/>
        <w:bookmarkStart w:id="919" w:name="_Toc453764833"/>
        <w:bookmarkStart w:id="920" w:name="_Toc453765094"/>
        <w:bookmarkStart w:id="921" w:name="_Toc453765542"/>
        <w:bookmarkStart w:id="922" w:name="_Toc453765985"/>
        <w:bookmarkStart w:id="923" w:name="_Toc453767247"/>
        <w:bookmarkStart w:id="924" w:name="_Toc453767471"/>
        <w:bookmarkStart w:id="925" w:name="_Toc453767695"/>
        <w:bookmarkStart w:id="926" w:name="_Toc453767920"/>
        <w:bookmarkStart w:id="927" w:name="_Toc453768143"/>
        <w:bookmarkStart w:id="928" w:name="_Toc453785823"/>
        <w:bookmarkStart w:id="929" w:name="_Toc453786337"/>
        <w:bookmarkStart w:id="930" w:name="_Toc454220806"/>
        <w:bookmarkStart w:id="931" w:name="_Toc454274316"/>
        <w:bookmarkStart w:id="932" w:name="_Toc455403324"/>
        <w:bookmarkStart w:id="933" w:name="_Toc455403565"/>
        <w:bookmarkStart w:id="934" w:name="_Toc455403805"/>
        <w:bookmarkStart w:id="935" w:name="_Toc455404042"/>
        <w:bookmarkStart w:id="936" w:name="_Toc455404278"/>
        <w:bookmarkStart w:id="937" w:name="_Toc455404513"/>
        <w:bookmarkStart w:id="938" w:name="_Toc455404747"/>
        <w:bookmarkStart w:id="939" w:name="_Toc455404980"/>
        <w:bookmarkStart w:id="940" w:name="_Toc455405196"/>
        <w:bookmarkStart w:id="941" w:name="_Toc455405410"/>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del>
    </w:p>
    <w:p w:rsidR="00C0594E" w:rsidDel="00B1717F" w:rsidRDefault="00B706A9">
      <w:pPr>
        <w:pStyle w:val="Heading1"/>
        <w:rPr>
          <w:del w:id="942" w:author="Meir Kalter" w:date="2016-06-14T08:48:00Z"/>
          <w:noProof/>
        </w:rPr>
        <w:pPrChange w:id="943" w:author="Meir Kalter" w:date="2016-06-15T15:12:00Z">
          <w:pPr>
            <w:pStyle w:val="TOC51"/>
            <w:numPr>
              <w:numId w:val="5"/>
            </w:numPr>
            <w:ind w:left="670" w:hanging="413"/>
          </w:pPr>
        </w:pPrChange>
      </w:pPr>
      <w:del w:id="944"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945" w:name="_Toc453680918"/>
        <w:bookmarkStart w:id="946" w:name="_Toc453681074"/>
        <w:bookmarkStart w:id="947" w:name="_Toc453681223"/>
        <w:bookmarkStart w:id="948" w:name="_Toc453681373"/>
        <w:bookmarkStart w:id="949" w:name="_Toc453681521"/>
        <w:bookmarkStart w:id="950" w:name="_Toc453681669"/>
        <w:bookmarkStart w:id="951" w:name="_Toc453681814"/>
        <w:bookmarkStart w:id="952" w:name="_Toc453763781"/>
        <w:bookmarkStart w:id="953" w:name="_Toc453763930"/>
        <w:bookmarkStart w:id="954" w:name="_Toc453764078"/>
        <w:bookmarkStart w:id="955" w:name="_Toc453764437"/>
        <w:bookmarkStart w:id="956" w:name="_Toc453764630"/>
        <w:bookmarkStart w:id="957" w:name="_Toc453764834"/>
        <w:bookmarkStart w:id="958" w:name="_Toc453765095"/>
        <w:bookmarkStart w:id="959" w:name="_Toc453765543"/>
        <w:bookmarkStart w:id="960" w:name="_Toc453765986"/>
        <w:bookmarkStart w:id="961" w:name="_Toc453767248"/>
        <w:bookmarkStart w:id="962" w:name="_Toc453767472"/>
        <w:bookmarkStart w:id="963" w:name="_Toc453767696"/>
        <w:bookmarkStart w:id="964" w:name="_Toc453767921"/>
        <w:bookmarkStart w:id="965" w:name="_Toc453768144"/>
        <w:bookmarkStart w:id="966" w:name="_Toc453785824"/>
        <w:bookmarkStart w:id="967" w:name="_Toc453786338"/>
        <w:bookmarkStart w:id="968" w:name="_Toc454220807"/>
        <w:bookmarkStart w:id="969" w:name="_Toc454274317"/>
        <w:bookmarkStart w:id="970" w:name="_Toc455403325"/>
        <w:bookmarkStart w:id="971" w:name="_Toc455403566"/>
        <w:bookmarkStart w:id="972" w:name="_Toc455403806"/>
        <w:bookmarkStart w:id="973" w:name="_Toc455404043"/>
        <w:bookmarkStart w:id="974" w:name="_Toc455404279"/>
        <w:bookmarkStart w:id="975" w:name="_Toc455404514"/>
        <w:bookmarkStart w:id="976" w:name="_Toc455404748"/>
        <w:bookmarkStart w:id="977" w:name="_Toc455404981"/>
        <w:bookmarkStart w:id="978" w:name="_Toc455405197"/>
        <w:bookmarkStart w:id="979" w:name="_Toc455405411"/>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del>
    </w:p>
    <w:p w:rsidR="00C0594E" w:rsidDel="00B1717F" w:rsidRDefault="00B706A9">
      <w:pPr>
        <w:pStyle w:val="Heading1"/>
        <w:rPr>
          <w:del w:id="980" w:author="Meir Kalter" w:date="2016-06-14T08:48:00Z"/>
          <w:noProof/>
        </w:rPr>
        <w:pPrChange w:id="981" w:author="Meir Kalter" w:date="2016-06-15T15:12:00Z">
          <w:pPr>
            <w:pStyle w:val="TOC51"/>
            <w:numPr>
              <w:numId w:val="5"/>
            </w:numPr>
            <w:ind w:left="670" w:hanging="413"/>
          </w:pPr>
        </w:pPrChange>
      </w:pPr>
      <w:del w:id="982"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983" w:name="_Toc453680919"/>
        <w:bookmarkStart w:id="984" w:name="_Toc453681075"/>
        <w:bookmarkStart w:id="985" w:name="_Toc453681224"/>
        <w:bookmarkStart w:id="986" w:name="_Toc453681374"/>
        <w:bookmarkStart w:id="987" w:name="_Toc453681522"/>
        <w:bookmarkStart w:id="988" w:name="_Toc453681670"/>
        <w:bookmarkStart w:id="989" w:name="_Toc453681815"/>
        <w:bookmarkStart w:id="990" w:name="_Toc453763782"/>
        <w:bookmarkStart w:id="991" w:name="_Toc453763931"/>
        <w:bookmarkStart w:id="992" w:name="_Toc453764079"/>
        <w:bookmarkStart w:id="993" w:name="_Toc453764438"/>
        <w:bookmarkStart w:id="994" w:name="_Toc453764631"/>
        <w:bookmarkStart w:id="995" w:name="_Toc453764835"/>
        <w:bookmarkStart w:id="996" w:name="_Toc453765096"/>
        <w:bookmarkStart w:id="997" w:name="_Toc453765544"/>
        <w:bookmarkStart w:id="998" w:name="_Toc453765987"/>
        <w:bookmarkStart w:id="999" w:name="_Toc453767249"/>
        <w:bookmarkStart w:id="1000" w:name="_Toc453767473"/>
        <w:bookmarkStart w:id="1001" w:name="_Toc453767697"/>
        <w:bookmarkStart w:id="1002" w:name="_Toc453767922"/>
        <w:bookmarkStart w:id="1003" w:name="_Toc453768145"/>
        <w:bookmarkStart w:id="1004" w:name="_Toc453785825"/>
        <w:bookmarkStart w:id="1005" w:name="_Toc453786339"/>
        <w:bookmarkStart w:id="1006" w:name="_Toc454220808"/>
        <w:bookmarkStart w:id="1007" w:name="_Toc454274318"/>
        <w:bookmarkStart w:id="1008" w:name="_Toc455403326"/>
        <w:bookmarkStart w:id="1009" w:name="_Toc455403567"/>
        <w:bookmarkStart w:id="1010" w:name="_Toc455403807"/>
        <w:bookmarkStart w:id="1011" w:name="_Toc455404044"/>
        <w:bookmarkStart w:id="1012" w:name="_Toc455404280"/>
        <w:bookmarkStart w:id="1013" w:name="_Toc455404515"/>
        <w:bookmarkStart w:id="1014" w:name="_Toc455404749"/>
        <w:bookmarkStart w:id="1015" w:name="_Toc455404982"/>
        <w:bookmarkStart w:id="1016" w:name="_Toc455405198"/>
        <w:bookmarkStart w:id="1017" w:name="_Toc45540541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del>
    </w:p>
    <w:p w:rsidR="00C0594E" w:rsidDel="00B1717F" w:rsidRDefault="00B706A9">
      <w:pPr>
        <w:pStyle w:val="Heading1"/>
        <w:rPr>
          <w:del w:id="1018" w:author="Meir Kalter" w:date="2016-06-14T08:48:00Z"/>
          <w:noProof/>
        </w:rPr>
        <w:pPrChange w:id="1019" w:author="Meir Kalter" w:date="2016-06-15T15:12:00Z">
          <w:pPr>
            <w:pStyle w:val="TOC51"/>
            <w:numPr>
              <w:numId w:val="5"/>
            </w:numPr>
            <w:ind w:left="670" w:hanging="413"/>
          </w:pPr>
        </w:pPrChange>
      </w:pPr>
      <w:del w:id="1020" w:author="Meir Kalter" w:date="2016-06-14T08:48:00Z">
        <w:r w:rsidDel="00B1717F">
          <w:rPr>
            <w:noProof/>
          </w:rPr>
          <w:delText>Load/save memory for working again on the same system.</w:delText>
        </w:r>
        <w:r w:rsidDel="00B1717F">
          <w:rPr>
            <w:noProof/>
          </w:rPr>
          <w:tab/>
          <w:delText>8</w:delText>
        </w:r>
        <w:bookmarkStart w:id="1021" w:name="_Toc453680920"/>
        <w:bookmarkStart w:id="1022" w:name="_Toc453681076"/>
        <w:bookmarkStart w:id="1023" w:name="_Toc453681225"/>
        <w:bookmarkStart w:id="1024" w:name="_Toc453681375"/>
        <w:bookmarkStart w:id="1025" w:name="_Toc453681523"/>
        <w:bookmarkStart w:id="1026" w:name="_Toc453681671"/>
        <w:bookmarkStart w:id="1027" w:name="_Toc453681816"/>
        <w:bookmarkStart w:id="1028" w:name="_Toc453763783"/>
        <w:bookmarkStart w:id="1029" w:name="_Toc453763932"/>
        <w:bookmarkStart w:id="1030" w:name="_Toc453764080"/>
        <w:bookmarkStart w:id="1031" w:name="_Toc453764439"/>
        <w:bookmarkStart w:id="1032" w:name="_Toc453764632"/>
        <w:bookmarkStart w:id="1033" w:name="_Toc453764836"/>
        <w:bookmarkStart w:id="1034" w:name="_Toc453765097"/>
        <w:bookmarkStart w:id="1035" w:name="_Toc453765545"/>
        <w:bookmarkStart w:id="1036" w:name="_Toc453765988"/>
        <w:bookmarkStart w:id="1037" w:name="_Toc453767250"/>
        <w:bookmarkStart w:id="1038" w:name="_Toc453767474"/>
        <w:bookmarkStart w:id="1039" w:name="_Toc453767698"/>
        <w:bookmarkStart w:id="1040" w:name="_Toc453767923"/>
        <w:bookmarkStart w:id="1041" w:name="_Toc453768146"/>
        <w:bookmarkStart w:id="1042" w:name="_Toc453785826"/>
        <w:bookmarkStart w:id="1043" w:name="_Toc453786340"/>
        <w:bookmarkStart w:id="1044" w:name="_Toc454220809"/>
        <w:bookmarkStart w:id="1045" w:name="_Toc454274319"/>
        <w:bookmarkStart w:id="1046" w:name="_Toc455403327"/>
        <w:bookmarkStart w:id="1047" w:name="_Toc455403568"/>
        <w:bookmarkStart w:id="1048" w:name="_Toc455403808"/>
        <w:bookmarkStart w:id="1049" w:name="_Toc455404045"/>
        <w:bookmarkStart w:id="1050" w:name="_Toc455404281"/>
        <w:bookmarkStart w:id="1051" w:name="_Toc455404516"/>
        <w:bookmarkStart w:id="1052" w:name="_Toc455404750"/>
        <w:bookmarkStart w:id="1053" w:name="_Toc455404983"/>
        <w:bookmarkStart w:id="1054" w:name="_Toc455405199"/>
        <w:bookmarkStart w:id="1055" w:name="_Toc455405413"/>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del>
    </w:p>
    <w:p w:rsidR="00C0594E" w:rsidDel="00B1717F" w:rsidRDefault="00B706A9">
      <w:pPr>
        <w:pStyle w:val="Heading1"/>
        <w:rPr>
          <w:del w:id="1056" w:author="Meir Kalter" w:date="2016-06-14T08:48:00Z"/>
          <w:noProof/>
        </w:rPr>
        <w:pPrChange w:id="1057" w:author="Meir Kalter" w:date="2016-06-15T15:12:00Z">
          <w:pPr>
            <w:pStyle w:val="TOC51"/>
            <w:numPr>
              <w:numId w:val="5"/>
            </w:numPr>
            <w:ind w:left="670" w:hanging="413"/>
          </w:pPr>
        </w:pPrChange>
      </w:pPr>
      <w:del w:id="1058" w:author="Meir Kalter" w:date="2016-06-14T08:48:00Z">
        <w:r w:rsidDel="00B1717F">
          <w:rPr>
            <w:noProof/>
          </w:rPr>
          <w:delText>Show to the user the impact of the memory.</w:delText>
        </w:r>
        <w:r w:rsidDel="00B1717F">
          <w:rPr>
            <w:noProof/>
          </w:rPr>
          <w:tab/>
          <w:delText>8</w:delText>
        </w:r>
        <w:bookmarkStart w:id="1059" w:name="_Toc453680921"/>
        <w:bookmarkStart w:id="1060" w:name="_Toc453681077"/>
        <w:bookmarkStart w:id="1061" w:name="_Toc453681226"/>
        <w:bookmarkStart w:id="1062" w:name="_Toc453681376"/>
        <w:bookmarkStart w:id="1063" w:name="_Toc453681524"/>
        <w:bookmarkStart w:id="1064" w:name="_Toc453681672"/>
        <w:bookmarkStart w:id="1065" w:name="_Toc453681817"/>
        <w:bookmarkStart w:id="1066" w:name="_Toc453763784"/>
        <w:bookmarkStart w:id="1067" w:name="_Toc453763933"/>
        <w:bookmarkStart w:id="1068" w:name="_Toc453764081"/>
        <w:bookmarkStart w:id="1069" w:name="_Toc453764440"/>
        <w:bookmarkStart w:id="1070" w:name="_Toc453764633"/>
        <w:bookmarkStart w:id="1071" w:name="_Toc453764837"/>
        <w:bookmarkStart w:id="1072" w:name="_Toc453765098"/>
        <w:bookmarkStart w:id="1073" w:name="_Toc453765546"/>
        <w:bookmarkStart w:id="1074" w:name="_Toc453765989"/>
        <w:bookmarkStart w:id="1075" w:name="_Toc453767251"/>
        <w:bookmarkStart w:id="1076" w:name="_Toc453767475"/>
        <w:bookmarkStart w:id="1077" w:name="_Toc453767699"/>
        <w:bookmarkStart w:id="1078" w:name="_Toc453767924"/>
        <w:bookmarkStart w:id="1079" w:name="_Toc453768147"/>
        <w:bookmarkStart w:id="1080" w:name="_Toc453785827"/>
        <w:bookmarkStart w:id="1081" w:name="_Toc453786341"/>
        <w:bookmarkStart w:id="1082" w:name="_Toc454220810"/>
        <w:bookmarkStart w:id="1083" w:name="_Toc454274320"/>
        <w:bookmarkStart w:id="1084" w:name="_Toc455403328"/>
        <w:bookmarkStart w:id="1085" w:name="_Toc455403569"/>
        <w:bookmarkStart w:id="1086" w:name="_Toc455403809"/>
        <w:bookmarkStart w:id="1087" w:name="_Toc455404046"/>
        <w:bookmarkStart w:id="1088" w:name="_Toc455404282"/>
        <w:bookmarkStart w:id="1089" w:name="_Toc455404517"/>
        <w:bookmarkStart w:id="1090" w:name="_Toc455404751"/>
        <w:bookmarkStart w:id="1091" w:name="_Toc455404984"/>
        <w:bookmarkStart w:id="1092" w:name="_Toc455405200"/>
        <w:bookmarkStart w:id="1093" w:name="_Toc455405414"/>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del>
    </w:p>
    <w:p w:rsidR="00C0594E" w:rsidDel="00B1717F" w:rsidRDefault="00B706A9">
      <w:pPr>
        <w:pStyle w:val="Heading1"/>
        <w:rPr>
          <w:del w:id="1094" w:author="Meir Kalter" w:date="2016-06-14T08:48:00Z"/>
          <w:noProof/>
        </w:rPr>
        <w:pPrChange w:id="1095" w:author="Meir Kalter" w:date="2016-06-15T15:12:00Z">
          <w:pPr>
            <w:pStyle w:val="TOC51"/>
            <w:numPr>
              <w:numId w:val="5"/>
            </w:numPr>
            <w:ind w:left="670" w:hanging="413"/>
          </w:pPr>
        </w:pPrChange>
      </w:pPr>
      <w:del w:id="1096" w:author="Meir Kalter" w:date="2016-06-14T08:48:00Z">
        <w:r w:rsidDel="00B1717F">
          <w:rPr>
            <w:noProof/>
          </w:rPr>
          <w:delText>Working with hexdecimal base</w:delText>
        </w:r>
        <w:r w:rsidDel="00B1717F">
          <w:rPr>
            <w:noProof/>
          </w:rPr>
          <w:tab/>
          <w:delText>8</w:delText>
        </w:r>
        <w:bookmarkStart w:id="1097" w:name="_Toc453680922"/>
        <w:bookmarkStart w:id="1098" w:name="_Toc453681078"/>
        <w:bookmarkStart w:id="1099" w:name="_Toc453681227"/>
        <w:bookmarkStart w:id="1100" w:name="_Toc453681377"/>
        <w:bookmarkStart w:id="1101" w:name="_Toc453681525"/>
        <w:bookmarkStart w:id="1102" w:name="_Toc453681673"/>
        <w:bookmarkStart w:id="1103" w:name="_Toc453681818"/>
        <w:bookmarkStart w:id="1104" w:name="_Toc453763785"/>
        <w:bookmarkStart w:id="1105" w:name="_Toc453763934"/>
        <w:bookmarkStart w:id="1106" w:name="_Toc453764082"/>
        <w:bookmarkStart w:id="1107" w:name="_Toc453764441"/>
        <w:bookmarkStart w:id="1108" w:name="_Toc453764634"/>
        <w:bookmarkStart w:id="1109" w:name="_Toc453764838"/>
        <w:bookmarkStart w:id="1110" w:name="_Toc453765099"/>
        <w:bookmarkStart w:id="1111" w:name="_Toc453765547"/>
        <w:bookmarkStart w:id="1112" w:name="_Toc453765990"/>
        <w:bookmarkStart w:id="1113" w:name="_Toc453767252"/>
        <w:bookmarkStart w:id="1114" w:name="_Toc453767476"/>
        <w:bookmarkStart w:id="1115" w:name="_Toc453767700"/>
        <w:bookmarkStart w:id="1116" w:name="_Toc453767925"/>
        <w:bookmarkStart w:id="1117" w:name="_Toc453768148"/>
        <w:bookmarkStart w:id="1118" w:name="_Toc453785828"/>
        <w:bookmarkStart w:id="1119" w:name="_Toc453786342"/>
        <w:bookmarkStart w:id="1120" w:name="_Toc454220811"/>
        <w:bookmarkStart w:id="1121" w:name="_Toc454274321"/>
        <w:bookmarkStart w:id="1122" w:name="_Toc455403329"/>
        <w:bookmarkStart w:id="1123" w:name="_Toc455403570"/>
        <w:bookmarkStart w:id="1124" w:name="_Toc455403810"/>
        <w:bookmarkStart w:id="1125" w:name="_Toc455404047"/>
        <w:bookmarkStart w:id="1126" w:name="_Toc455404283"/>
        <w:bookmarkStart w:id="1127" w:name="_Toc455404518"/>
        <w:bookmarkStart w:id="1128" w:name="_Toc455404752"/>
        <w:bookmarkStart w:id="1129" w:name="_Toc455404985"/>
        <w:bookmarkStart w:id="1130" w:name="_Toc455405201"/>
        <w:bookmarkStart w:id="1131" w:name="_Toc455405415"/>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del>
    </w:p>
    <w:p w:rsidR="00C0594E" w:rsidDel="00B1717F" w:rsidRDefault="00B706A9">
      <w:pPr>
        <w:pStyle w:val="Heading1"/>
        <w:rPr>
          <w:del w:id="1132" w:author="Meir Kalter" w:date="2016-06-14T08:48:00Z"/>
          <w:noProof/>
        </w:rPr>
        <w:pPrChange w:id="1133" w:author="Meir Kalter" w:date="2016-06-15T15:12:00Z">
          <w:pPr>
            <w:pStyle w:val="TOC51"/>
            <w:numPr>
              <w:numId w:val="6"/>
            </w:numPr>
            <w:ind w:left="396" w:hanging="396"/>
          </w:pPr>
        </w:pPrChange>
      </w:pPr>
      <w:del w:id="1134" w:author="Meir Kalter" w:date="2016-06-14T08:48:00Z">
        <w:r w:rsidDel="00B1717F">
          <w:rPr>
            <w:noProof/>
          </w:rPr>
          <w:delText>Application design</w:delText>
        </w:r>
        <w:r w:rsidDel="00B1717F">
          <w:rPr>
            <w:noProof/>
          </w:rPr>
          <w:tab/>
          <w:delText>9</w:delText>
        </w:r>
        <w:bookmarkStart w:id="1135" w:name="_Toc453680923"/>
        <w:bookmarkStart w:id="1136" w:name="_Toc453681079"/>
        <w:bookmarkStart w:id="1137" w:name="_Toc453681228"/>
        <w:bookmarkStart w:id="1138" w:name="_Toc453681378"/>
        <w:bookmarkStart w:id="1139" w:name="_Toc453681526"/>
        <w:bookmarkStart w:id="1140" w:name="_Toc453681674"/>
        <w:bookmarkStart w:id="1141" w:name="_Toc453681819"/>
        <w:bookmarkStart w:id="1142" w:name="_Toc453763786"/>
        <w:bookmarkStart w:id="1143" w:name="_Toc453763935"/>
        <w:bookmarkStart w:id="1144" w:name="_Toc453764083"/>
        <w:bookmarkStart w:id="1145" w:name="_Toc453764442"/>
        <w:bookmarkStart w:id="1146" w:name="_Toc453764635"/>
        <w:bookmarkStart w:id="1147" w:name="_Toc453764839"/>
        <w:bookmarkStart w:id="1148" w:name="_Toc453765100"/>
        <w:bookmarkStart w:id="1149" w:name="_Toc453765548"/>
        <w:bookmarkStart w:id="1150" w:name="_Toc453765991"/>
        <w:bookmarkStart w:id="1151" w:name="_Toc453767253"/>
        <w:bookmarkStart w:id="1152" w:name="_Toc453767477"/>
        <w:bookmarkStart w:id="1153" w:name="_Toc453767701"/>
        <w:bookmarkStart w:id="1154" w:name="_Toc453767926"/>
        <w:bookmarkStart w:id="1155" w:name="_Toc453768149"/>
        <w:bookmarkStart w:id="1156" w:name="_Toc453785829"/>
        <w:bookmarkStart w:id="1157" w:name="_Toc453786343"/>
        <w:bookmarkStart w:id="1158" w:name="_Toc454220812"/>
        <w:bookmarkStart w:id="1159" w:name="_Toc454274322"/>
        <w:bookmarkStart w:id="1160" w:name="_Toc455403330"/>
        <w:bookmarkStart w:id="1161" w:name="_Toc455403571"/>
        <w:bookmarkStart w:id="1162" w:name="_Toc455403811"/>
        <w:bookmarkStart w:id="1163" w:name="_Toc455404048"/>
        <w:bookmarkStart w:id="1164" w:name="_Toc455404284"/>
        <w:bookmarkStart w:id="1165" w:name="_Toc455404519"/>
        <w:bookmarkStart w:id="1166" w:name="_Toc455404753"/>
        <w:bookmarkStart w:id="1167" w:name="_Toc455404986"/>
        <w:bookmarkStart w:id="1168" w:name="_Toc455405202"/>
        <w:bookmarkStart w:id="1169" w:name="_Toc455405416"/>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del>
    </w:p>
    <w:p w:rsidR="00C0594E" w:rsidDel="00B1717F" w:rsidRDefault="00B706A9">
      <w:pPr>
        <w:pStyle w:val="Heading1"/>
        <w:rPr>
          <w:del w:id="1170" w:author="Meir Kalter" w:date="2016-06-14T08:48:00Z"/>
          <w:noProof/>
        </w:rPr>
        <w:pPrChange w:id="1171" w:author="Meir Kalter" w:date="2016-06-15T15:12:00Z">
          <w:pPr>
            <w:pStyle w:val="TOC21"/>
            <w:numPr>
              <w:ilvl w:val="1"/>
              <w:numId w:val="3"/>
            </w:numPr>
            <w:ind w:left="673" w:hanging="453"/>
          </w:pPr>
        </w:pPrChange>
      </w:pPr>
      <w:del w:id="1172" w:author="Meir Kalter" w:date="2016-06-14T08:48:00Z">
        <w:r w:rsidDel="00B1717F">
          <w:rPr>
            <w:noProof/>
          </w:rPr>
          <w:delText>Used design patterns</w:delText>
        </w:r>
        <w:r w:rsidDel="00B1717F">
          <w:rPr>
            <w:noProof/>
          </w:rPr>
          <w:tab/>
          <w:delText>9</w:delText>
        </w:r>
        <w:bookmarkStart w:id="1173" w:name="_Toc453680924"/>
        <w:bookmarkStart w:id="1174" w:name="_Toc453681080"/>
        <w:bookmarkStart w:id="1175" w:name="_Toc453681229"/>
        <w:bookmarkStart w:id="1176" w:name="_Toc453681379"/>
        <w:bookmarkStart w:id="1177" w:name="_Toc453681527"/>
        <w:bookmarkStart w:id="1178" w:name="_Toc453681675"/>
        <w:bookmarkStart w:id="1179" w:name="_Toc453681820"/>
        <w:bookmarkStart w:id="1180" w:name="_Toc453763787"/>
        <w:bookmarkStart w:id="1181" w:name="_Toc453763936"/>
        <w:bookmarkStart w:id="1182" w:name="_Toc453764084"/>
        <w:bookmarkStart w:id="1183" w:name="_Toc453764443"/>
        <w:bookmarkStart w:id="1184" w:name="_Toc453764636"/>
        <w:bookmarkStart w:id="1185" w:name="_Toc453764840"/>
        <w:bookmarkStart w:id="1186" w:name="_Toc453765101"/>
        <w:bookmarkStart w:id="1187" w:name="_Toc453765549"/>
        <w:bookmarkStart w:id="1188" w:name="_Toc453765992"/>
        <w:bookmarkStart w:id="1189" w:name="_Toc453767254"/>
        <w:bookmarkStart w:id="1190" w:name="_Toc453767478"/>
        <w:bookmarkStart w:id="1191" w:name="_Toc453767702"/>
        <w:bookmarkStart w:id="1192" w:name="_Toc453767927"/>
        <w:bookmarkStart w:id="1193" w:name="_Toc453768150"/>
        <w:bookmarkStart w:id="1194" w:name="_Toc453785830"/>
        <w:bookmarkStart w:id="1195" w:name="_Toc453786344"/>
        <w:bookmarkStart w:id="1196" w:name="_Toc454220813"/>
        <w:bookmarkStart w:id="1197" w:name="_Toc454274323"/>
        <w:bookmarkStart w:id="1198" w:name="_Toc455403331"/>
        <w:bookmarkStart w:id="1199" w:name="_Toc455403572"/>
        <w:bookmarkStart w:id="1200" w:name="_Toc455403812"/>
        <w:bookmarkStart w:id="1201" w:name="_Toc455404049"/>
        <w:bookmarkStart w:id="1202" w:name="_Toc455404285"/>
        <w:bookmarkStart w:id="1203" w:name="_Toc455404520"/>
        <w:bookmarkStart w:id="1204" w:name="_Toc455404754"/>
        <w:bookmarkStart w:id="1205" w:name="_Toc455404987"/>
        <w:bookmarkStart w:id="1206" w:name="_Toc455405203"/>
        <w:bookmarkStart w:id="1207" w:name="_Toc455405417"/>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del>
    </w:p>
    <w:p w:rsidR="00C0594E" w:rsidDel="00B1717F" w:rsidRDefault="00B706A9">
      <w:pPr>
        <w:pStyle w:val="Heading1"/>
        <w:rPr>
          <w:del w:id="1208" w:author="Meir Kalter" w:date="2016-06-14T08:48:00Z"/>
          <w:noProof/>
        </w:rPr>
        <w:pPrChange w:id="1209" w:author="Meir Kalter" w:date="2016-06-15T15:12:00Z">
          <w:pPr>
            <w:pStyle w:val="TOC31"/>
            <w:numPr>
              <w:ilvl w:val="2"/>
              <w:numId w:val="3"/>
            </w:numPr>
            <w:ind w:left="1148" w:hanging="708"/>
          </w:pPr>
        </w:pPrChange>
      </w:pPr>
      <w:del w:id="1210" w:author="Meir Kalter" w:date="2016-06-14T08:48:00Z">
        <w:r w:rsidDel="00B1717F">
          <w:rPr>
            <w:noProof/>
          </w:rPr>
          <w:delText xml:space="preserve">Singleton pattern </w:delText>
        </w:r>
        <w:r w:rsidDel="00B1717F">
          <w:rPr>
            <w:noProof/>
          </w:rPr>
          <w:tab/>
          <w:delText>9</w:delText>
        </w:r>
        <w:bookmarkStart w:id="1211" w:name="_Toc453680925"/>
        <w:bookmarkStart w:id="1212" w:name="_Toc453681081"/>
        <w:bookmarkStart w:id="1213" w:name="_Toc453681230"/>
        <w:bookmarkStart w:id="1214" w:name="_Toc453681380"/>
        <w:bookmarkStart w:id="1215" w:name="_Toc453681528"/>
        <w:bookmarkStart w:id="1216" w:name="_Toc453681676"/>
        <w:bookmarkStart w:id="1217" w:name="_Toc453681821"/>
        <w:bookmarkStart w:id="1218" w:name="_Toc453763788"/>
        <w:bookmarkStart w:id="1219" w:name="_Toc453763937"/>
        <w:bookmarkStart w:id="1220" w:name="_Toc453764085"/>
        <w:bookmarkStart w:id="1221" w:name="_Toc453764444"/>
        <w:bookmarkStart w:id="1222" w:name="_Toc453764637"/>
        <w:bookmarkStart w:id="1223" w:name="_Toc453764841"/>
        <w:bookmarkStart w:id="1224" w:name="_Toc453765102"/>
        <w:bookmarkStart w:id="1225" w:name="_Toc453765550"/>
        <w:bookmarkStart w:id="1226" w:name="_Toc453765993"/>
        <w:bookmarkStart w:id="1227" w:name="_Toc453767255"/>
        <w:bookmarkStart w:id="1228" w:name="_Toc453767479"/>
        <w:bookmarkStart w:id="1229" w:name="_Toc453767703"/>
        <w:bookmarkStart w:id="1230" w:name="_Toc453767928"/>
        <w:bookmarkStart w:id="1231" w:name="_Toc453768151"/>
        <w:bookmarkStart w:id="1232" w:name="_Toc453785831"/>
        <w:bookmarkStart w:id="1233" w:name="_Toc453786345"/>
        <w:bookmarkStart w:id="1234" w:name="_Toc454220814"/>
        <w:bookmarkStart w:id="1235" w:name="_Toc454274324"/>
        <w:bookmarkStart w:id="1236" w:name="_Toc455403332"/>
        <w:bookmarkStart w:id="1237" w:name="_Toc455403573"/>
        <w:bookmarkStart w:id="1238" w:name="_Toc455403813"/>
        <w:bookmarkStart w:id="1239" w:name="_Toc455404050"/>
        <w:bookmarkStart w:id="1240" w:name="_Toc455404286"/>
        <w:bookmarkStart w:id="1241" w:name="_Toc455404521"/>
        <w:bookmarkStart w:id="1242" w:name="_Toc455404755"/>
        <w:bookmarkStart w:id="1243" w:name="_Toc455404988"/>
        <w:bookmarkStart w:id="1244" w:name="_Toc455405204"/>
        <w:bookmarkStart w:id="1245" w:name="_Toc455405418"/>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del>
    </w:p>
    <w:p w:rsidR="00C0594E" w:rsidDel="00B1717F" w:rsidRDefault="00B706A9">
      <w:pPr>
        <w:pStyle w:val="Heading1"/>
        <w:rPr>
          <w:del w:id="1246" w:author="Meir Kalter" w:date="2016-06-14T08:48:00Z"/>
          <w:noProof/>
        </w:rPr>
        <w:pPrChange w:id="1247" w:author="Meir Kalter" w:date="2016-06-15T15:12:00Z">
          <w:pPr>
            <w:pStyle w:val="TOC31"/>
            <w:numPr>
              <w:ilvl w:val="2"/>
              <w:numId w:val="3"/>
            </w:numPr>
            <w:ind w:left="1148" w:hanging="708"/>
          </w:pPr>
        </w:pPrChange>
      </w:pPr>
      <w:del w:id="1248" w:author="Meir Kalter" w:date="2016-06-14T08:48:00Z">
        <w:r w:rsidDel="00B1717F">
          <w:rPr>
            <w:noProof/>
          </w:rPr>
          <w:delText xml:space="preserve">Factory Pattern  </w:delText>
        </w:r>
        <w:r w:rsidDel="00B1717F">
          <w:rPr>
            <w:noProof/>
          </w:rPr>
          <w:tab/>
          <w:delText>9</w:delText>
        </w:r>
        <w:bookmarkStart w:id="1249" w:name="_Toc453680926"/>
        <w:bookmarkStart w:id="1250" w:name="_Toc453681082"/>
        <w:bookmarkStart w:id="1251" w:name="_Toc453681231"/>
        <w:bookmarkStart w:id="1252" w:name="_Toc453681381"/>
        <w:bookmarkStart w:id="1253" w:name="_Toc453681529"/>
        <w:bookmarkStart w:id="1254" w:name="_Toc453681677"/>
        <w:bookmarkStart w:id="1255" w:name="_Toc453681822"/>
        <w:bookmarkStart w:id="1256" w:name="_Toc453763789"/>
        <w:bookmarkStart w:id="1257" w:name="_Toc453763938"/>
        <w:bookmarkStart w:id="1258" w:name="_Toc453764086"/>
        <w:bookmarkStart w:id="1259" w:name="_Toc453764445"/>
        <w:bookmarkStart w:id="1260" w:name="_Toc453764638"/>
        <w:bookmarkStart w:id="1261" w:name="_Toc453764842"/>
        <w:bookmarkStart w:id="1262" w:name="_Toc453765103"/>
        <w:bookmarkStart w:id="1263" w:name="_Toc453765551"/>
        <w:bookmarkStart w:id="1264" w:name="_Toc453765994"/>
        <w:bookmarkStart w:id="1265" w:name="_Toc453767256"/>
        <w:bookmarkStart w:id="1266" w:name="_Toc453767480"/>
        <w:bookmarkStart w:id="1267" w:name="_Toc453767704"/>
        <w:bookmarkStart w:id="1268" w:name="_Toc453767929"/>
        <w:bookmarkStart w:id="1269" w:name="_Toc453768152"/>
        <w:bookmarkStart w:id="1270" w:name="_Toc453785832"/>
        <w:bookmarkStart w:id="1271" w:name="_Toc453786346"/>
        <w:bookmarkStart w:id="1272" w:name="_Toc454220815"/>
        <w:bookmarkStart w:id="1273" w:name="_Toc454274325"/>
        <w:bookmarkStart w:id="1274" w:name="_Toc455403333"/>
        <w:bookmarkStart w:id="1275" w:name="_Toc455403574"/>
        <w:bookmarkStart w:id="1276" w:name="_Toc455403814"/>
        <w:bookmarkStart w:id="1277" w:name="_Toc455404051"/>
        <w:bookmarkStart w:id="1278" w:name="_Toc455404287"/>
        <w:bookmarkStart w:id="1279" w:name="_Toc455404522"/>
        <w:bookmarkStart w:id="1280" w:name="_Toc455404756"/>
        <w:bookmarkStart w:id="1281" w:name="_Toc455404989"/>
        <w:bookmarkStart w:id="1282" w:name="_Toc455405205"/>
        <w:bookmarkStart w:id="1283" w:name="_Toc455405419"/>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del>
    </w:p>
    <w:p w:rsidR="00C0594E" w:rsidDel="00B1717F" w:rsidRDefault="00B706A9">
      <w:pPr>
        <w:pStyle w:val="Heading1"/>
        <w:rPr>
          <w:del w:id="1284" w:author="Meir Kalter" w:date="2016-06-14T08:48:00Z"/>
          <w:noProof/>
        </w:rPr>
        <w:pPrChange w:id="1285" w:author="Meir Kalter" w:date="2016-06-15T15:12:00Z">
          <w:pPr>
            <w:pStyle w:val="TOC21"/>
            <w:numPr>
              <w:ilvl w:val="1"/>
              <w:numId w:val="3"/>
            </w:numPr>
            <w:ind w:left="673" w:hanging="453"/>
          </w:pPr>
        </w:pPrChange>
      </w:pPr>
      <w:del w:id="1286" w:author="Meir Kalter" w:date="2016-06-14T08:48:00Z">
        <w:r w:rsidDel="00B1717F">
          <w:rPr>
            <w:noProof/>
          </w:rPr>
          <w:delText>Pseudo codes</w:delText>
        </w:r>
        <w:r w:rsidDel="00B1717F">
          <w:rPr>
            <w:noProof/>
          </w:rPr>
          <w:tab/>
          <w:delText>9</w:delText>
        </w:r>
        <w:bookmarkStart w:id="1287" w:name="_Toc453680927"/>
        <w:bookmarkStart w:id="1288" w:name="_Toc453681083"/>
        <w:bookmarkStart w:id="1289" w:name="_Toc453681232"/>
        <w:bookmarkStart w:id="1290" w:name="_Toc453681382"/>
        <w:bookmarkStart w:id="1291" w:name="_Toc453681530"/>
        <w:bookmarkStart w:id="1292" w:name="_Toc453681678"/>
        <w:bookmarkStart w:id="1293" w:name="_Toc453681823"/>
        <w:bookmarkStart w:id="1294" w:name="_Toc453763790"/>
        <w:bookmarkStart w:id="1295" w:name="_Toc453763939"/>
        <w:bookmarkStart w:id="1296" w:name="_Toc453764087"/>
        <w:bookmarkStart w:id="1297" w:name="_Toc453764446"/>
        <w:bookmarkStart w:id="1298" w:name="_Toc453764639"/>
        <w:bookmarkStart w:id="1299" w:name="_Toc453764843"/>
        <w:bookmarkStart w:id="1300" w:name="_Toc453765104"/>
        <w:bookmarkStart w:id="1301" w:name="_Toc453765552"/>
        <w:bookmarkStart w:id="1302" w:name="_Toc453765995"/>
        <w:bookmarkStart w:id="1303" w:name="_Toc453767257"/>
        <w:bookmarkStart w:id="1304" w:name="_Toc453767481"/>
        <w:bookmarkStart w:id="1305" w:name="_Toc453767705"/>
        <w:bookmarkStart w:id="1306" w:name="_Toc453767930"/>
        <w:bookmarkStart w:id="1307" w:name="_Toc453768153"/>
        <w:bookmarkStart w:id="1308" w:name="_Toc453785833"/>
        <w:bookmarkStart w:id="1309" w:name="_Toc453786347"/>
        <w:bookmarkStart w:id="1310" w:name="_Toc454220816"/>
        <w:bookmarkStart w:id="1311" w:name="_Toc454274326"/>
        <w:bookmarkStart w:id="1312" w:name="_Toc455403334"/>
        <w:bookmarkStart w:id="1313" w:name="_Toc455403575"/>
        <w:bookmarkStart w:id="1314" w:name="_Toc455403815"/>
        <w:bookmarkStart w:id="1315" w:name="_Toc455404052"/>
        <w:bookmarkStart w:id="1316" w:name="_Toc455404288"/>
        <w:bookmarkStart w:id="1317" w:name="_Toc455404523"/>
        <w:bookmarkStart w:id="1318" w:name="_Toc455404757"/>
        <w:bookmarkStart w:id="1319" w:name="_Toc455404990"/>
        <w:bookmarkStart w:id="1320" w:name="_Toc455405206"/>
        <w:bookmarkStart w:id="1321" w:name="_Toc455405420"/>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del>
    </w:p>
    <w:p w:rsidR="00C0594E" w:rsidDel="00B1717F" w:rsidRDefault="00B706A9">
      <w:pPr>
        <w:pStyle w:val="Heading1"/>
        <w:rPr>
          <w:del w:id="1322" w:author="Meir Kalter" w:date="2016-06-14T08:48:00Z"/>
          <w:noProof/>
        </w:rPr>
        <w:pPrChange w:id="1323" w:author="Meir Kalter" w:date="2016-06-15T15:12:00Z">
          <w:pPr>
            <w:pStyle w:val="TOC31"/>
            <w:numPr>
              <w:ilvl w:val="2"/>
              <w:numId w:val="3"/>
            </w:numPr>
            <w:ind w:left="1148" w:hanging="708"/>
          </w:pPr>
        </w:pPrChange>
      </w:pPr>
      <w:del w:id="1324" w:author="Meir Kalter" w:date="2016-06-14T08:48:00Z">
        <w:r w:rsidDel="00B1717F">
          <w:rPr>
            <w:noProof/>
          </w:rPr>
          <w:delText xml:space="preserve">Run/Step execution  </w:delText>
        </w:r>
        <w:r w:rsidDel="00B1717F">
          <w:rPr>
            <w:noProof/>
          </w:rPr>
          <w:tab/>
          <w:delText>9</w:delText>
        </w:r>
        <w:bookmarkStart w:id="1325" w:name="_Toc453680928"/>
        <w:bookmarkStart w:id="1326" w:name="_Toc453681084"/>
        <w:bookmarkStart w:id="1327" w:name="_Toc453681233"/>
        <w:bookmarkStart w:id="1328" w:name="_Toc453681383"/>
        <w:bookmarkStart w:id="1329" w:name="_Toc453681531"/>
        <w:bookmarkStart w:id="1330" w:name="_Toc453681679"/>
        <w:bookmarkStart w:id="1331" w:name="_Toc453681824"/>
        <w:bookmarkStart w:id="1332" w:name="_Toc453763791"/>
        <w:bookmarkStart w:id="1333" w:name="_Toc453763940"/>
        <w:bookmarkStart w:id="1334" w:name="_Toc453764088"/>
        <w:bookmarkStart w:id="1335" w:name="_Toc453764447"/>
        <w:bookmarkStart w:id="1336" w:name="_Toc453764640"/>
        <w:bookmarkStart w:id="1337" w:name="_Toc453764844"/>
        <w:bookmarkStart w:id="1338" w:name="_Toc453765105"/>
        <w:bookmarkStart w:id="1339" w:name="_Toc453765553"/>
        <w:bookmarkStart w:id="1340" w:name="_Toc453765996"/>
        <w:bookmarkStart w:id="1341" w:name="_Toc453767258"/>
        <w:bookmarkStart w:id="1342" w:name="_Toc453767482"/>
        <w:bookmarkStart w:id="1343" w:name="_Toc453767706"/>
        <w:bookmarkStart w:id="1344" w:name="_Toc453767931"/>
        <w:bookmarkStart w:id="1345" w:name="_Toc453768154"/>
        <w:bookmarkStart w:id="1346" w:name="_Toc453785834"/>
        <w:bookmarkStart w:id="1347" w:name="_Toc453786348"/>
        <w:bookmarkStart w:id="1348" w:name="_Toc454220817"/>
        <w:bookmarkStart w:id="1349" w:name="_Toc454274327"/>
        <w:bookmarkStart w:id="1350" w:name="_Toc455403335"/>
        <w:bookmarkStart w:id="1351" w:name="_Toc455403576"/>
        <w:bookmarkStart w:id="1352" w:name="_Toc455403816"/>
        <w:bookmarkStart w:id="1353" w:name="_Toc455404053"/>
        <w:bookmarkStart w:id="1354" w:name="_Toc455404289"/>
        <w:bookmarkStart w:id="1355" w:name="_Toc455404524"/>
        <w:bookmarkStart w:id="1356" w:name="_Toc455404758"/>
        <w:bookmarkStart w:id="1357" w:name="_Toc455404991"/>
        <w:bookmarkStart w:id="1358" w:name="_Toc455405207"/>
        <w:bookmarkStart w:id="1359" w:name="_Toc455405421"/>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del>
    </w:p>
    <w:p w:rsidR="00C0594E" w:rsidDel="00B1717F" w:rsidRDefault="00B706A9">
      <w:pPr>
        <w:pStyle w:val="Heading1"/>
        <w:rPr>
          <w:del w:id="1360" w:author="Meir Kalter" w:date="2016-06-14T08:48:00Z"/>
          <w:noProof/>
        </w:rPr>
        <w:pPrChange w:id="1361" w:author="Meir Kalter" w:date="2016-06-15T15:12:00Z">
          <w:pPr>
            <w:pStyle w:val="TOC51"/>
          </w:pPr>
        </w:pPrChange>
      </w:pPr>
      <w:del w:id="1362" w:author="Meir Kalter" w:date="2016-06-14T08:48:00Z">
        <w:r w:rsidDel="00B1717F">
          <w:rPr>
            <w:noProof/>
          </w:rPr>
          <w:delText xml:space="preserve">     #nextAddress = getNextAddress()</w:delText>
        </w:r>
        <w:r w:rsidDel="00B1717F">
          <w:rPr>
            <w:noProof/>
          </w:rPr>
          <w:tab/>
          <w:delText>9</w:delText>
        </w:r>
        <w:bookmarkStart w:id="1363" w:name="_Toc453680929"/>
        <w:bookmarkStart w:id="1364" w:name="_Toc453681085"/>
        <w:bookmarkStart w:id="1365" w:name="_Toc453681234"/>
        <w:bookmarkStart w:id="1366" w:name="_Toc453681384"/>
        <w:bookmarkStart w:id="1367" w:name="_Toc453681532"/>
        <w:bookmarkStart w:id="1368" w:name="_Toc453681680"/>
        <w:bookmarkStart w:id="1369" w:name="_Toc453681825"/>
        <w:bookmarkStart w:id="1370" w:name="_Toc453763792"/>
        <w:bookmarkStart w:id="1371" w:name="_Toc453763941"/>
        <w:bookmarkStart w:id="1372" w:name="_Toc453764089"/>
        <w:bookmarkStart w:id="1373" w:name="_Toc453764448"/>
        <w:bookmarkStart w:id="1374" w:name="_Toc453764641"/>
        <w:bookmarkStart w:id="1375" w:name="_Toc453764845"/>
        <w:bookmarkStart w:id="1376" w:name="_Toc453765106"/>
        <w:bookmarkStart w:id="1377" w:name="_Toc453765554"/>
        <w:bookmarkStart w:id="1378" w:name="_Toc453765997"/>
        <w:bookmarkStart w:id="1379" w:name="_Toc453767259"/>
        <w:bookmarkStart w:id="1380" w:name="_Toc453767483"/>
        <w:bookmarkStart w:id="1381" w:name="_Toc453767707"/>
        <w:bookmarkStart w:id="1382" w:name="_Toc453767932"/>
        <w:bookmarkStart w:id="1383" w:name="_Toc453768155"/>
        <w:bookmarkStart w:id="1384" w:name="_Toc453785835"/>
        <w:bookmarkStart w:id="1385" w:name="_Toc453786349"/>
        <w:bookmarkStart w:id="1386" w:name="_Toc454220818"/>
        <w:bookmarkStart w:id="1387" w:name="_Toc454274328"/>
        <w:bookmarkStart w:id="1388" w:name="_Toc455403336"/>
        <w:bookmarkStart w:id="1389" w:name="_Toc455403577"/>
        <w:bookmarkStart w:id="1390" w:name="_Toc455403817"/>
        <w:bookmarkStart w:id="1391" w:name="_Toc455404054"/>
        <w:bookmarkStart w:id="1392" w:name="_Toc455404290"/>
        <w:bookmarkStart w:id="1393" w:name="_Toc455404525"/>
        <w:bookmarkStart w:id="1394" w:name="_Toc455404759"/>
        <w:bookmarkStart w:id="1395" w:name="_Toc455404992"/>
        <w:bookmarkStart w:id="1396" w:name="_Toc455405208"/>
        <w:bookmarkStart w:id="1397" w:name="_Toc45540542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del>
    </w:p>
    <w:p w:rsidR="00C0594E" w:rsidDel="00B1717F" w:rsidRDefault="00B706A9">
      <w:pPr>
        <w:pStyle w:val="Heading1"/>
        <w:rPr>
          <w:del w:id="1398" w:author="Meir Kalter" w:date="2016-06-14T08:48:00Z"/>
          <w:noProof/>
        </w:rPr>
        <w:pPrChange w:id="1399" w:author="Meir Kalter" w:date="2016-06-15T15:12:00Z">
          <w:pPr>
            <w:pStyle w:val="TOC51"/>
          </w:pPr>
        </w:pPrChange>
      </w:pPr>
      <w:del w:id="1400" w:author="Meir Kalter" w:date="2016-06-14T08:48:00Z">
        <w:r w:rsidDel="00B1717F">
          <w:rPr>
            <w:noProof/>
          </w:rPr>
          <w:delText xml:space="preserve">     #step()</w:delText>
        </w:r>
        <w:r w:rsidDel="00B1717F">
          <w:rPr>
            <w:noProof/>
          </w:rPr>
          <w:tab/>
          <w:delText>9</w:delText>
        </w:r>
        <w:bookmarkStart w:id="1401" w:name="_Toc453680930"/>
        <w:bookmarkStart w:id="1402" w:name="_Toc453681086"/>
        <w:bookmarkStart w:id="1403" w:name="_Toc453681235"/>
        <w:bookmarkStart w:id="1404" w:name="_Toc453681385"/>
        <w:bookmarkStart w:id="1405" w:name="_Toc453681533"/>
        <w:bookmarkStart w:id="1406" w:name="_Toc453681681"/>
        <w:bookmarkStart w:id="1407" w:name="_Toc453681826"/>
        <w:bookmarkStart w:id="1408" w:name="_Toc453763793"/>
        <w:bookmarkStart w:id="1409" w:name="_Toc453763942"/>
        <w:bookmarkStart w:id="1410" w:name="_Toc453764090"/>
        <w:bookmarkStart w:id="1411" w:name="_Toc453764449"/>
        <w:bookmarkStart w:id="1412" w:name="_Toc453764642"/>
        <w:bookmarkStart w:id="1413" w:name="_Toc453764846"/>
        <w:bookmarkStart w:id="1414" w:name="_Toc453765107"/>
        <w:bookmarkStart w:id="1415" w:name="_Toc453765555"/>
        <w:bookmarkStart w:id="1416" w:name="_Toc453765998"/>
        <w:bookmarkStart w:id="1417" w:name="_Toc453767260"/>
        <w:bookmarkStart w:id="1418" w:name="_Toc453767484"/>
        <w:bookmarkStart w:id="1419" w:name="_Toc453767708"/>
        <w:bookmarkStart w:id="1420" w:name="_Toc453767933"/>
        <w:bookmarkStart w:id="1421" w:name="_Toc453768156"/>
        <w:bookmarkStart w:id="1422" w:name="_Toc453785836"/>
        <w:bookmarkStart w:id="1423" w:name="_Toc453786350"/>
        <w:bookmarkStart w:id="1424" w:name="_Toc454220819"/>
        <w:bookmarkStart w:id="1425" w:name="_Toc454274329"/>
        <w:bookmarkStart w:id="1426" w:name="_Toc455403337"/>
        <w:bookmarkStart w:id="1427" w:name="_Toc455403578"/>
        <w:bookmarkStart w:id="1428" w:name="_Toc455403818"/>
        <w:bookmarkStart w:id="1429" w:name="_Toc455404055"/>
        <w:bookmarkStart w:id="1430" w:name="_Toc455404291"/>
        <w:bookmarkStart w:id="1431" w:name="_Toc455404526"/>
        <w:bookmarkStart w:id="1432" w:name="_Toc455404760"/>
        <w:bookmarkStart w:id="1433" w:name="_Toc455404993"/>
        <w:bookmarkStart w:id="1434" w:name="_Toc455405209"/>
        <w:bookmarkStart w:id="1435" w:name="_Toc455405423"/>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del>
    </w:p>
    <w:p w:rsidR="00C0594E" w:rsidDel="00B1717F" w:rsidRDefault="00B706A9">
      <w:pPr>
        <w:pStyle w:val="Heading1"/>
        <w:rPr>
          <w:del w:id="1436" w:author="Meir Kalter" w:date="2016-06-14T08:48:00Z"/>
          <w:noProof/>
        </w:rPr>
        <w:pPrChange w:id="1437" w:author="Meir Kalter" w:date="2016-06-15T15:12:00Z">
          <w:pPr>
            <w:pStyle w:val="TOC51"/>
          </w:pPr>
        </w:pPrChange>
      </w:pPr>
      <w:del w:id="1438" w:author="Meir Kalter" w:date="2016-06-14T08:48:00Z">
        <w:r w:rsidDel="00B1717F">
          <w:rPr>
            <w:noProof/>
          </w:rPr>
          <w:delText xml:space="preserve">     #updatePc()</w:delText>
        </w:r>
        <w:r w:rsidDel="00B1717F">
          <w:rPr>
            <w:noProof/>
          </w:rPr>
          <w:tab/>
          <w:delText>9</w:delText>
        </w:r>
        <w:bookmarkStart w:id="1439" w:name="_Toc453680931"/>
        <w:bookmarkStart w:id="1440" w:name="_Toc453681087"/>
        <w:bookmarkStart w:id="1441" w:name="_Toc453681236"/>
        <w:bookmarkStart w:id="1442" w:name="_Toc453681386"/>
        <w:bookmarkStart w:id="1443" w:name="_Toc453681534"/>
        <w:bookmarkStart w:id="1444" w:name="_Toc453681682"/>
        <w:bookmarkStart w:id="1445" w:name="_Toc453681827"/>
        <w:bookmarkStart w:id="1446" w:name="_Toc453763794"/>
        <w:bookmarkStart w:id="1447" w:name="_Toc453763943"/>
        <w:bookmarkStart w:id="1448" w:name="_Toc453764091"/>
        <w:bookmarkStart w:id="1449" w:name="_Toc453764450"/>
        <w:bookmarkStart w:id="1450" w:name="_Toc453764643"/>
        <w:bookmarkStart w:id="1451" w:name="_Toc453764847"/>
        <w:bookmarkStart w:id="1452" w:name="_Toc453765108"/>
        <w:bookmarkStart w:id="1453" w:name="_Toc453765556"/>
        <w:bookmarkStart w:id="1454" w:name="_Toc453765999"/>
        <w:bookmarkStart w:id="1455" w:name="_Toc453767261"/>
        <w:bookmarkStart w:id="1456" w:name="_Toc453767485"/>
        <w:bookmarkStart w:id="1457" w:name="_Toc453767709"/>
        <w:bookmarkStart w:id="1458" w:name="_Toc453767934"/>
        <w:bookmarkStart w:id="1459" w:name="_Toc453768157"/>
        <w:bookmarkStart w:id="1460" w:name="_Toc453785837"/>
        <w:bookmarkStart w:id="1461" w:name="_Toc453786351"/>
        <w:bookmarkStart w:id="1462" w:name="_Toc454220820"/>
        <w:bookmarkStart w:id="1463" w:name="_Toc454274330"/>
        <w:bookmarkStart w:id="1464" w:name="_Toc455403338"/>
        <w:bookmarkStart w:id="1465" w:name="_Toc455403579"/>
        <w:bookmarkStart w:id="1466" w:name="_Toc455403819"/>
        <w:bookmarkStart w:id="1467" w:name="_Toc455404056"/>
        <w:bookmarkStart w:id="1468" w:name="_Toc455404292"/>
        <w:bookmarkStart w:id="1469" w:name="_Toc455404527"/>
        <w:bookmarkStart w:id="1470" w:name="_Toc455404761"/>
        <w:bookmarkStart w:id="1471" w:name="_Toc455404994"/>
        <w:bookmarkStart w:id="1472" w:name="_Toc455405210"/>
        <w:bookmarkStart w:id="1473" w:name="_Toc455405424"/>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del>
    </w:p>
    <w:p w:rsidR="00C0594E" w:rsidDel="00B1717F" w:rsidRDefault="00B706A9">
      <w:pPr>
        <w:pStyle w:val="Heading1"/>
        <w:rPr>
          <w:del w:id="1474" w:author="Meir Kalter" w:date="2016-06-14T08:48:00Z"/>
          <w:noProof/>
        </w:rPr>
        <w:pPrChange w:id="1475" w:author="Meir Kalter" w:date="2016-06-15T15:12:00Z">
          <w:pPr>
            <w:pStyle w:val="TOC51"/>
          </w:pPr>
        </w:pPrChange>
      </w:pPr>
      <w:del w:id="1476" w:author="Meir Kalter" w:date="2016-06-14T08:48:00Z">
        <w:r w:rsidDel="00B1717F">
          <w:rPr>
            <w:noProof/>
          </w:rPr>
          <w:delText xml:space="preserve">     #Show impact memory fields</w:delText>
        </w:r>
        <w:r w:rsidDel="00B1717F">
          <w:rPr>
            <w:noProof/>
          </w:rPr>
          <w:tab/>
          <w:delText>9</w:delText>
        </w:r>
        <w:bookmarkStart w:id="1477" w:name="_Toc453680932"/>
        <w:bookmarkStart w:id="1478" w:name="_Toc453681088"/>
        <w:bookmarkStart w:id="1479" w:name="_Toc453681237"/>
        <w:bookmarkStart w:id="1480" w:name="_Toc453681387"/>
        <w:bookmarkStart w:id="1481" w:name="_Toc453681535"/>
        <w:bookmarkStart w:id="1482" w:name="_Toc453681683"/>
        <w:bookmarkStart w:id="1483" w:name="_Toc453681828"/>
        <w:bookmarkStart w:id="1484" w:name="_Toc453763795"/>
        <w:bookmarkStart w:id="1485" w:name="_Toc453763944"/>
        <w:bookmarkStart w:id="1486" w:name="_Toc453764092"/>
        <w:bookmarkStart w:id="1487" w:name="_Toc453764451"/>
        <w:bookmarkStart w:id="1488" w:name="_Toc453764644"/>
        <w:bookmarkStart w:id="1489" w:name="_Toc453764848"/>
        <w:bookmarkStart w:id="1490" w:name="_Toc453765109"/>
        <w:bookmarkStart w:id="1491" w:name="_Toc453765557"/>
        <w:bookmarkStart w:id="1492" w:name="_Toc453766000"/>
        <w:bookmarkStart w:id="1493" w:name="_Toc453767262"/>
        <w:bookmarkStart w:id="1494" w:name="_Toc453767486"/>
        <w:bookmarkStart w:id="1495" w:name="_Toc453767710"/>
        <w:bookmarkStart w:id="1496" w:name="_Toc453767935"/>
        <w:bookmarkStart w:id="1497" w:name="_Toc453768158"/>
        <w:bookmarkStart w:id="1498" w:name="_Toc453785838"/>
        <w:bookmarkStart w:id="1499" w:name="_Toc453786352"/>
        <w:bookmarkStart w:id="1500" w:name="_Toc454220821"/>
        <w:bookmarkStart w:id="1501" w:name="_Toc454274331"/>
        <w:bookmarkStart w:id="1502" w:name="_Toc455403339"/>
        <w:bookmarkStart w:id="1503" w:name="_Toc455403580"/>
        <w:bookmarkStart w:id="1504" w:name="_Toc455403820"/>
        <w:bookmarkStart w:id="1505" w:name="_Toc455404057"/>
        <w:bookmarkStart w:id="1506" w:name="_Toc455404293"/>
        <w:bookmarkStart w:id="1507" w:name="_Toc455404528"/>
        <w:bookmarkStart w:id="1508" w:name="_Toc455404762"/>
        <w:bookmarkStart w:id="1509" w:name="_Toc455404995"/>
        <w:bookmarkStart w:id="1510" w:name="_Toc455405211"/>
        <w:bookmarkStart w:id="1511" w:name="_Toc455405425"/>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rsidR="00C0594E" w:rsidDel="00B1717F" w:rsidRDefault="00B706A9">
      <w:pPr>
        <w:pStyle w:val="Heading1"/>
        <w:rPr>
          <w:del w:id="1512" w:author="Meir Kalter" w:date="2016-06-14T08:48:00Z"/>
          <w:noProof/>
        </w:rPr>
        <w:pPrChange w:id="1513" w:author="Meir Kalter" w:date="2016-06-15T15:12:00Z">
          <w:pPr>
            <w:pStyle w:val="TOC51"/>
          </w:pPr>
        </w:pPrChange>
      </w:pPr>
      <w:del w:id="1514" w:author="Meir Kalter" w:date="2016-06-14T08:48:00Z">
        <w:r w:rsidDel="00B1717F">
          <w:rPr>
            <w:noProof/>
          </w:rPr>
          <w:delText xml:space="preserve">     #Show next step on the Instruction CPU window</w:delText>
        </w:r>
        <w:r w:rsidDel="00B1717F">
          <w:rPr>
            <w:noProof/>
          </w:rPr>
          <w:tab/>
          <w:delText>9</w:delText>
        </w:r>
        <w:bookmarkStart w:id="1515" w:name="_Toc453680933"/>
        <w:bookmarkStart w:id="1516" w:name="_Toc453681089"/>
        <w:bookmarkStart w:id="1517" w:name="_Toc453681238"/>
        <w:bookmarkStart w:id="1518" w:name="_Toc453681388"/>
        <w:bookmarkStart w:id="1519" w:name="_Toc453681536"/>
        <w:bookmarkStart w:id="1520" w:name="_Toc453681684"/>
        <w:bookmarkStart w:id="1521" w:name="_Toc453681829"/>
        <w:bookmarkStart w:id="1522" w:name="_Toc453763796"/>
        <w:bookmarkStart w:id="1523" w:name="_Toc453763945"/>
        <w:bookmarkStart w:id="1524" w:name="_Toc453764093"/>
        <w:bookmarkStart w:id="1525" w:name="_Toc453764452"/>
        <w:bookmarkStart w:id="1526" w:name="_Toc453764645"/>
        <w:bookmarkStart w:id="1527" w:name="_Toc453764849"/>
        <w:bookmarkStart w:id="1528" w:name="_Toc453765110"/>
        <w:bookmarkStart w:id="1529" w:name="_Toc453765558"/>
        <w:bookmarkStart w:id="1530" w:name="_Toc453766001"/>
        <w:bookmarkStart w:id="1531" w:name="_Toc453767263"/>
        <w:bookmarkStart w:id="1532" w:name="_Toc453767487"/>
        <w:bookmarkStart w:id="1533" w:name="_Toc453767711"/>
        <w:bookmarkStart w:id="1534" w:name="_Toc453767936"/>
        <w:bookmarkStart w:id="1535" w:name="_Toc453768159"/>
        <w:bookmarkStart w:id="1536" w:name="_Toc453785839"/>
        <w:bookmarkStart w:id="1537" w:name="_Toc453786353"/>
        <w:bookmarkStart w:id="1538" w:name="_Toc454220822"/>
        <w:bookmarkStart w:id="1539" w:name="_Toc454274332"/>
        <w:bookmarkStart w:id="1540" w:name="_Toc455403340"/>
        <w:bookmarkStart w:id="1541" w:name="_Toc455403581"/>
        <w:bookmarkStart w:id="1542" w:name="_Toc455403821"/>
        <w:bookmarkStart w:id="1543" w:name="_Toc455404058"/>
        <w:bookmarkStart w:id="1544" w:name="_Toc455404294"/>
        <w:bookmarkStart w:id="1545" w:name="_Toc455404529"/>
        <w:bookmarkStart w:id="1546" w:name="_Toc455404763"/>
        <w:bookmarkStart w:id="1547" w:name="_Toc455404996"/>
        <w:bookmarkStart w:id="1548" w:name="_Toc455405212"/>
        <w:bookmarkStart w:id="1549" w:name="_Toc455405426"/>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del>
    </w:p>
    <w:p w:rsidR="00C0594E" w:rsidDel="00B1717F" w:rsidRDefault="00B706A9">
      <w:pPr>
        <w:pStyle w:val="Heading1"/>
        <w:rPr>
          <w:del w:id="1550" w:author="Meir Kalter" w:date="2016-06-14T08:48:00Z"/>
          <w:noProof/>
        </w:rPr>
        <w:pPrChange w:id="1551" w:author="Meir Kalter" w:date="2016-06-15T15:12:00Z">
          <w:pPr>
            <w:pStyle w:val="TOC31"/>
            <w:numPr>
              <w:ilvl w:val="2"/>
              <w:numId w:val="3"/>
            </w:numPr>
            <w:ind w:left="1148" w:hanging="708"/>
          </w:pPr>
        </w:pPrChange>
      </w:pPr>
      <w:del w:id="1552" w:author="Meir Kalter" w:date="2016-06-14T08:48:00Z">
        <w:r w:rsidDel="00B1717F">
          <w:rPr>
            <w:noProof/>
          </w:rPr>
          <w:delText>Instruction implementation</w:delText>
        </w:r>
        <w:r w:rsidDel="00B1717F">
          <w:rPr>
            <w:noProof/>
          </w:rPr>
          <w:tab/>
          <w:delText>9</w:delText>
        </w:r>
        <w:bookmarkStart w:id="1553" w:name="_Toc453680934"/>
        <w:bookmarkStart w:id="1554" w:name="_Toc453681090"/>
        <w:bookmarkStart w:id="1555" w:name="_Toc453681239"/>
        <w:bookmarkStart w:id="1556" w:name="_Toc453681389"/>
        <w:bookmarkStart w:id="1557" w:name="_Toc453681537"/>
        <w:bookmarkStart w:id="1558" w:name="_Toc453681685"/>
        <w:bookmarkStart w:id="1559" w:name="_Toc453681830"/>
        <w:bookmarkStart w:id="1560" w:name="_Toc453763797"/>
        <w:bookmarkStart w:id="1561" w:name="_Toc453763946"/>
        <w:bookmarkStart w:id="1562" w:name="_Toc453764094"/>
        <w:bookmarkStart w:id="1563" w:name="_Toc453764453"/>
        <w:bookmarkStart w:id="1564" w:name="_Toc453764646"/>
        <w:bookmarkStart w:id="1565" w:name="_Toc453764850"/>
        <w:bookmarkStart w:id="1566" w:name="_Toc453765111"/>
        <w:bookmarkStart w:id="1567" w:name="_Toc453765559"/>
        <w:bookmarkStart w:id="1568" w:name="_Toc453766002"/>
        <w:bookmarkStart w:id="1569" w:name="_Toc453767264"/>
        <w:bookmarkStart w:id="1570" w:name="_Toc453767488"/>
        <w:bookmarkStart w:id="1571" w:name="_Toc453767712"/>
        <w:bookmarkStart w:id="1572" w:name="_Toc453767937"/>
        <w:bookmarkStart w:id="1573" w:name="_Toc453768160"/>
        <w:bookmarkStart w:id="1574" w:name="_Toc453785840"/>
        <w:bookmarkStart w:id="1575" w:name="_Toc453786354"/>
        <w:bookmarkStart w:id="1576" w:name="_Toc454220823"/>
        <w:bookmarkStart w:id="1577" w:name="_Toc454274333"/>
        <w:bookmarkStart w:id="1578" w:name="_Toc455403341"/>
        <w:bookmarkStart w:id="1579" w:name="_Toc455403582"/>
        <w:bookmarkStart w:id="1580" w:name="_Toc455403822"/>
        <w:bookmarkStart w:id="1581" w:name="_Toc455404059"/>
        <w:bookmarkStart w:id="1582" w:name="_Toc455404295"/>
        <w:bookmarkStart w:id="1583" w:name="_Toc455404530"/>
        <w:bookmarkStart w:id="1584" w:name="_Toc455404764"/>
        <w:bookmarkStart w:id="1585" w:name="_Toc455404997"/>
        <w:bookmarkStart w:id="1586" w:name="_Toc455405213"/>
        <w:bookmarkStart w:id="1587" w:name="_Toc455405427"/>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del>
    </w:p>
    <w:p w:rsidR="00C0594E" w:rsidDel="00B1717F" w:rsidRDefault="00B706A9">
      <w:pPr>
        <w:pStyle w:val="Heading1"/>
        <w:rPr>
          <w:del w:id="1588" w:author="Meir Kalter" w:date="2016-06-14T08:48:00Z"/>
          <w:noProof/>
        </w:rPr>
        <w:pPrChange w:id="1589" w:author="Meir Kalter" w:date="2016-06-15T15:12:00Z">
          <w:pPr>
            <w:pStyle w:val="TOC21"/>
            <w:numPr>
              <w:ilvl w:val="1"/>
              <w:numId w:val="3"/>
            </w:numPr>
            <w:ind w:left="673" w:hanging="453"/>
          </w:pPr>
        </w:pPrChange>
      </w:pPr>
      <w:del w:id="1590" w:author="Meir Kalter" w:date="2016-06-14T08:48:00Z">
        <w:r w:rsidDel="00B1717F">
          <w:rPr>
            <w:noProof/>
          </w:rPr>
          <w:delText>Seven digid display</w:delText>
        </w:r>
        <w:r w:rsidDel="00B1717F">
          <w:rPr>
            <w:noProof/>
          </w:rPr>
          <w:tab/>
          <w:delText>10</w:delText>
        </w:r>
        <w:bookmarkStart w:id="1591" w:name="_Toc453680935"/>
        <w:bookmarkStart w:id="1592" w:name="_Toc453681091"/>
        <w:bookmarkStart w:id="1593" w:name="_Toc453681240"/>
        <w:bookmarkStart w:id="1594" w:name="_Toc453681390"/>
        <w:bookmarkStart w:id="1595" w:name="_Toc453681538"/>
        <w:bookmarkStart w:id="1596" w:name="_Toc453681686"/>
        <w:bookmarkStart w:id="1597" w:name="_Toc453681831"/>
        <w:bookmarkStart w:id="1598" w:name="_Toc453763798"/>
        <w:bookmarkStart w:id="1599" w:name="_Toc453763947"/>
        <w:bookmarkStart w:id="1600" w:name="_Toc453764095"/>
        <w:bookmarkStart w:id="1601" w:name="_Toc453764454"/>
        <w:bookmarkStart w:id="1602" w:name="_Toc453764647"/>
        <w:bookmarkStart w:id="1603" w:name="_Toc453764851"/>
        <w:bookmarkStart w:id="1604" w:name="_Toc453765112"/>
        <w:bookmarkStart w:id="1605" w:name="_Toc453765560"/>
        <w:bookmarkStart w:id="1606" w:name="_Toc453766003"/>
        <w:bookmarkStart w:id="1607" w:name="_Toc453767265"/>
        <w:bookmarkStart w:id="1608" w:name="_Toc453767489"/>
        <w:bookmarkStart w:id="1609" w:name="_Toc453767713"/>
        <w:bookmarkStart w:id="1610" w:name="_Toc453767938"/>
        <w:bookmarkStart w:id="1611" w:name="_Toc453768161"/>
        <w:bookmarkStart w:id="1612" w:name="_Toc453785841"/>
        <w:bookmarkStart w:id="1613" w:name="_Toc453786355"/>
        <w:bookmarkStart w:id="1614" w:name="_Toc454220824"/>
        <w:bookmarkStart w:id="1615" w:name="_Toc454274334"/>
        <w:bookmarkStart w:id="1616" w:name="_Toc455403342"/>
        <w:bookmarkStart w:id="1617" w:name="_Toc455403583"/>
        <w:bookmarkStart w:id="1618" w:name="_Toc455403823"/>
        <w:bookmarkStart w:id="1619" w:name="_Toc455404060"/>
        <w:bookmarkStart w:id="1620" w:name="_Toc455404296"/>
        <w:bookmarkStart w:id="1621" w:name="_Toc455404531"/>
        <w:bookmarkStart w:id="1622" w:name="_Toc455404765"/>
        <w:bookmarkStart w:id="1623" w:name="_Toc455404998"/>
        <w:bookmarkStart w:id="1624" w:name="_Toc455405214"/>
        <w:bookmarkStart w:id="1625" w:name="_Toc455405428"/>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del>
    </w:p>
    <w:p w:rsidR="00C0594E" w:rsidDel="00B1717F" w:rsidRDefault="00B706A9">
      <w:pPr>
        <w:pStyle w:val="Heading1"/>
        <w:rPr>
          <w:del w:id="1626" w:author="Meir Kalter" w:date="2016-06-14T08:48:00Z"/>
          <w:noProof/>
        </w:rPr>
        <w:pPrChange w:id="1627" w:author="Meir Kalter" w:date="2016-06-15T15:12:00Z">
          <w:pPr>
            <w:pStyle w:val="TOC21"/>
            <w:numPr>
              <w:ilvl w:val="1"/>
              <w:numId w:val="7"/>
            </w:numPr>
            <w:ind w:left="673" w:hanging="453"/>
          </w:pPr>
        </w:pPrChange>
      </w:pPr>
      <w:del w:id="1628" w:author="Meir Kalter" w:date="2016-06-14T08:48:00Z">
        <w:r w:rsidDel="00B1717F">
          <w:rPr>
            <w:noProof/>
          </w:rPr>
          <w:delText>Customization of classes</w:delText>
        </w:r>
        <w:r w:rsidDel="00B1717F">
          <w:rPr>
            <w:noProof/>
          </w:rPr>
          <w:tab/>
          <w:delText>10</w:delText>
        </w:r>
        <w:bookmarkStart w:id="1629" w:name="_Toc453680936"/>
        <w:bookmarkStart w:id="1630" w:name="_Toc453681092"/>
        <w:bookmarkStart w:id="1631" w:name="_Toc453681241"/>
        <w:bookmarkStart w:id="1632" w:name="_Toc453681391"/>
        <w:bookmarkStart w:id="1633" w:name="_Toc453681539"/>
        <w:bookmarkStart w:id="1634" w:name="_Toc453681687"/>
        <w:bookmarkStart w:id="1635" w:name="_Toc453681832"/>
        <w:bookmarkStart w:id="1636" w:name="_Toc453763799"/>
        <w:bookmarkStart w:id="1637" w:name="_Toc453763948"/>
        <w:bookmarkStart w:id="1638" w:name="_Toc453764096"/>
        <w:bookmarkStart w:id="1639" w:name="_Toc453764455"/>
        <w:bookmarkStart w:id="1640" w:name="_Toc453764648"/>
        <w:bookmarkStart w:id="1641" w:name="_Toc453764852"/>
        <w:bookmarkStart w:id="1642" w:name="_Toc453765113"/>
        <w:bookmarkStart w:id="1643" w:name="_Toc453765561"/>
        <w:bookmarkStart w:id="1644" w:name="_Toc453766004"/>
        <w:bookmarkStart w:id="1645" w:name="_Toc453767266"/>
        <w:bookmarkStart w:id="1646" w:name="_Toc453767490"/>
        <w:bookmarkStart w:id="1647" w:name="_Toc453767714"/>
        <w:bookmarkStart w:id="1648" w:name="_Toc453767939"/>
        <w:bookmarkStart w:id="1649" w:name="_Toc453768162"/>
        <w:bookmarkStart w:id="1650" w:name="_Toc453785842"/>
        <w:bookmarkStart w:id="1651" w:name="_Toc453786356"/>
        <w:bookmarkStart w:id="1652" w:name="_Toc454220825"/>
        <w:bookmarkStart w:id="1653" w:name="_Toc454274335"/>
        <w:bookmarkStart w:id="1654" w:name="_Toc455403343"/>
        <w:bookmarkStart w:id="1655" w:name="_Toc455403584"/>
        <w:bookmarkStart w:id="1656" w:name="_Toc455403824"/>
        <w:bookmarkStart w:id="1657" w:name="_Toc455404061"/>
        <w:bookmarkStart w:id="1658" w:name="_Toc455404297"/>
        <w:bookmarkStart w:id="1659" w:name="_Toc455404532"/>
        <w:bookmarkStart w:id="1660" w:name="_Toc455404766"/>
        <w:bookmarkStart w:id="1661" w:name="_Toc455404999"/>
        <w:bookmarkStart w:id="1662" w:name="_Toc455405215"/>
        <w:bookmarkStart w:id="1663" w:name="_Toc455405429"/>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del>
    </w:p>
    <w:p w:rsidR="00C0594E" w:rsidDel="00B1717F" w:rsidRDefault="00B706A9">
      <w:pPr>
        <w:pStyle w:val="Heading1"/>
        <w:rPr>
          <w:del w:id="1664" w:author="Meir Kalter" w:date="2016-06-14T08:48:00Z"/>
          <w:noProof/>
        </w:rPr>
        <w:pPrChange w:id="1665" w:author="Meir Kalter" w:date="2016-06-15T15:12:00Z">
          <w:pPr>
            <w:pStyle w:val="TOC21"/>
            <w:numPr>
              <w:ilvl w:val="1"/>
              <w:numId w:val="8"/>
            </w:numPr>
            <w:ind w:left="673" w:hanging="453"/>
          </w:pPr>
        </w:pPrChange>
      </w:pPr>
      <w:del w:id="1666" w:author="Meir Kalter" w:date="2016-06-14T08:48:00Z">
        <w:r w:rsidDel="00B1717F">
          <w:rPr>
            <w:noProof/>
          </w:rPr>
          <w:delText>Implementations</w:delText>
        </w:r>
        <w:r w:rsidDel="00B1717F">
          <w:rPr>
            <w:noProof/>
          </w:rPr>
          <w:tab/>
          <w:delText>10</w:delText>
        </w:r>
        <w:bookmarkStart w:id="1667" w:name="_Toc453680937"/>
        <w:bookmarkStart w:id="1668" w:name="_Toc453681093"/>
        <w:bookmarkStart w:id="1669" w:name="_Toc453681242"/>
        <w:bookmarkStart w:id="1670" w:name="_Toc453681392"/>
        <w:bookmarkStart w:id="1671" w:name="_Toc453681540"/>
        <w:bookmarkStart w:id="1672" w:name="_Toc453681688"/>
        <w:bookmarkStart w:id="1673" w:name="_Toc453681833"/>
        <w:bookmarkStart w:id="1674" w:name="_Toc453763800"/>
        <w:bookmarkStart w:id="1675" w:name="_Toc453763949"/>
        <w:bookmarkStart w:id="1676" w:name="_Toc453764097"/>
        <w:bookmarkStart w:id="1677" w:name="_Toc453764456"/>
        <w:bookmarkStart w:id="1678" w:name="_Toc453764649"/>
        <w:bookmarkStart w:id="1679" w:name="_Toc453764853"/>
        <w:bookmarkStart w:id="1680" w:name="_Toc453765114"/>
        <w:bookmarkStart w:id="1681" w:name="_Toc453765562"/>
        <w:bookmarkStart w:id="1682" w:name="_Toc453766005"/>
        <w:bookmarkStart w:id="1683" w:name="_Toc453767267"/>
        <w:bookmarkStart w:id="1684" w:name="_Toc453767491"/>
        <w:bookmarkStart w:id="1685" w:name="_Toc453767715"/>
        <w:bookmarkStart w:id="1686" w:name="_Toc453767940"/>
        <w:bookmarkStart w:id="1687" w:name="_Toc453768163"/>
        <w:bookmarkStart w:id="1688" w:name="_Toc453785843"/>
        <w:bookmarkStart w:id="1689" w:name="_Toc453786357"/>
        <w:bookmarkStart w:id="1690" w:name="_Toc454220826"/>
        <w:bookmarkStart w:id="1691" w:name="_Toc454274336"/>
        <w:bookmarkStart w:id="1692" w:name="_Toc455403344"/>
        <w:bookmarkStart w:id="1693" w:name="_Toc455403585"/>
        <w:bookmarkStart w:id="1694" w:name="_Toc455403825"/>
        <w:bookmarkStart w:id="1695" w:name="_Toc455404062"/>
        <w:bookmarkStart w:id="1696" w:name="_Toc455404298"/>
        <w:bookmarkStart w:id="1697" w:name="_Toc455404533"/>
        <w:bookmarkStart w:id="1698" w:name="_Toc455404767"/>
        <w:bookmarkStart w:id="1699" w:name="_Toc455405000"/>
        <w:bookmarkStart w:id="1700" w:name="_Toc455405216"/>
        <w:bookmarkStart w:id="1701" w:name="_Toc455405430"/>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del>
    </w:p>
    <w:p w:rsidR="00C0594E" w:rsidDel="00B1717F" w:rsidRDefault="00B706A9">
      <w:pPr>
        <w:pStyle w:val="Heading1"/>
        <w:rPr>
          <w:del w:id="1702" w:author="Meir Kalter" w:date="2016-06-14T08:48:00Z"/>
          <w:noProof/>
        </w:rPr>
        <w:pPrChange w:id="1703" w:author="Meir Kalter" w:date="2016-06-15T15:12:00Z">
          <w:pPr>
            <w:pStyle w:val="TOC31"/>
            <w:numPr>
              <w:ilvl w:val="2"/>
              <w:numId w:val="3"/>
            </w:numPr>
            <w:ind w:left="1148" w:hanging="708"/>
          </w:pPr>
        </w:pPrChange>
      </w:pPr>
      <w:del w:id="1704" w:author="Meir Kalter" w:date="2016-06-14T08:48:00Z">
        <w:r w:rsidDel="00B1717F">
          <w:rPr>
            <w:noProof/>
          </w:rPr>
          <w:delText>Seven digit</w:delText>
        </w:r>
        <w:r w:rsidDel="00B1717F">
          <w:rPr>
            <w:noProof/>
          </w:rPr>
          <w:tab/>
          <w:delText>10</w:delText>
        </w:r>
        <w:bookmarkStart w:id="1705" w:name="_Toc453680938"/>
        <w:bookmarkStart w:id="1706" w:name="_Toc453681094"/>
        <w:bookmarkStart w:id="1707" w:name="_Toc453681243"/>
        <w:bookmarkStart w:id="1708" w:name="_Toc453681393"/>
        <w:bookmarkStart w:id="1709" w:name="_Toc453681541"/>
        <w:bookmarkStart w:id="1710" w:name="_Toc453681689"/>
        <w:bookmarkStart w:id="1711" w:name="_Toc453681834"/>
        <w:bookmarkStart w:id="1712" w:name="_Toc453763801"/>
        <w:bookmarkStart w:id="1713" w:name="_Toc453763950"/>
        <w:bookmarkStart w:id="1714" w:name="_Toc453764098"/>
        <w:bookmarkStart w:id="1715" w:name="_Toc453764457"/>
        <w:bookmarkStart w:id="1716" w:name="_Toc453764650"/>
        <w:bookmarkStart w:id="1717" w:name="_Toc453764854"/>
        <w:bookmarkStart w:id="1718" w:name="_Toc453765115"/>
        <w:bookmarkStart w:id="1719" w:name="_Toc453765563"/>
        <w:bookmarkStart w:id="1720" w:name="_Toc453766006"/>
        <w:bookmarkStart w:id="1721" w:name="_Toc453767268"/>
        <w:bookmarkStart w:id="1722" w:name="_Toc453767492"/>
        <w:bookmarkStart w:id="1723" w:name="_Toc453767716"/>
        <w:bookmarkStart w:id="1724" w:name="_Toc453767941"/>
        <w:bookmarkStart w:id="1725" w:name="_Toc453768164"/>
        <w:bookmarkStart w:id="1726" w:name="_Toc453785844"/>
        <w:bookmarkStart w:id="1727" w:name="_Toc453786358"/>
        <w:bookmarkStart w:id="1728" w:name="_Toc454220827"/>
        <w:bookmarkStart w:id="1729" w:name="_Toc454274337"/>
        <w:bookmarkStart w:id="1730" w:name="_Toc455403345"/>
        <w:bookmarkStart w:id="1731" w:name="_Toc455403586"/>
        <w:bookmarkStart w:id="1732" w:name="_Toc455403826"/>
        <w:bookmarkStart w:id="1733" w:name="_Toc455404063"/>
        <w:bookmarkStart w:id="1734" w:name="_Toc455404299"/>
        <w:bookmarkStart w:id="1735" w:name="_Toc455404534"/>
        <w:bookmarkStart w:id="1736" w:name="_Toc455404768"/>
        <w:bookmarkStart w:id="1737" w:name="_Toc455405001"/>
        <w:bookmarkStart w:id="1738" w:name="_Toc455405217"/>
        <w:bookmarkStart w:id="1739" w:name="_Toc455405431"/>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del>
    </w:p>
    <w:p w:rsidR="00C0594E" w:rsidDel="00B1717F" w:rsidRDefault="00B706A9">
      <w:pPr>
        <w:pStyle w:val="Heading1"/>
        <w:rPr>
          <w:del w:id="1740" w:author="Meir Kalter" w:date="2016-06-14T08:48:00Z"/>
          <w:noProof/>
        </w:rPr>
        <w:pPrChange w:id="1741" w:author="Meir Kalter" w:date="2016-06-15T15:12:00Z">
          <w:pPr>
            <w:pStyle w:val="TOC51"/>
            <w:numPr>
              <w:numId w:val="9"/>
            </w:numPr>
            <w:ind w:left="183" w:hanging="183"/>
          </w:pPr>
        </w:pPrChange>
      </w:pPr>
      <w:del w:id="1742" w:author="Meir Kalter" w:date="2016-06-14T08:48:00Z">
        <w:r w:rsidDel="00B1717F">
          <w:rPr>
            <w:noProof/>
          </w:rPr>
          <w:delText xml:space="preserve">Known Limitations-improvements that could be done </w:delText>
        </w:r>
        <w:r w:rsidDel="00B1717F">
          <w:rPr>
            <w:noProof/>
          </w:rPr>
          <w:tab/>
          <w:delText>12</w:delText>
        </w:r>
        <w:bookmarkStart w:id="1743" w:name="_Toc453680939"/>
        <w:bookmarkStart w:id="1744" w:name="_Toc453681095"/>
        <w:bookmarkStart w:id="1745" w:name="_Toc453681244"/>
        <w:bookmarkStart w:id="1746" w:name="_Toc453681394"/>
        <w:bookmarkStart w:id="1747" w:name="_Toc453681542"/>
        <w:bookmarkStart w:id="1748" w:name="_Toc453681690"/>
        <w:bookmarkStart w:id="1749" w:name="_Toc453681835"/>
        <w:bookmarkStart w:id="1750" w:name="_Toc453763802"/>
        <w:bookmarkStart w:id="1751" w:name="_Toc453763951"/>
        <w:bookmarkStart w:id="1752" w:name="_Toc453764099"/>
        <w:bookmarkStart w:id="1753" w:name="_Toc453764458"/>
        <w:bookmarkStart w:id="1754" w:name="_Toc453764651"/>
        <w:bookmarkStart w:id="1755" w:name="_Toc453764855"/>
        <w:bookmarkStart w:id="1756" w:name="_Toc453765116"/>
        <w:bookmarkStart w:id="1757" w:name="_Toc453765564"/>
        <w:bookmarkStart w:id="1758" w:name="_Toc453766007"/>
        <w:bookmarkStart w:id="1759" w:name="_Toc453767269"/>
        <w:bookmarkStart w:id="1760" w:name="_Toc453767493"/>
        <w:bookmarkStart w:id="1761" w:name="_Toc453767717"/>
        <w:bookmarkStart w:id="1762" w:name="_Toc453767942"/>
        <w:bookmarkStart w:id="1763" w:name="_Toc453768165"/>
        <w:bookmarkStart w:id="1764" w:name="_Toc453785845"/>
        <w:bookmarkStart w:id="1765" w:name="_Toc453786359"/>
        <w:bookmarkStart w:id="1766" w:name="_Toc454220828"/>
        <w:bookmarkStart w:id="1767" w:name="_Toc454274338"/>
        <w:bookmarkStart w:id="1768" w:name="_Toc455403346"/>
        <w:bookmarkStart w:id="1769" w:name="_Toc455403587"/>
        <w:bookmarkStart w:id="1770" w:name="_Toc455403827"/>
        <w:bookmarkStart w:id="1771" w:name="_Toc455404064"/>
        <w:bookmarkStart w:id="1772" w:name="_Toc455404300"/>
        <w:bookmarkStart w:id="1773" w:name="_Toc455404535"/>
        <w:bookmarkStart w:id="1774" w:name="_Toc455404769"/>
        <w:bookmarkStart w:id="1775" w:name="_Toc455405002"/>
        <w:bookmarkStart w:id="1776" w:name="_Toc455405218"/>
        <w:bookmarkStart w:id="1777" w:name="_Toc45540543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del>
    </w:p>
    <w:p w:rsidR="00C0594E" w:rsidDel="00B1717F" w:rsidRDefault="00B706A9">
      <w:pPr>
        <w:pStyle w:val="Heading1"/>
        <w:rPr>
          <w:del w:id="1778" w:author="Meir Kalter" w:date="2016-06-14T08:48:00Z"/>
          <w:noProof/>
        </w:rPr>
        <w:pPrChange w:id="1779" w:author="Meir Kalter" w:date="2016-06-15T15:12:00Z">
          <w:pPr>
            <w:pStyle w:val="TOC21"/>
            <w:numPr>
              <w:ilvl w:val="1"/>
              <w:numId w:val="10"/>
            </w:numPr>
            <w:ind w:left="748" w:hanging="528"/>
          </w:pPr>
        </w:pPrChange>
      </w:pPr>
      <w:del w:id="1780" w:author="Meir Kalter" w:date="2016-06-14T08:48:00Z">
        <w:r w:rsidDel="00B1717F">
          <w:rPr>
            <w:noProof/>
          </w:rPr>
          <w:delText>Error handling of asm file</w:delText>
        </w:r>
        <w:r w:rsidDel="00B1717F">
          <w:rPr>
            <w:noProof/>
          </w:rPr>
          <w:tab/>
          <w:delText>12</w:delText>
        </w:r>
        <w:bookmarkStart w:id="1781" w:name="_Toc453680940"/>
        <w:bookmarkStart w:id="1782" w:name="_Toc453681096"/>
        <w:bookmarkStart w:id="1783" w:name="_Toc453681245"/>
        <w:bookmarkStart w:id="1784" w:name="_Toc453681395"/>
        <w:bookmarkStart w:id="1785" w:name="_Toc453681543"/>
        <w:bookmarkStart w:id="1786" w:name="_Toc453681691"/>
        <w:bookmarkStart w:id="1787" w:name="_Toc453681836"/>
        <w:bookmarkStart w:id="1788" w:name="_Toc453763803"/>
        <w:bookmarkStart w:id="1789" w:name="_Toc453763952"/>
        <w:bookmarkStart w:id="1790" w:name="_Toc453764100"/>
        <w:bookmarkStart w:id="1791" w:name="_Toc453764459"/>
        <w:bookmarkStart w:id="1792" w:name="_Toc453764652"/>
        <w:bookmarkStart w:id="1793" w:name="_Toc453764856"/>
        <w:bookmarkStart w:id="1794" w:name="_Toc453765117"/>
        <w:bookmarkStart w:id="1795" w:name="_Toc453765565"/>
        <w:bookmarkStart w:id="1796" w:name="_Toc453766008"/>
        <w:bookmarkStart w:id="1797" w:name="_Toc453767270"/>
        <w:bookmarkStart w:id="1798" w:name="_Toc453767494"/>
        <w:bookmarkStart w:id="1799" w:name="_Toc453767718"/>
        <w:bookmarkStart w:id="1800" w:name="_Toc453767943"/>
        <w:bookmarkStart w:id="1801" w:name="_Toc453768166"/>
        <w:bookmarkStart w:id="1802" w:name="_Toc453785846"/>
        <w:bookmarkStart w:id="1803" w:name="_Toc453786360"/>
        <w:bookmarkStart w:id="1804" w:name="_Toc454220829"/>
        <w:bookmarkStart w:id="1805" w:name="_Toc454274339"/>
        <w:bookmarkStart w:id="1806" w:name="_Toc455403347"/>
        <w:bookmarkStart w:id="1807" w:name="_Toc455403588"/>
        <w:bookmarkStart w:id="1808" w:name="_Toc455403828"/>
        <w:bookmarkStart w:id="1809" w:name="_Toc455404065"/>
        <w:bookmarkStart w:id="1810" w:name="_Toc455404301"/>
        <w:bookmarkStart w:id="1811" w:name="_Toc455404536"/>
        <w:bookmarkStart w:id="1812" w:name="_Toc455404770"/>
        <w:bookmarkStart w:id="1813" w:name="_Toc455405003"/>
        <w:bookmarkStart w:id="1814" w:name="_Toc455405219"/>
        <w:bookmarkStart w:id="1815" w:name="_Toc455405433"/>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del>
    </w:p>
    <w:p w:rsidR="00C0594E" w:rsidDel="00B1717F" w:rsidRDefault="00B706A9">
      <w:pPr>
        <w:pStyle w:val="Heading1"/>
        <w:rPr>
          <w:del w:id="1816" w:author="Meir Kalter" w:date="2016-06-14T08:48:00Z"/>
          <w:noProof/>
        </w:rPr>
        <w:pPrChange w:id="1817" w:author="Meir Kalter" w:date="2016-06-15T15:12:00Z">
          <w:pPr>
            <w:pStyle w:val="TOC21"/>
            <w:numPr>
              <w:ilvl w:val="1"/>
              <w:numId w:val="10"/>
            </w:numPr>
            <w:ind w:left="748" w:hanging="528"/>
          </w:pPr>
        </w:pPrChange>
      </w:pPr>
      <w:del w:id="1818" w:author="Meir Kalter" w:date="2016-06-14T08:48:00Z">
        <w:r w:rsidDel="00B1717F">
          <w:rPr>
            <w:noProof/>
          </w:rPr>
          <w:delText>Seven digit update</w:delText>
        </w:r>
        <w:r w:rsidDel="00B1717F">
          <w:rPr>
            <w:noProof/>
          </w:rPr>
          <w:tab/>
          <w:delText>12</w:delText>
        </w:r>
        <w:bookmarkStart w:id="1819" w:name="_Toc453680941"/>
        <w:bookmarkStart w:id="1820" w:name="_Toc453681097"/>
        <w:bookmarkStart w:id="1821" w:name="_Toc453681246"/>
        <w:bookmarkStart w:id="1822" w:name="_Toc453681396"/>
        <w:bookmarkStart w:id="1823" w:name="_Toc453681544"/>
        <w:bookmarkStart w:id="1824" w:name="_Toc453681692"/>
        <w:bookmarkStart w:id="1825" w:name="_Toc453681837"/>
        <w:bookmarkStart w:id="1826" w:name="_Toc453763804"/>
        <w:bookmarkStart w:id="1827" w:name="_Toc453763953"/>
        <w:bookmarkStart w:id="1828" w:name="_Toc453764101"/>
        <w:bookmarkStart w:id="1829" w:name="_Toc453764460"/>
        <w:bookmarkStart w:id="1830" w:name="_Toc453764653"/>
        <w:bookmarkStart w:id="1831" w:name="_Toc453764857"/>
        <w:bookmarkStart w:id="1832" w:name="_Toc453765118"/>
        <w:bookmarkStart w:id="1833" w:name="_Toc453765566"/>
        <w:bookmarkStart w:id="1834" w:name="_Toc453766009"/>
        <w:bookmarkStart w:id="1835" w:name="_Toc453767271"/>
        <w:bookmarkStart w:id="1836" w:name="_Toc453767495"/>
        <w:bookmarkStart w:id="1837" w:name="_Toc453767719"/>
        <w:bookmarkStart w:id="1838" w:name="_Toc453767944"/>
        <w:bookmarkStart w:id="1839" w:name="_Toc453768167"/>
        <w:bookmarkStart w:id="1840" w:name="_Toc453785847"/>
        <w:bookmarkStart w:id="1841" w:name="_Toc453786361"/>
        <w:bookmarkStart w:id="1842" w:name="_Toc454220830"/>
        <w:bookmarkStart w:id="1843" w:name="_Toc454274340"/>
        <w:bookmarkStart w:id="1844" w:name="_Toc455403348"/>
        <w:bookmarkStart w:id="1845" w:name="_Toc455403589"/>
        <w:bookmarkStart w:id="1846" w:name="_Toc455403829"/>
        <w:bookmarkStart w:id="1847" w:name="_Toc455404066"/>
        <w:bookmarkStart w:id="1848" w:name="_Toc455404302"/>
        <w:bookmarkStart w:id="1849" w:name="_Toc455404537"/>
        <w:bookmarkStart w:id="1850" w:name="_Toc455404771"/>
        <w:bookmarkStart w:id="1851" w:name="_Toc455405004"/>
        <w:bookmarkStart w:id="1852" w:name="_Toc455405220"/>
        <w:bookmarkStart w:id="1853" w:name="_Toc455405434"/>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del>
    </w:p>
    <w:p w:rsidR="00C0594E" w:rsidDel="00B1717F" w:rsidRDefault="00B706A9">
      <w:pPr>
        <w:pStyle w:val="Heading1"/>
        <w:rPr>
          <w:del w:id="1854" w:author="Meir Kalter" w:date="2016-06-14T08:48:00Z"/>
          <w:noProof/>
        </w:rPr>
        <w:pPrChange w:id="1855" w:author="Meir Kalter" w:date="2016-06-15T15:12:00Z">
          <w:pPr>
            <w:pStyle w:val="TOC51"/>
            <w:numPr>
              <w:numId w:val="4"/>
            </w:numPr>
            <w:ind w:left="183" w:hanging="183"/>
          </w:pPr>
        </w:pPrChange>
      </w:pPr>
      <w:del w:id="1856" w:author="Meir Kalter" w:date="2016-06-14T08:48:00Z">
        <w:r w:rsidDel="00B1717F">
          <w:rPr>
            <w:noProof/>
          </w:rPr>
          <w:delText>Manual</w:delText>
        </w:r>
        <w:r w:rsidDel="00B1717F">
          <w:rPr>
            <w:noProof/>
          </w:rPr>
          <w:tab/>
          <w:delText>13</w:delText>
        </w:r>
        <w:bookmarkStart w:id="1857" w:name="_Toc453680942"/>
        <w:bookmarkStart w:id="1858" w:name="_Toc453681098"/>
        <w:bookmarkStart w:id="1859" w:name="_Toc453681247"/>
        <w:bookmarkStart w:id="1860" w:name="_Toc453681397"/>
        <w:bookmarkStart w:id="1861" w:name="_Toc453681545"/>
        <w:bookmarkStart w:id="1862" w:name="_Toc453681693"/>
        <w:bookmarkStart w:id="1863" w:name="_Toc453681838"/>
        <w:bookmarkStart w:id="1864" w:name="_Toc453763805"/>
        <w:bookmarkStart w:id="1865" w:name="_Toc453763954"/>
        <w:bookmarkStart w:id="1866" w:name="_Toc453764102"/>
        <w:bookmarkStart w:id="1867" w:name="_Toc453764461"/>
        <w:bookmarkStart w:id="1868" w:name="_Toc453764654"/>
        <w:bookmarkStart w:id="1869" w:name="_Toc453764858"/>
        <w:bookmarkStart w:id="1870" w:name="_Toc453765119"/>
        <w:bookmarkStart w:id="1871" w:name="_Toc453765567"/>
        <w:bookmarkStart w:id="1872" w:name="_Toc453766010"/>
        <w:bookmarkStart w:id="1873" w:name="_Toc453767272"/>
        <w:bookmarkStart w:id="1874" w:name="_Toc453767496"/>
        <w:bookmarkStart w:id="1875" w:name="_Toc453767720"/>
        <w:bookmarkStart w:id="1876" w:name="_Toc453767945"/>
        <w:bookmarkStart w:id="1877" w:name="_Toc453768168"/>
        <w:bookmarkStart w:id="1878" w:name="_Toc453785848"/>
        <w:bookmarkStart w:id="1879" w:name="_Toc453786362"/>
        <w:bookmarkStart w:id="1880" w:name="_Toc454220831"/>
        <w:bookmarkStart w:id="1881" w:name="_Toc454274341"/>
        <w:bookmarkStart w:id="1882" w:name="_Toc455403349"/>
        <w:bookmarkStart w:id="1883" w:name="_Toc455403590"/>
        <w:bookmarkStart w:id="1884" w:name="_Toc455403830"/>
        <w:bookmarkStart w:id="1885" w:name="_Toc455404067"/>
        <w:bookmarkStart w:id="1886" w:name="_Toc455404303"/>
        <w:bookmarkStart w:id="1887" w:name="_Toc455404538"/>
        <w:bookmarkStart w:id="1888" w:name="_Toc455404772"/>
        <w:bookmarkStart w:id="1889" w:name="_Toc455405005"/>
        <w:bookmarkStart w:id="1890" w:name="_Toc455405221"/>
        <w:bookmarkStart w:id="1891" w:name="_Toc455405435"/>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del>
    </w:p>
    <w:p w:rsidR="00C0594E" w:rsidDel="00B1717F" w:rsidRDefault="00B706A9">
      <w:pPr>
        <w:pStyle w:val="Heading1"/>
        <w:rPr>
          <w:del w:id="1892" w:author="Meir Kalter" w:date="2016-06-14T08:48:00Z"/>
          <w:noProof/>
        </w:rPr>
        <w:pPrChange w:id="1893" w:author="Meir Kalter" w:date="2016-06-15T15:12:00Z">
          <w:pPr>
            <w:pStyle w:val="TOC21"/>
            <w:numPr>
              <w:ilvl w:val="1"/>
              <w:numId w:val="4"/>
            </w:numPr>
            <w:ind w:left="673" w:hanging="453"/>
          </w:pPr>
        </w:pPrChange>
      </w:pPr>
      <w:del w:id="1894" w:author="Meir Kalter" w:date="2016-06-14T08:48:00Z">
        <w:r w:rsidDel="00B1717F">
          <w:rPr>
            <w:noProof/>
          </w:rPr>
          <w:delText>Execution of Gui</w:delText>
        </w:r>
        <w:r w:rsidDel="00B1717F">
          <w:rPr>
            <w:noProof/>
          </w:rPr>
          <w:tab/>
          <w:delText>13</w:delText>
        </w:r>
        <w:bookmarkStart w:id="1895" w:name="_Toc453680943"/>
        <w:bookmarkStart w:id="1896" w:name="_Toc453681099"/>
        <w:bookmarkStart w:id="1897" w:name="_Toc453681248"/>
        <w:bookmarkStart w:id="1898" w:name="_Toc453681398"/>
        <w:bookmarkStart w:id="1899" w:name="_Toc453681546"/>
        <w:bookmarkStart w:id="1900" w:name="_Toc453681694"/>
        <w:bookmarkStart w:id="1901" w:name="_Toc453681839"/>
        <w:bookmarkStart w:id="1902" w:name="_Toc453763806"/>
        <w:bookmarkStart w:id="1903" w:name="_Toc453763955"/>
        <w:bookmarkStart w:id="1904" w:name="_Toc453764103"/>
        <w:bookmarkStart w:id="1905" w:name="_Toc453764462"/>
        <w:bookmarkStart w:id="1906" w:name="_Toc453764655"/>
        <w:bookmarkStart w:id="1907" w:name="_Toc453764859"/>
        <w:bookmarkStart w:id="1908" w:name="_Toc453765120"/>
        <w:bookmarkStart w:id="1909" w:name="_Toc453765568"/>
        <w:bookmarkStart w:id="1910" w:name="_Toc453766011"/>
        <w:bookmarkStart w:id="1911" w:name="_Toc453767273"/>
        <w:bookmarkStart w:id="1912" w:name="_Toc453767497"/>
        <w:bookmarkStart w:id="1913" w:name="_Toc453767721"/>
        <w:bookmarkStart w:id="1914" w:name="_Toc453767946"/>
        <w:bookmarkStart w:id="1915" w:name="_Toc453768169"/>
        <w:bookmarkStart w:id="1916" w:name="_Toc453785849"/>
        <w:bookmarkStart w:id="1917" w:name="_Toc453786363"/>
        <w:bookmarkStart w:id="1918" w:name="_Toc454220832"/>
        <w:bookmarkStart w:id="1919" w:name="_Toc454274342"/>
        <w:bookmarkStart w:id="1920" w:name="_Toc455403350"/>
        <w:bookmarkStart w:id="1921" w:name="_Toc455403591"/>
        <w:bookmarkStart w:id="1922" w:name="_Toc455403831"/>
        <w:bookmarkStart w:id="1923" w:name="_Toc455404068"/>
        <w:bookmarkStart w:id="1924" w:name="_Toc455404304"/>
        <w:bookmarkStart w:id="1925" w:name="_Toc455404539"/>
        <w:bookmarkStart w:id="1926" w:name="_Toc455404773"/>
        <w:bookmarkStart w:id="1927" w:name="_Toc455405006"/>
        <w:bookmarkStart w:id="1928" w:name="_Toc455405222"/>
        <w:bookmarkStart w:id="1929" w:name="_Toc455405436"/>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del>
    </w:p>
    <w:p w:rsidR="00C0594E" w:rsidDel="00B1717F" w:rsidRDefault="00B706A9">
      <w:pPr>
        <w:pStyle w:val="Heading1"/>
        <w:rPr>
          <w:del w:id="1930" w:author="Meir Kalter" w:date="2016-06-14T08:48:00Z"/>
          <w:noProof/>
        </w:rPr>
        <w:pPrChange w:id="1931" w:author="Meir Kalter" w:date="2016-06-15T15:12:00Z">
          <w:pPr>
            <w:pStyle w:val="TOC21"/>
            <w:numPr>
              <w:ilvl w:val="1"/>
              <w:numId w:val="11"/>
            </w:numPr>
            <w:ind w:left="673" w:hanging="453"/>
          </w:pPr>
        </w:pPrChange>
      </w:pPr>
      <w:del w:id="1932" w:author="Meir Kalter" w:date="2016-06-14T08:48:00Z">
        <w:r w:rsidDel="00B1717F">
          <w:rPr>
            <w:noProof/>
          </w:rPr>
          <w:delText>Execution of compiler</w:delText>
        </w:r>
        <w:r w:rsidDel="00B1717F">
          <w:rPr>
            <w:noProof/>
          </w:rPr>
          <w:tab/>
          <w:delText>13</w:delText>
        </w:r>
        <w:bookmarkStart w:id="1933" w:name="_Toc453680944"/>
        <w:bookmarkStart w:id="1934" w:name="_Toc453681100"/>
        <w:bookmarkStart w:id="1935" w:name="_Toc453681249"/>
        <w:bookmarkStart w:id="1936" w:name="_Toc453681399"/>
        <w:bookmarkStart w:id="1937" w:name="_Toc453681547"/>
        <w:bookmarkStart w:id="1938" w:name="_Toc453681695"/>
        <w:bookmarkStart w:id="1939" w:name="_Toc453681840"/>
        <w:bookmarkStart w:id="1940" w:name="_Toc453763807"/>
        <w:bookmarkStart w:id="1941" w:name="_Toc453763956"/>
        <w:bookmarkStart w:id="1942" w:name="_Toc453764104"/>
        <w:bookmarkStart w:id="1943" w:name="_Toc453764463"/>
        <w:bookmarkStart w:id="1944" w:name="_Toc453764656"/>
        <w:bookmarkStart w:id="1945" w:name="_Toc453764860"/>
        <w:bookmarkStart w:id="1946" w:name="_Toc453765121"/>
        <w:bookmarkStart w:id="1947" w:name="_Toc453765569"/>
        <w:bookmarkStart w:id="1948" w:name="_Toc453766012"/>
        <w:bookmarkStart w:id="1949" w:name="_Toc453767274"/>
        <w:bookmarkStart w:id="1950" w:name="_Toc453767498"/>
        <w:bookmarkStart w:id="1951" w:name="_Toc453767722"/>
        <w:bookmarkStart w:id="1952" w:name="_Toc453767947"/>
        <w:bookmarkStart w:id="1953" w:name="_Toc453768170"/>
        <w:bookmarkStart w:id="1954" w:name="_Toc453785850"/>
        <w:bookmarkStart w:id="1955" w:name="_Toc453786364"/>
        <w:bookmarkStart w:id="1956" w:name="_Toc454220833"/>
        <w:bookmarkStart w:id="1957" w:name="_Toc454274343"/>
        <w:bookmarkStart w:id="1958" w:name="_Toc455403351"/>
        <w:bookmarkStart w:id="1959" w:name="_Toc455403592"/>
        <w:bookmarkStart w:id="1960" w:name="_Toc455403832"/>
        <w:bookmarkStart w:id="1961" w:name="_Toc455404069"/>
        <w:bookmarkStart w:id="1962" w:name="_Toc455404305"/>
        <w:bookmarkStart w:id="1963" w:name="_Toc455404540"/>
        <w:bookmarkStart w:id="1964" w:name="_Toc455404774"/>
        <w:bookmarkStart w:id="1965" w:name="_Toc455405007"/>
        <w:bookmarkStart w:id="1966" w:name="_Toc455405223"/>
        <w:bookmarkStart w:id="1967" w:name="_Toc455405437"/>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del>
    </w:p>
    <w:p w:rsidR="00C0594E" w:rsidDel="00B1717F" w:rsidRDefault="00B706A9">
      <w:pPr>
        <w:pStyle w:val="Heading1"/>
        <w:rPr>
          <w:del w:id="1968" w:author="Meir Kalter" w:date="2016-06-14T08:48:00Z"/>
          <w:noProof/>
        </w:rPr>
        <w:pPrChange w:id="1969" w:author="Meir Kalter" w:date="2016-06-15T15:12:00Z">
          <w:pPr>
            <w:pStyle w:val="TOC51"/>
            <w:numPr>
              <w:numId w:val="12"/>
            </w:numPr>
            <w:ind w:left="183" w:hanging="183"/>
          </w:pPr>
        </w:pPrChange>
      </w:pPr>
      <w:del w:id="1970" w:author="Meir Kalter" w:date="2016-06-14T08:48:00Z">
        <w:r w:rsidDel="00B1717F">
          <w:rPr>
            <w:noProof/>
          </w:rPr>
          <w:delText xml:space="preserve">Gui </w:delText>
        </w:r>
        <w:r w:rsidDel="00B1717F">
          <w:rPr>
            <w:noProof/>
          </w:rPr>
          <w:tab/>
          <w:delText>14</w:delText>
        </w:r>
        <w:bookmarkStart w:id="1971" w:name="_Toc453680945"/>
        <w:bookmarkStart w:id="1972" w:name="_Toc453681101"/>
        <w:bookmarkStart w:id="1973" w:name="_Toc453681250"/>
        <w:bookmarkStart w:id="1974" w:name="_Toc453681400"/>
        <w:bookmarkStart w:id="1975" w:name="_Toc453681548"/>
        <w:bookmarkStart w:id="1976" w:name="_Toc453681696"/>
        <w:bookmarkStart w:id="1977" w:name="_Toc453681841"/>
        <w:bookmarkStart w:id="1978" w:name="_Toc453763808"/>
        <w:bookmarkStart w:id="1979" w:name="_Toc453763957"/>
        <w:bookmarkStart w:id="1980" w:name="_Toc453764105"/>
        <w:bookmarkStart w:id="1981" w:name="_Toc453764464"/>
        <w:bookmarkStart w:id="1982" w:name="_Toc453764657"/>
        <w:bookmarkStart w:id="1983" w:name="_Toc453764861"/>
        <w:bookmarkStart w:id="1984" w:name="_Toc453765122"/>
        <w:bookmarkStart w:id="1985" w:name="_Toc453765570"/>
        <w:bookmarkStart w:id="1986" w:name="_Toc453766013"/>
        <w:bookmarkStart w:id="1987" w:name="_Toc453767275"/>
        <w:bookmarkStart w:id="1988" w:name="_Toc453767499"/>
        <w:bookmarkStart w:id="1989" w:name="_Toc453767723"/>
        <w:bookmarkStart w:id="1990" w:name="_Toc453767948"/>
        <w:bookmarkStart w:id="1991" w:name="_Toc453768171"/>
        <w:bookmarkStart w:id="1992" w:name="_Toc453785851"/>
        <w:bookmarkStart w:id="1993" w:name="_Toc453786365"/>
        <w:bookmarkStart w:id="1994" w:name="_Toc454220834"/>
        <w:bookmarkStart w:id="1995" w:name="_Toc454274344"/>
        <w:bookmarkStart w:id="1996" w:name="_Toc455403352"/>
        <w:bookmarkStart w:id="1997" w:name="_Toc455403593"/>
        <w:bookmarkStart w:id="1998" w:name="_Toc455403833"/>
        <w:bookmarkStart w:id="1999" w:name="_Toc455404070"/>
        <w:bookmarkStart w:id="2000" w:name="_Toc455404306"/>
        <w:bookmarkStart w:id="2001" w:name="_Toc455404541"/>
        <w:bookmarkStart w:id="2002" w:name="_Toc455404775"/>
        <w:bookmarkStart w:id="2003" w:name="_Toc455405008"/>
        <w:bookmarkStart w:id="2004" w:name="_Toc455405224"/>
        <w:bookmarkStart w:id="2005" w:name="_Toc455405438"/>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del>
    </w:p>
    <w:p w:rsidR="00C0594E" w:rsidDel="00B1717F" w:rsidRDefault="00B706A9">
      <w:pPr>
        <w:pStyle w:val="Heading1"/>
        <w:rPr>
          <w:del w:id="2006" w:author="Meir Kalter" w:date="2016-06-14T08:48:00Z"/>
          <w:noProof/>
        </w:rPr>
        <w:pPrChange w:id="2007" w:author="Meir Kalter" w:date="2016-06-15T15:12:00Z">
          <w:pPr>
            <w:pStyle w:val="TOC21"/>
            <w:numPr>
              <w:ilvl w:val="1"/>
              <w:numId w:val="4"/>
            </w:numPr>
            <w:ind w:left="673" w:hanging="453"/>
          </w:pPr>
        </w:pPrChange>
      </w:pPr>
      <w:del w:id="2008" w:author="Meir Kalter" w:date="2016-06-14T08:48:00Z">
        <w:r w:rsidDel="00B1717F">
          <w:rPr>
            <w:noProof/>
          </w:rPr>
          <w:delText>Parts view</w:delText>
        </w:r>
        <w:r w:rsidDel="00B1717F">
          <w:rPr>
            <w:noProof/>
          </w:rPr>
          <w:tab/>
          <w:delText>14</w:delText>
        </w:r>
        <w:bookmarkStart w:id="2009" w:name="_Toc453680946"/>
        <w:bookmarkStart w:id="2010" w:name="_Toc453681102"/>
        <w:bookmarkStart w:id="2011" w:name="_Toc453681251"/>
        <w:bookmarkStart w:id="2012" w:name="_Toc453681401"/>
        <w:bookmarkStart w:id="2013" w:name="_Toc453681549"/>
        <w:bookmarkStart w:id="2014" w:name="_Toc453681697"/>
        <w:bookmarkStart w:id="2015" w:name="_Toc453681842"/>
        <w:bookmarkStart w:id="2016" w:name="_Toc453763809"/>
        <w:bookmarkStart w:id="2017" w:name="_Toc453763958"/>
        <w:bookmarkStart w:id="2018" w:name="_Toc453764106"/>
        <w:bookmarkStart w:id="2019" w:name="_Toc453764465"/>
        <w:bookmarkStart w:id="2020" w:name="_Toc453764658"/>
        <w:bookmarkStart w:id="2021" w:name="_Toc453764862"/>
        <w:bookmarkStart w:id="2022" w:name="_Toc453765123"/>
        <w:bookmarkStart w:id="2023" w:name="_Toc453765571"/>
        <w:bookmarkStart w:id="2024" w:name="_Toc453766014"/>
        <w:bookmarkStart w:id="2025" w:name="_Toc453767276"/>
        <w:bookmarkStart w:id="2026" w:name="_Toc453767500"/>
        <w:bookmarkStart w:id="2027" w:name="_Toc453767724"/>
        <w:bookmarkStart w:id="2028" w:name="_Toc453767949"/>
        <w:bookmarkStart w:id="2029" w:name="_Toc453768172"/>
        <w:bookmarkStart w:id="2030" w:name="_Toc453785852"/>
        <w:bookmarkStart w:id="2031" w:name="_Toc453786366"/>
        <w:bookmarkStart w:id="2032" w:name="_Toc454220835"/>
        <w:bookmarkStart w:id="2033" w:name="_Toc454274345"/>
        <w:bookmarkStart w:id="2034" w:name="_Toc455403353"/>
        <w:bookmarkStart w:id="2035" w:name="_Toc455403594"/>
        <w:bookmarkStart w:id="2036" w:name="_Toc455403834"/>
        <w:bookmarkStart w:id="2037" w:name="_Toc455404071"/>
        <w:bookmarkStart w:id="2038" w:name="_Toc455404307"/>
        <w:bookmarkStart w:id="2039" w:name="_Toc455404542"/>
        <w:bookmarkStart w:id="2040" w:name="_Toc455404776"/>
        <w:bookmarkStart w:id="2041" w:name="_Toc455405009"/>
        <w:bookmarkStart w:id="2042" w:name="_Toc455405225"/>
        <w:bookmarkStart w:id="2043" w:name="_Toc455405439"/>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del>
    </w:p>
    <w:p w:rsidR="00C0594E" w:rsidDel="00B1717F" w:rsidRDefault="00B706A9">
      <w:pPr>
        <w:pStyle w:val="Heading1"/>
        <w:rPr>
          <w:del w:id="2044" w:author="Meir Kalter" w:date="2016-06-14T08:48:00Z"/>
          <w:noProof/>
        </w:rPr>
        <w:pPrChange w:id="2045" w:author="Meir Kalter" w:date="2016-06-15T15:12:00Z">
          <w:pPr>
            <w:pStyle w:val="TOC21"/>
            <w:numPr>
              <w:ilvl w:val="1"/>
              <w:numId w:val="4"/>
            </w:numPr>
            <w:ind w:left="673" w:hanging="453"/>
          </w:pPr>
        </w:pPrChange>
      </w:pPr>
      <w:del w:id="2046" w:author="Meir Kalter" w:date="2016-06-14T08:48:00Z">
        <w:r w:rsidDel="00B1717F">
          <w:rPr>
            <w:noProof/>
          </w:rPr>
          <w:delText>File types used in the simulator</w:delText>
        </w:r>
        <w:r w:rsidDel="00B1717F">
          <w:rPr>
            <w:noProof/>
          </w:rPr>
          <w:tab/>
          <w:delText>14</w:delText>
        </w:r>
        <w:bookmarkStart w:id="2047" w:name="_Toc453680947"/>
        <w:bookmarkStart w:id="2048" w:name="_Toc453681103"/>
        <w:bookmarkStart w:id="2049" w:name="_Toc453681252"/>
        <w:bookmarkStart w:id="2050" w:name="_Toc453681402"/>
        <w:bookmarkStart w:id="2051" w:name="_Toc453681550"/>
        <w:bookmarkStart w:id="2052" w:name="_Toc453681698"/>
        <w:bookmarkStart w:id="2053" w:name="_Toc453681843"/>
        <w:bookmarkStart w:id="2054" w:name="_Toc453763810"/>
        <w:bookmarkStart w:id="2055" w:name="_Toc453763959"/>
        <w:bookmarkStart w:id="2056" w:name="_Toc453764107"/>
        <w:bookmarkStart w:id="2057" w:name="_Toc453764466"/>
        <w:bookmarkStart w:id="2058" w:name="_Toc453764659"/>
        <w:bookmarkStart w:id="2059" w:name="_Toc453764863"/>
        <w:bookmarkStart w:id="2060" w:name="_Toc453765124"/>
        <w:bookmarkStart w:id="2061" w:name="_Toc453765572"/>
        <w:bookmarkStart w:id="2062" w:name="_Toc453766015"/>
        <w:bookmarkStart w:id="2063" w:name="_Toc453767277"/>
        <w:bookmarkStart w:id="2064" w:name="_Toc453767501"/>
        <w:bookmarkStart w:id="2065" w:name="_Toc453767725"/>
        <w:bookmarkStart w:id="2066" w:name="_Toc453767950"/>
        <w:bookmarkStart w:id="2067" w:name="_Toc453768173"/>
        <w:bookmarkStart w:id="2068" w:name="_Toc453785853"/>
        <w:bookmarkStart w:id="2069" w:name="_Toc453786367"/>
        <w:bookmarkStart w:id="2070" w:name="_Toc454220836"/>
        <w:bookmarkStart w:id="2071" w:name="_Toc454274346"/>
        <w:bookmarkStart w:id="2072" w:name="_Toc455403354"/>
        <w:bookmarkStart w:id="2073" w:name="_Toc455403595"/>
        <w:bookmarkStart w:id="2074" w:name="_Toc455403835"/>
        <w:bookmarkStart w:id="2075" w:name="_Toc455404072"/>
        <w:bookmarkStart w:id="2076" w:name="_Toc455404308"/>
        <w:bookmarkStart w:id="2077" w:name="_Toc455404543"/>
        <w:bookmarkStart w:id="2078" w:name="_Toc455404777"/>
        <w:bookmarkStart w:id="2079" w:name="_Toc455405010"/>
        <w:bookmarkStart w:id="2080" w:name="_Toc455405226"/>
        <w:bookmarkStart w:id="2081" w:name="_Toc455405440"/>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del>
    </w:p>
    <w:p w:rsidR="00C0594E" w:rsidDel="00B1717F" w:rsidRDefault="00B706A9">
      <w:pPr>
        <w:pStyle w:val="Heading1"/>
        <w:rPr>
          <w:del w:id="2082" w:author="Meir Kalter" w:date="2016-06-14T08:48:00Z"/>
          <w:noProof/>
        </w:rPr>
        <w:pPrChange w:id="2083" w:author="Meir Kalter" w:date="2016-06-15T15:12:00Z">
          <w:pPr>
            <w:pStyle w:val="TOC21"/>
            <w:numPr>
              <w:ilvl w:val="1"/>
              <w:numId w:val="4"/>
            </w:numPr>
            <w:ind w:left="673" w:hanging="453"/>
          </w:pPr>
        </w:pPrChange>
      </w:pPr>
      <w:del w:id="2084" w:author="Meir Kalter" w:date="2016-06-14T08:48:00Z">
        <w:r w:rsidDel="00B1717F">
          <w:rPr>
            <w:noProof/>
          </w:rPr>
          <w:delText>Optional files</w:delText>
        </w:r>
        <w:r w:rsidDel="00B1717F">
          <w:rPr>
            <w:noProof/>
          </w:rPr>
          <w:tab/>
          <w:delText>14</w:delText>
        </w:r>
        <w:bookmarkStart w:id="2085" w:name="_Toc453680948"/>
        <w:bookmarkStart w:id="2086" w:name="_Toc453681104"/>
        <w:bookmarkStart w:id="2087" w:name="_Toc453681253"/>
        <w:bookmarkStart w:id="2088" w:name="_Toc453681403"/>
        <w:bookmarkStart w:id="2089" w:name="_Toc453681551"/>
        <w:bookmarkStart w:id="2090" w:name="_Toc453681699"/>
        <w:bookmarkStart w:id="2091" w:name="_Toc453681844"/>
        <w:bookmarkStart w:id="2092" w:name="_Toc453763811"/>
        <w:bookmarkStart w:id="2093" w:name="_Toc453763960"/>
        <w:bookmarkStart w:id="2094" w:name="_Toc453764108"/>
        <w:bookmarkStart w:id="2095" w:name="_Toc453764467"/>
        <w:bookmarkStart w:id="2096" w:name="_Toc453764660"/>
        <w:bookmarkStart w:id="2097" w:name="_Toc453764864"/>
        <w:bookmarkStart w:id="2098" w:name="_Toc453765125"/>
        <w:bookmarkStart w:id="2099" w:name="_Toc453765573"/>
        <w:bookmarkStart w:id="2100" w:name="_Toc453766016"/>
        <w:bookmarkStart w:id="2101" w:name="_Toc453767278"/>
        <w:bookmarkStart w:id="2102" w:name="_Toc453767502"/>
        <w:bookmarkStart w:id="2103" w:name="_Toc453767726"/>
        <w:bookmarkStart w:id="2104" w:name="_Toc453767951"/>
        <w:bookmarkStart w:id="2105" w:name="_Toc453768174"/>
        <w:bookmarkStart w:id="2106" w:name="_Toc453785854"/>
        <w:bookmarkStart w:id="2107" w:name="_Toc453786368"/>
        <w:bookmarkStart w:id="2108" w:name="_Toc454220837"/>
        <w:bookmarkStart w:id="2109" w:name="_Toc454274347"/>
        <w:bookmarkStart w:id="2110" w:name="_Toc455403355"/>
        <w:bookmarkStart w:id="2111" w:name="_Toc455403596"/>
        <w:bookmarkStart w:id="2112" w:name="_Toc455403836"/>
        <w:bookmarkStart w:id="2113" w:name="_Toc455404073"/>
        <w:bookmarkStart w:id="2114" w:name="_Toc455404309"/>
        <w:bookmarkStart w:id="2115" w:name="_Toc455404544"/>
        <w:bookmarkStart w:id="2116" w:name="_Toc455404778"/>
        <w:bookmarkStart w:id="2117" w:name="_Toc455405011"/>
        <w:bookmarkStart w:id="2118" w:name="_Toc455405227"/>
        <w:bookmarkStart w:id="2119" w:name="_Toc455405441"/>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del>
    </w:p>
    <w:p w:rsidR="00C0594E" w:rsidDel="00B1717F" w:rsidRDefault="00B706A9">
      <w:pPr>
        <w:pStyle w:val="Heading1"/>
        <w:rPr>
          <w:del w:id="2120" w:author="Meir Kalter" w:date="2016-06-14T08:48:00Z"/>
          <w:noProof/>
        </w:rPr>
        <w:pPrChange w:id="2121" w:author="Meir Kalter" w:date="2016-06-15T15:12:00Z">
          <w:pPr>
            <w:pStyle w:val="TOC31"/>
            <w:numPr>
              <w:ilvl w:val="2"/>
              <w:numId w:val="4"/>
            </w:numPr>
            <w:ind w:left="1148" w:hanging="708"/>
          </w:pPr>
        </w:pPrChange>
      </w:pPr>
      <w:del w:id="2122" w:author="Meir Kalter" w:date="2016-06-14T08:48:00Z">
        <w:r w:rsidDel="00B1717F">
          <w:rPr>
            <w:noProof/>
          </w:rPr>
          <w:delText xml:space="preserve">ASM </w:delText>
        </w:r>
        <w:r w:rsidDel="00B1717F">
          <w:rPr>
            <w:noProof/>
          </w:rPr>
          <w:tab/>
          <w:delText>14</w:delText>
        </w:r>
        <w:bookmarkStart w:id="2123" w:name="_Toc453680949"/>
        <w:bookmarkStart w:id="2124" w:name="_Toc453681105"/>
        <w:bookmarkStart w:id="2125" w:name="_Toc453681254"/>
        <w:bookmarkStart w:id="2126" w:name="_Toc453681404"/>
        <w:bookmarkStart w:id="2127" w:name="_Toc453681552"/>
        <w:bookmarkStart w:id="2128" w:name="_Toc453681700"/>
        <w:bookmarkStart w:id="2129" w:name="_Toc453681845"/>
        <w:bookmarkStart w:id="2130" w:name="_Toc453763812"/>
        <w:bookmarkStart w:id="2131" w:name="_Toc453763961"/>
        <w:bookmarkStart w:id="2132" w:name="_Toc453764109"/>
        <w:bookmarkStart w:id="2133" w:name="_Toc453764468"/>
        <w:bookmarkStart w:id="2134" w:name="_Toc453764661"/>
        <w:bookmarkStart w:id="2135" w:name="_Toc453764865"/>
        <w:bookmarkStart w:id="2136" w:name="_Toc453765126"/>
        <w:bookmarkStart w:id="2137" w:name="_Toc453765574"/>
        <w:bookmarkStart w:id="2138" w:name="_Toc453766017"/>
        <w:bookmarkStart w:id="2139" w:name="_Toc453767279"/>
        <w:bookmarkStart w:id="2140" w:name="_Toc453767503"/>
        <w:bookmarkStart w:id="2141" w:name="_Toc453767727"/>
        <w:bookmarkStart w:id="2142" w:name="_Toc453767952"/>
        <w:bookmarkStart w:id="2143" w:name="_Toc453768175"/>
        <w:bookmarkStart w:id="2144" w:name="_Toc453785855"/>
        <w:bookmarkStart w:id="2145" w:name="_Toc453786369"/>
        <w:bookmarkStart w:id="2146" w:name="_Toc454220838"/>
        <w:bookmarkStart w:id="2147" w:name="_Toc454274348"/>
        <w:bookmarkStart w:id="2148" w:name="_Toc455403356"/>
        <w:bookmarkStart w:id="2149" w:name="_Toc455403597"/>
        <w:bookmarkStart w:id="2150" w:name="_Toc455403837"/>
        <w:bookmarkStart w:id="2151" w:name="_Toc455404074"/>
        <w:bookmarkStart w:id="2152" w:name="_Toc455404310"/>
        <w:bookmarkStart w:id="2153" w:name="_Toc455404545"/>
        <w:bookmarkStart w:id="2154" w:name="_Toc455404779"/>
        <w:bookmarkStart w:id="2155" w:name="_Toc455405012"/>
        <w:bookmarkStart w:id="2156" w:name="_Toc455405228"/>
        <w:bookmarkStart w:id="2157" w:name="_Toc45540544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del>
    </w:p>
    <w:p w:rsidR="00C0594E" w:rsidDel="00B1717F" w:rsidRDefault="00B706A9">
      <w:pPr>
        <w:pStyle w:val="Heading1"/>
        <w:rPr>
          <w:del w:id="2158" w:author="Meir Kalter" w:date="2016-06-14T08:48:00Z"/>
          <w:noProof/>
        </w:rPr>
        <w:pPrChange w:id="2159" w:author="Meir Kalter" w:date="2016-06-15T15:12:00Z">
          <w:pPr>
            <w:pStyle w:val="TOC31"/>
            <w:numPr>
              <w:ilvl w:val="2"/>
              <w:numId w:val="13"/>
            </w:numPr>
            <w:ind w:left="996" w:hanging="556"/>
          </w:pPr>
        </w:pPrChange>
      </w:pPr>
      <w:del w:id="2160" w:author="Meir Kalter" w:date="2016-06-14T08:48:00Z">
        <w:r w:rsidDel="00B1717F">
          <w:rPr>
            <w:noProof/>
          </w:rPr>
          <w:delText xml:space="preserve">MEM </w:delText>
        </w:r>
        <w:r w:rsidDel="00B1717F">
          <w:rPr>
            <w:noProof/>
          </w:rPr>
          <w:tab/>
          <w:delText>14</w:delText>
        </w:r>
        <w:bookmarkStart w:id="2161" w:name="_Toc453680950"/>
        <w:bookmarkStart w:id="2162" w:name="_Toc453681106"/>
        <w:bookmarkStart w:id="2163" w:name="_Toc453681255"/>
        <w:bookmarkStart w:id="2164" w:name="_Toc453681405"/>
        <w:bookmarkStart w:id="2165" w:name="_Toc453681553"/>
        <w:bookmarkStart w:id="2166" w:name="_Toc453681701"/>
        <w:bookmarkStart w:id="2167" w:name="_Toc453681846"/>
        <w:bookmarkStart w:id="2168" w:name="_Toc453763813"/>
        <w:bookmarkStart w:id="2169" w:name="_Toc453763962"/>
        <w:bookmarkStart w:id="2170" w:name="_Toc453764110"/>
        <w:bookmarkStart w:id="2171" w:name="_Toc453764469"/>
        <w:bookmarkStart w:id="2172" w:name="_Toc453764662"/>
        <w:bookmarkStart w:id="2173" w:name="_Toc453764866"/>
        <w:bookmarkStart w:id="2174" w:name="_Toc453765127"/>
        <w:bookmarkStart w:id="2175" w:name="_Toc453765575"/>
        <w:bookmarkStart w:id="2176" w:name="_Toc453766018"/>
        <w:bookmarkStart w:id="2177" w:name="_Toc453767280"/>
        <w:bookmarkStart w:id="2178" w:name="_Toc453767504"/>
        <w:bookmarkStart w:id="2179" w:name="_Toc453767728"/>
        <w:bookmarkStart w:id="2180" w:name="_Toc453767953"/>
        <w:bookmarkStart w:id="2181" w:name="_Toc453768176"/>
        <w:bookmarkStart w:id="2182" w:name="_Toc453785856"/>
        <w:bookmarkStart w:id="2183" w:name="_Toc453786370"/>
        <w:bookmarkStart w:id="2184" w:name="_Toc454220839"/>
        <w:bookmarkStart w:id="2185" w:name="_Toc454274349"/>
        <w:bookmarkStart w:id="2186" w:name="_Toc455403357"/>
        <w:bookmarkStart w:id="2187" w:name="_Toc455403598"/>
        <w:bookmarkStart w:id="2188" w:name="_Toc455403838"/>
        <w:bookmarkStart w:id="2189" w:name="_Toc455404075"/>
        <w:bookmarkStart w:id="2190" w:name="_Toc455404311"/>
        <w:bookmarkStart w:id="2191" w:name="_Toc455404546"/>
        <w:bookmarkStart w:id="2192" w:name="_Toc455404780"/>
        <w:bookmarkStart w:id="2193" w:name="_Toc455405013"/>
        <w:bookmarkStart w:id="2194" w:name="_Toc455405229"/>
        <w:bookmarkStart w:id="2195" w:name="_Toc455405443"/>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del>
    </w:p>
    <w:p w:rsidR="00C0594E" w:rsidDel="00B1717F" w:rsidRDefault="00B706A9">
      <w:pPr>
        <w:pStyle w:val="Heading1"/>
        <w:rPr>
          <w:del w:id="2196" w:author="Meir Kalter" w:date="2016-06-14T08:48:00Z"/>
          <w:noProof/>
        </w:rPr>
        <w:pPrChange w:id="2197" w:author="Meir Kalter" w:date="2016-06-15T15:12:00Z">
          <w:pPr>
            <w:pStyle w:val="TOC21"/>
            <w:numPr>
              <w:ilvl w:val="1"/>
              <w:numId w:val="14"/>
            </w:numPr>
            <w:ind w:left="673" w:hanging="453"/>
          </w:pPr>
        </w:pPrChange>
      </w:pPr>
      <w:del w:id="2198" w:author="Meir Kalter" w:date="2016-06-14T08:48:00Z">
        <w:r w:rsidDel="00B1717F">
          <w:rPr>
            <w:noProof/>
          </w:rPr>
          <w:delText>Editing/saving assembler</w:delText>
        </w:r>
        <w:r w:rsidDel="00B1717F">
          <w:rPr>
            <w:noProof/>
          </w:rPr>
          <w:tab/>
          <w:delText>14</w:delText>
        </w:r>
        <w:bookmarkStart w:id="2199" w:name="_Toc453680951"/>
        <w:bookmarkStart w:id="2200" w:name="_Toc453681107"/>
        <w:bookmarkStart w:id="2201" w:name="_Toc453681256"/>
        <w:bookmarkStart w:id="2202" w:name="_Toc453681406"/>
        <w:bookmarkStart w:id="2203" w:name="_Toc453681554"/>
        <w:bookmarkStart w:id="2204" w:name="_Toc453681702"/>
        <w:bookmarkStart w:id="2205" w:name="_Toc453681847"/>
        <w:bookmarkStart w:id="2206" w:name="_Toc453763814"/>
        <w:bookmarkStart w:id="2207" w:name="_Toc453763963"/>
        <w:bookmarkStart w:id="2208" w:name="_Toc453764111"/>
        <w:bookmarkStart w:id="2209" w:name="_Toc453764470"/>
        <w:bookmarkStart w:id="2210" w:name="_Toc453764663"/>
        <w:bookmarkStart w:id="2211" w:name="_Toc453764867"/>
        <w:bookmarkStart w:id="2212" w:name="_Toc453765128"/>
        <w:bookmarkStart w:id="2213" w:name="_Toc453765576"/>
        <w:bookmarkStart w:id="2214" w:name="_Toc453766019"/>
        <w:bookmarkStart w:id="2215" w:name="_Toc453767281"/>
        <w:bookmarkStart w:id="2216" w:name="_Toc453767505"/>
        <w:bookmarkStart w:id="2217" w:name="_Toc453767729"/>
        <w:bookmarkStart w:id="2218" w:name="_Toc453767954"/>
        <w:bookmarkStart w:id="2219" w:name="_Toc453768177"/>
        <w:bookmarkStart w:id="2220" w:name="_Toc453785857"/>
        <w:bookmarkStart w:id="2221" w:name="_Toc453786371"/>
        <w:bookmarkStart w:id="2222" w:name="_Toc454220840"/>
        <w:bookmarkStart w:id="2223" w:name="_Toc454274350"/>
        <w:bookmarkStart w:id="2224" w:name="_Toc455403358"/>
        <w:bookmarkStart w:id="2225" w:name="_Toc455403599"/>
        <w:bookmarkStart w:id="2226" w:name="_Toc455403839"/>
        <w:bookmarkStart w:id="2227" w:name="_Toc455404076"/>
        <w:bookmarkStart w:id="2228" w:name="_Toc455404312"/>
        <w:bookmarkStart w:id="2229" w:name="_Toc455404547"/>
        <w:bookmarkStart w:id="2230" w:name="_Toc455404781"/>
        <w:bookmarkStart w:id="2231" w:name="_Toc455405014"/>
        <w:bookmarkStart w:id="2232" w:name="_Toc455405230"/>
        <w:bookmarkStart w:id="2233" w:name="_Toc455405444"/>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del>
    </w:p>
    <w:p w:rsidR="00C0594E" w:rsidDel="00B1717F" w:rsidRDefault="00B706A9">
      <w:pPr>
        <w:pStyle w:val="Heading1"/>
        <w:rPr>
          <w:del w:id="2234" w:author="Meir Kalter" w:date="2016-06-14T08:48:00Z"/>
          <w:noProof/>
        </w:rPr>
        <w:pPrChange w:id="2235" w:author="Meir Kalter" w:date="2016-06-15T15:12:00Z">
          <w:pPr>
            <w:pStyle w:val="TOC21"/>
            <w:numPr>
              <w:ilvl w:val="1"/>
              <w:numId w:val="4"/>
            </w:numPr>
            <w:ind w:left="673" w:hanging="453"/>
          </w:pPr>
        </w:pPrChange>
      </w:pPr>
      <w:del w:id="2236" w:author="Meir Kalter" w:date="2016-06-14T08:48:00Z">
        <w:r w:rsidDel="00B1717F">
          <w:rPr>
            <w:noProof/>
          </w:rPr>
          <w:delText>Open assembler file</w:delText>
        </w:r>
        <w:r w:rsidDel="00B1717F">
          <w:rPr>
            <w:noProof/>
          </w:rPr>
          <w:tab/>
          <w:delText>14</w:delText>
        </w:r>
        <w:bookmarkStart w:id="2237" w:name="_Toc453680952"/>
        <w:bookmarkStart w:id="2238" w:name="_Toc453681108"/>
        <w:bookmarkStart w:id="2239" w:name="_Toc453681257"/>
        <w:bookmarkStart w:id="2240" w:name="_Toc453681407"/>
        <w:bookmarkStart w:id="2241" w:name="_Toc453681555"/>
        <w:bookmarkStart w:id="2242" w:name="_Toc453681703"/>
        <w:bookmarkStart w:id="2243" w:name="_Toc453681848"/>
        <w:bookmarkStart w:id="2244" w:name="_Toc453763815"/>
        <w:bookmarkStart w:id="2245" w:name="_Toc453763964"/>
        <w:bookmarkStart w:id="2246" w:name="_Toc453764112"/>
        <w:bookmarkStart w:id="2247" w:name="_Toc453764471"/>
        <w:bookmarkStart w:id="2248" w:name="_Toc453764664"/>
        <w:bookmarkStart w:id="2249" w:name="_Toc453764868"/>
        <w:bookmarkStart w:id="2250" w:name="_Toc453765129"/>
        <w:bookmarkStart w:id="2251" w:name="_Toc453765577"/>
        <w:bookmarkStart w:id="2252" w:name="_Toc453766020"/>
        <w:bookmarkStart w:id="2253" w:name="_Toc453767282"/>
        <w:bookmarkStart w:id="2254" w:name="_Toc453767506"/>
        <w:bookmarkStart w:id="2255" w:name="_Toc453767730"/>
        <w:bookmarkStart w:id="2256" w:name="_Toc453767955"/>
        <w:bookmarkStart w:id="2257" w:name="_Toc453768178"/>
        <w:bookmarkStart w:id="2258" w:name="_Toc453785858"/>
        <w:bookmarkStart w:id="2259" w:name="_Toc453786372"/>
        <w:bookmarkStart w:id="2260" w:name="_Toc454220841"/>
        <w:bookmarkStart w:id="2261" w:name="_Toc454274351"/>
        <w:bookmarkStart w:id="2262" w:name="_Toc455403359"/>
        <w:bookmarkStart w:id="2263" w:name="_Toc455403600"/>
        <w:bookmarkStart w:id="2264" w:name="_Toc455403840"/>
        <w:bookmarkStart w:id="2265" w:name="_Toc455404077"/>
        <w:bookmarkStart w:id="2266" w:name="_Toc455404313"/>
        <w:bookmarkStart w:id="2267" w:name="_Toc455404548"/>
        <w:bookmarkStart w:id="2268" w:name="_Toc455404782"/>
        <w:bookmarkStart w:id="2269" w:name="_Toc455405015"/>
        <w:bookmarkStart w:id="2270" w:name="_Toc455405231"/>
        <w:bookmarkStart w:id="2271" w:name="_Toc455405445"/>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del>
    </w:p>
    <w:p w:rsidR="00C0594E" w:rsidDel="00B1717F" w:rsidRDefault="00B706A9">
      <w:pPr>
        <w:pStyle w:val="Heading1"/>
        <w:rPr>
          <w:del w:id="2272" w:author="Meir Kalter" w:date="2016-06-14T08:48:00Z"/>
          <w:noProof/>
        </w:rPr>
        <w:pPrChange w:id="2273" w:author="Meir Kalter" w:date="2016-06-15T15:12:00Z">
          <w:pPr>
            <w:pStyle w:val="TOC21"/>
            <w:numPr>
              <w:ilvl w:val="1"/>
              <w:numId w:val="4"/>
            </w:numPr>
            <w:ind w:left="673" w:hanging="453"/>
          </w:pPr>
        </w:pPrChange>
      </w:pPr>
      <w:del w:id="2274" w:author="Meir Kalter" w:date="2016-06-14T08:48:00Z">
        <w:r w:rsidDel="00B1717F">
          <w:rPr>
            <w:noProof/>
          </w:rPr>
          <w:delText>Save assembler file</w:delText>
        </w:r>
        <w:r w:rsidDel="00B1717F">
          <w:rPr>
            <w:noProof/>
          </w:rPr>
          <w:tab/>
          <w:delText>15</w:delText>
        </w:r>
        <w:bookmarkStart w:id="2275" w:name="_Toc453680953"/>
        <w:bookmarkStart w:id="2276" w:name="_Toc453681109"/>
        <w:bookmarkStart w:id="2277" w:name="_Toc453681258"/>
        <w:bookmarkStart w:id="2278" w:name="_Toc453681408"/>
        <w:bookmarkStart w:id="2279" w:name="_Toc453681556"/>
        <w:bookmarkStart w:id="2280" w:name="_Toc453681704"/>
        <w:bookmarkStart w:id="2281" w:name="_Toc453681849"/>
        <w:bookmarkStart w:id="2282" w:name="_Toc453763816"/>
        <w:bookmarkStart w:id="2283" w:name="_Toc453763965"/>
        <w:bookmarkStart w:id="2284" w:name="_Toc453764113"/>
        <w:bookmarkStart w:id="2285" w:name="_Toc453764472"/>
        <w:bookmarkStart w:id="2286" w:name="_Toc453764665"/>
        <w:bookmarkStart w:id="2287" w:name="_Toc453764869"/>
        <w:bookmarkStart w:id="2288" w:name="_Toc453765130"/>
        <w:bookmarkStart w:id="2289" w:name="_Toc453765578"/>
        <w:bookmarkStart w:id="2290" w:name="_Toc453766021"/>
        <w:bookmarkStart w:id="2291" w:name="_Toc453767283"/>
        <w:bookmarkStart w:id="2292" w:name="_Toc453767507"/>
        <w:bookmarkStart w:id="2293" w:name="_Toc453767731"/>
        <w:bookmarkStart w:id="2294" w:name="_Toc453767956"/>
        <w:bookmarkStart w:id="2295" w:name="_Toc453768179"/>
        <w:bookmarkStart w:id="2296" w:name="_Toc453785859"/>
        <w:bookmarkStart w:id="2297" w:name="_Toc453786373"/>
        <w:bookmarkStart w:id="2298" w:name="_Toc454220842"/>
        <w:bookmarkStart w:id="2299" w:name="_Toc454274352"/>
        <w:bookmarkStart w:id="2300" w:name="_Toc455403360"/>
        <w:bookmarkStart w:id="2301" w:name="_Toc455403601"/>
        <w:bookmarkStart w:id="2302" w:name="_Toc455403841"/>
        <w:bookmarkStart w:id="2303" w:name="_Toc455404078"/>
        <w:bookmarkStart w:id="2304" w:name="_Toc455404314"/>
        <w:bookmarkStart w:id="2305" w:name="_Toc455404549"/>
        <w:bookmarkStart w:id="2306" w:name="_Toc455404783"/>
        <w:bookmarkStart w:id="2307" w:name="_Toc455405016"/>
        <w:bookmarkStart w:id="2308" w:name="_Toc455405232"/>
        <w:bookmarkStart w:id="2309" w:name="_Toc455405446"/>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del>
    </w:p>
    <w:p w:rsidR="00C0594E" w:rsidDel="00B1717F" w:rsidRDefault="00B706A9">
      <w:pPr>
        <w:pStyle w:val="Heading1"/>
        <w:rPr>
          <w:del w:id="2310" w:author="Meir Kalter" w:date="2016-06-14T08:48:00Z"/>
          <w:noProof/>
        </w:rPr>
        <w:pPrChange w:id="2311" w:author="Meir Kalter" w:date="2016-06-15T15:12:00Z">
          <w:pPr>
            <w:pStyle w:val="TOC31"/>
            <w:numPr>
              <w:ilvl w:val="2"/>
              <w:numId w:val="13"/>
            </w:numPr>
            <w:ind w:left="996" w:hanging="556"/>
          </w:pPr>
        </w:pPrChange>
      </w:pPr>
      <w:del w:id="2312" w:author="Meir Kalter" w:date="2016-06-14T08:48:00Z">
        <w:r w:rsidDel="00B1717F">
          <w:rPr>
            <w:noProof/>
          </w:rPr>
          <w:delText xml:space="preserve">Save file flow: </w:delText>
        </w:r>
        <w:r w:rsidDel="00B1717F">
          <w:rPr>
            <w:noProof/>
          </w:rPr>
          <w:tab/>
          <w:delText>15</w:delText>
        </w:r>
        <w:bookmarkStart w:id="2313" w:name="_Toc453680954"/>
        <w:bookmarkStart w:id="2314" w:name="_Toc453681110"/>
        <w:bookmarkStart w:id="2315" w:name="_Toc453681259"/>
        <w:bookmarkStart w:id="2316" w:name="_Toc453681409"/>
        <w:bookmarkStart w:id="2317" w:name="_Toc453681557"/>
        <w:bookmarkStart w:id="2318" w:name="_Toc453681705"/>
        <w:bookmarkStart w:id="2319" w:name="_Toc453681850"/>
        <w:bookmarkStart w:id="2320" w:name="_Toc453763817"/>
        <w:bookmarkStart w:id="2321" w:name="_Toc453763966"/>
        <w:bookmarkStart w:id="2322" w:name="_Toc453764114"/>
        <w:bookmarkStart w:id="2323" w:name="_Toc453764473"/>
        <w:bookmarkStart w:id="2324" w:name="_Toc453764666"/>
        <w:bookmarkStart w:id="2325" w:name="_Toc453764870"/>
        <w:bookmarkStart w:id="2326" w:name="_Toc453765131"/>
        <w:bookmarkStart w:id="2327" w:name="_Toc453765579"/>
        <w:bookmarkStart w:id="2328" w:name="_Toc453766022"/>
        <w:bookmarkStart w:id="2329" w:name="_Toc453767284"/>
        <w:bookmarkStart w:id="2330" w:name="_Toc453767508"/>
        <w:bookmarkStart w:id="2331" w:name="_Toc453767732"/>
        <w:bookmarkStart w:id="2332" w:name="_Toc453767957"/>
        <w:bookmarkStart w:id="2333" w:name="_Toc453768180"/>
        <w:bookmarkStart w:id="2334" w:name="_Toc453785860"/>
        <w:bookmarkStart w:id="2335" w:name="_Toc453786374"/>
        <w:bookmarkStart w:id="2336" w:name="_Toc454220843"/>
        <w:bookmarkStart w:id="2337" w:name="_Toc454274353"/>
        <w:bookmarkStart w:id="2338" w:name="_Toc455403361"/>
        <w:bookmarkStart w:id="2339" w:name="_Toc455403602"/>
        <w:bookmarkStart w:id="2340" w:name="_Toc455403842"/>
        <w:bookmarkStart w:id="2341" w:name="_Toc455404079"/>
        <w:bookmarkStart w:id="2342" w:name="_Toc455404315"/>
        <w:bookmarkStart w:id="2343" w:name="_Toc455404550"/>
        <w:bookmarkStart w:id="2344" w:name="_Toc455404784"/>
        <w:bookmarkStart w:id="2345" w:name="_Toc455405017"/>
        <w:bookmarkStart w:id="2346" w:name="_Toc455405233"/>
        <w:bookmarkStart w:id="2347" w:name="_Toc455405447"/>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del>
    </w:p>
    <w:p w:rsidR="00C0594E" w:rsidDel="00B1717F" w:rsidRDefault="00B706A9">
      <w:pPr>
        <w:pStyle w:val="Heading1"/>
        <w:rPr>
          <w:del w:id="2348" w:author="Meir Kalter" w:date="2016-06-14T08:48:00Z"/>
          <w:noProof/>
        </w:rPr>
        <w:pPrChange w:id="2349" w:author="Meir Kalter" w:date="2016-06-15T15:12:00Z">
          <w:pPr>
            <w:pStyle w:val="TOC21"/>
            <w:numPr>
              <w:ilvl w:val="1"/>
              <w:numId w:val="4"/>
            </w:numPr>
            <w:ind w:left="673" w:hanging="453"/>
          </w:pPr>
        </w:pPrChange>
      </w:pPr>
      <w:del w:id="2350" w:author="Meir Kalter" w:date="2016-06-14T08:48:00Z">
        <w:r w:rsidDel="00B1717F">
          <w:rPr>
            <w:noProof/>
          </w:rPr>
          <w:delText>Memory view</w:delText>
        </w:r>
        <w:r w:rsidDel="00B1717F">
          <w:rPr>
            <w:noProof/>
          </w:rPr>
          <w:tab/>
          <w:delText>18</w:delText>
        </w:r>
        <w:bookmarkStart w:id="2351" w:name="_Toc453680955"/>
        <w:bookmarkStart w:id="2352" w:name="_Toc453681111"/>
        <w:bookmarkStart w:id="2353" w:name="_Toc453681260"/>
        <w:bookmarkStart w:id="2354" w:name="_Toc453681410"/>
        <w:bookmarkStart w:id="2355" w:name="_Toc453681558"/>
        <w:bookmarkStart w:id="2356" w:name="_Toc453681706"/>
        <w:bookmarkStart w:id="2357" w:name="_Toc453681851"/>
        <w:bookmarkStart w:id="2358" w:name="_Toc453763818"/>
        <w:bookmarkStart w:id="2359" w:name="_Toc453763967"/>
        <w:bookmarkStart w:id="2360" w:name="_Toc453764115"/>
        <w:bookmarkStart w:id="2361" w:name="_Toc453764474"/>
        <w:bookmarkStart w:id="2362" w:name="_Toc453764667"/>
        <w:bookmarkStart w:id="2363" w:name="_Toc453764871"/>
        <w:bookmarkStart w:id="2364" w:name="_Toc453765132"/>
        <w:bookmarkStart w:id="2365" w:name="_Toc453765580"/>
        <w:bookmarkStart w:id="2366" w:name="_Toc453766023"/>
        <w:bookmarkStart w:id="2367" w:name="_Toc453767285"/>
        <w:bookmarkStart w:id="2368" w:name="_Toc453767509"/>
        <w:bookmarkStart w:id="2369" w:name="_Toc453767733"/>
        <w:bookmarkStart w:id="2370" w:name="_Toc453767958"/>
        <w:bookmarkStart w:id="2371" w:name="_Toc453768181"/>
        <w:bookmarkStart w:id="2372" w:name="_Toc453785861"/>
        <w:bookmarkStart w:id="2373" w:name="_Toc453786375"/>
        <w:bookmarkStart w:id="2374" w:name="_Toc454220844"/>
        <w:bookmarkStart w:id="2375" w:name="_Toc454274354"/>
        <w:bookmarkStart w:id="2376" w:name="_Toc455403362"/>
        <w:bookmarkStart w:id="2377" w:name="_Toc455403603"/>
        <w:bookmarkStart w:id="2378" w:name="_Toc455403843"/>
        <w:bookmarkStart w:id="2379" w:name="_Toc455404080"/>
        <w:bookmarkStart w:id="2380" w:name="_Toc455404316"/>
        <w:bookmarkStart w:id="2381" w:name="_Toc455404551"/>
        <w:bookmarkStart w:id="2382" w:name="_Toc455404785"/>
        <w:bookmarkStart w:id="2383" w:name="_Toc455405018"/>
        <w:bookmarkStart w:id="2384" w:name="_Toc455405234"/>
        <w:bookmarkStart w:id="2385" w:name="_Toc455405448"/>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del>
    </w:p>
    <w:p w:rsidR="00C0594E" w:rsidDel="00B1717F" w:rsidRDefault="00B706A9">
      <w:pPr>
        <w:pStyle w:val="Heading1"/>
        <w:rPr>
          <w:del w:id="2386" w:author="Meir Kalter" w:date="2016-06-14T08:48:00Z"/>
          <w:noProof/>
        </w:rPr>
        <w:pPrChange w:id="2387" w:author="Meir Kalter" w:date="2016-06-15T15:12:00Z">
          <w:pPr>
            <w:pStyle w:val="TOC31"/>
            <w:numPr>
              <w:ilvl w:val="2"/>
              <w:numId w:val="4"/>
            </w:numPr>
            <w:ind w:left="1148" w:hanging="708"/>
          </w:pPr>
        </w:pPrChange>
      </w:pPr>
      <w:del w:id="2388" w:author="Meir Kalter" w:date="2016-06-14T08:48:00Z">
        <w:r w:rsidDel="00B1717F">
          <w:rPr>
            <w:noProof/>
          </w:rPr>
          <w:delText>Memory</w:delText>
        </w:r>
        <w:r w:rsidDel="00B1717F">
          <w:rPr>
            <w:noProof/>
          </w:rPr>
          <w:tab/>
          <w:delText>18</w:delText>
        </w:r>
        <w:bookmarkStart w:id="2389" w:name="_Toc453680956"/>
        <w:bookmarkStart w:id="2390" w:name="_Toc453681112"/>
        <w:bookmarkStart w:id="2391" w:name="_Toc453681261"/>
        <w:bookmarkStart w:id="2392" w:name="_Toc453681411"/>
        <w:bookmarkStart w:id="2393" w:name="_Toc453681559"/>
        <w:bookmarkStart w:id="2394" w:name="_Toc453681707"/>
        <w:bookmarkStart w:id="2395" w:name="_Toc453681852"/>
        <w:bookmarkStart w:id="2396" w:name="_Toc453763819"/>
        <w:bookmarkStart w:id="2397" w:name="_Toc453763968"/>
        <w:bookmarkStart w:id="2398" w:name="_Toc453764116"/>
        <w:bookmarkStart w:id="2399" w:name="_Toc453764475"/>
        <w:bookmarkStart w:id="2400" w:name="_Toc453764668"/>
        <w:bookmarkStart w:id="2401" w:name="_Toc453764872"/>
        <w:bookmarkStart w:id="2402" w:name="_Toc453765133"/>
        <w:bookmarkStart w:id="2403" w:name="_Toc453765581"/>
        <w:bookmarkStart w:id="2404" w:name="_Toc453766024"/>
        <w:bookmarkStart w:id="2405" w:name="_Toc453767286"/>
        <w:bookmarkStart w:id="2406" w:name="_Toc453767510"/>
        <w:bookmarkStart w:id="2407" w:name="_Toc453767734"/>
        <w:bookmarkStart w:id="2408" w:name="_Toc453767959"/>
        <w:bookmarkStart w:id="2409" w:name="_Toc453768182"/>
        <w:bookmarkStart w:id="2410" w:name="_Toc453785862"/>
        <w:bookmarkStart w:id="2411" w:name="_Toc453786376"/>
        <w:bookmarkStart w:id="2412" w:name="_Toc454220845"/>
        <w:bookmarkStart w:id="2413" w:name="_Toc454274355"/>
        <w:bookmarkStart w:id="2414" w:name="_Toc455403363"/>
        <w:bookmarkStart w:id="2415" w:name="_Toc455403604"/>
        <w:bookmarkStart w:id="2416" w:name="_Toc455403844"/>
        <w:bookmarkStart w:id="2417" w:name="_Toc455404081"/>
        <w:bookmarkStart w:id="2418" w:name="_Toc455404317"/>
        <w:bookmarkStart w:id="2419" w:name="_Toc455404552"/>
        <w:bookmarkStart w:id="2420" w:name="_Toc455404786"/>
        <w:bookmarkStart w:id="2421" w:name="_Toc455405019"/>
        <w:bookmarkStart w:id="2422" w:name="_Toc455405235"/>
        <w:bookmarkStart w:id="2423" w:name="_Toc455405449"/>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del>
    </w:p>
    <w:p w:rsidR="00C0594E" w:rsidDel="00B1717F" w:rsidRDefault="00B706A9">
      <w:pPr>
        <w:pStyle w:val="Heading1"/>
        <w:rPr>
          <w:del w:id="2424" w:author="Meir Kalter" w:date="2016-06-14T08:48:00Z"/>
          <w:noProof/>
        </w:rPr>
        <w:pPrChange w:id="2425" w:author="Meir Kalter" w:date="2016-06-15T15:12:00Z">
          <w:pPr>
            <w:pStyle w:val="TOC31"/>
            <w:numPr>
              <w:ilvl w:val="2"/>
              <w:numId w:val="4"/>
            </w:numPr>
            <w:ind w:left="1148" w:hanging="708"/>
          </w:pPr>
        </w:pPrChange>
      </w:pPr>
      <w:del w:id="2426" w:author="Meir Kalter" w:date="2016-06-14T08:48:00Z">
        <w:r w:rsidDel="00B1717F">
          <w:rPr>
            <w:noProof/>
          </w:rPr>
          <w:delText>Instruction cpu</w:delText>
        </w:r>
        <w:r w:rsidDel="00B1717F">
          <w:rPr>
            <w:noProof/>
          </w:rPr>
          <w:tab/>
          <w:delText>18</w:delText>
        </w:r>
        <w:bookmarkStart w:id="2427" w:name="_Toc453680957"/>
        <w:bookmarkStart w:id="2428" w:name="_Toc453681113"/>
        <w:bookmarkStart w:id="2429" w:name="_Toc453681262"/>
        <w:bookmarkStart w:id="2430" w:name="_Toc453681412"/>
        <w:bookmarkStart w:id="2431" w:name="_Toc453681560"/>
        <w:bookmarkStart w:id="2432" w:name="_Toc453681708"/>
        <w:bookmarkStart w:id="2433" w:name="_Toc453681853"/>
        <w:bookmarkStart w:id="2434" w:name="_Toc453763820"/>
        <w:bookmarkStart w:id="2435" w:name="_Toc453763969"/>
        <w:bookmarkStart w:id="2436" w:name="_Toc453764117"/>
        <w:bookmarkStart w:id="2437" w:name="_Toc453764476"/>
        <w:bookmarkStart w:id="2438" w:name="_Toc453764669"/>
        <w:bookmarkStart w:id="2439" w:name="_Toc453764873"/>
        <w:bookmarkStart w:id="2440" w:name="_Toc453765134"/>
        <w:bookmarkStart w:id="2441" w:name="_Toc453765582"/>
        <w:bookmarkStart w:id="2442" w:name="_Toc453766025"/>
        <w:bookmarkStart w:id="2443" w:name="_Toc453767287"/>
        <w:bookmarkStart w:id="2444" w:name="_Toc453767511"/>
        <w:bookmarkStart w:id="2445" w:name="_Toc453767735"/>
        <w:bookmarkStart w:id="2446" w:name="_Toc453767960"/>
        <w:bookmarkStart w:id="2447" w:name="_Toc453768183"/>
        <w:bookmarkStart w:id="2448" w:name="_Toc453785863"/>
        <w:bookmarkStart w:id="2449" w:name="_Toc453786377"/>
        <w:bookmarkStart w:id="2450" w:name="_Toc454220846"/>
        <w:bookmarkStart w:id="2451" w:name="_Toc454274356"/>
        <w:bookmarkStart w:id="2452" w:name="_Toc455403364"/>
        <w:bookmarkStart w:id="2453" w:name="_Toc455403605"/>
        <w:bookmarkStart w:id="2454" w:name="_Toc455403845"/>
        <w:bookmarkStart w:id="2455" w:name="_Toc455404082"/>
        <w:bookmarkStart w:id="2456" w:name="_Toc455404318"/>
        <w:bookmarkStart w:id="2457" w:name="_Toc455404553"/>
        <w:bookmarkStart w:id="2458" w:name="_Toc455404787"/>
        <w:bookmarkStart w:id="2459" w:name="_Toc455405020"/>
        <w:bookmarkStart w:id="2460" w:name="_Toc455405236"/>
        <w:bookmarkStart w:id="2461" w:name="_Toc455405450"/>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del>
    </w:p>
    <w:p w:rsidR="00C0594E" w:rsidDel="00B1717F" w:rsidRDefault="00B706A9">
      <w:pPr>
        <w:pStyle w:val="Heading1"/>
        <w:rPr>
          <w:del w:id="2462" w:author="Meir Kalter" w:date="2016-06-14T08:48:00Z"/>
          <w:noProof/>
        </w:rPr>
        <w:pPrChange w:id="2463" w:author="Meir Kalter" w:date="2016-06-15T15:12:00Z">
          <w:pPr>
            <w:pStyle w:val="TOC31"/>
            <w:numPr>
              <w:ilvl w:val="2"/>
              <w:numId w:val="4"/>
            </w:numPr>
            <w:ind w:left="1148" w:hanging="708"/>
          </w:pPr>
        </w:pPrChange>
      </w:pPr>
      <w:del w:id="2464" w:author="Meir Kalter" w:date="2016-06-14T08:48:00Z">
        <w:r w:rsidDel="00B1717F">
          <w:rPr>
            <w:noProof/>
          </w:rPr>
          <w:delText>Stack</w:delText>
        </w:r>
        <w:r w:rsidDel="00B1717F">
          <w:rPr>
            <w:noProof/>
          </w:rPr>
          <w:tab/>
          <w:delText>18</w:delText>
        </w:r>
        <w:bookmarkStart w:id="2465" w:name="_Toc453680958"/>
        <w:bookmarkStart w:id="2466" w:name="_Toc453681114"/>
        <w:bookmarkStart w:id="2467" w:name="_Toc453681263"/>
        <w:bookmarkStart w:id="2468" w:name="_Toc453681413"/>
        <w:bookmarkStart w:id="2469" w:name="_Toc453681561"/>
        <w:bookmarkStart w:id="2470" w:name="_Toc453681709"/>
        <w:bookmarkStart w:id="2471" w:name="_Toc453681854"/>
        <w:bookmarkStart w:id="2472" w:name="_Toc453763821"/>
        <w:bookmarkStart w:id="2473" w:name="_Toc453763970"/>
        <w:bookmarkStart w:id="2474" w:name="_Toc453764118"/>
        <w:bookmarkStart w:id="2475" w:name="_Toc453764477"/>
        <w:bookmarkStart w:id="2476" w:name="_Toc453764670"/>
        <w:bookmarkStart w:id="2477" w:name="_Toc453764874"/>
        <w:bookmarkStart w:id="2478" w:name="_Toc453765135"/>
        <w:bookmarkStart w:id="2479" w:name="_Toc453765583"/>
        <w:bookmarkStart w:id="2480" w:name="_Toc453766026"/>
        <w:bookmarkStart w:id="2481" w:name="_Toc453767288"/>
        <w:bookmarkStart w:id="2482" w:name="_Toc453767512"/>
        <w:bookmarkStart w:id="2483" w:name="_Toc453767736"/>
        <w:bookmarkStart w:id="2484" w:name="_Toc453767961"/>
        <w:bookmarkStart w:id="2485" w:name="_Toc453768184"/>
        <w:bookmarkStart w:id="2486" w:name="_Toc453785864"/>
        <w:bookmarkStart w:id="2487" w:name="_Toc453786378"/>
        <w:bookmarkStart w:id="2488" w:name="_Toc454220847"/>
        <w:bookmarkStart w:id="2489" w:name="_Toc454274357"/>
        <w:bookmarkStart w:id="2490" w:name="_Toc455403365"/>
        <w:bookmarkStart w:id="2491" w:name="_Toc455403606"/>
        <w:bookmarkStart w:id="2492" w:name="_Toc455403846"/>
        <w:bookmarkStart w:id="2493" w:name="_Toc455404083"/>
        <w:bookmarkStart w:id="2494" w:name="_Toc455404319"/>
        <w:bookmarkStart w:id="2495" w:name="_Toc455404554"/>
        <w:bookmarkStart w:id="2496" w:name="_Toc455404788"/>
        <w:bookmarkStart w:id="2497" w:name="_Toc455405021"/>
        <w:bookmarkStart w:id="2498" w:name="_Toc455405237"/>
        <w:bookmarkStart w:id="2499" w:name="_Toc455405451"/>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del>
    </w:p>
    <w:p w:rsidR="00C0594E" w:rsidDel="00B1717F" w:rsidRDefault="00B706A9">
      <w:pPr>
        <w:pStyle w:val="Heading1"/>
        <w:rPr>
          <w:del w:id="2500" w:author="Meir Kalter" w:date="2016-06-14T08:48:00Z"/>
          <w:noProof/>
        </w:rPr>
        <w:pPrChange w:id="2501" w:author="Meir Kalter" w:date="2016-06-15T15:12:00Z">
          <w:pPr>
            <w:pStyle w:val="TOC21"/>
            <w:numPr>
              <w:ilvl w:val="1"/>
              <w:numId w:val="4"/>
            </w:numPr>
            <w:ind w:left="673" w:hanging="453"/>
          </w:pPr>
        </w:pPrChange>
      </w:pPr>
      <w:del w:id="2502" w:author="Meir Kalter" w:date="2016-06-14T08:48:00Z">
        <w:r w:rsidDel="00B1717F">
          <w:rPr>
            <w:noProof/>
          </w:rPr>
          <w:delText>Seven segment display</w:delText>
        </w:r>
        <w:r w:rsidDel="00B1717F">
          <w:rPr>
            <w:noProof/>
          </w:rPr>
          <w:tab/>
          <w:delText>18</w:delText>
        </w:r>
        <w:bookmarkStart w:id="2503" w:name="_Toc453680959"/>
        <w:bookmarkStart w:id="2504" w:name="_Toc453681115"/>
        <w:bookmarkStart w:id="2505" w:name="_Toc453681264"/>
        <w:bookmarkStart w:id="2506" w:name="_Toc453681414"/>
        <w:bookmarkStart w:id="2507" w:name="_Toc453681562"/>
        <w:bookmarkStart w:id="2508" w:name="_Toc453681710"/>
        <w:bookmarkStart w:id="2509" w:name="_Toc453681855"/>
        <w:bookmarkStart w:id="2510" w:name="_Toc453763822"/>
        <w:bookmarkStart w:id="2511" w:name="_Toc453763971"/>
        <w:bookmarkStart w:id="2512" w:name="_Toc453764119"/>
        <w:bookmarkStart w:id="2513" w:name="_Toc453764478"/>
        <w:bookmarkStart w:id="2514" w:name="_Toc453764671"/>
        <w:bookmarkStart w:id="2515" w:name="_Toc453764875"/>
        <w:bookmarkStart w:id="2516" w:name="_Toc453765136"/>
        <w:bookmarkStart w:id="2517" w:name="_Toc453765584"/>
        <w:bookmarkStart w:id="2518" w:name="_Toc453766027"/>
        <w:bookmarkStart w:id="2519" w:name="_Toc453767289"/>
        <w:bookmarkStart w:id="2520" w:name="_Toc453767513"/>
        <w:bookmarkStart w:id="2521" w:name="_Toc453767737"/>
        <w:bookmarkStart w:id="2522" w:name="_Toc453767962"/>
        <w:bookmarkStart w:id="2523" w:name="_Toc453768185"/>
        <w:bookmarkStart w:id="2524" w:name="_Toc453785865"/>
        <w:bookmarkStart w:id="2525" w:name="_Toc453786379"/>
        <w:bookmarkStart w:id="2526" w:name="_Toc454220848"/>
        <w:bookmarkStart w:id="2527" w:name="_Toc454274358"/>
        <w:bookmarkStart w:id="2528" w:name="_Toc455403366"/>
        <w:bookmarkStart w:id="2529" w:name="_Toc455403607"/>
        <w:bookmarkStart w:id="2530" w:name="_Toc455403847"/>
        <w:bookmarkStart w:id="2531" w:name="_Toc455404084"/>
        <w:bookmarkStart w:id="2532" w:name="_Toc455404320"/>
        <w:bookmarkStart w:id="2533" w:name="_Toc455404555"/>
        <w:bookmarkStart w:id="2534" w:name="_Toc455404789"/>
        <w:bookmarkStart w:id="2535" w:name="_Toc455405022"/>
        <w:bookmarkStart w:id="2536" w:name="_Toc455405238"/>
        <w:bookmarkStart w:id="2537" w:name="_Toc45540545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del>
    </w:p>
    <w:p w:rsidR="00C0594E" w:rsidDel="00B1717F" w:rsidRDefault="00B706A9">
      <w:pPr>
        <w:pStyle w:val="Heading1"/>
        <w:rPr>
          <w:del w:id="2538" w:author="Meir Kalter" w:date="2016-06-14T08:48:00Z"/>
          <w:noProof/>
        </w:rPr>
        <w:pPrChange w:id="2539" w:author="Meir Kalter" w:date="2016-06-15T15:12:00Z">
          <w:pPr>
            <w:pStyle w:val="TOC21"/>
            <w:numPr>
              <w:ilvl w:val="1"/>
              <w:numId w:val="4"/>
            </w:numPr>
            <w:ind w:left="673" w:hanging="453"/>
          </w:pPr>
        </w:pPrChange>
      </w:pPr>
      <w:del w:id="2540" w:author="Meir Kalter" w:date="2016-06-14T08:48:00Z">
        <w:r w:rsidDel="00B1717F">
          <w:rPr>
            <w:noProof/>
          </w:rPr>
          <w:delText>Input battery of 8 switches</w:delText>
        </w:r>
        <w:r w:rsidDel="00B1717F">
          <w:rPr>
            <w:noProof/>
          </w:rPr>
          <w:tab/>
          <w:delText>19</w:delText>
        </w:r>
        <w:bookmarkStart w:id="2541" w:name="_Toc453680960"/>
        <w:bookmarkStart w:id="2542" w:name="_Toc453681116"/>
        <w:bookmarkStart w:id="2543" w:name="_Toc453681265"/>
        <w:bookmarkStart w:id="2544" w:name="_Toc453681415"/>
        <w:bookmarkStart w:id="2545" w:name="_Toc453681563"/>
        <w:bookmarkStart w:id="2546" w:name="_Toc453681711"/>
        <w:bookmarkStart w:id="2547" w:name="_Toc453681856"/>
        <w:bookmarkStart w:id="2548" w:name="_Toc453763823"/>
        <w:bookmarkStart w:id="2549" w:name="_Toc453763972"/>
        <w:bookmarkStart w:id="2550" w:name="_Toc453764120"/>
        <w:bookmarkStart w:id="2551" w:name="_Toc453764479"/>
        <w:bookmarkStart w:id="2552" w:name="_Toc453764672"/>
        <w:bookmarkStart w:id="2553" w:name="_Toc453764876"/>
        <w:bookmarkStart w:id="2554" w:name="_Toc453765137"/>
        <w:bookmarkStart w:id="2555" w:name="_Toc453765585"/>
        <w:bookmarkStart w:id="2556" w:name="_Toc453766028"/>
        <w:bookmarkStart w:id="2557" w:name="_Toc453767290"/>
        <w:bookmarkStart w:id="2558" w:name="_Toc453767514"/>
        <w:bookmarkStart w:id="2559" w:name="_Toc453767738"/>
        <w:bookmarkStart w:id="2560" w:name="_Toc453767963"/>
        <w:bookmarkStart w:id="2561" w:name="_Toc453768186"/>
        <w:bookmarkStart w:id="2562" w:name="_Toc453785866"/>
        <w:bookmarkStart w:id="2563" w:name="_Toc453786380"/>
        <w:bookmarkStart w:id="2564" w:name="_Toc454220849"/>
        <w:bookmarkStart w:id="2565" w:name="_Toc454274359"/>
        <w:bookmarkStart w:id="2566" w:name="_Toc455403367"/>
        <w:bookmarkStart w:id="2567" w:name="_Toc455403608"/>
        <w:bookmarkStart w:id="2568" w:name="_Toc455403848"/>
        <w:bookmarkStart w:id="2569" w:name="_Toc455404085"/>
        <w:bookmarkStart w:id="2570" w:name="_Toc455404321"/>
        <w:bookmarkStart w:id="2571" w:name="_Toc455404556"/>
        <w:bookmarkStart w:id="2572" w:name="_Toc455404790"/>
        <w:bookmarkStart w:id="2573" w:name="_Toc455405023"/>
        <w:bookmarkStart w:id="2574" w:name="_Toc455405239"/>
        <w:bookmarkStart w:id="2575" w:name="_Toc455405453"/>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del>
    </w:p>
    <w:p w:rsidR="00C0594E" w:rsidDel="00B1717F" w:rsidRDefault="00B706A9">
      <w:pPr>
        <w:pStyle w:val="Heading1"/>
        <w:rPr>
          <w:del w:id="2576" w:author="Meir Kalter" w:date="2016-06-14T08:48:00Z"/>
          <w:noProof/>
        </w:rPr>
        <w:pPrChange w:id="2577" w:author="Meir Kalter" w:date="2016-06-15T15:12:00Z">
          <w:pPr>
            <w:pStyle w:val="TOC21"/>
            <w:numPr>
              <w:ilvl w:val="1"/>
              <w:numId w:val="15"/>
            </w:numPr>
            <w:ind w:left="673" w:hanging="453"/>
          </w:pPr>
        </w:pPrChange>
      </w:pPr>
      <w:del w:id="2578" w:author="Meir Kalter" w:date="2016-06-14T08:48:00Z">
        <w:r w:rsidDel="00B1717F">
          <w:rPr>
            <w:noProof/>
          </w:rPr>
          <w:delText>Toolbar</w:delText>
        </w:r>
        <w:r w:rsidDel="00B1717F">
          <w:rPr>
            <w:noProof/>
          </w:rPr>
          <w:tab/>
          <w:delText>20</w:delText>
        </w:r>
        <w:bookmarkStart w:id="2579" w:name="_Toc453680961"/>
        <w:bookmarkStart w:id="2580" w:name="_Toc453681117"/>
        <w:bookmarkStart w:id="2581" w:name="_Toc453681266"/>
        <w:bookmarkStart w:id="2582" w:name="_Toc453681416"/>
        <w:bookmarkStart w:id="2583" w:name="_Toc453681564"/>
        <w:bookmarkStart w:id="2584" w:name="_Toc453681712"/>
        <w:bookmarkStart w:id="2585" w:name="_Toc453681857"/>
        <w:bookmarkStart w:id="2586" w:name="_Toc453763824"/>
        <w:bookmarkStart w:id="2587" w:name="_Toc453763973"/>
        <w:bookmarkStart w:id="2588" w:name="_Toc453764121"/>
        <w:bookmarkStart w:id="2589" w:name="_Toc453764480"/>
        <w:bookmarkStart w:id="2590" w:name="_Toc453764673"/>
        <w:bookmarkStart w:id="2591" w:name="_Toc453764877"/>
        <w:bookmarkStart w:id="2592" w:name="_Toc453765138"/>
        <w:bookmarkStart w:id="2593" w:name="_Toc453765586"/>
        <w:bookmarkStart w:id="2594" w:name="_Toc453766029"/>
        <w:bookmarkStart w:id="2595" w:name="_Toc453767291"/>
        <w:bookmarkStart w:id="2596" w:name="_Toc453767515"/>
        <w:bookmarkStart w:id="2597" w:name="_Toc453767739"/>
        <w:bookmarkStart w:id="2598" w:name="_Toc453767964"/>
        <w:bookmarkStart w:id="2599" w:name="_Toc453768187"/>
        <w:bookmarkStart w:id="2600" w:name="_Toc453785867"/>
        <w:bookmarkStart w:id="2601" w:name="_Toc453786381"/>
        <w:bookmarkStart w:id="2602" w:name="_Toc454220850"/>
        <w:bookmarkStart w:id="2603" w:name="_Toc454274360"/>
        <w:bookmarkStart w:id="2604" w:name="_Toc455403368"/>
        <w:bookmarkStart w:id="2605" w:name="_Toc455403609"/>
        <w:bookmarkStart w:id="2606" w:name="_Toc455403849"/>
        <w:bookmarkStart w:id="2607" w:name="_Toc455404086"/>
        <w:bookmarkStart w:id="2608" w:name="_Toc455404322"/>
        <w:bookmarkStart w:id="2609" w:name="_Toc455404557"/>
        <w:bookmarkStart w:id="2610" w:name="_Toc455404791"/>
        <w:bookmarkStart w:id="2611" w:name="_Toc455405024"/>
        <w:bookmarkStart w:id="2612" w:name="_Toc455405240"/>
        <w:bookmarkStart w:id="2613" w:name="_Toc455405454"/>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del>
    </w:p>
    <w:p w:rsidR="00C0594E" w:rsidDel="00B1717F" w:rsidRDefault="00B706A9">
      <w:pPr>
        <w:pStyle w:val="Heading1"/>
        <w:rPr>
          <w:del w:id="2614" w:author="Meir Kalter" w:date="2016-06-14T08:48:00Z"/>
          <w:noProof/>
        </w:rPr>
        <w:pPrChange w:id="2615" w:author="Meir Kalter" w:date="2016-06-15T15:12:00Z">
          <w:pPr>
            <w:pStyle w:val="TOC21"/>
            <w:numPr>
              <w:ilvl w:val="1"/>
              <w:numId w:val="4"/>
            </w:numPr>
            <w:ind w:left="673" w:hanging="453"/>
          </w:pPr>
        </w:pPrChange>
      </w:pPr>
      <w:del w:id="2616" w:author="Meir Kalter" w:date="2016-06-14T08:48:00Z">
        <w:r w:rsidDel="00B1717F">
          <w:rPr>
            <w:noProof/>
          </w:rPr>
          <w:delText>Gui Menu</w:delText>
        </w:r>
        <w:r w:rsidDel="00B1717F">
          <w:rPr>
            <w:noProof/>
          </w:rPr>
          <w:tab/>
          <w:delText>21</w:delText>
        </w:r>
        <w:bookmarkStart w:id="2617" w:name="_Toc453680962"/>
        <w:bookmarkStart w:id="2618" w:name="_Toc453681118"/>
        <w:bookmarkStart w:id="2619" w:name="_Toc453681267"/>
        <w:bookmarkStart w:id="2620" w:name="_Toc453681417"/>
        <w:bookmarkStart w:id="2621" w:name="_Toc453681565"/>
        <w:bookmarkStart w:id="2622" w:name="_Toc453681713"/>
        <w:bookmarkStart w:id="2623" w:name="_Toc453681858"/>
        <w:bookmarkStart w:id="2624" w:name="_Toc453763825"/>
        <w:bookmarkStart w:id="2625" w:name="_Toc453763974"/>
        <w:bookmarkStart w:id="2626" w:name="_Toc453764122"/>
        <w:bookmarkStart w:id="2627" w:name="_Toc453764481"/>
        <w:bookmarkStart w:id="2628" w:name="_Toc453764674"/>
        <w:bookmarkStart w:id="2629" w:name="_Toc453764878"/>
        <w:bookmarkStart w:id="2630" w:name="_Toc453765139"/>
        <w:bookmarkStart w:id="2631" w:name="_Toc453765587"/>
        <w:bookmarkStart w:id="2632" w:name="_Toc453766030"/>
        <w:bookmarkStart w:id="2633" w:name="_Toc453767292"/>
        <w:bookmarkStart w:id="2634" w:name="_Toc453767516"/>
        <w:bookmarkStart w:id="2635" w:name="_Toc453767740"/>
        <w:bookmarkStart w:id="2636" w:name="_Toc453767965"/>
        <w:bookmarkStart w:id="2637" w:name="_Toc453768188"/>
        <w:bookmarkStart w:id="2638" w:name="_Toc453785868"/>
        <w:bookmarkStart w:id="2639" w:name="_Toc453786382"/>
        <w:bookmarkStart w:id="2640" w:name="_Toc454220851"/>
        <w:bookmarkStart w:id="2641" w:name="_Toc454274361"/>
        <w:bookmarkStart w:id="2642" w:name="_Toc455403369"/>
        <w:bookmarkStart w:id="2643" w:name="_Toc455403610"/>
        <w:bookmarkStart w:id="2644" w:name="_Toc455403850"/>
        <w:bookmarkStart w:id="2645" w:name="_Toc455404087"/>
        <w:bookmarkStart w:id="2646" w:name="_Toc455404323"/>
        <w:bookmarkStart w:id="2647" w:name="_Toc455404558"/>
        <w:bookmarkStart w:id="2648" w:name="_Toc455404792"/>
        <w:bookmarkStart w:id="2649" w:name="_Toc455405025"/>
        <w:bookmarkStart w:id="2650" w:name="_Toc455405241"/>
        <w:bookmarkStart w:id="2651" w:name="_Toc455405455"/>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del>
    </w:p>
    <w:p w:rsidR="00C0594E" w:rsidDel="00B1717F" w:rsidRDefault="00B706A9">
      <w:pPr>
        <w:pStyle w:val="Heading1"/>
        <w:rPr>
          <w:del w:id="2652" w:author="Meir Kalter" w:date="2016-06-14T08:48:00Z"/>
          <w:noProof/>
        </w:rPr>
        <w:pPrChange w:id="2653" w:author="Meir Kalter" w:date="2016-06-15T15:12:00Z">
          <w:pPr>
            <w:pStyle w:val="TOC51"/>
            <w:numPr>
              <w:numId w:val="16"/>
            </w:numPr>
            <w:ind w:left="183" w:hanging="183"/>
          </w:pPr>
        </w:pPrChange>
      </w:pPr>
      <w:del w:id="2654" w:author="Meir Kalter" w:date="2016-06-14T08:48:00Z">
        <w:r w:rsidDel="00B1717F">
          <w:rPr>
            <w:noProof/>
          </w:rPr>
          <w:delText>Gui behaviour</w:delText>
        </w:r>
        <w:r w:rsidDel="00B1717F">
          <w:rPr>
            <w:noProof/>
          </w:rPr>
          <w:tab/>
          <w:delText>21</w:delText>
        </w:r>
        <w:bookmarkStart w:id="2655" w:name="_Toc453680963"/>
        <w:bookmarkStart w:id="2656" w:name="_Toc453681119"/>
        <w:bookmarkStart w:id="2657" w:name="_Toc453681268"/>
        <w:bookmarkStart w:id="2658" w:name="_Toc453681418"/>
        <w:bookmarkStart w:id="2659" w:name="_Toc453681566"/>
        <w:bookmarkStart w:id="2660" w:name="_Toc453681714"/>
        <w:bookmarkStart w:id="2661" w:name="_Toc453681859"/>
        <w:bookmarkStart w:id="2662" w:name="_Toc453763826"/>
        <w:bookmarkStart w:id="2663" w:name="_Toc453763975"/>
        <w:bookmarkStart w:id="2664" w:name="_Toc453764123"/>
        <w:bookmarkStart w:id="2665" w:name="_Toc453764482"/>
        <w:bookmarkStart w:id="2666" w:name="_Toc453764675"/>
        <w:bookmarkStart w:id="2667" w:name="_Toc453764879"/>
        <w:bookmarkStart w:id="2668" w:name="_Toc453765140"/>
        <w:bookmarkStart w:id="2669" w:name="_Toc453765588"/>
        <w:bookmarkStart w:id="2670" w:name="_Toc453766031"/>
        <w:bookmarkStart w:id="2671" w:name="_Toc453767293"/>
        <w:bookmarkStart w:id="2672" w:name="_Toc453767517"/>
        <w:bookmarkStart w:id="2673" w:name="_Toc453767741"/>
        <w:bookmarkStart w:id="2674" w:name="_Toc453767966"/>
        <w:bookmarkStart w:id="2675" w:name="_Toc453768189"/>
        <w:bookmarkStart w:id="2676" w:name="_Toc453785869"/>
        <w:bookmarkStart w:id="2677" w:name="_Toc453786383"/>
        <w:bookmarkStart w:id="2678" w:name="_Toc454220852"/>
        <w:bookmarkStart w:id="2679" w:name="_Toc454274362"/>
        <w:bookmarkStart w:id="2680" w:name="_Toc455403370"/>
        <w:bookmarkStart w:id="2681" w:name="_Toc455403611"/>
        <w:bookmarkStart w:id="2682" w:name="_Toc455403851"/>
        <w:bookmarkStart w:id="2683" w:name="_Toc455404088"/>
        <w:bookmarkStart w:id="2684" w:name="_Toc455404324"/>
        <w:bookmarkStart w:id="2685" w:name="_Toc455404559"/>
        <w:bookmarkStart w:id="2686" w:name="_Toc455404793"/>
        <w:bookmarkStart w:id="2687" w:name="_Toc455405026"/>
        <w:bookmarkStart w:id="2688" w:name="_Toc455405242"/>
        <w:bookmarkStart w:id="2689" w:name="_Toc455405456"/>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del>
    </w:p>
    <w:p w:rsidR="00C0594E" w:rsidDel="00B1717F" w:rsidRDefault="00B706A9">
      <w:pPr>
        <w:pStyle w:val="Heading1"/>
        <w:rPr>
          <w:del w:id="2690" w:author="Meir Kalter" w:date="2016-06-14T08:48:00Z"/>
          <w:noProof/>
        </w:rPr>
        <w:pPrChange w:id="2691" w:author="Meir Kalter" w:date="2016-06-15T15:12:00Z">
          <w:pPr>
            <w:pStyle w:val="TOC51"/>
            <w:numPr>
              <w:numId w:val="4"/>
            </w:numPr>
            <w:ind w:left="183" w:hanging="183"/>
          </w:pPr>
        </w:pPrChange>
      </w:pPr>
      <w:del w:id="2692" w:author="Meir Kalter" w:date="2016-06-14T08:48:00Z">
        <w:r w:rsidDel="00B1717F">
          <w:rPr>
            <w:noProof/>
          </w:rPr>
          <w:delText>Debugger</w:delText>
        </w:r>
        <w:r w:rsidDel="00B1717F">
          <w:rPr>
            <w:noProof/>
          </w:rPr>
          <w:tab/>
          <w:delText>22</w:delText>
        </w:r>
        <w:bookmarkStart w:id="2693" w:name="_Toc453680964"/>
        <w:bookmarkStart w:id="2694" w:name="_Toc453681120"/>
        <w:bookmarkStart w:id="2695" w:name="_Toc453681269"/>
        <w:bookmarkStart w:id="2696" w:name="_Toc453681419"/>
        <w:bookmarkStart w:id="2697" w:name="_Toc453681567"/>
        <w:bookmarkStart w:id="2698" w:name="_Toc453681715"/>
        <w:bookmarkStart w:id="2699" w:name="_Toc453681860"/>
        <w:bookmarkStart w:id="2700" w:name="_Toc453763827"/>
        <w:bookmarkStart w:id="2701" w:name="_Toc453763976"/>
        <w:bookmarkStart w:id="2702" w:name="_Toc453764124"/>
        <w:bookmarkStart w:id="2703" w:name="_Toc453764483"/>
        <w:bookmarkStart w:id="2704" w:name="_Toc453764676"/>
        <w:bookmarkStart w:id="2705" w:name="_Toc453764880"/>
        <w:bookmarkStart w:id="2706" w:name="_Toc453765141"/>
        <w:bookmarkStart w:id="2707" w:name="_Toc453765589"/>
        <w:bookmarkStart w:id="2708" w:name="_Toc453766032"/>
        <w:bookmarkStart w:id="2709" w:name="_Toc453767294"/>
        <w:bookmarkStart w:id="2710" w:name="_Toc453767518"/>
        <w:bookmarkStart w:id="2711" w:name="_Toc453767742"/>
        <w:bookmarkStart w:id="2712" w:name="_Toc453767967"/>
        <w:bookmarkStart w:id="2713" w:name="_Toc453768190"/>
        <w:bookmarkStart w:id="2714" w:name="_Toc453785870"/>
        <w:bookmarkStart w:id="2715" w:name="_Toc453786384"/>
        <w:bookmarkStart w:id="2716" w:name="_Toc454220853"/>
        <w:bookmarkStart w:id="2717" w:name="_Toc454274363"/>
        <w:bookmarkStart w:id="2718" w:name="_Toc455403371"/>
        <w:bookmarkStart w:id="2719" w:name="_Toc455403612"/>
        <w:bookmarkStart w:id="2720" w:name="_Toc455403852"/>
        <w:bookmarkStart w:id="2721" w:name="_Toc455404089"/>
        <w:bookmarkStart w:id="2722" w:name="_Toc455404325"/>
        <w:bookmarkStart w:id="2723" w:name="_Toc455404560"/>
        <w:bookmarkStart w:id="2724" w:name="_Toc455404794"/>
        <w:bookmarkStart w:id="2725" w:name="_Toc455405027"/>
        <w:bookmarkStart w:id="2726" w:name="_Toc455405243"/>
        <w:bookmarkStart w:id="2727" w:name="_Toc455405457"/>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del>
    </w:p>
    <w:p w:rsidR="00C0594E" w:rsidDel="00B1717F" w:rsidRDefault="00B706A9">
      <w:pPr>
        <w:pStyle w:val="Heading1"/>
        <w:rPr>
          <w:del w:id="2728" w:author="Meir Kalter" w:date="2016-06-14T08:48:00Z"/>
          <w:noProof/>
        </w:rPr>
        <w:pPrChange w:id="2729" w:author="Meir Kalter" w:date="2016-06-15T15:12:00Z">
          <w:pPr>
            <w:pStyle w:val="TOC21"/>
            <w:numPr>
              <w:ilvl w:val="1"/>
              <w:numId w:val="4"/>
            </w:numPr>
            <w:ind w:left="673" w:hanging="453"/>
          </w:pPr>
        </w:pPrChange>
      </w:pPr>
      <w:del w:id="2730" w:author="Meir Kalter" w:date="2016-06-14T08:48:00Z">
        <w:r w:rsidDel="00B1717F">
          <w:rPr>
            <w:noProof/>
          </w:rPr>
          <w:delText>- Step Button</w:delText>
        </w:r>
        <w:r w:rsidDel="00B1717F">
          <w:rPr>
            <w:noProof/>
          </w:rPr>
          <w:tab/>
          <w:delText>22</w:delText>
        </w:r>
        <w:bookmarkStart w:id="2731" w:name="_Toc453680965"/>
        <w:bookmarkStart w:id="2732" w:name="_Toc453681121"/>
        <w:bookmarkStart w:id="2733" w:name="_Toc453681270"/>
        <w:bookmarkStart w:id="2734" w:name="_Toc453681420"/>
        <w:bookmarkStart w:id="2735" w:name="_Toc453681568"/>
        <w:bookmarkStart w:id="2736" w:name="_Toc453681716"/>
        <w:bookmarkStart w:id="2737" w:name="_Toc453681861"/>
        <w:bookmarkStart w:id="2738" w:name="_Toc453763828"/>
        <w:bookmarkStart w:id="2739" w:name="_Toc453763977"/>
        <w:bookmarkStart w:id="2740" w:name="_Toc453764125"/>
        <w:bookmarkStart w:id="2741" w:name="_Toc453764484"/>
        <w:bookmarkStart w:id="2742" w:name="_Toc453764677"/>
        <w:bookmarkStart w:id="2743" w:name="_Toc453764881"/>
        <w:bookmarkStart w:id="2744" w:name="_Toc453765142"/>
        <w:bookmarkStart w:id="2745" w:name="_Toc453765590"/>
        <w:bookmarkStart w:id="2746" w:name="_Toc453766033"/>
        <w:bookmarkStart w:id="2747" w:name="_Toc453767295"/>
        <w:bookmarkStart w:id="2748" w:name="_Toc453767519"/>
        <w:bookmarkStart w:id="2749" w:name="_Toc453767743"/>
        <w:bookmarkStart w:id="2750" w:name="_Toc453767968"/>
        <w:bookmarkStart w:id="2751" w:name="_Toc453768191"/>
        <w:bookmarkStart w:id="2752" w:name="_Toc453785871"/>
        <w:bookmarkStart w:id="2753" w:name="_Toc453786385"/>
        <w:bookmarkStart w:id="2754" w:name="_Toc454220854"/>
        <w:bookmarkStart w:id="2755" w:name="_Toc454274364"/>
        <w:bookmarkStart w:id="2756" w:name="_Toc455403372"/>
        <w:bookmarkStart w:id="2757" w:name="_Toc455403613"/>
        <w:bookmarkStart w:id="2758" w:name="_Toc455403853"/>
        <w:bookmarkStart w:id="2759" w:name="_Toc455404090"/>
        <w:bookmarkStart w:id="2760" w:name="_Toc455404326"/>
        <w:bookmarkStart w:id="2761" w:name="_Toc455404561"/>
        <w:bookmarkStart w:id="2762" w:name="_Toc455404795"/>
        <w:bookmarkStart w:id="2763" w:name="_Toc455405028"/>
        <w:bookmarkStart w:id="2764" w:name="_Toc455405244"/>
        <w:bookmarkStart w:id="2765" w:name="_Toc455405458"/>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del>
    </w:p>
    <w:p w:rsidR="00C0594E" w:rsidDel="00B1717F" w:rsidRDefault="00B706A9">
      <w:pPr>
        <w:pStyle w:val="Heading1"/>
        <w:rPr>
          <w:del w:id="2766" w:author="Meir Kalter" w:date="2016-06-14T08:48:00Z"/>
          <w:noProof/>
        </w:rPr>
        <w:pPrChange w:id="2767" w:author="Meir Kalter" w:date="2016-06-15T15:12:00Z">
          <w:pPr>
            <w:pStyle w:val="TOC21"/>
            <w:numPr>
              <w:ilvl w:val="1"/>
              <w:numId w:val="4"/>
            </w:numPr>
            <w:ind w:left="673" w:hanging="453"/>
          </w:pPr>
        </w:pPrChange>
      </w:pPr>
      <w:del w:id="2768" w:author="Meir Kalter" w:date="2016-06-14T08:48:00Z">
        <w:r w:rsidDel="00B1717F">
          <w:rPr>
            <w:noProof/>
          </w:rPr>
          <w:delText>- Breakpoint [Wasn’t part of the requirement]</w:delText>
        </w:r>
        <w:r w:rsidDel="00B1717F">
          <w:rPr>
            <w:noProof/>
          </w:rPr>
          <w:tab/>
          <w:delText>22</w:delText>
        </w:r>
        <w:bookmarkStart w:id="2769" w:name="_Toc453680966"/>
        <w:bookmarkStart w:id="2770" w:name="_Toc453681122"/>
        <w:bookmarkStart w:id="2771" w:name="_Toc453681271"/>
        <w:bookmarkStart w:id="2772" w:name="_Toc453681421"/>
        <w:bookmarkStart w:id="2773" w:name="_Toc453681569"/>
        <w:bookmarkStart w:id="2774" w:name="_Toc453681717"/>
        <w:bookmarkStart w:id="2775" w:name="_Toc453681862"/>
        <w:bookmarkStart w:id="2776" w:name="_Toc453763829"/>
        <w:bookmarkStart w:id="2777" w:name="_Toc453763978"/>
        <w:bookmarkStart w:id="2778" w:name="_Toc453764126"/>
        <w:bookmarkStart w:id="2779" w:name="_Toc453764485"/>
        <w:bookmarkStart w:id="2780" w:name="_Toc453764678"/>
        <w:bookmarkStart w:id="2781" w:name="_Toc453764882"/>
        <w:bookmarkStart w:id="2782" w:name="_Toc453765143"/>
        <w:bookmarkStart w:id="2783" w:name="_Toc453765591"/>
        <w:bookmarkStart w:id="2784" w:name="_Toc453766034"/>
        <w:bookmarkStart w:id="2785" w:name="_Toc453767296"/>
        <w:bookmarkStart w:id="2786" w:name="_Toc453767520"/>
        <w:bookmarkStart w:id="2787" w:name="_Toc453767744"/>
        <w:bookmarkStart w:id="2788" w:name="_Toc453767969"/>
        <w:bookmarkStart w:id="2789" w:name="_Toc453768192"/>
        <w:bookmarkStart w:id="2790" w:name="_Toc453785872"/>
        <w:bookmarkStart w:id="2791" w:name="_Toc453786386"/>
        <w:bookmarkStart w:id="2792" w:name="_Toc454220855"/>
        <w:bookmarkStart w:id="2793" w:name="_Toc454274365"/>
        <w:bookmarkStart w:id="2794" w:name="_Toc455403373"/>
        <w:bookmarkStart w:id="2795" w:name="_Toc455403614"/>
        <w:bookmarkStart w:id="2796" w:name="_Toc455403854"/>
        <w:bookmarkStart w:id="2797" w:name="_Toc455404091"/>
        <w:bookmarkStart w:id="2798" w:name="_Toc455404327"/>
        <w:bookmarkStart w:id="2799" w:name="_Toc455404562"/>
        <w:bookmarkStart w:id="2800" w:name="_Toc455404796"/>
        <w:bookmarkStart w:id="2801" w:name="_Toc455405029"/>
        <w:bookmarkStart w:id="2802" w:name="_Toc455405245"/>
        <w:bookmarkStart w:id="2803" w:name="_Toc455405459"/>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del>
    </w:p>
    <w:p w:rsidR="00C0594E" w:rsidDel="00B1717F" w:rsidRDefault="00B706A9">
      <w:pPr>
        <w:pStyle w:val="Heading1"/>
        <w:rPr>
          <w:del w:id="2804" w:author="Meir Kalter" w:date="2016-06-14T08:48:00Z"/>
          <w:noProof/>
        </w:rPr>
        <w:pPrChange w:id="2805" w:author="Meir Kalter" w:date="2016-06-15T15:12:00Z">
          <w:pPr>
            <w:pStyle w:val="TOC21"/>
            <w:numPr>
              <w:ilvl w:val="1"/>
              <w:numId w:val="4"/>
            </w:numPr>
            <w:ind w:left="673" w:hanging="453"/>
          </w:pPr>
        </w:pPrChange>
      </w:pPr>
      <w:del w:id="2806" w:author="Meir Kalter" w:date="2016-06-14T08:48:00Z">
        <w:r w:rsidDel="00B1717F">
          <w:rPr>
            <w:noProof/>
          </w:rPr>
          <w:delText>- Run Button</w:delText>
        </w:r>
        <w:r w:rsidDel="00B1717F">
          <w:rPr>
            <w:noProof/>
          </w:rPr>
          <w:tab/>
          <w:delText>22</w:delText>
        </w:r>
        <w:bookmarkStart w:id="2807" w:name="_Toc453680967"/>
        <w:bookmarkStart w:id="2808" w:name="_Toc453681123"/>
        <w:bookmarkStart w:id="2809" w:name="_Toc453681272"/>
        <w:bookmarkStart w:id="2810" w:name="_Toc453681422"/>
        <w:bookmarkStart w:id="2811" w:name="_Toc453681570"/>
        <w:bookmarkStart w:id="2812" w:name="_Toc453681718"/>
        <w:bookmarkStart w:id="2813" w:name="_Toc453681863"/>
        <w:bookmarkStart w:id="2814" w:name="_Toc453763830"/>
        <w:bookmarkStart w:id="2815" w:name="_Toc453763979"/>
        <w:bookmarkStart w:id="2816" w:name="_Toc453764127"/>
        <w:bookmarkStart w:id="2817" w:name="_Toc453764486"/>
        <w:bookmarkStart w:id="2818" w:name="_Toc453764679"/>
        <w:bookmarkStart w:id="2819" w:name="_Toc453764883"/>
        <w:bookmarkStart w:id="2820" w:name="_Toc453765144"/>
        <w:bookmarkStart w:id="2821" w:name="_Toc453765592"/>
        <w:bookmarkStart w:id="2822" w:name="_Toc453766035"/>
        <w:bookmarkStart w:id="2823" w:name="_Toc453767297"/>
        <w:bookmarkStart w:id="2824" w:name="_Toc453767521"/>
        <w:bookmarkStart w:id="2825" w:name="_Toc453767745"/>
        <w:bookmarkStart w:id="2826" w:name="_Toc453767970"/>
        <w:bookmarkStart w:id="2827" w:name="_Toc453768193"/>
        <w:bookmarkStart w:id="2828" w:name="_Toc453785873"/>
        <w:bookmarkStart w:id="2829" w:name="_Toc453786387"/>
        <w:bookmarkStart w:id="2830" w:name="_Toc454220856"/>
        <w:bookmarkStart w:id="2831" w:name="_Toc454274366"/>
        <w:bookmarkStart w:id="2832" w:name="_Toc455403374"/>
        <w:bookmarkStart w:id="2833" w:name="_Toc455403615"/>
        <w:bookmarkStart w:id="2834" w:name="_Toc455403855"/>
        <w:bookmarkStart w:id="2835" w:name="_Toc455404092"/>
        <w:bookmarkStart w:id="2836" w:name="_Toc455404328"/>
        <w:bookmarkStart w:id="2837" w:name="_Toc455404563"/>
        <w:bookmarkStart w:id="2838" w:name="_Toc455404797"/>
        <w:bookmarkStart w:id="2839" w:name="_Toc455405030"/>
        <w:bookmarkStart w:id="2840" w:name="_Toc455405246"/>
        <w:bookmarkStart w:id="2841" w:name="_Toc455405460"/>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del>
    </w:p>
    <w:p w:rsidR="00C0594E" w:rsidDel="00B1717F" w:rsidRDefault="00B706A9">
      <w:pPr>
        <w:pStyle w:val="Heading1"/>
        <w:rPr>
          <w:del w:id="2842" w:author="Meir Kalter" w:date="2016-06-14T08:48:00Z"/>
          <w:noProof/>
        </w:rPr>
        <w:pPrChange w:id="2843" w:author="Meir Kalter" w:date="2016-06-15T15:12:00Z">
          <w:pPr>
            <w:pStyle w:val="TOC21"/>
            <w:numPr>
              <w:ilvl w:val="1"/>
              <w:numId w:val="4"/>
            </w:numPr>
            <w:ind w:left="673" w:hanging="453"/>
          </w:pPr>
        </w:pPrChange>
      </w:pPr>
      <w:del w:id="2844" w:author="Meir Kalter" w:date="2016-06-14T08:48:00Z">
        <w:r w:rsidDel="00B1717F">
          <w:rPr>
            <w:noProof/>
          </w:rPr>
          <w:delText>- Stop Button</w:delText>
        </w:r>
        <w:r w:rsidDel="00B1717F">
          <w:rPr>
            <w:noProof/>
          </w:rPr>
          <w:tab/>
          <w:delText>22</w:delText>
        </w:r>
        <w:bookmarkStart w:id="2845" w:name="_Toc453680968"/>
        <w:bookmarkStart w:id="2846" w:name="_Toc453681124"/>
        <w:bookmarkStart w:id="2847" w:name="_Toc453681273"/>
        <w:bookmarkStart w:id="2848" w:name="_Toc453681423"/>
        <w:bookmarkStart w:id="2849" w:name="_Toc453681571"/>
        <w:bookmarkStart w:id="2850" w:name="_Toc453681719"/>
        <w:bookmarkStart w:id="2851" w:name="_Toc453681864"/>
        <w:bookmarkStart w:id="2852" w:name="_Toc453763831"/>
        <w:bookmarkStart w:id="2853" w:name="_Toc453763980"/>
        <w:bookmarkStart w:id="2854" w:name="_Toc453764128"/>
        <w:bookmarkStart w:id="2855" w:name="_Toc453764487"/>
        <w:bookmarkStart w:id="2856" w:name="_Toc453764680"/>
        <w:bookmarkStart w:id="2857" w:name="_Toc453764884"/>
        <w:bookmarkStart w:id="2858" w:name="_Toc453765145"/>
        <w:bookmarkStart w:id="2859" w:name="_Toc453765593"/>
        <w:bookmarkStart w:id="2860" w:name="_Toc453766036"/>
        <w:bookmarkStart w:id="2861" w:name="_Toc453767298"/>
        <w:bookmarkStart w:id="2862" w:name="_Toc453767522"/>
        <w:bookmarkStart w:id="2863" w:name="_Toc453767746"/>
        <w:bookmarkStart w:id="2864" w:name="_Toc453767971"/>
        <w:bookmarkStart w:id="2865" w:name="_Toc453768194"/>
        <w:bookmarkStart w:id="2866" w:name="_Toc453785874"/>
        <w:bookmarkStart w:id="2867" w:name="_Toc453786388"/>
        <w:bookmarkStart w:id="2868" w:name="_Toc454220857"/>
        <w:bookmarkStart w:id="2869" w:name="_Toc454274367"/>
        <w:bookmarkStart w:id="2870" w:name="_Toc455403375"/>
        <w:bookmarkStart w:id="2871" w:name="_Toc455403616"/>
        <w:bookmarkStart w:id="2872" w:name="_Toc455403856"/>
        <w:bookmarkStart w:id="2873" w:name="_Toc455404093"/>
        <w:bookmarkStart w:id="2874" w:name="_Toc455404329"/>
        <w:bookmarkStart w:id="2875" w:name="_Toc455404564"/>
        <w:bookmarkStart w:id="2876" w:name="_Toc455404798"/>
        <w:bookmarkStart w:id="2877" w:name="_Toc455405031"/>
        <w:bookmarkStart w:id="2878" w:name="_Toc455405247"/>
        <w:bookmarkStart w:id="2879" w:name="_Toc455405461"/>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del>
    </w:p>
    <w:p w:rsidR="00C0594E" w:rsidDel="00B1717F" w:rsidRDefault="00B706A9">
      <w:pPr>
        <w:pStyle w:val="Heading1"/>
        <w:rPr>
          <w:del w:id="2880" w:author="Meir Kalter" w:date="2016-06-14T08:48:00Z"/>
          <w:noProof/>
        </w:rPr>
        <w:pPrChange w:id="2881" w:author="Meir Kalter" w:date="2016-06-15T15:12:00Z">
          <w:pPr>
            <w:pStyle w:val="TOC51"/>
            <w:numPr>
              <w:numId w:val="4"/>
            </w:numPr>
            <w:ind w:left="183" w:hanging="183"/>
          </w:pPr>
        </w:pPrChange>
      </w:pPr>
      <w:del w:id="2882" w:author="Meir Kalter" w:date="2016-06-14T08:48:00Z">
        <w:r w:rsidDel="00B1717F">
          <w:rPr>
            <w:noProof/>
          </w:rPr>
          <w:delText>TABLE 1</w:delText>
        </w:r>
        <w:r w:rsidDel="00B1717F">
          <w:rPr>
            <w:noProof/>
          </w:rPr>
          <w:tab/>
          <w:delText>23</w:delText>
        </w:r>
        <w:bookmarkStart w:id="2883" w:name="_Toc453680969"/>
        <w:bookmarkStart w:id="2884" w:name="_Toc453681125"/>
        <w:bookmarkStart w:id="2885" w:name="_Toc453681274"/>
        <w:bookmarkStart w:id="2886" w:name="_Toc453681424"/>
        <w:bookmarkStart w:id="2887" w:name="_Toc453681572"/>
        <w:bookmarkStart w:id="2888" w:name="_Toc453681720"/>
        <w:bookmarkStart w:id="2889" w:name="_Toc453681865"/>
        <w:bookmarkStart w:id="2890" w:name="_Toc453763832"/>
        <w:bookmarkStart w:id="2891" w:name="_Toc453763981"/>
        <w:bookmarkStart w:id="2892" w:name="_Toc453764129"/>
        <w:bookmarkStart w:id="2893" w:name="_Toc453764488"/>
        <w:bookmarkStart w:id="2894" w:name="_Toc453764681"/>
        <w:bookmarkStart w:id="2895" w:name="_Toc453764885"/>
        <w:bookmarkStart w:id="2896" w:name="_Toc453765146"/>
        <w:bookmarkStart w:id="2897" w:name="_Toc453765594"/>
        <w:bookmarkStart w:id="2898" w:name="_Toc453766037"/>
        <w:bookmarkStart w:id="2899" w:name="_Toc453767299"/>
        <w:bookmarkStart w:id="2900" w:name="_Toc453767523"/>
        <w:bookmarkStart w:id="2901" w:name="_Toc453767747"/>
        <w:bookmarkStart w:id="2902" w:name="_Toc453767972"/>
        <w:bookmarkStart w:id="2903" w:name="_Toc453768195"/>
        <w:bookmarkStart w:id="2904" w:name="_Toc453785875"/>
        <w:bookmarkStart w:id="2905" w:name="_Toc453786389"/>
        <w:bookmarkStart w:id="2906" w:name="_Toc454220858"/>
        <w:bookmarkStart w:id="2907" w:name="_Toc454274368"/>
        <w:bookmarkStart w:id="2908" w:name="_Toc455403376"/>
        <w:bookmarkStart w:id="2909" w:name="_Toc455403617"/>
        <w:bookmarkStart w:id="2910" w:name="_Toc455403857"/>
        <w:bookmarkStart w:id="2911" w:name="_Toc455404094"/>
        <w:bookmarkStart w:id="2912" w:name="_Toc455404330"/>
        <w:bookmarkStart w:id="2913" w:name="_Toc455404565"/>
        <w:bookmarkStart w:id="2914" w:name="_Toc455404799"/>
        <w:bookmarkStart w:id="2915" w:name="_Toc455405032"/>
        <w:bookmarkStart w:id="2916" w:name="_Toc455405248"/>
        <w:bookmarkStart w:id="2917" w:name="_Toc45540546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del>
    </w:p>
    <w:p w:rsidR="00C0594E" w:rsidDel="00B1717F" w:rsidRDefault="00B706A9">
      <w:pPr>
        <w:pStyle w:val="Heading1"/>
        <w:rPr>
          <w:del w:id="2918" w:author="Meir Kalter" w:date="2016-06-14T08:48:00Z"/>
          <w:noProof/>
        </w:rPr>
        <w:pPrChange w:id="2919" w:author="Meir Kalter" w:date="2016-06-15T15:12:00Z">
          <w:pPr>
            <w:pStyle w:val="TOC21"/>
            <w:numPr>
              <w:ilvl w:val="1"/>
              <w:numId w:val="4"/>
            </w:numPr>
            <w:ind w:left="673" w:hanging="453"/>
          </w:pPr>
        </w:pPrChange>
      </w:pPr>
      <w:del w:id="2920" w:author="Meir Kalter" w:date="2016-06-14T08:48:00Z">
        <w:r w:rsidDel="00B1717F">
          <w:rPr>
            <w:noProof/>
          </w:rPr>
          <w:delText>EASY8 INSTRUCTION SET.</w:delText>
        </w:r>
        <w:r w:rsidDel="00B1717F">
          <w:rPr>
            <w:noProof/>
          </w:rPr>
          <w:tab/>
          <w:delText>23</w:delText>
        </w:r>
        <w:bookmarkStart w:id="2921" w:name="_Toc453680970"/>
        <w:bookmarkStart w:id="2922" w:name="_Toc453681126"/>
        <w:bookmarkStart w:id="2923" w:name="_Toc453681275"/>
        <w:bookmarkStart w:id="2924" w:name="_Toc453681425"/>
        <w:bookmarkStart w:id="2925" w:name="_Toc453681573"/>
        <w:bookmarkStart w:id="2926" w:name="_Toc453681721"/>
        <w:bookmarkStart w:id="2927" w:name="_Toc453681866"/>
        <w:bookmarkStart w:id="2928" w:name="_Toc453763833"/>
        <w:bookmarkStart w:id="2929" w:name="_Toc453763982"/>
        <w:bookmarkStart w:id="2930" w:name="_Toc453764130"/>
        <w:bookmarkStart w:id="2931" w:name="_Toc453764489"/>
        <w:bookmarkStart w:id="2932" w:name="_Toc453764682"/>
        <w:bookmarkStart w:id="2933" w:name="_Toc453764886"/>
        <w:bookmarkStart w:id="2934" w:name="_Toc453765147"/>
        <w:bookmarkStart w:id="2935" w:name="_Toc453765595"/>
        <w:bookmarkStart w:id="2936" w:name="_Toc453766038"/>
        <w:bookmarkStart w:id="2937" w:name="_Toc453767300"/>
        <w:bookmarkStart w:id="2938" w:name="_Toc453767524"/>
        <w:bookmarkStart w:id="2939" w:name="_Toc453767748"/>
        <w:bookmarkStart w:id="2940" w:name="_Toc453767973"/>
        <w:bookmarkStart w:id="2941" w:name="_Toc453768196"/>
        <w:bookmarkStart w:id="2942" w:name="_Toc453785876"/>
        <w:bookmarkStart w:id="2943" w:name="_Toc453786390"/>
        <w:bookmarkStart w:id="2944" w:name="_Toc454220859"/>
        <w:bookmarkStart w:id="2945" w:name="_Toc454274369"/>
        <w:bookmarkStart w:id="2946" w:name="_Toc455403377"/>
        <w:bookmarkStart w:id="2947" w:name="_Toc455403618"/>
        <w:bookmarkStart w:id="2948" w:name="_Toc455403858"/>
        <w:bookmarkStart w:id="2949" w:name="_Toc455404095"/>
        <w:bookmarkStart w:id="2950" w:name="_Toc455404331"/>
        <w:bookmarkStart w:id="2951" w:name="_Toc455404566"/>
        <w:bookmarkStart w:id="2952" w:name="_Toc455404800"/>
        <w:bookmarkStart w:id="2953" w:name="_Toc455405033"/>
        <w:bookmarkStart w:id="2954" w:name="_Toc455405249"/>
        <w:bookmarkStart w:id="2955" w:name="_Toc455405463"/>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del>
    </w:p>
    <w:p w:rsidR="00C0594E" w:rsidDel="00B1717F" w:rsidRDefault="00B706A9">
      <w:pPr>
        <w:pStyle w:val="Heading1"/>
        <w:rPr>
          <w:del w:id="2956" w:author="Meir Kalter" w:date="2016-06-14T08:48:00Z"/>
          <w:noProof/>
        </w:rPr>
        <w:pPrChange w:id="2957" w:author="Meir Kalter" w:date="2016-06-15T15:12:00Z">
          <w:pPr>
            <w:pStyle w:val="TOC51"/>
            <w:numPr>
              <w:numId w:val="4"/>
            </w:numPr>
            <w:ind w:left="183" w:hanging="183"/>
          </w:pPr>
        </w:pPrChange>
      </w:pPr>
      <w:del w:id="2958" w:author="Meir Kalter" w:date="2016-06-14T08:48:00Z">
        <w:r w:rsidDel="00B1717F">
          <w:rPr>
            <w:noProof/>
          </w:rPr>
          <w:delText>Appndix</w:delText>
        </w:r>
        <w:r w:rsidDel="00B1717F">
          <w:rPr>
            <w:noProof/>
          </w:rPr>
          <w:tab/>
          <w:delText>26</w:delText>
        </w:r>
        <w:bookmarkStart w:id="2959" w:name="_Toc453680971"/>
        <w:bookmarkStart w:id="2960" w:name="_Toc453681127"/>
        <w:bookmarkStart w:id="2961" w:name="_Toc453681276"/>
        <w:bookmarkStart w:id="2962" w:name="_Toc453681426"/>
        <w:bookmarkStart w:id="2963" w:name="_Toc453681574"/>
        <w:bookmarkStart w:id="2964" w:name="_Toc453681722"/>
        <w:bookmarkStart w:id="2965" w:name="_Toc453681867"/>
        <w:bookmarkStart w:id="2966" w:name="_Toc453763834"/>
        <w:bookmarkStart w:id="2967" w:name="_Toc453763983"/>
        <w:bookmarkStart w:id="2968" w:name="_Toc453764131"/>
        <w:bookmarkStart w:id="2969" w:name="_Toc453764490"/>
        <w:bookmarkStart w:id="2970" w:name="_Toc453764683"/>
        <w:bookmarkStart w:id="2971" w:name="_Toc453764887"/>
        <w:bookmarkStart w:id="2972" w:name="_Toc453765148"/>
        <w:bookmarkStart w:id="2973" w:name="_Toc453765596"/>
        <w:bookmarkStart w:id="2974" w:name="_Toc453766039"/>
        <w:bookmarkStart w:id="2975" w:name="_Toc453767301"/>
        <w:bookmarkStart w:id="2976" w:name="_Toc453767525"/>
        <w:bookmarkStart w:id="2977" w:name="_Toc453767749"/>
        <w:bookmarkStart w:id="2978" w:name="_Toc453767974"/>
        <w:bookmarkStart w:id="2979" w:name="_Toc453768197"/>
        <w:bookmarkStart w:id="2980" w:name="_Toc453785877"/>
        <w:bookmarkStart w:id="2981" w:name="_Toc453786391"/>
        <w:bookmarkStart w:id="2982" w:name="_Toc454220860"/>
        <w:bookmarkStart w:id="2983" w:name="_Toc454274370"/>
        <w:bookmarkStart w:id="2984" w:name="_Toc455403378"/>
        <w:bookmarkStart w:id="2985" w:name="_Toc455403619"/>
        <w:bookmarkStart w:id="2986" w:name="_Toc455403859"/>
        <w:bookmarkStart w:id="2987" w:name="_Toc455404096"/>
        <w:bookmarkStart w:id="2988" w:name="_Toc455404332"/>
        <w:bookmarkStart w:id="2989" w:name="_Toc455404567"/>
        <w:bookmarkStart w:id="2990" w:name="_Toc455404801"/>
        <w:bookmarkStart w:id="2991" w:name="_Toc455405034"/>
        <w:bookmarkStart w:id="2992" w:name="_Toc455405250"/>
        <w:bookmarkStart w:id="2993" w:name="_Toc455405464"/>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del>
    </w:p>
    <w:p w:rsidR="00C0594E" w:rsidDel="00B1717F" w:rsidRDefault="00B706A9">
      <w:pPr>
        <w:pStyle w:val="Heading1"/>
        <w:rPr>
          <w:del w:id="2994" w:author="Meir Kalter" w:date="2016-06-14T08:48:00Z"/>
          <w:noProof/>
        </w:rPr>
        <w:pPrChange w:id="2995" w:author="Meir Kalter" w:date="2016-06-15T15:12:00Z">
          <w:pPr>
            <w:pStyle w:val="TOC21"/>
            <w:numPr>
              <w:ilvl w:val="1"/>
              <w:numId w:val="4"/>
            </w:numPr>
            <w:ind w:left="673" w:hanging="453"/>
          </w:pPr>
        </w:pPrChange>
      </w:pPr>
      <w:del w:id="2996" w:author="Meir Kalter" w:date="2016-06-14T08:48:00Z">
        <w:r w:rsidDel="00B1717F">
          <w:rPr>
            <w:noProof/>
          </w:rPr>
          <w:delText>Assembler file with IO</w:delText>
        </w:r>
        <w:r w:rsidDel="00B1717F">
          <w:rPr>
            <w:noProof/>
          </w:rPr>
          <w:tab/>
          <w:delText>26</w:delText>
        </w:r>
        <w:bookmarkStart w:id="2997" w:name="_Toc453680972"/>
        <w:bookmarkStart w:id="2998" w:name="_Toc453681128"/>
        <w:bookmarkStart w:id="2999" w:name="_Toc453681277"/>
        <w:bookmarkStart w:id="3000" w:name="_Toc453681427"/>
        <w:bookmarkStart w:id="3001" w:name="_Toc453681575"/>
        <w:bookmarkStart w:id="3002" w:name="_Toc453681723"/>
        <w:bookmarkStart w:id="3003" w:name="_Toc453681868"/>
        <w:bookmarkStart w:id="3004" w:name="_Toc453763835"/>
        <w:bookmarkStart w:id="3005" w:name="_Toc453763984"/>
        <w:bookmarkStart w:id="3006" w:name="_Toc453764132"/>
        <w:bookmarkStart w:id="3007" w:name="_Toc453764491"/>
        <w:bookmarkStart w:id="3008" w:name="_Toc453764684"/>
        <w:bookmarkStart w:id="3009" w:name="_Toc453764888"/>
        <w:bookmarkStart w:id="3010" w:name="_Toc453765149"/>
        <w:bookmarkStart w:id="3011" w:name="_Toc453765597"/>
        <w:bookmarkStart w:id="3012" w:name="_Toc453766040"/>
        <w:bookmarkStart w:id="3013" w:name="_Toc453767302"/>
        <w:bookmarkStart w:id="3014" w:name="_Toc453767526"/>
        <w:bookmarkStart w:id="3015" w:name="_Toc453767750"/>
        <w:bookmarkStart w:id="3016" w:name="_Toc453767975"/>
        <w:bookmarkStart w:id="3017" w:name="_Toc453768198"/>
        <w:bookmarkStart w:id="3018" w:name="_Toc453785878"/>
        <w:bookmarkStart w:id="3019" w:name="_Toc453786392"/>
        <w:bookmarkStart w:id="3020" w:name="_Toc454220861"/>
        <w:bookmarkStart w:id="3021" w:name="_Toc454274371"/>
        <w:bookmarkStart w:id="3022" w:name="_Toc455403379"/>
        <w:bookmarkStart w:id="3023" w:name="_Toc455403620"/>
        <w:bookmarkStart w:id="3024" w:name="_Toc455403860"/>
        <w:bookmarkStart w:id="3025" w:name="_Toc455404097"/>
        <w:bookmarkStart w:id="3026" w:name="_Toc455404333"/>
        <w:bookmarkStart w:id="3027" w:name="_Toc455404568"/>
        <w:bookmarkStart w:id="3028" w:name="_Toc455404802"/>
        <w:bookmarkStart w:id="3029" w:name="_Toc455405035"/>
        <w:bookmarkStart w:id="3030" w:name="_Toc455405251"/>
        <w:bookmarkStart w:id="3031" w:name="_Toc455405465"/>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del>
    </w:p>
    <w:p w:rsidR="00C0594E" w:rsidDel="00B1717F" w:rsidRDefault="00B706A9">
      <w:pPr>
        <w:pStyle w:val="Heading1"/>
        <w:rPr>
          <w:del w:id="3032" w:author="Meir Kalter" w:date="2016-06-14T08:48:00Z"/>
          <w:noProof/>
        </w:rPr>
        <w:pPrChange w:id="3033" w:author="Meir Kalter" w:date="2016-06-15T15:12:00Z">
          <w:pPr>
            <w:pStyle w:val="TOC31"/>
            <w:numPr>
              <w:ilvl w:val="2"/>
              <w:numId w:val="4"/>
            </w:numPr>
            <w:ind w:left="1148" w:hanging="708"/>
          </w:pPr>
        </w:pPrChange>
      </w:pPr>
      <w:del w:id="3034" w:author="Meir Kalter" w:date="2016-06-14T08:48:00Z">
        <w:r w:rsidDel="00B1717F">
          <w:rPr>
            <w:noProof/>
          </w:rPr>
          <w:delText>Basic flow – output to the Seven digit</w:delText>
        </w:r>
        <w:r w:rsidDel="00B1717F">
          <w:rPr>
            <w:noProof/>
          </w:rPr>
          <w:tab/>
          <w:delText>26</w:delText>
        </w:r>
        <w:bookmarkStart w:id="3035" w:name="_Toc453680973"/>
        <w:bookmarkStart w:id="3036" w:name="_Toc453681129"/>
        <w:bookmarkStart w:id="3037" w:name="_Toc453681278"/>
        <w:bookmarkStart w:id="3038" w:name="_Toc453681428"/>
        <w:bookmarkStart w:id="3039" w:name="_Toc453681576"/>
        <w:bookmarkStart w:id="3040" w:name="_Toc453681724"/>
        <w:bookmarkStart w:id="3041" w:name="_Toc453681869"/>
        <w:bookmarkStart w:id="3042" w:name="_Toc453763836"/>
        <w:bookmarkStart w:id="3043" w:name="_Toc453763985"/>
        <w:bookmarkStart w:id="3044" w:name="_Toc453764133"/>
        <w:bookmarkStart w:id="3045" w:name="_Toc453764492"/>
        <w:bookmarkStart w:id="3046" w:name="_Toc453764685"/>
        <w:bookmarkStart w:id="3047" w:name="_Toc453764889"/>
        <w:bookmarkStart w:id="3048" w:name="_Toc453765150"/>
        <w:bookmarkStart w:id="3049" w:name="_Toc453765598"/>
        <w:bookmarkStart w:id="3050" w:name="_Toc453766041"/>
        <w:bookmarkStart w:id="3051" w:name="_Toc453767303"/>
        <w:bookmarkStart w:id="3052" w:name="_Toc453767527"/>
        <w:bookmarkStart w:id="3053" w:name="_Toc453767751"/>
        <w:bookmarkStart w:id="3054" w:name="_Toc453767976"/>
        <w:bookmarkStart w:id="3055" w:name="_Toc453768199"/>
        <w:bookmarkStart w:id="3056" w:name="_Toc453785879"/>
        <w:bookmarkStart w:id="3057" w:name="_Toc453786393"/>
        <w:bookmarkStart w:id="3058" w:name="_Toc454220862"/>
        <w:bookmarkStart w:id="3059" w:name="_Toc454274372"/>
        <w:bookmarkStart w:id="3060" w:name="_Toc455403380"/>
        <w:bookmarkStart w:id="3061" w:name="_Toc455403621"/>
        <w:bookmarkStart w:id="3062" w:name="_Toc455403861"/>
        <w:bookmarkStart w:id="3063" w:name="_Toc455404098"/>
        <w:bookmarkStart w:id="3064" w:name="_Toc455404334"/>
        <w:bookmarkStart w:id="3065" w:name="_Toc455404569"/>
        <w:bookmarkStart w:id="3066" w:name="_Toc455404803"/>
        <w:bookmarkStart w:id="3067" w:name="_Toc455405036"/>
        <w:bookmarkStart w:id="3068" w:name="_Toc455405252"/>
        <w:bookmarkStart w:id="3069" w:name="_Toc455405466"/>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del>
    </w:p>
    <w:p w:rsidR="00C0594E" w:rsidDel="00B1717F" w:rsidRDefault="00B706A9">
      <w:pPr>
        <w:pStyle w:val="Heading1"/>
        <w:rPr>
          <w:del w:id="3070" w:author="Meir Kalter" w:date="2016-06-14T08:48:00Z"/>
          <w:noProof/>
        </w:rPr>
        <w:pPrChange w:id="3071" w:author="Meir Kalter" w:date="2016-06-15T15:12:00Z">
          <w:pPr>
            <w:pStyle w:val="TOC31"/>
            <w:numPr>
              <w:ilvl w:val="2"/>
              <w:numId w:val="17"/>
            </w:numPr>
            <w:ind w:left="1148" w:hanging="708"/>
          </w:pPr>
        </w:pPrChange>
      </w:pPr>
      <w:del w:id="3072" w:author="Meir Kalter" w:date="2016-06-14T08:48:00Z">
        <w:r w:rsidDel="00B1717F">
          <w:rPr>
            <w:noProof/>
          </w:rPr>
          <w:delText>Basic flow – Input from the seven switches battery</w:delText>
        </w:r>
        <w:r w:rsidDel="00B1717F">
          <w:rPr>
            <w:noProof/>
          </w:rPr>
          <w:tab/>
          <w:delText>26</w:delText>
        </w:r>
        <w:bookmarkStart w:id="3073" w:name="_Toc453680974"/>
        <w:bookmarkStart w:id="3074" w:name="_Toc453681130"/>
        <w:bookmarkStart w:id="3075" w:name="_Toc453681279"/>
        <w:bookmarkStart w:id="3076" w:name="_Toc453681429"/>
        <w:bookmarkStart w:id="3077" w:name="_Toc453681577"/>
        <w:bookmarkStart w:id="3078" w:name="_Toc453681725"/>
        <w:bookmarkStart w:id="3079" w:name="_Toc453681870"/>
        <w:bookmarkStart w:id="3080" w:name="_Toc453763837"/>
        <w:bookmarkStart w:id="3081" w:name="_Toc453763986"/>
        <w:bookmarkStart w:id="3082" w:name="_Toc453764134"/>
        <w:bookmarkStart w:id="3083" w:name="_Toc453764493"/>
        <w:bookmarkStart w:id="3084" w:name="_Toc453764686"/>
        <w:bookmarkStart w:id="3085" w:name="_Toc453764890"/>
        <w:bookmarkStart w:id="3086" w:name="_Toc453765151"/>
        <w:bookmarkStart w:id="3087" w:name="_Toc453765599"/>
        <w:bookmarkStart w:id="3088" w:name="_Toc453766042"/>
        <w:bookmarkStart w:id="3089" w:name="_Toc453767304"/>
        <w:bookmarkStart w:id="3090" w:name="_Toc453767528"/>
        <w:bookmarkStart w:id="3091" w:name="_Toc453767752"/>
        <w:bookmarkStart w:id="3092" w:name="_Toc453767977"/>
        <w:bookmarkStart w:id="3093" w:name="_Toc453768200"/>
        <w:bookmarkStart w:id="3094" w:name="_Toc453785880"/>
        <w:bookmarkStart w:id="3095" w:name="_Toc453786394"/>
        <w:bookmarkStart w:id="3096" w:name="_Toc454220863"/>
        <w:bookmarkStart w:id="3097" w:name="_Toc454274373"/>
        <w:bookmarkStart w:id="3098" w:name="_Toc455403381"/>
        <w:bookmarkStart w:id="3099" w:name="_Toc455403622"/>
        <w:bookmarkStart w:id="3100" w:name="_Toc455403862"/>
        <w:bookmarkStart w:id="3101" w:name="_Toc455404099"/>
        <w:bookmarkStart w:id="3102" w:name="_Toc455404335"/>
        <w:bookmarkStart w:id="3103" w:name="_Toc455404570"/>
        <w:bookmarkStart w:id="3104" w:name="_Toc455404804"/>
        <w:bookmarkStart w:id="3105" w:name="_Toc455405037"/>
        <w:bookmarkStart w:id="3106" w:name="_Toc455405253"/>
        <w:bookmarkStart w:id="3107" w:name="_Toc455405467"/>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del>
    </w:p>
    <w:p w:rsidR="00C0594E" w:rsidDel="00B1717F" w:rsidRDefault="00B706A9">
      <w:pPr>
        <w:pStyle w:val="Heading1"/>
        <w:rPr>
          <w:del w:id="3108" w:author="Meir Kalter" w:date="2016-06-14T08:48:00Z"/>
          <w:noProof/>
        </w:rPr>
        <w:pPrChange w:id="3109" w:author="Meir Kalter" w:date="2016-06-15T15:12:00Z">
          <w:pPr>
            <w:pStyle w:val="TOC51"/>
            <w:numPr>
              <w:numId w:val="18"/>
            </w:numPr>
            <w:ind w:left="183" w:hanging="183"/>
          </w:pPr>
        </w:pPrChange>
      </w:pPr>
      <w:del w:id="3110" w:author="Meir Kalter" w:date="2016-06-14T08:48:00Z">
        <w:r w:rsidDel="00B1717F">
          <w:rPr>
            <w:noProof/>
          </w:rPr>
          <w:delText>CONCLUSIONS AND FUTURE WORK</w:delText>
        </w:r>
        <w:r w:rsidDel="00B1717F">
          <w:rPr>
            <w:noProof/>
          </w:rPr>
          <w:tab/>
          <w:delText>28</w:delText>
        </w:r>
        <w:bookmarkStart w:id="3111" w:name="_Toc453680975"/>
        <w:bookmarkStart w:id="3112" w:name="_Toc453681131"/>
        <w:bookmarkStart w:id="3113" w:name="_Toc453681280"/>
        <w:bookmarkStart w:id="3114" w:name="_Toc453681430"/>
        <w:bookmarkStart w:id="3115" w:name="_Toc453681578"/>
        <w:bookmarkStart w:id="3116" w:name="_Toc453681726"/>
        <w:bookmarkStart w:id="3117" w:name="_Toc453681871"/>
        <w:bookmarkStart w:id="3118" w:name="_Toc453763838"/>
        <w:bookmarkStart w:id="3119" w:name="_Toc453763987"/>
        <w:bookmarkStart w:id="3120" w:name="_Toc453764135"/>
        <w:bookmarkStart w:id="3121" w:name="_Toc453764494"/>
        <w:bookmarkStart w:id="3122" w:name="_Toc453764687"/>
        <w:bookmarkStart w:id="3123" w:name="_Toc453764891"/>
        <w:bookmarkStart w:id="3124" w:name="_Toc453765152"/>
        <w:bookmarkStart w:id="3125" w:name="_Toc453765600"/>
        <w:bookmarkStart w:id="3126" w:name="_Toc453766043"/>
        <w:bookmarkStart w:id="3127" w:name="_Toc453767305"/>
        <w:bookmarkStart w:id="3128" w:name="_Toc453767529"/>
        <w:bookmarkStart w:id="3129" w:name="_Toc453767753"/>
        <w:bookmarkStart w:id="3130" w:name="_Toc453767978"/>
        <w:bookmarkStart w:id="3131" w:name="_Toc453768201"/>
        <w:bookmarkStart w:id="3132" w:name="_Toc453785881"/>
        <w:bookmarkStart w:id="3133" w:name="_Toc453786395"/>
        <w:bookmarkStart w:id="3134" w:name="_Toc454220864"/>
        <w:bookmarkStart w:id="3135" w:name="_Toc454274374"/>
        <w:bookmarkStart w:id="3136" w:name="_Toc455403382"/>
        <w:bookmarkStart w:id="3137" w:name="_Toc455403623"/>
        <w:bookmarkStart w:id="3138" w:name="_Toc455403863"/>
        <w:bookmarkStart w:id="3139" w:name="_Toc455404100"/>
        <w:bookmarkStart w:id="3140" w:name="_Toc455404336"/>
        <w:bookmarkStart w:id="3141" w:name="_Toc455404571"/>
        <w:bookmarkStart w:id="3142" w:name="_Toc455404805"/>
        <w:bookmarkStart w:id="3143" w:name="_Toc455405038"/>
        <w:bookmarkStart w:id="3144" w:name="_Toc455405254"/>
        <w:bookmarkStart w:id="3145" w:name="_Toc455405468"/>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del>
    </w:p>
    <w:p w:rsidR="00C0594E" w:rsidDel="00B1717F" w:rsidRDefault="00B706A9">
      <w:pPr>
        <w:pStyle w:val="Heading1"/>
        <w:rPr>
          <w:del w:id="3146" w:author="Meir Kalter" w:date="2016-06-14T08:48:00Z"/>
          <w:noProof/>
        </w:rPr>
        <w:pPrChange w:id="3147" w:author="Meir Kalter" w:date="2016-06-15T15:12:00Z">
          <w:pPr>
            <w:pStyle w:val="TOC51"/>
          </w:pPr>
        </w:pPrChange>
      </w:pPr>
      <w:del w:id="3148" w:author="Meir Kalter" w:date="2016-06-14T08:48:00Z">
        <w:r w:rsidDel="00B1717F">
          <w:rPr>
            <w:noProof/>
          </w:rPr>
          <w:delText>Index</w:delText>
        </w:r>
        <w:r w:rsidDel="00B1717F">
          <w:rPr>
            <w:noProof/>
          </w:rPr>
          <w:tab/>
          <w:delText>31</w:delText>
        </w:r>
        <w:bookmarkStart w:id="3149" w:name="_Toc453680976"/>
        <w:bookmarkStart w:id="3150" w:name="_Toc453681132"/>
        <w:bookmarkStart w:id="3151" w:name="_Toc453681281"/>
        <w:bookmarkStart w:id="3152" w:name="_Toc453681431"/>
        <w:bookmarkStart w:id="3153" w:name="_Toc453681579"/>
        <w:bookmarkStart w:id="3154" w:name="_Toc453681727"/>
        <w:bookmarkStart w:id="3155" w:name="_Toc453681872"/>
        <w:bookmarkStart w:id="3156" w:name="_Toc453763839"/>
        <w:bookmarkStart w:id="3157" w:name="_Toc453763988"/>
        <w:bookmarkStart w:id="3158" w:name="_Toc453764136"/>
        <w:bookmarkStart w:id="3159" w:name="_Toc453764495"/>
        <w:bookmarkStart w:id="3160" w:name="_Toc453764688"/>
        <w:bookmarkStart w:id="3161" w:name="_Toc453764892"/>
        <w:bookmarkStart w:id="3162" w:name="_Toc453765153"/>
        <w:bookmarkStart w:id="3163" w:name="_Toc453765601"/>
        <w:bookmarkStart w:id="3164" w:name="_Toc453766044"/>
        <w:bookmarkStart w:id="3165" w:name="_Toc453767306"/>
        <w:bookmarkStart w:id="3166" w:name="_Toc453767530"/>
        <w:bookmarkStart w:id="3167" w:name="_Toc453767754"/>
        <w:bookmarkStart w:id="3168" w:name="_Toc453767979"/>
        <w:bookmarkStart w:id="3169" w:name="_Toc453768202"/>
        <w:bookmarkStart w:id="3170" w:name="_Toc453785882"/>
        <w:bookmarkStart w:id="3171" w:name="_Toc453786396"/>
        <w:bookmarkStart w:id="3172" w:name="_Toc454220865"/>
        <w:bookmarkStart w:id="3173" w:name="_Toc454274375"/>
        <w:bookmarkStart w:id="3174" w:name="_Toc455403383"/>
        <w:bookmarkStart w:id="3175" w:name="_Toc455403624"/>
        <w:bookmarkStart w:id="3176" w:name="_Toc455403864"/>
        <w:bookmarkStart w:id="3177" w:name="_Toc455404101"/>
        <w:bookmarkStart w:id="3178" w:name="_Toc455404337"/>
        <w:bookmarkStart w:id="3179" w:name="_Toc455404572"/>
        <w:bookmarkStart w:id="3180" w:name="_Toc455404806"/>
        <w:bookmarkStart w:id="3181" w:name="_Toc455405039"/>
        <w:bookmarkStart w:id="3182" w:name="_Toc455405255"/>
        <w:bookmarkStart w:id="3183" w:name="_Toc455405469"/>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del>
    </w:p>
    <w:p w:rsidR="00C0594E" w:rsidDel="00B1717F" w:rsidRDefault="00B706A9">
      <w:pPr>
        <w:pStyle w:val="Heading1"/>
        <w:rPr>
          <w:del w:id="3184" w:author="Meir Kalter" w:date="2016-06-14T08:48:00Z"/>
          <w:noProof/>
        </w:rPr>
        <w:pPrChange w:id="3185" w:author="Meir Kalter" w:date="2016-06-15T15:12:00Z">
          <w:pPr>
            <w:pStyle w:val="TOC51"/>
          </w:pPr>
        </w:pPrChange>
      </w:pPr>
      <w:del w:id="3186" w:author="Meir Kalter" w:date="2016-06-14T08:48:00Z">
        <w:r w:rsidDel="00B1717F">
          <w:rPr>
            <w:noProof/>
          </w:rPr>
          <w:delText>List of pictures</w:delText>
        </w:r>
        <w:r w:rsidDel="00B1717F">
          <w:rPr>
            <w:noProof/>
          </w:rPr>
          <w:tab/>
          <w:delText>32</w:delText>
        </w:r>
        <w:bookmarkStart w:id="3187" w:name="_Toc453680977"/>
        <w:bookmarkStart w:id="3188" w:name="_Toc453681133"/>
        <w:bookmarkStart w:id="3189" w:name="_Toc453681282"/>
        <w:bookmarkStart w:id="3190" w:name="_Toc453681432"/>
        <w:bookmarkStart w:id="3191" w:name="_Toc453681580"/>
        <w:bookmarkStart w:id="3192" w:name="_Toc453681728"/>
        <w:bookmarkStart w:id="3193" w:name="_Toc453681873"/>
        <w:bookmarkStart w:id="3194" w:name="_Toc453763840"/>
        <w:bookmarkStart w:id="3195" w:name="_Toc453763989"/>
        <w:bookmarkStart w:id="3196" w:name="_Toc453764137"/>
        <w:bookmarkStart w:id="3197" w:name="_Toc453764496"/>
        <w:bookmarkStart w:id="3198" w:name="_Toc453764689"/>
        <w:bookmarkStart w:id="3199" w:name="_Toc453764893"/>
        <w:bookmarkStart w:id="3200" w:name="_Toc453765154"/>
        <w:bookmarkStart w:id="3201" w:name="_Toc453765602"/>
        <w:bookmarkStart w:id="3202" w:name="_Toc453766045"/>
        <w:bookmarkStart w:id="3203" w:name="_Toc453767307"/>
        <w:bookmarkStart w:id="3204" w:name="_Toc453767531"/>
        <w:bookmarkStart w:id="3205" w:name="_Toc453767755"/>
        <w:bookmarkStart w:id="3206" w:name="_Toc453767980"/>
        <w:bookmarkStart w:id="3207" w:name="_Toc453768203"/>
        <w:bookmarkStart w:id="3208" w:name="_Toc453785883"/>
        <w:bookmarkStart w:id="3209" w:name="_Toc453786397"/>
        <w:bookmarkStart w:id="3210" w:name="_Toc454220866"/>
        <w:bookmarkStart w:id="3211" w:name="_Toc454274376"/>
        <w:bookmarkStart w:id="3212" w:name="_Toc455403384"/>
        <w:bookmarkStart w:id="3213" w:name="_Toc455403625"/>
        <w:bookmarkStart w:id="3214" w:name="_Toc455403865"/>
        <w:bookmarkStart w:id="3215" w:name="_Toc455404102"/>
        <w:bookmarkStart w:id="3216" w:name="_Toc455404338"/>
        <w:bookmarkStart w:id="3217" w:name="_Toc455404573"/>
        <w:bookmarkStart w:id="3218" w:name="_Toc455404807"/>
        <w:bookmarkStart w:id="3219" w:name="_Toc455405040"/>
        <w:bookmarkStart w:id="3220" w:name="_Toc455405256"/>
        <w:bookmarkStart w:id="3221" w:name="_Toc455405470"/>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del>
    </w:p>
    <w:p w:rsidR="00C0594E" w:rsidDel="002D1C3B" w:rsidRDefault="00C0594E">
      <w:pPr>
        <w:pStyle w:val="Heading1"/>
        <w:rPr>
          <w:del w:id="3222" w:author="Meir Kalter" w:date="2016-06-14T14:49:00Z"/>
        </w:rPr>
        <w:pPrChange w:id="3223" w:author="Meir Kalter" w:date="2016-06-15T15:12:00Z">
          <w:pPr/>
        </w:pPrChange>
      </w:pPr>
      <w:del w:id="3224" w:author="Meir Kalter" w:date="2016-06-14T14:58:00Z">
        <w:r w:rsidDel="00A5357E">
          <w:fldChar w:fldCharType="end"/>
        </w:r>
      </w:del>
      <w:bookmarkStart w:id="3225" w:name="_Toc453680978"/>
      <w:bookmarkStart w:id="3226" w:name="_Toc453681134"/>
      <w:bookmarkStart w:id="3227" w:name="_Toc453681283"/>
      <w:bookmarkStart w:id="3228" w:name="_Toc453681433"/>
      <w:bookmarkStart w:id="3229" w:name="_Toc453681581"/>
      <w:bookmarkStart w:id="3230" w:name="_Toc453681729"/>
      <w:bookmarkStart w:id="3231" w:name="_Toc453681874"/>
      <w:bookmarkStart w:id="3232" w:name="_Toc453763841"/>
      <w:bookmarkStart w:id="3233" w:name="_Toc453763990"/>
      <w:bookmarkStart w:id="3234" w:name="_Toc453764138"/>
      <w:bookmarkStart w:id="3235" w:name="_Toc453764497"/>
      <w:bookmarkStart w:id="3236" w:name="_Toc453764690"/>
      <w:bookmarkStart w:id="3237" w:name="_Toc453764894"/>
      <w:bookmarkStart w:id="3238" w:name="_Toc453765155"/>
      <w:bookmarkStart w:id="3239" w:name="_Toc453765603"/>
      <w:bookmarkStart w:id="3240" w:name="_Toc453766046"/>
      <w:bookmarkStart w:id="3241" w:name="_Toc453767308"/>
      <w:bookmarkStart w:id="3242" w:name="_Toc453767532"/>
      <w:bookmarkStart w:id="3243" w:name="_Toc453767756"/>
      <w:bookmarkStart w:id="3244" w:name="_Toc453767981"/>
      <w:bookmarkStart w:id="3245" w:name="_Toc453768204"/>
      <w:bookmarkStart w:id="3246" w:name="_Toc453785884"/>
      <w:bookmarkStart w:id="3247" w:name="_Toc453786398"/>
      <w:bookmarkStart w:id="3248" w:name="_Toc454220867"/>
      <w:bookmarkStart w:id="3249" w:name="_Toc454274377"/>
      <w:bookmarkStart w:id="3250" w:name="_Toc455403385"/>
      <w:bookmarkStart w:id="3251" w:name="_Toc455403626"/>
      <w:bookmarkStart w:id="3252" w:name="_Toc455403866"/>
      <w:bookmarkStart w:id="3253" w:name="_Toc455404103"/>
      <w:bookmarkStart w:id="3254" w:name="_Toc455404339"/>
      <w:bookmarkStart w:id="3255" w:name="_Toc455404574"/>
      <w:bookmarkStart w:id="3256" w:name="_Toc455404808"/>
      <w:bookmarkStart w:id="3257" w:name="_Toc455405041"/>
      <w:bookmarkStart w:id="3258" w:name="_Toc455405257"/>
      <w:bookmarkStart w:id="3259" w:name="_Toc455405471"/>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p>
    <w:p w:rsidR="00C0594E" w:rsidDel="00201967" w:rsidRDefault="00C0594E">
      <w:pPr>
        <w:pStyle w:val="Heading1"/>
        <w:rPr>
          <w:del w:id="3260" w:author="Meir Kalter" w:date="2016-06-14T15:18:00Z"/>
        </w:rPr>
        <w:pPrChange w:id="3261" w:author="Meir Kalter" w:date="2016-06-15T15:12:00Z">
          <w:pPr>
            <w:jc w:val="both"/>
          </w:pPr>
        </w:pPrChange>
      </w:pPr>
      <w:bookmarkStart w:id="3262" w:name="_Toc453680979"/>
      <w:bookmarkStart w:id="3263" w:name="_Toc453681135"/>
      <w:bookmarkStart w:id="3264" w:name="_Toc453681284"/>
      <w:bookmarkStart w:id="3265" w:name="_Toc453681434"/>
      <w:bookmarkStart w:id="3266" w:name="_Toc453681582"/>
      <w:bookmarkStart w:id="3267" w:name="_Toc453681730"/>
      <w:bookmarkStart w:id="3268" w:name="_Toc453681875"/>
      <w:bookmarkStart w:id="3269" w:name="_Toc453763842"/>
      <w:bookmarkStart w:id="3270" w:name="_Toc453763991"/>
      <w:bookmarkStart w:id="3271" w:name="_Toc453764139"/>
      <w:bookmarkStart w:id="3272" w:name="_Toc453764498"/>
      <w:bookmarkStart w:id="3273" w:name="_Toc453764691"/>
      <w:bookmarkStart w:id="3274" w:name="_Toc453764895"/>
      <w:bookmarkStart w:id="3275" w:name="_Toc453765156"/>
      <w:bookmarkStart w:id="3276" w:name="_Toc453765604"/>
      <w:bookmarkStart w:id="3277" w:name="_Toc453766047"/>
      <w:bookmarkStart w:id="3278" w:name="_Toc453767309"/>
      <w:bookmarkStart w:id="3279" w:name="_Toc453767533"/>
      <w:bookmarkStart w:id="3280" w:name="_Toc453767757"/>
      <w:bookmarkStart w:id="3281" w:name="_Toc453767982"/>
      <w:bookmarkStart w:id="3282" w:name="_Toc453768205"/>
      <w:bookmarkStart w:id="3283" w:name="_Toc453785885"/>
      <w:bookmarkStart w:id="3284" w:name="_Toc453786399"/>
      <w:bookmarkStart w:id="3285" w:name="_Toc454220868"/>
      <w:bookmarkStart w:id="3286" w:name="_Toc454274378"/>
      <w:bookmarkStart w:id="3287" w:name="_Toc455403386"/>
      <w:bookmarkStart w:id="3288" w:name="_Toc455403627"/>
      <w:bookmarkStart w:id="3289" w:name="_Toc455403867"/>
      <w:bookmarkStart w:id="3290" w:name="_Toc455404104"/>
      <w:bookmarkStart w:id="3291" w:name="_Toc455404340"/>
      <w:bookmarkStart w:id="3292" w:name="_Toc455404575"/>
      <w:bookmarkStart w:id="3293" w:name="_Toc455404809"/>
      <w:bookmarkStart w:id="3294" w:name="_Toc455405042"/>
      <w:bookmarkStart w:id="3295" w:name="_Toc455405258"/>
      <w:bookmarkStart w:id="3296" w:name="_Toc455405472"/>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p>
    <w:p w:rsidR="00C0594E" w:rsidDel="00201967" w:rsidRDefault="00B706A9">
      <w:pPr>
        <w:pStyle w:val="Heading1"/>
        <w:rPr>
          <w:del w:id="3297" w:author="Meir Kalter" w:date="2016-06-14T15:18:00Z"/>
        </w:rPr>
        <w:pPrChange w:id="3298" w:author="Meir Kalter" w:date="2016-06-15T15:12:00Z">
          <w:pPr/>
        </w:pPrChange>
      </w:pPr>
      <w:del w:id="3299" w:author="Meir Kalter" w:date="2016-06-14T15:18:00Z">
        <w:r w:rsidDel="00201967">
          <w:br w:type="page"/>
        </w:r>
      </w:del>
    </w:p>
    <w:p w:rsidR="00C0594E" w:rsidDel="00E95771" w:rsidRDefault="00C0594E">
      <w:pPr>
        <w:pStyle w:val="Heading1"/>
        <w:rPr>
          <w:del w:id="3300" w:author="Meir Kalter" w:date="2016-06-14T11:52:00Z"/>
        </w:rPr>
        <w:pPrChange w:id="3301" w:author="Meir Kalter" w:date="2016-06-15T15:12:00Z">
          <w:pPr/>
        </w:pPrChange>
      </w:pPr>
      <w:bookmarkStart w:id="3302" w:name="_Toc453680570"/>
      <w:bookmarkStart w:id="3303" w:name="_Toc453680675"/>
      <w:bookmarkStart w:id="3304" w:name="_Toc453680783"/>
      <w:bookmarkStart w:id="3305" w:name="_Toc453680980"/>
      <w:bookmarkStart w:id="3306" w:name="_Toc453681136"/>
      <w:bookmarkStart w:id="3307" w:name="_Toc453681285"/>
      <w:bookmarkStart w:id="3308" w:name="_Toc453681435"/>
      <w:bookmarkStart w:id="3309" w:name="_Toc453681583"/>
      <w:bookmarkStart w:id="3310" w:name="_Toc453681731"/>
      <w:bookmarkStart w:id="3311" w:name="_Toc453681876"/>
      <w:bookmarkStart w:id="3312" w:name="_Toc453763843"/>
      <w:bookmarkStart w:id="3313" w:name="_Toc453763992"/>
      <w:bookmarkStart w:id="3314" w:name="_Toc453764140"/>
      <w:bookmarkStart w:id="3315" w:name="_Toc453764499"/>
      <w:bookmarkStart w:id="3316" w:name="_Toc453764692"/>
      <w:bookmarkStart w:id="3317" w:name="_Toc453764896"/>
      <w:bookmarkStart w:id="3318" w:name="_Toc453765157"/>
      <w:bookmarkStart w:id="3319" w:name="_Toc453765605"/>
      <w:bookmarkStart w:id="3320" w:name="_Toc453766048"/>
      <w:bookmarkStart w:id="3321" w:name="_Toc453767310"/>
      <w:bookmarkStart w:id="3322" w:name="_Toc453767534"/>
      <w:bookmarkStart w:id="3323" w:name="_Toc453767758"/>
      <w:bookmarkStart w:id="3324" w:name="_Toc453767983"/>
      <w:bookmarkStart w:id="3325" w:name="_Toc453768206"/>
      <w:bookmarkStart w:id="3326" w:name="_Toc453785886"/>
      <w:bookmarkStart w:id="3327" w:name="_Toc453786400"/>
      <w:bookmarkStart w:id="3328" w:name="_Toc454220869"/>
      <w:bookmarkStart w:id="3329" w:name="_Toc454274379"/>
      <w:bookmarkStart w:id="3330" w:name="_Toc455403387"/>
      <w:bookmarkStart w:id="3331" w:name="_Toc455403628"/>
      <w:bookmarkStart w:id="3332" w:name="_Toc455403868"/>
      <w:bookmarkStart w:id="3333" w:name="_Toc455404105"/>
      <w:bookmarkStart w:id="3334" w:name="_Toc455404341"/>
      <w:bookmarkStart w:id="3335" w:name="_Toc455404576"/>
      <w:bookmarkStart w:id="3336" w:name="_Toc455404810"/>
      <w:bookmarkStart w:id="3337" w:name="_Toc455405043"/>
      <w:bookmarkStart w:id="3338" w:name="_Toc455405259"/>
      <w:bookmarkStart w:id="3339" w:name="_Toc455405473"/>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p>
    <w:p w:rsidR="00C0594E" w:rsidRPr="00E95771" w:rsidDel="006074B2" w:rsidRDefault="00B706A9">
      <w:pPr>
        <w:pStyle w:val="Heading1"/>
        <w:rPr>
          <w:del w:id="3340" w:author="Meir Kalter" w:date="2016-06-14T10:28:00Z"/>
          <w:lang w:val="es-ES"/>
          <w:rPrChange w:id="3341" w:author="Meir Kalter" w:date="2016-06-14T11:52:00Z">
            <w:rPr>
              <w:del w:id="3342" w:author="Meir Kalter" w:date="2016-06-14T10:28:00Z"/>
              <w:rStyle w:val="Ninguno"/>
              <w:rFonts w:ascii="Georgia" w:eastAsia="Georgia" w:hAnsi="Georgia" w:cs="Georgia"/>
              <w:b w:val="0"/>
              <w:bCs w:val="0"/>
              <w:sz w:val="24"/>
              <w:szCs w:val="24"/>
            </w:rPr>
          </w:rPrChange>
        </w:rPr>
        <w:pPrChange w:id="3343" w:author="Meir Kalter" w:date="2016-06-15T15:12:00Z">
          <w:pPr>
            <w:pStyle w:val="Encabezam"/>
            <w:numPr>
              <w:numId w:val="19"/>
            </w:numPr>
            <w:ind w:left="432" w:hanging="432"/>
          </w:pPr>
        </w:pPrChange>
      </w:pPr>
      <w:del w:id="3344" w:author="Meir Kalter" w:date="2016-06-14T10:10:00Z">
        <w:r w:rsidRPr="00E95771" w:rsidDel="004266E8">
          <w:rPr>
            <w:lang w:val="es-ES"/>
            <w:rPrChange w:id="3345" w:author="Meir Kalter" w:date="2016-06-14T11:52:00Z">
              <w:rPr>
                <w:rStyle w:val="Ninguno"/>
                <w:sz w:val="24"/>
                <w:szCs w:val="24"/>
              </w:rPr>
            </w:rPrChange>
          </w:rPr>
          <w:delText>Introducción</w:delText>
        </w:r>
      </w:del>
      <w:bookmarkStart w:id="3346" w:name="_Toc453680571"/>
      <w:bookmarkStart w:id="3347" w:name="_Toc453680676"/>
      <w:bookmarkStart w:id="3348" w:name="_Toc453680784"/>
      <w:bookmarkStart w:id="3349" w:name="_Toc453680981"/>
      <w:bookmarkStart w:id="3350" w:name="_Toc453681137"/>
      <w:bookmarkStart w:id="3351" w:name="_Toc453681286"/>
      <w:bookmarkStart w:id="3352" w:name="_Toc453681436"/>
      <w:bookmarkStart w:id="3353" w:name="_Toc453681584"/>
      <w:bookmarkStart w:id="3354" w:name="_Toc453681732"/>
      <w:bookmarkStart w:id="3355" w:name="_Toc453681877"/>
      <w:bookmarkStart w:id="3356" w:name="_Toc453763844"/>
      <w:bookmarkStart w:id="3357" w:name="_Toc453763993"/>
      <w:bookmarkStart w:id="3358" w:name="_Toc453764141"/>
      <w:bookmarkStart w:id="3359" w:name="_Toc453764500"/>
      <w:bookmarkStart w:id="3360" w:name="_Toc453764693"/>
      <w:bookmarkStart w:id="3361" w:name="_Toc453764897"/>
      <w:bookmarkStart w:id="3362" w:name="_Toc453765158"/>
      <w:bookmarkStart w:id="3363" w:name="_Toc453765606"/>
      <w:bookmarkStart w:id="3364" w:name="_Toc453766049"/>
      <w:bookmarkStart w:id="3365" w:name="_Toc453767311"/>
      <w:bookmarkStart w:id="3366" w:name="_Toc453767535"/>
      <w:bookmarkStart w:id="3367" w:name="_Toc453767759"/>
      <w:bookmarkStart w:id="3368" w:name="_Toc453767984"/>
      <w:bookmarkStart w:id="3369" w:name="_Toc453768207"/>
      <w:bookmarkStart w:id="3370" w:name="_Toc453785887"/>
      <w:bookmarkStart w:id="3371" w:name="_Toc453786401"/>
      <w:bookmarkStart w:id="3372" w:name="_Toc454220870"/>
      <w:bookmarkStart w:id="3373" w:name="_Toc454274380"/>
      <w:bookmarkStart w:id="3374" w:name="_Toc455403388"/>
      <w:bookmarkStart w:id="3375" w:name="_Toc455403629"/>
      <w:bookmarkStart w:id="3376" w:name="_Toc455403869"/>
      <w:bookmarkStart w:id="3377" w:name="_Toc455404106"/>
      <w:bookmarkStart w:id="3378" w:name="_Toc455404342"/>
      <w:bookmarkStart w:id="3379" w:name="_Toc455404577"/>
      <w:bookmarkStart w:id="3380" w:name="_Toc455404811"/>
      <w:bookmarkStart w:id="3381" w:name="_Toc455405044"/>
      <w:bookmarkStart w:id="3382" w:name="_Toc455405260"/>
      <w:bookmarkStart w:id="3383" w:name="_Toc455405474"/>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p>
    <w:p w:rsidR="00C0594E" w:rsidRPr="009F4F1C" w:rsidDel="00E95771" w:rsidRDefault="00B706A9">
      <w:pPr>
        <w:pStyle w:val="Heading1"/>
        <w:rPr>
          <w:del w:id="3384" w:author="Meir Kalter" w:date="2016-06-14T11:52:00Z"/>
        </w:rPr>
        <w:pPrChange w:id="3385" w:author="Meir Kalter" w:date="2016-06-15T15:12:00Z">
          <w:pPr>
            <w:pStyle w:val="Encabezam"/>
            <w:outlineLvl w:val="9"/>
          </w:pPr>
        </w:pPrChange>
      </w:pPr>
      <w:del w:id="3386" w:author="Meir Kalter" w:date="2016-06-14T10:39:00Z">
        <w:r w:rsidRPr="006074B2" w:rsidDel="005A0202">
          <w:rPr>
            <w:lang w:val="es-ES"/>
            <w:rPrChange w:id="3387" w:author="Meir Kalter" w:date="2016-06-14T10:28:00Z">
              <w:rPr/>
            </w:rPrChange>
          </w:rPr>
          <w:delText>T</w:delText>
        </w:r>
      </w:del>
      <w:del w:id="3388" w:author="Meir Kalter" w:date="2016-06-14T11:52:00Z">
        <w:r w:rsidRPr="006074B2" w:rsidDel="00E95771">
          <w:rPr>
            <w:lang w:val="es-ES"/>
            <w:rPrChange w:id="3389" w:author="Meir Kalter" w:date="2016-06-14T10:28:00Z">
              <w:rPr/>
            </w:rPrChange>
          </w:rPr>
          <w:delText>he study of the Instruction Set Architecture is a very important subject in studies of computer design and programing.</w:delText>
        </w:r>
        <w:bookmarkStart w:id="3390" w:name="_Toc453680572"/>
        <w:bookmarkStart w:id="3391" w:name="_Toc453680677"/>
        <w:bookmarkStart w:id="3392" w:name="_Toc453680785"/>
        <w:bookmarkStart w:id="3393" w:name="_Toc453680982"/>
        <w:bookmarkStart w:id="3394" w:name="_Toc453681138"/>
        <w:bookmarkStart w:id="3395" w:name="_Toc453681287"/>
        <w:bookmarkStart w:id="3396" w:name="_Toc453681437"/>
        <w:bookmarkStart w:id="3397" w:name="_Toc453681585"/>
        <w:bookmarkStart w:id="3398" w:name="_Toc453681733"/>
        <w:bookmarkStart w:id="3399" w:name="_Toc453681878"/>
        <w:bookmarkStart w:id="3400" w:name="_Toc453763845"/>
        <w:bookmarkStart w:id="3401" w:name="_Toc453763994"/>
        <w:bookmarkStart w:id="3402" w:name="_Toc453764142"/>
        <w:bookmarkStart w:id="3403" w:name="_Toc453764501"/>
        <w:bookmarkStart w:id="3404" w:name="_Toc453764694"/>
        <w:bookmarkStart w:id="3405" w:name="_Toc453764898"/>
        <w:bookmarkStart w:id="3406" w:name="_Toc453765159"/>
        <w:bookmarkStart w:id="3407" w:name="_Toc453765607"/>
        <w:bookmarkStart w:id="3408" w:name="_Toc453766050"/>
        <w:bookmarkStart w:id="3409" w:name="_Toc453767312"/>
        <w:bookmarkStart w:id="3410" w:name="_Toc453767536"/>
        <w:bookmarkStart w:id="3411" w:name="_Toc453767760"/>
        <w:bookmarkStart w:id="3412" w:name="_Toc453767985"/>
        <w:bookmarkStart w:id="3413" w:name="_Toc453768208"/>
        <w:bookmarkStart w:id="3414" w:name="_Toc453785888"/>
        <w:bookmarkStart w:id="3415" w:name="_Toc453786402"/>
        <w:bookmarkStart w:id="3416" w:name="_Toc454220871"/>
        <w:bookmarkStart w:id="3417" w:name="_Toc454274381"/>
        <w:bookmarkStart w:id="3418" w:name="_Toc455403389"/>
        <w:bookmarkStart w:id="3419" w:name="_Toc455403630"/>
        <w:bookmarkStart w:id="3420" w:name="_Toc455403870"/>
        <w:bookmarkStart w:id="3421" w:name="_Toc455404107"/>
        <w:bookmarkStart w:id="3422" w:name="_Toc455404343"/>
        <w:bookmarkStart w:id="3423" w:name="_Toc455404578"/>
        <w:bookmarkStart w:id="3424" w:name="_Toc455404812"/>
        <w:bookmarkStart w:id="3425" w:name="_Toc455405045"/>
        <w:bookmarkStart w:id="3426" w:name="_Toc455405261"/>
        <w:bookmarkStart w:id="3427" w:name="_Toc455405475"/>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del>
    </w:p>
    <w:p w:rsidR="00C0594E" w:rsidDel="00E95771" w:rsidRDefault="00B706A9">
      <w:pPr>
        <w:pStyle w:val="Heading1"/>
        <w:rPr>
          <w:del w:id="3428" w:author="Meir Kalter" w:date="2016-06-14T11:52:00Z"/>
        </w:rPr>
        <w:pPrChange w:id="3429" w:author="Meir Kalter" w:date="2016-06-15T15:12:00Z">
          <w:pPr>
            <w:pStyle w:val="Encabezam"/>
            <w:outlineLvl w:val="9"/>
          </w:pPr>
        </w:pPrChange>
      </w:pPr>
      <w:del w:id="3430" w:author="Meir Kalter" w:date="2016-06-14T11:52:00Z">
        <w:r w:rsidDel="00E95771">
          <w:delText>First year students cannot address on real processor because of its complexity and therefore more simple computers should be used. This is the case of the Easy8 computer</w:delText>
        </w:r>
      </w:del>
      <w:ins w:id="3431" w:author="Toni" w:date="2016-06-12T19:55:00Z">
        <w:del w:id="3432" w:author="Meir Kalter" w:date="2016-06-14T11:52:00Z">
          <w:r w:rsidDel="00E95771">
            <w:delText>.</w:delText>
          </w:r>
        </w:del>
      </w:ins>
      <w:del w:id="3433" w:author="Meir Kalter" w:date="2016-06-14T11:52:00Z">
        <w:r w:rsidDel="00E95771">
          <w:delText xml:space="preserve"> </w:delText>
        </w:r>
      </w:del>
      <w:ins w:id="3434" w:author="Toni" w:date="2016-06-12T19:55:00Z">
        <w:del w:id="3435" w:author="Meir Kalter" w:date="2016-06-14T11:52:00Z">
          <w:r w:rsidDel="00E95771">
            <w:delText>A</w:delText>
          </w:r>
        </w:del>
      </w:ins>
      <w:del w:id="3436"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3437" w:name="_Toc453680573"/>
        <w:bookmarkStart w:id="3438" w:name="_Toc453680678"/>
        <w:bookmarkStart w:id="3439" w:name="_Toc453680786"/>
        <w:bookmarkStart w:id="3440" w:name="_Toc453680983"/>
        <w:bookmarkStart w:id="3441" w:name="_Toc453681139"/>
        <w:bookmarkStart w:id="3442" w:name="_Toc453681288"/>
        <w:bookmarkStart w:id="3443" w:name="_Toc453681438"/>
        <w:bookmarkStart w:id="3444" w:name="_Toc453681586"/>
        <w:bookmarkStart w:id="3445" w:name="_Toc453681734"/>
        <w:bookmarkStart w:id="3446" w:name="_Toc453681879"/>
        <w:bookmarkStart w:id="3447" w:name="_Toc453763846"/>
        <w:bookmarkStart w:id="3448" w:name="_Toc453763995"/>
        <w:bookmarkStart w:id="3449" w:name="_Toc453764143"/>
        <w:bookmarkStart w:id="3450" w:name="_Toc453764502"/>
        <w:bookmarkStart w:id="3451" w:name="_Toc453764695"/>
        <w:bookmarkStart w:id="3452" w:name="_Toc453764899"/>
        <w:bookmarkStart w:id="3453" w:name="_Toc453765160"/>
        <w:bookmarkStart w:id="3454" w:name="_Toc453765608"/>
        <w:bookmarkStart w:id="3455" w:name="_Toc453766051"/>
        <w:bookmarkStart w:id="3456" w:name="_Toc453767313"/>
        <w:bookmarkStart w:id="3457" w:name="_Toc453767537"/>
        <w:bookmarkStart w:id="3458" w:name="_Toc453767761"/>
        <w:bookmarkStart w:id="3459" w:name="_Toc453767986"/>
        <w:bookmarkStart w:id="3460" w:name="_Toc453768209"/>
        <w:bookmarkStart w:id="3461" w:name="_Toc453785889"/>
        <w:bookmarkStart w:id="3462" w:name="_Toc453786403"/>
        <w:bookmarkStart w:id="3463" w:name="_Toc454220872"/>
        <w:bookmarkStart w:id="3464" w:name="_Toc454274382"/>
        <w:bookmarkStart w:id="3465" w:name="_Toc455403390"/>
        <w:bookmarkStart w:id="3466" w:name="_Toc455403631"/>
        <w:bookmarkStart w:id="3467" w:name="_Toc455403871"/>
        <w:bookmarkStart w:id="3468" w:name="_Toc455404108"/>
        <w:bookmarkStart w:id="3469" w:name="_Toc455404344"/>
        <w:bookmarkStart w:id="3470" w:name="_Toc455404579"/>
        <w:bookmarkStart w:id="3471" w:name="_Toc455404813"/>
        <w:bookmarkStart w:id="3472" w:name="_Toc455405046"/>
        <w:bookmarkStart w:id="3473" w:name="_Toc455405262"/>
        <w:bookmarkStart w:id="3474" w:name="_Toc45540547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del>
    </w:p>
    <w:p w:rsidR="00E2615F" w:rsidRDefault="00E2615F">
      <w:pPr>
        <w:pStyle w:val="Heading1"/>
        <w:rPr>
          <w:ins w:id="3475" w:author="Meir Kalter" w:date="2016-06-15T14:21:00Z"/>
        </w:rPr>
        <w:pPrChange w:id="3476"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3477" w:name="_Toc455405477"/>
      <w:ins w:id="3478" w:author="Meir Kalter" w:date="2016-06-15T14:20:00Z">
        <w:r>
          <w:lastRenderedPageBreak/>
          <w:t>Introduction</w:t>
        </w:r>
      </w:ins>
      <w:bookmarkEnd w:id="3477"/>
    </w:p>
    <w:p w:rsidR="007B2335" w:rsidRDefault="007B2335" w:rsidP="00504CBB">
      <w:pPr>
        <w:rPr>
          <w:ins w:id="3479" w:author="Meir Kalter" w:date="2016-06-15T14:23:00Z"/>
          <w:lang w:val="es-ES"/>
        </w:rPr>
      </w:pPr>
    </w:p>
    <w:p w:rsidR="00504CBB" w:rsidRDefault="00504CBB" w:rsidP="00504CBB">
      <w:pPr>
        <w:rPr>
          <w:ins w:id="3480" w:author="Meir Kalter" w:date="2016-06-15T14:21:00Z"/>
        </w:rPr>
      </w:pPr>
      <w:ins w:id="3481" w:author="Meir Kalter" w:date="2016-06-15T14:21:00Z">
        <w:r>
          <w:rPr>
            <w:lang w:val="es-ES"/>
          </w:rPr>
          <w:t>T</w:t>
        </w:r>
        <w:r w:rsidRPr="00551348">
          <w:rPr>
            <w:lang w:val="es-ES"/>
          </w:rPr>
          <w:t>he study of the Instruction Set Architecture is a very important subject in studies of computer design and programing</w:t>
        </w:r>
      </w:ins>
    </w:p>
    <w:p w:rsidR="00504CBB" w:rsidRDefault="00504CBB" w:rsidP="00504CBB">
      <w:pPr>
        <w:rPr>
          <w:ins w:id="3482" w:author="Meir Kalter" w:date="2016-06-15T14:21:00Z"/>
        </w:rPr>
      </w:pPr>
      <w:ins w:id="3483"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3484" w:author="Meir Kalter" w:date="2016-06-14T11:05:00Z"/>
        </w:rPr>
        <w:pPrChange w:id="3485"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3486" w:author="Meir Kalter" w:date="2016-06-14T10:29:00Z"/>
        </w:rPr>
        <w:pPrChange w:id="3487"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3488" w:name="_Toc453680788"/>
      <w:bookmarkStart w:id="3489" w:name="_Toc455405478"/>
      <w:ins w:id="3490" w:author="Meir Kalter" w:date="2016-06-14T10:29:00Z">
        <w:r>
          <w:lastRenderedPageBreak/>
          <w:t>Objective</w:t>
        </w:r>
        <w:bookmarkEnd w:id="3488"/>
        <w:bookmarkEnd w:id="3489"/>
      </w:ins>
    </w:p>
    <w:p w:rsidR="00C0594E" w:rsidRPr="00924716" w:rsidDel="00F26E6C" w:rsidRDefault="00B706A9">
      <w:pPr>
        <w:pStyle w:val="Encabezam"/>
        <w:outlineLvl w:val="9"/>
        <w:rPr>
          <w:del w:id="3491" w:author="Meir Kalter" w:date="2016-06-14T10:30:00Z"/>
          <w:rStyle w:val="Ninguno"/>
          <w:i/>
          <w:iCs/>
          <w:sz w:val="24"/>
          <w:szCs w:val="24"/>
          <w:rPrChange w:id="3492" w:author="Meir Kalter" w:date="2016-06-20T21:18:00Z">
            <w:rPr>
              <w:del w:id="3493" w:author="Meir Kalter" w:date="2016-06-14T10:30:00Z"/>
            </w:rPr>
          </w:rPrChange>
        </w:rPr>
        <w:pPrChange w:id="3494" w:author="Meir Kalter" w:date="2016-06-14T15:23:00Z">
          <w:pPr>
            <w:pStyle w:val="Encabezam"/>
            <w:numPr>
              <w:numId w:val="2"/>
            </w:numPr>
            <w:ind w:left="266" w:hanging="266"/>
          </w:pPr>
        </w:pPrChange>
      </w:pPr>
      <w:del w:id="3495" w:author="Meir Kalter" w:date="2016-06-14T10:30:00Z">
        <w:r w:rsidRPr="00924716" w:rsidDel="00F26E6C">
          <w:rPr>
            <w:rStyle w:val="Ninguno"/>
            <w:i/>
            <w:iCs/>
            <w:sz w:val="24"/>
            <w:szCs w:val="24"/>
            <w:rPrChange w:id="3496" w:author="Meir Kalter" w:date="2016-06-20T21:18:00Z">
              <w:rPr/>
            </w:rPrChange>
          </w:rPr>
          <w:delText>Objective</w:delText>
        </w:r>
      </w:del>
    </w:p>
    <w:p w:rsidR="00C0594E" w:rsidRPr="00924716" w:rsidRDefault="00B706A9" w:rsidP="00940CE4">
      <w:pPr>
        <w:pStyle w:val="Encabezam"/>
        <w:outlineLvl w:val="9"/>
        <w:rPr>
          <w:rStyle w:val="Ninguno"/>
          <w:i/>
          <w:iCs/>
          <w:sz w:val="24"/>
          <w:szCs w:val="24"/>
          <w:rPrChange w:id="3497" w:author="Meir Kalter" w:date="2016-06-20T21:18:00Z">
            <w:rPr>
              <w:rStyle w:val="Ninguno"/>
              <w:rFonts w:ascii="Georgia" w:eastAsia="Georgia" w:hAnsi="Georgia" w:cs="Georgia"/>
              <w:b w:val="0"/>
              <w:bCs w:val="0"/>
              <w:sz w:val="24"/>
              <w:szCs w:val="24"/>
            </w:rPr>
          </w:rPrChange>
        </w:rPr>
      </w:pPr>
      <w:del w:id="3498" w:author="Toni" w:date="2016-06-12T19:55:00Z">
        <w:r w:rsidRPr="00924716" w:rsidDel="00B706A9">
          <w:rPr>
            <w:rStyle w:val="Ninguno"/>
            <w:i/>
            <w:iCs/>
            <w:sz w:val="24"/>
            <w:szCs w:val="24"/>
            <w:rPrChange w:id="3499" w:author="Meir Kalter" w:date="2016-06-20T21:18:00Z">
              <w:rPr>
                <w:rStyle w:val="Ninguno"/>
                <w:sz w:val="24"/>
                <w:szCs w:val="24"/>
              </w:rPr>
            </w:rPrChange>
          </w:rPr>
          <w:delText xml:space="preserve">Como el Easy8 no existe en el mundo real, para que los alumnos puedan hacer prácticas y experimentar, el </w:delText>
        </w:r>
      </w:del>
      <w:bookmarkStart w:id="3500" w:name="_Toc453680789"/>
      <w:r w:rsidRPr="00924716">
        <w:rPr>
          <w:rStyle w:val="Ninguno"/>
          <w:i/>
          <w:iCs/>
          <w:sz w:val="24"/>
          <w:szCs w:val="24"/>
          <w:rPrChange w:id="3501" w:author="Meir Kalter" w:date="2016-06-20T21:18:00Z">
            <w:rPr>
              <w:rStyle w:val="Ninguno"/>
              <w:sz w:val="24"/>
              <w:szCs w:val="24"/>
            </w:rPr>
          </w:rPrChange>
        </w:rPr>
        <w:t xml:space="preserve">The goal of this </w:t>
      </w:r>
      <w:del w:id="3502" w:author="Meir Kalter" w:date="2016-06-14T11:17:00Z">
        <w:r w:rsidRPr="00924716" w:rsidDel="00F130B9">
          <w:rPr>
            <w:rStyle w:val="Ninguno"/>
            <w:i/>
            <w:iCs/>
            <w:sz w:val="24"/>
            <w:szCs w:val="24"/>
            <w:rPrChange w:id="3503" w:author="Meir Kalter" w:date="2016-06-20T21:18:00Z">
              <w:rPr>
                <w:rStyle w:val="Ninguno"/>
                <w:sz w:val="24"/>
                <w:szCs w:val="24"/>
              </w:rPr>
            </w:rPrChange>
          </w:rPr>
          <w:delText>project  is</w:delText>
        </w:r>
      </w:del>
      <w:ins w:id="3504" w:author="Meir Kalter" w:date="2016-06-14T11:17:00Z">
        <w:r w:rsidR="00F130B9" w:rsidRPr="00924716">
          <w:rPr>
            <w:rStyle w:val="Ninguno"/>
            <w:i/>
            <w:iCs/>
            <w:sz w:val="24"/>
            <w:szCs w:val="24"/>
            <w:rPrChange w:id="3505" w:author="Meir Kalter" w:date="2016-06-20T21:18:00Z">
              <w:rPr>
                <w:rStyle w:val="Ninguno"/>
                <w:sz w:val="24"/>
                <w:szCs w:val="24"/>
              </w:rPr>
            </w:rPrChange>
          </w:rPr>
          <w:t>project is</w:t>
        </w:r>
      </w:ins>
      <w:r w:rsidRPr="00924716">
        <w:rPr>
          <w:rStyle w:val="Ninguno"/>
          <w:i/>
          <w:iCs/>
          <w:sz w:val="24"/>
          <w:szCs w:val="24"/>
          <w:rPrChange w:id="3506" w:author="Meir Kalter" w:date="2016-06-20T21:18:00Z">
            <w:rPr>
              <w:rStyle w:val="Ninguno"/>
              <w:sz w:val="24"/>
              <w:szCs w:val="24"/>
            </w:rPr>
          </w:rPrChange>
        </w:rPr>
        <w:t xml:space="preserve"> to make a computer simulator of the Easy8 computer as defined in FCO subject Grade Engineering Technology and Telecommunication Services ETSIT.</w:t>
      </w:r>
      <w:bookmarkEnd w:id="3500"/>
    </w:p>
    <w:p w:rsidR="00B1717F" w:rsidRDefault="00B706A9" w:rsidP="00B1717F">
      <w:pPr>
        <w:pStyle w:val="Encabezam"/>
        <w:outlineLvl w:val="9"/>
        <w:rPr>
          <w:ins w:id="3507" w:author="Meir Kalter" w:date="2016-06-14T08:50:00Z"/>
          <w:rStyle w:val="Ninguno"/>
          <w:sz w:val="24"/>
          <w:szCs w:val="24"/>
        </w:rPr>
      </w:pPr>
      <w:bookmarkStart w:id="3508" w:name="_Toc453680790"/>
      <w:r>
        <w:rPr>
          <w:rStyle w:val="Ninguno"/>
          <w:sz w:val="24"/>
          <w:szCs w:val="24"/>
        </w:rPr>
        <w:t>It</w:t>
      </w:r>
      <w:ins w:id="3509" w:author="Meir Kalter" w:date="2016-06-13T09:24:00Z">
        <w:r w:rsidR="00D85FB8">
          <w:rPr>
            <w:rStyle w:val="Ninguno"/>
            <w:sz w:val="24"/>
            <w:szCs w:val="24"/>
          </w:rPr>
          <w:t xml:space="preserve"> should </w:t>
        </w:r>
      </w:ins>
      <w:del w:id="3510"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3511" w:author="Meir Kalter" w:date="2016-06-15T14:23:00Z">
        <w:r w:rsidR="007B2335">
          <w:rPr>
            <w:rStyle w:val="Ninguno"/>
            <w:sz w:val="24"/>
            <w:szCs w:val="24"/>
          </w:rPr>
          <w:t>, with low curve learning</w:t>
        </w:r>
      </w:ins>
      <w:ins w:id="3512" w:author="Meir Kalter" w:date="2016-06-13T09:23:00Z">
        <w:r w:rsidR="00D85FB8">
          <w:rPr>
            <w:rStyle w:val="Ninguno"/>
            <w:sz w:val="24"/>
            <w:szCs w:val="24"/>
          </w:rPr>
          <w:t>.</w:t>
        </w:r>
        <w:bookmarkEnd w:id="3508"/>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3513" w:name="_Toc453680791"/>
      <w:ins w:id="3514" w:author="Meir Kalter" w:date="2016-06-14T08:50:00Z">
        <w:r>
          <w:rPr>
            <w:rStyle w:val="Ninguno"/>
            <w:sz w:val="24"/>
            <w:szCs w:val="24"/>
          </w:rPr>
          <w:t xml:space="preserve">It should be possible to </w:t>
        </w:r>
      </w:ins>
      <w:ins w:id="3515" w:author="Meir Kalter" w:date="2016-06-14T10:30:00Z">
        <w:r w:rsidR="00232BB6">
          <w:rPr>
            <w:rStyle w:val="Ninguno"/>
            <w:sz w:val="24"/>
            <w:szCs w:val="24"/>
          </w:rPr>
          <w:t xml:space="preserve">be used from </w:t>
        </w:r>
      </w:ins>
      <w:ins w:id="3516" w:author="Meir Kalter" w:date="2016-06-14T08:50:00Z">
        <w:r>
          <w:rPr>
            <w:rStyle w:val="Ninguno"/>
            <w:sz w:val="24"/>
            <w:szCs w:val="24"/>
          </w:rPr>
          <w:t>many platforms.</w:t>
        </w:r>
      </w:ins>
      <w:bookmarkEnd w:id="3513"/>
      <w:del w:id="3517" w:author="Meir Kalter" w:date="2016-06-13T09:23:00Z">
        <w:r w:rsidR="00B706A9" w:rsidDel="00D85FB8">
          <w:rPr>
            <w:rStyle w:val="Ninguno"/>
            <w:sz w:val="24"/>
            <w:szCs w:val="24"/>
          </w:rPr>
          <w:delText xml:space="preserve"> and if possible platform to work with.</w:delText>
        </w:r>
      </w:del>
    </w:p>
    <w:p w:rsidR="00C0594E" w:rsidRDefault="00232BB6" w:rsidP="006F775B">
      <w:pPr>
        <w:pStyle w:val="Encabezam"/>
        <w:outlineLvl w:val="9"/>
        <w:rPr>
          <w:rStyle w:val="Ninguno"/>
          <w:sz w:val="24"/>
          <w:szCs w:val="24"/>
        </w:rPr>
      </w:pPr>
      <w:bookmarkStart w:id="3518" w:name="_Toc453680792"/>
      <w:ins w:id="3519" w:author="Meir Kalter" w:date="2016-06-14T10:30:00Z">
        <w:r>
          <w:rPr>
            <w:rStyle w:val="Ninguno"/>
            <w:sz w:val="24"/>
            <w:szCs w:val="24"/>
          </w:rPr>
          <w:t xml:space="preserve">It should </w:t>
        </w:r>
      </w:ins>
      <w:del w:id="3520"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3518"/>
    </w:p>
    <w:p w:rsidR="00C0594E" w:rsidRDefault="00B706A9">
      <w:pPr>
        <w:pStyle w:val="Encabezam"/>
      </w:pPr>
      <w:r>
        <w:br w:type="page"/>
      </w:r>
    </w:p>
    <w:p w:rsidR="00B1717F" w:rsidRPr="006D337F" w:rsidRDefault="00B706A9">
      <w:pPr>
        <w:pStyle w:val="Heading1"/>
        <w:pPrChange w:id="3521" w:author="Meir Kalter" w:date="2016-06-15T15:12:00Z">
          <w:pPr>
            <w:pStyle w:val="Encabezam"/>
            <w:numPr>
              <w:numId w:val="20"/>
            </w:numPr>
            <w:ind w:left="266" w:hanging="266"/>
          </w:pPr>
        </w:pPrChange>
      </w:pPr>
      <w:del w:id="3522" w:author="Meir Kalter" w:date="2016-06-14T14:21:00Z">
        <w:r w:rsidRPr="006D337F" w:rsidDel="005A0267">
          <w:rPr>
            <w:rStyle w:val="Ninguno"/>
          </w:rPr>
          <w:lastRenderedPageBreak/>
          <w:delText xml:space="preserve"> </w:delText>
        </w:r>
      </w:del>
      <w:bookmarkStart w:id="3523" w:name="_Toc453680793"/>
      <w:bookmarkStart w:id="3524" w:name="_Toc455405479"/>
      <w:r w:rsidRPr="00511F5E">
        <w:t>Requirements</w:t>
      </w:r>
      <w:bookmarkEnd w:id="3523"/>
      <w:bookmarkEnd w:id="3524"/>
    </w:p>
    <w:p w:rsidR="00B1717F" w:rsidDel="00495592" w:rsidRDefault="00B1717F">
      <w:pPr>
        <w:pStyle w:val="Heading2"/>
        <w:numPr>
          <w:ilvl w:val="0"/>
          <w:numId w:val="107"/>
        </w:numPr>
        <w:rPr>
          <w:del w:id="3525" w:author="Meir Kalter" w:date="2016-06-14T08:46:00Z"/>
          <w:lang w:val="es-ES"/>
        </w:rPr>
        <w:pPrChange w:id="3526" w:author="Meir Kalter" w:date="2016-06-15T14:28:00Z">
          <w:pPr>
            <w:pStyle w:val="Heading21"/>
            <w:numPr>
              <w:ilvl w:val="1"/>
              <w:numId w:val="20"/>
            </w:numPr>
            <w:ind w:left="576" w:hanging="576"/>
          </w:pPr>
        </w:pPrChange>
      </w:pPr>
      <w:bookmarkStart w:id="3527" w:name="_Toc453658086"/>
      <w:bookmarkStart w:id="3528" w:name="_Toc453665626"/>
      <w:bookmarkStart w:id="3529" w:name="_Toc453668335"/>
      <w:bookmarkStart w:id="3530" w:name="_Toc453678518"/>
      <w:bookmarkStart w:id="3531" w:name="_Toc453678585"/>
      <w:bookmarkStart w:id="3532" w:name="_Toc453678651"/>
      <w:bookmarkStart w:id="3533" w:name="_Toc453678718"/>
      <w:bookmarkStart w:id="3534" w:name="_Toc453678785"/>
      <w:bookmarkStart w:id="3535" w:name="_Toc453678852"/>
      <w:bookmarkStart w:id="3536" w:name="_Toc453678918"/>
      <w:bookmarkStart w:id="3537" w:name="_Toc453678984"/>
      <w:bookmarkStart w:id="3538" w:name="_Toc453679050"/>
      <w:bookmarkStart w:id="3539" w:name="_Toc453679181"/>
      <w:bookmarkStart w:id="3540" w:name="_Toc453679246"/>
      <w:bookmarkStart w:id="3541" w:name="_Toc453679311"/>
      <w:bookmarkStart w:id="3542" w:name="_Toc453679376"/>
      <w:bookmarkStart w:id="3543" w:name="_Toc453679441"/>
      <w:bookmarkStart w:id="3544" w:name="_Toc453679506"/>
      <w:bookmarkStart w:id="3545" w:name="_Toc453679571"/>
      <w:bookmarkStart w:id="3546" w:name="_Toc453679636"/>
      <w:bookmarkStart w:id="3547" w:name="_Toc453679701"/>
      <w:bookmarkStart w:id="3548" w:name="_Toc453680066"/>
      <w:bookmarkStart w:id="3549" w:name="_Toc453680152"/>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p>
    <w:p w:rsidR="00B1717F" w:rsidRPr="00B1717F" w:rsidDel="00B1717F" w:rsidRDefault="00B1717F">
      <w:pPr>
        <w:pStyle w:val="Heading2"/>
        <w:rPr>
          <w:del w:id="3550" w:author="Meir Kalter" w:date="2016-06-14T08:46:00Z"/>
        </w:rPr>
        <w:pPrChange w:id="3551" w:author="Meir Kalter" w:date="2016-06-14T15:21:00Z">
          <w:pPr>
            <w:pStyle w:val="Heading21"/>
            <w:ind w:left="576"/>
          </w:pPr>
        </w:pPrChange>
      </w:pPr>
      <w:bookmarkStart w:id="3552" w:name="_Toc453658087"/>
      <w:bookmarkStart w:id="3553" w:name="_Toc453665627"/>
      <w:bookmarkStart w:id="3554" w:name="_Toc453668336"/>
      <w:bookmarkStart w:id="3555" w:name="_Toc453678519"/>
      <w:bookmarkStart w:id="3556" w:name="_Toc453678586"/>
      <w:bookmarkStart w:id="3557" w:name="_Toc453678652"/>
      <w:bookmarkStart w:id="3558" w:name="_Toc453678719"/>
      <w:bookmarkStart w:id="3559" w:name="_Toc453678786"/>
      <w:bookmarkStart w:id="3560" w:name="_Toc453678853"/>
      <w:bookmarkStart w:id="3561" w:name="_Toc453678919"/>
      <w:bookmarkStart w:id="3562" w:name="_Toc453678985"/>
      <w:bookmarkStart w:id="3563" w:name="_Toc453679051"/>
      <w:bookmarkStart w:id="3564" w:name="_Toc453679182"/>
      <w:bookmarkStart w:id="3565" w:name="_Toc453679247"/>
      <w:bookmarkStart w:id="3566" w:name="_Toc453679312"/>
      <w:bookmarkStart w:id="3567" w:name="_Toc453679377"/>
      <w:bookmarkStart w:id="3568" w:name="_Toc453679442"/>
      <w:bookmarkStart w:id="3569" w:name="_Toc453679507"/>
      <w:bookmarkStart w:id="3570" w:name="_Toc453679572"/>
      <w:bookmarkStart w:id="3571" w:name="_Toc453679637"/>
      <w:bookmarkStart w:id="3572" w:name="_Toc453679702"/>
      <w:bookmarkStart w:id="3573" w:name="_Toc453680067"/>
      <w:bookmarkStart w:id="3574" w:name="_Toc453680153"/>
      <w:bookmarkStart w:id="3575" w:name="_Toc453680497"/>
      <w:bookmarkStart w:id="3576" w:name="_Toc453680581"/>
      <w:bookmarkStart w:id="3577" w:name="_Toc453680686"/>
      <w:bookmarkStart w:id="3578" w:name="_Toc453680794"/>
      <w:bookmarkStart w:id="3579" w:name="_Toc453680988"/>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p>
    <w:p w:rsidR="00C91C1D" w:rsidRPr="002D1C3B" w:rsidDel="005C35AB" w:rsidRDefault="00B706A9">
      <w:pPr>
        <w:pStyle w:val="Heading1"/>
        <w:numPr>
          <w:ilvl w:val="0"/>
          <w:numId w:val="0"/>
        </w:numPr>
        <w:ind w:left="266" w:hanging="266"/>
        <w:rPr>
          <w:del w:id="3580" w:author="Meir Kalter" w:date="2016-06-14T14:52:00Z"/>
        </w:rPr>
        <w:pPrChange w:id="3581" w:author="Meir Kalter" w:date="2016-06-14T14:52:00Z">
          <w:pPr>
            <w:pStyle w:val="Heading21"/>
            <w:numPr>
              <w:ilvl w:val="1"/>
              <w:numId w:val="20"/>
            </w:numPr>
            <w:ind w:left="576" w:hanging="576"/>
          </w:pPr>
        </w:pPrChange>
      </w:pPr>
      <w:bookmarkStart w:id="3582" w:name="_Toc453680498"/>
      <w:bookmarkStart w:id="3583" w:name="_Toc453680795"/>
      <w:del w:id="3584" w:author="Meir Kalter" w:date="2016-06-14T15:21:00Z">
        <w:r w:rsidDel="00864DB3">
          <w:delText>List of requirements</w:delText>
        </w:r>
      </w:del>
      <w:bookmarkStart w:id="3585" w:name="_Toc453680583"/>
      <w:bookmarkStart w:id="3586" w:name="_Toc453680688"/>
      <w:bookmarkStart w:id="3587" w:name="_Toc453680796"/>
      <w:bookmarkEnd w:id="3582"/>
      <w:bookmarkEnd w:id="3583"/>
      <w:bookmarkEnd w:id="3585"/>
      <w:bookmarkEnd w:id="3586"/>
      <w:bookmarkEnd w:id="3587"/>
    </w:p>
    <w:p w:rsidR="005C6685" w:rsidRDefault="005C6685">
      <w:pPr>
        <w:pStyle w:val="Encabezam"/>
        <w:numPr>
          <w:ilvl w:val="0"/>
          <w:numId w:val="107"/>
        </w:numPr>
        <w:outlineLvl w:val="9"/>
        <w:rPr>
          <w:ins w:id="3588" w:author="Meir Kalter" w:date="2016-06-14T08:52:00Z"/>
          <w:rStyle w:val="Ninguno"/>
          <w:rFonts w:ascii="Calibri" w:eastAsia="Calibri" w:hAnsi="Calibri" w:cs="Calibri"/>
          <w:color w:val="365F91" w:themeColor="accent1" w:themeShade="BF"/>
          <w:sz w:val="24"/>
          <w:szCs w:val="24"/>
        </w:rPr>
        <w:pPrChange w:id="3589" w:author="Meir Kalter" w:date="2016-06-15T14:28:00Z">
          <w:pPr>
            <w:pStyle w:val="Encabezam"/>
            <w:numPr>
              <w:numId w:val="22"/>
            </w:numPr>
            <w:tabs>
              <w:tab w:val="num" w:pos="708"/>
            </w:tabs>
            <w:ind w:left="720" w:hanging="462"/>
            <w:outlineLvl w:val="9"/>
          </w:pPr>
        </w:pPrChange>
      </w:pPr>
      <w:bookmarkStart w:id="3590" w:name="_Toc453680797"/>
      <w:ins w:id="3591" w:author="Meir Kalter" w:date="2016-06-14T08:52:00Z">
        <w:r>
          <w:rPr>
            <w:rStyle w:val="Ninguno"/>
            <w:sz w:val="24"/>
            <w:szCs w:val="24"/>
          </w:rPr>
          <w:t>Execution from windows/linux/unix.</w:t>
        </w:r>
        <w:bookmarkEnd w:id="3590"/>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592" w:author="Meir Kalter" w:date="2016-06-15T14:28:00Z">
          <w:pPr>
            <w:pStyle w:val="Encabezam"/>
            <w:numPr>
              <w:numId w:val="22"/>
            </w:numPr>
            <w:tabs>
              <w:tab w:val="num" w:pos="708"/>
            </w:tabs>
            <w:ind w:left="720" w:hanging="462"/>
            <w:outlineLvl w:val="9"/>
          </w:pPr>
        </w:pPrChange>
      </w:pPr>
      <w:bookmarkStart w:id="3593" w:name="_Toc453680798"/>
      <w:r>
        <w:rPr>
          <w:rStyle w:val="Ninguno"/>
          <w:sz w:val="24"/>
          <w:szCs w:val="24"/>
        </w:rPr>
        <w:t>Execution of assembler on basic assembler language with minimal set of instruction list.</w:t>
      </w:r>
      <w:bookmarkEnd w:id="3593"/>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594" w:author="Meir Kalter" w:date="2016-06-15T14:28:00Z">
          <w:pPr>
            <w:pStyle w:val="Encabezam"/>
            <w:numPr>
              <w:numId w:val="22"/>
            </w:numPr>
            <w:tabs>
              <w:tab w:val="num" w:pos="708"/>
            </w:tabs>
            <w:ind w:left="720" w:hanging="462"/>
            <w:outlineLvl w:val="9"/>
          </w:pPr>
        </w:pPrChange>
      </w:pPr>
      <w:bookmarkStart w:id="3595" w:name="_Toc453680799"/>
      <w:r>
        <w:rPr>
          <w:rStyle w:val="Ninguno"/>
          <w:sz w:val="24"/>
          <w:szCs w:val="24"/>
        </w:rPr>
        <w:t xml:space="preserve">Work with ASM files, </w:t>
      </w:r>
      <w:del w:id="3596" w:author="Toni" w:date="2016-06-12T19:56:00Z">
        <w:r w:rsidDel="00B706A9">
          <w:rPr>
            <w:rStyle w:val="Ninguno"/>
            <w:sz w:val="24"/>
            <w:szCs w:val="24"/>
          </w:rPr>
          <w:delText xml:space="preserve">compile </w:delText>
        </w:r>
      </w:del>
      <w:ins w:id="3597" w:author="Toni" w:date="2016-06-12T19:56:00Z">
        <w:r>
          <w:rPr>
            <w:rStyle w:val="Ninguno"/>
            <w:sz w:val="24"/>
            <w:szCs w:val="24"/>
          </w:rPr>
          <w:t xml:space="preserve">assemble </w:t>
        </w:r>
      </w:ins>
      <w:r>
        <w:rPr>
          <w:rStyle w:val="Ninguno"/>
          <w:sz w:val="24"/>
          <w:szCs w:val="24"/>
        </w:rPr>
        <w:t>them and reload them from the memory.</w:t>
      </w:r>
      <w:bookmarkEnd w:id="3595"/>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598" w:author="Meir Kalter" w:date="2016-06-15T14:28:00Z">
          <w:pPr>
            <w:pStyle w:val="Encabezam"/>
            <w:numPr>
              <w:numId w:val="22"/>
            </w:numPr>
            <w:tabs>
              <w:tab w:val="num" w:pos="708"/>
            </w:tabs>
            <w:ind w:left="720" w:hanging="462"/>
            <w:outlineLvl w:val="9"/>
          </w:pPr>
        </w:pPrChange>
      </w:pPr>
      <w:bookmarkStart w:id="3599" w:name="_Toc453680800"/>
      <w:r>
        <w:rPr>
          <w:rStyle w:val="Ninguno"/>
          <w:sz w:val="24"/>
          <w:szCs w:val="24"/>
        </w:rPr>
        <w:t>Ability to stop/continue execution of the system.</w:t>
      </w:r>
      <w:r>
        <w:rPr>
          <w:rStyle w:val="Ninguno"/>
          <w:sz w:val="24"/>
          <w:szCs w:val="24"/>
        </w:rPr>
        <w:br/>
        <w:t>Ability to add Breakpoints.</w:t>
      </w:r>
      <w:bookmarkEnd w:id="3599"/>
    </w:p>
    <w:p w:rsidR="00C0594E" w:rsidRDefault="00B706A9">
      <w:pPr>
        <w:pStyle w:val="Encabezam"/>
        <w:numPr>
          <w:ilvl w:val="0"/>
          <w:numId w:val="107"/>
        </w:numPr>
        <w:outlineLvl w:val="9"/>
        <w:rPr>
          <w:rStyle w:val="Ninguno"/>
          <w:sz w:val="24"/>
          <w:szCs w:val="24"/>
        </w:rPr>
        <w:pPrChange w:id="3600" w:author="Meir Kalter" w:date="2016-06-15T14:28:00Z">
          <w:pPr>
            <w:pStyle w:val="Encabezam"/>
            <w:numPr>
              <w:numId w:val="22"/>
            </w:numPr>
            <w:tabs>
              <w:tab w:val="num" w:pos="708"/>
            </w:tabs>
            <w:ind w:left="720" w:hanging="462"/>
            <w:outlineLvl w:val="9"/>
          </w:pPr>
        </w:pPrChange>
      </w:pPr>
      <w:bookmarkStart w:id="3601" w:name="_Toc453680801"/>
      <w:r>
        <w:rPr>
          <w:rStyle w:val="Ninguno"/>
          <w:sz w:val="24"/>
          <w:szCs w:val="24"/>
        </w:rPr>
        <w:t>Ability to have input/output to display/external system.</w:t>
      </w:r>
      <w:r>
        <w:rPr>
          <w:rStyle w:val="Ninguno"/>
          <w:sz w:val="24"/>
          <w:szCs w:val="24"/>
        </w:rPr>
        <w:br/>
        <w:t>User interface to change memory.</w:t>
      </w:r>
      <w:bookmarkEnd w:id="3601"/>
    </w:p>
    <w:p w:rsidR="00C0594E" w:rsidRDefault="00B706A9">
      <w:pPr>
        <w:pStyle w:val="Encabezam"/>
        <w:numPr>
          <w:ilvl w:val="0"/>
          <w:numId w:val="107"/>
        </w:numPr>
        <w:outlineLvl w:val="9"/>
        <w:rPr>
          <w:ins w:id="3602" w:author="Meir Kalter" w:date="2016-06-15T14:29:00Z"/>
          <w:rStyle w:val="Ninguno"/>
          <w:sz w:val="24"/>
          <w:szCs w:val="24"/>
        </w:rPr>
        <w:pPrChange w:id="3603" w:author="Meir Kalter" w:date="2016-06-15T14:28:00Z">
          <w:pPr>
            <w:pStyle w:val="Encabezam"/>
            <w:numPr>
              <w:numId w:val="22"/>
            </w:numPr>
            <w:tabs>
              <w:tab w:val="num" w:pos="708"/>
            </w:tabs>
            <w:ind w:left="720" w:hanging="462"/>
            <w:outlineLvl w:val="9"/>
          </w:pPr>
        </w:pPrChange>
      </w:pPr>
      <w:bookmarkStart w:id="3604" w:name="_Toc453680802"/>
      <w:r>
        <w:rPr>
          <w:rStyle w:val="Ninguno"/>
          <w:sz w:val="24"/>
          <w:szCs w:val="24"/>
        </w:rPr>
        <w:t>Load/save memory for working again on the same system.</w:t>
      </w:r>
      <w:bookmarkEnd w:id="3604"/>
    </w:p>
    <w:p w:rsidR="006753C1" w:rsidRPr="00885CC0" w:rsidRDefault="006753C1">
      <w:pPr>
        <w:pStyle w:val="Cuerpo"/>
        <w:numPr>
          <w:ilvl w:val="0"/>
          <w:numId w:val="108"/>
        </w:numPr>
        <w:rPr>
          <w:ins w:id="3605" w:author="Meir Kalter" w:date="2016-06-15T14:30:00Z"/>
          <w:rStyle w:val="Ninguno"/>
        </w:rPr>
        <w:pPrChange w:id="3606" w:author="Meir Kalter" w:date="2016-06-15T14:29:00Z">
          <w:pPr>
            <w:pStyle w:val="Encabezam"/>
            <w:numPr>
              <w:numId w:val="22"/>
            </w:numPr>
            <w:tabs>
              <w:tab w:val="num" w:pos="708"/>
            </w:tabs>
            <w:ind w:left="720" w:hanging="462"/>
            <w:outlineLvl w:val="9"/>
          </w:pPr>
        </w:pPrChange>
      </w:pPr>
      <w:ins w:id="3607" w:author="Meir Kalter" w:date="2016-06-15T14:29:00Z">
        <w:r w:rsidRPr="009D0C4A">
          <w:rPr>
            <w:rStyle w:val="Ninguno"/>
            <w:rPrChange w:id="3608" w:author="Meir Kalter" w:date="2016-07-01T09:29:00Z">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3609" w:author="Meir Kalter" w:date="2016-06-15T14:30:00Z"/>
          <w:rStyle w:val="Ninguno"/>
          <w:b/>
          <w:bCs/>
        </w:rPr>
        <w:pPrChange w:id="3610" w:author="Meir Kalter" w:date="2016-06-15T14:30:00Z">
          <w:pPr>
            <w:pStyle w:val="Encabezam"/>
            <w:numPr>
              <w:numId w:val="22"/>
            </w:numPr>
            <w:tabs>
              <w:tab w:val="num" w:pos="708"/>
            </w:tabs>
            <w:ind w:left="720" w:hanging="462"/>
            <w:outlineLvl w:val="9"/>
          </w:pPr>
        </w:pPrChange>
      </w:pPr>
      <w:ins w:id="3611" w:author="Meir Kalter" w:date="2016-06-15T14:30:00Z">
        <w:r w:rsidRPr="006753C1">
          <w:rPr>
            <w:rStyle w:val="Ninguno"/>
            <w:rFonts w:ascii="Cambria" w:eastAsia="Cambria" w:hAnsi="Cambria" w:cs="Cambria"/>
            <w:b/>
            <w:bCs/>
            <w:rPrChange w:id="3612"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Del="006753C1" w:rsidRDefault="006753C1">
      <w:pPr>
        <w:pStyle w:val="Cuerpo"/>
        <w:numPr>
          <w:ilvl w:val="0"/>
          <w:numId w:val="108"/>
        </w:numPr>
        <w:rPr>
          <w:del w:id="3613" w:author="Meir Kalter" w:date="2016-06-15T14:30:00Z"/>
          <w:rStyle w:val="Ninguno"/>
          <w:rFonts w:ascii="Cambria" w:hAnsi="Cambria" w:cs="Cambria"/>
          <w:b/>
          <w:bCs/>
          <w:rPrChange w:id="3614" w:author="Meir Kalter" w:date="2016-06-15T14:29:00Z">
            <w:rPr>
              <w:del w:id="3615" w:author="Meir Kalter" w:date="2016-06-15T14:30:00Z"/>
              <w:rStyle w:val="Ninguno"/>
              <w:rFonts w:ascii="Times New Roman" w:hAnsi="Times New Roman" w:cs="Times New Roman"/>
              <w:b w:val="0"/>
              <w:bCs w:val="0"/>
              <w:sz w:val="24"/>
              <w:szCs w:val="24"/>
            </w:rPr>
          </w:rPrChange>
        </w:rPr>
        <w:pPrChange w:id="3616" w:author="Meir Kalter" w:date="2016-06-15T14:30:00Z">
          <w:pPr>
            <w:pStyle w:val="Encabezam"/>
            <w:numPr>
              <w:numId w:val="22"/>
            </w:numPr>
            <w:tabs>
              <w:tab w:val="num" w:pos="708"/>
            </w:tabs>
            <w:ind w:left="720" w:hanging="462"/>
            <w:outlineLvl w:val="9"/>
          </w:pPr>
        </w:pPrChange>
      </w:pPr>
    </w:p>
    <w:p w:rsidR="00C0594E" w:rsidRPr="006753C1" w:rsidDel="000D2DA0" w:rsidRDefault="00B706A9">
      <w:pPr>
        <w:pStyle w:val="Cuerpo"/>
        <w:numPr>
          <w:ilvl w:val="0"/>
          <w:numId w:val="108"/>
        </w:numPr>
        <w:rPr>
          <w:del w:id="3617" w:author="Meir Kalter" w:date="2016-06-15T14:25:00Z"/>
          <w:rStyle w:val="Ninguno"/>
          <w:rFonts w:ascii="Cambria" w:eastAsia="Cambria" w:hAnsi="Cambria" w:cs="Cambria"/>
          <w:b/>
          <w:bCs/>
          <w:rPrChange w:id="3618" w:author="Meir Kalter" w:date="2016-06-15T14:31:00Z">
            <w:rPr>
              <w:del w:id="3619" w:author="Meir Kalter" w:date="2016-06-15T14:25:00Z"/>
              <w:rStyle w:val="Ninguno"/>
              <w:rFonts w:ascii="Georgia" w:eastAsia="Georgia" w:hAnsi="Georgia" w:cs="Georgia"/>
              <w:b w:val="0"/>
              <w:bCs w:val="0"/>
              <w:sz w:val="24"/>
              <w:szCs w:val="24"/>
            </w:rPr>
          </w:rPrChange>
        </w:rPr>
        <w:pPrChange w:id="3620" w:author="Meir Kalter" w:date="2016-06-15T14:30:00Z">
          <w:pPr>
            <w:pStyle w:val="Encabezam"/>
            <w:numPr>
              <w:numId w:val="22"/>
            </w:numPr>
            <w:tabs>
              <w:tab w:val="num" w:pos="708"/>
            </w:tabs>
            <w:ind w:left="720" w:hanging="462"/>
            <w:outlineLvl w:val="9"/>
          </w:pPr>
        </w:pPrChange>
      </w:pPr>
      <w:bookmarkStart w:id="3621" w:name="_Toc453680803"/>
      <w:del w:id="3622" w:author="Meir Kalter" w:date="2016-06-15T14:30:00Z">
        <w:r w:rsidRPr="006753C1" w:rsidDel="006753C1">
          <w:rPr>
            <w:rStyle w:val="Ninguno"/>
            <w:rFonts w:ascii="Cambria" w:eastAsia="Cambria" w:hAnsi="Cambria" w:cs="Cambria"/>
            <w:b/>
            <w:bCs/>
          </w:rPr>
          <w:delText>Show to the user the impact of the memory.</w:delText>
        </w:r>
      </w:del>
      <w:bookmarkEnd w:id="3621"/>
    </w:p>
    <w:p w:rsidR="00F85FA6" w:rsidRPr="00511F5E" w:rsidDel="00DF606C" w:rsidRDefault="00B706A9">
      <w:pPr>
        <w:pStyle w:val="Encabezam0"/>
        <w:numPr>
          <w:ilvl w:val="0"/>
          <w:numId w:val="92"/>
        </w:numPr>
        <w:outlineLvl w:val="9"/>
        <w:rPr>
          <w:del w:id="3623" w:author="Meir Kalter" w:date="2016-06-14T14:43:00Z"/>
          <w:rStyle w:val="Ninguno"/>
          <w:rFonts w:ascii="Times New Roman" w:hAnsi="Times New Roman" w:cs="Times New Roman"/>
          <w:b w:val="0"/>
          <w:bCs w:val="0"/>
          <w:sz w:val="24"/>
          <w:szCs w:val="24"/>
        </w:rPr>
        <w:pPrChange w:id="3624" w:author="Meir Kalter" w:date="2016-06-14T14:42:00Z">
          <w:pPr>
            <w:pStyle w:val="Encabezam"/>
            <w:numPr>
              <w:numId w:val="22"/>
            </w:numPr>
            <w:tabs>
              <w:tab w:val="num" w:pos="708"/>
            </w:tabs>
            <w:ind w:left="720" w:hanging="462"/>
            <w:outlineLvl w:val="9"/>
          </w:pPr>
        </w:pPrChange>
      </w:pPr>
      <w:bookmarkStart w:id="3625" w:name="_Toc453680804"/>
      <w:del w:id="3626" w:author="Meir Kalter" w:date="2016-06-15T14:30:00Z">
        <w:r w:rsidRPr="006753C1" w:rsidDel="006753C1">
          <w:rPr>
            <w:rStyle w:val="Ninguno"/>
          </w:rPr>
          <w:delText>Working with hex</w:delText>
        </w:r>
      </w:del>
      <w:ins w:id="3627" w:author="Toni" w:date="2016-06-12T19:53:00Z">
        <w:del w:id="3628" w:author="Meir Kalter" w:date="2016-06-15T14:30:00Z">
          <w:r w:rsidRPr="006753C1" w:rsidDel="006753C1">
            <w:rPr>
              <w:rStyle w:val="Ninguno"/>
            </w:rPr>
            <w:delText>a</w:delText>
          </w:r>
        </w:del>
      </w:ins>
      <w:del w:id="3629" w:author="Meir Kalter" w:date="2016-06-15T14:30:00Z">
        <w:r w:rsidRPr="006753C1" w:rsidDel="006753C1">
          <w:rPr>
            <w:rStyle w:val="Ninguno"/>
          </w:rPr>
          <w:delText>decimal base</w:delText>
        </w:r>
      </w:del>
      <w:bookmarkEnd w:id="3625"/>
    </w:p>
    <w:p w:rsidR="00C0594E" w:rsidRDefault="00B706A9">
      <w:pPr>
        <w:pStyle w:val="Encabezam"/>
      </w:pPr>
      <w:r>
        <w:br w:type="page"/>
      </w:r>
    </w:p>
    <w:p w:rsidR="00C0594E" w:rsidRPr="00F5014C" w:rsidRDefault="00B706A9">
      <w:pPr>
        <w:pStyle w:val="Heading1"/>
        <w:rPr>
          <w:rStyle w:val="Ninguno"/>
          <w:rPrChange w:id="3630" w:author="Meir Kalter" w:date="2016-06-14T14:30:00Z">
            <w:rPr>
              <w:rStyle w:val="Ninguno"/>
              <w:rFonts w:ascii="Times New Roman" w:hAnsi="Times New Roman" w:cs="Times New Roman"/>
              <w:b w:val="0"/>
              <w:bCs w:val="0"/>
              <w:sz w:val="24"/>
              <w:szCs w:val="24"/>
            </w:rPr>
          </w:rPrChange>
        </w:rPr>
        <w:pPrChange w:id="3631" w:author="Meir Kalter" w:date="2016-06-15T15:12:00Z">
          <w:pPr>
            <w:pStyle w:val="Encabezam"/>
            <w:numPr>
              <w:numId w:val="23"/>
            </w:numPr>
            <w:ind w:left="576" w:hanging="576"/>
          </w:pPr>
        </w:pPrChange>
      </w:pPr>
      <w:bookmarkStart w:id="3632" w:name="_Toc453680805"/>
      <w:bookmarkStart w:id="3633" w:name="_Toc455405480"/>
      <w:r w:rsidRPr="006D337F">
        <w:lastRenderedPageBreak/>
        <w:t>Application design</w:t>
      </w:r>
      <w:bookmarkEnd w:id="3632"/>
      <w:bookmarkEnd w:id="3633"/>
    </w:p>
    <w:p w:rsidR="00871E6E" w:rsidRPr="00431DC1" w:rsidRDefault="00871E6E">
      <w:pPr>
        <w:pStyle w:val="Subtitle"/>
        <w:rPr>
          <w:ins w:id="3634" w:author="Meir Kalter" w:date="2016-06-14T11:02:00Z"/>
          <w:rStyle w:val="Ninguno"/>
          <w:rFonts w:ascii="Cambria" w:eastAsia="Cambria" w:hAnsi="Cambria" w:cs="Cambria"/>
          <w:b/>
          <w:bCs/>
          <w:i w:val="0"/>
          <w:iCs w:val="0"/>
          <w:color w:val="000000" w:themeColor="text1"/>
          <w:rPrChange w:id="3635" w:author="Meir Kalter" w:date="2016-06-20T21:19:00Z">
            <w:rPr>
              <w:ins w:id="3636" w:author="Meir Kalter" w:date="2016-06-14T11:02:00Z"/>
              <w:rStyle w:val="Ninguno"/>
              <w:rFonts w:ascii="Cambria" w:eastAsia="Cambria" w:hAnsi="Cambria" w:cs="Cambria"/>
              <w:b w:val="0"/>
              <w:bCs w:val="0"/>
              <w:i w:val="0"/>
              <w:iCs w:val="0"/>
              <w:sz w:val="24"/>
              <w:szCs w:val="24"/>
            </w:rPr>
          </w:rPrChange>
        </w:rPr>
        <w:pPrChange w:id="3637" w:author="Meir Kalter" w:date="2016-06-14T14:39:00Z">
          <w:pPr>
            <w:pStyle w:val="Heading41"/>
            <w:ind w:left="0" w:firstLine="0"/>
          </w:pPr>
        </w:pPrChange>
      </w:pPr>
      <w:ins w:id="3638" w:author="Meir Kalter" w:date="2016-06-14T11:01:00Z">
        <w:r w:rsidRPr="00431DC1">
          <w:rPr>
            <w:rStyle w:val="Ninguno"/>
            <w:rFonts w:ascii="Cambria" w:eastAsia="Cambria" w:hAnsi="Cambria" w:cs="Cambria"/>
            <w:i w:val="0"/>
            <w:iCs w:val="0"/>
            <w:color w:val="000000" w:themeColor="text1"/>
            <w:rPrChange w:id="3639" w:author="Meir Kalter" w:date="2016-06-20T21:19:00Z">
              <w:rPr>
                <w:rStyle w:val="Ninguno"/>
                <w:rFonts w:ascii="Cambria" w:eastAsia="Cambria" w:hAnsi="Cambria" w:cs="Cambria"/>
                <w:b w:val="0"/>
                <w:bCs w:val="0"/>
                <w:i w:val="0"/>
                <w:iCs w:val="0"/>
              </w:rPr>
            </w:rPrChange>
          </w:rPr>
          <w:t>The design of the application based on object oriented while using design patterns.</w:t>
        </w:r>
        <w:r w:rsidR="008B7FFB" w:rsidRPr="00431DC1">
          <w:rPr>
            <w:rStyle w:val="Ninguno"/>
            <w:rFonts w:ascii="Cambria" w:eastAsia="Cambria" w:hAnsi="Cambria" w:cs="Cambria"/>
            <w:i w:val="0"/>
            <w:iCs w:val="0"/>
            <w:color w:val="000000" w:themeColor="text1"/>
            <w:rPrChange w:id="3640" w:author="Meir Kalter" w:date="2016-06-20T21:19:00Z">
              <w:rPr>
                <w:rStyle w:val="Ninguno"/>
                <w:rFonts w:ascii="Cambria" w:eastAsia="Cambria" w:hAnsi="Cambria" w:cs="Cambria"/>
                <w:b w:val="0"/>
                <w:bCs w:val="0"/>
                <w:i w:val="0"/>
                <w:iCs w:val="0"/>
              </w:rPr>
            </w:rPrChange>
          </w:rPr>
          <w:t xml:space="preserve"> </w:t>
        </w:r>
      </w:ins>
      <w:ins w:id="3641" w:author="Meir Kalter" w:date="2016-06-14T14:39:00Z">
        <w:r w:rsidR="00F63797" w:rsidRPr="00431DC1">
          <w:rPr>
            <w:rStyle w:val="Ninguno"/>
            <w:rFonts w:ascii="Cambria" w:eastAsia="Cambria" w:hAnsi="Cambria" w:cs="Cambria"/>
            <w:i w:val="0"/>
            <w:iCs w:val="0"/>
            <w:color w:val="000000" w:themeColor="text1"/>
            <w:rPrChange w:id="3642" w:author="Meir Kalter" w:date="2016-06-20T21:19:00Z">
              <w:rPr>
                <w:rStyle w:val="Ninguno"/>
                <w:rFonts w:ascii="Cambria" w:eastAsia="Cambria" w:hAnsi="Cambria" w:cs="Cambria"/>
                <w:b w:val="0"/>
                <w:bCs w:val="0"/>
                <w:i w:val="0"/>
                <w:iCs w:val="0"/>
              </w:rPr>
            </w:rPrChange>
          </w:rPr>
          <w:t>Frameworks were</w:t>
        </w:r>
      </w:ins>
      <w:ins w:id="3643" w:author="Meir Kalter" w:date="2016-06-14T11:01:00Z">
        <w:r w:rsidR="008B7FFB" w:rsidRPr="00431DC1">
          <w:rPr>
            <w:rStyle w:val="Ninguno"/>
            <w:rFonts w:ascii="Cambria" w:eastAsia="Cambria" w:hAnsi="Cambria" w:cs="Cambria"/>
            <w:i w:val="0"/>
            <w:iCs w:val="0"/>
            <w:color w:val="000000" w:themeColor="text1"/>
            <w:rPrChange w:id="3644" w:author="Meir Kalter" w:date="2016-06-20T21:19:00Z">
              <w:rPr>
                <w:rStyle w:val="Ninguno"/>
                <w:rFonts w:ascii="Cambria" w:eastAsia="Cambria" w:hAnsi="Cambria" w:cs="Cambria"/>
                <w:b w:val="0"/>
                <w:bCs w:val="0"/>
                <w:i w:val="0"/>
                <w:iCs w:val="0"/>
              </w:rPr>
            </w:rPrChange>
          </w:rPr>
          <w:t xml:space="preserve"> used </w:t>
        </w:r>
      </w:ins>
      <w:ins w:id="3645" w:author="Meir Kalter" w:date="2016-06-14T14:29:00Z">
        <w:r w:rsidR="00543917" w:rsidRPr="00431DC1">
          <w:rPr>
            <w:rStyle w:val="Ninguno"/>
            <w:rFonts w:ascii="Cambria" w:eastAsia="Cambria" w:hAnsi="Cambria" w:cs="Cambria"/>
            <w:i w:val="0"/>
            <w:iCs w:val="0"/>
            <w:color w:val="000000" w:themeColor="text1"/>
            <w:rPrChange w:id="3646" w:author="Meir Kalter" w:date="2016-06-20T21:19:00Z">
              <w:rPr>
                <w:rStyle w:val="Ninguno"/>
                <w:rFonts w:ascii="Cambria" w:eastAsia="Cambria" w:hAnsi="Cambria" w:cs="Cambria"/>
                <w:b w:val="0"/>
                <w:bCs w:val="0"/>
                <w:i w:val="0"/>
                <w:iCs w:val="0"/>
              </w:rPr>
            </w:rPrChange>
          </w:rPr>
          <w:t>as much as possible.</w:t>
        </w:r>
      </w:ins>
      <w:ins w:id="3647" w:author="Meir Kalter" w:date="2016-07-01T09:31:00Z">
        <w:r w:rsidR="009D0C4A">
          <w:rPr>
            <w:rStyle w:val="Ninguno"/>
            <w:rFonts w:ascii="Cambria" w:eastAsia="Cambria" w:hAnsi="Cambria" w:cs="Cambria"/>
            <w:i w:val="0"/>
            <w:iCs w:val="0"/>
            <w:color w:val="000000" w:themeColor="text1"/>
          </w:rPr>
          <w:t xml:space="preserve"> Java was the selected languages, as it gave the ability to be executed from many platforms.</w:t>
        </w:r>
      </w:ins>
    </w:p>
    <w:p w:rsidR="008B7FFB" w:rsidRDefault="008B7FFB">
      <w:pPr>
        <w:pStyle w:val="Subtitle"/>
        <w:rPr>
          <w:ins w:id="3648" w:author="Meir Kalter" w:date="2016-07-01T09:34:00Z"/>
          <w:rStyle w:val="Ninguno"/>
          <w:rFonts w:ascii="Cambria" w:eastAsia="Cambria" w:hAnsi="Cambria" w:cs="Cambria"/>
          <w:i w:val="0"/>
          <w:iCs w:val="0"/>
          <w:color w:val="000000" w:themeColor="text1"/>
        </w:rPr>
        <w:pPrChange w:id="3649" w:author="Meir Kalter" w:date="2016-06-15T14:40:00Z">
          <w:pPr>
            <w:pStyle w:val="Heading41"/>
            <w:ind w:left="0" w:firstLine="0"/>
          </w:pPr>
        </w:pPrChange>
      </w:pPr>
      <w:ins w:id="3650" w:author="Meir Kalter" w:date="2016-06-14T11:02:00Z">
        <w:r w:rsidRPr="00431DC1">
          <w:rPr>
            <w:rStyle w:val="Ninguno"/>
            <w:rFonts w:ascii="Cambria" w:eastAsia="Cambria" w:hAnsi="Cambria" w:cs="Cambria"/>
            <w:i w:val="0"/>
            <w:iCs w:val="0"/>
            <w:color w:val="000000" w:themeColor="text1"/>
            <w:rPrChange w:id="3651" w:author="Meir Kalter" w:date="2016-06-20T21:19:00Z">
              <w:rPr/>
            </w:rPrChange>
          </w:rPr>
          <w:t xml:space="preserve">AGILE was used </w:t>
        </w:r>
      </w:ins>
      <w:ins w:id="3652" w:author="Meir Kalter" w:date="2016-06-15T14:40:00Z">
        <w:r w:rsidR="00E42FDB" w:rsidRPr="00431DC1">
          <w:rPr>
            <w:rStyle w:val="Ninguno"/>
            <w:rFonts w:ascii="Cambria" w:eastAsia="Cambria" w:hAnsi="Cambria" w:cs="Cambria"/>
            <w:i w:val="0"/>
            <w:iCs w:val="0"/>
            <w:color w:val="000000" w:themeColor="text1"/>
            <w:rPrChange w:id="3653" w:author="Meir Kalter" w:date="2016-06-20T21:19:00Z">
              <w:rPr>
                <w:rStyle w:val="Ninguno"/>
                <w:rFonts w:ascii="Cambria" w:eastAsia="Cambria" w:hAnsi="Cambria" w:cs="Cambria"/>
                <w:b w:val="0"/>
                <w:bCs w:val="0"/>
                <w:i w:val="0"/>
                <w:iCs w:val="0"/>
              </w:rPr>
            </w:rPrChange>
          </w:rPr>
          <w:t xml:space="preserve">as the methodology of </w:t>
        </w:r>
      </w:ins>
      <w:ins w:id="3654" w:author="Meir Kalter" w:date="2016-07-01T09:31:00Z">
        <w:r w:rsidR="009D0C4A">
          <w:rPr>
            <w:rStyle w:val="Ninguno"/>
            <w:rFonts w:ascii="Cambria" w:eastAsia="Cambria" w:hAnsi="Cambria" w:cs="Cambria"/>
            <w:i w:val="0"/>
            <w:iCs w:val="0"/>
            <w:color w:val="000000" w:themeColor="text1"/>
          </w:rPr>
          <w:t xml:space="preserve">the </w:t>
        </w:r>
      </w:ins>
      <w:ins w:id="3655" w:author="Meir Kalter" w:date="2016-06-14T11:02:00Z">
        <w:r w:rsidRPr="00431DC1">
          <w:rPr>
            <w:rStyle w:val="Ninguno"/>
            <w:rFonts w:ascii="Cambria" w:eastAsia="Cambria" w:hAnsi="Cambria" w:cs="Cambria"/>
            <w:i w:val="0"/>
            <w:iCs w:val="0"/>
            <w:color w:val="000000" w:themeColor="text1"/>
            <w:rPrChange w:id="3656" w:author="Meir Kalter" w:date="2016-06-20T21:19:00Z">
              <w:rPr/>
            </w:rPrChange>
          </w:rPr>
          <w:t>writing the code.</w:t>
        </w:r>
      </w:ins>
    </w:p>
    <w:p w:rsidR="00F71B8C" w:rsidRPr="00F71B8C" w:rsidRDefault="00F71B8C">
      <w:pPr>
        <w:rPr>
          <w:ins w:id="3657" w:author="Meir Kalter" w:date="2016-06-14T11:01:00Z"/>
          <w:rPrChange w:id="3658" w:author="Meir Kalter" w:date="2016-07-01T09:34:00Z">
            <w:rPr>
              <w:ins w:id="3659" w:author="Meir Kalter" w:date="2016-06-14T11:01:00Z"/>
              <w:rStyle w:val="Ninguno"/>
              <w:rFonts w:ascii="Cambria" w:eastAsia="Cambria" w:hAnsi="Cambria" w:cs="Cambria"/>
              <w:b w:val="0"/>
              <w:bCs w:val="0"/>
              <w:i w:val="0"/>
              <w:iCs w:val="0"/>
              <w:color w:val="4F81BD" w:themeColor="accent1"/>
              <w:spacing w:val="15"/>
              <w:sz w:val="24"/>
              <w:szCs w:val="24"/>
            </w:rPr>
          </w:rPrChange>
        </w:rPr>
        <w:pPrChange w:id="3660" w:author="Meir Kalter" w:date="2016-07-01T09:34:00Z">
          <w:pPr>
            <w:pStyle w:val="Heading41"/>
            <w:ind w:left="0" w:firstLine="0"/>
          </w:pPr>
        </w:pPrChange>
      </w:pPr>
      <w:ins w:id="3661" w:author="Meir Kalter" w:date="2016-07-01T09:34:00Z">
        <w:r>
          <w:t>The TDD – Test driven development was in use , partially.</w:t>
        </w:r>
      </w:ins>
    </w:p>
    <w:p w:rsidR="003F6250" w:rsidRDefault="00B706A9">
      <w:pPr>
        <w:pStyle w:val="Heading41"/>
        <w:ind w:left="0" w:firstLine="0"/>
        <w:outlineLvl w:val="9"/>
        <w:rPr>
          <w:ins w:id="3662" w:author="Meir Kalter" w:date="2016-06-15T14:41:00Z"/>
          <w:rStyle w:val="Emphasis"/>
          <w:rFonts w:asciiTheme="majorHAnsi" w:eastAsiaTheme="majorEastAsia" w:hAnsiTheme="majorHAnsi" w:cstheme="majorBidi"/>
          <w:b w:val="0"/>
          <w:bCs w:val="0"/>
          <w:color w:val="4F81BD" w:themeColor="accent1"/>
          <w:spacing w:val="15"/>
          <w:sz w:val="24"/>
          <w:szCs w:val="24"/>
        </w:rPr>
        <w:pPrChange w:id="3663" w:author="Meir Kalter" w:date="2016-07-01T09:33:00Z">
          <w:pPr>
            <w:pStyle w:val="Heading41"/>
            <w:ind w:left="0" w:firstLine="0"/>
          </w:pPr>
        </w:pPrChange>
      </w:pPr>
      <w:bookmarkStart w:id="3664" w:name="_Toc453680499"/>
      <w:bookmarkStart w:id="3665" w:name="_Toc453680806"/>
      <w:r w:rsidRPr="000B4F8A">
        <w:rPr>
          <w:rStyle w:val="Emphasis"/>
          <w:rPrChange w:id="3666" w:author="Meir Kalter" w:date="2016-06-14T14:46:00Z">
            <w:rPr>
              <w:rStyle w:val="Ninguno"/>
              <w:rFonts w:ascii="Cambria" w:eastAsia="Cambria" w:hAnsi="Cambria" w:cs="Cambria"/>
              <w:i w:val="0"/>
              <w:iCs w:val="0"/>
              <w:sz w:val="24"/>
              <w:szCs w:val="24"/>
            </w:rPr>
          </w:rPrChange>
        </w:rPr>
        <w:t>The application was done with java</w:t>
      </w:r>
      <w:ins w:id="3667" w:author="Meir Kalter" w:date="2016-06-15T14:40:00Z">
        <w:r w:rsidR="00C90B3E">
          <w:rPr>
            <w:rStyle w:val="Emphasis"/>
          </w:rPr>
          <w:t xml:space="preserve">, as object oriented language. </w:t>
        </w:r>
      </w:ins>
      <w:del w:id="3668" w:author="Meir Kalter" w:date="2016-06-15T14:40:00Z">
        <w:r w:rsidRPr="000B4F8A" w:rsidDel="00C90B3E">
          <w:rPr>
            <w:rStyle w:val="Emphasis"/>
            <w:rPrChange w:id="3669" w:author="Meir Kalter" w:date="2016-06-14T14:46:00Z">
              <w:rPr>
                <w:rStyle w:val="Ninguno"/>
                <w:rFonts w:ascii="Cambria" w:eastAsia="Cambria" w:hAnsi="Cambria" w:cs="Cambria"/>
                <w:i w:val="0"/>
                <w:iCs w:val="0"/>
                <w:sz w:val="24"/>
                <w:szCs w:val="24"/>
              </w:rPr>
            </w:rPrChange>
          </w:rPr>
          <w:delText>, using s</w:delText>
        </w:r>
      </w:del>
      <w:ins w:id="3670" w:author="Meir Kalter" w:date="2016-06-15T14:40:00Z">
        <w:r w:rsidR="00C90B3E">
          <w:rPr>
            <w:rStyle w:val="Emphasis"/>
          </w:rPr>
          <w:t>S</w:t>
        </w:r>
      </w:ins>
      <w:r w:rsidRPr="000B4F8A">
        <w:rPr>
          <w:rStyle w:val="Emphasis"/>
          <w:rPrChange w:id="3671" w:author="Meir Kalter" w:date="2016-06-14T14:46:00Z">
            <w:rPr>
              <w:rStyle w:val="Ninguno"/>
              <w:rFonts w:ascii="Cambria" w:eastAsia="Cambria" w:hAnsi="Cambria" w:cs="Cambria"/>
              <w:i w:val="0"/>
              <w:iCs w:val="0"/>
              <w:sz w:val="24"/>
              <w:szCs w:val="24"/>
            </w:rPr>
          </w:rPrChange>
        </w:rPr>
        <w:t>ome design patterns</w:t>
      </w:r>
      <w:ins w:id="3672" w:author="Meir Kalter" w:date="2016-06-15T14:40:00Z">
        <w:r w:rsidR="00C90B3E">
          <w:rPr>
            <w:rStyle w:val="Emphasis"/>
          </w:rPr>
          <w:t xml:space="preserve"> were in used, as </w:t>
        </w:r>
      </w:ins>
      <w:ins w:id="3673" w:author="Meir Kalter" w:date="2016-06-15T14:41:00Z">
        <w:r w:rsidR="00C90B3E">
          <w:rPr>
            <w:rStyle w:val="Emphasis"/>
          </w:rPr>
          <w:t xml:space="preserve">described later </w:t>
        </w:r>
      </w:ins>
      <w:ins w:id="3674" w:author="Meir Kalter" w:date="2016-06-15T14:40:00Z">
        <w:r w:rsidR="00C90B3E">
          <w:rPr>
            <w:rStyle w:val="Emphasis"/>
          </w:rPr>
          <w:t xml:space="preserve">in internal following list. </w:t>
        </w:r>
      </w:ins>
      <w:del w:id="3675" w:author="Meir Kalter" w:date="2016-06-15T14:40:00Z">
        <w:r w:rsidRPr="000B4F8A" w:rsidDel="00C90B3E">
          <w:rPr>
            <w:rStyle w:val="Emphasis"/>
            <w:rPrChange w:id="3676"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3677" w:author="Meir Kalter" w:date="2016-06-14T14:46:00Z">
            <w:rPr>
              <w:rStyle w:val="Ninguno"/>
              <w:rFonts w:ascii="Cambria" w:eastAsia="Cambria" w:hAnsi="Cambria" w:cs="Cambria"/>
              <w:i w:val="0"/>
              <w:iCs w:val="0"/>
              <w:sz w:val="24"/>
              <w:szCs w:val="24"/>
            </w:rPr>
          </w:rPrChange>
        </w:rPr>
        <w:t>The project was done in object oriented methodology.</w:t>
      </w:r>
      <w:ins w:id="3678" w:author="Meir Kalter" w:date="2016-07-01T09:32:00Z">
        <w:r w:rsidR="00F71B8C">
          <w:rPr>
            <w:rStyle w:val="Emphasis"/>
          </w:rPr>
          <w:t xml:space="preserve"> One exemplar to this could be the Seven Digits display – which wasn’t write from scratch, but used the </w:t>
        </w:r>
      </w:ins>
      <w:ins w:id="3679" w:author="Meir Kalter" w:date="2016-07-01T09:33:00Z">
        <w:r w:rsidR="00F71B8C">
          <w:rPr>
            <w:rStyle w:val="Emphasis"/>
          </w:rPr>
          <w:t xml:space="preserve">Swing </w:t>
        </w:r>
      </w:ins>
      <w:ins w:id="3680" w:author="Meir Kalter" w:date="2016-07-01T09:32:00Z">
        <w:r w:rsidR="00F71B8C">
          <w:rPr>
            <w:rStyle w:val="Emphasis"/>
          </w:rPr>
          <w:t xml:space="preserve">Panel </w:t>
        </w:r>
      </w:ins>
      <w:ins w:id="3681" w:author="Meir Kalter" w:date="2016-07-01T09:33:00Z">
        <w:r w:rsidR="00F71B8C">
          <w:rPr>
            <w:rStyle w:val="Emphasis"/>
          </w:rPr>
          <w:t>and extends it.</w:t>
        </w:r>
      </w:ins>
    </w:p>
    <w:p w:rsidR="00C0594E" w:rsidRPr="000B4F8A" w:rsidRDefault="00B706A9">
      <w:pPr>
        <w:pStyle w:val="Heading41"/>
        <w:ind w:left="0" w:firstLine="0"/>
        <w:outlineLvl w:val="9"/>
        <w:rPr>
          <w:rStyle w:val="Emphasis"/>
          <w:rPrChange w:id="3682"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3683" w:author="Meir Kalter" w:date="2016-06-15T14:40:00Z">
          <w:pPr>
            <w:pStyle w:val="Heading41"/>
            <w:ind w:left="0" w:firstLine="0"/>
          </w:pPr>
        </w:pPrChange>
      </w:pPr>
      <w:r w:rsidRPr="000B4F8A">
        <w:rPr>
          <w:rStyle w:val="Emphasis"/>
          <w:rPrChange w:id="3684" w:author="Meir Kalter" w:date="2016-06-14T14:46:00Z">
            <w:rPr>
              <w:rStyle w:val="Ninguno"/>
              <w:rFonts w:ascii="Cambria" w:eastAsia="Cambria" w:hAnsi="Cambria" w:cs="Cambria"/>
              <w:i w:val="0"/>
              <w:iCs w:val="0"/>
              <w:sz w:val="24"/>
              <w:szCs w:val="24"/>
            </w:rPr>
          </w:rPrChange>
        </w:rPr>
        <w:t xml:space="preserve"> Following framework was in used: Gui – Swing. JPanel, data model of JList were extended . XML - JAXB.</w:t>
      </w:r>
      <w:bookmarkEnd w:id="3664"/>
      <w:bookmarkEnd w:id="3665"/>
      <w:r w:rsidRPr="000B4F8A">
        <w:rPr>
          <w:rStyle w:val="Emphasis"/>
          <w:rPrChange w:id="3685"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3686" w:author="Meir Kalter" w:date="2016-06-14T14:46:00Z">
            <w:rPr>
              <w:rStyle w:val="Ninguno"/>
              <w:rFonts w:ascii="Cambria" w:eastAsia="Cambria" w:hAnsi="Cambria" w:cs="Cambria"/>
              <w:b/>
              <w:bCs/>
              <w:i/>
              <w:iCs/>
              <w:sz w:val="24"/>
              <w:szCs w:val="24"/>
            </w:rPr>
          </w:rPrChange>
        </w:rPr>
      </w:pPr>
      <w:r w:rsidRPr="000B4F8A">
        <w:rPr>
          <w:rStyle w:val="Emphasis"/>
          <w:rPrChange w:id="3687"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r w:rsidRPr="00C91C1D">
        <w:rPr>
          <w:rStyle w:val="Ninguno"/>
          <w:rFonts w:ascii="Cambria" w:eastAsia="Cambria" w:hAnsi="Cambria" w:cs="Cambria"/>
          <w:b/>
          <w:bCs/>
          <w:i/>
          <w:iCs/>
          <w:sz w:val="24"/>
          <w:szCs w:val="24"/>
        </w:rPr>
        <w:t xml:space="preserve">Utils class was created as a Helper class which will include the methods that </w:t>
      </w:r>
      <w:ins w:id="3688"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not part of the Panel handling itself. It will shortly th</w:t>
      </w:r>
      <w:ins w:id="3689"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3690" w:author="Meir Kalter" w:date="2016-06-15T14:32:00Z"/>
        </w:rPr>
      </w:pPr>
      <w:bookmarkStart w:id="3691" w:name="_Toc453680500"/>
      <w:bookmarkStart w:id="3692" w:name="_Toc453680807"/>
      <w:bookmarkStart w:id="3693" w:name="_Toc455405481"/>
      <w:ins w:id="3694" w:author="Meir Kalter" w:date="2016-06-15T14:32:00Z">
        <w:r>
          <w:rPr>
            <w:rFonts w:eastAsia="Arial Unicode MS"/>
          </w:rPr>
          <w:t>Used design patterns</w:t>
        </w:r>
        <w:bookmarkEnd w:id="3693"/>
      </w:ins>
    </w:p>
    <w:p w:rsidR="00C0594E" w:rsidRPr="00445794" w:rsidDel="00445794" w:rsidRDefault="00B706A9">
      <w:pPr>
        <w:pStyle w:val="Heading3"/>
        <w:rPr>
          <w:del w:id="3695" w:author="Meir Kalter" w:date="2016-06-15T14:32:00Z"/>
          <w:rFonts w:eastAsia="Arial Unicode MS"/>
          <w:rPrChange w:id="3696" w:author="Meir Kalter" w:date="2016-06-15T14:32:00Z">
            <w:rPr>
              <w:del w:id="3697" w:author="Meir Kalter" w:date="2016-06-15T14:32:00Z"/>
            </w:rPr>
          </w:rPrChange>
        </w:rPr>
        <w:pPrChange w:id="3698" w:author="Meir Kalter" w:date="2016-06-15T14:33:00Z">
          <w:pPr>
            <w:pStyle w:val="Heading21"/>
            <w:numPr>
              <w:ilvl w:val="1"/>
              <w:numId w:val="23"/>
            </w:numPr>
            <w:ind w:left="576" w:hanging="576"/>
          </w:pPr>
        </w:pPrChange>
      </w:pPr>
      <w:del w:id="3699" w:author="Meir Kalter" w:date="2016-06-15T14:32:00Z">
        <w:r w:rsidRPr="00445794" w:rsidDel="00445794">
          <w:rPr>
            <w:rFonts w:eastAsia="Arial Unicode MS"/>
            <w:rPrChange w:id="3700" w:author="Meir Kalter" w:date="2016-06-15T14:32:00Z">
              <w:rPr>
                <w:rFonts w:eastAsia="Arial Unicode MS" w:cs="Arial Unicode MS"/>
              </w:rPr>
            </w:rPrChange>
          </w:rPr>
          <w:delText>Used design patterns</w:delText>
        </w:r>
        <w:bookmarkStart w:id="3701" w:name="_Toc453764701"/>
        <w:bookmarkStart w:id="3702" w:name="_Toc453764905"/>
        <w:bookmarkStart w:id="3703" w:name="_Toc453765166"/>
        <w:bookmarkStart w:id="3704" w:name="_Toc453765614"/>
        <w:bookmarkStart w:id="3705" w:name="_Toc453766057"/>
        <w:bookmarkStart w:id="3706" w:name="_Toc453767319"/>
        <w:bookmarkStart w:id="3707" w:name="_Toc453767543"/>
        <w:bookmarkStart w:id="3708" w:name="_Toc453767767"/>
        <w:bookmarkStart w:id="3709" w:name="_Toc453767992"/>
        <w:bookmarkStart w:id="3710" w:name="_Toc453768215"/>
        <w:bookmarkStart w:id="3711" w:name="_Toc453785895"/>
        <w:bookmarkStart w:id="3712" w:name="_Toc453786409"/>
        <w:bookmarkStart w:id="3713" w:name="_Toc454220878"/>
        <w:bookmarkStart w:id="3714" w:name="_Toc454274388"/>
        <w:bookmarkStart w:id="3715" w:name="_Toc455403396"/>
        <w:bookmarkStart w:id="3716" w:name="_Toc455403637"/>
        <w:bookmarkStart w:id="3717" w:name="_Toc455403877"/>
        <w:bookmarkStart w:id="3718" w:name="_Toc455404114"/>
        <w:bookmarkStart w:id="3719" w:name="_Toc455404350"/>
        <w:bookmarkStart w:id="3720" w:name="_Toc455404585"/>
        <w:bookmarkStart w:id="3721" w:name="_Toc455404819"/>
        <w:bookmarkStart w:id="3722" w:name="_Toc455405052"/>
        <w:bookmarkStart w:id="3723" w:name="_Toc455405268"/>
        <w:bookmarkStart w:id="3724" w:name="_Toc455405482"/>
        <w:bookmarkEnd w:id="3691"/>
        <w:bookmarkEnd w:id="3692"/>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del>
    </w:p>
    <w:p w:rsidR="00C0594E" w:rsidRPr="00445794" w:rsidRDefault="00B706A9">
      <w:pPr>
        <w:pStyle w:val="Heading3"/>
        <w:rPr>
          <w:rFonts w:eastAsia="Arial Unicode MS"/>
          <w:rPrChange w:id="3725" w:author="Meir Kalter" w:date="2016-06-15T14:32:00Z">
            <w:rPr>
              <w:sz w:val="24"/>
              <w:szCs w:val="24"/>
            </w:rPr>
          </w:rPrChange>
        </w:rPr>
        <w:pPrChange w:id="3726" w:author="Meir Kalter" w:date="2016-06-15T14:33:00Z">
          <w:pPr>
            <w:pStyle w:val="Heading31"/>
            <w:numPr>
              <w:ilvl w:val="2"/>
              <w:numId w:val="23"/>
            </w:numPr>
            <w:tabs>
              <w:tab w:val="num" w:pos="708"/>
            </w:tabs>
            <w:ind w:left="720" w:hanging="720"/>
          </w:pPr>
        </w:pPrChange>
      </w:pPr>
      <w:bookmarkStart w:id="3727" w:name="_Toc453680501"/>
      <w:bookmarkStart w:id="3728" w:name="_Toc453680808"/>
      <w:bookmarkStart w:id="3729" w:name="_Toc455405483"/>
      <w:r w:rsidRPr="00445794">
        <w:rPr>
          <w:rPrChange w:id="3730" w:author="Meir Kalter" w:date="2016-06-15T14:32:00Z">
            <w:rPr>
              <w:rStyle w:val="Ninguno"/>
              <w:rFonts w:eastAsia="Arial Unicode MS" w:cs="Arial Unicode MS"/>
              <w:sz w:val="24"/>
              <w:szCs w:val="24"/>
            </w:rPr>
          </w:rPrChange>
        </w:rPr>
        <w:t>Singleton</w:t>
      </w:r>
      <w:r w:rsidRPr="00445794">
        <w:rPr>
          <w:rFonts w:eastAsia="Arial Unicode MS"/>
          <w:rPrChange w:id="3731" w:author="Meir Kalter" w:date="2016-06-15T14:32:00Z">
            <w:rPr>
              <w:rFonts w:eastAsia="Arial Unicode MS" w:cs="Arial Unicode MS"/>
            </w:rPr>
          </w:rPrChange>
        </w:rPr>
        <w:t xml:space="preserve"> pattern</w:t>
      </w:r>
      <w:bookmarkEnd w:id="3727"/>
      <w:bookmarkEnd w:id="3728"/>
      <w:bookmarkEnd w:id="3729"/>
      <w:r w:rsidRPr="00445794">
        <w:rPr>
          <w:rFonts w:eastAsia="Arial Unicode MS"/>
          <w:rPrChange w:id="3732" w:author="Meir Kalter" w:date="2016-06-15T14:32:00Z">
            <w:rPr>
              <w:rFonts w:eastAsia="Arial Unicode MS" w:cs="Arial Unicode MS"/>
            </w:rPr>
          </w:rPrChange>
        </w:rPr>
        <w:t xml:space="preserve"> </w:t>
      </w:r>
    </w:p>
    <w:p w:rsidR="00C0594E" w:rsidRDefault="00F71B8C" w:rsidP="002E720D">
      <w:pPr>
        <w:pStyle w:val="Heading41"/>
        <w:ind w:left="864" w:firstLine="0"/>
        <w:rPr>
          <w:rStyle w:val="NingunoA"/>
        </w:rPr>
      </w:pPr>
      <w:bookmarkStart w:id="3733" w:name="_Toc453680502"/>
      <w:bookmarkStart w:id="3734" w:name="_Toc453680809"/>
      <w:ins w:id="3735" w:author="Meir Kalter" w:date="2016-07-01T09:34:00Z">
        <w:r>
          <w:rPr>
            <w:rStyle w:val="NingunoA"/>
          </w:rPr>
          <w:t xml:space="preserve">The singleton </w:t>
        </w:r>
      </w:ins>
      <w:ins w:id="3736" w:author="Meir Kalter" w:date="2016-07-01T09:35:00Z">
        <w:r>
          <w:rPr>
            <w:rStyle w:val="NingunoA"/>
          </w:rPr>
          <w:t xml:space="preserve">patenrn was used </w:t>
        </w:r>
      </w:ins>
      <w:del w:id="3737" w:author="Meir Kalter" w:date="2016-07-01T09:35:00Z">
        <w:r w:rsidR="00B706A9" w:rsidDel="00F71B8C">
          <w:rPr>
            <w:rStyle w:val="NingunoA"/>
          </w:rPr>
          <w:delText>Will be used for</w:delText>
        </w:r>
      </w:del>
      <w:del w:id="3738" w:author="Toni" w:date="2016-06-12T19:58:00Z">
        <w:r w:rsidR="00B706A9" w:rsidDel="00B706A9">
          <w:rPr>
            <w:rStyle w:val="NingunoA"/>
          </w:rPr>
          <w:delText xml:space="preserve"> </w:delText>
        </w:r>
      </w:del>
      <w:del w:id="3739" w:author="Meir Kalter" w:date="2016-07-01T09:35:00Z">
        <w:r w:rsidR="00B706A9" w:rsidDel="00F71B8C">
          <w:rPr>
            <w:rStyle w:val="NingunoA"/>
          </w:rPr>
          <w:delText xml:space="preserve"> handling</w:delText>
        </w:r>
      </w:del>
      <w:ins w:id="3740" w:author="Meir Kalter" w:date="2016-07-01T09:35:00Z">
        <w:r>
          <w:rPr>
            <w:rStyle w:val="NingunoA"/>
          </w:rPr>
          <w:t xml:space="preserve">to create </w:t>
        </w:r>
      </w:ins>
      <w:del w:id="3741" w:author="Meir Kalter" w:date="2016-07-01T09:35:00Z">
        <w:r w:rsidR="00B706A9" w:rsidDel="00F71B8C">
          <w:rPr>
            <w:rStyle w:val="NingunoA"/>
          </w:rPr>
          <w:delText xml:space="preserve"> just</w:delText>
        </w:r>
      </w:del>
      <w:ins w:id="3742" w:author="Meir Kalter" w:date="2016-07-01T09:35:00Z">
        <w:r>
          <w:rPr>
            <w:rStyle w:val="NingunoA"/>
          </w:rPr>
          <w:t>only</w:t>
        </w:r>
      </w:ins>
      <w:r w:rsidR="00B706A9">
        <w:rPr>
          <w:rStyle w:val="NingunoA"/>
        </w:rPr>
        <w:t xml:space="preserve"> one occurrence of every member of the CPU. LogicalCpu is the class of the Singleton. Si</w:t>
      </w:r>
      <w:ins w:id="3743" w:author="Toni" w:date="2016-06-12T19:59:00Z">
        <w:r w:rsidR="00B706A9">
          <w:rPr>
            <w:rStyle w:val="NingunoA"/>
          </w:rPr>
          <w:t>n</w:t>
        </w:r>
      </w:ins>
      <w:r w:rsidR="00B706A9">
        <w:rPr>
          <w:rStyle w:val="NingunoA"/>
        </w:rPr>
        <w:t>gleton implementation done with double checking to prevent entering double time on the same time.</w:t>
      </w:r>
      <w:bookmarkEnd w:id="3733"/>
      <w:bookmarkEnd w:id="3734"/>
    </w:p>
    <w:p w:rsidR="00C0594E" w:rsidRPr="00514B1E" w:rsidRDefault="00B706A9">
      <w:pPr>
        <w:pStyle w:val="Heading3"/>
        <w:pPrChange w:id="3744" w:author="Meir Kalter" w:date="2016-06-15T14:33:00Z">
          <w:pPr>
            <w:pStyle w:val="Heading31"/>
            <w:numPr>
              <w:ilvl w:val="2"/>
              <w:numId w:val="24"/>
            </w:numPr>
            <w:ind w:left="708" w:hanging="708"/>
          </w:pPr>
        </w:pPrChange>
      </w:pPr>
      <w:bookmarkStart w:id="3745" w:name="_Toc453680503"/>
      <w:bookmarkStart w:id="3746" w:name="_Toc453680810"/>
      <w:bookmarkStart w:id="3747" w:name="_Toc455405484"/>
      <w:r w:rsidRPr="00445794">
        <w:rPr>
          <w:rPrChange w:id="3748" w:author="Meir Kalter" w:date="2016-06-15T14:33:00Z">
            <w:rPr>
              <w:rStyle w:val="Ninguno"/>
              <w:rFonts w:eastAsia="Arial Unicode MS" w:cs="Arial Unicode MS"/>
            </w:rPr>
          </w:rPrChange>
        </w:rPr>
        <w:t>Factory Pattern</w:t>
      </w:r>
      <w:bookmarkEnd w:id="3745"/>
      <w:bookmarkEnd w:id="3746"/>
      <w:bookmarkEnd w:id="3747"/>
      <w:r w:rsidRPr="00445794">
        <w:rPr>
          <w:rPrChange w:id="3749" w:author="Meir Kalter" w:date="2016-06-15T14:33:00Z">
            <w:rPr>
              <w:rFonts w:eastAsia="Arial Unicode MS" w:cs="Arial Unicode MS"/>
            </w:rPr>
          </w:rPrChange>
        </w:rPr>
        <w:t xml:space="preserve">  </w:t>
      </w:r>
    </w:p>
    <w:p w:rsidR="00C0594E" w:rsidRDefault="005F4C03">
      <w:pPr>
        <w:pStyle w:val="Heading41"/>
        <w:ind w:left="864" w:firstLine="0"/>
        <w:rPr>
          <w:rStyle w:val="NingunoA"/>
        </w:rPr>
      </w:pPr>
      <w:bookmarkStart w:id="3750" w:name="_Toc453680504"/>
      <w:bookmarkStart w:id="3751" w:name="_Toc453680811"/>
      <w:ins w:id="3752" w:author="Meir Kalter" w:date="2016-07-01T09:42:00Z">
        <w:r>
          <w:rPr>
            <w:rStyle w:val="NingunoA"/>
          </w:rPr>
          <w:t xml:space="preserve">The factory pattern was used </w:t>
        </w:r>
      </w:ins>
      <w:r w:rsidR="00B706A9">
        <w:rPr>
          <w:rStyle w:val="NingunoA"/>
        </w:rPr>
        <w:t>to create the</w:t>
      </w:r>
      <w:ins w:id="3753" w:author="Meir Kalter" w:date="2016-07-01T09:42:00Z">
        <w:r>
          <w:rPr>
            <w:rStyle w:val="NingunoA"/>
          </w:rPr>
          <w:t xml:space="preserve"> required </w:t>
        </w:r>
      </w:ins>
      <w:r w:rsidR="00B706A9">
        <w:rPr>
          <w:rStyle w:val="NingunoA"/>
        </w:rPr>
        <w:t xml:space="preserve"> implementation of ActivityPiece in run time, for every step while execution the assembled code. Factory class name is ActivityPieceFactory.</w:t>
      </w:r>
      <w:r w:rsidR="00B706A9">
        <w:rPr>
          <w:rStyle w:val="NingunoA"/>
        </w:rPr>
        <w:br/>
      </w:r>
      <w:r w:rsidR="00B706A9">
        <w:rPr>
          <w:rStyle w:val="NingunoA"/>
        </w:rPr>
        <w:footnoteReference w:id="2"/>
      </w:r>
      <w:bookmarkEnd w:id="3750"/>
      <w:bookmarkEnd w:id="3751"/>
    </w:p>
    <w:p w:rsidR="00C0594E" w:rsidRPr="00445794" w:rsidRDefault="00B706A9">
      <w:pPr>
        <w:pStyle w:val="Heading2"/>
        <w:rPr>
          <w:rPrChange w:id="3754" w:author="Meir Kalter" w:date="2016-06-15T14:34:00Z">
            <w:rPr>
              <w:rStyle w:val="Ninguno"/>
              <w:sz w:val="22"/>
              <w:szCs w:val="22"/>
            </w:rPr>
          </w:rPrChange>
        </w:rPr>
        <w:pPrChange w:id="3755" w:author="Meir Kalter" w:date="2016-06-15T14:34:00Z">
          <w:pPr>
            <w:pStyle w:val="Heading21"/>
            <w:numPr>
              <w:ilvl w:val="1"/>
              <w:numId w:val="23"/>
            </w:numPr>
            <w:ind w:left="576" w:hanging="576"/>
          </w:pPr>
        </w:pPrChange>
      </w:pPr>
      <w:bookmarkStart w:id="3756" w:name="_Toc453680505"/>
      <w:bookmarkStart w:id="3757" w:name="_Toc453680812"/>
      <w:bookmarkStart w:id="3758" w:name="_Toc455405485"/>
      <w:r w:rsidRPr="00445794">
        <w:rPr>
          <w:rPrChange w:id="3759" w:author="Meir Kalter" w:date="2016-06-15T14:34:00Z">
            <w:rPr>
              <w:rFonts w:eastAsia="Arial Unicode MS" w:cs="Arial Unicode MS"/>
            </w:rPr>
          </w:rPrChange>
        </w:rPr>
        <w:lastRenderedPageBreak/>
        <w:t>Pseudo codes</w:t>
      </w:r>
      <w:bookmarkEnd w:id="3756"/>
      <w:bookmarkEnd w:id="3757"/>
      <w:bookmarkEnd w:id="3758"/>
    </w:p>
    <w:p w:rsidR="00C0594E" w:rsidRDefault="005F4C03">
      <w:pPr>
        <w:pStyle w:val="Heading3"/>
        <w:pPrChange w:id="3760" w:author="Meir Kalter" w:date="2016-06-15T14:34:00Z">
          <w:pPr>
            <w:pStyle w:val="Heading31"/>
            <w:numPr>
              <w:ilvl w:val="2"/>
              <w:numId w:val="24"/>
            </w:numPr>
            <w:ind w:left="708" w:hanging="708"/>
          </w:pPr>
        </w:pPrChange>
      </w:pPr>
      <w:bookmarkStart w:id="3761" w:name="_Toc453680506"/>
      <w:bookmarkStart w:id="3762" w:name="_Toc453680813"/>
      <w:bookmarkStart w:id="3763" w:name="_Toc455405486"/>
      <w:ins w:id="3764" w:author="Meir Kalter" w:date="2016-07-01T09:43:00Z">
        <w:r>
          <w:t xml:space="preserve">Main - </w:t>
        </w:r>
      </w:ins>
      <w:r w:rsidR="00B706A9" w:rsidRPr="00445794">
        <w:rPr>
          <w:rPrChange w:id="3765" w:author="Meir Kalter" w:date="2016-06-15T14:34:00Z">
            <w:rPr>
              <w:rFonts w:eastAsia="Arial Unicode MS" w:cs="Arial Unicode MS"/>
            </w:rPr>
          </w:rPrChange>
        </w:rPr>
        <w:t>Run/Step execution</w:t>
      </w:r>
      <w:bookmarkEnd w:id="3761"/>
      <w:bookmarkEnd w:id="3762"/>
      <w:bookmarkEnd w:id="3763"/>
      <w:r w:rsidR="00B706A9">
        <w:rPr>
          <w:rFonts w:eastAsia="Arial Unicode MS" w:cs="Arial Unicode MS"/>
        </w:rPr>
        <w:t xml:space="preserve">  </w:t>
      </w:r>
    </w:p>
    <w:p w:rsidR="00C0594E" w:rsidRPr="00323230" w:rsidRDefault="00B706A9">
      <w:pPr>
        <w:pStyle w:val="Encabezam"/>
        <w:outlineLvl w:val="9"/>
        <w:rPr>
          <w:rStyle w:val="IntenseEmphasis"/>
          <w:rPrChange w:id="3766"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3767" w:name="_Toc453680814"/>
      <w:r w:rsidRPr="00323230">
        <w:rPr>
          <w:rStyle w:val="IntenseEmphasis"/>
          <w:rPrChange w:id="3768" w:author="Meir Kalter" w:date="2016-06-15T14:37:00Z">
            <w:rPr/>
          </w:rPrChange>
        </w:rPr>
        <w:t>#nextAddress = getNextAddress()</w:t>
      </w:r>
      <w:bookmarkEnd w:id="3767"/>
    </w:p>
    <w:p w:rsidR="00C0594E" w:rsidRPr="00323230" w:rsidRDefault="00B706A9">
      <w:pPr>
        <w:pStyle w:val="Encabezam"/>
        <w:outlineLvl w:val="9"/>
        <w:rPr>
          <w:rStyle w:val="IntenseEmphasis"/>
          <w:rPrChange w:id="3769" w:author="Meir Kalter" w:date="2016-06-15T14:37:00Z">
            <w:rPr>
              <w:rStyle w:val="Ninguno"/>
              <w:shd w:val="clear" w:color="auto" w:fill="C0C0C0"/>
            </w:rPr>
          </w:rPrChange>
        </w:rPr>
      </w:pPr>
      <w:r w:rsidRPr="00323230">
        <w:rPr>
          <w:rStyle w:val="IntenseEmphasis"/>
          <w:rPrChange w:id="3770" w:author="Meir Kalter" w:date="2016-06-15T14:37:00Z">
            <w:rPr>
              <w:rStyle w:val="Ninguno"/>
              <w:shd w:val="clear" w:color="auto" w:fill="C0C0C0"/>
            </w:rPr>
          </w:rPrChange>
        </w:rPr>
        <w:t xml:space="preserve">     </w:t>
      </w:r>
      <w:bookmarkStart w:id="3771" w:name="_Toc453680815"/>
      <w:r w:rsidRPr="00323230">
        <w:rPr>
          <w:rStyle w:val="IntenseEmphasis"/>
          <w:rPrChange w:id="3772" w:author="Meir Kalter" w:date="2016-06-15T14:37:00Z">
            <w:rPr>
              <w:rStyle w:val="Ninguno"/>
              <w:shd w:val="clear" w:color="auto" w:fill="C0C0C0"/>
            </w:rPr>
          </w:rPrChange>
        </w:rPr>
        <w:t>#step()</w:t>
      </w:r>
      <w:bookmarkEnd w:id="3771"/>
    </w:p>
    <w:p w:rsidR="00C0594E" w:rsidRPr="00323230" w:rsidRDefault="00B706A9">
      <w:pPr>
        <w:pStyle w:val="Encabezam"/>
        <w:outlineLvl w:val="9"/>
        <w:rPr>
          <w:rStyle w:val="IntenseEmphasis"/>
          <w:rPrChange w:id="3773" w:author="Meir Kalter" w:date="2016-06-15T14:37:00Z">
            <w:rPr>
              <w:rStyle w:val="Ninguno"/>
              <w:shd w:val="clear" w:color="auto" w:fill="C0C0C0"/>
            </w:rPr>
          </w:rPrChange>
        </w:rPr>
      </w:pPr>
      <w:r w:rsidRPr="00323230">
        <w:rPr>
          <w:rStyle w:val="IntenseEmphasis"/>
          <w:rPrChange w:id="3774" w:author="Meir Kalter" w:date="2016-06-15T14:37:00Z">
            <w:rPr>
              <w:rStyle w:val="Ninguno"/>
              <w:shd w:val="clear" w:color="auto" w:fill="C0C0C0"/>
            </w:rPr>
          </w:rPrChange>
        </w:rPr>
        <w:t xml:space="preserve">     </w:t>
      </w:r>
      <w:bookmarkStart w:id="3775" w:name="_Toc453680816"/>
      <w:r w:rsidRPr="00323230">
        <w:rPr>
          <w:rStyle w:val="IntenseEmphasis"/>
          <w:rPrChange w:id="3776" w:author="Meir Kalter" w:date="2016-06-15T14:37:00Z">
            <w:rPr>
              <w:rStyle w:val="Ninguno"/>
              <w:shd w:val="clear" w:color="auto" w:fill="C0C0C0"/>
            </w:rPr>
          </w:rPrChange>
        </w:rPr>
        <w:t>#updatePc()</w:t>
      </w:r>
      <w:bookmarkEnd w:id="3775"/>
    </w:p>
    <w:p w:rsidR="00C0594E" w:rsidRPr="00323230" w:rsidRDefault="00B706A9">
      <w:pPr>
        <w:pStyle w:val="Encabezam"/>
        <w:outlineLvl w:val="9"/>
        <w:rPr>
          <w:rStyle w:val="IntenseEmphasis"/>
          <w:rPrChange w:id="3777" w:author="Meir Kalter" w:date="2016-06-15T14:37:00Z">
            <w:rPr>
              <w:rStyle w:val="Ninguno"/>
              <w:shd w:val="clear" w:color="auto" w:fill="C0C0C0"/>
            </w:rPr>
          </w:rPrChange>
        </w:rPr>
      </w:pPr>
      <w:r w:rsidRPr="00323230">
        <w:rPr>
          <w:rStyle w:val="IntenseEmphasis"/>
          <w:rPrChange w:id="3778" w:author="Meir Kalter" w:date="2016-06-15T14:37:00Z">
            <w:rPr>
              <w:rStyle w:val="Ninguno"/>
              <w:shd w:val="clear" w:color="auto" w:fill="C0C0C0"/>
            </w:rPr>
          </w:rPrChange>
        </w:rPr>
        <w:t xml:space="preserve">     </w:t>
      </w:r>
      <w:bookmarkStart w:id="3779" w:name="_Toc453680817"/>
      <w:r w:rsidRPr="00323230">
        <w:rPr>
          <w:rStyle w:val="IntenseEmphasis"/>
          <w:rPrChange w:id="3780" w:author="Meir Kalter" w:date="2016-06-15T14:37:00Z">
            <w:rPr>
              <w:rStyle w:val="Ninguno"/>
              <w:shd w:val="clear" w:color="auto" w:fill="C0C0C0"/>
            </w:rPr>
          </w:rPrChange>
        </w:rPr>
        <w:t>#Show impact memory fields</w:t>
      </w:r>
      <w:bookmarkEnd w:id="3779"/>
    </w:p>
    <w:p w:rsidR="00C0594E" w:rsidRDefault="00B706A9">
      <w:pPr>
        <w:pStyle w:val="Encabezam"/>
        <w:outlineLvl w:val="9"/>
        <w:rPr>
          <w:ins w:id="3781" w:author="Meir Kalter" w:date="2016-06-20T11:54:00Z"/>
          <w:rStyle w:val="IntenseEmphasis"/>
        </w:rPr>
      </w:pPr>
      <w:r w:rsidRPr="00323230">
        <w:rPr>
          <w:rStyle w:val="IntenseEmphasis"/>
          <w:rPrChange w:id="3782" w:author="Meir Kalter" w:date="2016-06-15T14:37:00Z">
            <w:rPr>
              <w:rStyle w:val="Ninguno"/>
              <w:shd w:val="clear" w:color="auto" w:fill="C0C0C0"/>
            </w:rPr>
          </w:rPrChange>
        </w:rPr>
        <w:t xml:space="preserve">     </w:t>
      </w:r>
      <w:bookmarkStart w:id="3783" w:name="_Toc453680818"/>
      <w:r w:rsidRPr="00323230">
        <w:rPr>
          <w:rStyle w:val="IntenseEmphasis"/>
          <w:rPrChange w:id="3784" w:author="Meir Kalter" w:date="2016-06-15T14:37:00Z">
            <w:rPr>
              <w:rStyle w:val="Ninguno"/>
              <w:shd w:val="clear" w:color="auto" w:fill="C0C0C0"/>
            </w:rPr>
          </w:rPrChange>
        </w:rPr>
        <w:t>#Show next step on the Instruction CPU window</w:t>
      </w:r>
      <w:bookmarkEnd w:id="3783"/>
    </w:p>
    <w:p w:rsidR="0099713A" w:rsidRDefault="0099713A">
      <w:pPr>
        <w:pStyle w:val="Cuerpo"/>
        <w:rPr>
          <w:ins w:id="3785" w:author="Meir Kalter" w:date="2016-06-20T11:54:00Z"/>
          <w:rFonts w:eastAsia="Georgia"/>
        </w:rPr>
        <w:pPrChange w:id="3786" w:author="Meir Kalter" w:date="2016-06-20T11:54:00Z">
          <w:pPr>
            <w:pStyle w:val="Encabezam"/>
            <w:outlineLvl w:val="9"/>
          </w:pPr>
        </w:pPrChange>
      </w:pPr>
      <w:ins w:id="3787" w:author="Meir Kalter" w:date="2016-06-20T11:54:00Z">
        <w:r>
          <w:rPr>
            <w:rFonts w:eastAsia="Georgia"/>
          </w:rPr>
          <w:t>Explanation:</w:t>
        </w:r>
      </w:ins>
    </w:p>
    <w:p w:rsidR="0099713A" w:rsidRDefault="0099713A">
      <w:pPr>
        <w:pStyle w:val="Cuerpo"/>
        <w:rPr>
          <w:ins w:id="3788" w:author="Meir Kalter" w:date="2016-06-20T11:54:00Z"/>
          <w:rFonts w:eastAsia="Georgia"/>
        </w:rPr>
        <w:pPrChange w:id="3789" w:author="Meir Kalter" w:date="2016-06-20T11:54:00Z">
          <w:pPr>
            <w:pStyle w:val="Encabezam"/>
            <w:outlineLvl w:val="9"/>
          </w:pPr>
        </w:pPrChange>
      </w:pPr>
      <w:ins w:id="3790" w:author="Meir Kalter" w:date="2016-06-20T11:54:00Z">
        <w:r>
          <w:rPr>
            <w:rFonts w:eastAsia="Georgia"/>
          </w:rPr>
          <w:t xml:space="preserve">    The execution method was built with the following steps:</w:t>
        </w:r>
      </w:ins>
    </w:p>
    <w:p w:rsidR="0099713A" w:rsidRDefault="0099713A">
      <w:pPr>
        <w:pStyle w:val="Cuerpo"/>
        <w:numPr>
          <w:ilvl w:val="0"/>
          <w:numId w:val="148"/>
        </w:numPr>
        <w:rPr>
          <w:ins w:id="3791" w:author="Meir Kalter" w:date="2016-06-20T11:54:00Z"/>
          <w:rFonts w:eastAsia="Georgia"/>
        </w:rPr>
        <w:pPrChange w:id="3792" w:author="Meir Kalter" w:date="2016-06-20T11:54:00Z">
          <w:pPr>
            <w:pStyle w:val="Encabezam"/>
            <w:outlineLvl w:val="9"/>
          </w:pPr>
        </w:pPrChange>
      </w:pPr>
      <w:ins w:id="3793" w:author="Meir Kalter" w:date="2016-06-20T11:54:00Z">
        <w:r>
          <w:rPr>
            <w:rFonts w:eastAsia="Georgia"/>
          </w:rPr>
          <w:t>Get the next instruction to be executed</w:t>
        </w:r>
      </w:ins>
      <w:ins w:id="3794" w:author="Meir Kalter" w:date="2016-06-20T11:55:00Z">
        <w:r>
          <w:rPr>
            <w:rFonts w:eastAsia="Georgia"/>
          </w:rPr>
          <w:t>.</w:t>
        </w:r>
      </w:ins>
      <w:ins w:id="3795" w:author="Meir Kalter" w:date="2016-07-01T09:43:00Z">
        <w:r w:rsidR="005F4C03">
          <w:rPr>
            <w:rFonts w:eastAsia="Georgia"/>
          </w:rPr>
          <w:t xml:space="preserve"> </w:t>
        </w:r>
      </w:ins>
    </w:p>
    <w:p w:rsidR="0099713A" w:rsidRDefault="0099713A">
      <w:pPr>
        <w:pStyle w:val="Cuerpo"/>
        <w:numPr>
          <w:ilvl w:val="0"/>
          <w:numId w:val="148"/>
        </w:numPr>
        <w:rPr>
          <w:ins w:id="3796" w:author="Meir Kalter" w:date="2016-06-20T11:55:00Z"/>
          <w:rFonts w:eastAsia="Georgia"/>
        </w:rPr>
        <w:pPrChange w:id="3797" w:author="Meir Kalter" w:date="2016-06-20T11:55:00Z">
          <w:pPr>
            <w:pStyle w:val="Encabezam"/>
            <w:outlineLvl w:val="9"/>
          </w:pPr>
        </w:pPrChange>
      </w:pPr>
      <w:ins w:id="3798" w:author="Meir Kalter" w:date="2016-06-20T11:55:00Z">
        <w:r>
          <w:rPr>
            <w:rFonts w:eastAsia="Georgia"/>
          </w:rPr>
          <w:t xml:space="preserve">Execution of </w:t>
        </w:r>
      </w:ins>
      <w:ins w:id="3799" w:author="Meir Kalter" w:date="2016-06-20T11:54:00Z">
        <w:r>
          <w:rPr>
            <w:rFonts w:eastAsia="Georgia"/>
          </w:rPr>
          <w:t>the step</w:t>
        </w:r>
      </w:ins>
      <w:ins w:id="3800" w:author="Meir Kalter" w:date="2016-06-20T11:55:00Z">
        <w:r>
          <w:rPr>
            <w:rFonts w:eastAsia="Georgia"/>
          </w:rPr>
          <w:t xml:space="preserve"> in the logic.</w:t>
        </w:r>
      </w:ins>
      <w:ins w:id="3801" w:author="Meir Kalter" w:date="2016-06-21T20:06:00Z">
        <w:r w:rsidR="000628E7">
          <w:rPr>
            <w:rFonts w:eastAsia="Georgia"/>
          </w:rPr>
          <w:t xml:space="preserve"> </w:t>
        </w:r>
      </w:ins>
      <w:ins w:id="3802" w:author="Meir Kalter" w:date="2016-06-21T20:07:00Z">
        <w:r w:rsidR="000628E7">
          <w:rPr>
            <w:rFonts w:eastAsia="Georgia"/>
          </w:rPr>
          <w:t xml:space="preserve">For example:  </w:t>
        </w:r>
      </w:ins>
      <w:ins w:id="3803" w:author="Meir Kalter" w:date="2016-06-21T20:06:00Z">
        <w:r w:rsidR="000628E7">
          <w:rPr>
            <w:rFonts w:eastAsia="Georgia"/>
          </w:rPr>
          <w:t>Pull data value by ref or immediately from the operand and put in the required place according to the Instruction.</w:t>
        </w:r>
      </w:ins>
    </w:p>
    <w:p w:rsidR="0099713A" w:rsidRDefault="0099713A">
      <w:pPr>
        <w:pStyle w:val="Cuerpo"/>
        <w:numPr>
          <w:ilvl w:val="0"/>
          <w:numId w:val="148"/>
        </w:numPr>
        <w:rPr>
          <w:ins w:id="3804" w:author="Meir Kalter" w:date="2016-06-20T11:55:00Z"/>
          <w:rFonts w:eastAsia="Georgia"/>
        </w:rPr>
        <w:pPrChange w:id="3805" w:author="Meir Kalter" w:date="2016-06-20T11:55:00Z">
          <w:pPr>
            <w:pStyle w:val="Encabezam"/>
            <w:outlineLvl w:val="9"/>
          </w:pPr>
        </w:pPrChange>
      </w:pPr>
      <w:ins w:id="3806" w:author="Meir Kalter" w:date="2016-06-20T11:55:00Z">
        <w:r>
          <w:rPr>
            <w:rFonts w:eastAsia="Georgia"/>
          </w:rPr>
          <w:t xml:space="preserve">Update the pc after the execution of the </w:t>
        </w:r>
      </w:ins>
      <w:ins w:id="3807" w:author="Meir Kalter" w:date="2016-06-20T11:56:00Z">
        <w:r>
          <w:rPr>
            <w:rFonts w:eastAsia="Georgia"/>
          </w:rPr>
          <w:t>instruction</w:t>
        </w:r>
      </w:ins>
      <w:ins w:id="3808" w:author="Meir Kalter" w:date="2016-06-20T11:55:00Z">
        <w:r>
          <w:rPr>
            <w:rFonts w:eastAsia="Georgia"/>
          </w:rPr>
          <w:t>.</w:t>
        </w:r>
      </w:ins>
    </w:p>
    <w:p w:rsidR="0099713A" w:rsidRDefault="0099713A">
      <w:pPr>
        <w:pStyle w:val="Cuerpo"/>
        <w:numPr>
          <w:ilvl w:val="0"/>
          <w:numId w:val="148"/>
        </w:numPr>
        <w:rPr>
          <w:ins w:id="3809" w:author="Meir Kalter" w:date="2016-06-20T11:56:00Z"/>
          <w:rFonts w:eastAsia="Georgia"/>
        </w:rPr>
        <w:pPrChange w:id="3810" w:author="Meir Kalter" w:date="2016-06-20T11:55:00Z">
          <w:pPr>
            <w:pStyle w:val="Encabezam"/>
            <w:outlineLvl w:val="9"/>
          </w:pPr>
        </w:pPrChange>
      </w:pPr>
      <w:ins w:id="3811" w:author="Meir Kalter" w:date="2016-06-20T11:56:00Z">
        <w:r>
          <w:rPr>
            <w:rFonts w:eastAsia="Georgia"/>
          </w:rPr>
          <w:t>Show the impact memory by the last command</w:t>
        </w:r>
      </w:ins>
    </w:p>
    <w:p w:rsidR="0099713A" w:rsidRPr="0099713A" w:rsidRDefault="0099713A">
      <w:pPr>
        <w:pStyle w:val="Cuerpo"/>
        <w:numPr>
          <w:ilvl w:val="0"/>
          <w:numId w:val="148"/>
        </w:numPr>
        <w:rPr>
          <w:rFonts w:eastAsia="Georgia"/>
          <w:rPrChange w:id="3812" w:author="Meir Kalter" w:date="2016-06-20T11:54:00Z">
            <w:rPr/>
          </w:rPrChange>
        </w:rPr>
        <w:pPrChange w:id="3813" w:author="Meir Kalter" w:date="2016-06-20T11:55:00Z">
          <w:pPr>
            <w:pStyle w:val="Encabezam"/>
            <w:outlineLvl w:val="9"/>
          </w:pPr>
        </w:pPrChange>
      </w:pPr>
      <w:ins w:id="3814" w:author="Meir Kalter" w:date="2016-06-20T11:56:00Z">
        <w:r>
          <w:rPr>
            <w:rFonts w:eastAsia="Georgia"/>
          </w:rPr>
          <w:t>Show the next step to be executed.</w:t>
        </w:r>
      </w:ins>
    </w:p>
    <w:p w:rsidR="00C0594E" w:rsidRPr="00514B1E" w:rsidRDefault="00B706A9">
      <w:pPr>
        <w:pStyle w:val="Heading3"/>
        <w:pPrChange w:id="3815" w:author="Meir Kalter" w:date="2016-06-15T14:37:00Z">
          <w:pPr>
            <w:pStyle w:val="Heading31"/>
            <w:numPr>
              <w:ilvl w:val="2"/>
              <w:numId w:val="24"/>
            </w:numPr>
            <w:ind w:left="708" w:hanging="708"/>
          </w:pPr>
        </w:pPrChange>
      </w:pPr>
      <w:bookmarkStart w:id="3816" w:name="_Toc453680507"/>
      <w:bookmarkStart w:id="3817" w:name="_Toc453680819"/>
      <w:bookmarkStart w:id="3818" w:name="_Toc455405487"/>
      <w:r w:rsidRPr="00B35F30">
        <w:rPr>
          <w:rPrChange w:id="3819" w:author="Meir Kalter" w:date="2016-06-15T14:37:00Z">
            <w:rPr>
              <w:rFonts w:eastAsia="Arial Unicode MS" w:cs="Arial Unicode MS"/>
            </w:rPr>
          </w:rPrChange>
        </w:rPr>
        <w:t>Instruction implementation</w:t>
      </w:r>
      <w:bookmarkEnd w:id="3816"/>
      <w:bookmarkEnd w:id="3817"/>
      <w:bookmarkEnd w:id="3818"/>
    </w:p>
    <w:p w:rsidR="00C0594E" w:rsidRDefault="00B706A9">
      <w:r>
        <w:rPr>
          <w:rFonts w:eastAsia="Arial Unicode MS" w:cs="Arial Unicode MS"/>
        </w:rPr>
        <w:t xml:space="preserve">The implementation of one instruction is built </w:t>
      </w:r>
      <w:del w:id="3820" w:author="Meir Kalter" w:date="2016-06-15T14:43:00Z">
        <w:r w:rsidDel="001D6881">
          <w:rPr>
            <w:rFonts w:eastAsia="Arial Unicode MS" w:cs="Arial Unicode MS"/>
          </w:rPr>
          <w:delText xml:space="preserve">from </w:delText>
        </w:r>
      </w:del>
      <w:ins w:id="3821" w:author="Meir Kalter" w:date="2016-06-15T14:43:00Z">
        <w:r w:rsidR="001D6881">
          <w:rPr>
            <w:rFonts w:eastAsia="Arial Unicode MS" w:cs="Arial Unicode MS"/>
          </w:rPr>
          <w:t xml:space="preserve">with </w:t>
        </w:r>
      </w:ins>
      <w:r>
        <w:rPr>
          <w:rFonts w:eastAsia="Arial Unicode MS" w:cs="Arial Unicode MS"/>
        </w:rPr>
        <w:t xml:space="preserve">the following  </w:t>
      </w:r>
      <w:ins w:id="3822" w:author="Meir Kalter" w:date="2016-06-15T14:43:00Z">
        <w:r w:rsidR="001D6881">
          <w:rPr>
            <w:rFonts w:eastAsia="Arial Unicode MS" w:cs="Arial Unicode MS"/>
          </w:rPr>
          <w:t>pseudo code:</w:t>
        </w:r>
      </w:ins>
      <w:del w:id="3823"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3824"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3825" w:author="Meir Kalter" w:date="2016-06-15T14:36:00Z">
            <w:rPr>
              <w:rStyle w:val="Ninguno"/>
              <w:shd w:val="clear" w:color="auto" w:fill="C0C0C0"/>
            </w:rPr>
          </w:rPrChange>
        </w:rPr>
        <w:t>#updateModel()</w:t>
      </w:r>
    </w:p>
    <w:p w:rsidR="00C0594E" w:rsidRPr="006D2E01" w:rsidRDefault="00B706A9">
      <w:pPr>
        <w:spacing w:after="0" w:line="240" w:lineRule="auto"/>
        <w:ind w:left="720"/>
        <w:rPr>
          <w:rStyle w:val="IntenseEmphasis"/>
          <w:rPrChange w:id="382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827" w:author="Meir Kalter" w:date="2016-06-15T14:36:00Z">
            <w:rPr>
              <w:rStyle w:val="Ninguno"/>
              <w:rFonts w:ascii="Cambria" w:eastAsia="Cambria" w:hAnsi="Cambria" w:cs="Cambria"/>
              <w:b/>
              <w:bCs/>
              <w:sz w:val="32"/>
              <w:szCs w:val="32"/>
              <w:shd w:val="clear" w:color="auto" w:fill="C0C0C0"/>
            </w:rPr>
          </w:rPrChange>
        </w:rPr>
        <w:t>#create new event for gui</w:t>
      </w:r>
    </w:p>
    <w:p w:rsidR="00C0594E" w:rsidRPr="006D2E01" w:rsidRDefault="00B706A9">
      <w:pPr>
        <w:spacing w:after="0" w:line="240" w:lineRule="auto"/>
        <w:ind w:left="720"/>
        <w:rPr>
          <w:rStyle w:val="IntenseEmphasis"/>
          <w:rPrChange w:id="3828"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829"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3830" w:author="Meir Kalter" w:date="2016-06-15T14:44:00Z"/>
        </w:rPr>
        <w:pPrChange w:id="3831" w:author="Meir Kalter" w:date="2016-06-15T14:44:00Z">
          <w:pPr>
            <w:ind w:left="990" w:hanging="220"/>
          </w:pPr>
        </w:pPrChange>
      </w:pPr>
      <w:bookmarkStart w:id="3832" w:name="_Toc453680508"/>
      <w:bookmarkStart w:id="3833" w:name="_Toc453680820"/>
      <w:bookmarkStart w:id="3834" w:name="_Toc455405488"/>
      <w:ins w:id="3835" w:author="Meir Kalter" w:date="2016-06-15T14:44:00Z">
        <w:r>
          <w:t>Seven Digit display</w:t>
        </w:r>
        <w:bookmarkEnd w:id="3834"/>
      </w:ins>
    </w:p>
    <w:p w:rsidR="00C0594E" w:rsidDel="00B44EDF" w:rsidRDefault="00B706A9">
      <w:pPr>
        <w:pStyle w:val="Heading3"/>
        <w:numPr>
          <w:ilvl w:val="0"/>
          <w:numId w:val="0"/>
        </w:numPr>
        <w:ind w:left="708"/>
        <w:rPr>
          <w:del w:id="3836" w:author="Meir Kalter" w:date="2016-06-15T14:44:00Z"/>
          <w:rStyle w:val="Ninguno"/>
        </w:rPr>
        <w:pPrChange w:id="3837" w:author="Meir Kalter" w:date="2016-06-15T15:20:00Z">
          <w:pPr>
            <w:pStyle w:val="Heading21"/>
            <w:numPr>
              <w:ilvl w:val="1"/>
              <w:numId w:val="23"/>
            </w:numPr>
            <w:ind w:left="576" w:hanging="576"/>
          </w:pPr>
        </w:pPrChange>
      </w:pPr>
      <w:del w:id="3838" w:author="Meir Kalter" w:date="2016-06-15T14:44:00Z">
        <w:r w:rsidRPr="00B44EDF" w:rsidDel="00B44EDF">
          <w:rPr>
            <w:rPrChange w:id="3839" w:author="Meir Kalter" w:date="2016-06-15T14:44:00Z">
              <w:rPr>
                <w:rStyle w:val="Ninguno"/>
              </w:rPr>
            </w:rPrChange>
          </w:rPr>
          <w:delText>Seven</w:delText>
        </w:r>
        <w:r w:rsidDel="00B44EDF">
          <w:rPr>
            <w:rStyle w:val="Ninguno"/>
          </w:rPr>
          <w:delText xml:space="preserve"> digid</w:delText>
        </w:r>
      </w:del>
      <w:ins w:id="3840" w:author="Toni" w:date="2016-06-12T19:59:00Z">
        <w:del w:id="3841" w:author="Meir Kalter" w:date="2016-06-15T14:44:00Z">
          <w:r w:rsidDel="00B44EDF">
            <w:rPr>
              <w:rStyle w:val="Ninguno"/>
            </w:rPr>
            <w:delText>t</w:delText>
          </w:r>
        </w:del>
      </w:ins>
      <w:del w:id="3842" w:author="Meir Kalter" w:date="2016-06-15T14:44:00Z">
        <w:r w:rsidDel="00B44EDF">
          <w:rPr>
            <w:rStyle w:val="Ninguno"/>
          </w:rPr>
          <w:delText xml:space="preserve"> display</w:delText>
        </w:r>
        <w:bookmarkEnd w:id="3832"/>
        <w:bookmarkEnd w:id="3833"/>
      </w:del>
    </w:p>
    <w:p w:rsidR="00C0594E" w:rsidRPr="006D2E01" w:rsidRDefault="00B706A9">
      <w:pPr>
        <w:ind w:left="708"/>
        <w:rPr>
          <w:rStyle w:val="IntenseEmphasis"/>
          <w:rPrChange w:id="3843" w:author="Meir Kalter" w:date="2016-06-15T14:36:00Z">
            <w:rPr>
              <w:rStyle w:val="Ninguno"/>
              <w:rFonts w:ascii="Cambria" w:eastAsia="Cambria" w:hAnsi="Cambria" w:cs="Cambria"/>
              <w:b/>
              <w:bCs/>
              <w:sz w:val="32"/>
              <w:szCs w:val="32"/>
              <w:shd w:val="clear" w:color="auto" w:fill="C0C0C0"/>
            </w:rPr>
          </w:rPrChange>
        </w:rPr>
        <w:pPrChange w:id="3844" w:author="Meir Kalter" w:date="2016-06-15T15:20:00Z">
          <w:pPr>
            <w:ind w:left="990" w:hanging="220"/>
          </w:pPr>
        </w:pPrChange>
      </w:pPr>
      <w:r w:rsidRPr="006D2E01">
        <w:rPr>
          <w:rStyle w:val="IntenseEmphasis"/>
          <w:rPrChange w:id="3845" w:author="Meir Kalter" w:date="2016-06-15T14:36:00Z">
            <w:rPr>
              <w:rStyle w:val="Ninguno"/>
              <w:rFonts w:ascii="Cambria" w:eastAsia="Cambria" w:hAnsi="Cambria" w:cs="Cambria"/>
              <w:b/>
              <w:bCs/>
              <w:sz w:val="32"/>
              <w:szCs w:val="32"/>
              <w:shd w:val="clear" w:color="auto" w:fill="C0C0C0"/>
            </w:rPr>
          </w:rPrChange>
        </w:rPr>
        <w:t>#    FOR INT numOfDigits &lt;=2</w:t>
      </w:r>
    </w:p>
    <w:p w:rsidR="00C0594E" w:rsidRPr="006D2E01" w:rsidRDefault="00B706A9">
      <w:pPr>
        <w:ind w:left="990" w:hanging="220"/>
        <w:rPr>
          <w:rStyle w:val="IntenseEmphasis"/>
          <w:rPrChange w:id="384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847" w:author="Meir Kalter" w:date="2016-06-15T14:36:00Z">
            <w:rPr>
              <w:rStyle w:val="Ninguno"/>
              <w:rFonts w:ascii="Cambria" w:eastAsia="Cambria" w:hAnsi="Cambria" w:cs="Cambria"/>
              <w:b/>
              <w:bCs/>
              <w:sz w:val="32"/>
              <w:szCs w:val="32"/>
              <w:shd w:val="clear" w:color="auto" w:fill="C0C0C0"/>
            </w:rPr>
          </w:rPrChange>
        </w:rPr>
        <w:t xml:space="preserve"> #         FOR int pieceNumber &lt;=7</w:t>
      </w:r>
    </w:p>
    <w:p w:rsidR="00C0594E" w:rsidRPr="006D2E01" w:rsidRDefault="00B706A9">
      <w:pPr>
        <w:ind w:left="990" w:hanging="220"/>
        <w:rPr>
          <w:rStyle w:val="IntenseEmphasis"/>
          <w:rPrChange w:id="3848"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849" w:author="Meir Kalter" w:date="2016-06-15T14:36:00Z">
            <w:rPr>
              <w:rStyle w:val="Ninguno"/>
              <w:rFonts w:ascii="Cambria" w:eastAsia="Cambria" w:hAnsi="Cambria" w:cs="Cambria"/>
              <w:b/>
              <w:bCs/>
              <w:sz w:val="32"/>
              <w:szCs w:val="32"/>
              <w:shd w:val="clear" w:color="auto" w:fill="C0C0C0"/>
            </w:rPr>
          </w:rPrChange>
        </w:rPr>
        <w:t xml:space="preserve"> #                  Draw the piece ON/OFF [using the graphics.fillPolygon method]</w:t>
      </w:r>
    </w:p>
    <w:p w:rsidR="00C0594E" w:rsidRDefault="00B44EDF">
      <w:pPr>
        <w:pStyle w:val="Heading3"/>
        <w:pPrChange w:id="3850" w:author="Meir Kalter" w:date="2016-06-15T14:44:00Z">
          <w:pPr>
            <w:pStyle w:val="Heading41"/>
            <w:numPr>
              <w:ilvl w:val="3"/>
              <w:numId w:val="25"/>
            </w:numPr>
            <w:tabs>
              <w:tab w:val="num" w:pos="708"/>
            </w:tabs>
            <w:ind w:left="864" w:hanging="864"/>
          </w:pPr>
        </w:pPrChange>
      </w:pPr>
      <w:bookmarkStart w:id="3851" w:name="_Toc453680509"/>
      <w:bookmarkStart w:id="3852" w:name="_Toc453680821"/>
      <w:bookmarkStart w:id="3853" w:name="_Toc455405489"/>
      <w:ins w:id="3854" w:author="Meir Kalter" w:date="2016-06-15T14:44:00Z">
        <w:r>
          <w:t xml:space="preserve">Pseudo code </w:t>
        </w:r>
      </w:ins>
      <w:r w:rsidR="00B706A9" w:rsidRPr="00B44EDF">
        <w:rPr>
          <w:rPrChange w:id="3855" w:author="Meir Kalter" w:date="2016-06-15T14:44:00Z">
            <w:rPr>
              <w:rFonts w:eastAsia="Arial Unicode MS" w:cs="Arial Unicode MS"/>
            </w:rPr>
          </w:rPrChange>
        </w:rPr>
        <w:t>Explanations</w:t>
      </w:r>
      <w:bookmarkEnd w:id="3851"/>
      <w:bookmarkEnd w:id="3852"/>
      <w:bookmarkEnd w:id="3853"/>
    </w:p>
    <w:p w:rsidR="00C0594E" w:rsidRDefault="00B706A9">
      <w:pPr>
        <w:numPr>
          <w:ilvl w:val="0"/>
          <w:numId w:val="27"/>
        </w:numPr>
        <w:spacing w:after="0" w:line="240" w:lineRule="auto"/>
      </w:pPr>
      <w:r>
        <w:t>The Gui would later go on list of received events and handling them to show impact memory, next command, new registers values.</w:t>
      </w:r>
    </w:p>
    <w:p w:rsidR="00C0594E" w:rsidRDefault="00B706A9">
      <w:pPr>
        <w:numPr>
          <w:ilvl w:val="0"/>
          <w:numId w:val="27"/>
        </w:numPr>
        <w:spacing w:after="0" w:line="240" w:lineRule="auto"/>
      </w:pPr>
      <w:r>
        <w:t>Create Jump event – will update the CP to another value instead of using the address of the the next command.</w:t>
      </w:r>
    </w:p>
    <w:p w:rsidR="00C0594E" w:rsidRPr="00514B1E" w:rsidRDefault="00B706A9">
      <w:pPr>
        <w:pStyle w:val="Heading2"/>
        <w:pPrChange w:id="3856" w:author="Meir Kalter" w:date="2016-06-15T14:45:00Z">
          <w:pPr>
            <w:pStyle w:val="Heading21"/>
            <w:numPr>
              <w:ilvl w:val="1"/>
              <w:numId w:val="28"/>
            </w:numPr>
            <w:ind w:left="576" w:hanging="576"/>
          </w:pPr>
        </w:pPrChange>
      </w:pPr>
      <w:bookmarkStart w:id="3857" w:name="_Toc453680510"/>
      <w:bookmarkStart w:id="3858" w:name="_Toc453680822"/>
      <w:bookmarkStart w:id="3859" w:name="_Toc455405490"/>
      <w:r w:rsidRPr="009D6D00">
        <w:rPr>
          <w:rPrChange w:id="3860" w:author="Meir Kalter" w:date="2016-06-15T14:45:00Z">
            <w:rPr>
              <w:rFonts w:eastAsia="Arial Unicode MS" w:cs="Arial Unicode MS"/>
            </w:rPr>
          </w:rPrChange>
        </w:rPr>
        <w:t>Customization of classes</w:t>
      </w:r>
      <w:bookmarkEnd w:id="3857"/>
      <w:bookmarkEnd w:id="3858"/>
      <w:bookmarkEnd w:id="3859"/>
    </w:p>
    <w:p w:rsidR="00C0594E" w:rsidRDefault="00B706A9">
      <w:pPr>
        <w:numPr>
          <w:ilvl w:val="0"/>
          <w:numId w:val="30"/>
        </w:numPr>
        <w:rPr>
          <w:ins w:id="3861" w:author="Meir Kalter" w:date="2016-07-01T09:50:00Z"/>
        </w:rPr>
      </w:pPr>
      <w:r>
        <w:t>JPanel – customized for display the Seven Digit</w:t>
      </w:r>
    </w:p>
    <w:p w:rsidR="0074506A" w:rsidRDefault="0074506A" w:rsidP="0074506A">
      <w:pPr>
        <w:numPr>
          <w:ilvl w:val="0"/>
          <w:numId w:val="30"/>
        </w:numPr>
      </w:pPr>
      <w:ins w:id="3862" w:author="Meir Kalter" w:date="2016-07-01T09:53:00Z">
        <w:r w:rsidRPr="0074506A">
          <w:t>AbstractListModel</w:t>
        </w:r>
        <w:r>
          <w:t xml:space="preserve"> – extends for adding some </w:t>
        </w:r>
      </w:ins>
      <w:ins w:id="3863" w:author="Meir Kalter" w:date="2016-07-01T09:54:00Z">
        <w:r>
          <w:t>properties to the display of the List.</w:t>
        </w:r>
      </w:ins>
    </w:p>
    <w:p w:rsidR="00C0594E" w:rsidDel="009D6D00" w:rsidRDefault="00B706A9">
      <w:pPr>
        <w:pStyle w:val="Heading1"/>
        <w:rPr>
          <w:moveFrom w:id="3864" w:author="Meir Kalter" w:date="2016-06-15T14:46:00Z"/>
        </w:rPr>
        <w:pPrChange w:id="3865" w:author="Meir Kalter" w:date="2016-06-15T15:12:00Z">
          <w:pPr>
            <w:pStyle w:val="Heading21"/>
            <w:numPr>
              <w:ilvl w:val="1"/>
              <w:numId w:val="31"/>
            </w:numPr>
            <w:ind w:left="576" w:hanging="576"/>
          </w:pPr>
        </w:pPrChange>
      </w:pPr>
      <w:bookmarkStart w:id="3866" w:name="_Toc453680511"/>
      <w:bookmarkStart w:id="3867" w:name="_Toc453680823"/>
      <w:moveFromRangeStart w:id="3868" w:author="Meir Kalter" w:date="2016-06-15T14:46:00Z" w:name="move453765339"/>
      <w:moveFrom w:id="3869" w:author="Meir Kalter" w:date="2016-06-15T14:46:00Z">
        <w:r w:rsidRPr="009D6D00" w:rsidDel="009D6D00">
          <w:rPr>
            <w:rPrChange w:id="3870" w:author="Meir Kalter" w:date="2016-06-15T14:45:00Z">
              <w:rPr>
                <w:rFonts w:eastAsia="Arial Unicode MS" w:cs="Arial Unicode MS"/>
              </w:rPr>
            </w:rPrChange>
          </w:rPr>
          <w:lastRenderedPageBreak/>
          <w:t>Implementations</w:t>
        </w:r>
        <w:bookmarkStart w:id="3871" w:name="_Toc453765624"/>
        <w:bookmarkStart w:id="3872" w:name="_Toc453766067"/>
        <w:bookmarkStart w:id="3873" w:name="_Toc453767329"/>
        <w:bookmarkStart w:id="3874" w:name="_Toc453767553"/>
        <w:bookmarkStart w:id="3875" w:name="_Toc453767777"/>
        <w:bookmarkStart w:id="3876" w:name="_Toc453768001"/>
        <w:bookmarkStart w:id="3877" w:name="_Toc453768224"/>
        <w:bookmarkStart w:id="3878" w:name="_Toc453785904"/>
        <w:bookmarkStart w:id="3879" w:name="_Toc453786418"/>
        <w:bookmarkStart w:id="3880" w:name="_Toc454220887"/>
        <w:bookmarkStart w:id="3881" w:name="_Toc454274397"/>
        <w:bookmarkStart w:id="3882" w:name="_Toc455403405"/>
        <w:bookmarkStart w:id="3883" w:name="_Toc455403646"/>
        <w:bookmarkStart w:id="3884" w:name="_Toc455403886"/>
        <w:bookmarkStart w:id="3885" w:name="_Toc455404123"/>
        <w:bookmarkStart w:id="3886" w:name="_Toc455404359"/>
        <w:bookmarkStart w:id="3887" w:name="_Toc455404594"/>
        <w:bookmarkStart w:id="3888" w:name="_Toc455404828"/>
        <w:bookmarkStart w:id="3889" w:name="_Toc455405061"/>
        <w:bookmarkStart w:id="3890" w:name="_Toc455405277"/>
        <w:bookmarkStart w:id="3891" w:name="_Toc455405491"/>
        <w:bookmarkEnd w:id="3866"/>
        <w:bookmarkEnd w:id="3867"/>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moveFrom>
    </w:p>
    <w:p w:rsidR="00C0594E" w:rsidDel="009D6D00" w:rsidRDefault="00B706A9">
      <w:pPr>
        <w:pStyle w:val="Heading1"/>
        <w:rPr>
          <w:moveFrom w:id="3892" w:author="Meir Kalter" w:date="2016-06-15T14:46:00Z"/>
        </w:rPr>
        <w:pPrChange w:id="3893" w:author="Meir Kalter" w:date="2016-06-15T15:12:00Z">
          <w:pPr>
            <w:pStyle w:val="Heading31"/>
            <w:numPr>
              <w:ilvl w:val="2"/>
              <w:numId w:val="24"/>
            </w:numPr>
            <w:ind w:left="708" w:hanging="708"/>
          </w:pPr>
        </w:pPrChange>
      </w:pPr>
      <w:bookmarkStart w:id="3894" w:name="_Toc453680512"/>
      <w:bookmarkStart w:id="3895" w:name="_Toc453680824"/>
      <w:moveFrom w:id="3896" w:author="Meir Kalter" w:date="2016-06-15T14:46:00Z">
        <w:r w:rsidDel="009D6D00">
          <w:t>Seven digit</w:t>
        </w:r>
        <w:bookmarkStart w:id="3897" w:name="_Toc453765625"/>
        <w:bookmarkStart w:id="3898" w:name="_Toc453766068"/>
        <w:bookmarkStart w:id="3899" w:name="_Toc453767330"/>
        <w:bookmarkStart w:id="3900" w:name="_Toc453767554"/>
        <w:bookmarkStart w:id="3901" w:name="_Toc453767778"/>
        <w:bookmarkStart w:id="3902" w:name="_Toc453768002"/>
        <w:bookmarkStart w:id="3903" w:name="_Toc453768225"/>
        <w:bookmarkStart w:id="3904" w:name="_Toc453785905"/>
        <w:bookmarkStart w:id="3905" w:name="_Toc453786419"/>
        <w:bookmarkStart w:id="3906" w:name="_Toc454220888"/>
        <w:bookmarkStart w:id="3907" w:name="_Toc454274398"/>
        <w:bookmarkStart w:id="3908" w:name="_Toc455403406"/>
        <w:bookmarkStart w:id="3909" w:name="_Toc455403647"/>
        <w:bookmarkStart w:id="3910" w:name="_Toc455403887"/>
        <w:bookmarkStart w:id="3911" w:name="_Toc455404124"/>
        <w:bookmarkStart w:id="3912" w:name="_Toc455404360"/>
        <w:bookmarkStart w:id="3913" w:name="_Toc455404595"/>
        <w:bookmarkStart w:id="3914" w:name="_Toc455404829"/>
        <w:bookmarkStart w:id="3915" w:name="_Toc455405062"/>
        <w:bookmarkStart w:id="3916" w:name="_Toc455405278"/>
        <w:bookmarkStart w:id="3917" w:name="_Toc455405492"/>
        <w:bookmarkEnd w:id="3894"/>
        <w:bookmarkEnd w:id="3895"/>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moveFrom>
    </w:p>
    <w:p w:rsidR="00C0594E" w:rsidDel="009D6D00" w:rsidRDefault="00B706A9">
      <w:pPr>
        <w:pStyle w:val="Heading1"/>
        <w:rPr>
          <w:moveFrom w:id="3918" w:author="Meir Kalter" w:date="2016-06-15T14:46:00Z"/>
        </w:rPr>
        <w:pPrChange w:id="3919" w:author="Meir Kalter" w:date="2016-06-15T15:12:00Z">
          <w:pPr>
            <w:pStyle w:val="Heading41"/>
            <w:numPr>
              <w:ilvl w:val="3"/>
              <w:numId w:val="24"/>
            </w:numPr>
            <w:ind w:left="708" w:hanging="708"/>
          </w:pPr>
        </w:pPrChange>
      </w:pPr>
      <w:bookmarkStart w:id="3920" w:name="_Toc453680513"/>
      <w:bookmarkStart w:id="3921" w:name="_Toc453680825"/>
      <w:moveFrom w:id="3922" w:author="Meir Kalter" w:date="2016-06-15T14:46:00Z">
        <w:r w:rsidDel="009D6D00">
          <w:t>High level design:</w:t>
        </w:r>
        <w:bookmarkStart w:id="3923" w:name="_Toc453765626"/>
        <w:bookmarkStart w:id="3924" w:name="_Toc453766069"/>
        <w:bookmarkStart w:id="3925" w:name="_Toc453767331"/>
        <w:bookmarkStart w:id="3926" w:name="_Toc453767555"/>
        <w:bookmarkStart w:id="3927" w:name="_Toc453767779"/>
        <w:bookmarkStart w:id="3928" w:name="_Toc453768003"/>
        <w:bookmarkStart w:id="3929" w:name="_Toc453768226"/>
        <w:bookmarkStart w:id="3930" w:name="_Toc453785906"/>
        <w:bookmarkStart w:id="3931" w:name="_Toc453786420"/>
        <w:bookmarkStart w:id="3932" w:name="_Toc454220889"/>
        <w:bookmarkStart w:id="3933" w:name="_Toc454274399"/>
        <w:bookmarkStart w:id="3934" w:name="_Toc455403407"/>
        <w:bookmarkStart w:id="3935" w:name="_Toc455403648"/>
        <w:bookmarkStart w:id="3936" w:name="_Toc455403888"/>
        <w:bookmarkStart w:id="3937" w:name="_Toc455404125"/>
        <w:bookmarkStart w:id="3938" w:name="_Toc455404361"/>
        <w:bookmarkStart w:id="3939" w:name="_Toc455404596"/>
        <w:bookmarkStart w:id="3940" w:name="_Toc455404830"/>
        <w:bookmarkStart w:id="3941" w:name="_Toc455405063"/>
        <w:bookmarkStart w:id="3942" w:name="_Toc455405279"/>
        <w:bookmarkStart w:id="3943" w:name="_Toc455405493"/>
        <w:bookmarkEnd w:id="3920"/>
        <w:bookmarkEnd w:id="3921"/>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moveFrom>
    </w:p>
    <w:p w:rsidR="00C0594E" w:rsidDel="009D6D00" w:rsidRDefault="00B706A9">
      <w:pPr>
        <w:pStyle w:val="Heading1"/>
        <w:rPr>
          <w:moveFrom w:id="3944" w:author="Meir Kalter" w:date="2016-06-15T14:46:00Z"/>
        </w:rPr>
        <w:pPrChange w:id="3945" w:author="Meir Kalter" w:date="2016-06-15T15:12:00Z">
          <w:pPr>
            <w:ind w:left="360"/>
          </w:pPr>
        </w:pPrChange>
      </w:pPr>
      <w:moveFrom w:id="3946"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947" w:name="_Toc453765627"/>
        <w:bookmarkStart w:id="3948" w:name="_Toc453766070"/>
        <w:bookmarkStart w:id="3949" w:name="_Toc453767332"/>
        <w:bookmarkStart w:id="3950" w:name="_Toc453767556"/>
        <w:bookmarkStart w:id="3951" w:name="_Toc453767780"/>
        <w:bookmarkStart w:id="3952" w:name="_Toc453768004"/>
        <w:bookmarkStart w:id="3953" w:name="_Toc453768227"/>
        <w:bookmarkStart w:id="3954" w:name="_Toc453785907"/>
        <w:bookmarkStart w:id="3955" w:name="_Toc453786421"/>
        <w:bookmarkStart w:id="3956" w:name="_Toc454220890"/>
        <w:bookmarkStart w:id="3957" w:name="_Toc454274400"/>
        <w:bookmarkStart w:id="3958" w:name="_Toc455403408"/>
        <w:bookmarkStart w:id="3959" w:name="_Toc455403649"/>
        <w:bookmarkStart w:id="3960" w:name="_Toc455403889"/>
        <w:bookmarkStart w:id="3961" w:name="_Toc455404126"/>
        <w:bookmarkStart w:id="3962" w:name="_Toc455404362"/>
        <w:bookmarkStart w:id="3963" w:name="_Toc455404597"/>
        <w:bookmarkStart w:id="3964" w:name="_Toc455404831"/>
        <w:bookmarkStart w:id="3965" w:name="_Toc455405064"/>
        <w:bookmarkStart w:id="3966" w:name="_Toc455405280"/>
        <w:bookmarkStart w:id="3967" w:name="_Toc455405494"/>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moveFrom>
    </w:p>
    <w:p w:rsidR="00C0594E" w:rsidDel="009D6D00" w:rsidRDefault="00B706A9">
      <w:pPr>
        <w:pStyle w:val="Heading1"/>
        <w:rPr>
          <w:moveFrom w:id="3968" w:author="Meir Kalter" w:date="2016-06-15T14:46:00Z"/>
        </w:rPr>
        <w:pPrChange w:id="3969" w:author="Meir Kalter" w:date="2016-06-15T15:12:00Z">
          <w:pPr>
            <w:pStyle w:val="Heading41"/>
            <w:numPr>
              <w:ilvl w:val="3"/>
              <w:numId w:val="24"/>
            </w:numPr>
            <w:ind w:left="708" w:hanging="708"/>
          </w:pPr>
        </w:pPrChange>
      </w:pPr>
      <w:bookmarkStart w:id="3970" w:name="_Toc453680514"/>
      <w:bookmarkStart w:id="3971" w:name="_Toc453680826"/>
      <w:moveFrom w:id="3972" w:author="Meir Kalter" w:date="2016-06-15T14:46:00Z">
        <w:r w:rsidDel="009D6D00">
          <w:t>UML class diagram of class</w:t>
        </w:r>
        <w:bookmarkStart w:id="3973" w:name="_Toc453765628"/>
        <w:bookmarkStart w:id="3974" w:name="_Toc453766071"/>
        <w:bookmarkStart w:id="3975" w:name="_Toc453767333"/>
        <w:bookmarkStart w:id="3976" w:name="_Toc453767557"/>
        <w:bookmarkStart w:id="3977" w:name="_Toc453767781"/>
        <w:bookmarkStart w:id="3978" w:name="_Toc453768005"/>
        <w:bookmarkStart w:id="3979" w:name="_Toc453768228"/>
        <w:bookmarkStart w:id="3980" w:name="_Toc453785908"/>
        <w:bookmarkStart w:id="3981" w:name="_Toc453786422"/>
        <w:bookmarkStart w:id="3982" w:name="_Toc454220891"/>
        <w:bookmarkStart w:id="3983" w:name="_Toc454274401"/>
        <w:bookmarkStart w:id="3984" w:name="_Toc455403409"/>
        <w:bookmarkStart w:id="3985" w:name="_Toc455403650"/>
        <w:bookmarkStart w:id="3986" w:name="_Toc455403890"/>
        <w:bookmarkStart w:id="3987" w:name="_Toc455404127"/>
        <w:bookmarkStart w:id="3988" w:name="_Toc455404363"/>
        <w:bookmarkStart w:id="3989" w:name="_Toc455404598"/>
        <w:bookmarkStart w:id="3990" w:name="_Toc455404832"/>
        <w:bookmarkStart w:id="3991" w:name="_Toc455405065"/>
        <w:bookmarkStart w:id="3992" w:name="_Toc455405281"/>
        <w:bookmarkStart w:id="3993" w:name="_Toc455405495"/>
        <w:bookmarkEnd w:id="3970"/>
        <w:bookmarkEnd w:id="3971"/>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moveFrom>
    </w:p>
    <w:p w:rsidR="00C0594E" w:rsidDel="009D6D00" w:rsidRDefault="00B706A9">
      <w:pPr>
        <w:pStyle w:val="Heading1"/>
        <w:rPr>
          <w:moveFrom w:id="3994" w:author="Meir Kalter" w:date="2016-06-15T14:46:00Z"/>
        </w:rPr>
        <w:pPrChange w:id="3995" w:author="Meir Kalter" w:date="2016-06-15T15:12:00Z">
          <w:pPr/>
        </w:pPrChange>
      </w:pPr>
      <w:moveFrom w:id="3996" w:author="Meir Kalter" w:date="2016-06-15T14:46:00Z">
        <w:r w:rsidDel="009D6D00">
          <w:rPr>
            <w:noProof/>
            <w:lang w:eastAsia="en-US" w:bidi="he-IL"/>
          </w:rPr>
          <w:drawing>
            <wp:inline distT="0" distB="0" distL="0" distR="0" wp14:anchorId="7287B988" wp14:editId="5BE581A1">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997" w:name="_Toc453765629"/>
        <w:bookmarkStart w:id="3998" w:name="_Toc453766072"/>
        <w:bookmarkStart w:id="3999" w:name="_Toc453767334"/>
        <w:bookmarkStart w:id="4000" w:name="_Toc453767558"/>
        <w:bookmarkStart w:id="4001" w:name="_Toc453767782"/>
        <w:bookmarkStart w:id="4002" w:name="_Toc453768006"/>
        <w:bookmarkStart w:id="4003" w:name="_Toc453768229"/>
        <w:bookmarkStart w:id="4004" w:name="_Toc453785909"/>
        <w:bookmarkStart w:id="4005" w:name="_Toc453786423"/>
        <w:bookmarkStart w:id="4006" w:name="_Toc454220892"/>
        <w:bookmarkStart w:id="4007" w:name="_Toc454274402"/>
        <w:bookmarkStart w:id="4008" w:name="_Toc455403410"/>
        <w:bookmarkStart w:id="4009" w:name="_Toc455403651"/>
        <w:bookmarkStart w:id="4010" w:name="_Toc455403891"/>
        <w:bookmarkStart w:id="4011" w:name="_Toc455404128"/>
        <w:bookmarkStart w:id="4012" w:name="_Toc455404364"/>
        <w:bookmarkStart w:id="4013" w:name="_Toc455404599"/>
        <w:bookmarkStart w:id="4014" w:name="_Toc455404833"/>
        <w:bookmarkStart w:id="4015" w:name="_Toc455405066"/>
        <w:bookmarkStart w:id="4016" w:name="_Toc455405282"/>
        <w:bookmarkStart w:id="4017" w:name="_Toc4554054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moveFrom>
    </w:p>
    <w:p w:rsidR="00C0594E" w:rsidDel="009D6D00" w:rsidRDefault="00B706A9">
      <w:pPr>
        <w:pStyle w:val="Heading1"/>
        <w:rPr>
          <w:moveFrom w:id="4018" w:author="Meir Kalter" w:date="2016-06-15T14:46:00Z"/>
        </w:rPr>
        <w:pPrChange w:id="4019" w:author="Meir Kalter" w:date="2016-06-15T15:12:00Z">
          <w:pPr>
            <w:pStyle w:val="Heading41"/>
            <w:numPr>
              <w:ilvl w:val="3"/>
              <w:numId w:val="24"/>
            </w:numPr>
            <w:ind w:left="708" w:hanging="708"/>
          </w:pPr>
        </w:pPrChange>
      </w:pPr>
      <w:bookmarkStart w:id="4020" w:name="_Toc453680515"/>
      <w:bookmarkStart w:id="4021" w:name="_Toc453680827"/>
      <w:moveFrom w:id="4022" w:author="Meir Kalter" w:date="2016-06-15T14:46:00Z">
        <w:r w:rsidDel="009D6D00">
          <w:t>Methods</w:t>
        </w:r>
        <w:bookmarkStart w:id="4023" w:name="_Toc453765630"/>
        <w:bookmarkStart w:id="4024" w:name="_Toc453766073"/>
        <w:bookmarkStart w:id="4025" w:name="_Toc453767335"/>
        <w:bookmarkStart w:id="4026" w:name="_Toc453767559"/>
        <w:bookmarkStart w:id="4027" w:name="_Toc453767783"/>
        <w:bookmarkStart w:id="4028" w:name="_Toc453768007"/>
        <w:bookmarkStart w:id="4029" w:name="_Toc453768230"/>
        <w:bookmarkStart w:id="4030" w:name="_Toc453785910"/>
        <w:bookmarkStart w:id="4031" w:name="_Toc453786424"/>
        <w:bookmarkStart w:id="4032" w:name="_Toc454220893"/>
        <w:bookmarkStart w:id="4033" w:name="_Toc454274403"/>
        <w:bookmarkStart w:id="4034" w:name="_Toc455403411"/>
        <w:bookmarkStart w:id="4035" w:name="_Toc455403652"/>
        <w:bookmarkStart w:id="4036" w:name="_Toc455403892"/>
        <w:bookmarkStart w:id="4037" w:name="_Toc455404129"/>
        <w:bookmarkStart w:id="4038" w:name="_Toc455404365"/>
        <w:bookmarkStart w:id="4039" w:name="_Toc455404600"/>
        <w:bookmarkStart w:id="4040" w:name="_Toc455404834"/>
        <w:bookmarkStart w:id="4041" w:name="_Toc455405067"/>
        <w:bookmarkStart w:id="4042" w:name="_Toc455405283"/>
        <w:bookmarkStart w:id="4043" w:name="_Toc455405497"/>
        <w:bookmarkEnd w:id="4020"/>
        <w:bookmarkEnd w:id="4021"/>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moveFrom>
    </w:p>
    <w:p w:rsidR="00C0594E" w:rsidDel="009D6D00" w:rsidRDefault="00B706A9">
      <w:pPr>
        <w:pStyle w:val="Heading1"/>
        <w:rPr>
          <w:moveFrom w:id="4044" w:author="Meir Kalter" w:date="2016-06-15T14:46:00Z"/>
        </w:rPr>
        <w:pPrChange w:id="4045" w:author="Meir Kalter" w:date="2016-06-15T15:12:00Z">
          <w:pPr/>
        </w:pPrChange>
      </w:pPr>
      <w:moveFrom w:id="4046"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4047" w:name="_Toc453765631"/>
        <w:bookmarkStart w:id="4048" w:name="_Toc453766074"/>
        <w:bookmarkStart w:id="4049" w:name="_Toc453767336"/>
        <w:bookmarkStart w:id="4050" w:name="_Toc453767560"/>
        <w:bookmarkStart w:id="4051" w:name="_Toc453767784"/>
        <w:bookmarkStart w:id="4052" w:name="_Toc453768008"/>
        <w:bookmarkStart w:id="4053" w:name="_Toc453768231"/>
        <w:bookmarkStart w:id="4054" w:name="_Toc453785911"/>
        <w:bookmarkStart w:id="4055" w:name="_Toc453786425"/>
        <w:bookmarkStart w:id="4056" w:name="_Toc454220894"/>
        <w:bookmarkStart w:id="4057" w:name="_Toc454274404"/>
        <w:bookmarkStart w:id="4058" w:name="_Toc455403412"/>
        <w:bookmarkStart w:id="4059" w:name="_Toc455403653"/>
        <w:bookmarkStart w:id="4060" w:name="_Toc455403893"/>
        <w:bookmarkStart w:id="4061" w:name="_Toc455404130"/>
        <w:bookmarkStart w:id="4062" w:name="_Toc455404366"/>
        <w:bookmarkStart w:id="4063" w:name="_Toc455404601"/>
        <w:bookmarkStart w:id="4064" w:name="_Toc455404835"/>
        <w:bookmarkStart w:id="4065" w:name="_Toc455405068"/>
        <w:bookmarkStart w:id="4066" w:name="_Toc455405284"/>
        <w:bookmarkStart w:id="4067" w:name="_Toc455405498"/>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moveFrom>
    </w:p>
    <w:p w:rsidR="00C0594E" w:rsidDel="009D6D00" w:rsidRDefault="00B706A9">
      <w:pPr>
        <w:pStyle w:val="Heading1"/>
        <w:rPr>
          <w:moveFrom w:id="4068" w:author="Meir Kalter" w:date="2016-06-15T14:46:00Z"/>
        </w:rPr>
        <w:pPrChange w:id="4069" w:author="Meir Kalter" w:date="2016-06-15T15:12:00Z">
          <w:pPr/>
        </w:pPrChange>
      </w:pPr>
      <w:moveFrom w:id="4070"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4071" w:name="_Toc453765632"/>
        <w:bookmarkStart w:id="4072" w:name="_Toc453766075"/>
        <w:bookmarkStart w:id="4073" w:name="_Toc453767337"/>
        <w:bookmarkStart w:id="4074" w:name="_Toc453767561"/>
        <w:bookmarkStart w:id="4075" w:name="_Toc453767785"/>
        <w:bookmarkStart w:id="4076" w:name="_Toc453768009"/>
        <w:bookmarkStart w:id="4077" w:name="_Toc453768232"/>
        <w:bookmarkStart w:id="4078" w:name="_Toc453785912"/>
        <w:bookmarkStart w:id="4079" w:name="_Toc453786426"/>
        <w:bookmarkStart w:id="4080" w:name="_Toc454220895"/>
        <w:bookmarkStart w:id="4081" w:name="_Toc454274405"/>
        <w:bookmarkStart w:id="4082" w:name="_Toc455403413"/>
        <w:bookmarkStart w:id="4083" w:name="_Toc455403654"/>
        <w:bookmarkStart w:id="4084" w:name="_Toc455403894"/>
        <w:bookmarkStart w:id="4085" w:name="_Toc455404131"/>
        <w:bookmarkStart w:id="4086" w:name="_Toc455404367"/>
        <w:bookmarkStart w:id="4087" w:name="_Toc455404602"/>
        <w:bookmarkStart w:id="4088" w:name="_Toc455404836"/>
        <w:bookmarkStart w:id="4089" w:name="_Toc455405069"/>
        <w:bookmarkStart w:id="4090" w:name="_Toc455405285"/>
        <w:bookmarkStart w:id="4091" w:name="_Toc455405499"/>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moveFrom>
    </w:p>
    <w:p w:rsidR="00C0594E" w:rsidDel="009D6D00" w:rsidRDefault="00B706A9">
      <w:pPr>
        <w:pStyle w:val="Heading1"/>
        <w:rPr>
          <w:moveFrom w:id="4092" w:author="Meir Kalter" w:date="2016-06-15T14:46:00Z"/>
        </w:rPr>
        <w:pPrChange w:id="4093" w:author="Meir Kalter" w:date="2016-06-15T15:12:00Z">
          <w:pPr>
            <w:pStyle w:val="Heading41"/>
            <w:numPr>
              <w:ilvl w:val="3"/>
              <w:numId w:val="24"/>
            </w:numPr>
            <w:ind w:left="708" w:hanging="708"/>
          </w:pPr>
        </w:pPrChange>
      </w:pPr>
      <w:bookmarkStart w:id="4094" w:name="_Toc453680516"/>
      <w:bookmarkStart w:id="4095" w:name="_Toc453680828"/>
      <w:moveFrom w:id="4096" w:author="Meir Kalter" w:date="2016-06-15T14:46:00Z">
        <w:r w:rsidDel="009D6D00">
          <w:rPr>
            <w:rStyle w:val="Ninguno"/>
            <w:rFonts w:eastAsia="Arial Unicode MS" w:cs="Arial Unicode MS"/>
            <w:b w:val="0"/>
            <w:bCs w:val="0"/>
          </w:rPr>
          <w:t>Interface</w:t>
        </w:r>
        <w:r w:rsidDel="009D6D00">
          <w:t>:</w:t>
        </w:r>
        <w:bookmarkStart w:id="4097" w:name="_Toc453765633"/>
        <w:bookmarkStart w:id="4098" w:name="_Toc453766076"/>
        <w:bookmarkStart w:id="4099" w:name="_Toc453767338"/>
        <w:bookmarkStart w:id="4100" w:name="_Toc453767562"/>
        <w:bookmarkStart w:id="4101" w:name="_Toc453767786"/>
        <w:bookmarkStart w:id="4102" w:name="_Toc453768010"/>
        <w:bookmarkStart w:id="4103" w:name="_Toc453768233"/>
        <w:bookmarkStart w:id="4104" w:name="_Toc453785913"/>
        <w:bookmarkStart w:id="4105" w:name="_Toc453786427"/>
        <w:bookmarkStart w:id="4106" w:name="_Toc454220896"/>
        <w:bookmarkStart w:id="4107" w:name="_Toc454274406"/>
        <w:bookmarkStart w:id="4108" w:name="_Toc455403414"/>
        <w:bookmarkStart w:id="4109" w:name="_Toc455403655"/>
        <w:bookmarkStart w:id="4110" w:name="_Toc455403895"/>
        <w:bookmarkStart w:id="4111" w:name="_Toc455404132"/>
        <w:bookmarkStart w:id="4112" w:name="_Toc455404368"/>
        <w:bookmarkStart w:id="4113" w:name="_Toc455404603"/>
        <w:bookmarkStart w:id="4114" w:name="_Toc455404837"/>
        <w:bookmarkStart w:id="4115" w:name="_Toc455405070"/>
        <w:bookmarkStart w:id="4116" w:name="_Toc455405286"/>
        <w:bookmarkStart w:id="4117" w:name="_Toc455405500"/>
        <w:bookmarkEnd w:id="4094"/>
        <w:bookmarkEnd w:id="4095"/>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moveFrom>
    </w:p>
    <w:p w:rsidR="00C0594E" w:rsidDel="009D6D00" w:rsidRDefault="00B706A9">
      <w:pPr>
        <w:pStyle w:val="Heading1"/>
        <w:rPr>
          <w:moveFrom w:id="4118" w:author="Meir Kalter" w:date="2016-06-15T14:46:00Z"/>
        </w:rPr>
        <w:pPrChange w:id="4119" w:author="Meir Kalter" w:date="2016-06-15T15:12:00Z">
          <w:pPr/>
        </w:pPrChange>
      </w:pPr>
      <w:moveFrom w:id="4120" w:author="Meir Kalter" w:date="2016-06-15T14:46:00Z">
        <w:r w:rsidDel="009D6D00">
          <w:tab/>
          <w:t>Creation – as in the following line, in the generated code:</w:t>
        </w:r>
        <w:r w:rsidDel="009D6D00">
          <w:rPr>
            <w:rStyle w:val="EndnoteReference1"/>
          </w:rPr>
          <w:footnoteReference w:id="3"/>
        </w:r>
        <w:bookmarkStart w:id="4123" w:name="_Toc453765634"/>
        <w:bookmarkStart w:id="4124" w:name="_Toc453766077"/>
        <w:bookmarkStart w:id="4125" w:name="_Toc453767339"/>
        <w:bookmarkStart w:id="4126" w:name="_Toc453767563"/>
        <w:bookmarkStart w:id="4127" w:name="_Toc453767787"/>
        <w:bookmarkStart w:id="4128" w:name="_Toc453768011"/>
        <w:bookmarkStart w:id="4129" w:name="_Toc453768234"/>
        <w:bookmarkStart w:id="4130" w:name="_Toc453785914"/>
        <w:bookmarkStart w:id="4131" w:name="_Toc453786428"/>
        <w:bookmarkStart w:id="4132" w:name="_Toc454220897"/>
        <w:bookmarkStart w:id="4133" w:name="_Toc454274407"/>
        <w:bookmarkStart w:id="4134" w:name="_Toc455403415"/>
        <w:bookmarkStart w:id="4135" w:name="_Toc455403656"/>
        <w:bookmarkStart w:id="4136" w:name="_Toc455403896"/>
        <w:bookmarkStart w:id="4137" w:name="_Toc455404133"/>
        <w:bookmarkStart w:id="4138" w:name="_Toc455404369"/>
        <w:bookmarkStart w:id="4139" w:name="_Toc455404604"/>
        <w:bookmarkStart w:id="4140" w:name="_Toc455404838"/>
        <w:bookmarkStart w:id="4141" w:name="_Toc455405071"/>
        <w:bookmarkStart w:id="4142" w:name="_Toc455405287"/>
        <w:bookmarkStart w:id="4143" w:name="_Toc455405501"/>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moveFrom>
    </w:p>
    <w:p w:rsidR="00C0594E" w:rsidDel="009D6D00" w:rsidRDefault="00B706A9">
      <w:pPr>
        <w:pStyle w:val="Heading1"/>
        <w:rPr>
          <w:moveFrom w:id="4144" w:author="Meir Kalter" w:date="2016-06-15T14:46:00Z"/>
        </w:rPr>
        <w:pPrChange w:id="4145" w:author="Meir Kalter" w:date="2016-06-15T15:12:00Z">
          <w:pPr/>
        </w:pPrChange>
      </w:pPr>
      <w:moveFrom w:id="4146" w:author="Meir Kalter" w:date="2016-06-15T14:46:00Z">
        <w:r w:rsidDel="009D6D00">
          <w:t xml:space="preserve">                sdPanel = new meirdev.simulator.gui.customized.panels.CPanelSevenDigit();</w:t>
        </w:r>
        <w:bookmarkStart w:id="4147" w:name="_Toc453765635"/>
        <w:bookmarkStart w:id="4148" w:name="_Toc453766078"/>
        <w:bookmarkStart w:id="4149" w:name="_Toc453767340"/>
        <w:bookmarkStart w:id="4150" w:name="_Toc453767564"/>
        <w:bookmarkStart w:id="4151" w:name="_Toc453767788"/>
        <w:bookmarkStart w:id="4152" w:name="_Toc453768012"/>
        <w:bookmarkStart w:id="4153" w:name="_Toc453768235"/>
        <w:bookmarkStart w:id="4154" w:name="_Toc453785915"/>
        <w:bookmarkStart w:id="4155" w:name="_Toc453786429"/>
        <w:bookmarkStart w:id="4156" w:name="_Toc454220898"/>
        <w:bookmarkStart w:id="4157" w:name="_Toc454274408"/>
        <w:bookmarkStart w:id="4158" w:name="_Toc455403416"/>
        <w:bookmarkStart w:id="4159" w:name="_Toc455403657"/>
        <w:bookmarkStart w:id="4160" w:name="_Toc455403897"/>
        <w:bookmarkStart w:id="4161" w:name="_Toc455404134"/>
        <w:bookmarkStart w:id="4162" w:name="_Toc455404370"/>
        <w:bookmarkStart w:id="4163" w:name="_Toc455404605"/>
        <w:bookmarkStart w:id="4164" w:name="_Toc455404839"/>
        <w:bookmarkStart w:id="4165" w:name="_Toc455405072"/>
        <w:bookmarkStart w:id="4166" w:name="_Toc455405288"/>
        <w:bookmarkStart w:id="4167" w:name="_Toc455405502"/>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moveFrom>
    </w:p>
    <w:p w:rsidR="00F53646" w:rsidRDefault="00B706A9">
      <w:pPr>
        <w:pStyle w:val="Heading1"/>
        <w:pPrChange w:id="4168" w:author="Meir Kalter" w:date="2016-06-15T15:12:00Z">
          <w:pPr/>
        </w:pPrChange>
      </w:pPr>
      <w:moveFrom w:id="4169" w:author="Meir Kalter" w:date="2016-06-15T14:46:00Z">
        <w:r w:rsidDel="009D6D00">
          <w:lastRenderedPageBreak/>
          <w:tab/>
          <w:t>Update value – using the method setNumber to update the value.</w:t>
        </w:r>
      </w:moveFrom>
      <w:bookmarkStart w:id="4170" w:name="_Toc453680829"/>
      <w:bookmarkStart w:id="4171" w:name="_Toc455405503"/>
      <w:moveFromRangeEnd w:id="3868"/>
      <w:ins w:id="4172" w:author="Meir Kalter" w:date="2016-06-14T15:02:00Z">
        <w:r w:rsidR="00F53646">
          <w:t>environment / programming language</w:t>
        </w:r>
      </w:ins>
      <w:bookmarkEnd w:id="4170"/>
      <w:ins w:id="4173" w:author="Meir Kalter" w:date="2016-06-15T14:49:00Z">
        <w:r w:rsidR="00725880">
          <w:t>/Implementation</w:t>
        </w:r>
      </w:ins>
      <w:bookmarkEnd w:id="4171"/>
    </w:p>
    <w:p w:rsidR="00DF3C89" w:rsidRDefault="00DF3C89">
      <w:pPr>
        <w:rPr>
          <w:ins w:id="4174" w:author="Meir Kalter" w:date="2016-06-15T14:48:00Z"/>
        </w:rPr>
      </w:pPr>
    </w:p>
    <w:p w:rsidR="00DF3C89" w:rsidRDefault="00DF3C89">
      <w:pPr>
        <w:rPr>
          <w:ins w:id="4175" w:author="Meir Kalter" w:date="2016-06-15T14:48:00Z"/>
        </w:rPr>
      </w:pPr>
      <w:ins w:id="4176" w:author="Meir Kalter" w:date="2016-06-15T14:48:00Z">
        <w:r>
          <w:t xml:space="preserve">This section contains the selected </w:t>
        </w:r>
      </w:ins>
      <w:ins w:id="4177" w:author="Meir Kalter" w:date="2016-06-15T14:49:00Z">
        <w:r>
          <w:t>environment</w:t>
        </w:r>
      </w:ins>
      <w:ins w:id="4178" w:author="Meir Kalter" w:date="2016-06-15T14:48:00Z">
        <w:r>
          <w:t>/</w:t>
        </w:r>
      </w:ins>
      <w:ins w:id="4179" w:author="Meir Kalter" w:date="2016-06-15T14:49:00Z">
        <w:r>
          <w:t>languages and implementation of one object of the Simulator.</w:t>
        </w:r>
      </w:ins>
    </w:p>
    <w:p w:rsidR="00C0594E" w:rsidRDefault="008C6E04">
      <w:pPr>
        <w:rPr>
          <w:ins w:id="4180" w:author="Meir Kalter" w:date="2016-06-14T15:04:00Z"/>
        </w:rPr>
      </w:pPr>
      <w:ins w:id="4181" w:author="Meir Kalter" w:date="2016-06-14T15:03:00Z">
        <w:r>
          <w:t>The development was done in Windows 7. NetBeans version 8.1 was the selected IDE for this Simulator.</w:t>
        </w:r>
      </w:ins>
      <w:ins w:id="4182" w:author="Meir Kalter" w:date="2016-06-15T14:48:00Z">
        <w:r w:rsidR="00DF3C89">
          <w:t xml:space="preserve"> Maven was the build system.</w:t>
        </w:r>
      </w:ins>
    </w:p>
    <w:p w:rsidR="008C6E04" w:rsidRDefault="008C6E04">
      <w:pPr>
        <w:rPr>
          <w:ins w:id="4183" w:author="Meir Kalter" w:date="2016-06-14T15:04:00Z"/>
        </w:rPr>
      </w:pPr>
      <w:ins w:id="4184" w:author="Meir Kalter" w:date="2016-06-14T15:04:00Z">
        <w:r>
          <w:t>The selected programing language was java as it’s give the ability to execute it on Windows/Linux.</w:t>
        </w:r>
      </w:ins>
    </w:p>
    <w:p w:rsidR="00495592" w:rsidRDefault="00DA577D" w:rsidP="002E720D">
      <w:pPr>
        <w:rPr>
          <w:ins w:id="4185" w:author="Meir Kalter" w:date="2016-06-15T14:46:00Z"/>
        </w:rPr>
      </w:pPr>
      <w:ins w:id="4186" w:author="Meir Kalter" w:date="2016-07-01T09:58:00Z">
        <w:r>
          <w:t>The selected jav</w:t>
        </w:r>
      </w:ins>
      <w:ins w:id="4187" w:author="Meir Kalter" w:date="2016-06-14T15:05:00Z">
        <w:r w:rsidR="00495592">
          <w:t xml:space="preserve">a version was </w:t>
        </w:r>
      </w:ins>
      <w:ins w:id="4188" w:author="Meir Kalter" w:date="2016-06-15T14:46:00Z">
        <w:r w:rsidR="009D6D00">
          <w:t>1.8</w:t>
        </w:r>
      </w:ins>
      <w:ins w:id="4189" w:author="Meir Kalter" w:date="2016-07-01T09:58:00Z">
        <w:r>
          <w:t>.</w:t>
        </w:r>
      </w:ins>
    </w:p>
    <w:p w:rsidR="009D6D00" w:rsidRDefault="009D6D00" w:rsidP="009D6D00">
      <w:pPr>
        <w:pStyle w:val="Heading2"/>
        <w:rPr>
          <w:moveTo w:id="4190" w:author="Meir Kalter" w:date="2016-06-15T14:46:00Z"/>
        </w:rPr>
      </w:pPr>
      <w:bookmarkStart w:id="4191" w:name="_Toc455405504"/>
      <w:moveToRangeStart w:id="4192" w:author="Meir Kalter" w:date="2016-06-15T14:46:00Z" w:name="move453765339"/>
      <w:moveTo w:id="4193" w:author="Meir Kalter" w:date="2016-06-15T14:46:00Z">
        <w:r w:rsidRPr="002A2F94">
          <w:t>Implementations</w:t>
        </w:r>
        <w:bookmarkEnd w:id="4191"/>
      </w:moveTo>
    </w:p>
    <w:p w:rsidR="009D6D00" w:rsidRDefault="009D6D00">
      <w:pPr>
        <w:pStyle w:val="Heading3"/>
        <w:rPr>
          <w:moveTo w:id="4194" w:author="Meir Kalter" w:date="2016-06-15T14:46:00Z"/>
        </w:rPr>
        <w:pPrChange w:id="4195" w:author="Meir Kalter" w:date="2016-06-15T14:47:00Z">
          <w:pPr>
            <w:pStyle w:val="Heading31"/>
            <w:numPr>
              <w:ilvl w:val="2"/>
              <w:numId w:val="20"/>
            </w:numPr>
            <w:ind w:left="708" w:hanging="708"/>
          </w:pPr>
        </w:pPrChange>
      </w:pPr>
      <w:bookmarkStart w:id="4196" w:name="_Toc455405505"/>
      <w:moveTo w:id="4197" w:author="Meir Kalter" w:date="2016-06-15T14:46:00Z">
        <w:r w:rsidRPr="007951C0">
          <w:rPr>
            <w:rPrChange w:id="4198" w:author="Meir Kalter" w:date="2016-06-15T14:47:00Z">
              <w:rPr>
                <w:rFonts w:eastAsia="Arial Unicode MS" w:cs="Arial Unicode MS"/>
              </w:rPr>
            </w:rPrChange>
          </w:rPr>
          <w:t>Seven</w:t>
        </w:r>
        <w:r>
          <w:rPr>
            <w:rFonts w:eastAsia="Arial Unicode MS" w:cs="Arial Unicode MS"/>
          </w:rPr>
          <w:t xml:space="preserve"> digit</w:t>
        </w:r>
        <w:bookmarkEnd w:id="4196"/>
      </w:moveTo>
    </w:p>
    <w:p w:rsidR="009D6D00" w:rsidRDefault="009D6D00">
      <w:pPr>
        <w:pStyle w:val="Heading41"/>
        <w:ind w:left="708" w:firstLine="0"/>
        <w:rPr>
          <w:moveTo w:id="4199" w:author="Meir Kalter" w:date="2016-06-15T14:46:00Z"/>
        </w:rPr>
        <w:pPrChange w:id="4200" w:author="Meir Kalter" w:date="2016-06-15T14:47:00Z">
          <w:pPr>
            <w:pStyle w:val="Heading41"/>
            <w:numPr>
              <w:ilvl w:val="3"/>
              <w:numId w:val="20"/>
            </w:numPr>
            <w:ind w:left="708" w:hanging="708"/>
          </w:pPr>
        </w:pPrChange>
      </w:pPr>
      <w:moveTo w:id="4201" w:author="Meir Kalter" w:date="2016-06-15T14:46:00Z">
        <w:r>
          <w:rPr>
            <w:rFonts w:eastAsia="Arial Unicode MS" w:cs="Arial Unicode MS"/>
          </w:rPr>
          <w:t>High level design:</w:t>
        </w:r>
      </w:moveTo>
    </w:p>
    <w:p w:rsidR="009D6D00" w:rsidRDefault="009D6D00" w:rsidP="009D6D00">
      <w:pPr>
        <w:ind w:left="360"/>
        <w:rPr>
          <w:moveTo w:id="4202" w:author="Meir Kalter" w:date="2016-06-15T14:46:00Z"/>
        </w:rPr>
      </w:pPr>
      <w:moveTo w:id="4203" w:author="Meir Kalter" w:date="2016-06-15T14:46:00Z">
        <w:r>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moveTo>
    </w:p>
    <w:p w:rsidR="009D6D00" w:rsidRDefault="009D6D00">
      <w:pPr>
        <w:pStyle w:val="Heading41"/>
        <w:ind w:left="708" w:firstLine="0"/>
        <w:rPr>
          <w:moveTo w:id="4204" w:author="Meir Kalter" w:date="2016-06-15T14:46:00Z"/>
        </w:rPr>
        <w:pPrChange w:id="4205" w:author="Meir Kalter" w:date="2016-06-15T14:48:00Z">
          <w:pPr>
            <w:pStyle w:val="Heading41"/>
            <w:numPr>
              <w:ilvl w:val="3"/>
              <w:numId w:val="20"/>
            </w:numPr>
            <w:ind w:left="708" w:hanging="708"/>
          </w:pPr>
        </w:pPrChange>
      </w:pPr>
      <w:moveTo w:id="4206" w:author="Meir Kalter" w:date="2016-06-15T14:46:00Z">
        <w:r>
          <w:rPr>
            <w:rFonts w:eastAsia="Arial Unicode MS" w:cs="Arial Unicode MS"/>
          </w:rPr>
          <w:t>UML class diagram of class</w:t>
        </w:r>
      </w:moveTo>
    </w:p>
    <w:p w:rsidR="009D6D00" w:rsidRDefault="009D6D00" w:rsidP="009D6D00">
      <w:pPr>
        <w:rPr>
          <w:moveTo w:id="4207" w:author="Meir Kalter" w:date="2016-06-15T14:46:00Z"/>
        </w:rPr>
      </w:pPr>
      <w:moveTo w:id="4208" w:author="Meir Kalter" w:date="2016-06-15T14:46:00Z">
        <w:r>
          <w:rPr>
            <w:noProof/>
            <w:lang w:eastAsia="en-US" w:bidi="he-IL"/>
          </w:rPr>
          <w:drawing>
            <wp:inline distT="0" distB="0" distL="0" distR="0" wp14:anchorId="098488FD" wp14:editId="3C881293">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4209" w:author="Meir Kalter" w:date="2016-06-15T14:46:00Z"/>
        </w:rPr>
        <w:pPrChange w:id="4210" w:author="Meir Kalter" w:date="2016-06-15T14:48:00Z">
          <w:pPr>
            <w:pStyle w:val="Heading41"/>
            <w:numPr>
              <w:ilvl w:val="3"/>
              <w:numId w:val="20"/>
            </w:numPr>
            <w:ind w:left="708" w:hanging="708"/>
          </w:pPr>
        </w:pPrChange>
      </w:pPr>
      <w:moveTo w:id="4211" w:author="Meir Kalter" w:date="2016-06-15T14:46:00Z">
        <w:r>
          <w:rPr>
            <w:rFonts w:eastAsia="Arial Unicode MS" w:cs="Arial Unicode MS"/>
          </w:rPr>
          <w:t>Methods</w:t>
        </w:r>
      </w:moveTo>
    </w:p>
    <w:p w:rsidR="009D6D00" w:rsidRDefault="009D6D00" w:rsidP="009D6D00">
      <w:pPr>
        <w:rPr>
          <w:moveTo w:id="4212" w:author="Meir Kalter" w:date="2016-06-15T14:46:00Z"/>
        </w:rPr>
      </w:pPr>
      <w:moveTo w:id="4213" w:author="Meir Kalter" w:date="2016-06-15T14:46:00Z">
        <w:r>
          <w:rPr>
            <w:rFonts w:eastAsia="Arial Unicode MS" w:cs="Arial Unicode MS"/>
          </w:rPr>
          <w:t xml:space="preserve">     </w:t>
        </w:r>
        <w:r>
          <w:rPr>
            <w:rStyle w:val="Ninguno"/>
            <w:rFonts w:ascii="Trebuchet MS" w:hAnsi="Trebuchet MS"/>
            <w:b/>
            <w:bCs/>
            <w:color w:val="7F7F7F"/>
            <w:u w:color="7F7F7F"/>
          </w:rPr>
          <w:t>getPreferredSize</w:t>
        </w:r>
        <w:r>
          <w:rPr>
            <w:rFonts w:eastAsia="Arial Unicode MS" w:cs="Arial Unicode MS"/>
          </w:rPr>
          <w:t xml:space="preserve"> – used by the parent panel to create the customized panel with the required Size.</w:t>
        </w:r>
      </w:moveTo>
    </w:p>
    <w:p w:rsidR="009D6D00" w:rsidRDefault="009D6D00" w:rsidP="009D6D00">
      <w:pPr>
        <w:rPr>
          <w:moveTo w:id="4214" w:author="Meir Kalter" w:date="2016-06-15T14:46:00Z"/>
        </w:rPr>
      </w:pPr>
      <w:moveTo w:id="4215" w:author="Meir Kalter" w:date="2016-06-15T14:46:00Z">
        <w:r>
          <w:rPr>
            <w:rFonts w:eastAsia="Arial Unicode MS" w:cs="Arial Unicode MS"/>
          </w:rPr>
          <w:t xml:space="preserve">     </w:t>
        </w:r>
        <w:r>
          <w:rPr>
            <w:rStyle w:val="Ninguno"/>
            <w:rFonts w:ascii="Trebuchet MS" w:hAnsi="Trebuchet MS"/>
            <w:b/>
            <w:bCs/>
            <w:color w:val="7F7F7F"/>
            <w:u w:color="7F7F7F"/>
          </w:rPr>
          <w:t>paintComponent</w:t>
        </w:r>
        <w:r>
          <w:rPr>
            <w:rFonts w:eastAsia="Arial Unicode MS" w:cs="Arial Unicode MS"/>
          </w:rPr>
          <w:t xml:space="preserve">  - does the creation of the display.</w:t>
        </w:r>
      </w:moveTo>
    </w:p>
    <w:p w:rsidR="009D6D00" w:rsidRDefault="009D6D00">
      <w:pPr>
        <w:pStyle w:val="Heading41"/>
        <w:ind w:left="708" w:firstLine="0"/>
        <w:rPr>
          <w:moveTo w:id="4216" w:author="Meir Kalter" w:date="2016-06-15T14:46:00Z"/>
        </w:rPr>
        <w:pPrChange w:id="4217" w:author="Meir Kalter" w:date="2016-06-15T14:48:00Z">
          <w:pPr>
            <w:pStyle w:val="Heading41"/>
            <w:numPr>
              <w:ilvl w:val="3"/>
              <w:numId w:val="20"/>
            </w:numPr>
            <w:ind w:left="708" w:hanging="708"/>
          </w:pPr>
        </w:pPrChange>
      </w:pPr>
      <w:moveTo w:id="4218"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4219" w:author="Meir Kalter" w:date="2016-06-15T14:46:00Z"/>
        </w:rPr>
      </w:pPr>
      <w:moveTo w:id="4220"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4223" w:author="Meir Kalter" w:date="2016-06-15T14:46:00Z"/>
        </w:rPr>
      </w:pPr>
      <w:moveTo w:id="4224" w:author="Meir Kalter" w:date="2016-06-15T14:46:00Z">
        <w:r>
          <w:rPr>
            <w:rFonts w:eastAsia="Arial Unicode MS" w:cs="Arial Unicode MS"/>
          </w:rPr>
          <w:t xml:space="preserve">                sdPanel = new meirdev.simulator.gui.customized.panels.CPanelSevenDigit();</w:t>
        </w:r>
      </w:moveTo>
    </w:p>
    <w:p w:rsidR="009D6D00" w:rsidRDefault="009D6D00" w:rsidP="009D6D00">
      <w:pPr>
        <w:rPr>
          <w:ins w:id="4225" w:author="Meir Kalter" w:date="2016-06-21T12:20:00Z"/>
          <w:rFonts w:eastAsia="Arial Unicode MS" w:cs="Arial Unicode MS"/>
        </w:rPr>
      </w:pPr>
      <w:moveTo w:id="4226" w:author="Meir Kalter" w:date="2016-06-15T14:46:00Z">
        <w:r>
          <w:rPr>
            <w:rFonts w:eastAsia="Arial Unicode MS" w:cs="Arial Unicode MS"/>
          </w:rPr>
          <w:tab/>
          <w:t>Update value – using the method setNumber to update the value.</w:t>
        </w:r>
      </w:moveTo>
    </w:p>
    <w:p w:rsidR="00C90CC5" w:rsidRDefault="00C90CC5" w:rsidP="00C90CC5">
      <w:pPr>
        <w:pStyle w:val="Heading3"/>
        <w:rPr>
          <w:ins w:id="4227" w:author="Meir Kalter" w:date="2016-06-21T12:20:00Z"/>
          <w:rFonts w:eastAsia="Arial Unicode MS"/>
        </w:rPr>
      </w:pPr>
      <w:bookmarkStart w:id="4228" w:name="_Toc455405506"/>
      <w:ins w:id="4229" w:author="Meir Kalter" w:date="2016-06-21T12:20:00Z">
        <w:r>
          <w:rPr>
            <w:rFonts w:eastAsia="Arial Unicode MS"/>
          </w:rPr>
          <w:t>Battery of 8 switches</w:t>
        </w:r>
        <w:bookmarkEnd w:id="4228"/>
      </w:ins>
    </w:p>
    <w:p w:rsidR="00C90CC5" w:rsidRDefault="00C90CC5" w:rsidP="00C90CC5">
      <w:pPr>
        <w:pStyle w:val="Heading41"/>
        <w:ind w:left="708" w:firstLine="0"/>
        <w:rPr>
          <w:ins w:id="4230" w:author="Meir Kalter" w:date="2016-06-21T12:20:00Z"/>
        </w:rPr>
      </w:pPr>
      <w:ins w:id="4231" w:author="Meir Kalter" w:date="2016-06-21T12:20:00Z">
        <w:r>
          <w:rPr>
            <w:rFonts w:eastAsia="Arial Unicode MS" w:cs="Arial Unicode MS"/>
          </w:rPr>
          <w:t>High level design:</w:t>
        </w:r>
      </w:ins>
    </w:p>
    <w:p w:rsidR="00C90CC5" w:rsidRPr="00B66B8B" w:rsidRDefault="00B86806">
      <w:pPr>
        <w:rPr>
          <w:moveTo w:id="4232" w:author="Meir Kalter" w:date="2016-06-15T14:46:00Z"/>
          <w:rFonts w:eastAsia="Arial Unicode MS" w:cs="Arial Unicode MS"/>
        </w:rPr>
      </w:pPr>
      <w:ins w:id="4233" w:author="Meir Kalter" w:date="2016-06-21T19:50:00Z">
        <w:r>
          <w:rPr>
            <w:rFonts w:eastAsia="Arial Unicode MS" w:cs="Arial Unicode MS"/>
          </w:rPr>
          <w:tab/>
          <w:t>F</w:t>
        </w:r>
      </w:ins>
      <w:ins w:id="4234" w:author="Meir Kalter" w:date="2016-06-21T12:20:00Z">
        <w:r w:rsidR="00C90CC5">
          <w:rPr>
            <w:rFonts w:eastAsia="Arial Unicode MS" w:cs="Arial Unicode MS"/>
          </w:rPr>
          <w:t xml:space="preserve">rame which contains 8 </w:t>
        </w:r>
      </w:ins>
      <w:ins w:id="4235" w:author="Meir Kalter" w:date="2016-06-21T19:49:00Z">
        <w:r>
          <w:rPr>
            <w:rFonts w:eastAsia="Arial Unicode MS" w:cs="Arial Unicode MS"/>
          </w:rPr>
          <w:t>JCheckBox</w:t>
        </w:r>
      </w:ins>
      <w:ins w:id="4236" w:author="Meir Kalter" w:date="2016-06-21T19:50:00Z">
        <w:r>
          <w:rPr>
            <w:rFonts w:eastAsia="Arial Unicode MS" w:cs="Arial Unicode MS"/>
          </w:rPr>
          <w:t xml:space="preserve"> was created. One event handler was created for all of the array of the </w:t>
        </w:r>
      </w:ins>
      <w:ins w:id="4237" w:author="Meir Kalter" w:date="2016-06-21T19:51:00Z">
        <w:r>
          <w:rPr>
            <w:rFonts w:eastAsia="Arial Unicode MS" w:cs="Arial Unicode MS"/>
          </w:rPr>
          <w:t xml:space="preserve">swing </w:t>
        </w:r>
      </w:ins>
      <w:ins w:id="4238" w:author="Meir Kalter" w:date="2016-06-21T19:50:00Z">
        <w:r>
          <w:rPr>
            <w:rFonts w:eastAsia="Arial Unicode MS" w:cs="Arial Unicode MS"/>
          </w:rPr>
          <w:t xml:space="preserve">check  </w:t>
        </w:r>
      </w:ins>
      <w:ins w:id="4239" w:author="Meir Kalter" w:date="2016-06-21T19:51:00Z">
        <w:r>
          <w:rPr>
            <w:rFonts w:eastAsia="Arial Unicode MS" w:cs="Arial Unicode MS"/>
          </w:rPr>
          <w:t xml:space="preserve">box. </w:t>
        </w:r>
      </w:ins>
      <w:ins w:id="4240" w:author="Meir Kalter" w:date="2016-06-21T19:52:00Z">
        <w:r w:rsidR="00EB11D2">
          <w:rPr>
            <w:rFonts w:eastAsia="Arial Unicode MS" w:cs="Arial Unicode MS"/>
          </w:rPr>
          <w:t xml:space="preserve">The event handler was created for the </w:t>
        </w:r>
        <w:r w:rsidR="00EB11D2" w:rsidRPr="00EB11D2">
          <w:rPr>
            <w:rFonts w:eastAsia="Arial Unicode MS" w:cs="Arial Unicode MS"/>
            <w:b/>
            <w:bCs/>
            <w:i/>
            <w:iCs/>
            <w:rPrChange w:id="4241" w:author="Meir Kalter" w:date="2016-06-21T19:52:00Z">
              <w:rPr>
                <w:rFonts w:eastAsia="Arial Unicode MS" w:cs="Arial Unicode MS"/>
              </w:rPr>
            </w:rPrChange>
          </w:rPr>
          <w:t>stateHandler</w:t>
        </w:r>
        <w:r w:rsidR="00EB11D2">
          <w:rPr>
            <w:rFonts w:eastAsia="Arial Unicode MS" w:cs="Arial Unicode MS"/>
          </w:rPr>
          <w:t xml:space="preserve"> event.</w:t>
        </w:r>
      </w:ins>
      <w:ins w:id="4242" w:author="Meir Kalter" w:date="2016-06-21T19:53:00Z">
        <w:r w:rsidR="00B66B8B">
          <w:rPr>
            <w:rFonts w:eastAsia="Arial Unicode MS" w:cs="Arial Unicode MS"/>
          </w:rPr>
          <w:t xml:space="preserve"> The Event handler use the method </w:t>
        </w:r>
      </w:ins>
      <w:ins w:id="4243" w:author="Meir Kalter" w:date="2016-06-21T19:54:00Z">
        <w:r w:rsidR="00B66B8B" w:rsidRPr="00B66B8B">
          <w:rPr>
            <w:rFonts w:eastAsia="Arial Unicode MS" w:cs="Arial Unicode MS"/>
            <w:b/>
            <w:bCs/>
            <w:i/>
            <w:iCs/>
            <w:rPrChange w:id="4244" w:author="Meir Kalter" w:date="2016-06-21T19:54:00Z">
              <w:rPr>
                <w:rFonts w:eastAsia="Arial Unicode MS" w:cs="Arial Unicode MS"/>
              </w:rPr>
            </w:rPrChange>
          </w:rPr>
          <w:t>pullInValue</w:t>
        </w:r>
        <w:r w:rsidR="00B66B8B">
          <w:rPr>
            <w:rFonts w:eastAsia="Arial Unicode MS" w:cs="Arial Unicode MS"/>
          </w:rPr>
          <w:t xml:space="preserve"> for pulling the new value of the input and display it above the check boxes.</w:t>
        </w:r>
      </w:ins>
      <w:ins w:id="4245" w:author="Meir Kalter" w:date="2016-06-21T19:55:00Z">
        <w:r w:rsidR="00B66B8B">
          <w:rPr>
            <w:rFonts w:eastAsia="Arial Unicode MS" w:cs="Arial Unicode MS"/>
          </w:rPr>
          <w:t xml:space="preserve"> </w:t>
        </w:r>
      </w:ins>
      <w:ins w:id="4246" w:author="Meir Kalter" w:date="2016-06-21T19:54:00Z">
        <w:r w:rsidR="00B66B8B">
          <w:rPr>
            <w:rFonts w:eastAsia="Arial Unicode MS" w:cs="Arial Unicode MS"/>
          </w:rPr>
          <w:t>When the va</w:t>
        </w:r>
      </w:ins>
      <w:ins w:id="4247" w:author="Meir Kalter" w:date="2016-06-21T19:55:00Z">
        <w:r w:rsidR="00B66B8B">
          <w:rPr>
            <w:rFonts w:eastAsia="Arial Unicode MS" w:cs="Arial Unicode MS"/>
          </w:rPr>
          <w:t>lue from the input is required – the methd pullInValue is used.</w:t>
        </w:r>
      </w:ins>
    </w:p>
    <w:moveToRangeEnd w:id="4192"/>
    <w:p w:rsidR="009E4FD2" w:rsidRDefault="009E4FD2" w:rsidP="009E4FD2">
      <w:pPr>
        <w:pStyle w:val="Heading41"/>
        <w:ind w:left="708" w:firstLine="0"/>
        <w:rPr>
          <w:ins w:id="4248" w:author="Meir Kalter" w:date="2016-06-21T19:56:00Z"/>
        </w:rPr>
      </w:pPr>
      <w:ins w:id="4249" w:author="Meir Kalter" w:date="2016-06-21T19:56:00Z">
        <w:r>
          <w:rPr>
            <w:rFonts w:eastAsia="Arial Unicode MS" w:cs="Arial Unicode MS"/>
          </w:rPr>
          <w:t>Methods</w:t>
        </w:r>
      </w:ins>
    </w:p>
    <w:p w:rsidR="009D6D00" w:rsidRDefault="009E4FD2">
      <w:pPr>
        <w:rPr>
          <w:ins w:id="4250" w:author="Meir Kalter" w:date="2016-06-21T19:58:00Z"/>
          <w:rFonts w:eastAsia="Arial Unicode MS" w:cs="Arial Unicode MS"/>
        </w:rPr>
      </w:pPr>
      <w:ins w:id="4251" w:author="Meir Kalter" w:date="2016-06-21T19:56:00Z">
        <w:r>
          <w:t xml:space="preserve">     </w:t>
        </w:r>
        <w:r w:rsidRPr="00F477CA">
          <w:rPr>
            <w:rStyle w:val="Ninguno"/>
            <w:rFonts w:ascii="Trebuchet MS" w:hAnsi="Trebuchet MS"/>
            <w:color w:val="7F7F7F"/>
            <w:u w:color="7F7F7F"/>
            <w:rPrChange w:id="4252" w:author="Meir Kalter" w:date="2016-06-21T20:04:00Z">
              <w:rPr>
                <w:rFonts w:eastAsia="Arial Unicode MS" w:cs="Arial Unicode MS"/>
                <w:b/>
                <w:bCs/>
                <w:i/>
                <w:iCs/>
              </w:rPr>
            </w:rPrChange>
          </w:rPr>
          <w:t>pullInValue</w:t>
        </w:r>
        <w:r>
          <w:rPr>
            <w:rFonts w:eastAsia="Arial Unicode MS" w:cs="Arial Unicode MS"/>
            <w:b/>
            <w:bCs/>
            <w:i/>
            <w:iCs/>
          </w:rPr>
          <w:t xml:space="preserve"> </w:t>
        </w:r>
      </w:ins>
      <w:ins w:id="4253" w:author="Meir Kalter" w:date="2016-06-21T19:57:00Z">
        <w:r w:rsidR="001A67A1" w:rsidRPr="001A67A1">
          <w:rPr>
            <w:rFonts w:eastAsia="Arial Unicode MS" w:cs="Arial Unicode MS"/>
            <w:rPrChange w:id="4254" w:author="Meir Kalter" w:date="2016-06-21T19:57:00Z">
              <w:rPr>
                <w:rFonts w:eastAsia="Arial Unicode MS" w:cs="Arial Unicode MS"/>
                <w:b/>
                <w:bCs/>
                <w:i/>
                <w:iCs/>
              </w:rPr>
            </w:rPrChange>
          </w:rPr>
          <w:t>–</w:t>
        </w:r>
      </w:ins>
      <w:ins w:id="4255" w:author="Meir Kalter" w:date="2016-06-21T19:56:00Z">
        <w:r w:rsidRPr="001A67A1">
          <w:rPr>
            <w:rFonts w:eastAsia="Arial Unicode MS" w:cs="Arial Unicode MS"/>
            <w:rPrChange w:id="4256" w:author="Meir Kalter" w:date="2016-06-21T19:57:00Z">
              <w:rPr>
                <w:rFonts w:eastAsia="Arial Unicode MS" w:cs="Arial Unicode MS"/>
                <w:b/>
                <w:bCs/>
                <w:i/>
                <w:iCs/>
              </w:rPr>
            </w:rPrChange>
          </w:rPr>
          <w:t xml:space="preserve"> </w:t>
        </w:r>
      </w:ins>
      <w:ins w:id="4257" w:author="Meir Kalter" w:date="2016-06-21T19:57:00Z">
        <w:r w:rsidR="001A67A1" w:rsidRPr="001A67A1">
          <w:rPr>
            <w:rFonts w:eastAsia="Arial Unicode MS" w:cs="Arial Unicode MS"/>
            <w:rPrChange w:id="4258" w:author="Meir Kalter" w:date="2016-06-21T19:57:00Z">
              <w:rPr>
                <w:rFonts w:eastAsia="Arial Unicode MS" w:cs="Arial Unicode MS"/>
                <w:b/>
                <w:bCs/>
                <w:i/>
                <w:iCs/>
              </w:rPr>
            </w:rPrChange>
          </w:rPr>
          <w:t>Walk on the list of check boxes an</w:t>
        </w:r>
      </w:ins>
      <w:ins w:id="4259" w:author="Meir Kalter" w:date="2016-06-21T19:58:00Z">
        <w:r w:rsidR="001A67A1">
          <w:rPr>
            <w:rFonts w:eastAsia="Arial Unicode MS" w:cs="Arial Unicode MS"/>
          </w:rPr>
          <w:t>d</w:t>
        </w:r>
      </w:ins>
      <w:ins w:id="4260" w:author="Meir Kalter" w:date="2016-06-21T19:57:00Z">
        <w:r w:rsidR="001A67A1" w:rsidRPr="001A67A1">
          <w:rPr>
            <w:rFonts w:eastAsia="Arial Unicode MS" w:cs="Arial Unicode MS"/>
            <w:rPrChange w:id="4261" w:author="Meir Kalter" w:date="2016-06-21T19:57:00Z">
              <w:rPr>
                <w:rFonts w:eastAsia="Arial Unicode MS" w:cs="Arial Unicode MS"/>
                <w:b/>
                <w:bCs/>
                <w:i/>
                <w:iCs/>
              </w:rPr>
            </w:rPrChange>
          </w:rPr>
          <w:t xml:space="preserve"> evaluate the integer value of the array.</w:t>
        </w:r>
      </w:ins>
    </w:p>
    <w:p w:rsidR="001A67A1" w:rsidRDefault="001A67A1">
      <w:pPr>
        <w:rPr>
          <w:ins w:id="4262" w:author="Meir Kalter" w:date="2016-06-21T20:00:00Z"/>
          <w:rFonts w:eastAsia="Arial Unicode MS" w:cs="Arial Unicode MS"/>
        </w:rPr>
      </w:pPr>
      <w:ins w:id="4263" w:author="Meir Kalter" w:date="2016-06-21T19:58:00Z">
        <w:r>
          <w:rPr>
            <w:rFonts w:eastAsia="Arial Unicode MS" w:cs="Arial Unicode MS"/>
          </w:rPr>
          <w:t xml:space="preserve">     </w:t>
        </w:r>
      </w:ins>
      <w:ins w:id="4264" w:author="Meir Kalter" w:date="2016-06-21T19:59:00Z">
        <w:r w:rsidRPr="00F477CA">
          <w:rPr>
            <w:rStyle w:val="Ninguno"/>
            <w:rFonts w:ascii="Trebuchet MS" w:hAnsi="Trebuchet MS"/>
            <w:color w:val="7F7F7F"/>
            <w:u w:color="7F7F7F"/>
            <w:rPrChange w:id="4265" w:author="Meir Kalter" w:date="2016-06-21T20:04:00Z">
              <w:rPr>
                <w:rFonts w:eastAsia="Arial Unicode MS" w:cs="Arial Unicode MS"/>
              </w:rPr>
            </w:rPrChange>
          </w:rPr>
          <w:t>extractValueFromInput</w:t>
        </w:r>
        <w:r>
          <w:rPr>
            <w:rFonts w:eastAsia="Arial Unicode MS" w:cs="Arial Unicode MS"/>
          </w:rPr>
          <w:t xml:space="preserve"> – Builds a new string whoch contains ZERO for off and ONE for on.</w:t>
        </w:r>
      </w:ins>
    </w:p>
    <w:p w:rsidR="004A404F" w:rsidRDefault="00F477CA">
      <w:pPr>
        <w:rPr>
          <w:ins w:id="4266" w:author="Meir Kalter" w:date="2016-06-21T20:02:00Z"/>
          <w:rFonts w:eastAsia="Arial Unicode MS" w:cs="Arial Unicode MS"/>
        </w:rPr>
      </w:pPr>
      <w:ins w:id="4267" w:author="Meir Kalter" w:date="2016-06-21T20:04:00Z">
        <w:r>
          <w:rPr>
            <w:rStyle w:val="Ninguno"/>
            <w:rFonts w:ascii="Trebuchet MS" w:hAnsi="Trebuchet MS"/>
            <w:b/>
            <w:bCs/>
            <w:color w:val="7F7F7F"/>
            <w:u w:color="7F7F7F"/>
          </w:rPr>
          <w:t xml:space="preserve">    </w:t>
        </w:r>
      </w:ins>
      <w:ins w:id="4268" w:author="Meir Kalter" w:date="2016-06-21T20:00:00Z">
        <w:r w:rsidR="004A404F">
          <w:rPr>
            <w:rStyle w:val="Ninguno"/>
            <w:rFonts w:ascii="Trebuchet MS" w:hAnsi="Trebuchet MS"/>
            <w:b/>
            <w:bCs/>
            <w:color w:val="7F7F7F"/>
            <w:u w:color="7F7F7F"/>
          </w:rPr>
          <w:t>paintComponent</w:t>
        </w:r>
        <w:r w:rsidR="004A404F">
          <w:rPr>
            <w:rFonts w:eastAsia="Arial Unicode MS" w:cs="Arial Unicode MS"/>
          </w:rPr>
          <w:t xml:space="preserve">  -No such method. Uses default </w:t>
        </w:r>
      </w:ins>
      <w:ins w:id="4269" w:author="Meir Kalter" w:date="2016-06-21T20:01:00Z">
        <w:r w:rsidR="004A404F">
          <w:rPr>
            <w:rFonts w:eastAsia="Arial Unicode MS" w:cs="Arial Unicode MS"/>
          </w:rPr>
          <w:t>implementation</w:t>
        </w:r>
      </w:ins>
      <w:ins w:id="4270" w:author="Meir Kalter" w:date="2016-06-21T20:00:00Z">
        <w:r w:rsidR="004A404F">
          <w:rPr>
            <w:rFonts w:eastAsia="Arial Unicode MS" w:cs="Arial Unicode MS"/>
          </w:rPr>
          <w:t xml:space="preserve"> of the swing components.</w:t>
        </w:r>
      </w:ins>
    </w:p>
    <w:p w:rsidR="008C3282" w:rsidRDefault="008C3282" w:rsidP="008C3282">
      <w:pPr>
        <w:pStyle w:val="Heading41"/>
        <w:ind w:left="708" w:firstLine="0"/>
        <w:rPr>
          <w:ins w:id="4271" w:author="Meir Kalter" w:date="2016-06-21T20:02:00Z"/>
        </w:rPr>
      </w:pPr>
      <w:ins w:id="4272" w:author="Meir Kalter" w:date="2016-06-21T20:02:00Z">
        <w:r w:rsidRPr="008C3282">
          <w:rPr>
            <w:rPrChange w:id="4273" w:author="Meir Kalter" w:date="2016-06-21T20:02:00Z">
              <w:rPr>
                <w:rStyle w:val="Ninguno"/>
                <w:rFonts w:eastAsia="Arial Unicode MS" w:cs="Arial Unicode MS"/>
                <w:b w:val="0"/>
                <w:bCs w:val="0"/>
                <w:i w:val="0"/>
                <w:iCs w:val="0"/>
              </w:rPr>
            </w:rPrChange>
          </w:rPr>
          <w:t>Interface</w:t>
        </w:r>
        <w:r>
          <w:rPr>
            <w:rFonts w:eastAsia="Arial Unicode MS" w:cs="Arial Unicode MS"/>
          </w:rPr>
          <w:t>:</w:t>
        </w:r>
      </w:ins>
    </w:p>
    <w:p w:rsidR="008C3282" w:rsidRDefault="008C3282">
      <w:pPr>
        <w:rPr>
          <w:ins w:id="4274" w:author="Meir Kalter" w:date="2016-06-21T20:02:00Z"/>
        </w:rPr>
      </w:pPr>
      <w:ins w:id="4275" w:author="Meir Kalter" w:date="2016-06-21T20:02:00Z">
        <w:r>
          <w:rPr>
            <w:rFonts w:eastAsia="Arial Unicode MS" w:cs="Arial Unicode MS"/>
          </w:rPr>
          <w:t>Creation – Uses the designer. Every check box was created as a regular check box.</w:t>
        </w:r>
      </w:ins>
    </w:p>
    <w:p w:rsidR="008C3282" w:rsidRDefault="008C3282">
      <w:pPr>
        <w:rPr>
          <w:ins w:id="4276" w:author="Meir Kalter" w:date="2016-06-21T20:03:00Z"/>
          <w:rFonts w:eastAsia="Arial Unicode MS" w:cs="Arial Unicode MS"/>
        </w:rPr>
      </w:pPr>
      <w:ins w:id="4277" w:author="Meir Kalter" w:date="2016-06-21T20:02:00Z">
        <w:r>
          <w:rPr>
            <w:rFonts w:eastAsia="Arial Unicode MS" w:cs="Arial Unicode MS"/>
          </w:rPr>
          <w:t xml:space="preserve">Update value – </w:t>
        </w:r>
      </w:ins>
      <w:ins w:id="4278" w:author="Meir Kalter" w:date="2016-06-21T20:03:00Z">
        <w:r>
          <w:rPr>
            <w:rFonts w:eastAsia="Arial Unicode MS" w:cs="Arial Unicode MS"/>
          </w:rPr>
          <w:t>No way to update the value of the checkboxes.</w:t>
        </w:r>
      </w:ins>
    </w:p>
    <w:p w:rsidR="008C3282" w:rsidRDefault="00F477CA">
      <w:pPr>
        <w:rPr>
          <w:ins w:id="4279" w:author="Meir Kalter" w:date="2016-07-01T10:38:00Z"/>
          <w:rFonts w:eastAsia="Arial Unicode MS" w:cs="Arial Unicode MS"/>
          <w:b/>
          <w:bCs/>
          <w:i/>
          <w:iCs/>
        </w:rPr>
      </w:pPr>
      <w:ins w:id="4280" w:author="Meir Kalter" w:date="2016-06-21T20:05:00Z">
        <w:r>
          <w:rPr>
            <w:rFonts w:eastAsia="Arial Unicode MS" w:cs="Arial Unicode MS"/>
          </w:rPr>
          <w:t>P</w:t>
        </w:r>
      </w:ins>
      <w:ins w:id="4281" w:author="Meir Kalter" w:date="2016-06-21T20:04:00Z">
        <w:r w:rsidR="008C3282">
          <w:rPr>
            <w:rFonts w:eastAsia="Arial Unicode MS" w:cs="Arial Unicode MS"/>
          </w:rPr>
          <w:t xml:space="preserve">ulling value of the switches = using the method </w:t>
        </w:r>
        <w:r w:rsidR="008C3282" w:rsidRPr="00E84984">
          <w:rPr>
            <w:rFonts w:eastAsia="Arial Unicode MS" w:cs="Arial Unicode MS"/>
            <w:b/>
            <w:bCs/>
            <w:i/>
            <w:iCs/>
          </w:rPr>
          <w:t>pullInValue</w:t>
        </w:r>
        <w:r w:rsidR="008C3282">
          <w:rPr>
            <w:rFonts w:eastAsia="Arial Unicode MS" w:cs="Arial Unicode MS"/>
            <w:b/>
            <w:bCs/>
            <w:i/>
            <w:iCs/>
          </w:rPr>
          <w:t>.</w:t>
        </w:r>
      </w:ins>
    </w:p>
    <w:p w:rsidR="00AB6E98" w:rsidRDefault="00AB6E98">
      <w:pPr>
        <w:pStyle w:val="Heading3"/>
        <w:rPr>
          <w:ins w:id="4282" w:author="Meir Kalter" w:date="2016-07-01T10:38:00Z"/>
          <w:rFonts w:eastAsia="Arial Unicode MS"/>
        </w:rPr>
      </w:pPr>
      <w:bookmarkStart w:id="4283" w:name="_Toc455405507"/>
      <w:ins w:id="4284" w:author="Meir Kalter" w:date="2016-07-01T10:38:00Z">
        <w:r>
          <w:rPr>
            <w:rFonts w:eastAsia="Arial Unicode MS"/>
          </w:rPr>
          <w:t xml:space="preserve">Implementation of </w:t>
        </w:r>
      </w:ins>
      <w:ins w:id="4285" w:author="Meir Kalter" w:date="2016-07-01T10:40:00Z">
        <w:r>
          <w:rPr>
            <w:rFonts w:eastAsia="Arial Unicode MS"/>
          </w:rPr>
          <w:t>one</w:t>
        </w:r>
      </w:ins>
      <w:ins w:id="4286" w:author="Meir Kalter" w:date="2016-07-01T10:38:00Z">
        <w:r>
          <w:rPr>
            <w:rFonts w:eastAsia="Arial Unicode MS"/>
          </w:rPr>
          <w:t xml:space="preserve"> </w:t>
        </w:r>
      </w:ins>
      <w:ins w:id="4287" w:author="Meir Kalter" w:date="2016-07-01T10:40:00Z">
        <w:r>
          <w:rPr>
            <w:rFonts w:eastAsia="Arial Unicode MS"/>
          </w:rPr>
          <w:t xml:space="preserve">instruction – we show here the instruction </w:t>
        </w:r>
      </w:ins>
      <w:ins w:id="4288" w:author="Meir Kalter" w:date="2016-07-01T13:23:00Z">
        <w:r w:rsidR="005918B5" w:rsidRPr="005918B5">
          <w:rPr>
            <w:rFonts w:eastAsia="Arial Unicode MS"/>
          </w:rPr>
          <w:t>CALL</w:t>
        </w:r>
      </w:ins>
      <w:bookmarkEnd w:id="4283"/>
    </w:p>
    <w:p w:rsidR="00AB6E98" w:rsidRDefault="00AB6E98" w:rsidP="00AB6E98">
      <w:pPr>
        <w:pStyle w:val="Heading41"/>
        <w:ind w:left="708" w:firstLine="0"/>
        <w:rPr>
          <w:ins w:id="4289" w:author="Meir Kalter" w:date="2016-07-01T14:43:00Z"/>
          <w:rFonts w:eastAsia="Arial Unicode MS" w:cs="Arial Unicode MS"/>
        </w:rPr>
      </w:pPr>
      <w:ins w:id="4290" w:author="Meir Kalter" w:date="2016-07-01T10:38:00Z">
        <w:r>
          <w:rPr>
            <w:rFonts w:eastAsia="Arial Unicode MS" w:cs="Arial Unicode MS"/>
          </w:rPr>
          <w:t>High level design:</w:t>
        </w:r>
      </w:ins>
    </w:p>
    <w:p w:rsidR="007F2776" w:rsidRDefault="007F2776">
      <w:pPr>
        <w:rPr>
          <w:ins w:id="4291" w:author="Meir Kalter" w:date="2016-07-01T14:49:00Z"/>
        </w:rPr>
      </w:pPr>
      <w:ins w:id="4292" w:author="Meir Kalter" w:date="2016-07-01T14:48:00Z">
        <w:r>
          <w:t>The steps manager does the following activities:</w:t>
        </w:r>
      </w:ins>
    </w:p>
    <w:p w:rsidR="007F2776" w:rsidRDefault="007F2776">
      <w:pPr>
        <w:pStyle w:val="ListParagraph"/>
        <w:numPr>
          <w:ilvl w:val="0"/>
          <w:numId w:val="151"/>
        </w:numPr>
        <w:rPr>
          <w:ins w:id="4293" w:author="Meir Kalter" w:date="2016-07-01T14:49:00Z"/>
        </w:rPr>
        <w:pPrChange w:id="4294" w:author="Meir Kalter" w:date="2016-07-01T14:53:00Z">
          <w:pPr/>
        </w:pPrChange>
      </w:pPr>
      <w:ins w:id="4295" w:author="Meir Kalter" w:date="2016-07-01T14:49:00Z">
        <w:r>
          <w:t xml:space="preserve">Fetches the command to be executed and set it as the </w:t>
        </w:r>
      </w:ins>
      <w:ins w:id="4296" w:author="Meir Kalter" w:date="2016-07-01T14:53:00Z">
        <w:r w:rsidR="002D2DCF">
          <w:t>current command</w:t>
        </w:r>
      </w:ins>
      <w:ins w:id="4297" w:author="Meir Kalter" w:date="2016-07-01T14:49:00Z">
        <w:r>
          <w:t>.</w:t>
        </w:r>
      </w:ins>
    </w:p>
    <w:p w:rsidR="007F2776" w:rsidRDefault="007F2776">
      <w:pPr>
        <w:pStyle w:val="ListParagraph"/>
        <w:numPr>
          <w:ilvl w:val="0"/>
          <w:numId w:val="151"/>
        </w:numPr>
        <w:rPr>
          <w:ins w:id="4298" w:author="Meir Kalter" w:date="2016-07-01T14:50:00Z"/>
        </w:rPr>
        <w:pPrChange w:id="4299" w:author="Meir Kalter" w:date="2016-07-01T14:49:00Z">
          <w:pPr/>
        </w:pPrChange>
      </w:pPr>
      <w:ins w:id="4300" w:author="Meir Kalter" w:date="2016-07-01T14:49:00Z">
        <w:r>
          <w:t xml:space="preserve">Execute the command. The execution uses the implementation </w:t>
        </w:r>
      </w:ins>
      <w:ins w:id="4301" w:author="Meir Kalter" w:date="2016-07-01T14:50:00Z">
        <w:r>
          <w:t xml:space="preserve">of this command. </w:t>
        </w:r>
      </w:ins>
    </w:p>
    <w:p w:rsidR="00DF5FDA" w:rsidRDefault="00DF5FDA">
      <w:pPr>
        <w:pStyle w:val="ListParagraph"/>
        <w:numPr>
          <w:ilvl w:val="0"/>
          <w:numId w:val="151"/>
        </w:numPr>
        <w:rPr>
          <w:ins w:id="4302" w:author="Meir Kalter" w:date="2016-07-01T14:50:00Z"/>
        </w:rPr>
        <w:pPrChange w:id="4303" w:author="Meir Kalter" w:date="2016-07-01T14:49:00Z">
          <w:pPr/>
        </w:pPrChange>
      </w:pPr>
      <w:ins w:id="4304" w:author="Meir Kalter" w:date="2016-07-01T14:50:00Z">
        <w:r>
          <w:t>The implementation of this command:</w:t>
        </w:r>
      </w:ins>
    </w:p>
    <w:p w:rsidR="00DF5FDA" w:rsidRDefault="00DF5FDA">
      <w:pPr>
        <w:pStyle w:val="ListParagraph"/>
        <w:numPr>
          <w:ilvl w:val="1"/>
          <w:numId w:val="151"/>
        </w:numPr>
        <w:rPr>
          <w:ins w:id="4305" w:author="Meir Kalter" w:date="2016-07-01T14:53:00Z"/>
        </w:rPr>
        <w:pPrChange w:id="4306" w:author="Meir Kalter" w:date="2016-07-01T14:50:00Z">
          <w:pPr/>
        </w:pPrChange>
      </w:pPr>
      <w:ins w:id="4307" w:author="Meir Kalter" w:date="2016-07-01T14:51:00Z">
        <w:r>
          <w:t xml:space="preserve">Handle the current command – insert the </w:t>
        </w:r>
      </w:ins>
      <w:ins w:id="4308" w:author="Meir Kalter" w:date="2016-07-01T14:52:00Z">
        <w:r>
          <w:t>pc of the next command to the stack.</w:t>
        </w:r>
      </w:ins>
      <w:ins w:id="4309" w:author="Meir Kalter" w:date="2016-07-01T14:53:00Z">
        <w:r w:rsidR="002D2DCF">
          <w:t xml:space="preserve"> </w:t>
        </w:r>
        <w:r w:rsidR="00E816A9">
          <w:t>[Logical section</w:t>
        </w:r>
      </w:ins>
      <w:ins w:id="4310" w:author="Meir Kalter" w:date="2016-07-01T14:54:00Z">
        <w:r w:rsidR="00E816A9">
          <w:t xml:space="preserve"> of the simulator</w:t>
        </w:r>
      </w:ins>
      <w:ins w:id="4311" w:author="Meir Kalter" w:date="2016-07-01T14:53:00Z">
        <w:r w:rsidR="00E816A9">
          <w:t>]</w:t>
        </w:r>
      </w:ins>
    </w:p>
    <w:p w:rsidR="002D2DCF" w:rsidRDefault="00EA6194">
      <w:pPr>
        <w:pStyle w:val="ListParagraph"/>
        <w:numPr>
          <w:ilvl w:val="1"/>
          <w:numId w:val="151"/>
        </w:numPr>
        <w:rPr>
          <w:ins w:id="4312" w:author="Meir Kalter" w:date="2016-07-01T14:54:00Z"/>
        </w:rPr>
        <w:pPrChange w:id="4313" w:author="Meir Kalter" w:date="2016-07-01T14:50:00Z">
          <w:pPr/>
        </w:pPrChange>
      </w:pPr>
      <w:ins w:id="4314" w:author="Meir Kalter" w:date="2016-07-01T14:54:00Z">
        <w:r>
          <w:t xml:space="preserve">Create a new event. </w:t>
        </w:r>
      </w:ins>
    </w:p>
    <w:p w:rsidR="00EA6194" w:rsidRDefault="00EA6194">
      <w:pPr>
        <w:rPr>
          <w:ins w:id="4315" w:author="Meir Kalter" w:date="2016-07-01T14:55:00Z"/>
        </w:rPr>
      </w:pPr>
      <w:ins w:id="4316" w:author="Meir Kalter" w:date="2016-07-01T14:55:00Z">
        <w:r>
          <w:t>The gui does the following things:</w:t>
        </w:r>
      </w:ins>
    </w:p>
    <w:p w:rsidR="00EA6194" w:rsidRDefault="00080380">
      <w:pPr>
        <w:pStyle w:val="ListParagraph"/>
        <w:numPr>
          <w:ilvl w:val="3"/>
          <w:numId w:val="30"/>
        </w:numPr>
        <w:rPr>
          <w:ins w:id="4317" w:author="Meir Kalter" w:date="2016-07-01T15:13:00Z"/>
        </w:rPr>
        <w:pPrChange w:id="4318" w:author="Meir Kalter" w:date="2016-07-01T14:55:00Z">
          <w:pPr/>
        </w:pPrChange>
      </w:pPr>
      <w:ins w:id="4319" w:author="Meir Kalter" w:date="2016-07-01T15:12:00Z">
        <w:r>
          <w:t xml:space="preserve">Walk on list of events that are related to </w:t>
        </w:r>
      </w:ins>
      <w:ins w:id="4320" w:author="Meir Kalter" w:date="2016-07-01T15:13:00Z">
        <w:r>
          <w:t>the Gui. No such event was created.</w:t>
        </w:r>
      </w:ins>
    </w:p>
    <w:p w:rsidR="00080380" w:rsidRDefault="00080380">
      <w:pPr>
        <w:pStyle w:val="ListParagraph"/>
        <w:numPr>
          <w:ilvl w:val="3"/>
          <w:numId w:val="30"/>
        </w:numPr>
        <w:rPr>
          <w:ins w:id="4321" w:author="Meir Kalter" w:date="2016-07-01T15:15:00Z"/>
        </w:rPr>
        <w:pPrChange w:id="4322" w:author="Meir Kalter" w:date="2016-07-01T14:55:00Z">
          <w:pPr/>
        </w:pPrChange>
      </w:pPr>
      <w:ins w:id="4323" w:author="Meir Kalter" w:date="2016-07-01T15:13:00Z">
        <w:r>
          <w:lastRenderedPageBreak/>
          <w:t xml:space="preserve">Populate the event that was created and execute it. </w:t>
        </w:r>
      </w:ins>
      <w:ins w:id="4324" w:author="Meir Kalter" w:date="2016-07-01T15:14:00Z">
        <w:r>
          <w:t>It will change the current pc to another one.</w:t>
        </w:r>
      </w:ins>
      <w:ins w:id="4325" w:author="Meir Kalter" w:date="2016-07-01T15:15:00Z">
        <w:r>
          <w:t xml:space="preserve"> It uses the jumpTo method of the StepManager.</w:t>
        </w:r>
      </w:ins>
    </w:p>
    <w:p w:rsidR="00080380" w:rsidRDefault="00B038CB">
      <w:pPr>
        <w:pStyle w:val="ListParagraph"/>
        <w:numPr>
          <w:ilvl w:val="2"/>
          <w:numId w:val="30"/>
        </w:numPr>
        <w:rPr>
          <w:ins w:id="4326" w:author="Meir Kalter" w:date="2016-07-01T15:16:00Z"/>
        </w:rPr>
        <w:pPrChange w:id="4327" w:author="Meir Kalter" w:date="2016-07-01T15:15:00Z">
          <w:pPr/>
        </w:pPrChange>
      </w:pPr>
      <w:ins w:id="4328" w:author="Meir Kalter" w:date="2016-07-01T15:16:00Z">
        <w:r>
          <w:t>The gui will change the PC to the new PC.</w:t>
        </w:r>
      </w:ins>
    </w:p>
    <w:p w:rsidR="008C3282" w:rsidRDefault="00B038CB">
      <w:pPr>
        <w:pStyle w:val="ListParagraph"/>
        <w:numPr>
          <w:ilvl w:val="2"/>
          <w:numId w:val="30"/>
        </w:numPr>
        <w:rPr>
          <w:ins w:id="4329" w:author="Meir Kalter" w:date="2016-07-01T14:40:00Z"/>
        </w:rPr>
        <w:pPrChange w:id="4330" w:author="Meir Kalter" w:date="2016-07-01T15:17:00Z">
          <w:pPr/>
        </w:pPrChange>
      </w:pPr>
      <w:ins w:id="4331" w:author="Meir Kalter" w:date="2016-07-01T15:16:00Z">
        <w:r>
          <w:t>The gui will update the RA with the RA register.</w:t>
        </w:r>
      </w:ins>
    </w:p>
    <w:p w:rsidR="00431CC7" w:rsidRDefault="00431CC7">
      <w:pPr>
        <w:rPr>
          <w:ins w:id="4332" w:author="Meir Kalter" w:date="2016-07-01T14:28:00Z"/>
        </w:rPr>
      </w:pPr>
    </w:p>
    <w:p w:rsidR="00B2294E" w:rsidDel="00431CC7" w:rsidRDefault="00B2294E">
      <w:pPr>
        <w:rPr>
          <w:del w:id="4333" w:author="Meir Kalter" w:date="2016-07-01T14:40:00Z"/>
        </w:rPr>
      </w:pPr>
    </w:p>
    <w:p w:rsidR="00C0594E" w:rsidRDefault="00B706A9">
      <w:pPr>
        <w:pStyle w:val="Encabezam"/>
      </w:pPr>
      <w:r>
        <w:br w:type="page"/>
      </w:r>
    </w:p>
    <w:p w:rsidR="007E6169" w:rsidRDefault="007E6169">
      <w:pPr>
        <w:pStyle w:val="Heading1"/>
        <w:rPr>
          <w:ins w:id="4334" w:author="Meir Kalter" w:date="2016-07-01T10:51:00Z"/>
        </w:rPr>
      </w:pPr>
      <w:bookmarkStart w:id="4335" w:name="_Toc453680830"/>
      <w:bookmarkStart w:id="4336" w:name="_Toc455405508"/>
      <w:ins w:id="4337" w:author="Meir Kalter" w:date="2016-07-01T10:50:00Z">
        <w:r>
          <w:lastRenderedPageBreak/>
          <w:t>Config files</w:t>
        </w:r>
      </w:ins>
      <w:bookmarkEnd w:id="4336"/>
    </w:p>
    <w:p w:rsidR="007E6169" w:rsidRDefault="007E6169">
      <w:pPr>
        <w:rPr>
          <w:ins w:id="4338" w:author="Meir Kalter" w:date="2016-07-01T10:51:00Z"/>
        </w:rPr>
        <w:pPrChange w:id="4339" w:author="Meir Kalter" w:date="2016-07-01T10:51:00Z">
          <w:pPr>
            <w:pStyle w:val="Heading1"/>
          </w:pPr>
        </w:pPrChange>
      </w:pPr>
      <w:ins w:id="4340" w:author="Meir Kalter" w:date="2016-07-01T10:51:00Z">
        <w:r>
          <w:t>This section contains list of configuration issue.</w:t>
        </w:r>
      </w:ins>
    </w:p>
    <w:p w:rsidR="007E6169" w:rsidRDefault="007E6169">
      <w:pPr>
        <w:rPr>
          <w:ins w:id="4341" w:author="Meir Kalter" w:date="2016-07-01T10:52:00Z"/>
        </w:rPr>
        <w:pPrChange w:id="4342" w:author="Meir Kalter" w:date="2016-07-01T10:51:00Z">
          <w:pPr>
            <w:pStyle w:val="Heading1"/>
          </w:pPr>
        </w:pPrChange>
      </w:pPr>
      <w:ins w:id="4343" w:author="Meir Kalter" w:date="2016-07-01T10:52:00Z">
        <w:r>
          <w:t>Files</w:t>
        </w:r>
      </w:ins>
    </w:p>
    <w:p w:rsidR="007E6169" w:rsidRDefault="007E6169">
      <w:pPr>
        <w:pStyle w:val="ListParagraph"/>
        <w:numPr>
          <w:ilvl w:val="0"/>
          <w:numId w:val="150"/>
        </w:numPr>
        <w:rPr>
          <w:ins w:id="4344" w:author="Meir Kalter" w:date="2016-07-01T12:53:00Z"/>
        </w:rPr>
        <w:pPrChange w:id="4345" w:author="Meir Kalter" w:date="2016-07-01T10:57:00Z">
          <w:pPr>
            <w:pStyle w:val="Heading1"/>
          </w:pPr>
        </w:pPrChange>
      </w:pPr>
      <w:ins w:id="4346" w:author="Meir Kalter" w:date="2016-07-01T10:51:00Z">
        <w:r w:rsidRPr="007E6169">
          <w:t>Easy8Instructions</w:t>
        </w:r>
        <w:r>
          <w:t xml:space="preserve">.xml – internal in the jar. </w:t>
        </w:r>
      </w:ins>
      <w:ins w:id="4347" w:author="Meir Kalter" w:date="2016-07-01T10:52:00Z">
        <w:r>
          <w:t xml:space="preserve"> Th</w:t>
        </w:r>
      </w:ins>
      <w:ins w:id="4348" w:author="Meir Kalter" w:date="2016-07-01T10:53:00Z">
        <w:r>
          <w:t xml:space="preserve">is file contains the list of the </w:t>
        </w:r>
      </w:ins>
      <w:ins w:id="4349" w:author="Meir Kalter" w:date="2016-07-01T10:54:00Z">
        <w:r>
          <w:t>available</w:t>
        </w:r>
      </w:ins>
      <w:ins w:id="4350" w:author="Meir Kalter" w:date="2016-07-01T10:53:00Z">
        <w:r>
          <w:t xml:space="preserve"> </w:t>
        </w:r>
      </w:ins>
      <w:ins w:id="4351" w:author="Meir Kalter" w:date="2016-07-01T10:54:00Z">
        <w:r>
          <w:t xml:space="preserve">instructions </w:t>
        </w:r>
      </w:ins>
      <w:ins w:id="4352" w:author="Meir Kalter" w:date="2016-07-01T10:57:00Z">
        <w:r>
          <w:t>of</w:t>
        </w:r>
      </w:ins>
      <w:ins w:id="4353" w:author="Meir Kalter" w:date="2016-07-01T10:54:00Z">
        <w:r>
          <w:t xml:space="preserve"> the CPU. </w:t>
        </w:r>
      </w:ins>
    </w:p>
    <w:p w:rsidR="00AF26A3" w:rsidRDefault="00AF26A3">
      <w:pPr>
        <w:pStyle w:val="ListParagraph"/>
        <w:numPr>
          <w:ilvl w:val="1"/>
          <w:numId w:val="150"/>
        </w:numPr>
        <w:rPr>
          <w:ins w:id="4354" w:author="Meir Kalter" w:date="2016-07-01T12:54:00Z"/>
        </w:rPr>
        <w:pPrChange w:id="4355" w:author="Meir Kalter" w:date="2016-07-01T12:53:00Z">
          <w:pPr>
            <w:pStyle w:val="Heading1"/>
          </w:pPr>
        </w:pPrChange>
      </w:pPr>
      <w:ins w:id="4356" w:author="Meir Kalter" w:date="2016-07-01T12:53:00Z">
        <w:r>
          <w:t xml:space="preserve">File name: </w:t>
        </w:r>
      </w:ins>
      <w:ins w:id="4357" w:author="Meir Kalter" w:date="2016-07-01T12:54:00Z">
        <w:r w:rsidRPr="007E6169">
          <w:t>Easy8Instructions</w:t>
        </w:r>
        <w:r>
          <w:t xml:space="preserve">.xml. </w:t>
        </w:r>
      </w:ins>
    </w:p>
    <w:p w:rsidR="00AF26A3" w:rsidRDefault="00AF26A3">
      <w:pPr>
        <w:pStyle w:val="ListParagraph"/>
        <w:numPr>
          <w:ilvl w:val="1"/>
          <w:numId w:val="150"/>
        </w:numPr>
        <w:rPr>
          <w:ins w:id="4358" w:author="Meir Kalter" w:date="2016-07-01T12:13:00Z"/>
        </w:rPr>
        <w:pPrChange w:id="4359" w:author="Meir Kalter" w:date="2016-07-01T12:53:00Z">
          <w:pPr>
            <w:pStyle w:val="Heading1"/>
          </w:pPr>
        </w:pPrChange>
      </w:pPr>
      <w:ins w:id="4360" w:author="Meir Kalter" w:date="2016-07-01T12:54:00Z">
        <w:r>
          <w:t>File location: root of the jar.</w:t>
        </w:r>
      </w:ins>
    </w:p>
    <w:p w:rsidR="00F65832" w:rsidRDefault="00F65832">
      <w:pPr>
        <w:pStyle w:val="ListParagraph"/>
        <w:ind w:left="1080"/>
        <w:rPr>
          <w:ins w:id="4361" w:author="Meir Kalter" w:date="2016-07-01T12:13:00Z"/>
        </w:rPr>
        <w:pPrChange w:id="4362" w:author="Meir Kalter" w:date="2016-07-01T12:19:00Z">
          <w:pPr>
            <w:pStyle w:val="Heading1"/>
          </w:pPr>
        </w:pPrChange>
      </w:pPr>
      <w:ins w:id="4363" w:author="Meir Kalter" w:date="2016-07-01T12:13:00Z">
        <w:r>
          <w:t>Every command has the following details</w:t>
        </w:r>
      </w:ins>
      <w:ins w:id="4364" w:author="Meir Kalter" w:date="2016-07-01T12:19:00Z">
        <w:r w:rsidR="00575834">
          <w:t xml:space="preserve"> in his XML entity</w:t>
        </w:r>
      </w:ins>
      <w:ins w:id="4365" w:author="Meir Kalter" w:date="2016-07-01T12:13:00Z">
        <w:r>
          <w:t>:</w:t>
        </w:r>
      </w:ins>
    </w:p>
    <w:p w:rsidR="00F65832" w:rsidRDefault="00F65832">
      <w:pPr>
        <w:pStyle w:val="ListParagraph"/>
        <w:numPr>
          <w:ilvl w:val="3"/>
          <w:numId w:val="30"/>
        </w:numPr>
        <w:rPr>
          <w:ins w:id="4366" w:author="Meir Kalter" w:date="2016-07-01T12:16:00Z"/>
        </w:rPr>
        <w:pPrChange w:id="4367" w:author="Meir Kalter" w:date="2016-07-01T12:13:00Z">
          <w:pPr>
            <w:pStyle w:val="Heading1"/>
          </w:pPr>
        </w:pPrChange>
      </w:pPr>
      <w:ins w:id="4368" w:author="Meir Kalter" w:date="2016-07-01T12:16:00Z">
        <w:r>
          <w:t>Attribute’s list of one entity:</w:t>
        </w:r>
      </w:ins>
    </w:p>
    <w:p w:rsidR="00F65832" w:rsidRDefault="00F65832">
      <w:pPr>
        <w:pStyle w:val="ListParagraph"/>
        <w:numPr>
          <w:ilvl w:val="4"/>
          <w:numId w:val="30"/>
        </w:numPr>
        <w:rPr>
          <w:ins w:id="4369" w:author="Meir Kalter" w:date="2016-07-01T12:17:00Z"/>
        </w:rPr>
        <w:pPrChange w:id="4370" w:author="Meir Kalter" w:date="2016-07-01T12:52:00Z">
          <w:pPr>
            <w:pStyle w:val="Heading1"/>
          </w:pPr>
        </w:pPrChange>
      </w:pPr>
      <w:ins w:id="4371" w:author="Meir Kalter" w:date="2016-07-01T12:17:00Z">
        <w:r>
          <w:t>t</w:t>
        </w:r>
      </w:ins>
      <w:ins w:id="4372" w:author="Meir Kalter" w:date="2016-07-01T12:14:00Z">
        <w:r>
          <w:t>ype – the type of the instruction</w:t>
        </w:r>
      </w:ins>
      <w:ins w:id="4373" w:author="Meir Kalter" w:date="2016-07-01T12:51:00Z">
        <w:r w:rsidR="00CE58E0">
          <w:t>. There are two types – one type has additional operand, second type do not have operand value.</w:t>
        </w:r>
      </w:ins>
    </w:p>
    <w:p w:rsidR="00F65832" w:rsidRDefault="00F65832">
      <w:pPr>
        <w:pStyle w:val="ListParagraph"/>
        <w:numPr>
          <w:ilvl w:val="4"/>
          <w:numId w:val="30"/>
        </w:numPr>
        <w:rPr>
          <w:ins w:id="4374" w:author="Meir Kalter" w:date="2016-07-01T12:21:00Z"/>
        </w:rPr>
        <w:pPrChange w:id="4375" w:author="Meir Kalter" w:date="2016-07-01T12:14:00Z">
          <w:pPr>
            <w:pStyle w:val="Heading1"/>
          </w:pPr>
        </w:pPrChange>
      </w:pPr>
      <w:ins w:id="4376" w:author="Meir Kalter" w:date="2016-07-01T12:17:00Z">
        <w:r>
          <w:t>o</w:t>
        </w:r>
        <w:r w:rsidRPr="00F65832">
          <w:t>v</w:t>
        </w:r>
        <w:r>
          <w:t xml:space="preserve"> </w:t>
        </w:r>
      </w:ins>
      <w:ins w:id="4377" w:author="Meir Kalter" w:date="2016-07-01T12:19:00Z">
        <w:r w:rsidR="00575834">
          <w:t>–</w:t>
        </w:r>
      </w:ins>
      <w:ins w:id="4378" w:author="Meir Kalter" w:date="2016-07-01T12:17:00Z">
        <w:r>
          <w:t xml:space="preserve"> </w:t>
        </w:r>
      </w:ins>
      <w:ins w:id="4379" w:author="Meir Kalter" w:date="2016-07-01T12:19:00Z">
        <w:r w:rsidR="00575834">
          <w:t xml:space="preserve">NO for instruction with the type </w:t>
        </w:r>
      </w:ins>
      <w:ins w:id="4380" w:author="Meir Kalter" w:date="2016-07-01T12:20:00Z">
        <w:r w:rsidR="00575834">
          <w:t>one_word. Otherwise it should contains YES.</w:t>
        </w:r>
      </w:ins>
    </w:p>
    <w:p w:rsidR="004C31F4" w:rsidRDefault="004C31F4">
      <w:pPr>
        <w:pStyle w:val="ListParagraph"/>
        <w:numPr>
          <w:ilvl w:val="3"/>
          <w:numId w:val="30"/>
        </w:numPr>
        <w:rPr>
          <w:ins w:id="4381" w:author="Meir Kalter" w:date="2016-07-01T12:21:00Z"/>
        </w:rPr>
        <w:pPrChange w:id="4382" w:author="Meir Kalter" w:date="2016-07-01T12:21:00Z">
          <w:pPr>
            <w:pStyle w:val="Heading1"/>
          </w:pPr>
        </w:pPrChange>
      </w:pPr>
      <w:ins w:id="4383" w:author="Meir Kalter" w:date="2016-07-01T12:21:00Z">
        <w:r>
          <w:t xml:space="preserve">List of </w:t>
        </w:r>
        <w:r w:rsidRPr="004C31F4">
          <w:t>OperationList</w:t>
        </w:r>
        <w:r>
          <w:t>.</w:t>
        </w:r>
      </w:ins>
    </w:p>
    <w:p w:rsidR="004C31F4" w:rsidRDefault="004C31F4">
      <w:pPr>
        <w:pStyle w:val="ListParagraph"/>
        <w:numPr>
          <w:ilvl w:val="4"/>
          <w:numId w:val="30"/>
        </w:numPr>
        <w:rPr>
          <w:ins w:id="4384" w:author="Meir Kalter" w:date="2016-07-01T12:22:00Z"/>
        </w:rPr>
        <w:pPrChange w:id="4385" w:author="Meir Kalter" w:date="2016-07-01T12:21:00Z">
          <w:pPr>
            <w:pStyle w:val="Heading1"/>
          </w:pPr>
        </w:pPrChange>
      </w:pPr>
      <w:ins w:id="4386" w:author="Meir Kalter" w:date="2016-07-01T12:21:00Z">
        <w:r>
          <w:t xml:space="preserve">Instruction with some operation value would have the same name. Therefore, every operation value has one </w:t>
        </w:r>
      </w:ins>
      <w:ins w:id="4387" w:author="Meir Kalter" w:date="2016-07-01T12:22:00Z">
        <w:r w:rsidRPr="004C31F4">
          <w:t>operationCode</w:t>
        </w:r>
        <w:r>
          <w:t xml:space="preserve"> entity in the OperationList entity.</w:t>
        </w:r>
      </w:ins>
    </w:p>
    <w:p w:rsidR="004C31F4" w:rsidRDefault="004C31F4">
      <w:pPr>
        <w:pStyle w:val="ListParagraph"/>
        <w:numPr>
          <w:ilvl w:val="3"/>
          <w:numId w:val="30"/>
        </w:numPr>
        <w:rPr>
          <w:ins w:id="4388" w:author="Meir Kalter" w:date="2016-07-01T12:22:00Z"/>
        </w:rPr>
        <w:pPrChange w:id="4389" w:author="Meir Kalter" w:date="2016-07-01T12:22:00Z">
          <w:pPr>
            <w:pStyle w:val="Heading1"/>
          </w:pPr>
        </w:pPrChange>
      </w:pPr>
      <w:ins w:id="4390" w:author="Meir Kalter" w:date="2016-07-01T12:22:00Z">
        <w:r>
          <w:t>operationCode</w:t>
        </w:r>
      </w:ins>
    </w:p>
    <w:p w:rsidR="004C31F4" w:rsidRDefault="004C31F4">
      <w:pPr>
        <w:pStyle w:val="ListParagraph"/>
        <w:numPr>
          <w:ilvl w:val="4"/>
          <w:numId w:val="30"/>
        </w:numPr>
        <w:rPr>
          <w:ins w:id="4391" w:author="Meir Kalter" w:date="2016-07-01T12:22:00Z"/>
        </w:rPr>
        <w:pPrChange w:id="4392" w:author="Meir Kalter" w:date="2016-07-01T12:22:00Z">
          <w:pPr>
            <w:pStyle w:val="Heading1"/>
          </w:pPr>
        </w:pPrChange>
      </w:pPr>
      <w:ins w:id="4393" w:author="Meir Kalter" w:date="2016-07-01T12:22:00Z">
        <w:r>
          <w:t>Attributes:</w:t>
        </w:r>
      </w:ins>
    </w:p>
    <w:p w:rsidR="004C31F4" w:rsidRDefault="004C31F4">
      <w:pPr>
        <w:pStyle w:val="ListParagraph"/>
        <w:numPr>
          <w:ilvl w:val="5"/>
          <w:numId w:val="30"/>
        </w:numPr>
        <w:rPr>
          <w:ins w:id="4394" w:author="Meir Kalter" w:date="2016-07-01T12:23:00Z"/>
        </w:rPr>
        <w:pPrChange w:id="4395" w:author="Meir Kalter" w:date="2016-07-01T12:22:00Z">
          <w:pPr>
            <w:pStyle w:val="Heading1"/>
          </w:pPr>
        </w:pPrChange>
      </w:pPr>
      <w:ins w:id="4396" w:author="Meir Kalter" w:date="2016-07-01T12:23:00Z">
        <w:r w:rsidRPr="004C31F4">
          <w:t>ovValue1=</w:t>
        </w:r>
        <w:r>
          <w:t>type of operand.</w:t>
        </w:r>
      </w:ins>
    </w:p>
    <w:p w:rsidR="004C31F4" w:rsidRDefault="004C31F4">
      <w:pPr>
        <w:pStyle w:val="ListParagraph"/>
        <w:numPr>
          <w:ilvl w:val="4"/>
          <w:numId w:val="30"/>
        </w:numPr>
        <w:rPr>
          <w:ins w:id="4397" w:author="Meir Kalter" w:date="2016-07-01T10:54:00Z"/>
        </w:rPr>
        <w:pPrChange w:id="4398" w:author="Meir Kalter" w:date="2016-07-01T12:23:00Z">
          <w:pPr>
            <w:pStyle w:val="Heading1"/>
          </w:pPr>
        </w:pPrChange>
      </w:pPr>
      <w:ins w:id="4399" w:author="Meir Kalter" w:date="2016-07-01T12:23:00Z">
        <w:r>
          <w:t>Value – the operation code of the instruction with the specific operand.</w:t>
        </w:r>
      </w:ins>
    </w:p>
    <w:p w:rsidR="007E6169" w:rsidRDefault="007E6169">
      <w:pPr>
        <w:pStyle w:val="ListParagraph"/>
        <w:numPr>
          <w:ilvl w:val="1"/>
          <w:numId w:val="150"/>
        </w:numPr>
        <w:rPr>
          <w:ins w:id="4400" w:author="Meir Kalter" w:date="2016-07-01T10:55:00Z"/>
        </w:rPr>
        <w:pPrChange w:id="4401" w:author="Meir Kalter" w:date="2016-07-01T10:59:00Z">
          <w:pPr>
            <w:pStyle w:val="Heading1"/>
          </w:pPr>
        </w:pPrChange>
      </w:pPr>
      <w:ins w:id="4402" w:author="Meir Kalter" w:date="2016-07-01T10:54:00Z">
        <w:r>
          <w:t xml:space="preserve">One change that could be done by </w:t>
        </w:r>
      </w:ins>
      <w:ins w:id="4403" w:author="Meir Kalter" w:date="2016-07-01T10:58:00Z">
        <w:r w:rsidR="00785830">
          <w:t xml:space="preserve">overriding </w:t>
        </w:r>
      </w:ins>
      <w:ins w:id="4404" w:author="Meir Kalter" w:date="2016-07-01T10:54:00Z">
        <w:r>
          <w:t xml:space="preserve"> this file</w:t>
        </w:r>
      </w:ins>
      <w:ins w:id="4405" w:author="Meir Kalter" w:date="2016-07-01T10:55:00Z">
        <w:r>
          <w:t>, with</w:t>
        </w:r>
      </w:ins>
      <w:ins w:id="4406" w:author="Meir Kalter" w:date="2016-07-01T10:58:00Z">
        <w:r w:rsidR="00785830">
          <w:t xml:space="preserve">out changing </w:t>
        </w:r>
      </w:ins>
      <w:ins w:id="4407" w:author="Meir Kalter" w:date="2016-07-01T10:55:00Z">
        <w:r>
          <w:t>the code</w:t>
        </w:r>
      </w:ins>
      <w:ins w:id="4408" w:author="Meir Kalter" w:date="2016-07-01T10:59:00Z">
        <w:r w:rsidR="00785830">
          <w:t xml:space="preserve">, </w:t>
        </w:r>
      </w:ins>
      <w:ins w:id="4409" w:author="Meir Kalter" w:date="2016-07-01T10:58:00Z">
        <w:r w:rsidR="00785830">
          <w:t xml:space="preserve">is  </w:t>
        </w:r>
      </w:ins>
      <w:ins w:id="4410" w:author="Meir Kalter" w:date="2016-07-01T10:59:00Z">
        <w:r w:rsidR="00785830">
          <w:t xml:space="preserve">to replace the </w:t>
        </w:r>
      </w:ins>
      <w:ins w:id="4411" w:author="Meir Kalter" w:date="2016-07-01T10:55:00Z">
        <w:r>
          <w:t>value of the operationCode, which contains the operation code of the assembler.</w:t>
        </w:r>
      </w:ins>
    </w:p>
    <w:p w:rsidR="007E6169" w:rsidRDefault="007E6169">
      <w:pPr>
        <w:pStyle w:val="ListParagraph"/>
        <w:ind w:left="1800"/>
        <w:rPr>
          <w:ins w:id="4412" w:author="Meir Kalter" w:date="2016-07-01T10:56:00Z"/>
        </w:rPr>
        <w:pPrChange w:id="4413" w:author="Meir Kalter" w:date="2016-07-01T10:56:00Z">
          <w:pPr>
            <w:pStyle w:val="Heading1"/>
          </w:pPr>
        </w:pPrChange>
      </w:pPr>
      <w:ins w:id="4414" w:author="Meir Kalter" w:date="2016-07-01T10:56:00Z">
        <w:r>
          <w:t>For example:</w:t>
        </w:r>
      </w:ins>
    </w:p>
    <w:p w:rsidR="007E6169" w:rsidRDefault="007E6169">
      <w:pPr>
        <w:pStyle w:val="ListParagraph"/>
        <w:ind w:left="1800"/>
        <w:rPr>
          <w:ins w:id="4415" w:author="Meir Kalter" w:date="2016-07-01T10:56:00Z"/>
        </w:rPr>
        <w:pPrChange w:id="4416" w:author="Meir Kalter" w:date="2016-07-01T10:56:00Z">
          <w:pPr>
            <w:pStyle w:val="Heading1"/>
          </w:pPr>
        </w:pPrChange>
      </w:pPr>
      <w:ins w:id="4417" w:author="Meir Kalter" w:date="2016-07-01T10:56:00Z">
        <w:r w:rsidRPr="007E6169">
          <w:t>&lt;operationCode&gt;0x15</w:t>
        </w:r>
        <w:r w:rsidR="00785830">
          <w:t>&lt;/operationCode&gt;</w:t>
        </w:r>
      </w:ins>
    </w:p>
    <w:p w:rsidR="007E6169" w:rsidRPr="00A007F9" w:rsidRDefault="007E6169">
      <w:pPr>
        <w:pStyle w:val="ListParagraph"/>
        <w:ind w:left="1800"/>
        <w:rPr>
          <w:ins w:id="4418" w:author="Meir Kalter" w:date="2016-07-01T10:50:00Z"/>
        </w:rPr>
        <w:pPrChange w:id="4419" w:author="Meir Kalter" w:date="2016-07-01T10:56:00Z">
          <w:pPr>
            <w:pStyle w:val="Heading1"/>
          </w:pPr>
        </w:pPrChange>
      </w:pPr>
      <w:ins w:id="4420" w:author="Meir Kalter" w:date="2016-07-01T10:56:00Z">
        <w:r>
          <w:t xml:space="preserve">The value of 0x15 could be changed to another value, </w:t>
        </w:r>
      </w:ins>
    </w:p>
    <w:p w:rsidR="001532BB" w:rsidRDefault="001532BB">
      <w:pPr>
        <w:pStyle w:val="Heading1"/>
        <w:rPr>
          <w:ins w:id="4421" w:author="Meir Kalter" w:date="2016-06-20T07:39:00Z"/>
        </w:rPr>
        <w:pPrChange w:id="4422" w:author="Meir Kalter" w:date="2016-06-15T15:12:00Z">
          <w:pPr>
            <w:pStyle w:val="Encabezam"/>
            <w:numPr>
              <w:numId w:val="32"/>
            </w:numPr>
            <w:ind w:left="266" w:hanging="266"/>
          </w:pPr>
        </w:pPrChange>
      </w:pPr>
      <w:bookmarkStart w:id="4423" w:name="_Toc455405509"/>
      <w:ins w:id="4424" w:author="Meir Kalter" w:date="2016-06-20T07:38:00Z">
        <w:r>
          <w:lastRenderedPageBreak/>
          <w:t>Assemble working</w:t>
        </w:r>
      </w:ins>
      <w:bookmarkEnd w:id="4423"/>
    </w:p>
    <w:p w:rsidR="001532BB" w:rsidRDefault="001532BB">
      <w:pPr>
        <w:rPr>
          <w:ins w:id="4425" w:author="Meir Kalter" w:date="2016-06-20T07:39:00Z"/>
        </w:rPr>
        <w:pPrChange w:id="4426" w:author="Meir Kalter" w:date="2016-06-20T07:39:00Z">
          <w:pPr>
            <w:pStyle w:val="Encabezam"/>
            <w:numPr>
              <w:numId w:val="32"/>
            </w:numPr>
            <w:ind w:left="266" w:hanging="266"/>
          </w:pPr>
        </w:pPrChange>
      </w:pPr>
    </w:p>
    <w:p w:rsidR="001532BB" w:rsidRDefault="001532BB">
      <w:pPr>
        <w:rPr>
          <w:ins w:id="4427" w:author="Meir Kalter" w:date="2016-06-20T07:39:00Z"/>
        </w:rPr>
        <w:pPrChange w:id="4428" w:author="Meir Kalter" w:date="2016-06-20T07:39:00Z">
          <w:pPr>
            <w:pStyle w:val="Encabezam"/>
            <w:numPr>
              <w:numId w:val="32"/>
            </w:numPr>
            <w:ind w:left="266" w:hanging="266"/>
          </w:pPr>
        </w:pPrChange>
      </w:pPr>
      <w:ins w:id="4429" w:author="Meir Kalter" w:date="2016-06-20T07:39:00Z">
        <w:r>
          <w:t>This section will describe the abilities of the assembler</w:t>
        </w:r>
      </w:ins>
      <w:ins w:id="4430" w:author="Meir Kalter" w:date="2016-06-22T07:10:00Z">
        <w:r w:rsidR="00B7141D">
          <w:t>, process of assembled , some o the errors.</w:t>
        </w:r>
      </w:ins>
      <w:ins w:id="4431" w:author="Meir Kalter" w:date="2016-06-20T07:39:00Z">
        <w:r>
          <w:t>.</w:t>
        </w:r>
      </w:ins>
    </w:p>
    <w:p w:rsidR="001532BB" w:rsidRDefault="001532BB">
      <w:pPr>
        <w:rPr>
          <w:ins w:id="4432" w:author="Meir Kalter" w:date="2016-06-20T07:41:00Z"/>
        </w:rPr>
        <w:pPrChange w:id="4433" w:author="Meir Kalter" w:date="2016-06-20T07:39:00Z">
          <w:pPr>
            <w:pStyle w:val="Encabezam"/>
            <w:numPr>
              <w:numId w:val="32"/>
            </w:numPr>
            <w:ind w:left="266" w:hanging="266"/>
          </w:pPr>
        </w:pPrChange>
      </w:pPr>
      <w:ins w:id="4434" w:author="Meir Kalter" w:date="2016-06-20T07:39:00Z">
        <w:r>
          <w:t xml:space="preserve">The shell command receive input file </w:t>
        </w:r>
      </w:ins>
      <w:ins w:id="4435" w:author="Meir Kalter" w:date="2016-06-20T07:40:00Z">
        <w:r>
          <w:t xml:space="preserve">according to the </w:t>
        </w:r>
      </w:ins>
      <w:ins w:id="4436" w:author="Meir Kalter" w:date="2016-06-20T07:41:00Z">
        <w:r>
          <w:t>parameter of the java execution.</w:t>
        </w:r>
      </w:ins>
    </w:p>
    <w:p w:rsidR="001532BB" w:rsidRDefault="001532BB">
      <w:pPr>
        <w:rPr>
          <w:ins w:id="4437" w:author="Meir Kalter" w:date="2016-06-20T07:41:00Z"/>
        </w:rPr>
        <w:pPrChange w:id="4438" w:author="Meir Kalter" w:date="2016-06-20T07:39:00Z">
          <w:pPr>
            <w:pStyle w:val="Encabezam"/>
            <w:numPr>
              <w:numId w:val="32"/>
            </w:numPr>
            <w:ind w:left="266" w:hanging="266"/>
          </w:pPr>
        </w:pPrChange>
      </w:pPr>
      <w:ins w:id="4439" w:author="Meir Kalter" w:date="2016-06-20T07:41:00Z">
        <w:r>
          <w:t>For example:</w:t>
        </w:r>
      </w:ins>
    </w:p>
    <w:p w:rsidR="001532BB" w:rsidRDefault="001532BB">
      <w:pPr>
        <w:rPr>
          <w:ins w:id="4440" w:author="Meir Kalter" w:date="2016-06-20T07:41:00Z"/>
        </w:rPr>
        <w:pPrChange w:id="4441" w:author="Meir Kalter" w:date="2016-06-20T07:39:00Z">
          <w:pPr>
            <w:pStyle w:val="Encabezam"/>
            <w:numPr>
              <w:numId w:val="32"/>
            </w:numPr>
            <w:ind w:left="266" w:hanging="266"/>
          </w:pPr>
        </w:pPrChange>
      </w:pPr>
      <w:ins w:id="4442" w:author="Meir Kalter" w:date="2016-06-20T07:41:00Z">
        <w:r>
          <w:t>With the following command – it will assemble the file test.asm</w:t>
        </w:r>
      </w:ins>
      <w:ins w:id="4443" w:author="Meir Kalter" w:date="2016-06-20T07:42:00Z">
        <w:r>
          <w:t xml:space="preserve"> [</w:t>
        </w:r>
      </w:ins>
      <w:ins w:id="4444" w:author="Meir Kalter" w:date="2016-06-20T07:43:00Z">
        <w:r>
          <w:t>the real command will be on the same line, so please do not care to the EOL which currently is inside the doc.</w:t>
        </w:r>
      </w:ins>
      <w:ins w:id="4445" w:author="Meir Kalter" w:date="2016-06-20T07:42:00Z">
        <w:r>
          <w:t>]</w:t>
        </w:r>
      </w:ins>
    </w:p>
    <w:p w:rsidR="001532BB" w:rsidRDefault="001532BB">
      <w:pPr>
        <w:rPr>
          <w:ins w:id="4446" w:author="Meir Kalter" w:date="2016-06-20T07:44:00Z"/>
        </w:rPr>
        <w:pPrChange w:id="4447" w:author="Meir Kalter" w:date="2016-06-20T07:39:00Z">
          <w:pPr>
            <w:pStyle w:val="Encabezam"/>
            <w:numPr>
              <w:numId w:val="32"/>
            </w:numPr>
            <w:ind w:left="266" w:hanging="266"/>
          </w:pPr>
        </w:pPrChange>
      </w:pPr>
      <w:ins w:id="4448" w:author="Meir Kalter" w:date="2016-06-20T07:41:00Z">
        <w:r w:rsidRPr="001532BB">
          <w:rPr>
            <w:rPrChange w:id="4449" w:author="Meir Kalter" w:date="2016-06-20T07:42:00Z">
              <w:rPr>
                <w:rFonts w:ascii="System" w:eastAsia="Arial Unicode MS" w:hAnsi="System" w:cs="System"/>
                <w:b w:val="0"/>
                <w:bCs w:val="0"/>
                <w:color w:val="auto"/>
                <w:sz w:val="20"/>
                <w:szCs w:val="20"/>
                <w:lang w:bidi="he-IL"/>
              </w:rPr>
            </w:rPrChange>
          </w:rPr>
          <w:t>java -cp SimEasy8-jar-with-dependencies.jar  meirdev.simulator.simeasy8.AssemblerReader test.asm</w:t>
        </w:r>
      </w:ins>
    </w:p>
    <w:p w:rsidR="000802FB" w:rsidRDefault="000802FB">
      <w:pPr>
        <w:rPr>
          <w:ins w:id="4450" w:author="Meir Kalter" w:date="2016-06-20T07:45:00Z"/>
        </w:rPr>
        <w:pPrChange w:id="4451" w:author="Meir Kalter" w:date="2016-06-20T07:39:00Z">
          <w:pPr>
            <w:pStyle w:val="Encabezam"/>
            <w:numPr>
              <w:numId w:val="32"/>
            </w:numPr>
            <w:ind w:left="266" w:hanging="266"/>
          </w:pPr>
        </w:pPrChange>
      </w:pPr>
      <w:ins w:id="4452" w:author="Meir Kalter" w:date="2016-06-20T07:44:00Z">
        <w:r>
          <w:t xml:space="preserve">In case that file wasn’t </w:t>
        </w:r>
      </w:ins>
      <w:ins w:id="4453" w:author="Meir Kalter" w:date="2016-06-20T18:29:00Z">
        <w:r w:rsidR="00577122">
          <w:t>exists</w:t>
        </w:r>
      </w:ins>
      <w:ins w:id="4454" w:author="Meir Kalter" w:date="2016-06-20T07:44:00Z">
        <w:r>
          <w:t xml:space="preserve"> – it will display the error: </w:t>
        </w:r>
      </w:ins>
    </w:p>
    <w:p w:rsidR="000802FB" w:rsidRDefault="000802FB">
      <w:pPr>
        <w:rPr>
          <w:ins w:id="4455" w:author="Meir Kalter" w:date="2016-06-20T07:45:00Z"/>
        </w:rPr>
        <w:pPrChange w:id="4456" w:author="Meir Kalter" w:date="2016-06-20T07:39:00Z">
          <w:pPr>
            <w:pStyle w:val="Encabezam"/>
            <w:numPr>
              <w:numId w:val="32"/>
            </w:numPr>
            <w:ind w:left="266" w:hanging="266"/>
          </w:pPr>
        </w:pPrChange>
      </w:pPr>
      <w:ins w:id="4457" w:author="Meir Kalter" w:date="2016-06-20T07:45:00Z">
        <w:r>
          <w:t xml:space="preserve">   </w:t>
        </w:r>
        <w:r w:rsidRPr="000802FB">
          <w:t>Parameter issue - file does not exist:</w:t>
        </w:r>
        <w:r>
          <w:t>[&lt;full file name&gt;]</w:t>
        </w:r>
      </w:ins>
    </w:p>
    <w:p w:rsidR="000802FB" w:rsidRDefault="000802FB">
      <w:pPr>
        <w:rPr>
          <w:ins w:id="4458" w:author="Meir Kalter" w:date="2016-06-20T07:46:00Z"/>
        </w:rPr>
        <w:pPrChange w:id="4459" w:author="Meir Kalter" w:date="2016-06-20T07:39:00Z">
          <w:pPr>
            <w:pStyle w:val="Encabezam"/>
            <w:numPr>
              <w:numId w:val="32"/>
            </w:numPr>
            <w:ind w:left="266" w:hanging="266"/>
          </w:pPr>
        </w:pPrChange>
      </w:pPr>
      <w:ins w:id="4460" w:author="Meir Kalter" w:date="2016-06-20T07:45:00Z">
        <w:r>
          <w:t xml:space="preserve">   So, the user should put the file according to the place which </w:t>
        </w:r>
      </w:ins>
      <w:ins w:id="4461" w:author="Meir Kalter" w:date="2016-06-20T07:46:00Z">
        <w:r>
          <w:t>appeared</w:t>
        </w:r>
      </w:ins>
      <w:ins w:id="4462" w:author="Meir Kalter" w:date="2016-06-20T07:45:00Z">
        <w:r>
          <w:t xml:space="preserve"> in the </w:t>
        </w:r>
      </w:ins>
      <w:ins w:id="4463" w:author="Meir Kalter" w:date="2016-06-20T07:46:00Z">
        <w:r>
          <w:t>error</w:t>
        </w:r>
      </w:ins>
      <w:ins w:id="4464" w:author="Meir Kalter" w:date="2016-06-20T07:45:00Z">
        <w:r>
          <w:t>.</w:t>
        </w:r>
      </w:ins>
    </w:p>
    <w:p w:rsidR="000802FB" w:rsidRDefault="00185042">
      <w:pPr>
        <w:rPr>
          <w:ins w:id="4465" w:author="Meir Kalter" w:date="2016-06-20T08:01:00Z"/>
        </w:rPr>
        <w:pPrChange w:id="4466" w:author="Meir Kalter" w:date="2016-06-20T07:39:00Z">
          <w:pPr>
            <w:pStyle w:val="Encabezam"/>
            <w:numPr>
              <w:numId w:val="32"/>
            </w:numPr>
            <w:ind w:left="266" w:hanging="266"/>
          </w:pPr>
        </w:pPrChange>
      </w:pPr>
      <w:ins w:id="4467" w:author="Meir Kalter" w:date="2016-06-20T08:01:00Z">
        <w:r>
          <w:t>While the reading of the file:</w:t>
        </w:r>
      </w:ins>
    </w:p>
    <w:p w:rsidR="00185042" w:rsidRDefault="00185042">
      <w:pPr>
        <w:pStyle w:val="ListParagraph"/>
        <w:numPr>
          <w:ilvl w:val="3"/>
          <w:numId w:val="30"/>
        </w:numPr>
        <w:tabs>
          <w:tab w:val="clear" w:pos="2832"/>
          <w:tab w:val="num" w:pos="900"/>
        </w:tabs>
        <w:ind w:hanging="2214"/>
        <w:rPr>
          <w:ins w:id="4468" w:author="Meir Kalter" w:date="2016-06-20T08:02:00Z"/>
        </w:rPr>
        <w:pPrChange w:id="4469" w:author="Meir Kalter" w:date="2016-06-20T08:02:00Z">
          <w:pPr>
            <w:pStyle w:val="Encabezam"/>
            <w:numPr>
              <w:numId w:val="32"/>
            </w:numPr>
            <w:ind w:left="266" w:hanging="266"/>
          </w:pPr>
        </w:pPrChange>
      </w:pPr>
      <w:ins w:id="4470" w:author="Meir Kalter" w:date="2016-06-20T08:02:00Z">
        <w:r>
          <w:t>No comment exists in the file.</w:t>
        </w:r>
      </w:ins>
    </w:p>
    <w:p w:rsidR="00185042" w:rsidRDefault="00185042">
      <w:pPr>
        <w:pStyle w:val="ListParagraph"/>
        <w:numPr>
          <w:ilvl w:val="3"/>
          <w:numId w:val="30"/>
        </w:numPr>
        <w:tabs>
          <w:tab w:val="clear" w:pos="2832"/>
          <w:tab w:val="num" w:pos="900"/>
        </w:tabs>
        <w:ind w:hanging="2214"/>
        <w:rPr>
          <w:ins w:id="4471" w:author="Meir Kalter" w:date="2016-06-20T18:29:00Z"/>
        </w:rPr>
        <w:pPrChange w:id="4472" w:author="Meir Kalter" w:date="2016-06-20T08:02:00Z">
          <w:pPr>
            <w:pStyle w:val="Encabezam"/>
            <w:numPr>
              <w:numId w:val="32"/>
            </w:numPr>
            <w:ind w:left="266" w:hanging="266"/>
          </w:pPr>
        </w:pPrChange>
      </w:pPr>
      <w:ins w:id="4473" w:author="Meir Kalter" w:date="2016-06-20T08:02:00Z">
        <w:r>
          <w:t xml:space="preserve">Max size of the file is the memory available to this machine. </w:t>
        </w:r>
      </w:ins>
      <w:ins w:id="4474" w:author="Meir Kalter" w:date="2016-06-20T08:03:00Z">
        <w:r>
          <w:t>Currently – the max memory which could be is 256. The reader will throw error when the number of lines will be more than 512.</w:t>
        </w:r>
      </w:ins>
    </w:p>
    <w:p w:rsidR="00577122" w:rsidRDefault="00577122">
      <w:pPr>
        <w:rPr>
          <w:ins w:id="4475" w:author="Meir Kalter" w:date="2016-06-20T18:30:00Z"/>
        </w:rPr>
        <w:pPrChange w:id="4476" w:author="Meir Kalter" w:date="2016-06-20T18:32:00Z">
          <w:pPr>
            <w:pStyle w:val="Heading1"/>
          </w:pPr>
        </w:pPrChange>
      </w:pPr>
      <w:ins w:id="4477" w:author="Meir Kalter" w:date="2016-06-20T18:29:00Z">
        <w:r>
          <w:t xml:space="preserve">In case of too </w:t>
        </w:r>
      </w:ins>
      <w:ins w:id="4478" w:author="Meir Kalter" w:date="2016-06-20T18:31:00Z">
        <w:r w:rsidR="00785CB7">
          <w:t>many lines</w:t>
        </w:r>
      </w:ins>
      <w:ins w:id="4479" w:author="Meir Kalter" w:date="2016-06-20T18:29:00Z">
        <w:r>
          <w:t xml:space="preserve"> </w:t>
        </w:r>
      </w:ins>
      <w:ins w:id="4480" w:author="Meir Kalter" w:date="2016-06-20T18:31:00Z">
        <w:r w:rsidR="00785CB7">
          <w:t>– the file contains more lines than 256 which is the size of instruction area</w:t>
        </w:r>
      </w:ins>
      <w:ins w:id="4481" w:author="Meir Kalter" w:date="2016-06-20T18:32:00Z">
        <w:r w:rsidR="00785CB7">
          <w:t xml:space="preserve"> – the following error will be shown:</w:t>
        </w:r>
      </w:ins>
    </w:p>
    <w:p w:rsidR="00577122" w:rsidRDefault="00577122">
      <w:pPr>
        <w:rPr>
          <w:ins w:id="4482" w:author="Meir Kalter" w:date="2016-06-20T19:05:00Z"/>
        </w:rPr>
        <w:pPrChange w:id="4483" w:author="Meir Kalter" w:date="2016-06-20T18:31:00Z">
          <w:pPr>
            <w:pStyle w:val="Encabezam"/>
            <w:numPr>
              <w:numId w:val="32"/>
            </w:numPr>
            <w:ind w:left="266" w:hanging="266"/>
          </w:pPr>
        </w:pPrChange>
      </w:pPr>
      <w:ins w:id="4484" w:author="Meir Kalter" w:date="2016-06-20T18:30:00Z">
        <w:r w:rsidRPr="00577122">
          <w:t>Jun 20, 2016 6:25:55 PM meirdev.simulator.simeasy8.AssemblerReader verifyFileSizeSEVERE: The file contains too much lines. :[3</w:t>
        </w:r>
      </w:ins>
      <w:ins w:id="4485" w:author="Meir Kalter" w:date="2016-06-20T18:31:00Z">
        <w:r w:rsidR="00F32256">
          <w:t>1</w:t>
        </w:r>
      </w:ins>
      <w:ins w:id="4486" w:author="Meir Kalter" w:date="2016-06-20T18:30:00Z">
        <w:r w:rsidRPr="00577122">
          <w:t>6]. The max number could be :2</w:t>
        </w:r>
      </w:ins>
      <w:ins w:id="4487" w:author="Meir Kalter" w:date="2016-06-20T18:31:00Z">
        <w:r w:rsidR="00F32256">
          <w:t>56</w:t>
        </w:r>
      </w:ins>
    </w:p>
    <w:p w:rsidR="00F51E8E" w:rsidRDefault="00F51E8E">
      <w:pPr>
        <w:rPr>
          <w:ins w:id="4488" w:author="Meir Kalter" w:date="2016-06-20T19:06:00Z"/>
        </w:rPr>
        <w:pPrChange w:id="4489" w:author="Meir Kalter" w:date="2016-06-20T19:06:00Z">
          <w:pPr>
            <w:pStyle w:val="Encabezam"/>
            <w:numPr>
              <w:numId w:val="32"/>
            </w:numPr>
            <w:ind w:left="266" w:hanging="266"/>
          </w:pPr>
        </w:pPrChange>
      </w:pPr>
      <w:ins w:id="4490" w:author="Meir Kalter" w:date="2016-06-20T19:05:00Z">
        <w:r>
          <w:t xml:space="preserve">In case that additional space was beteen the command and the operand, the </w:t>
        </w:r>
      </w:ins>
      <w:ins w:id="4491" w:author="Meir Kalter" w:date="2016-06-20T19:06:00Z">
        <w:r>
          <w:t>following</w:t>
        </w:r>
      </w:ins>
      <w:ins w:id="4492" w:author="Meir Kalter" w:date="2016-06-20T19:05:00Z">
        <w:r>
          <w:t xml:space="preserve"> </w:t>
        </w:r>
      </w:ins>
      <w:ins w:id="4493" w:author="Meir Kalter" w:date="2016-06-20T19:06:00Z">
        <w:r>
          <w:t xml:space="preserve">error will be </w:t>
        </w:r>
      </w:ins>
      <w:ins w:id="4494" w:author="Meir Kalter" w:date="2016-06-20T19:09:00Z">
        <w:r w:rsidR="00C06A96">
          <w:t>viewed</w:t>
        </w:r>
      </w:ins>
      <w:ins w:id="4495" w:author="Meir Kalter" w:date="2016-06-20T19:06:00Z">
        <w:r>
          <w:t>:</w:t>
        </w:r>
      </w:ins>
    </w:p>
    <w:p w:rsidR="00F51E8E" w:rsidRDefault="00F51E8E" w:rsidP="00F51E8E">
      <w:pPr>
        <w:rPr>
          <w:ins w:id="4496" w:author="Meir Kalter" w:date="2016-06-20T19:06:00Z"/>
        </w:rPr>
      </w:pPr>
      <w:ins w:id="4497" w:author="Meir Kalter" w:date="2016-06-20T19:06:00Z">
        <w:r>
          <w:t>SEVERE: Assemble Error- Operand's command contains: :.[],MOVE  RA,43, In line :2</w:t>
        </w:r>
      </w:ins>
    </w:p>
    <w:p w:rsidR="00F51E8E" w:rsidRDefault="00F51E8E">
      <w:pPr>
        <w:rPr>
          <w:ins w:id="4498" w:author="Meir Kalter" w:date="2016-06-20T19:06:00Z"/>
        </w:rPr>
        <w:pPrChange w:id="4499" w:author="Meir Kalter" w:date="2016-06-20T18:31:00Z">
          <w:pPr>
            <w:pStyle w:val="Encabezam"/>
            <w:numPr>
              <w:numId w:val="32"/>
            </w:numPr>
            <w:ind w:left="266" w:hanging="266"/>
          </w:pPr>
        </w:pPrChange>
      </w:pPr>
      <w:ins w:id="4500" w:author="Meir Kalter" w:date="2016-06-20T19:06:00Z">
        <w:r>
          <w:t>Jun 20, 2016 7:00:11 PM meirdev.simulator.simeasy8.AssemblerReader assebleLines</w:t>
        </w:r>
      </w:ins>
      <w:ins w:id="4501" w:author="Meir Kalter" w:date="2016-06-20T19:05:00Z">
        <w:r>
          <w:t xml:space="preserve"> </w:t>
        </w:r>
      </w:ins>
    </w:p>
    <w:p w:rsidR="00F55338" w:rsidRDefault="00F55338">
      <w:pPr>
        <w:rPr>
          <w:ins w:id="4502" w:author="Meir Kalter" w:date="2016-06-20T19:06:00Z"/>
        </w:rPr>
        <w:pPrChange w:id="4503" w:author="Meir Kalter" w:date="2016-06-20T18:31:00Z">
          <w:pPr>
            <w:pStyle w:val="Encabezam"/>
            <w:numPr>
              <w:numId w:val="32"/>
            </w:numPr>
            <w:ind w:left="266" w:hanging="266"/>
          </w:pPr>
        </w:pPrChange>
      </w:pPr>
      <w:ins w:id="4504" w:author="Meir Kalter" w:date="2016-06-20T19:06:00Z">
        <w:r>
          <w:t>The display of the error is only when the assembled was done in the shell.</w:t>
        </w:r>
      </w:ins>
    </w:p>
    <w:p w:rsidR="00F55338" w:rsidRDefault="00F55338">
      <w:pPr>
        <w:rPr>
          <w:ins w:id="4505" w:author="Meir Kalter" w:date="2016-06-20T19:08:00Z"/>
        </w:rPr>
        <w:pPrChange w:id="4506" w:author="Meir Kalter" w:date="2016-06-20T18:31:00Z">
          <w:pPr>
            <w:pStyle w:val="Encabezam"/>
            <w:numPr>
              <w:numId w:val="32"/>
            </w:numPr>
            <w:ind w:left="266" w:hanging="266"/>
          </w:pPr>
        </w:pPrChange>
      </w:pPr>
      <w:ins w:id="4507" w:author="Meir Kalter" w:date="2016-06-20T19:07:00Z">
        <w:r>
          <w:t xml:space="preserve">In case of it will be done from the gui </w:t>
        </w:r>
      </w:ins>
      <w:ins w:id="4508" w:author="Meir Kalter" w:date="2016-06-20T19:08:00Z">
        <w:r>
          <w:t>–</w:t>
        </w:r>
      </w:ins>
      <w:ins w:id="4509" w:author="Meir Kalter" w:date="2016-06-20T19:07:00Z">
        <w:r>
          <w:t xml:space="preserve"> </w:t>
        </w:r>
      </w:ins>
    </w:p>
    <w:p w:rsidR="00F55338" w:rsidRDefault="00F55338">
      <w:pPr>
        <w:rPr>
          <w:ins w:id="4510" w:author="Meir Kalter" w:date="2016-06-20T19:08:00Z"/>
        </w:rPr>
        <w:pPrChange w:id="4511" w:author="Meir Kalter" w:date="2016-06-20T18:31:00Z">
          <w:pPr>
            <w:pStyle w:val="Encabezam"/>
            <w:numPr>
              <w:numId w:val="32"/>
            </w:numPr>
            <w:ind w:left="266" w:hanging="266"/>
          </w:pPr>
        </w:pPrChange>
      </w:pPr>
      <w:ins w:id="4512" w:author="Meir Kalter" w:date="2016-06-20T19:08:00Z">
        <w:r>
          <w:rPr>
            <w:noProof/>
            <w:lang w:eastAsia="en-US" w:bidi="he-IL"/>
          </w:rPr>
          <w:drawing>
            <wp:inline distT="0" distB="0" distL="0" distR="0" wp14:anchorId="1C15B5B2" wp14:editId="6F5A931A">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8572" cy="371429"/>
                      </a:xfrm>
                      <a:prstGeom prst="rect">
                        <a:avLst/>
                      </a:prstGeom>
                    </pic:spPr>
                  </pic:pic>
                </a:graphicData>
              </a:graphic>
            </wp:inline>
          </w:drawing>
        </w:r>
      </w:ins>
    </w:p>
    <w:p w:rsidR="00D664D9" w:rsidRDefault="00C06A96">
      <w:pPr>
        <w:rPr>
          <w:ins w:id="4513" w:author="Meir Kalter" w:date="2016-06-20T19:10:00Z"/>
        </w:rPr>
        <w:pPrChange w:id="4514" w:author="Meir Kalter" w:date="2016-06-20T19:10:00Z">
          <w:pPr>
            <w:pStyle w:val="Encabezam"/>
            <w:numPr>
              <w:numId w:val="32"/>
            </w:numPr>
            <w:ind w:left="266" w:hanging="266"/>
          </w:pPr>
        </w:pPrChange>
      </w:pPr>
      <w:ins w:id="4515" w:author="Meir Kalter" w:date="2016-06-20T19:09:00Z">
        <w:r>
          <w:t xml:space="preserve">The error message will </w:t>
        </w:r>
      </w:ins>
      <w:ins w:id="4516" w:author="Meir Kalter" w:date="2016-06-20T19:08:00Z">
        <w:r w:rsidR="00D664D9">
          <w:t xml:space="preserve">be </w:t>
        </w:r>
      </w:ins>
      <w:ins w:id="4517" w:author="Meir Kalter" w:date="2016-06-20T19:10:00Z">
        <w:r>
          <w:t xml:space="preserve">disappeared only </w:t>
        </w:r>
      </w:ins>
      <w:ins w:id="4518" w:author="Meir Kalter" w:date="2016-06-20T19:08:00Z">
        <w:r w:rsidR="00D664D9">
          <w:t>after the assemble will pass.</w:t>
        </w:r>
      </w:ins>
    </w:p>
    <w:p w:rsidR="002224A6" w:rsidRDefault="002224A6">
      <w:pPr>
        <w:rPr>
          <w:ins w:id="4519" w:author="Meir Kalter" w:date="2016-06-20T18:31:00Z"/>
        </w:rPr>
        <w:pPrChange w:id="4520" w:author="Meir Kalter" w:date="2016-06-20T19:10:00Z">
          <w:pPr>
            <w:pStyle w:val="Encabezam"/>
            <w:numPr>
              <w:numId w:val="32"/>
            </w:numPr>
            <w:ind w:left="266" w:hanging="266"/>
          </w:pPr>
        </w:pPrChange>
      </w:pPr>
      <w:ins w:id="4521" w:author="Meir Kalter" w:date="2016-06-20T19:10:00Z">
        <w:r>
          <w:lastRenderedPageBreak/>
          <w:t>The Assemble stops after the first error.</w:t>
        </w:r>
      </w:ins>
    </w:p>
    <w:p w:rsidR="00C0594E" w:rsidRDefault="00B706A9">
      <w:pPr>
        <w:pStyle w:val="Heading1"/>
        <w:pPrChange w:id="4522" w:author="Meir Kalter" w:date="2016-06-20T18:31:00Z">
          <w:pPr>
            <w:pStyle w:val="Encabezam"/>
            <w:numPr>
              <w:numId w:val="32"/>
            </w:numPr>
            <w:ind w:left="266" w:hanging="266"/>
          </w:pPr>
        </w:pPrChange>
      </w:pPr>
      <w:bookmarkStart w:id="4523" w:name="_Toc455405510"/>
      <w:r>
        <w:lastRenderedPageBreak/>
        <w:t>Known Limitations-improvements</w:t>
      </w:r>
      <w:bookmarkEnd w:id="4335"/>
      <w:bookmarkEnd w:id="4523"/>
      <w:del w:id="4524" w:author="Meir Kalter" w:date="2016-06-14T14:27:00Z">
        <w:r w:rsidDel="00595AD0">
          <w:delText xml:space="preserve"> that could be done</w:delText>
        </w:r>
      </w:del>
      <w:r>
        <w:t xml:space="preserve"> </w:t>
      </w:r>
    </w:p>
    <w:p w:rsidR="00F5014C" w:rsidRDefault="004C2ADF" w:rsidP="00C54062">
      <w:pPr>
        <w:pStyle w:val="Heading21"/>
        <w:outlineLvl w:val="9"/>
        <w:rPr>
          <w:ins w:id="4525" w:author="Meir Kalter" w:date="2016-06-20T21:03:00Z"/>
          <w:rStyle w:val="Ninguno"/>
          <w:rFonts w:ascii="Cambria" w:eastAsia="Cambria" w:hAnsi="Cambria" w:cs="Cambria"/>
          <w:sz w:val="24"/>
          <w:szCs w:val="24"/>
        </w:rPr>
        <w:pPrChange w:id="4526" w:author="Meir Kalter" w:date="2016-07-04T13:51:00Z">
          <w:pPr>
            <w:pStyle w:val="Heading21"/>
            <w:numPr>
              <w:ilvl w:val="1"/>
              <w:numId w:val="2"/>
            </w:numPr>
            <w:ind w:left="576" w:hanging="576"/>
          </w:pPr>
        </w:pPrChange>
      </w:pPr>
      <w:bookmarkStart w:id="4527" w:name="_Toc453680517"/>
      <w:bookmarkStart w:id="4528" w:name="_Toc453680831"/>
      <w:ins w:id="4529" w:author="Meir Kalter" w:date="2016-06-14T14:33:00Z">
        <w:r>
          <w:rPr>
            <w:rStyle w:val="Ninguno"/>
            <w:rFonts w:ascii="Cambria" w:eastAsia="Cambria" w:hAnsi="Cambria" w:cs="Cambria"/>
            <w:sz w:val="24"/>
            <w:szCs w:val="24"/>
          </w:rPr>
          <w:t xml:space="preserve">The </w:t>
        </w:r>
      </w:ins>
      <w:ins w:id="4530" w:author="Meir Kalter" w:date="2016-06-14T14:34:00Z">
        <w:r>
          <w:rPr>
            <w:rStyle w:val="Ninguno"/>
            <w:rFonts w:ascii="Cambria" w:eastAsia="Cambria" w:hAnsi="Cambria" w:cs="Cambria"/>
            <w:sz w:val="24"/>
            <w:szCs w:val="24"/>
          </w:rPr>
          <w:t>following</w:t>
        </w:r>
      </w:ins>
      <w:ins w:id="4531" w:author="Meir Kalter" w:date="2016-06-14T14:33:00Z">
        <w:r>
          <w:rPr>
            <w:rStyle w:val="Ninguno"/>
            <w:rFonts w:ascii="Cambria" w:eastAsia="Cambria" w:hAnsi="Cambria" w:cs="Cambria"/>
            <w:sz w:val="24"/>
            <w:szCs w:val="24"/>
          </w:rPr>
          <w:t xml:space="preserve"> </w:t>
        </w:r>
      </w:ins>
      <w:ins w:id="4532" w:author="Meir Kalter" w:date="2016-06-14T14:34:00Z">
        <w:r>
          <w:rPr>
            <w:rStyle w:val="Ninguno"/>
            <w:rFonts w:ascii="Cambria" w:eastAsia="Cambria" w:hAnsi="Cambria" w:cs="Cambria"/>
            <w:sz w:val="24"/>
            <w:szCs w:val="24"/>
          </w:rPr>
          <w:t xml:space="preserve">list contains </w:t>
        </w:r>
      </w:ins>
      <w:ins w:id="4533" w:author="Meir Kalter" w:date="2016-06-14T14:31:00Z">
        <w:r w:rsidR="00A75A5A">
          <w:rPr>
            <w:rStyle w:val="Ninguno"/>
            <w:rFonts w:ascii="Cambria" w:eastAsia="Cambria" w:hAnsi="Cambria" w:cs="Cambria"/>
            <w:sz w:val="24"/>
            <w:szCs w:val="24"/>
          </w:rPr>
          <w:t>the known limitation of the current version of the s</w:t>
        </w:r>
      </w:ins>
      <w:ins w:id="4534" w:author="Meir Kalter" w:date="2016-06-14T14:32:00Z">
        <w:r w:rsidR="00A75A5A">
          <w:rPr>
            <w:rStyle w:val="Ninguno"/>
            <w:rFonts w:ascii="Cambria" w:eastAsia="Cambria" w:hAnsi="Cambria" w:cs="Cambria"/>
            <w:sz w:val="24"/>
            <w:szCs w:val="24"/>
          </w:rPr>
          <w:t>imulator</w:t>
        </w:r>
      </w:ins>
      <w:ins w:id="4535" w:author="Meir Kalter" w:date="2016-06-14T14:31:00Z">
        <w:r w:rsidR="00A75A5A">
          <w:rPr>
            <w:rStyle w:val="Ninguno"/>
            <w:rFonts w:ascii="Cambria" w:eastAsia="Cambria" w:hAnsi="Cambria" w:cs="Cambria"/>
            <w:sz w:val="24"/>
            <w:szCs w:val="24"/>
          </w:rPr>
          <w:t>.</w:t>
        </w:r>
      </w:ins>
      <w:bookmarkEnd w:id="4527"/>
      <w:bookmarkEnd w:id="4528"/>
    </w:p>
    <w:p w:rsidR="00D73699" w:rsidRPr="00D73699" w:rsidRDefault="00D73699" w:rsidP="00C54062">
      <w:pPr>
        <w:rPr>
          <w:ins w:id="4536" w:author="Meir Kalter" w:date="2016-06-14T14:30:00Z"/>
          <w:rPrChange w:id="4537" w:author="Meir Kalter" w:date="2016-06-20T21:03:00Z">
            <w:rPr>
              <w:ins w:id="4538" w:author="Meir Kalter" w:date="2016-06-14T14:30:00Z"/>
              <w:rStyle w:val="Ninguno"/>
              <w:rFonts w:ascii="Cambria" w:eastAsia="Cambria" w:hAnsi="Cambria" w:cs="Cambria"/>
              <w:sz w:val="24"/>
              <w:szCs w:val="24"/>
            </w:rPr>
          </w:rPrChange>
        </w:rPr>
        <w:pPrChange w:id="4539" w:author="Meir Kalter" w:date="2016-07-04T13:51:00Z">
          <w:pPr>
            <w:pStyle w:val="Heading21"/>
            <w:numPr>
              <w:ilvl w:val="1"/>
              <w:numId w:val="2"/>
            </w:numPr>
            <w:ind w:left="576" w:hanging="576"/>
          </w:pPr>
        </w:pPrChange>
      </w:pPr>
      <w:ins w:id="4540" w:author="Meir Kalter" w:date="2016-06-20T21:03:00Z">
        <w:r>
          <w:t xml:space="preserve">The current system has </w:t>
        </w:r>
      </w:ins>
      <w:ins w:id="4541" w:author="Meir Kalter" w:date="2016-06-20T21:04:00Z">
        <w:r>
          <w:t>limitations</w:t>
        </w:r>
      </w:ins>
      <w:ins w:id="4542" w:author="Meir Kalter" w:date="2016-06-20T21:03:00Z">
        <w:r>
          <w:t xml:space="preserve"> in the</w:t>
        </w:r>
      </w:ins>
      <w:ins w:id="4543" w:author="Meir Kalter" w:date="2016-06-20T21:04:00Z">
        <w:r>
          <w:t xml:space="preserve"> following items: Error handling of Assemble process, Seven digit update.</w:t>
        </w:r>
      </w:ins>
      <w:ins w:id="4544" w:author="Meir Kalter" w:date="2016-06-20T21:05:00Z">
        <w:r w:rsidR="0011684A">
          <w:t xml:space="preserve"> [Verification of the limit of operand value]</w:t>
        </w:r>
      </w:ins>
      <w:ins w:id="4545" w:author="Meir Kalter" w:date="2016-06-20T21:03:00Z">
        <w:r>
          <w:t xml:space="preserve"> </w:t>
        </w:r>
      </w:ins>
    </w:p>
    <w:p w:rsidR="00C0594E" w:rsidRDefault="00B706A9">
      <w:pPr>
        <w:pStyle w:val="Heading21"/>
        <w:numPr>
          <w:ilvl w:val="1"/>
          <w:numId w:val="117"/>
        </w:numPr>
        <w:rPr>
          <w:rStyle w:val="Ninguno"/>
          <w:rFonts w:ascii="Cambria" w:eastAsia="Cambria" w:hAnsi="Cambria" w:cs="Cambria"/>
          <w:sz w:val="24"/>
          <w:szCs w:val="24"/>
        </w:rPr>
        <w:pPrChange w:id="4546" w:author="Meir Kalter" w:date="2016-06-15T14:50:00Z">
          <w:pPr>
            <w:pStyle w:val="Heading21"/>
            <w:numPr>
              <w:ilvl w:val="1"/>
              <w:numId w:val="2"/>
            </w:numPr>
            <w:ind w:left="576" w:hanging="576"/>
          </w:pPr>
        </w:pPrChange>
      </w:pPr>
      <w:bookmarkStart w:id="4547" w:name="_Toc453680518"/>
      <w:bookmarkStart w:id="4548" w:name="_Toc453680832"/>
      <w:bookmarkStart w:id="4549" w:name="_Toc455405511"/>
      <w:r>
        <w:rPr>
          <w:rStyle w:val="Ninguno"/>
          <w:rFonts w:ascii="Cambria" w:eastAsia="Cambria" w:hAnsi="Cambria" w:cs="Cambria"/>
          <w:sz w:val="24"/>
          <w:szCs w:val="24"/>
        </w:rPr>
        <w:t>Error handling of asm file</w:t>
      </w:r>
      <w:bookmarkEnd w:id="4547"/>
      <w:bookmarkEnd w:id="4548"/>
      <w:bookmarkEnd w:id="4549"/>
    </w:p>
    <w:p w:rsidR="00C0594E" w:rsidRDefault="00B706A9" w:rsidP="006D337F">
      <w:pPr>
        <w:pStyle w:val="Heading41"/>
        <w:ind w:left="0" w:firstLine="0"/>
        <w:rPr>
          <w:rStyle w:val="NingunoA"/>
        </w:rPr>
      </w:pPr>
      <w:bookmarkStart w:id="4550" w:name="_Toc453680519"/>
      <w:bookmarkStart w:id="4551" w:name="_Toc453680833"/>
      <w:r>
        <w:rPr>
          <w:rStyle w:val="NingunoA"/>
        </w:rPr>
        <w:t xml:space="preserve">The assemble process </w:t>
      </w:r>
      <w:ins w:id="4552" w:author="Meir Kalter" w:date="2016-06-14T14:33:00Z">
        <w:r w:rsidR="004C2ADF">
          <w:rPr>
            <w:rStyle w:val="NingunoA"/>
          </w:rPr>
          <w:t>give good errors when the Assemble is done by the Shell/Cmd on Linux/Win systems.</w:t>
        </w:r>
      </w:ins>
      <w:del w:id="4553"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4554" w:author="Meir Kalter" w:date="2016-06-14T14:34:00Z">
        <w:r w:rsidR="007C1FF5">
          <w:rPr>
            <w:rStyle w:val="NingunoA"/>
          </w:rPr>
          <w:t xml:space="preserve"> When the assemble is done in the GUI – the errors will not be viewed.</w:t>
        </w:r>
      </w:ins>
      <w:bookmarkEnd w:id="4550"/>
      <w:bookmarkEnd w:id="4551"/>
    </w:p>
    <w:p w:rsidR="00C0594E" w:rsidRDefault="00B706A9">
      <w:pPr>
        <w:pStyle w:val="Heading21"/>
        <w:numPr>
          <w:ilvl w:val="1"/>
          <w:numId w:val="120"/>
        </w:numPr>
        <w:rPr>
          <w:rStyle w:val="Ninguno"/>
          <w:rFonts w:ascii="Cambria" w:eastAsia="Cambria" w:hAnsi="Cambria" w:cs="Cambria"/>
          <w:sz w:val="24"/>
          <w:szCs w:val="24"/>
        </w:rPr>
        <w:pPrChange w:id="4555" w:author="Meir Kalter" w:date="2016-06-15T14:50:00Z">
          <w:pPr>
            <w:pStyle w:val="Heading21"/>
            <w:numPr>
              <w:ilvl w:val="1"/>
              <w:numId w:val="2"/>
            </w:numPr>
            <w:ind w:left="576" w:hanging="576"/>
          </w:pPr>
        </w:pPrChange>
      </w:pPr>
      <w:bookmarkStart w:id="4556" w:name="_Toc453680520"/>
      <w:bookmarkStart w:id="4557" w:name="_Toc453680834"/>
      <w:bookmarkStart w:id="4558" w:name="_Toc455405512"/>
      <w:r>
        <w:rPr>
          <w:rStyle w:val="Ninguno"/>
          <w:rFonts w:ascii="Cambria" w:eastAsia="Cambria" w:hAnsi="Cambria" w:cs="Cambria"/>
          <w:sz w:val="24"/>
          <w:szCs w:val="24"/>
        </w:rPr>
        <w:t>Seven digit update</w:t>
      </w:r>
      <w:bookmarkEnd w:id="4556"/>
      <w:bookmarkEnd w:id="4557"/>
      <w:bookmarkEnd w:id="4558"/>
    </w:p>
    <w:p w:rsidR="00C0594E" w:rsidRDefault="00B706A9">
      <w:pPr>
        <w:pStyle w:val="Heading41"/>
        <w:ind w:left="0" w:firstLine="0"/>
        <w:rPr>
          <w:rStyle w:val="NingunoA"/>
        </w:rPr>
      </w:pPr>
      <w:bookmarkStart w:id="4559" w:name="_Toc453680521"/>
      <w:bookmarkStart w:id="4560" w:name="_Toc453680835"/>
      <w:r>
        <w:rPr>
          <w:rStyle w:val="NingunoA"/>
        </w:rPr>
        <w:t>The Seven-digit display regular definition exists only for regular decimal number. No display for the case that output value has one of the additional characters. Previous value will remain in case that RA contains value which has a characte which is part of hexdecimal base, instead of a number.</w:t>
      </w:r>
      <w:bookmarkEnd w:id="4559"/>
      <w:bookmarkEnd w:id="4560"/>
    </w:p>
    <w:p w:rsidR="00C0594E" w:rsidRDefault="00B706A9">
      <w:pPr>
        <w:pStyle w:val="Encabezam"/>
      </w:pPr>
      <w:r>
        <w:br w:type="page"/>
      </w:r>
    </w:p>
    <w:p w:rsidR="00C0594E" w:rsidRDefault="00B706A9">
      <w:pPr>
        <w:pStyle w:val="Heading1"/>
        <w:rPr>
          <w:ins w:id="4561" w:author="Meir Kalter" w:date="2016-06-15T14:50:00Z"/>
        </w:rPr>
        <w:pPrChange w:id="4562" w:author="Meir Kalter" w:date="2016-06-15T15:12:00Z">
          <w:pPr>
            <w:pStyle w:val="Encabezam"/>
            <w:numPr>
              <w:numId w:val="2"/>
            </w:numPr>
            <w:ind w:left="266" w:hanging="266"/>
          </w:pPr>
        </w:pPrChange>
      </w:pPr>
      <w:bookmarkStart w:id="4563" w:name="_Toc453680836"/>
      <w:bookmarkStart w:id="4564" w:name="_Toc455405513"/>
      <w:r>
        <w:lastRenderedPageBreak/>
        <w:t>Manual</w:t>
      </w:r>
      <w:bookmarkEnd w:id="4563"/>
      <w:bookmarkEnd w:id="4564"/>
    </w:p>
    <w:p w:rsidR="00B4471A" w:rsidRPr="00885CC0" w:rsidRDefault="00B4471A">
      <w:pPr>
        <w:pPrChange w:id="4565" w:author="Meir Kalter" w:date="2016-06-15T14:50:00Z">
          <w:pPr>
            <w:pStyle w:val="Encabezam"/>
            <w:numPr>
              <w:numId w:val="2"/>
            </w:numPr>
            <w:ind w:left="266" w:hanging="266"/>
          </w:pPr>
        </w:pPrChange>
      </w:pPr>
      <w:ins w:id="4566" w:author="Meir Kalter" w:date="2016-06-15T14:50:00Z">
        <w:r>
          <w:t xml:space="preserve"> This section describes the instruction how to execute system as gui/shell/cmd commands.</w:t>
        </w:r>
      </w:ins>
    </w:p>
    <w:p w:rsidR="00C0594E" w:rsidRDefault="001E3430">
      <w:pPr>
        <w:pStyle w:val="Heading2"/>
        <w:pPrChange w:id="4567" w:author="Meir Kalter" w:date="2016-06-15T14:53:00Z">
          <w:pPr>
            <w:pStyle w:val="Heading21"/>
            <w:numPr>
              <w:ilvl w:val="1"/>
              <w:numId w:val="33"/>
            </w:numPr>
            <w:ind w:left="576" w:hanging="576"/>
          </w:pPr>
        </w:pPrChange>
      </w:pPr>
      <w:bookmarkStart w:id="4568" w:name="_Toc453680522"/>
      <w:bookmarkStart w:id="4569" w:name="_Toc453680837"/>
      <w:bookmarkStart w:id="4570" w:name="_Toc455405514"/>
      <w:ins w:id="4571" w:author="Meir Kalter" w:date="2016-06-15T14:52:00Z">
        <w:r>
          <w:t>Execution of Gui</w:t>
        </w:r>
      </w:ins>
      <w:bookmarkEnd w:id="4570"/>
      <w:del w:id="4572" w:author="Meir Kalter" w:date="2016-06-15T14:53:00Z">
        <w:r w:rsidR="00B706A9" w:rsidRPr="00885CC0" w:rsidDel="001E3430">
          <w:rPr>
            <w:rFonts w:eastAsia="Arial Unicode MS" w:cs="Arial Unicode MS"/>
          </w:rPr>
          <w:delText>Execution of Gui</w:delText>
        </w:r>
      </w:del>
      <w:bookmarkEnd w:id="4568"/>
      <w:bookmarkEnd w:id="4569"/>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4573" w:name="_Toc453680523"/>
            <w:bookmarkStart w:id="4574" w:name="_Toc453680838"/>
            <w:bookmarkStart w:id="4575" w:name="_Toc455405515"/>
            <w:r>
              <w:rPr>
                <w:rStyle w:val="Ninguno"/>
              </w:rPr>
              <w:t>Windows</w:t>
            </w:r>
            <w:bookmarkEnd w:id="4573"/>
            <w:bookmarkEnd w:id="4574"/>
            <w:bookmarkEnd w:id="4575"/>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4576" w:author="Toni" w:date="2016-06-12T20:33:00Z">
                <w:pPr>
                  <w:pStyle w:val="Heading31"/>
                  <w:numPr>
                    <w:ilvl w:val="2"/>
                    <w:numId w:val="37"/>
                  </w:numPr>
                  <w:tabs>
                    <w:tab w:val="num" w:pos="2124"/>
                  </w:tabs>
                  <w:ind w:left="2136" w:hanging="257"/>
                </w:pPr>
              </w:pPrChange>
            </w:pPr>
            <w:bookmarkStart w:id="4577" w:name="_Toc453680524"/>
            <w:bookmarkStart w:id="4578" w:name="_Toc453680839"/>
            <w:bookmarkStart w:id="4579" w:name="_Toc455405516"/>
            <w:r>
              <w:rPr>
                <w:rStyle w:val="Ninguno"/>
              </w:rPr>
              <w:t>Linux</w:t>
            </w:r>
            <w:bookmarkEnd w:id="4577"/>
            <w:bookmarkEnd w:id="4578"/>
            <w:bookmarkEnd w:id="4579"/>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4580"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4581"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4582"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4583" w:author="Toni" w:date="2016-06-12T20:33:00Z">
                <w:pPr>
                  <w:pStyle w:val="ListParagraph"/>
                  <w:numPr>
                    <w:numId w:val="38"/>
                  </w:numPr>
                  <w:spacing w:after="0" w:line="240" w:lineRule="auto"/>
                  <w:ind w:left="266" w:hanging="266"/>
                </w:pPr>
              </w:pPrChange>
            </w:pPr>
            <w:r>
              <w:rPr>
                <w:rStyle w:val="Ninguno"/>
              </w:rPr>
              <w:t>java -cp SimEasy8-jar-with-dependencies.jar meirdev.simulator.gui.frmae.GuiSimulator</w:t>
            </w:r>
          </w:p>
        </w:tc>
      </w:tr>
    </w:tbl>
    <w:p w:rsidR="00C0594E" w:rsidDel="001E3430" w:rsidRDefault="00C0594E">
      <w:pPr>
        <w:pStyle w:val="Heading21"/>
        <w:widowControl w:val="0"/>
        <w:spacing w:line="240" w:lineRule="auto"/>
        <w:rPr>
          <w:del w:id="4584" w:author="Meir Kalter" w:date="2016-06-15T14:53:00Z"/>
        </w:rPr>
        <w:pPrChange w:id="4585" w:author="Meir Kalter" w:date="2016-06-15T14:53:00Z">
          <w:pPr>
            <w:pStyle w:val="Heading21"/>
            <w:widowControl w:val="0"/>
            <w:numPr>
              <w:ilvl w:val="1"/>
              <w:numId w:val="33"/>
            </w:numPr>
            <w:spacing w:line="240" w:lineRule="auto"/>
            <w:ind w:left="576" w:hanging="576"/>
          </w:pPr>
        </w:pPrChange>
      </w:pPr>
      <w:bookmarkStart w:id="4586" w:name="_Toc453680525"/>
      <w:bookmarkStart w:id="4587" w:name="_Toc453680840"/>
      <w:bookmarkStart w:id="4588" w:name="_Toc453766090"/>
      <w:bookmarkStart w:id="4589" w:name="_Toc453767352"/>
      <w:bookmarkStart w:id="4590" w:name="_Toc453767576"/>
      <w:bookmarkStart w:id="4591" w:name="_Toc453767800"/>
      <w:bookmarkStart w:id="4592" w:name="_Toc453768024"/>
      <w:bookmarkStart w:id="4593" w:name="_Toc453768247"/>
      <w:bookmarkStart w:id="4594" w:name="_Toc453785927"/>
      <w:bookmarkStart w:id="4595" w:name="_Toc453786441"/>
      <w:bookmarkStart w:id="4596" w:name="_Toc454220911"/>
      <w:bookmarkStart w:id="4597" w:name="_Toc454274421"/>
      <w:bookmarkStart w:id="4598" w:name="_Toc455403432"/>
      <w:bookmarkStart w:id="4599" w:name="_Toc455403673"/>
      <w:bookmarkStart w:id="4600" w:name="_Toc455403913"/>
      <w:bookmarkStart w:id="4601" w:name="_Toc455404150"/>
      <w:bookmarkStart w:id="4602" w:name="_Toc455404386"/>
      <w:bookmarkStart w:id="4603" w:name="_Toc455404621"/>
      <w:bookmarkStart w:id="4604" w:name="_Toc455404855"/>
      <w:bookmarkStart w:id="4605" w:name="_Toc455405088"/>
      <w:bookmarkStart w:id="4606" w:name="_Toc455405303"/>
      <w:bookmarkStart w:id="4607" w:name="_Toc455405517"/>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p>
    <w:p w:rsidR="00C0594E" w:rsidRDefault="00B706A9">
      <w:pPr>
        <w:pStyle w:val="Heading2"/>
        <w:pPrChange w:id="4608" w:author="Meir Kalter" w:date="2016-06-15T14:53:00Z">
          <w:pPr>
            <w:pStyle w:val="Heading21"/>
            <w:numPr>
              <w:ilvl w:val="1"/>
              <w:numId w:val="39"/>
            </w:numPr>
            <w:tabs>
              <w:tab w:val="num" w:pos="576"/>
            </w:tabs>
            <w:ind w:left="588" w:hanging="588"/>
          </w:pPr>
        </w:pPrChange>
      </w:pPr>
      <w:bookmarkStart w:id="4609" w:name="_Toc453680526"/>
      <w:bookmarkStart w:id="4610" w:name="_Toc453680841"/>
      <w:bookmarkStart w:id="4611" w:name="_Toc455405518"/>
      <w:r w:rsidRPr="001E3430">
        <w:rPr>
          <w:rPrChange w:id="4612" w:author="Meir Kalter" w:date="2016-06-15T14:53:00Z">
            <w:rPr>
              <w:rFonts w:eastAsia="Arial Unicode MS" w:cs="Arial Unicode MS"/>
            </w:rPr>
          </w:rPrChange>
        </w:rPr>
        <w:t xml:space="preserve">Execution of </w:t>
      </w:r>
      <w:del w:id="4613" w:author="Toni" w:date="2016-06-12T20:00:00Z">
        <w:r w:rsidRPr="001E3430" w:rsidDel="00E541B8">
          <w:rPr>
            <w:rPrChange w:id="4614" w:author="Meir Kalter" w:date="2016-06-15T14:53:00Z">
              <w:rPr>
                <w:rFonts w:eastAsia="Arial Unicode MS" w:cs="Arial Unicode MS"/>
              </w:rPr>
            </w:rPrChange>
          </w:rPr>
          <w:delText>compiler</w:delText>
        </w:r>
      </w:del>
      <w:ins w:id="4615" w:author="Toni" w:date="2016-06-12T20:00:00Z">
        <w:r w:rsidR="00E541B8" w:rsidRPr="001E3430">
          <w:rPr>
            <w:rPrChange w:id="4616" w:author="Meir Kalter" w:date="2016-06-15T14:53:00Z">
              <w:rPr>
                <w:rFonts w:eastAsia="Arial Unicode MS" w:cs="Arial Unicode MS"/>
              </w:rPr>
            </w:rPrChange>
          </w:rPr>
          <w:t>assembler</w:t>
        </w:r>
      </w:ins>
      <w:bookmarkEnd w:id="4609"/>
      <w:bookmarkEnd w:id="4610"/>
      <w:bookmarkEnd w:id="4611"/>
      <w:ins w:id="4617"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4618"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4619" w:author="Toni" w:date="2016-06-12T20:33:00Z">
                <w:pPr>
                  <w:pStyle w:val="Heading31"/>
                  <w:numPr>
                    <w:ilvl w:val="2"/>
                    <w:numId w:val="40"/>
                  </w:numPr>
                  <w:tabs>
                    <w:tab w:val="num" w:pos="2124"/>
                  </w:tabs>
                  <w:ind w:left="2136" w:hanging="257"/>
                </w:pPr>
              </w:pPrChange>
            </w:pPr>
            <w:bookmarkStart w:id="4620" w:name="_Toc453680527"/>
            <w:bookmarkStart w:id="4621" w:name="_Toc453680842"/>
            <w:bookmarkStart w:id="4622" w:name="_Toc455405519"/>
            <w:r>
              <w:rPr>
                <w:rStyle w:val="Ninguno"/>
              </w:rPr>
              <w:t>Windows</w:t>
            </w:r>
            <w:bookmarkEnd w:id="4620"/>
            <w:bookmarkEnd w:id="4621"/>
            <w:bookmarkEnd w:id="4622"/>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4623"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4624"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4625" w:author="Toni" w:date="2016-06-12T20:33:00Z">
                <w:pPr>
                  <w:pStyle w:val="Heading31"/>
                  <w:numPr>
                    <w:ilvl w:val="2"/>
                    <w:numId w:val="43"/>
                  </w:numPr>
                  <w:ind w:left="708" w:hanging="708"/>
                </w:pPr>
              </w:pPrChange>
            </w:pPr>
            <w:bookmarkStart w:id="4626" w:name="_Toc453680528"/>
            <w:bookmarkStart w:id="4627" w:name="_Toc453680843"/>
            <w:bookmarkStart w:id="4628" w:name="_Toc455405520"/>
            <w:r>
              <w:rPr>
                <w:rStyle w:val="Ninguno"/>
              </w:rPr>
              <w:t>Linux</w:t>
            </w:r>
            <w:bookmarkEnd w:id="4626"/>
            <w:bookmarkEnd w:id="4627"/>
            <w:bookmarkEnd w:id="4628"/>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4629"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4630"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4631"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4632" w:author="Toni" w:date="2016-06-12T20:33:00Z">
                <w:pPr>
                  <w:pStyle w:val="ListParagraph"/>
                  <w:numPr>
                    <w:numId w:val="44"/>
                  </w:numPr>
                  <w:tabs>
                    <w:tab w:val="num" w:pos="708"/>
                  </w:tabs>
                  <w:spacing w:after="0" w:line="240" w:lineRule="auto"/>
                  <w:ind w:hanging="360"/>
                </w:pPr>
              </w:pPrChange>
            </w:pPr>
            <w:r>
              <w:rPr>
                <w:rStyle w:val="Ninguno"/>
              </w:rPr>
              <w:t>java -cp SimEasy8-jar-with-dependencies.jar  meirdev.simulator.simeasy8.AssemblerReader test.asm</w:t>
            </w:r>
          </w:p>
        </w:tc>
      </w:tr>
    </w:tbl>
    <w:p w:rsidR="00C0594E" w:rsidDel="00B4598C" w:rsidRDefault="00C0594E">
      <w:pPr>
        <w:pStyle w:val="Heading21"/>
        <w:widowControl w:val="0"/>
        <w:spacing w:line="240" w:lineRule="auto"/>
        <w:rPr>
          <w:del w:id="4633" w:author="Meir Kalter" w:date="2016-06-15T14:53:00Z"/>
        </w:rPr>
        <w:pPrChange w:id="4634" w:author="Meir Kalter" w:date="2016-06-15T14:53:00Z">
          <w:pPr>
            <w:pStyle w:val="Heading21"/>
            <w:widowControl w:val="0"/>
            <w:numPr>
              <w:ilvl w:val="1"/>
              <w:numId w:val="33"/>
            </w:numPr>
            <w:spacing w:line="240" w:lineRule="auto"/>
            <w:ind w:left="576" w:hanging="576"/>
          </w:pPr>
        </w:pPrChange>
      </w:pPr>
      <w:bookmarkStart w:id="4635" w:name="_Toc453680529"/>
      <w:bookmarkStart w:id="4636" w:name="_Toc453680844"/>
      <w:bookmarkEnd w:id="4635"/>
      <w:bookmarkEnd w:id="4636"/>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4637" w:author="Meir Kalter" w:date="2016-06-15T15:12:00Z">
          <w:pPr>
            <w:pStyle w:val="Encabezam"/>
            <w:numPr>
              <w:numId w:val="45"/>
            </w:numPr>
            <w:tabs>
              <w:tab w:val="num" w:pos="708"/>
            </w:tabs>
            <w:ind w:left="720" w:hanging="360"/>
          </w:pPr>
        </w:pPrChange>
      </w:pPr>
      <w:bookmarkStart w:id="4638" w:name="_Toc453680845"/>
      <w:bookmarkStart w:id="4639" w:name="_Toc455405521"/>
      <w:r>
        <w:lastRenderedPageBreak/>
        <w:t>Gui</w:t>
      </w:r>
      <w:bookmarkEnd w:id="4638"/>
      <w:bookmarkEnd w:id="4639"/>
      <w:r>
        <w:t xml:space="preserve"> </w:t>
      </w:r>
    </w:p>
    <w:p w:rsidR="00B4598C" w:rsidRDefault="00B4598C" w:rsidP="001D11BE">
      <w:pPr>
        <w:rPr>
          <w:ins w:id="4640" w:author="Meir Kalter" w:date="2016-06-20T21:08:00Z"/>
        </w:rPr>
        <w:pPrChange w:id="4641" w:author="Meir Kalter" w:date="2016-07-04T13:48:00Z">
          <w:pPr>
            <w:pStyle w:val="Heading2"/>
          </w:pPr>
        </w:pPrChange>
      </w:pPr>
      <w:bookmarkStart w:id="4642" w:name="_Toc453680530"/>
      <w:bookmarkStart w:id="4643" w:name="_Toc453680846"/>
      <w:ins w:id="4644" w:author="Meir Kalter" w:date="2016-06-15T14:54:00Z">
        <w:r>
          <w:t xml:space="preserve">In this section the </w:t>
        </w:r>
      </w:ins>
      <w:ins w:id="4645" w:author="Meir Kalter" w:date="2016-06-20T21:08:00Z">
        <w:r w:rsidR="004F14D7">
          <w:t>GUI</w:t>
        </w:r>
      </w:ins>
      <w:ins w:id="4646" w:author="Meir Kalter" w:date="2016-06-15T14:54:00Z">
        <w:r>
          <w:t xml:space="preserve"> will be described. </w:t>
        </w:r>
      </w:ins>
      <w:ins w:id="4647" w:author="Meir Kalter" w:date="2016-06-20T21:08:00Z">
        <w:r w:rsidR="004F14D7">
          <w:t>The gui has the following items:</w:t>
        </w:r>
      </w:ins>
    </w:p>
    <w:p w:rsidR="004F14D7" w:rsidRDefault="004F14D7">
      <w:pPr>
        <w:rPr>
          <w:ins w:id="4648" w:author="Meir Kalter" w:date="2016-06-20T21:09:00Z"/>
        </w:rPr>
        <w:pPrChange w:id="4649" w:author="Meir Kalter" w:date="2016-06-20T21:08:00Z">
          <w:pPr>
            <w:pStyle w:val="Heading2"/>
          </w:pPr>
        </w:pPrChange>
      </w:pPr>
      <w:ins w:id="4650" w:author="Meir Kalter" w:date="2016-06-20T21:09:00Z">
        <w:r>
          <w:t>Menu</w:t>
        </w:r>
      </w:ins>
      <w:ins w:id="4651" w:author="Meir Kalter" w:date="2016-06-20T21:13:00Z">
        <w:r w:rsidR="003B1E4F">
          <w:t xml:space="preserve"> – Some activities that could be with the menu.</w:t>
        </w:r>
      </w:ins>
    </w:p>
    <w:p w:rsidR="004F14D7" w:rsidRDefault="004F14D7">
      <w:pPr>
        <w:rPr>
          <w:ins w:id="4652" w:author="Meir Kalter" w:date="2016-06-20T21:09:00Z"/>
        </w:rPr>
        <w:pPrChange w:id="4653" w:author="Meir Kalter" w:date="2016-06-20T21:08:00Z">
          <w:pPr>
            <w:pStyle w:val="Heading2"/>
          </w:pPr>
        </w:pPrChange>
      </w:pPr>
      <w:ins w:id="4654" w:author="Meir Kalter" w:date="2016-06-20T21:09:00Z">
        <w:r>
          <w:t>Commands bar</w:t>
        </w:r>
      </w:ins>
      <w:ins w:id="4655" w:author="Meir Kalter" w:date="2016-06-20T21:13:00Z">
        <w:r w:rsidR="003B1E4F">
          <w:t xml:space="preserve"> – Main frequency activties</w:t>
        </w:r>
      </w:ins>
    </w:p>
    <w:p w:rsidR="004F14D7" w:rsidRDefault="004F14D7">
      <w:pPr>
        <w:rPr>
          <w:ins w:id="4656" w:author="Meir Kalter" w:date="2016-06-20T21:08:00Z"/>
        </w:rPr>
        <w:pPrChange w:id="4657" w:author="Meir Kalter" w:date="2016-06-20T21:08:00Z">
          <w:pPr>
            <w:pStyle w:val="Heading2"/>
          </w:pPr>
        </w:pPrChange>
      </w:pPr>
      <w:ins w:id="4658" w:author="Meir Kalter" w:date="2016-06-20T21:08:00Z">
        <w:r>
          <w:t>Editor</w:t>
        </w:r>
      </w:ins>
      <w:ins w:id="4659" w:author="Meir Kalter" w:date="2016-06-20T21:13:00Z">
        <w:r w:rsidR="003B1E4F">
          <w:t xml:space="preserve"> – Editor for the Assembler program</w:t>
        </w:r>
      </w:ins>
    </w:p>
    <w:p w:rsidR="004F14D7" w:rsidRDefault="004F14D7">
      <w:pPr>
        <w:rPr>
          <w:ins w:id="4660" w:author="Meir Kalter" w:date="2016-06-20T21:10:00Z"/>
        </w:rPr>
        <w:pPrChange w:id="4661" w:author="Meir Kalter" w:date="2016-06-20T21:08:00Z">
          <w:pPr>
            <w:pStyle w:val="Heading2"/>
          </w:pPr>
        </w:pPrChange>
      </w:pPr>
      <w:ins w:id="4662" w:author="Meir Kalter" w:date="2016-06-20T21:09:00Z">
        <w:r>
          <w:t>PC Memory</w:t>
        </w:r>
      </w:ins>
      <w:ins w:id="4663" w:author="Meir Kalter" w:date="2016-06-20T21:13:00Z">
        <w:r w:rsidR="003B1E4F">
          <w:t xml:space="preserve"> – Display the memory values</w:t>
        </w:r>
      </w:ins>
    </w:p>
    <w:p w:rsidR="004F14D7" w:rsidRDefault="004F14D7">
      <w:pPr>
        <w:rPr>
          <w:ins w:id="4664" w:author="Meir Kalter" w:date="2016-06-20T21:09:00Z"/>
        </w:rPr>
        <w:pPrChange w:id="4665" w:author="Meir Kalter" w:date="2016-06-20T21:08:00Z">
          <w:pPr>
            <w:pStyle w:val="Heading2"/>
          </w:pPr>
        </w:pPrChange>
      </w:pPr>
      <w:ins w:id="4666" w:author="Meir Kalter" w:date="2016-06-20T21:10:00Z">
        <w:r>
          <w:t>Edit memory value</w:t>
        </w:r>
      </w:ins>
      <w:ins w:id="4667" w:author="Meir Kalter" w:date="2016-06-20T21:14:00Z">
        <w:r w:rsidR="003B1E4F">
          <w:t xml:space="preserve"> – Frame for changing value of specific memory address</w:t>
        </w:r>
      </w:ins>
    </w:p>
    <w:p w:rsidR="004F14D7" w:rsidRDefault="004F14D7">
      <w:pPr>
        <w:rPr>
          <w:ins w:id="4668" w:author="Meir Kalter" w:date="2016-06-20T21:10:00Z"/>
        </w:rPr>
        <w:pPrChange w:id="4669" w:author="Meir Kalter" w:date="2016-06-20T21:16:00Z">
          <w:pPr>
            <w:pStyle w:val="Heading2"/>
          </w:pPr>
        </w:pPrChange>
      </w:pPr>
      <w:ins w:id="4670" w:author="Meir Kalter" w:date="2016-06-20T21:09:00Z">
        <w:r>
          <w:t>Instruction menu</w:t>
        </w:r>
      </w:ins>
      <w:ins w:id="4671" w:author="Meir Kalter" w:date="2016-06-20T21:14:00Z">
        <w:r w:rsidR="003B1E4F">
          <w:t xml:space="preserve"> – </w:t>
        </w:r>
      </w:ins>
      <w:ins w:id="4672" w:author="Meir Kalter" w:date="2016-06-20T21:16:00Z">
        <w:r w:rsidR="003B1E4F">
          <w:t>This frame c</w:t>
        </w:r>
      </w:ins>
      <w:ins w:id="4673" w:author="Meir Kalter" w:date="2016-06-20T21:15:00Z">
        <w:r w:rsidR="003B1E4F">
          <w:t xml:space="preserve">ontains </w:t>
        </w:r>
      </w:ins>
      <w:ins w:id="4674" w:author="Meir Kalter" w:date="2016-06-20T21:14:00Z">
        <w:r w:rsidR="003B1E4F">
          <w:t>List of instructions after Assemble success. Also show the next instruction to be used</w:t>
        </w:r>
      </w:ins>
    </w:p>
    <w:p w:rsidR="004F14D7" w:rsidRDefault="004F14D7">
      <w:pPr>
        <w:rPr>
          <w:ins w:id="4675" w:author="Meir Kalter" w:date="2016-06-20T21:10:00Z"/>
        </w:rPr>
        <w:pPrChange w:id="4676" w:author="Meir Kalter" w:date="2016-06-20T21:08:00Z">
          <w:pPr>
            <w:pStyle w:val="Heading2"/>
          </w:pPr>
        </w:pPrChange>
      </w:pPr>
      <w:ins w:id="4677" w:author="Meir Kalter" w:date="2016-06-20T21:10:00Z">
        <w:r>
          <w:t>Output – Seven digit</w:t>
        </w:r>
      </w:ins>
      <w:ins w:id="4678" w:author="Meir Kalter" w:date="2016-06-20T21:15:00Z">
        <w:r w:rsidR="003B1E4F">
          <w:t xml:space="preserve"> - display numbers in Seven digit type of display</w:t>
        </w:r>
      </w:ins>
      <w:ins w:id="4679" w:author="Meir Kalter" w:date="2016-06-20T21:16:00Z">
        <w:r w:rsidR="003B1E4F">
          <w:t>.</w:t>
        </w:r>
      </w:ins>
    </w:p>
    <w:p w:rsidR="004F14D7" w:rsidRDefault="004F14D7">
      <w:pPr>
        <w:rPr>
          <w:ins w:id="4680" w:author="Meir Kalter" w:date="2016-06-20T21:10:00Z"/>
        </w:rPr>
        <w:pPrChange w:id="4681" w:author="Meir Kalter" w:date="2016-06-20T21:08:00Z">
          <w:pPr>
            <w:pStyle w:val="Heading2"/>
          </w:pPr>
        </w:pPrChange>
      </w:pPr>
      <w:ins w:id="4682" w:author="Meir Kalter" w:date="2016-06-20T21:10:00Z">
        <w:r>
          <w:t>Processor registers</w:t>
        </w:r>
      </w:ins>
      <w:ins w:id="4683" w:author="Meir Kalter" w:date="2016-06-20T21:15:00Z">
        <w:r w:rsidR="003B1E4F">
          <w:t xml:space="preserve"> – contains the registers of the CPU.</w:t>
        </w:r>
      </w:ins>
    </w:p>
    <w:p w:rsidR="004F14D7" w:rsidRDefault="004F14D7">
      <w:pPr>
        <w:rPr>
          <w:ins w:id="4684" w:author="Meir Kalter" w:date="2016-06-20T21:11:00Z"/>
        </w:rPr>
        <w:pPrChange w:id="4685" w:author="Meir Kalter" w:date="2016-06-20T21:08:00Z">
          <w:pPr>
            <w:pStyle w:val="Heading2"/>
          </w:pPr>
        </w:pPrChange>
      </w:pPr>
      <w:ins w:id="4686" w:author="Meir Kalter" w:date="2016-06-20T21:10:00Z">
        <w:r>
          <w:t>Processor flags</w:t>
        </w:r>
      </w:ins>
    </w:p>
    <w:p w:rsidR="0028247F" w:rsidRDefault="0028247F">
      <w:pPr>
        <w:rPr>
          <w:ins w:id="4687" w:author="Meir Kalter" w:date="2016-06-20T21:11:00Z"/>
        </w:rPr>
        <w:pPrChange w:id="4688" w:author="Meir Kalter" w:date="2016-06-20T21:08:00Z">
          <w:pPr>
            <w:pStyle w:val="Heading2"/>
          </w:pPr>
        </w:pPrChange>
      </w:pPr>
      <w:ins w:id="4689" w:author="Meir Kalter" w:date="2016-06-20T21:11:00Z">
        <w:r>
          <w:t>Stack</w:t>
        </w:r>
      </w:ins>
      <w:ins w:id="4690" w:author="Meir Kalter" w:date="2016-06-20T21:16:00Z">
        <w:r w:rsidR="001A4FFA">
          <w:t xml:space="preserve"> – show the memory of the stack.</w:t>
        </w:r>
      </w:ins>
    </w:p>
    <w:p w:rsidR="00EE3F75" w:rsidRDefault="00EE3F75">
      <w:pPr>
        <w:rPr>
          <w:ins w:id="4691" w:author="Meir Kalter" w:date="2016-06-20T21:09:00Z"/>
        </w:rPr>
        <w:pPrChange w:id="4692" w:author="Meir Kalter" w:date="2016-06-20T21:08:00Z">
          <w:pPr>
            <w:pStyle w:val="Heading2"/>
          </w:pPr>
        </w:pPrChange>
      </w:pPr>
      <w:ins w:id="4693" w:author="Meir Kalter" w:date="2016-06-20T21:11:00Z">
        <w:r w:rsidRPr="00EE3F75">
          <w:rPr>
            <w:highlight w:val="yellow"/>
            <w:rPrChange w:id="4694" w:author="Meir Kalter" w:date="2016-06-20T21:11:00Z">
              <w:rPr>
                <w:b w:val="0"/>
                <w:bCs w:val="0"/>
              </w:rPr>
            </w:rPrChange>
          </w:rPr>
          <w:t>Message  []</w:t>
        </w:r>
      </w:ins>
    </w:p>
    <w:p w:rsidR="004F14D7" w:rsidRPr="00080909" w:rsidRDefault="004F14D7">
      <w:pPr>
        <w:rPr>
          <w:ins w:id="4695" w:author="Meir Kalter" w:date="2016-06-15T14:54:00Z"/>
        </w:rPr>
        <w:pPrChange w:id="4696" w:author="Meir Kalter" w:date="2016-06-20T21:08:00Z">
          <w:pPr>
            <w:pStyle w:val="Heading2"/>
          </w:pPr>
        </w:pPrChange>
      </w:pPr>
    </w:p>
    <w:p w:rsidR="00B4598C" w:rsidRDefault="00B4598C">
      <w:pPr>
        <w:pStyle w:val="Heading2"/>
        <w:rPr>
          <w:ins w:id="4697" w:author="Meir Kalter" w:date="2016-06-15T14:54:00Z"/>
        </w:rPr>
      </w:pPr>
      <w:bookmarkStart w:id="4698" w:name="_Toc455405522"/>
      <w:ins w:id="4699" w:author="Meir Kalter" w:date="2016-06-15T14:54:00Z">
        <w:r>
          <w:t xml:space="preserve">All parts </w:t>
        </w:r>
      </w:ins>
      <w:ins w:id="4700" w:author="Meir Kalter" w:date="2016-06-15T14:55:00Z">
        <w:r w:rsidR="00EC1E25">
          <w:t>view</w:t>
        </w:r>
      </w:ins>
      <w:bookmarkEnd w:id="4698"/>
    </w:p>
    <w:p w:rsidR="00C0594E" w:rsidDel="00B4598C" w:rsidRDefault="00B706A9">
      <w:pPr>
        <w:pStyle w:val="Heading21"/>
        <w:ind w:left="576"/>
        <w:rPr>
          <w:del w:id="4701" w:author="Meir Kalter" w:date="2016-06-15T14:54:00Z"/>
        </w:rPr>
        <w:pPrChange w:id="4702" w:author="Meir Kalter" w:date="2016-06-15T14:54:00Z">
          <w:pPr>
            <w:pStyle w:val="Heading21"/>
            <w:numPr>
              <w:ilvl w:val="1"/>
              <w:numId w:val="33"/>
            </w:numPr>
            <w:ind w:left="576" w:hanging="576"/>
          </w:pPr>
        </w:pPrChange>
      </w:pPr>
      <w:del w:id="4703" w:author="Meir Kalter" w:date="2016-06-15T14:54:00Z">
        <w:r w:rsidDel="00B4598C">
          <w:rPr>
            <w:rFonts w:eastAsia="Arial Unicode MS" w:cs="Arial Unicode MS"/>
          </w:rPr>
          <w:delText>Parts view</w:delText>
        </w:r>
        <w:bookmarkEnd w:id="4642"/>
        <w:bookmarkEnd w:id="4643"/>
      </w:del>
    </w:p>
    <w:p w:rsidR="00C0594E" w:rsidRDefault="00B706A9" w:rsidP="00A007F9">
      <w:pPr>
        <w:pStyle w:val="Heading21"/>
        <w:ind w:left="576"/>
        <w:outlineLvl w:val="9"/>
        <w:pPrChange w:id="4704" w:author="Meir Kalter" w:date="2016-07-04T13:46:00Z">
          <w:pPr>
            <w:keepNext/>
          </w:pPr>
        </w:pPrChange>
      </w:pPr>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11" cstate="print">
                      <a:extLst/>
                    </a:blip>
                    <a:stretch>
                      <a:fillRect/>
                    </a:stretch>
                  </pic:blipFill>
                  <pic:spPr>
                    <a:xfrm>
                      <a:off x="0" y="0"/>
                      <a:ext cx="5489372" cy="3147823"/>
                    </a:xfrm>
                    <a:prstGeom prst="rect">
                      <a:avLst/>
                    </a:prstGeom>
                    <a:ln w="12700" cap="flat">
                      <a:noFill/>
                      <a:miter lim="400000"/>
                    </a:ln>
                    <a:effectLst/>
                  </pic:spPr>
                </pic:pic>
              </a:graphicData>
            </a:graphic>
          </wp:inline>
        </w:drawing>
      </w:r>
    </w:p>
    <w:p w:rsidR="00C0594E" w:rsidRDefault="00B706A9">
      <w:pPr>
        <w:pStyle w:val="Caption1"/>
        <w:rPr>
          <w:rStyle w:val="Ninguno"/>
          <w:rFonts w:ascii="Calibri" w:eastAsia="Calibri" w:hAnsi="Calibri" w:cs="Calibri"/>
          <w:sz w:val="28"/>
          <w:szCs w:val="28"/>
        </w:rPr>
      </w:pPr>
      <w:r>
        <w:t>Figure 1- Simulator parts</w:t>
      </w:r>
    </w:p>
    <w:p w:rsidR="00C0594E" w:rsidDel="005948F1" w:rsidRDefault="00B706A9">
      <w:pPr>
        <w:pStyle w:val="Heading2"/>
        <w:rPr>
          <w:del w:id="4705" w:author="Meir Kalter" w:date="2016-06-20T21:12:00Z"/>
        </w:rPr>
        <w:pPrChange w:id="4706" w:author="Meir Kalter" w:date="2016-06-15T14:55:00Z">
          <w:pPr>
            <w:pStyle w:val="Heading21"/>
            <w:numPr>
              <w:ilvl w:val="1"/>
              <w:numId w:val="33"/>
            </w:numPr>
            <w:ind w:left="576" w:hanging="576"/>
          </w:pPr>
        </w:pPrChange>
      </w:pPr>
      <w:bookmarkStart w:id="4707" w:name="_Toc453680531"/>
      <w:bookmarkStart w:id="4708" w:name="_Toc453680847"/>
      <w:del w:id="4709" w:author="Meir Kalter" w:date="2016-06-20T21:12:00Z">
        <w:r w:rsidRPr="00E3086D" w:rsidDel="005948F1">
          <w:rPr>
            <w:b w:val="0"/>
            <w:bCs w:val="0"/>
            <w:rPrChange w:id="4710" w:author="Meir Kalter" w:date="2016-06-15T14:55:00Z">
              <w:rPr>
                <w:rFonts w:eastAsia="Arial Unicode MS" w:cs="Arial Unicode MS"/>
                <w:b/>
                <w:bCs/>
              </w:rPr>
            </w:rPrChange>
          </w:rPr>
          <w:lastRenderedPageBreak/>
          <w:delText>File types used in the simulator</w:delText>
        </w:r>
        <w:bookmarkStart w:id="4711" w:name="_Toc454220919"/>
        <w:bookmarkStart w:id="4712" w:name="_Toc454274429"/>
        <w:bookmarkStart w:id="4713" w:name="_Toc455403440"/>
        <w:bookmarkStart w:id="4714" w:name="_Toc455403680"/>
        <w:bookmarkStart w:id="4715" w:name="_Toc455403920"/>
        <w:bookmarkStart w:id="4716" w:name="_Toc455404156"/>
        <w:bookmarkStart w:id="4717" w:name="_Toc455404392"/>
        <w:bookmarkStart w:id="4718" w:name="_Toc455404627"/>
        <w:bookmarkStart w:id="4719" w:name="_Toc455404861"/>
        <w:bookmarkStart w:id="4720" w:name="_Toc455405094"/>
        <w:bookmarkStart w:id="4721" w:name="_Toc455405309"/>
        <w:bookmarkStart w:id="4722" w:name="_Toc455405523"/>
        <w:bookmarkEnd w:id="4707"/>
        <w:bookmarkEnd w:id="4708"/>
        <w:bookmarkEnd w:id="4711"/>
        <w:bookmarkEnd w:id="4712"/>
        <w:bookmarkEnd w:id="4713"/>
        <w:bookmarkEnd w:id="4714"/>
        <w:bookmarkEnd w:id="4715"/>
        <w:bookmarkEnd w:id="4716"/>
        <w:bookmarkEnd w:id="4717"/>
        <w:bookmarkEnd w:id="4718"/>
        <w:bookmarkEnd w:id="4719"/>
        <w:bookmarkEnd w:id="4720"/>
        <w:bookmarkEnd w:id="4721"/>
        <w:bookmarkEnd w:id="4722"/>
      </w:del>
    </w:p>
    <w:p w:rsidR="00C0594E" w:rsidDel="005948F1" w:rsidRDefault="00B706A9">
      <w:pPr>
        <w:rPr>
          <w:del w:id="4723" w:author="Meir Kalter" w:date="2016-06-20T21:12:00Z"/>
          <w:rStyle w:val="Ninguno"/>
          <w:rFonts w:ascii="Calibri" w:eastAsia="Calibri" w:hAnsi="Calibri" w:cs="Calibri"/>
          <w:sz w:val="28"/>
          <w:szCs w:val="28"/>
        </w:rPr>
      </w:pPr>
      <w:del w:id="4724" w:author="Meir Kalter" w:date="2016-06-20T21:12:00Z">
        <w:r w:rsidDel="005948F1">
          <w:rPr>
            <w:rStyle w:val="Ninguno"/>
            <w:rFonts w:ascii="Calibri" w:eastAsia="Calibri" w:hAnsi="Calibri" w:cs="Calibri"/>
            <w:sz w:val="28"/>
            <w:szCs w:val="28"/>
          </w:rPr>
          <w:delText>There are two file types which are used in the simulator:</w:delText>
        </w:r>
        <w:bookmarkStart w:id="4725" w:name="_Toc454220920"/>
        <w:bookmarkStart w:id="4726" w:name="_Toc454274430"/>
        <w:bookmarkStart w:id="4727" w:name="_Toc455403441"/>
        <w:bookmarkStart w:id="4728" w:name="_Toc455403681"/>
        <w:bookmarkStart w:id="4729" w:name="_Toc455403921"/>
        <w:bookmarkStart w:id="4730" w:name="_Toc455404157"/>
        <w:bookmarkStart w:id="4731" w:name="_Toc455404393"/>
        <w:bookmarkStart w:id="4732" w:name="_Toc455404628"/>
        <w:bookmarkStart w:id="4733" w:name="_Toc455404862"/>
        <w:bookmarkStart w:id="4734" w:name="_Toc455405095"/>
        <w:bookmarkStart w:id="4735" w:name="_Toc455405310"/>
        <w:bookmarkStart w:id="4736" w:name="_Toc455405524"/>
        <w:bookmarkEnd w:id="4725"/>
        <w:bookmarkEnd w:id="4726"/>
        <w:bookmarkEnd w:id="4727"/>
        <w:bookmarkEnd w:id="4728"/>
        <w:bookmarkEnd w:id="4729"/>
        <w:bookmarkEnd w:id="4730"/>
        <w:bookmarkEnd w:id="4731"/>
        <w:bookmarkEnd w:id="4732"/>
        <w:bookmarkEnd w:id="4733"/>
        <w:bookmarkEnd w:id="4734"/>
        <w:bookmarkEnd w:id="4735"/>
        <w:bookmarkEnd w:id="4736"/>
      </w:del>
    </w:p>
    <w:p w:rsidR="00C0594E" w:rsidDel="005948F1" w:rsidRDefault="00B706A9">
      <w:pPr>
        <w:pStyle w:val="Heading3"/>
        <w:rPr>
          <w:del w:id="4737" w:author="Meir Kalter" w:date="2016-06-20T21:12:00Z"/>
        </w:rPr>
        <w:pPrChange w:id="4738" w:author="Meir Kalter" w:date="2016-06-15T14:56:00Z">
          <w:pPr>
            <w:pStyle w:val="Heading21"/>
            <w:numPr>
              <w:ilvl w:val="1"/>
              <w:numId w:val="33"/>
            </w:numPr>
            <w:ind w:left="576" w:hanging="576"/>
          </w:pPr>
        </w:pPrChange>
      </w:pPr>
      <w:del w:id="4739" w:author="Meir Kalter" w:date="2016-06-14T10:43:00Z">
        <w:r w:rsidRPr="00E3086D" w:rsidDel="00B53F4A">
          <w:rPr>
            <w:b w:val="0"/>
            <w:bCs w:val="0"/>
            <w:rPrChange w:id="4740" w:author="Meir Kalter" w:date="2016-06-15T14:55:00Z">
              <w:rPr>
                <w:rFonts w:eastAsia="Arial Unicode MS" w:cs="Arial Unicode MS"/>
                <w:b/>
                <w:bCs/>
              </w:rPr>
            </w:rPrChange>
          </w:rPr>
          <w:delText xml:space="preserve">Optional </w:delText>
        </w:r>
        <w:bookmarkStart w:id="4741" w:name="_Toc453680532"/>
        <w:bookmarkStart w:id="4742" w:name="_Toc453680848"/>
        <w:r w:rsidRPr="00E3086D" w:rsidDel="00B53F4A">
          <w:rPr>
            <w:b w:val="0"/>
            <w:bCs w:val="0"/>
            <w:rPrChange w:id="4743" w:author="Meir Kalter" w:date="2016-06-15T14:55:00Z">
              <w:rPr>
                <w:rFonts w:eastAsia="Arial Unicode MS" w:cs="Arial Unicode MS"/>
                <w:b/>
                <w:bCs/>
              </w:rPr>
            </w:rPrChange>
          </w:rPr>
          <w:delText>files</w:delText>
        </w:r>
      </w:del>
      <w:bookmarkStart w:id="4744" w:name="_Toc454220921"/>
      <w:bookmarkStart w:id="4745" w:name="_Toc454274431"/>
      <w:bookmarkStart w:id="4746" w:name="_Toc455403442"/>
      <w:bookmarkStart w:id="4747" w:name="_Toc455403682"/>
      <w:bookmarkStart w:id="4748" w:name="_Toc455403922"/>
      <w:bookmarkStart w:id="4749" w:name="_Toc455404158"/>
      <w:bookmarkStart w:id="4750" w:name="_Toc455404394"/>
      <w:bookmarkStart w:id="4751" w:name="_Toc455404629"/>
      <w:bookmarkStart w:id="4752" w:name="_Toc455404863"/>
      <w:bookmarkStart w:id="4753" w:name="_Toc455405096"/>
      <w:bookmarkStart w:id="4754" w:name="_Toc455405311"/>
      <w:bookmarkStart w:id="4755" w:name="_Toc455405525"/>
      <w:bookmarkEnd w:id="4741"/>
      <w:bookmarkEnd w:id="4742"/>
      <w:bookmarkEnd w:id="4744"/>
      <w:bookmarkEnd w:id="4745"/>
      <w:bookmarkEnd w:id="4746"/>
      <w:bookmarkEnd w:id="4747"/>
      <w:bookmarkEnd w:id="4748"/>
      <w:bookmarkEnd w:id="4749"/>
      <w:bookmarkEnd w:id="4750"/>
      <w:bookmarkEnd w:id="4751"/>
      <w:bookmarkEnd w:id="4752"/>
      <w:bookmarkEnd w:id="4753"/>
      <w:bookmarkEnd w:id="4754"/>
      <w:bookmarkEnd w:id="4755"/>
    </w:p>
    <w:p w:rsidR="00C0594E" w:rsidDel="005948F1" w:rsidRDefault="00B706A9">
      <w:pPr>
        <w:pStyle w:val="Heading31"/>
        <w:ind w:left="708" w:firstLine="0"/>
        <w:rPr>
          <w:del w:id="4756" w:author="Meir Kalter" w:date="2016-06-20T21:12:00Z"/>
          <w:sz w:val="24"/>
          <w:szCs w:val="24"/>
        </w:rPr>
        <w:pPrChange w:id="4757" w:author="Meir Kalter" w:date="2016-06-15T14:56:00Z">
          <w:pPr>
            <w:pStyle w:val="Heading31"/>
            <w:numPr>
              <w:ilvl w:val="2"/>
              <w:numId w:val="33"/>
            </w:numPr>
            <w:ind w:left="708" w:hanging="708"/>
          </w:pPr>
        </w:pPrChange>
      </w:pPr>
      <w:bookmarkStart w:id="4758" w:name="_Toc453680534"/>
      <w:bookmarkStart w:id="4759" w:name="_Toc453680850"/>
      <w:del w:id="4760" w:author="Meir Kalter" w:date="2016-06-20T21:12:00Z">
        <w:r w:rsidRPr="00E3086D" w:rsidDel="005948F1">
          <w:rPr>
            <w:rFonts w:asciiTheme="majorHAnsi" w:eastAsiaTheme="majorEastAsia" w:hAnsiTheme="majorHAnsi" w:cstheme="majorBidi"/>
            <w:b/>
            <w:bCs/>
            <w:color w:val="4F81BD" w:themeColor="accent1"/>
            <w:u w:val="none"/>
            <w:rPrChange w:id="4761" w:author="Meir Kalter" w:date="2016-06-15T14:56:00Z">
              <w:rPr>
                <w:rStyle w:val="Ninguno"/>
                <w:rFonts w:eastAsia="Arial Unicode MS" w:cs="Arial Unicode MS"/>
                <w:sz w:val="24"/>
                <w:szCs w:val="24"/>
              </w:rPr>
            </w:rPrChange>
          </w:rPr>
          <w:delText>ASM</w:delText>
        </w:r>
        <w:bookmarkEnd w:id="4758"/>
        <w:bookmarkEnd w:id="4759"/>
        <w:r w:rsidDel="005948F1">
          <w:rPr>
            <w:rFonts w:eastAsia="Arial Unicode MS" w:cs="Arial Unicode MS"/>
          </w:rPr>
          <w:delText xml:space="preserve"> </w:delText>
        </w:r>
        <w:bookmarkStart w:id="4762" w:name="_Toc454220922"/>
        <w:bookmarkStart w:id="4763" w:name="_Toc454274432"/>
        <w:bookmarkStart w:id="4764" w:name="_Toc455403443"/>
        <w:bookmarkStart w:id="4765" w:name="_Toc455403683"/>
        <w:bookmarkStart w:id="4766" w:name="_Toc455403923"/>
        <w:bookmarkStart w:id="4767" w:name="_Toc455404159"/>
        <w:bookmarkStart w:id="4768" w:name="_Toc455404395"/>
        <w:bookmarkStart w:id="4769" w:name="_Toc455404630"/>
        <w:bookmarkStart w:id="4770" w:name="_Toc455404864"/>
        <w:bookmarkStart w:id="4771" w:name="_Toc455405097"/>
        <w:bookmarkStart w:id="4772" w:name="_Toc455405312"/>
        <w:bookmarkStart w:id="4773" w:name="_Toc455405526"/>
        <w:bookmarkEnd w:id="4762"/>
        <w:bookmarkEnd w:id="4763"/>
        <w:bookmarkEnd w:id="4764"/>
        <w:bookmarkEnd w:id="4765"/>
        <w:bookmarkEnd w:id="4766"/>
        <w:bookmarkEnd w:id="4767"/>
        <w:bookmarkEnd w:id="4768"/>
        <w:bookmarkEnd w:id="4769"/>
        <w:bookmarkEnd w:id="4770"/>
        <w:bookmarkEnd w:id="4771"/>
        <w:bookmarkEnd w:id="4772"/>
        <w:bookmarkEnd w:id="4773"/>
      </w:del>
    </w:p>
    <w:p w:rsidR="00C0594E" w:rsidDel="005948F1" w:rsidRDefault="00B706A9">
      <w:pPr>
        <w:pStyle w:val="Heading41"/>
        <w:ind w:left="0" w:firstLine="0"/>
        <w:rPr>
          <w:del w:id="4774" w:author="Meir Kalter" w:date="2016-06-20T21:12:00Z"/>
        </w:rPr>
        <w:pPrChange w:id="4775" w:author="Meir Kalter" w:date="2016-06-14T09:01:00Z">
          <w:pPr>
            <w:pStyle w:val="Heading41"/>
            <w:numPr>
              <w:ilvl w:val="3"/>
              <w:numId w:val="33"/>
            </w:numPr>
            <w:ind w:left="708" w:hanging="708"/>
          </w:pPr>
        </w:pPrChange>
      </w:pPr>
      <w:bookmarkStart w:id="4776" w:name="_Toc453680535"/>
      <w:bookmarkStart w:id="4777" w:name="_Toc453680851"/>
      <w:del w:id="4778" w:author="Meir Kalter" w:date="2016-06-20T21:12:00Z">
        <w:r w:rsidDel="005948F1">
          <w:rPr>
            <w:rFonts w:eastAsia="Arial Unicode MS" w:cs="Arial Unicode MS"/>
          </w:rPr>
          <w:delText xml:space="preserve">This type of file contains the </w:delText>
        </w:r>
        <w:r w:rsidDel="005948F1">
          <w:rPr>
            <w:rStyle w:val="Ninguno"/>
            <w:rFonts w:eastAsia="Arial Unicode MS" w:cs="Arial Unicode MS"/>
            <w:b w:val="0"/>
            <w:bCs w:val="0"/>
            <w:i w:val="0"/>
            <w:iCs w:val="0"/>
          </w:rPr>
          <w:delText>assembler code.</w:delText>
        </w:r>
        <w:bookmarkStart w:id="4779" w:name="_Toc454220923"/>
        <w:bookmarkStart w:id="4780" w:name="_Toc454274433"/>
        <w:bookmarkStart w:id="4781" w:name="_Toc455403444"/>
        <w:bookmarkStart w:id="4782" w:name="_Toc455403684"/>
        <w:bookmarkStart w:id="4783" w:name="_Toc455403924"/>
        <w:bookmarkStart w:id="4784" w:name="_Toc455404160"/>
        <w:bookmarkStart w:id="4785" w:name="_Toc455404396"/>
        <w:bookmarkStart w:id="4786" w:name="_Toc455404631"/>
        <w:bookmarkStart w:id="4787" w:name="_Toc455404865"/>
        <w:bookmarkStart w:id="4788" w:name="_Toc455405098"/>
        <w:bookmarkStart w:id="4789" w:name="_Toc455405313"/>
        <w:bookmarkStart w:id="4790" w:name="_Toc455405527"/>
        <w:bookmarkEnd w:id="4776"/>
        <w:bookmarkEnd w:id="4777"/>
        <w:bookmarkEnd w:id="4779"/>
        <w:bookmarkEnd w:id="4780"/>
        <w:bookmarkEnd w:id="4781"/>
        <w:bookmarkEnd w:id="4782"/>
        <w:bookmarkEnd w:id="4783"/>
        <w:bookmarkEnd w:id="4784"/>
        <w:bookmarkEnd w:id="4785"/>
        <w:bookmarkEnd w:id="4786"/>
        <w:bookmarkEnd w:id="4787"/>
        <w:bookmarkEnd w:id="4788"/>
        <w:bookmarkEnd w:id="4789"/>
        <w:bookmarkEnd w:id="4790"/>
      </w:del>
    </w:p>
    <w:p w:rsidR="00C0594E" w:rsidDel="005948F1" w:rsidRDefault="00B706A9">
      <w:pPr>
        <w:numPr>
          <w:ilvl w:val="0"/>
          <w:numId w:val="45"/>
        </w:numPr>
        <w:rPr>
          <w:del w:id="4791" w:author="Meir Kalter" w:date="2016-06-20T21:12:00Z"/>
          <w:rStyle w:val="Ninguno"/>
          <w:rFonts w:ascii="Calibri" w:eastAsia="Calibri" w:hAnsi="Calibri" w:cs="Calibri"/>
          <w:b/>
          <w:bCs/>
          <w:i/>
          <w:iCs/>
          <w:sz w:val="28"/>
          <w:szCs w:val="28"/>
        </w:rPr>
        <w:pPrChange w:id="4792" w:author="Toni" w:date="2016-06-12T20:33:00Z">
          <w:pPr>
            <w:numPr>
              <w:numId w:val="47"/>
            </w:numPr>
            <w:ind w:left="266" w:hanging="266"/>
          </w:pPr>
        </w:pPrChange>
      </w:pPr>
      <w:del w:id="4793" w:author="Meir Kalter" w:date="2016-06-20T21:12:00Z">
        <w:r w:rsidDel="005948F1">
          <w:rPr>
            <w:rStyle w:val="Ninguno"/>
            <w:rFonts w:ascii="Calibri" w:eastAsia="Calibri" w:hAnsi="Calibri" w:cs="Calibri"/>
            <w:sz w:val="28"/>
            <w:szCs w:val="28"/>
          </w:rPr>
          <w:delText>Could be loaded from param when execution is from console or by Menu item when execution is done by the Gui.</w:delText>
        </w:r>
        <w:bookmarkStart w:id="4794" w:name="_Toc454220924"/>
        <w:bookmarkStart w:id="4795" w:name="_Toc454274434"/>
        <w:bookmarkStart w:id="4796" w:name="_Toc455403445"/>
        <w:bookmarkStart w:id="4797" w:name="_Toc455403685"/>
        <w:bookmarkStart w:id="4798" w:name="_Toc455403925"/>
        <w:bookmarkStart w:id="4799" w:name="_Toc455404161"/>
        <w:bookmarkStart w:id="4800" w:name="_Toc455404397"/>
        <w:bookmarkStart w:id="4801" w:name="_Toc455404632"/>
        <w:bookmarkStart w:id="4802" w:name="_Toc455404866"/>
        <w:bookmarkStart w:id="4803" w:name="_Toc455405099"/>
        <w:bookmarkStart w:id="4804" w:name="_Toc455405314"/>
        <w:bookmarkStart w:id="4805" w:name="_Toc455405528"/>
        <w:bookmarkEnd w:id="4794"/>
        <w:bookmarkEnd w:id="4795"/>
        <w:bookmarkEnd w:id="4796"/>
        <w:bookmarkEnd w:id="4797"/>
        <w:bookmarkEnd w:id="4798"/>
        <w:bookmarkEnd w:id="4799"/>
        <w:bookmarkEnd w:id="4800"/>
        <w:bookmarkEnd w:id="4801"/>
        <w:bookmarkEnd w:id="4802"/>
        <w:bookmarkEnd w:id="4803"/>
        <w:bookmarkEnd w:id="4804"/>
        <w:bookmarkEnd w:id="4805"/>
      </w:del>
    </w:p>
    <w:p w:rsidR="00C0594E" w:rsidDel="005948F1" w:rsidRDefault="00B706A9">
      <w:pPr>
        <w:ind w:left="708"/>
        <w:rPr>
          <w:del w:id="4806" w:author="Meir Kalter" w:date="2016-06-20T21:12:00Z"/>
        </w:rPr>
      </w:pPr>
      <w:del w:id="4807" w:author="Meir Kalter" w:date="2016-06-20T21:12:00Z">
        <w:r w:rsidDel="005948F1">
          <w:delText>The format of the file is ascii, separated by colon</w:delText>
        </w:r>
        <w:bookmarkStart w:id="4808" w:name="_Toc454220925"/>
        <w:bookmarkStart w:id="4809" w:name="_Toc454274435"/>
        <w:bookmarkStart w:id="4810" w:name="_Toc455403446"/>
        <w:bookmarkStart w:id="4811" w:name="_Toc455403686"/>
        <w:bookmarkStart w:id="4812" w:name="_Toc455403926"/>
        <w:bookmarkStart w:id="4813" w:name="_Toc455404162"/>
        <w:bookmarkStart w:id="4814" w:name="_Toc455404398"/>
        <w:bookmarkStart w:id="4815" w:name="_Toc455404633"/>
        <w:bookmarkStart w:id="4816" w:name="_Toc455404867"/>
        <w:bookmarkStart w:id="4817" w:name="_Toc455405100"/>
        <w:bookmarkStart w:id="4818" w:name="_Toc455405315"/>
        <w:bookmarkStart w:id="4819" w:name="_Toc455405529"/>
        <w:bookmarkEnd w:id="4808"/>
        <w:bookmarkEnd w:id="4809"/>
        <w:bookmarkEnd w:id="4810"/>
        <w:bookmarkEnd w:id="4811"/>
        <w:bookmarkEnd w:id="4812"/>
        <w:bookmarkEnd w:id="4813"/>
        <w:bookmarkEnd w:id="4814"/>
        <w:bookmarkEnd w:id="4815"/>
        <w:bookmarkEnd w:id="4816"/>
        <w:bookmarkEnd w:id="4817"/>
        <w:bookmarkEnd w:id="4818"/>
        <w:bookmarkEnd w:id="4819"/>
      </w:del>
    </w:p>
    <w:p w:rsidR="00C0594E" w:rsidDel="005948F1" w:rsidRDefault="00B706A9">
      <w:pPr>
        <w:pStyle w:val="Heading31"/>
        <w:ind w:left="708" w:firstLine="0"/>
        <w:rPr>
          <w:del w:id="4820" w:author="Meir Kalter" w:date="2016-06-20T21:12:00Z"/>
          <w:rStyle w:val="Ninguno"/>
          <w:rFonts w:ascii="Calibri" w:eastAsia="Calibri" w:hAnsi="Calibri" w:cs="Calibri"/>
          <w:b/>
          <w:bCs/>
          <w:i/>
          <w:iCs/>
          <w:sz w:val="28"/>
          <w:szCs w:val="28"/>
          <w:u w:val="none"/>
        </w:rPr>
        <w:pPrChange w:id="4821" w:author="Meir Kalter" w:date="2016-06-15T14:57:00Z">
          <w:pPr>
            <w:pStyle w:val="Heading31"/>
            <w:numPr>
              <w:ilvl w:val="2"/>
              <w:numId w:val="48"/>
            </w:numPr>
            <w:tabs>
              <w:tab w:val="num" w:pos="708"/>
            </w:tabs>
            <w:ind w:left="720" w:hanging="720"/>
          </w:pPr>
        </w:pPrChange>
      </w:pPr>
      <w:bookmarkStart w:id="4822" w:name="_Toc453680536"/>
      <w:bookmarkStart w:id="4823" w:name="_Toc453680852"/>
      <w:del w:id="4824" w:author="Meir Kalter" w:date="2016-06-20T21:12:00Z">
        <w:r w:rsidRPr="00E3086D" w:rsidDel="005948F1">
          <w:rPr>
            <w:rFonts w:asciiTheme="majorHAnsi" w:eastAsiaTheme="majorEastAsia" w:hAnsiTheme="majorHAnsi" w:cstheme="majorBidi"/>
            <w:b/>
            <w:bCs/>
            <w:color w:val="4F81BD" w:themeColor="accent1"/>
            <w:u w:val="none"/>
            <w:rPrChange w:id="4825" w:author="Meir Kalter" w:date="2016-06-15T14:57:00Z">
              <w:rPr>
                <w:rStyle w:val="Ninguno"/>
                <w:rFonts w:eastAsia="Calibri" w:cs="Calibri"/>
                <w:sz w:val="24"/>
                <w:szCs w:val="24"/>
              </w:rPr>
            </w:rPrChange>
          </w:rPr>
          <w:delText>MEM</w:delText>
        </w:r>
        <w:bookmarkEnd w:id="4822"/>
        <w:bookmarkEnd w:id="4823"/>
        <w:r w:rsidDel="005948F1">
          <w:rPr>
            <w:rStyle w:val="Ninguno"/>
            <w:rFonts w:ascii="Calibri" w:eastAsia="Calibri" w:hAnsi="Calibri" w:cs="Calibri"/>
            <w:sz w:val="28"/>
            <w:szCs w:val="28"/>
          </w:rPr>
          <w:delText xml:space="preserve"> </w:delText>
        </w:r>
        <w:bookmarkStart w:id="4826" w:name="_Toc454220926"/>
        <w:bookmarkStart w:id="4827" w:name="_Toc454274436"/>
        <w:bookmarkStart w:id="4828" w:name="_Toc455403447"/>
        <w:bookmarkStart w:id="4829" w:name="_Toc455403687"/>
        <w:bookmarkStart w:id="4830" w:name="_Toc455403927"/>
        <w:bookmarkStart w:id="4831" w:name="_Toc455404163"/>
        <w:bookmarkStart w:id="4832" w:name="_Toc455404399"/>
        <w:bookmarkStart w:id="4833" w:name="_Toc455404634"/>
        <w:bookmarkStart w:id="4834" w:name="_Toc455404868"/>
        <w:bookmarkStart w:id="4835" w:name="_Toc455405101"/>
        <w:bookmarkStart w:id="4836" w:name="_Toc455405316"/>
        <w:bookmarkStart w:id="4837" w:name="_Toc455405530"/>
        <w:bookmarkEnd w:id="4826"/>
        <w:bookmarkEnd w:id="4827"/>
        <w:bookmarkEnd w:id="4828"/>
        <w:bookmarkEnd w:id="4829"/>
        <w:bookmarkEnd w:id="4830"/>
        <w:bookmarkEnd w:id="4831"/>
        <w:bookmarkEnd w:id="4832"/>
        <w:bookmarkEnd w:id="4833"/>
        <w:bookmarkEnd w:id="4834"/>
        <w:bookmarkEnd w:id="4835"/>
        <w:bookmarkEnd w:id="4836"/>
        <w:bookmarkEnd w:id="4837"/>
      </w:del>
    </w:p>
    <w:p w:rsidR="00C0594E" w:rsidDel="005948F1" w:rsidRDefault="00B706A9">
      <w:pPr>
        <w:pStyle w:val="Heading41"/>
        <w:ind w:left="0" w:firstLine="0"/>
        <w:rPr>
          <w:del w:id="4838" w:author="Meir Kalter" w:date="2016-06-20T21:12:00Z"/>
        </w:rPr>
        <w:pPrChange w:id="4839" w:author="Meir Kalter" w:date="2016-06-14T09:01:00Z">
          <w:pPr>
            <w:pStyle w:val="Heading41"/>
            <w:numPr>
              <w:ilvl w:val="3"/>
              <w:numId w:val="48"/>
            </w:numPr>
            <w:tabs>
              <w:tab w:val="num" w:pos="708"/>
            </w:tabs>
            <w:ind w:left="720" w:hanging="720"/>
          </w:pPr>
        </w:pPrChange>
      </w:pPr>
      <w:del w:id="4840" w:author="Meir Kalter" w:date="2016-06-20T21:12:00Z">
        <w:r w:rsidDel="005948F1">
          <w:rPr>
            <w:rFonts w:eastAsia="Arial Unicode MS" w:cs="Arial Unicode MS"/>
          </w:rPr>
          <w:delText xml:space="preserve"> </w:delText>
        </w:r>
        <w:bookmarkStart w:id="4841" w:name="_Toc453680537"/>
        <w:bookmarkStart w:id="4842" w:name="_Toc453680853"/>
        <w:r w:rsidDel="005948F1">
          <w:rPr>
            <w:rFonts w:eastAsia="Arial Unicode MS" w:cs="Arial Unicode MS"/>
          </w:rPr>
          <w:delText>This type of file contains the memory code.</w:delText>
        </w:r>
        <w:bookmarkStart w:id="4843" w:name="_Toc454220927"/>
        <w:bookmarkStart w:id="4844" w:name="_Toc454274437"/>
        <w:bookmarkStart w:id="4845" w:name="_Toc455403448"/>
        <w:bookmarkStart w:id="4846" w:name="_Toc455403688"/>
        <w:bookmarkStart w:id="4847" w:name="_Toc455403928"/>
        <w:bookmarkStart w:id="4848" w:name="_Toc455404164"/>
        <w:bookmarkStart w:id="4849" w:name="_Toc455404400"/>
        <w:bookmarkStart w:id="4850" w:name="_Toc455404635"/>
        <w:bookmarkStart w:id="4851" w:name="_Toc455404869"/>
        <w:bookmarkStart w:id="4852" w:name="_Toc455405102"/>
        <w:bookmarkStart w:id="4853" w:name="_Toc455405317"/>
        <w:bookmarkStart w:id="4854" w:name="_Toc455405531"/>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del>
    </w:p>
    <w:p w:rsidR="00C0594E" w:rsidDel="005948F1" w:rsidRDefault="00B706A9">
      <w:pPr>
        <w:ind w:left="708"/>
        <w:rPr>
          <w:del w:id="4855" w:author="Meir Kalter" w:date="2016-06-20T21:12:00Z"/>
        </w:rPr>
      </w:pPr>
      <w:del w:id="4856" w:author="Meir Kalter" w:date="2016-06-20T21:12:00Z">
        <w:r w:rsidDel="005948F1">
          <w:delText>The format of the file is ascii, separated by colon</w:delText>
        </w:r>
        <w:bookmarkStart w:id="4857" w:name="_Toc454220928"/>
        <w:bookmarkStart w:id="4858" w:name="_Toc454274438"/>
        <w:bookmarkStart w:id="4859" w:name="_Toc455403449"/>
        <w:bookmarkStart w:id="4860" w:name="_Toc455403689"/>
        <w:bookmarkStart w:id="4861" w:name="_Toc455403929"/>
        <w:bookmarkStart w:id="4862" w:name="_Toc455404165"/>
        <w:bookmarkStart w:id="4863" w:name="_Toc455404401"/>
        <w:bookmarkStart w:id="4864" w:name="_Toc455404636"/>
        <w:bookmarkStart w:id="4865" w:name="_Toc455404870"/>
        <w:bookmarkStart w:id="4866" w:name="_Toc455405103"/>
        <w:bookmarkStart w:id="4867" w:name="_Toc455405318"/>
        <w:bookmarkStart w:id="4868" w:name="_Toc455405532"/>
        <w:bookmarkEnd w:id="4857"/>
        <w:bookmarkEnd w:id="4858"/>
        <w:bookmarkEnd w:id="4859"/>
        <w:bookmarkEnd w:id="4860"/>
        <w:bookmarkEnd w:id="4861"/>
        <w:bookmarkEnd w:id="4862"/>
        <w:bookmarkEnd w:id="4863"/>
        <w:bookmarkEnd w:id="4864"/>
        <w:bookmarkEnd w:id="4865"/>
        <w:bookmarkEnd w:id="4866"/>
        <w:bookmarkEnd w:id="4867"/>
        <w:bookmarkEnd w:id="4868"/>
      </w:del>
    </w:p>
    <w:p w:rsidR="00C0594E" w:rsidDel="00734644" w:rsidRDefault="00B706A9" w:rsidP="00734644">
      <w:pPr>
        <w:rPr>
          <w:del w:id="4869" w:author="Meir Kalter" w:date="2016-06-14T14:37:00Z"/>
          <w:rStyle w:val="Ninguno"/>
          <w:rFonts w:ascii="Calibri" w:eastAsia="Calibri" w:hAnsi="Calibri" w:cs="Calibri"/>
          <w:sz w:val="28"/>
          <w:szCs w:val="28"/>
        </w:rPr>
      </w:pPr>
      <w:del w:id="4870" w:author="Meir Kalter" w:date="2016-06-14T14:37:00Z">
        <w:r w:rsidDel="00734644">
          <w:rPr>
            <w:rStyle w:val="Ninguno"/>
            <w:rFonts w:ascii="Calibri" w:eastAsia="Calibri" w:hAnsi="Calibri" w:cs="Calibri"/>
            <w:sz w:val="28"/>
            <w:szCs w:val="28"/>
          </w:rPr>
          <w:delText>The graphic interface must include the following elements:</w:delText>
        </w:r>
        <w:bookmarkStart w:id="4871" w:name="_Toc453767365"/>
        <w:bookmarkStart w:id="4872" w:name="_Toc453767589"/>
        <w:bookmarkStart w:id="4873" w:name="_Toc453767813"/>
        <w:bookmarkStart w:id="4874" w:name="_Toc453768037"/>
        <w:bookmarkStart w:id="4875" w:name="_Toc453768260"/>
        <w:bookmarkStart w:id="4876" w:name="_Toc453785940"/>
        <w:bookmarkStart w:id="4877" w:name="_Toc453786454"/>
        <w:bookmarkStart w:id="4878" w:name="_Toc454220929"/>
        <w:bookmarkStart w:id="4879" w:name="_Toc454274439"/>
        <w:bookmarkStart w:id="4880" w:name="_Toc455403450"/>
        <w:bookmarkStart w:id="4881" w:name="_Toc455403690"/>
        <w:bookmarkStart w:id="4882" w:name="_Toc455403930"/>
        <w:bookmarkStart w:id="4883" w:name="_Toc455404166"/>
        <w:bookmarkStart w:id="4884" w:name="_Toc455404402"/>
        <w:bookmarkStart w:id="4885" w:name="_Toc455404637"/>
        <w:bookmarkStart w:id="4886" w:name="_Toc455404871"/>
        <w:bookmarkStart w:id="4887" w:name="_Toc455405104"/>
        <w:bookmarkStart w:id="4888" w:name="_Toc455405319"/>
        <w:bookmarkStart w:id="4889" w:name="_Toc455405533"/>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del>
    </w:p>
    <w:p w:rsidR="00C0594E" w:rsidRDefault="00B706A9">
      <w:pPr>
        <w:pStyle w:val="Heading2"/>
        <w:pPrChange w:id="4890" w:author="Meir Kalter" w:date="2016-06-15T15:00:00Z">
          <w:pPr>
            <w:pStyle w:val="Heading21"/>
            <w:numPr>
              <w:ilvl w:val="1"/>
              <w:numId w:val="49"/>
            </w:numPr>
            <w:ind w:left="576" w:hanging="576"/>
          </w:pPr>
        </w:pPrChange>
      </w:pPr>
      <w:bookmarkStart w:id="4891" w:name="_Toc455405534"/>
      <w:r w:rsidRPr="00885CC0">
        <w:rPr>
          <w:rFonts w:eastAsia="Arial Unicode MS" w:cs="Arial Unicode MS"/>
        </w:rPr>
        <w:t>Editing/saving</w:t>
      </w:r>
      <w:ins w:id="4892" w:author="Meir Kalter" w:date="2016-06-15T15:00:00Z">
        <w:r w:rsidR="00007C9C" w:rsidRPr="00007C9C">
          <w:t xml:space="preserve"> </w:t>
        </w:r>
      </w:ins>
      <w:del w:id="4893"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4894" w:author="Meir Kalter" w:date="2016-06-15T15:01:00Z">
        <w:r w:rsidR="00007C9C">
          <w:rPr>
            <w:rFonts w:eastAsia="Arial Unicode MS" w:cs="Arial Unicode MS"/>
          </w:rPr>
          <w:t>/memory files</w:t>
        </w:r>
      </w:ins>
      <w:bookmarkEnd w:id="4891"/>
    </w:p>
    <w:p w:rsidR="006009E8" w:rsidRDefault="00B706A9">
      <w:pPr>
        <w:rPr>
          <w:ins w:id="4895" w:author="Meir Kalter" w:date="2016-06-15T15:01:00Z"/>
          <w:rStyle w:val="Ninguno"/>
          <w:rFonts w:ascii="Calibri" w:eastAsia="Calibri" w:hAnsi="Calibri" w:cs="Calibri"/>
          <w:b/>
          <w:bCs/>
          <w:color w:val="4F81BD" w:themeColor="accent1"/>
          <w:sz w:val="26"/>
          <w:szCs w:val="26"/>
          <w:u w:val="single"/>
        </w:rPr>
        <w:pPrChange w:id="4896"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4897" w:author="Meir Kalter" w:date="2016-06-15T15:01:00Z">
        <w:r w:rsidR="001E11D5">
          <w:rPr>
            <w:rStyle w:val="Ninguno"/>
            <w:rFonts w:ascii="Calibri" w:eastAsia="Calibri" w:hAnsi="Calibri" w:cs="Calibri"/>
            <w:sz w:val="28"/>
            <w:szCs w:val="28"/>
          </w:rPr>
          <w:t xml:space="preserve">Edition </w:t>
        </w:r>
      </w:ins>
      <w:del w:id="4898" w:author="Meir Kalter" w:date="2016-06-15T15:01:00Z">
        <w:r w:rsidDel="001E11D5">
          <w:rPr>
            <w:rStyle w:val="Ninguno"/>
            <w:rFonts w:ascii="Calibri" w:eastAsia="Calibri" w:hAnsi="Calibri" w:cs="Calibri"/>
            <w:sz w:val="28"/>
            <w:szCs w:val="28"/>
          </w:rPr>
          <w:delText>Window (or frame)</w:delText>
        </w:r>
      </w:del>
      <w:ins w:id="4899"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4900" w:author="Meir Kalter" w:date="2016-06-15T15:01:00Z">
        <w:r w:rsidDel="001E11D5">
          <w:rPr>
            <w:rStyle w:val="Ninguno"/>
            <w:rFonts w:ascii="Calibri" w:eastAsia="Calibri" w:hAnsi="Calibri" w:cs="Calibri"/>
            <w:sz w:val="28"/>
            <w:szCs w:val="28"/>
          </w:rPr>
          <w:delText>editing to in</w:delText>
        </w:r>
      </w:del>
      <w:ins w:id="4901" w:author="Meir Kalter" w:date="2016-06-15T15:01:00Z">
        <w:r w:rsidR="001E11D5">
          <w:rPr>
            <w:rStyle w:val="Ninguno"/>
            <w:rFonts w:ascii="Calibri" w:eastAsia="Calibri" w:hAnsi="Calibri" w:cs="Calibri"/>
            <w:sz w:val="28"/>
            <w:szCs w:val="28"/>
          </w:rPr>
          <w:t xml:space="preserve">to edit </w:t>
        </w:r>
      </w:ins>
      <w:del w:id="4902"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4903" w:author="Meir Kalter" w:date="2016-06-15T15:01:00Z"/>
          <w:rStyle w:val="Ninguno"/>
          <w:rFonts w:ascii="Calibri" w:eastAsia="Calibri" w:hAnsi="Calibri" w:cs="Calibri"/>
          <w:sz w:val="28"/>
          <w:szCs w:val="28"/>
          <w:u w:val="single"/>
        </w:rPr>
        <w:pPrChange w:id="4904" w:author="Meir Kalter" w:date="2016-06-15T15:02:00Z">
          <w:pPr/>
        </w:pPrChange>
      </w:pPr>
      <w:del w:id="4905" w:author="Meir Kalter" w:date="2016-06-15T15:01:00Z">
        <w:r w:rsidDel="006009E8">
          <w:rPr>
            <w:rStyle w:val="Ninguno"/>
            <w:rFonts w:ascii="Calibri" w:eastAsia="Calibri" w:hAnsi="Calibri" w:cs="Calibri"/>
            <w:sz w:val="28"/>
            <w:szCs w:val="28"/>
          </w:rPr>
          <w:delText>Buttons to save disk drive or loaded from an assembly program.</w:delText>
        </w:r>
        <w:bookmarkStart w:id="4906" w:name="_Toc453767367"/>
        <w:bookmarkStart w:id="4907" w:name="_Toc453767591"/>
        <w:bookmarkStart w:id="4908" w:name="_Toc453767815"/>
        <w:bookmarkStart w:id="4909" w:name="_Toc453768039"/>
        <w:bookmarkStart w:id="4910" w:name="_Toc453768262"/>
        <w:bookmarkStart w:id="4911" w:name="_Toc453785942"/>
        <w:bookmarkStart w:id="4912" w:name="_Toc453786456"/>
        <w:bookmarkStart w:id="4913" w:name="_Toc454220931"/>
        <w:bookmarkStart w:id="4914" w:name="_Toc454274441"/>
        <w:bookmarkStart w:id="4915" w:name="_Toc455403452"/>
        <w:bookmarkStart w:id="4916" w:name="_Toc455403692"/>
        <w:bookmarkStart w:id="4917" w:name="_Toc455403932"/>
        <w:bookmarkStart w:id="4918" w:name="_Toc455404168"/>
        <w:bookmarkStart w:id="4919" w:name="_Toc455404404"/>
        <w:bookmarkStart w:id="4920" w:name="_Toc455404639"/>
        <w:bookmarkStart w:id="4921" w:name="_Toc455404873"/>
        <w:bookmarkStart w:id="4922" w:name="_Toc455405106"/>
        <w:bookmarkStart w:id="4923" w:name="_Toc455405321"/>
        <w:bookmarkStart w:id="4924" w:name="_Toc45540553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del>
    </w:p>
    <w:p w:rsidR="00C0594E" w:rsidRDefault="00B706A9">
      <w:pPr>
        <w:pStyle w:val="Heading3"/>
        <w:pPrChange w:id="4925" w:author="Meir Kalter" w:date="2016-06-15T15:02:00Z">
          <w:pPr>
            <w:pStyle w:val="Heading21"/>
            <w:numPr>
              <w:ilvl w:val="1"/>
              <w:numId w:val="33"/>
            </w:numPr>
            <w:ind w:left="576" w:hanging="576"/>
          </w:pPr>
        </w:pPrChange>
      </w:pPr>
      <w:bookmarkStart w:id="4926" w:name="_Toc453680538"/>
      <w:bookmarkStart w:id="4927" w:name="_Toc453680854"/>
      <w:bookmarkStart w:id="4928" w:name="_Toc455405536"/>
      <w:r>
        <w:rPr>
          <w:rFonts w:eastAsia="Arial Unicode MS" w:cs="Arial Unicode MS"/>
        </w:rPr>
        <w:t>Open assembler file</w:t>
      </w:r>
      <w:bookmarkEnd w:id="4926"/>
      <w:bookmarkEnd w:id="4927"/>
      <w:bookmarkEnd w:id="4928"/>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4929" w:author="Meir Kalter" w:date="2016-06-15T15:02:00Z"/>
        </w:rPr>
      </w:pPr>
      <w:bookmarkStart w:id="4930" w:name="_Toc453680539"/>
      <w:bookmarkStart w:id="4931" w:name="_Toc453680855"/>
      <w:bookmarkStart w:id="4932" w:name="_Toc455405537"/>
      <w:ins w:id="4933" w:author="Meir Kalter" w:date="2016-06-15T15:02:00Z">
        <w:r>
          <w:rPr>
            <w:rFonts w:eastAsia="Arial Unicode MS" w:cs="Arial Unicode MS"/>
          </w:rPr>
          <w:t>Save assembler file</w:t>
        </w:r>
        <w:bookmarkEnd w:id="4932"/>
      </w:ins>
    </w:p>
    <w:p w:rsidR="00C0594E" w:rsidRPr="002C187B" w:rsidDel="002C187B" w:rsidRDefault="00B706A9">
      <w:pPr>
        <w:pStyle w:val="Heading21"/>
        <w:numPr>
          <w:ilvl w:val="1"/>
          <w:numId w:val="128"/>
        </w:numPr>
        <w:rPr>
          <w:del w:id="4934" w:author="Meir Kalter" w:date="2016-06-15T15:02:00Z"/>
          <w:rFonts w:asciiTheme="majorHAnsi" w:eastAsia="Arial Unicode MS" w:hAnsiTheme="majorHAnsi" w:cs="Arial Unicode MS"/>
          <w:b/>
          <w:bCs/>
          <w:color w:val="4F81BD" w:themeColor="accent1"/>
          <w:sz w:val="22"/>
          <w:szCs w:val="22"/>
          <w:rPrChange w:id="4935" w:author="Meir Kalter" w:date="2016-06-15T15:02:00Z">
            <w:rPr>
              <w:del w:id="4936" w:author="Meir Kalter" w:date="2016-06-15T15:02:00Z"/>
            </w:rPr>
          </w:rPrChange>
        </w:rPr>
        <w:pPrChange w:id="4937" w:author="Meir Kalter" w:date="2016-06-15T15:02:00Z">
          <w:pPr>
            <w:pStyle w:val="Heading21"/>
            <w:numPr>
              <w:ilvl w:val="1"/>
              <w:numId w:val="33"/>
            </w:numPr>
            <w:ind w:left="576" w:hanging="576"/>
          </w:pPr>
        </w:pPrChange>
      </w:pPr>
      <w:del w:id="4938" w:author="Meir Kalter" w:date="2016-06-15T15:02:00Z">
        <w:r w:rsidRPr="002C187B" w:rsidDel="002C187B">
          <w:rPr>
            <w:rFonts w:asciiTheme="majorHAnsi" w:eastAsia="Arial Unicode MS" w:hAnsiTheme="majorHAnsi" w:cs="Arial Unicode MS"/>
            <w:b/>
            <w:bCs/>
            <w:color w:val="4F81BD" w:themeColor="accent1"/>
            <w:sz w:val="22"/>
            <w:szCs w:val="22"/>
            <w:rPrChange w:id="4939" w:author="Meir Kalter" w:date="2016-06-15T15:02:00Z">
              <w:rPr>
                <w:rFonts w:eastAsia="Arial Unicode MS" w:cs="Arial Unicode MS"/>
              </w:rPr>
            </w:rPrChange>
          </w:rPr>
          <w:delText>Save assembler file</w:delText>
        </w:r>
        <w:bookmarkEnd w:id="4930"/>
        <w:bookmarkEnd w:id="4931"/>
      </w:del>
    </w:p>
    <w:p w:rsidR="00C0594E" w:rsidDel="002C187B" w:rsidRDefault="00B706A9">
      <w:pPr>
        <w:rPr>
          <w:del w:id="4940" w:author="Meir Kalter" w:date="2016-06-15T15:02:00Z"/>
        </w:rPr>
      </w:pPr>
      <w:del w:id="4941"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4942"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Extention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4943" w:author="Meir Kalter" w:date="2016-06-15T15:03:00Z"/>
          <w:rPrChange w:id="4944" w:author="Meir Kalter" w:date="2016-06-15T15:03:00Z">
            <w:rPr>
              <w:del w:id="4945" w:author="Meir Kalter" w:date="2016-06-15T15:03:00Z"/>
              <w:rStyle w:val="Ninguno"/>
              <w:rFonts w:ascii="Calibri" w:eastAsia="Calibri" w:hAnsi="Calibri" w:cs="Calibri"/>
              <w:sz w:val="28"/>
              <w:szCs w:val="28"/>
              <w:u w:val="none"/>
            </w:rPr>
          </w:rPrChange>
        </w:rPr>
        <w:pPrChange w:id="4946" w:author="Meir Kalter" w:date="2016-06-15T15:03:00Z">
          <w:pPr>
            <w:pStyle w:val="Heading31"/>
            <w:numPr>
              <w:ilvl w:val="2"/>
              <w:numId w:val="50"/>
            </w:numPr>
            <w:tabs>
              <w:tab w:val="num" w:pos="708"/>
            </w:tabs>
            <w:ind w:left="720" w:hanging="720"/>
          </w:pPr>
        </w:pPrChange>
      </w:pPr>
      <w:del w:id="4947" w:author="Meir Kalter" w:date="2016-06-15T15:03:00Z">
        <w:r w:rsidDel="00DE1656">
          <w:rPr>
            <w:rStyle w:val="Ninguno"/>
          </w:rPr>
          <w:tab/>
        </w:r>
        <w:bookmarkStart w:id="4948" w:name="_Toc453680540"/>
        <w:bookmarkStart w:id="4949" w:name="_Toc453680856"/>
        <w:r w:rsidDel="00DE1656">
          <w:rPr>
            <w:rStyle w:val="Ninguno"/>
          </w:rPr>
          <w:delText>Save file flow:</w:delText>
        </w:r>
        <w:bookmarkEnd w:id="4948"/>
        <w:bookmarkEnd w:id="4949"/>
        <w:r w:rsidDel="00DE1656">
          <w:rPr>
            <w:rStyle w:val="Ninguno"/>
            <w:rFonts w:ascii="Calibri" w:eastAsia="Calibri" w:hAnsi="Calibri" w:cs="Calibri"/>
            <w:sz w:val="28"/>
            <w:szCs w:val="28"/>
          </w:rPr>
          <w:delText xml:space="preserve"> </w:delText>
        </w:r>
      </w:del>
    </w:p>
    <w:p w:rsidR="00C0594E" w:rsidDel="00DE1656" w:rsidRDefault="00B706A9">
      <w:pPr>
        <w:rPr>
          <w:del w:id="4950" w:author="Meir Kalter" w:date="2016-06-15T15:03:00Z"/>
        </w:rPr>
      </w:pPr>
      <w:del w:id="4951"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4952" w:author="Toni" w:date="2016-06-12T20:01:00Z">
        <w:del w:id="4953" w:author="Meir Kalter" w:date="2016-06-15T15:03:00Z">
          <w:r w:rsidR="00E541B8" w:rsidDel="00DE1656">
            <w:rPr>
              <w:rStyle w:val="Ninguno"/>
              <w:rFonts w:ascii="Calibri" w:eastAsia="Calibri" w:hAnsi="Calibri" w:cs="Calibri"/>
              <w:sz w:val="28"/>
              <w:szCs w:val="28"/>
            </w:rPr>
            <w:delText>correct</w:delText>
          </w:r>
        </w:del>
      </w:ins>
      <w:del w:id="4954" w:author="Meir Kalter" w:date="2016-06-15T15:03:00Z">
        <w:r w:rsidDel="00DE1656">
          <w:rPr>
            <w:rStyle w:val="Ninguno"/>
            <w:rFonts w:ascii="Calibri" w:eastAsia="Calibri" w:hAnsi="Calibri" w:cs="Calibri"/>
            <w:sz w:val="28"/>
            <w:szCs w:val="28"/>
          </w:rPr>
          <w:delText xml:space="preserve"> extention, as in the folowing</w:delText>
        </w:r>
      </w:del>
      <w:ins w:id="4955" w:author="Toni" w:date="2016-06-12T20:01:00Z">
        <w:del w:id="4956" w:author="Meir Kalter" w:date="2016-06-15T15:03:00Z">
          <w:r w:rsidR="00E541B8" w:rsidDel="00DE1656">
            <w:rPr>
              <w:rStyle w:val="Ninguno"/>
              <w:rFonts w:ascii="Calibri" w:eastAsia="Calibri" w:hAnsi="Calibri" w:cs="Calibri"/>
              <w:sz w:val="28"/>
              <w:szCs w:val="28"/>
            </w:rPr>
            <w:delText>following</w:delText>
          </w:r>
        </w:del>
      </w:ins>
      <w:del w:id="4957"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4958" w:author="Meir Kalter" w:date="2016-06-15T15:03:00Z"/>
        </w:rPr>
      </w:pPr>
      <w:del w:id="4959"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4960" w:author="Meir Kalter" w:date="2016-06-15T15:03:00Z"/>
        </w:rPr>
      </w:pPr>
      <w:del w:id="4961" w:author="Meir Kalter" w:date="2016-06-15T15:03:00Z">
        <w:r w:rsidDel="00DE1656">
          <w:delText>4save asm file - test5 - with no extension</w:delText>
        </w:r>
      </w:del>
    </w:p>
    <w:p w:rsidR="00C0594E" w:rsidDel="00DE1656" w:rsidRDefault="00B706A9">
      <w:pPr>
        <w:keepNext/>
        <w:rPr>
          <w:del w:id="4962" w:author="Meir Kalter" w:date="2016-06-15T15:03:00Z"/>
        </w:rPr>
      </w:pPr>
      <w:del w:id="4963"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4964" w:author="Meir Kalter" w:date="2016-06-15T15:03:00Z"/>
        </w:rPr>
      </w:pPr>
      <w:del w:id="4965" w:author="Meir Kalter" w:date="2016-06-15T15:03:00Z">
        <w:r w:rsidDel="00DE1656">
          <w:delText>5The file was saved corectly - as test5.asm[Viewdlated by the open file ]</w:delText>
        </w:r>
      </w:del>
    </w:p>
    <w:p w:rsidR="00C0594E" w:rsidDel="00DE1656" w:rsidRDefault="00C0594E">
      <w:pPr>
        <w:rPr>
          <w:del w:id="4966" w:author="Meir Kalter" w:date="2016-06-15T15:03:00Z"/>
        </w:rPr>
      </w:pPr>
    </w:p>
    <w:p w:rsidR="00C0594E" w:rsidDel="00DE1656" w:rsidRDefault="00B706A9">
      <w:pPr>
        <w:keepNext/>
        <w:rPr>
          <w:del w:id="4967" w:author="Meir Kalter" w:date="2016-06-15T15:03:00Z"/>
        </w:rPr>
      </w:pPr>
      <w:del w:id="4968"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4969" w:author="Meir Kalter" w:date="2016-06-15T15:03:00Z"/>
        </w:rPr>
      </w:pPr>
      <w:del w:id="4970" w:author="Meir Kalter" w:date="2016-06-15T15:03:00Z">
        <w:r w:rsidDel="00DE1656">
          <w:delText>6Editor window</w:delText>
        </w:r>
      </w:del>
    </w:p>
    <w:p w:rsidR="00C0594E" w:rsidDel="00DE1656" w:rsidRDefault="00B706A9">
      <w:pPr>
        <w:rPr>
          <w:del w:id="4971" w:author="Meir Kalter" w:date="2016-06-15T15:03:00Z"/>
        </w:rPr>
      </w:pPr>
      <w:del w:id="4972"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4973"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4974" w:author="Meir Kalter" w:date="2016-06-15T15:22:00Z"/>
          <w:rFonts w:eastAsia="Arial Unicode MS"/>
        </w:rPr>
        <w:pPrChange w:id="4975" w:author="Meir Kalter" w:date="2016-06-15T15:21:00Z">
          <w:pPr>
            <w:pStyle w:val="Heading3"/>
          </w:pPr>
        </w:pPrChange>
      </w:pPr>
      <w:bookmarkStart w:id="4976" w:name="_Toc453680541"/>
      <w:bookmarkStart w:id="4977" w:name="_Toc453680857"/>
      <w:bookmarkStart w:id="4978" w:name="_Toc455405538"/>
      <w:ins w:id="4979" w:author="Meir Kalter" w:date="2016-06-15T15:21:00Z">
        <w:r>
          <w:rPr>
            <w:rFonts w:eastAsia="Arial Unicode MS"/>
          </w:rPr>
          <w:lastRenderedPageBreak/>
          <w:t>Memory view</w:t>
        </w:r>
      </w:ins>
      <w:bookmarkEnd w:id="4978"/>
    </w:p>
    <w:p w:rsidR="004B112F" w:rsidRDefault="004B112F">
      <w:pPr>
        <w:pStyle w:val="Heading3"/>
        <w:rPr>
          <w:ins w:id="4980" w:author="Meir Kalter" w:date="2016-06-20T21:19:00Z"/>
          <w:rFonts w:eastAsia="Arial Unicode MS"/>
        </w:rPr>
        <w:pPrChange w:id="4981" w:author="Meir Kalter" w:date="2016-06-15T15:22:00Z">
          <w:pPr>
            <w:pStyle w:val="Heading2"/>
          </w:pPr>
        </w:pPrChange>
      </w:pPr>
      <w:bookmarkStart w:id="4982" w:name="_Toc455405539"/>
      <w:ins w:id="4983" w:author="Meir Kalter" w:date="2016-06-15T15:22:00Z">
        <w:r>
          <w:rPr>
            <w:rFonts w:eastAsia="Arial Unicode MS"/>
          </w:rPr>
          <w:t>Memory</w:t>
        </w:r>
      </w:ins>
      <w:bookmarkEnd w:id="4982"/>
    </w:p>
    <w:p w:rsidR="00431DC1" w:rsidRDefault="00431DC1">
      <w:pPr>
        <w:rPr>
          <w:ins w:id="4984" w:author="Meir Kalter" w:date="2016-06-20T21:22:00Z"/>
        </w:rPr>
        <w:pPrChange w:id="4985" w:author="Meir Kalter" w:date="2016-06-22T11:49:00Z">
          <w:pPr>
            <w:pStyle w:val="Heading2"/>
          </w:pPr>
        </w:pPrChange>
      </w:pPr>
      <w:ins w:id="4986" w:author="Meir Kalter" w:date="2016-06-20T21:19:00Z">
        <w:r>
          <w:t xml:space="preserve">       The memory </w:t>
        </w:r>
      </w:ins>
      <w:ins w:id="4987" w:author="Meir Kalter" w:date="2016-06-22T11:49:00Z">
        <w:r w:rsidR="00476F2C">
          <w:t>is a frame which contains internally two lists, as in the following image</w:t>
        </w:r>
      </w:ins>
      <w:ins w:id="4988" w:author="Meir Kalter" w:date="2016-06-20T21:22:00Z">
        <w:r w:rsidR="00623A16">
          <w:t>:</w:t>
        </w:r>
      </w:ins>
    </w:p>
    <w:p w:rsidR="00623A16" w:rsidRDefault="00623A16">
      <w:pPr>
        <w:rPr>
          <w:ins w:id="4989" w:author="Meir Kalter" w:date="2016-06-20T21:23:00Z"/>
        </w:rPr>
        <w:pPrChange w:id="4990" w:author="Meir Kalter" w:date="2016-06-20T21:19:00Z">
          <w:pPr>
            <w:pStyle w:val="Heading2"/>
          </w:pPr>
        </w:pPrChange>
      </w:pPr>
      <w:ins w:id="4991" w:author="Meir Kalter" w:date="2016-06-20T21:22:00Z">
        <w:r>
          <w:rPr>
            <w:noProof/>
            <w:lang w:eastAsia="en-US" w:bidi="he-IL"/>
          </w:rPr>
          <w:drawing>
            <wp:inline distT="0" distB="0" distL="0" distR="0" wp14:anchorId="46CAC848" wp14:editId="77A689A2">
              <wp:extent cx="2066667"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66667" cy="2857143"/>
                      </a:xfrm>
                      <a:prstGeom prst="rect">
                        <a:avLst/>
                      </a:prstGeom>
                    </pic:spPr>
                  </pic:pic>
                </a:graphicData>
              </a:graphic>
            </wp:inline>
          </w:drawing>
        </w:r>
      </w:ins>
    </w:p>
    <w:p w:rsidR="000D1ACA" w:rsidRDefault="000D1ACA">
      <w:pPr>
        <w:rPr>
          <w:ins w:id="4992" w:author="Meir Kalter" w:date="2016-06-20T21:23:00Z"/>
        </w:rPr>
        <w:pPrChange w:id="4993" w:author="Meir Kalter" w:date="2016-06-20T21:19:00Z">
          <w:pPr>
            <w:pStyle w:val="Heading2"/>
          </w:pPr>
        </w:pPrChange>
      </w:pPr>
      <w:ins w:id="4994" w:author="Meir Kalter" w:date="2016-06-20T21:23:00Z">
        <w:r>
          <w:t>We have here two sections:</w:t>
        </w:r>
      </w:ins>
    </w:p>
    <w:p w:rsidR="000D1ACA" w:rsidRDefault="000D1ACA">
      <w:pPr>
        <w:pStyle w:val="ListParagraph"/>
        <w:numPr>
          <w:ilvl w:val="0"/>
          <w:numId w:val="149"/>
        </w:numPr>
        <w:ind w:left="1080" w:hanging="270"/>
        <w:jc w:val="both"/>
        <w:rPr>
          <w:ins w:id="4995" w:author="Meir Kalter" w:date="2016-06-20T21:24:00Z"/>
        </w:rPr>
        <w:pPrChange w:id="4996" w:author="Meir Kalter" w:date="2016-06-22T11:57:00Z">
          <w:pPr>
            <w:pStyle w:val="Heading2"/>
          </w:pPr>
        </w:pPrChange>
      </w:pPr>
      <w:ins w:id="4997" w:author="Meir Kalter" w:date="2016-06-20T21:23:00Z">
        <w:r>
          <w:t xml:space="preserve">Left </w:t>
        </w:r>
      </w:ins>
      <w:ins w:id="4998" w:author="Meir Kalter" w:date="2016-06-20T21:25:00Z">
        <w:r w:rsidR="00EA58C2">
          <w:t>list</w:t>
        </w:r>
      </w:ins>
      <w:ins w:id="4999" w:author="Meir Kalter" w:date="2016-06-20T21:23:00Z">
        <w:r>
          <w:t xml:space="preserve"> – </w:t>
        </w:r>
      </w:ins>
      <w:ins w:id="5000" w:author="Meir Kalter" w:date="2016-06-22T11:55:00Z">
        <w:r w:rsidR="003007F9">
          <w:t xml:space="preserve">Contains counter from </w:t>
        </w:r>
      </w:ins>
      <w:ins w:id="5001" w:author="Meir Kalter" w:date="2016-06-22T11:56:00Z">
        <w:r w:rsidR="003007F9">
          <w:t xml:space="preserve">ZERO to 0XFF, display as </w:t>
        </w:r>
      </w:ins>
      <w:ins w:id="5002" w:author="Meir Kalter" w:date="2016-06-20T21:23:00Z">
        <w:r>
          <w:t>hex</w:t>
        </w:r>
      </w:ins>
      <w:ins w:id="5003" w:author="Meir Kalter" w:date="2016-06-20T21:29:00Z">
        <w:r w:rsidR="00687EA2">
          <w:t xml:space="preserve"> </w:t>
        </w:r>
      </w:ins>
      <w:ins w:id="5004" w:author="Meir Kalter" w:date="2016-06-20T21:23:00Z">
        <w:r>
          <w:t xml:space="preserve">decimal values[in the current image </w:t>
        </w:r>
      </w:ins>
      <w:ins w:id="5005" w:author="Meir Kalter" w:date="2016-06-20T21:24:00Z">
        <w:r>
          <w:t>–</w:t>
        </w:r>
      </w:ins>
      <w:ins w:id="5006" w:author="Meir Kalter" w:date="2016-06-20T21:23:00Z">
        <w:r>
          <w:t xml:space="preserve"> from </w:t>
        </w:r>
      </w:ins>
      <w:ins w:id="5007" w:author="Meir Kalter" w:date="2016-06-20T21:24:00Z">
        <w:r>
          <w:t>15 to 22 where in decimal is from 21 to 34</w:t>
        </w:r>
      </w:ins>
      <w:ins w:id="5008" w:author="Meir Kalter" w:date="2016-06-20T21:23:00Z">
        <w:r>
          <w:t>]</w:t>
        </w:r>
      </w:ins>
    </w:p>
    <w:p w:rsidR="000D1ACA" w:rsidRDefault="000D1ACA">
      <w:pPr>
        <w:pStyle w:val="ListParagraph"/>
        <w:numPr>
          <w:ilvl w:val="0"/>
          <w:numId w:val="149"/>
        </w:numPr>
        <w:ind w:left="1080" w:hanging="270"/>
        <w:rPr>
          <w:ins w:id="5009" w:author="Meir Kalter" w:date="2016-06-20T21:32:00Z"/>
        </w:rPr>
        <w:pPrChange w:id="5010" w:author="Meir Kalter" w:date="2016-06-20T21:32:00Z">
          <w:pPr>
            <w:pStyle w:val="Heading2"/>
          </w:pPr>
        </w:pPrChange>
      </w:pPr>
      <w:ins w:id="5011" w:author="Meir Kalter" w:date="2016-06-20T21:24:00Z">
        <w:r>
          <w:t xml:space="preserve">Right </w:t>
        </w:r>
      </w:ins>
      <w:ins w:id="5012" w:author="Meir Kalter" w:date="2016-06-20T21:27:00Z">
        <w:r w:rsidR="00BB34B6">
          <w:t xml:space="preserve">list </w:t>
        </w:r>
      </w:ins>
      <w:ins w:id="5013" w:author="Meir Kalter" w:date="2016-06-20T21:28:00Z">
        <w:r w:rsidR="00BB34B6">
          <w:t>–</w:t>
        </w:r>
      </w:ins>
      <w:ins w:id="5014" w:author="Meir Kalter" w:date="2016-06-20T21:27:00Z">
        <w:r w:rsidR="00BB34B6">
          <w:t xml:space="preserve"> contains </w:t>
        </w:r>
      </w:ins>
      <w:ins w:id="5015" w:author="Meir Kalter" w:date="2016-06-20T21:28:00Z">
        <w:r w:rsidR="00BB34B6">
          <w:t>the memory value. The format of the memory value is [11111111]  (0xFF)</w:t>
        </w:r>
      </w:ins>
      <w:ins w:id="5016" w:author="Meir Kalter" w:date="2016-06-20T21:34:00Z">
        <w:r w:rsidR="00052912">
          <w:t>, while 11111111 are 8 bits of the value and 0xFF contains 2digits of HEX DECIMAL value</w:t>
        </w:r>
      </w:ins>
      <w:ins w:id="5017" w:author="Meir Kalter" w:date="2016-06-20T21:24:00Z">
        <w:r>
          <w:t>.</w:t>
        </w:r>
      </w:ins>
    </w:p>
    <w:p w:rsidR="00F870CD" w:rsidRDefault="00F870CD">
      <w:pPr>
        <w:ind w:left="810"/>
        <w:rPr>
          <w:ins w:id="5018" w:author="Meir Kalter" w:date="2016-06-20T21:35:00Z"/>
        </w:rPr>
        <w:pPrChange w:id="5019" w:author="Meir Kalter" w:date="2016-06-20T21:36:00Z">
          <w:pPr>
            <w:pStyle w:val="Heading2"/>
          </w:pPr>
        </w:pPrChange>
      </w:pPr>
      <w:ins w:id="5020" w:author="Meir Kalter" w:date="2016-06-20T21:32:00Z">
        <w:r>
          <w:t xml:space="preserve">The two list are joind so selection of one cell in one of the lists selects also the </w:t>
        </w:r>
      </w:ins>
      <w:ins w:id="5021" w:author="Meir Kalter" w:date="2016-06-20T21:33:00Z">
        <w:r>
          <w:t>corresponding</w:t>
        </w:r>
      </w:ins>
      <w:ins w:id="5022" w:author="Meir Kalter" w:date="2016-06-20T21:32:00Z">
        <w:r>
          <w:t xml:space="preserve"> </w:t>
        </w:r>
      </w:ins>
      <w:ins w:id="5023" w:author="Meir Kalter" w:date="2016-06-20T21:33:00Z">
        <w:r>
          <w:t>value in the second list.</w:t>
        </w:r>
      </w:ins>
    </w:p>
    <w:p w:rsidR="004B112F" w:rsidRDefault="004B112F">
      <w:pPr>
        <w:pStyle w:val="Heading3"/>
        <w:rPr>
          <w:ins w:id="5024" w:author="Meir Kalter" w:date="2016-06-22T12:00:00Z"/>
          <w:rFonts w:eastAsia="Arial Unicode MS"/>
        </w:rPr>
        <w:pPrChange w:id="5025" w:author="Meir Kalter" w:date="2016-06-15T15:23:00Z">
          <w:pPr>
            <w:pStyle w:val="Heading2"/>
          </w:pPr>
        </w:pPrChange>
      </w:pPr>
      <w:bookmarkStart w:id="5026" w:name="_Toc455405540"/>
      <w:ins w:id="5027" w:author="Meir Kalter" w:date="2016-06-15T15:22:00Z">
        <w:r w:rsidRPr="004B112F">
          <w:rPr>
            <w:rFonts w:eastAsia="Arial Unicode MS"/>
            <w:rPrChange w:id="5028" w:author="Meir Kalter" w:date="2016-06-15T15:23:00Z">
              <w:rPr/>
            </w:rPrChange>
          </w:rPr>
          <w:t>Instruction cpu</w:t>
        </w:r>
      </w:ins>
      <w:bookmarkEnd w:id="5026"/>
    </w:p>
    <w:p w:rsidR="001005A9" w:rsidRPr="001005A9" w:rsidRDefault="001005A9">
      <w:pPr>
        <w:rPr>
          <w:ins w:id="5029" w:author="Meir Kalter" w:date="2016-06-22T11:59:00Z"/>
          <w:rPrChange w:id="5030" w:author="Meir Kalter" w:date="2016-06-22T12:00:00Z">
            <w:rPr>
              <w:ins w:id="5031" w:author="Meir Kalter" w:date="2016-06-22T11:59:00Z"/>
              <w:rFonts w:eastAsia="Arial Unicode MS"/>
            </w:rPr>
          </w:rPrChange>
        </w:rPr>
        <w:pPrChange w:id="5032" w:author="Meir Kalter" w:date="2016-06-22T12:00:00Z">
          <w:pPr>
            <w:pStyle w:val="Heading2"/>
          </w:pPr>
        </w:pPrChange>
      </w:pPr>
      <w:ins w:id="5033" w:author="Meir Kalter" w:date="2016-06-22T12:00:00Z">
        <w:r>
          <w:t>The instruction cpu is a frame which builts with two lists. The left one contains counter from</w:t>
        </w:r>
      </w:ins>
      <w:ins w:id="5034" w:author="Meir Kalter" w:date="2016-06-22T12:01:00Z">
        <w:r>
          <w:t xml:space="preserve"> </w:t>
        </w:r>
      </w:ins>
      <w:ins w:id="5035" w:author="Meir Kalter" w:date="2016-06-22T12:00:00Z">
        <w:r>
          <w:t xml:space="preserve">ZERO to 0xFF. </w:t>
        </w:r>
      </w:ins>
      <w:ins w:id="5036" w:author="Meir Kalter" w:date="2016-06-22T12:01:00Z">
        <w:r>
          <w:t xml:space="preserve">The right one contains the the address in two modes: when it’s with </w:t>
        </w:r>
      </w:ins>
      <w:ins w:id="5037" w:author="Meir Kalter" w:date="2016-06-22T12:02:00Z">
        <w:r>
          <w:t>‘*’ – its not a starting place of an instruction.</w:t>
        </w:r>
      </w:ins>
    </w:p>
    <w:p w:rsidR="001005A9" w:rsidRPr="001005A9" w:rsidRDefault="001005A9">
      <w:pPr>
        <w:rPr>
          <w:ins w:id="5038" w:author="Meir Kalter" w:date="2016-06-15T15:23:00Z"/>
          <w:rPrChange w:id="5039" w:author="Meir Kalter" w:date="2016-06-22T11:59:00Z">
            <w:rPr>
              <w:ins w:id="5040" w:author="Meir Kalter" w:date="2016-06-15T15:23:00Z"/>
              <w:rFonts w:eastAsia="Arial Unicode MS"/>
            </w:rPr>
          </w:rPrChange>
        </w:rPr>
        <w:pPrChange w:id="5041" w:author="Meir Kalter" w:date="2016-06-22T11:59:00Z">
          <w:pPr>
            <w:pStyle w:val="Heading2"/>
          </w:pPr>
        </w:pPrChange>
      </w:pPr>
      <w:ins w:id="5042" w:author="Meir Kalter" w:date="2016-06-22T11:59:00Z">
        <w:r>
          <w:rPr>
            <w:noProof/>
            <w:lang w:eastAsia="en-US" w:bidi="he-IL"/>
          </w:rPr>
          <w:drawing>
            <wp:inline distT="0" distB="0" distL="0" distR="0" wp14:anchorId="27F298D4" wp14:editId="7691835F">
              <wp:extent cx="2247619" cy="14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619" cy="1438095"/>
                      </a:xfrm>
                      <a:prstGeom prst="rect">
                        <a:avLst/>
                      </a:prstGeom>
                    </pic:spPr>
                  </pic:pic>
                </a:graphicData>
              </a:graphic>
            </wp:inline>
          </w:drawing>
        </w:r>
      </w:ins>
    </w:p>
    <w:p w:rsidR="004B112F" w:rsidRPr="004B112F" w:rsidRDefault="004B112F">
      <w:pPr>
        <w:pStyle w:val="Heading3"/>
        <w:rPr>
          <w:ins w:id="5043" w:author="Meir Kalter" w:date="2016-06-15T15:22:00Z"/>
          <w:rPrChange w:id="5044" w:author="Meir Kalter" w:date="2016-06-15T15:23:00Z">
            <w:rPr>
              <w:ins w:id="5045" w:author="Meir Kalter" w:date="2016-06-15T15:22:00Z"/>
              <w:rFonts w:eastAsia="Arial Unicode MS"/>
            </w:rPr>
          </w:rPrChange>
        </w:rPr>
        <w:pPrChange w:id="5046" w:author="Meir Kalter" w:date="2016-06-15T15:23:00Z">
          <w:pPr>
            <w:pStyle w:val="Heading2"/>
          </w:pPr>
        </w:pPrChange>
      </w:pPr>
      <w:bookmarkStart w:id="5047" w:name="_Toc455405541"/>
      <w:ins w:id="5048" w:author="Meir Kalter" w:date="2016-06-15T15:23:00Z">
        <w:r w:rsidRPr="004B112F">
          <w:rPr>
            <w:rFonts w:eastAsia="Arial Unicode MS"/>
            <w:rPrChange w:id="5049" w:author="Meir Kalter" w:date="2016-06-15T15:23:00Z">
              <w:rPr/>
            </w:rPrChange>
          </w:rPr>
          <w:t>Stack</w:t>
        </w:r>
      </w:ins>
      <w:bookmarkEnd w:id="5047"/>
    </w:p>
    <w:p w:rsidR="00C0594E" w:rsidRPr="004B112F" w:rsidDel="00DC0EDD" w:rsidRDefault="00B706A9">
      <w:pPr>
        <w:pStyle w:val="Heading21"/>
        <w:numPr>
          <w:ilvl w:val="2"/>
          <w:numId w:val="49"/>
        </w:numPr>
        <w:rPr>
          <w:del w:id="5050" w:author="Meir Kalter" w:date="2016-06-15T15:21:00Z"/>
          <w:rFonts w:asciiTheme="majorHAnsi" w:hAnsiTheme="majorHAnsi" w:cstheme="majorBidi"/>
          <w:b/>
          <w:bCs/>
          <w:color w:val="4F81BD" w:themeColor="accent1"/>
          <w:sz w:val="26"/>
          <w:szCs w:val="26"/>
          <w:rPrChange w:id="5051" w:author="Meir Kalter" w:date="2016-06-15T15:22:00Z">
            <w:rPr>
              <w:del w:id="5052" w:author="Meir Kalter" w:date="2016-06-15T15:21:00Z"/>
            </w:rPr>
          </w:rPrChange>
        </w:rPr>
        <w:pPrChange w:id="5053" w:author="Meir Kalter" w:date="2016-06-15T15:22:00Z">
          <w:pPr>
            <w:pStyle w:val="Heading21"/>
            <w:numPr>
              <w:ilvl w:val="1"/>
              <w:numId w:val="33"/>
            </w:numPr>
            <w:ind w:left="576" w:hanging="576"/>
          </w:pPr>
        </w:pPrChange>
      </w:pPr>
      <w:del w:id="5054" w:author="Meir Kalter" w:date="2016-06-15T15:21:00Z">
        <w:r w:rsidRPr="004B112F" w:rsidDel="00DC0EDD">
          <w:rPr>
            <w:rFonts w:asciiTheme="majorHAnsi" w:eastAsia="Arial Unicode MS" w:hAnsiTheme="majorHAnsi" w:cstheme="majorBidi"/>
            <w:b/>
            <w:bCs/>
            <w:color w:val="4F81BD" w:themeColor="accent1"/>
            <w:sz w:val="26"/>
            <w:szCs w:val="26"/>
            <w:rPrChange w:id="5055" w:author="Meir Kalter" w:date="2016-06-15T15:22:00Z">
              <w:rPr>
                <w:rFonts w:eastAsia="Arial Unicode MS" w:cs="Arial Unicode MS"/>
              </w:rPr>
            </w:rPrChange>
          </w:rPr>
          <w:delText>Memory view</w:delText>
        </w:r>
        <w:bookmarkEnd w:id="4976"/>
        <w:bookmarkEnd w:id="4977"/>
      </w:del>
    </w:p>
    <w:p w:rsidR="00C0594E" w:rsidDel="004B112F" w:rsidRDefault="00B706A9">
      <w:pPr>
        <w:pStyle w:val="Heading31"/>
        <w:numPr>
          <w:ilvl w:val="2"/>
          <w:numId w:val="49"/>
        </w:numPr>
        <w:rPr>
          <w:del w:id="5056" w:author="Meir Kalter" w:date="2016-06-15T15:23:00Z"/>
        </w:rPr>
        <w:pPrChange w:id="5057" w:author="Meir Kalter" w:date="2016-06-15T15:22:00Z">
          <w:pPr>
            <w:pStyle w:val="Heading31"/>
            <w:numPr>
              <w:ilvl w:val="2"/>
              <w:numId w:val="51"/>
            </w:numPr>
            <w:ind w:left="708" w:hanging="708"/>
          </w:pPr>
        </w:pPrChange>
      </w:pPr>
      <w:bookmarkStart w:id="5058" w:name="_Toc453680542"/>
      <w:bookmarkStart w:id="5059" w:name="_Toc453680858"/>
      <w:del w:id="5060" w:author="Meir Kalter" w:date="2016-06-15T15:23:00Z">
        <w:r w:rsidRPr="004B112F" w:rsidDel="004B112F">
          <w:rPr>
            <w:rFonts w:asciiTheme="majorHAnsi" w:eastAsia="Arial Unicode MS" w:hAnsiTheme="majorHAnsi" w:cstheme="majorBidi"/>
            <w:b/>
            <w:bCs/>
            <w:color w:val="4F81BD" w:themeColor="accent1"/>
            <w:sz w:val="26"/>
            <w:szCs w:val="26"/>
            <w:u w:val="none"/>
            <w:rPrChange w:id="5061" w:author="Meir Kalter" w:date="2016-06-15T15:22:00Z">
              <w:rPr>
                <w:rFonts w:eastAsia="Arial Unicode MS" w:cs="Arial Unicode MS"/>
              </w:rPr>
            </w:rPrChange>
          </w:rPr>
          <w:delText>Memory</w:delText>
        </w:r>
        <w:bookmarkEnd w:id="5058"/>
        <w:bookmarkEnd w:id="5059"/>
      </w:del>
    </w:p>
    <w:p w:rsidR="00C0594E" w:rsidDel="004B112F" w:rsidRDefault="00B706A9">
      <w:pPr>
        <w:pStyle w:val="Heading31"/>
        <w:numPr>
          <w:ilvl w:val="2"/>
          <w:numId w:val="49"/>
        </w:numPr>
        <w:rPr>
          <w:del w:id="5062" w:author="Meir Kalter" w:date="2016-06-15T15:23:00Z"/>
        </w:rPr>
        <w:pPrChange w:id="5063" w:author="Toni" w:date="2016-06-12T20:33:00Z">
          <w:pPr>
            <w:pStyle w:val="Heading31"/>
            <w:numPr>
              <w:ilvl w:val="2"/>
              <w:numId w:val="51"/>
            </w:numPr>
            <w:ind w:left="708" w:hanging="708"/>
          </w:pPr>
        </w:pPrChange>
      </w:pPr>
      <w:bookmarkStart w:id="5064" w:name="_Toc453680543"/>
      <w:bookmarkStart w:id="5065" w:name="_Toc453680859"/>
      <w:del w:id="5066" w:author="Meir Kalter" w:date="2016-06-15T15:23:00Z">
        <w:r w:rsidDel="004B112F">
          <w:rPr>
            <w:rFonts w:eastAsia="Arial Unicode MS" w:cs="Arial Unicode MS"/>
          </w:rPr>
          <w:delText>Instruction cpu</w:delText>
        </w:r>
        <w:bookmarkEnd w:id="5064"/>
        <w:bookmarkEnd w:id="5065"/>
      </w:del>
    </w:p>
    <w:p w:rsidR="00C0594E" w:rsidDel="004B112F" w:rsidRDefault="00B706A9">
      <w:pPr>
        <w:pStyle w:val="Heading31"/>
        <w:numPr>
          <w:ilvl w:val="2"/>
          <w:numId w:val="49"/>
        </w:numPr>
        <w:rPr>
          <w:del w:id="5067" w:author="Meir Kalter" w:date="2016-06-15T15:23:00Z"/>
        </w:rPr>
        <w:pPrChange w:id="5068" w:author="Toni" w:date="2016-06-12T20:33:00Z">
          <w:pPr>
            <w:pStyle w:val="Heading31"/>
            <w:numPr>
              <w:ilvl w:val="2"/>
              <w:numId w:val="51"/>
            </w:numPr>
            <w:ind w:left="708" w:hanging="708"/>
          </w:pPr>
        </w:pPrChange>
      </w:pPr>
      <w:bookmarkStart w:id="5069" w:name="_Toc453680544"/>
      <w:bookmarkStart w:id="5070" w:name="_Toc453680860"/>
      <w:del w:id="5071" w:author="Meir Kalter" w:date="2016-06-15T15:23:00Z">
        <w:r w:rsidDel="004B112F">
          <w:rPr>
            <w:rFonts w:eastAsia="Arial Unicode MS" w:cs="Arial Unicode MS"/>
          </w:rPr>
          <w:delText>Stack</w:delText>
        </w:r>
        <w:bookmarkEnd w:id="5069"/>
        <w:bookmarkEnd w:id="5070"/>
      </w:del>
    </w:p>
    <w:p w:rsidR="00C0594E" w:rsidRDefault="00331F87">
      <w:ins w:id="5072" w:author="Meir Kalter" w:date="2016-06-22T13:29:00Z">
        <w:r>
          <w:rPr>
            <w:rFonts w:eastAsia="Arial Unicode MS" w:cs="Arial Unicode MS"/>
          </w:rPr>
          <w:t xml:space="preserve">The same frame like for the </w:t>
        </w:r>
      </w:ins>
      <w:del w:id="5073" w:author="Meir Kalter" w:date="2016-06-22T13:29:00Z">
        <w:r w:rsidR="00B706A9" w:rsidDel="00331F87">
          <w:rPr>
            <w:rFonts w:eastAsia="Arial Unicode MS" w:cs="Arial Unicode MS"/>
          </w:rPr>
          <w:delText xml:space="preserve">- </w:delText>
        </w:r>
      </w:del>
      <w:del w:id="5074" w:author="Meir Kalter" w:date="2016-06-15T15:23:00Z">
        <w:r w:rsidR="00B706A9" w:rsidDel="004B112F">
          <w:rPr>
            <w:rFonts w:eastAsia="Arial Unicode MS" w:cs="Arial Unicode MS"/>
          </w:rPr>
          <w:delText xml:space="preserve">Two windows (or frames) </w:delText>
        </w:r>
      </w:del>
      <w:del w:id="5075" w:author="Meir Kalter" w:date="2016-06-22T13:29:00Z">
        <w:r w:rsidR="00B706A9" w:rsidDel="00331F87">
          <w:rPr>
            <w:rFonts w:eastAsia="Arial Unicode MS" w:cs="Arial Unicode MS"/>
          </w:rPr>
          <w:delText xml:space="preserve">to display the computer's memory (256 bytes). This allows the student displayed at the same time the bottom of memory where </w:delText>
        </w:r>
      </w:del>
      <w:del w:id="5076" w:author="Toni" w:date="2016-06-12T20:02:00Z">
        <w:r w:rsidR="00B706A9" w:rsidDel="00E541B8">
          <w:rPr>
            <w:rFonts w:eastAsia="Arial Unicode MS" w:cs="Arial Unicode MS"/>
          </w:rPr>
          <w:delText xml:space="preserve">your </w:delText>
        </w:r>
      </w:del>
      <w:ins w:id="5077" w:author="Toni" w:date="2016-06-12T20:02:00Z">
        <w:del w:id="5078" w:author="Meir Kalter" w:date="2016-06-22T13:29:00Z">
          <w:r w:rsidR="00E541B8" w:rsidDel="00331F87">
            <w:rPr>
              <w:rFonts w:eastAsia="Arial Unicode MS" w:cs="Arial Unicode MS"/>
            </w:rPr>
            <w:delText xml:space="preserve">the </w:delText>
          </w:r>
        </w:del>
      </w:ins>
      <w:del w:id="5079" w:author="Meir Kalter" w:date="2016-06-22T13:29:00Z">
        <w:r w:rsidR="00B706A9" w:rsidDel="00331F87">
          <w:rPr>
            <w:rFonts w:eastAsia="Arial Unicode MS" w:cs="Arial Unicode MS"/>
          </w:rPr>
          <w:delText>program into machine code</w:delText>
        </w:r>
      </w:del>
      <w:ins w:id="5080" w:author="Toni" w:date="2016-06-12T20:02:00Z">
        <w:del w:id="5081" w:author="Meir Kalter" w:date="2016-06-22T13:29:00Z">
          <w:r w:rsidR="00E541B8" w:rsidDel="00331F87">
            <w:rPr>
              <w:rFonts w:eastAsia="Arial Unicode MS" w:cs="Arial Unicode MS"/>
            </w:rPr>
            <w:delText xml:space="preserve"> is stored</w:delText>
          </w:r>
        </w:del>
      </w:ins>
      <w:del w:id="5082" w:author="Meir Kalter" w:date="2016-06-22T13:29:00Z">
        <w:r w:rsidR="00B706A9" w:rsidDel="00331F87">
          <w:rPr>
            <w:rFonts w:eastAsia="Arial Unicode MS" w:cs="Arial Unicode MS"/>
          </w:rPr>
          <w:delTex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delText>
        </w:r>
      </w:del>
      <w:ins w:id="5083" w:author="Meir Kalter" w:date="2016-06-22T13:29:00Z">
        <w:r>
          <w:rPr>
            <w:rFonts w:eastAsia="Arial Unicode MS" w:cs="Arial Unicode MS"/>
          </w:rPr>
          <w:t>memory, but will show the stack.</w:t>
        </w:r>
      </w:ins>
      <w:del w:id="5084" w:author="Meir Kalter" w:date="2016-06-22T13:30:00Z">
        <w:r w:rsidR="00B706A9" w:rsidDel="00331F87">
          <w:rPr>
            <w:rFonts w:eastAsia="Arial Unicode MS" w:cs="Arial Unicode MS"/>
          </w:rPr>
          <w:delText>.</w:delText>
        </w:r>
      </w:del>
    </w:p>
    <w:p w:rsidR="00C0594E" w:rsidRPr="00173869" w:rsidRDefault="00B706A9">
      <w:pPr>
        <w:pStyle w:val="Heading2"/>
        <w:rPr>
          <w:rFonts w:eastAsia="Arial Unicode MS"/>
          <w:rPrChange w:id="5085" w:author="Meir Kalter" w:date="2016-06-15T15:23:00Z">
            <w:rPr/>
          </w:rPrChange>
        </w:rPr>
        <w:pPrChange w:id="5086" w:author="Meir Kalter" w:date="2016-06-15T15:23:00Z">
          <w:pPr>
            <w:pStyle w:val="Heading21"/>
            <w:numPr>
              <w:ilvl w:val="1"/>
              <w:numId w:val="33"/>
            </w:numPr>
            <w:ind w:left="576" w:hanging="576"/>
          </w:pPr>
        </w:pPrChange>
      </w:pPr>
      <w:bookmarkStart w:id="5087" w:name="_Toc453680545"/>
      <w:bookmarkStart w:id="5088" w:name="_Toc453680861"/>
      <w:bookmarkStart w:id="5089" w:name="_Toc455405542"/>
      <w:r w:rsidRPr="00173869">
        <w:rPr>
          <w:rFonts w:eastAsia="Arial Unicode MS"/>
          <w:rPrChange w:id="5090" w:author="Meir Kalter" w:date="2016-06-15T15:23:00Z">
            <w:rPr>
              <w:rFonts w:eastAsia="Arial Unicode MS" w:cs="Arial Unicode MS"/>
            </w:rPr>
          </w:rPrChange>
        </w:rPr>
        <w:lastRenderedPageBreak/>
        <w:t>Seven segment display</w:t>
      </w:r>
      <w:bookmarkEnd w:id="5087"/>
      <w:bookmarkEnd w:id="5088"/>
      <w:bookmarkEnd w:id="5089"/>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5091" w:author="Toni" w:date="2016-06-12T20:03:00Z">
        <w:r w:rsidDel="00E541B8">
          <w:rPr>
            <w:rStyle w:val="Ninguno"/>
            <w:rFonts w:eastAsia="Arial Unicode MS" w:cs="Arial Unicode MS"/>
            <w:shd w:val="clear" w:color="auto" w:fill="FFFF00"/>
          </w:rPr>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del w:id="5092" w:author="Meir Kalter" w:date="2016-06-20T21:12:00Z">
        <w:r w:rsidDel="00F0132C">
          <w:rPr>
            <w:noProof/>
            <w:lang w:eastAsia="en-US" w:bidi="he-IL"/>
          </w:rPr>
          <w:drawing>
            <wp:inline distT="0" distB="0" distL="0" distR="0" wp14:anchorId="2AFE81B4" wp14:editId="00C2B002">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sidDel="00F0132C">
          <w:rPr>
            <w:noProof/>
            <w:lang w:eastAsia="en-US" w:bidi="he-IL"/>
          </w:rPr>
          <w:drawing>
            <wp:inline distT="0" distB="0" distL="0" distR="0" wp14:anchorId="02FE3C88" wp14:editId="6E64DF9B">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del>
    </w:p>
    <w:p w:rsidR="00173869" w:rsidRDefault="00173869">
      <w:pPr>
        <w:pStyle w:val="Heading3"/>
        <w:rPr>
          <w:ins w:id="5093" w:author="Meir Kalter" w:date="2016-06-15T15:24:00Z"/>
          <w:rFonts w:eastAsia="Arial Unicode MS"/>
        </w:rPr>
        <w:pPrChange w:id="5094" w:author="Meir Kalter" w:date="2016-06-15T15:24:00Z">
          <w:pPr>
            <w:pStyle w:val="Heading2"/>
          </w:pPr>
        </w:pPrChange>
      </w:pPr>
      <w:bookmarkStart w:id="5095" w:name="_Toc453680546"/>
      <w:bookmarkStart w:id="5096" w:name="_Toc453680862"/>
      <w:bookmarkStart w:id="5097" w:name="_Toc455405543"/>
      <w:ins w:id="5098" w:author="Meir Kalter" w:date="2016-06-15T15:24:00Z">
        <w:r>
          <w:rPr>
            <w:rFonts w:eastAsia="Arial Unicode MS"/>
          </w:rPr>
          <w:t>Battery of 8 switches</w:t>
        </w:r>
      </w:ins>
      <w:bookmarkEnd w:id="5097"/>
      <w:ins w:id="5099" w:author="Meir Kalter" w:date="2016-06-21T12:19:00Z">
        <w:r w:rsidR="00C90CC5">
          <w:rPr>
            <w:rFonts w:eastAsia="Arial Unicode MS"/>
          </w:rPr>
          <w:fldChar w:fldCharType="begin"/>
        </w:r>
        <w:r w:rsidR="00C90CC5">
          <w:instrText xml:space="preserve"> XE "</w:instrText>
        </w:r>
      </w:ins>
      <w:ins w:id="5100" w:author="Meir Kalter" w:date="2016-06-15T15:24:00Z">
        <w:r w:rsidR="00C90CC5" w:rsidRPr="00433A4B">
          <w:rPr>
            <w:rFonts w:eastAsia="Arial Unicode MS"/>
          </w:rPr>
          <w:instrText>Battery of 8 switches</w:instrText>
        </w:r>
      </w:ins>
      <w:r w:rsidR="00C90CC5" w:rsidRPr="00433A4B">
        <w:rPr>
          <w:rFonts w:eastAsia="Arial Unicode MS"/>
        </w:rPr>
        <w:instrText>:</w:instrText>
      </w:r>
      <w:ins w:id="5101" w:author="Meir Kalter" w:date="2016-06-21T12:19:00Z">
        <w:r w:rsidR="00C90CC5" w:rsidRPr="00433A4B">
          <w:instrText>Definition</w:instrText>
        </w:r>
        <w:r w:rsidR="00C90CC5">
          <w:instrText xml:space="preserve">" </w:instrText>
        </w:r>
        <w:r w:rsidR="00C90CC5">
          <w:rPr>
            <w:rFonts w:eastAsia="Arial Unicode MS"/>
          </w:rPr>
          <w:fldChar w:fldCharType="end"/>
        </w:r>
      </w:ins>
    </w:p>
    <w:p w:rsidR="00C0594E" w:rsidDel="00173869" w:rsidRDefault="00B706A9">
      <w:pPr>
        <w:pStyle w:val="Heading21"/>
        <w:numPr>
          <w:ilvl w:val="1"/>
          <w:numId w:val="33"/>
        </w:numPr>
        <w:rPr>
          <w:del w:id="5102" w:author="Meir Kalter" w:date="2016-06-15T15:24:00Z"/>
        </w:rPr>
      </w:pPr>
      <w:del w:id="5103" w:author="Meir Kalter" w:date="2016-06-15T15:24:00Z">
        <w:r w:rsidDel="00173869">
          <w:rPr>
            <w:rFonts w:eastAsia="Arial Unicode MS" w:cs="Arial Unicode MS"/>
          </w:rPr>
          <w:delText>Input battery of 8 switches</w:delText>
        </w:r>
        <w:bookmarkEnd w:id="5095"/>
        <w:bookmarkEnd w:id="5096"/>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From the high bit at the top to the lower bit .</w:t>
      </w:r>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1"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Figure 10 battery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5104" w:author="Meir Kalter" w:date="2016-06-15T14:59:00Z"/>
        </w:rPr>
      </w:pPr>
      <w:r>
        <w:rPr>
          <w:noProof/>
          <w:lang w:eastAsia="en-US" w:bidi="he-IL"/>
        </w:rPr>
        <w:lastRenderedPageBreak/>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5105" w:author="Meir Kalter" w:date="2016-06-15T14:59:00Z"/>
        </w:rPr>
        <w:pPrChange w:id="5106" w:author="Meir Kalter" w:date="2016-06-15T14:59:00Z">
          <w:pPr>
            <w:pStyle w:val="Heading21"/>
            <w:numPr>
              <w:ilvl w:val="1"/>
              <w:numId w:val="52"/>
            </w:numPr>
            <w:ind w:left="576" w:hanging="576"/>
          </w:pPr>
        </w:pPrChange>
      </w:pPr>
      <w:bookmarkStart w:id="5107" w:name="_Toc453680547"/>
      <w:bookmarkStart w:id="5108" w:name="_Toc453680863"/>
      <w:del w:id="5109" w:author="Meir Kalter" w:date="2016-06-15T14:59:00Z">
        <w:r w:rsidDel="00B51891">
          <w:delText>Toolbar</w:delText>
        </w:r>
      </w:del>
      <w:bookmarkEnd w:id="5107"/>
      <w:bookmarkEnd w:id="5108"/>
    </w:p>
    <w:p w:rsidR="00B51891" w:rsidRDefault="00B51891">
      <w:pPr>
        <w:pStyle w:val="Heading2"/>
        <w:rPr>
          <w:ins w:id="5110" w:author="Meir Kalter" w:date="2016-06-15T14:59:00Z"/>
        </w:rPr>
      </w:pPr>
      <w:bookmarkStart w:id="5111" w:name="_Toc455405544"/>
      <w:ins w:id="5112" w:author="Meir Kalter" w:date="2016-06-15T14:59:00Z">
        <w:r>
          <w:t>Toolbar</w:t>
        </w:r>
        <w:bookmarkEnd w:id="5111"/>
      </w:ins>
    </w:p>
    <w:p w:rsidR="00B51891" w:rsidRPr="00885CC0" w:rsidRDefault="00B51891">
      <w:pPr>
        <w:pPrChange w:id="5113" w:author="Meir Kalter" w:date="2016-06-15T14:59:00Z">
          <w:pPr>
            <w:pStyle w:val="Heading21"/>
            <w:numPr>
              <w:ilvl w:val="1"/>
              <w:numId w:val="52"/>
            </w:numPr>
            <w:ind w:left="576" w:hanging="576"/>
          </w:pPr>
        </w:pPrChange>
      </w:pPr>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t>Assemble, Step (Step by Step Run) Run (Uninterruptible Execution), Reset PC (Set to 0 the PC), Reset RA (Reset the RA), Reset SP (Reset the SP), Reset memory ( Reset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5114" w:name="_Toc453680548"/>
      <w:bookmarkStart w:id="5115" w:name="_Toc453680864"/>
      <w:bookmarkStart w:id="5116" w:name="_Toc455405545"/>
      <w:r>
        <w:rPr>
          <w:rFonts w:eastAsia="Arial Unicode MS" w:cs="Arial Unicode MS"/>
        </w:rPr>
        <w:t>Gui Menu</w:t>
      </w:r>
      <w:bookmarkEnd w:id="5114"/>
      <w:bookmarkEnd w:id="5115"/>
      <w:bookmarkEnd w:id="5116"/>
    </w:p>
    <w:p w:rsidR="00C0594E" w:rsidRDefault="00B706A9">
      <w:r>
        <w:rPr>
          <w:rFonts w:eastAsia="Arial Unicode MS" w:cs="Arial Unicode MS"/>
        </w:rPr>
        <w:tab/>
        <w:t>Reset menu – all the reset options.</w:t>
      </w:r>
    </w:p>
    <w:p w:rsidR="00C0594E" w:rsidRDefault="00B706A9">
      <w:pPr>
        <w:pStyle w:val="Heading1"/>
        <w:pPrChange w:id="5117" w:author="Meir Kalter" w:date="2016-06-15T15:12:00Z">
          <w:pPr>
            <w:pStyle w:val="Encabezam"/>
            <w:numPr>
              <w:numId w:val="53"/>
            </w:numPr>
            <w:ind w:left="432" w:hanging="432"/>
          </w:pPr>
        </w:pPrChange>
      </w:pPr>
      <w:bookmarkStart w:id="5118" w:name="_Toc453680865"/>
      <w:bookmarkStart w:id="5119" w:name="_Toc455405546"/>
      <w:r>
        <w:lastRenderedPageBreak/>
        <w:t>Gui behaviour</w:t>
      </w:r>
      <w:bookmarkEnd w:id="5118"/>
      <w:bookmarkEnd w:id="5119"/>
    </w:p>
    <w:p w:rsidR="00C0594E" w:rsidRDefault="00B706A9">
      <w:r>
        <w:rPr>
          <w:rFonts w:eastAsia="Arial Unicode MS" w:cs="Arial Unicode MS"/>
        </w:rPr>
        <w:t>Behavior of the different elements:</w:t>
      </w:r>
    </w:p>
    <w:p w:rsidR="00C0594E" w:rsidRDefault="005948F1">
      <w:pPr>
        <w:rPr>
          <w:ins w:id="5120" w:author="Meir Kalter" w:date="2016-06-20T21:12:00Z"/>
        </w:rPr>
      </w:pPr>
      <w:ins w:id="5121" w:author="Meir Kalter" w:date="2016-06-20T21:12:00Z">
        <w:r>
          <w:t>Used files in the Simulator</w:t>
        </w:r>
      </w:ins>
    </w:p>
    <w:p w:rsidR="005948F1" w:rsidRDefault="005948F1" w:rsidP="005948F1">
      <w:pPr>
        <w:pStyle w:val="Heading2"/>
        <w:rPr>
          <w:ins w:id="5122" w:author="Meir Kalter" w:date="2016-06-20T21:12:00Z"/>
        </w:rPr>
      </w:pPr>
      <w:bookmarkStart w:id="5123" w:name="_Toc455405547"/>
      <w:ins w:id="5124" w:author="Meir Kalter" w:date="2016-06-20T21:12:00Z">
        <w:r w:rsidRPr="0020479B">
          <w:t>File types used in the simulator</w:t>
        </w:r>
        <w:bookmarkEnd w:id="5123"/>
      </w:ins>
    </w:p>
    <w:p w:rsidR="005948F1" w:rsidRDefault="005948F1" w:rsidP="005948F1">
      <w:pPr>
        <w:rPr>
          <w:ins w:id="5125" w:author="Meir Kalter" w:date="2016-06-20T21:12:00Z"/>
          <w:rStyle w:val="Ninguno"/>
          <w:rFonts w:ascii="Calibri" w:eastAsia="Calibri" w:hAnsi="Calibri" w:cs="Calibri"/>
          <w:sz w:val="28"/>
          <w:szCs w:val="28"/>
        </w:rPr>
      </w:pPr>
      <w:ins w:id="5126" w:author="Meir Kalter" w:date="2016-06-20T21:12:00Z">
        <w:r>
          <w:rPr>
            <w:rStyle w:val="Ninguno"/>
            <w:rFonts w:ascii="Calibri" w:eastAsia="Calibri" w:hAnsi="Calibri" w:cs="Calibri"/>
            <w:sz w:val="28"/>
            <w:szCs w:val="28"/>
          </w:rPr>
          <w:t>There are two file types which are used in the simulator:</w:t>
        </w:r>
      </w:ins>
    </w:p>
    <w:p w:rsidR="005948F1" w:rsidRDefault="005948F1" w:rsidP="005948F1">
      <w:pPr>
        <w:pStyle w:val="Heading3"/>
        <w:rPr>
          <w:ins w:id="5127" w:author="Meir Kalter" w:date="2016-06-20T21:12:00Z"/>
        </w:rPr>
      </w:pPr>
      <w:bookmarkStart w:id="5128" w:name="_Toc455405548"/>
      <w:ins w:id="5129" w:author="Meir Kalter" w:date="2016-06-20T21:12:00Z">
        <w:r w:rsidRPr="0020479B">
          <w:t>Files that could be used in the Simulator</w:t>
        </w:r>
        <w:bookmarkEnd w:id="5128"/>
      </w:ins>
    </w:p>
    <w:p w:rsidR="005948F1" w:rsidRPr="0020479B" w:rsidRDefault="005948F1" w:rsidP="002B463B">
      <w:pPr>
        <w:pStyle w:val="Heading31"/>
        <w:ind w:left="0" w:firstLine="0"/>
        <w:outlineLvl w:val="9"/>
        <w:rPr>
          <w:ins w:id="5130" w:author="Meir Kalter" w:date="2016-06-20T21:12:00Z"/>
          <w:rStyle w:val="SubtleEmphasis"/>
        </w:rPr>
        <w:pPrChange w:id="5131" w:author="Meir Kalter" w:date="2016-07-04T13:48:00Z">
          <w:pPr>
            <w:pStyle w:val="Heading31"/>
            <w:ind w:left="0" w:firstLine="0"/>
          </w:pPr>
        </w:pPrChange>
      </w:pPr>
      <w:ins w:id="5132" w:author="Meir Kalter" w:date="2016-06-20T21:12:00Z">
        <w:r w:rsidRPr="0020479B">
          <w:rPr>
            <w:rStyle w:val="SubtleEmphasis"/>
            <w:u w:val="none"/>
          </w:rPr>
          <w:t xml:space="preserve">The Simulator could work without any files. The files </w:t>
        </w:r>
        <w:bookmarkStart w:id="5133" w:name="_Toc453680533"/>
        <w:bookmarkStart w:id="5134" w:name="_Toc453680849"/>
        <w:r>
          <w:rPr>
            <w:rStyle w:val="SubtleEmphasis"/>
            <w:u w:val="none"/>
          </w:rPr>
          <w:t>are</w:t>
        </w:r>
        <w:r w:rsidRPr="0020479B">
          <w:rPr>
            <w:rStyle w:val="SubtleEmphasis"/>
            <w:u w:val="none"/>
          </w:rPr>
          <w:t xml:space="preserve"> only for storing/loading previous Assembler /memory files.</w:t>
        </w:r>
        <w:bookmarkEnd w:id="5133"/>
        <w:bookmarkEnd w:id="5134"/>
        <w:r w:rsidRPr="0020479B">
          <w:rPr>
            <w:rStyle w:val="SubtleEmphasis"/>
            <w:u w:val="none"/>
          </w:rPr>
          <w:t xml:space="preserve"> </w:t>
        </w:r>
      </w:ins>
    </w:p>
    <w:p w:rsidR="005948F1" w:rsidRDefault="005948F1" w:rsidP="005948F1">
      <w:pPr>
        <w:pStyle w:val="Heading31"/>
        <w:ind w:left="708" w:firstLine="0"/>
        <w:rPr>
          <w:ins w:id="5135" w:author="Meir Kalter" w:date="2016-06-20T21:12:00Z"/>
          <w:sz w:val="24"/>
          <w:szCs w:val="24"/>
        </w:rPr>
      </w:pPr>
      <w:bookmarkStart w:id="5136" w:name="_Toc455405549"/>
      <w:ins w:id="5137" w:author="Meir Kalter" w:date="2016-06-20T21:12:00Z">
        <w:r w:rsidRPr="0020479B">
          <w:rPr>
            <w:rFonts w:asciiTheme="majorHAnsi" w:eastAsiaTheme="majorEastAsia" w:hAnsiTheme="majorHAnsi" w:cstheme="majorBidi"/>
            <w:b/>
            <w:bCs/>
            <w:color w:val="4F81BD" w:themeColor="accent1"/>
            <w:u w:val="none"/>
          </w:rPr>
          <w:t>ASM</w:t>
        </w:r>
        <w:bookmarkEnd w:id="5136"/>
        <w:r>
          <w:rPr>
            <w:rFonts w:eastAsia="Arial Unicode MS" w:cs="Arial Unicode MS"/>
          </w:rPr>
          <w:t xml:space="preserve"> </w:t>
        </w:r>
      </w:ins>
    </w:p>
    <w:p w:rsidR="005948F1" w:rsidRDefault="005948F1" w:rsidP="005948F1">
      <w:pPr>
        <w:pStyle w:val="Heading41"/>
        <w:ind w:left="0" w:firstLine="0"/>
        <w:rPr>
          <w:ins w:id="5138" w:author="Meir Kalter" w:date="2016-06-20T21:12:00Z"/>
        </w:rPr>
      </w:pPr>
      <w:ins w:id="5139" w:author="Meir Kalter" w:date="2016-06-20T21:12:00Z">
        <w:r>
          <w:rPr>
            <w:rFonts w:eastAsia="Arial Unicode MS" w:cs="Arial Unicode MS"/>
          </w:rPr>
          <w:t xml:space="preserve">This type of file contains the </w:t>
        </w:r>
        <w:r>
          <w:rPr>
            <w:rStyle w:val="Ninguno"/>
            <w:rFonts w:eastAsia="Arial Unicode MS" w:cs="Arial Unicode MS"/>
            <w:b w:val="0"/>
            <w:bCs w:val="0"/>
            <w:i w:val="0"/>
            <w:iCs w:val="0"/>
          </w:rPr>
          <w:t>assembler code.</w:t>
        </w:r>
      </w:ins>
    </w:p>
    <w:p w:rsidR="005948F1" w:rsidRDefault="005948F1" w:rsidP="005948F1">
      <w:pPr>
        <w:numPr>
          <w:ilvl w:val="0"/>
          <w:numId w:val="45"/>
        </w:numPr>
        <w:rPr>
          <w:ins w:id="5140" w:author="Meir Kalter" w:date="2016-06-20T21:12:00Z"/>
          <w:rStyle w:val="Ninguno"/>
          <w:rFonts w:ascii="Calibri" w:eastAsia="Calibri" w:hAnsi="Calibri" w:cs="Calibri"/>
          <w:b/>
          <w:bCs/>
          <w:i/>
          <w:iCs/>
          <w:sz w:val="28"/>
          <w:szCs w:val="28"/>
        </w:rPr>
      </w:pPr>
      <w:ins w:id="5141" w:author="Meir Kalter" w:date="2016-06-20T21:12:00Z">
        <w:r>
          <w:rPr>
            <w:rStyle w:val="Ninguno"/>
            <w:rFonts w:ascii="Calibri" w:eastAsia="Calibri" w:hAnsi="Calibri" w:cs="Calibri"/>
            <w:sz w:val="28"/>
            <w:szCs w:val="28"/>
          </w:rPr>
          <w:t>Could be loaded from param when execution is from console or by Menu item when execution is done by the Gui.</w:t>
        </w:r>
      </w:ins>
    </w:p>
    <w:p w:rsidR="005948F1" w:rsidRDefault="005948F1" w:rsidP="005948F1">
      <w:pPr>
        <w:ind w:left="708"/>
        <w:rPr>
          <w:ins w:id="5142" w:author="Meir Kalter" w:date="2016-06-20T21:12:00Z"/>
        </w:rPr>
      </w:pPr>
      <w:ins w:id="5143" w:author="Meir Kalter" w:date="2016-06-20T21:12:00Z">
        <w:r>
          <w:t>The format of the file is ascii, separated by colon</w:t>
        </w:r>
      </w:ins>
    </w:p>
    <w:p w:rsidR="005948F1" w:rsidRDefault="005948F1" w:rsidP="005948F1">
      <w:pPr>
        <w:pStyle w:val="Heading31"/>
        <w:ind w:left="708" w:firstLine="0"/>
        <w:rPr>
          <w:ins w:id="5144" w:author="Meir Kalter" w:date="2016-06-20T21:12:00Z"/>
          <w:rStyle w:val="Ninguno"/>
          <w:rFonts w:ascii="Calibri" w:eastAsia="Calibri" w:hAnsi="Calibri" w:cs="Calibri"/>
          <w:b/>
          <w:bCs/>
          <w:i/>
          <w:iCs/>
          <w:sz w:val="28"/>
          <w:szCs w:val="28"/>
          <w:u w:val="none"/>
        </w:rPr>
      </w:pPr>
      <w:bookmarkStart w:id="5145" w:name="_Toc455405550"/>
      <w:ins w:id="5146" w:author="Meir Kalter" w:date="2016-06-20T21:12:00Z">
        <w:r w:rsidRPr="0020479B">
          <w:rPr>
            <w:rFonts w:asciiTheme="majorHAnsi" w:eastAsiaTheme="majorEastAsia" w:hAnsiTheme="majorHAnsi" w:cstheme="majorBidi"/>
            <w:b/>
            <w:bCs/>
            <w:color w:val="4F81BD" w:themeColor="accent1"/>
            <w:u w:val="none"/>
          </w:rPr>
          <w:t>MEM</w:t>
        </w:r>
        <w:bookmarkEnd w:id="5145"/>
        <w:r>
          <w:rPr>
            <w:rStyle w:val="Ninguno"/>
            <w:rFonts w:ascii="Calibri" w:eastAsia="Calibri" w:hAnsi="Calibri" w:cs="Calibri"/>
            <w:sz w:val="28"/>
            <w:szCs w:val="28"/>
          </w:rPr>
          <w:t xml:space="preserve"> </w:t>
        </w:r>
      </w:ins>
    </w:p>
    <w:p w:rsidR="005948F1" w:rsidRDefault="005948F1" w:rsidP="005948F1">
      <w:pPr>
        <w:pStyle w:val="Heading41"/>
        <w:ind w:left="0" w:firstLine="0"/>
        <w:rPr>
          <w:ins w:id="5147" w:author="Meir Kalter" w:date="2016-06-20T21:12:00Z"/>
        </w:rPr>
      </w:pPr>
      <w:ins w:id="5148" w:author="Meir Kalter" w:date="2016-06-20T21:12:00Z">
        <w:r>
          <w:rPr>
            <w:rFonts w:eastAsia="Arial Unicode MS" w:cs="Arial Unicode MS"/>
          </w:rPr>
          <w:t xml:space="preserve"> This type of file contains the memory code.</w:t>
        </w:r>
      </w:ins>
    </w:p>
    <w:p w:rsidR="005948F1" w:rsidRDefault="005948F1" w:rsidP="005948F1">
      <w:pPr>
        <w:ind w:left="708"/>
        <w:rPr>
          <w:ins w:id="5149" w:author="Meir Kalter" w:date="2016-06-20T21:12:00Z"/>
        </w:rPr>
      </w:pPr>
      <w:ins w:id="5150" w:author="Meir Kalter" w:date="2016-06-20T21:12:00Z">
        <w:r>
          <w:t>The format of the file is ascii, separated by colon</w:t>
        </w:r>
      </w:ins>
    </w:p>
    <w:p w:rsidR="005948F1" w:rsidRDefault="005948F1"/>
    <w:p w:rsidR="00C0594E" w:rsidRDefault="00B706A9">
      <w:r>
        <w:rPr>
          <w:rFonts w:eastAsia="Arial Unicode MS" w:cs="Arial Unicode MS"/>
        </w:rPr>
        <w:t>-buttons Reset PC, RA, SP and memory.</w:t>
      </w:r>
    </w:p>
    <w:p w:rsidR="00C0594E" w:rsidRDefault="00B706A9">
      <w:r>
        <w:rPr>
          <w:rFonts w:eastAsia="Arial Unicode MS" w:cs="Arial Unicode MS"/>
        </w:rPr>
        <w:t xml:space="preserve">These buttons </w:t>
      </w:r>
      <w:del w:id="5151"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5152" w:author="Toni" w:date="2016-06-12T20:05:00Z">
        <w:r w:rsidDel="00E541B8">
          <w:rPr>
            <w:rFonts w:eastAsia="Arial Unicode MS" w:cs="Arial Unicode MS"/>
          </w:rPr>
          <w:delText xml:space="preserve">Joining </w:delText>
        </w:r>
      </w:del>
      <w:ins w:id="5153" w:author="Toni" w:date="2016-06-12T20:05:00Z">
        <w:r w:rsidR="00E541B8">
          <w:rPr>
            <w:rFonts w:eastAsia="Arial Unicode MS" w:cs="Arial Unicode MS"/>
          </w:rPr>
          <w:t xml:space="preserve">Assembler </w:t>
        </w:r>
      </w:ins>
      <w:del w:id="5154" w:author="Toni" w:date="2016-06-12T20:05:00Z">
        <w:r w:rsidDel="00E541B8">
          <w:rPr>
            <w:rFonts w:eastAsia="Arial Unicode MS" w:cs="Arial Unicode MS"/>
          </w:rPr>
          <w:delText>-</w:delText>
        </w:r>
      </w:del>
      <w:ins w:id="5155" w:author="Toni" w:date="2016-06-12T20:05:00Z">
        <w:r w:rsidR="00E541B8">
          <w:rPr>
            <w:rFonts w:eastAsia="Arial Unicode MS" w:cs="Arial Unicode MS"/>
          </w:rPr>
          <w:t>–</w:t>
        </w:r>
      </w:ins>
      <w:r>
        <w:rPr>
          <w:rFonts w:eastAsia="Arial Unicode MS" w:cs="Arial Unicode MS"/>
        </w:rPr>
        <w:t>button</w:t>
      </w:r>
      <w:ins w:id="5156"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5157"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5158" w:author="Meir Kalter" w:date="2016-06-15T20:34:00Z"/>
          <w:rFonts w:eastAsia="Arial Unicode MS"/>
        </w:rPr>
        <w:pPrChange w:id="5159" w:author="Meir Kalter" w:date="2016-06-15T20:35:00Z">
          <w:pPr>
            <w:pStyle w:val="Heading3"/>
          </w:pPr>
        </w:pPrChange>
      </w:pPr>
      <w:bookmarkStart w:id="5160" w:name="_Toc455405551"/>
      <w:ins w:id="5161" w:author="Meir Kalter" w:date="2016-06-15T20:35:00Z">
        <w:r>
          <w:rPr>
            <w:rFonts w:eastAsia="Arial Unicode MS"/>
          </w:rPr>
          <w:t>How to change memory value?</w:t>
        </w:r>
      </w:ins>
      <w:bookmarkEnd w:id="5160"/>
    </w:p>
    <w:p w:rsidR="00EC5FE0" w:rsidRDefault="00EC5FE0">
      <w:pPr>
        <w:ind w:left="576"/>
        <w:rPr>
          <w:ins w:id="5162" w:author="Meir Kalter" w:date="2016-06-15T20:35:00Z"/>
        </w:rPr>
        <w:pPrChange w:id="5163" w:author="Meir Kalter" w:date="2016-06-15T20:35:00Z">
          <w:pPr/>
        </w:pPrChange>
      </w:pPr>
      <w:ins w:id="5164" w:author="Meir Kalter" w:date="2016-06-15T20:36:00Z">
        <w:r>
          <w:t>Use one of the following ways to change the value of the memory:</w:t>
        </w:r>
      </w:ins>
    </w:p>
    <w:p w:rsidR="00BD7CF3" w:rsidRDefault="00BD7CF3">
      <w:pPr>
        <w:pStyle w:val="ListParagraph"/>
        <w:numPr>
          <w:ilvl w:val="1"/>
          <w:numId w:val="42"/>
        </w:numPr>
        <w:rPr>
          <w:ins w:id="5165" w:author="Meir Kalter" w:date="2016-06-15T20:30:00Z"/>
        </w:rPr>
        <w:pPrChange w:id="5166" w:author="Meir Kalter" w:date="2016-06-15T20:30:00Z">
          <w:pPr/>
        </w:pPrChange>
      </w:pPr>
      <w:ins w:id="5167" w:author="Meir Kalter" w:date="2016-06-15T20:30:00Z">
        <w:r>
          <w:t>Click on the selected memory value</w:t>
        </w:r>
      </w:ins>
    </w:p>
    <w:p w:rsidR="00BD7CF3" w:rsidRDefault="00BD7CF3">
      <w:pPr>
        <w:pStyle w:val="ListParagraph"/>
        <w:numPr>
          <w:ilvl w:val="2"/>
          <w:numId w:val="42"/>
        </w:numPr>
        <w:rPr>
          <w:ins w:id="5168" w:author="Meir Kalter" w:date="2016-06-15T20:30:00Z"/>
        </w:rPr>
        <w:pPrChange w:id="5169" w:author="Meir Kalter" w:date="2016-06-15T20:30:00Z">
          <w:pPr/>
        </w:pPrChange>
      </w:pPr>
      <w:ins w:id="5170" w:author="Meir Kalter" w:date="2016-06-15T20:30:00Z">
        <w:r>
          <w:lastRenderedPageBreak/>
          <w:t>One click – change the selected memory value, and change also the selected address in the Yellow qube</w:t>
        </w:r>
      </w:ins>
    </w:p>
    <w:p w:rsidR="00BD7CF3" w:rsidRDefault="00BD7CF3">
      <w:pPr>
        <w:pStyle w:val="ListParagraph"/>
        <w:numPr>
          <w:ilvl w:val="2"/>
          <w:numId w:val="42"/>
        </w:numPr>
        <w:rPr>
          <w:ins w:id="5171" w:author="Meir Kalter" w:date="2016-06-15T20:32:00Z"/>
        </w:rPr>
        <w:pPrChange w:id="5172" w:author="Meir Kalter" w:date="2016-06-15T20:30:00Z">
          <w:pPr/>
        </w:pPrChange>
      </w:pPr>
      <w:ins w:id="5173" w:author="Meir Kalter" w:date="2016-06-15T20:31:00Z">
        <w:r>
          <w:t xml:space="preserve">Double click – Move the focus of the frame to the input holding the new value of the memory, after the selected address already changed to the </w:t>
        </w:r>
      </w:ins>
      <w:ins w:id="5174" w:author="Meir Kalter" w:date="2016-06-15T20:32:00Z">
        <w:r>
          <w:t>correct</w:t>
        </w:r>
      </w:ins>
      <w:ins w:id="5175" w:author="Meir Kalter" w:date="2016-06-15T20:31:00Z">
        <w:r>
          <w:t xml:space="preserve"> </w:t>
        </w:r>
      </w:ins>
      <w:ins w:id="5176" w:author="Meir Kalter" w:date="2016-06-15T20:32:00Z">
        <w:r>
          <w:t>address.</w:t>
        </w:r>
      </w:ins>
    </w:p>
    <w:p w:rsidR="00BD7CF3" w:rsidRDefault="00BD7CF3">
      <w:pPr>
        <w:pStyle w:val="ListParagraph"/>
        <w:numPr>
          <w:ilvl w:val="1"/>
          <w:numId w:val="42"/>
        </w:numPr>
        <w:rPr>
          <w:ins w:id="5177" w:author="Meir Kalter" w:date="2016-06-15T20:33:00Z"/>
        </w:rPr>
        <w:pPrChange w:id="5178" w:author="Meir Kalter" w:date="2016-06-15T20:32:00Z">
          <w:pPr/>
        </w:pPrChange>
      </w:pPr>
      <w:ins w:id="5179" w:author="Meir Kalter" w:date="2016-06-15T20:32:00Z">
        <w:r>
          <w:t>Change the slider “val” of the memory value.</w:t>
        </w:r>
      </w:ins>
    </w:p>
    <w:p w:rsidR="00BD7CF3" w:rsidRDefault="00BD7CF3">
      <w:pPr>
        <w:pStyle w:val="ListParagraph"/>
        <w:ind w:left="1428"/>
        <w:pPrChange w:id="5180" w:author="Meir Kalter" w:date="2016-06-15T20:33:00Z">
          <w:pPr/>
        </w:pPrChange>
      </w:pPr>
      <w:ins w:id="5181"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5182" w:author="Meir Kalter" w:date="2016-06-15T15:12:00Z">
          <w:pPr>
            <w:pStyle w:val="Encabezam"/>
            <w:numPr>
              <w:numId w:val="2"/>
            </w:numPr>
            <w:ind w:left="266" w:hanging="266"/>
          </w:pPr>
        </w:pPrChange>
      </w:pPr>
      <w:bookmarkStart w:id="5183" w:name="_Toc453680866"/>
      <w:bookmarkStart w:id="5184" w:name="_Toc455405552"/>
      <w:r>
        <w:lastRenderedPageBreak/>
        <w:t>Debugger</w:t>
      </w:r>
      <w:bookmarkEnd w:id="5183"/>
      <w:bookmarkEnd w:id="5184"/>
    </w:p>
    <w:p w:rsidR="007703A3" w:rsidRPr="007703A3" w:rsidRDefault="00B706A9" w:rsidP="001F05E9">
      <w:pPr>
        <w:pStyle w:val="Heading21"/>
        <w:outlineLvl w:val="9"/>
        <w:rPr>
          <w:ins w:id="5185" w:author="Meir Kalter" w:date="2016-06-15T15:04:00Z"/>
          <w:rPrChange w:id="5186" w:author="Meir Kalter" w:date="2016-06-15T15:04:00Z">
            <w:rPr>
              <w:ins w:id="5187" w:author="Meir Kalter" w:date="2016-06-15T15:04:00Z"/>
              <w:rFonts w:eastAsia="Arial Unicode MS" w:cs="Arial Unicode MS"/>
            </w:rPr>
          </w:rPrChange>
        </w:rPr>
        <w:pPrChange w:id="5188" w:author="Meir Kalter" w:date="2016-07-04T13:49:00Z">
          <w:pPr>
            <w:pStyle w:val="Heading21"/>
            <w:numPr>
              <w:ilvl w:val="1"/>
              <w:numId w:val="33"/>
            </w:numPr>
            <w:ind w:left="576" w:hanging="576"/>
          </w:pPr>
        </w:pPrChange>
      </w:pPr>
      <w:bookmarkStart w:id="5189" w:name="_Toc453680549"/>
      <w:bookmarkStart w:id="5190" w:name="_Toc453680867"/>
      <w:del w:id="5191" w:author="Meir Kalter" w:date="2016-06-15T15:04:00Z">
        <w:r w:rsidDel="007703A3">
          <w:rPr>
            <w:rFonts w:eastAsia="Arial Unicode MS" w:cs="Arial Unicode MS"/>
          </w:rPr>
          <w:delText>-</w:delText>
        </w:r>
      </w:del>
      <w:ins w:id="5192" w:author="Meir Kalter" w:date="2016-06-15T15:04:00Z">
        <w:r w:rsidR="007703A3">
          <w:rPr>
            <w:rFonts w:eastAsia="Arial Unicode MS" w:cs="Arial Unicode MS"/>
          </w:rPr>
          <w:t>This section describes the options of th</w:t>
        </w:r>
      </w:ins>
      <w:ins w:id="5193" w:author="Meir Kalter" w:date="2016-07-04T13:47:00Z">
        <w:r w:rsidR="00363818">
          <w:rPr>
            <w:rFonts w:eastAsia="Arial Unicode MS" w:cs="Arial Unicode MS"/>
          </w:rPr>
          <w:t>e</w:t>
        </w:r>
      </w:ins>
      <w:ins w:id="5194" w:author="Meir Kalter" w:date="2016-06-15T15:04:00Z">
        <w:r w:rsidR="007703A3">
          <w:rPr>
            <w:rFonts w:eastAsia="Arial Unicode MS" w:cs="Arial Unicode MS"/>
          </w:rPr>
          <w:t xml:space="preserve"> exection/debugger of the Simulator.</w:t>
        </w:r>
      </w:ins>
    </w:p>
    <w:p w:rsidR="00C0594E" w:rsidRDefault="00B706A9">
      <w:pPr>
        <w:pStyle w:val="Heading2"/>
        <w:pPrChange w:id="5195" w:author="Meir Kalter" w:date="2016-06-15T15:06:00Z">
          <w:pPr>
            <w:pStyle w:val="Heading21"/>
            <w:numPr>
              <w:ilvl w:val="1"/>
              <w:numId w:val="33"/>
            </w:numPr>
            <w:ind w:left="576" w:hanging="576"/>
          </w:pPr>
        </w:pPrChange>
      </w:pPr>
      <w:r>
        <w:rPr>
          <w:rFonts w:eastAsia="Arial Unicode MS" w:cs="Arial Unicode MS"/>
        </w:rPr>
        <w:t xml:space="preserve"> </w:t>
      </w:r>
      <w:bookmarkStart w:id="5196" w:name="_Toc455405553"/>
      <w:r>
        <w:rPr>
          <w:rFonts w:eastAsia="Arial Unicode MS" w:cs="Arial Unicode MS"/>
        </w:rPr>
        <w:t>Step Button</w:t>
      </w:r>
      <w:bookmarkEnd w:id="5189"/>
      <w:bookmarkEnd w:id="5190"/>
      <w:bookmarkEnd w:id="5196"/>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5197" w:author="Meir Kalter" w:date="2016-06-15T15:06:00Z">
          <w:pPr>
            <w:pStyle w:val="Heading21"/>
            <w:numPr>
              <w:ilvl w:val="1"/>
              <w:numId w:val="33"/>
            </w:numPr>
            <w:ind w:left="576" w:hanging="576"/>
          </w:pPr>
        </w:pPrChange>
      </w:pPr>
      <w:bookmarkStart w:id="5198" w:name="_Toc453680550"/>
      <w:bookmarkStart w:id="5199" w:name="_Toc453680868"/>
      <w:del w:id="5200" w:author="Meir Kalter" w:date="2016-06-15T14:58:00Z">
        <w:r w:rsidRPr="003667A5" w:rsidDel="00B51891">
          <w:rPr>
            <w:rFonts w:eastAsia="Calibri" w:cs="Calibri"/>
            <w:rPrChange w:id="5201" w:author="Meir Kalter" w:date="2016-06-15T15:05:00Z">
              <w:rPr>
                <w:rFonts w:eastAsia="Arial Unicode MS" w:cs="Arial Unicode MS"/>
              </w:rPr>
            </w:rPrChange>
          </w:rPr>
          <w:delText xml:space="preserve">- </w:delText>
        </w:r>
      </w:del>
      <w:bookmarkStart w:id="5202" w:name="_Toc455405554"/>
      <w:ins w:id="5203" w:author="Meir Kalter" w:date="2016-06-15T15:06:00Z">
        <w:r w:rsidR="003667A5">
          <w:rPr>
            <w:rFonts w:eastAsia="Arial Unicode MS" w:cs="Arial Unicode MS"/>
          </w:rPr>
          <w:t>Breakpoints</w:t>
        </w:r>
        <w:bookmarkEnd w:id="5202"/>
        <w:r w:rsidR="003667A5" w:rsidRPr="00885CC0" w:rsidDel="003667A5">
          <w:rPr>
            <w:rFonts w:ascii="Calibri" w:eastAsia="Calibri" w:hAnsi="Calibri" w:cs="Calibri"/>
            <w:color w:val="365F91" w:themeColor="accent1" w:themeShade="BF"/>
            <w:sz w:val="48"/>
            <w:szCs w:val="48"/>
          </w:rPr>
          <w:t xml:space="preserve"> </w:t>
        </w:r>
      </w:ins>
      <w:del w:id="5204" w:author="Meir Kalter" w:date="2016-06-15T15:06:00Z">
        <w:r w:rsidRPr="003667A5" w:rsidDel="003667A5">
          <w:rPr>
            <w:rFonts w:ascii="Calibri" w:eastAsia="Calibri" w:hAnsi="Calibri" w:cs="Calibri"/>
            <w:color w:val="365F91" w:themeColor="accent1" w:themeShade="BF"/>
            <w:sz w:val="48"/>
            <w:szCs w:val="48"/>
            <w:rPrChange w:id="5205" w:author="Meir Kalter" w:date="2016-06-15T15:06:00Z">
              <w:rPr>
                <w:rFonts w:eastAsia="Arial Unicode MS" w:cs="Arial Unicode MS"/>
              </w:rPr>
            </w:rPrChange>
          </w:rPr>
          <w:delText>Breakpoint</w:delText>
        </w:r>
        <w:bookmarkEnd w:id="5198"/>
        <w:bookmarkEnd w:id="5199"/>
        <w:r w:rsidRPr="003667A5" w:rsidDel="003667A5">
          <w:rPr>
            <w:rFonts w:ascii="Calibri" w:eastAsia="Calibri" w:hAnsi="Calibri" w:cs="Calibri"/>
            <w:color w:val="365F91" w:themeColor="accent1" w:themeShade="BF"/>
            <w:sz w:val="48"/>
            <w:szCs w:val="48"/>
            <w:rPrChange w:id="5206" w:author="Meir Kalter" w:date="2016-06-15T15:06:00Z">
              <w:rPr>
                <w:rFonts w:eastAsia="Arial Unicode MS" w:cs="Arial Unicode MS"/>
              </w:rPr>
            </w:rPrChange>
          </w:rPr>
          <w:delText xml:space="preserve"> </w:delText>
        </w:r>
      </w:del>
      <w:del w:id="5207" w:author="Toni" w:date="2016-06-12T20:05:00Z">
        <w:r w:rsidRPr="003667A5" w:rsidDel="00E541B8">
          <w:rPr>
            <w:rFonts w:eastAsia="Arial Unicode MS"/>
            <w:rPrChange w:id="5208"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r>
        <w:rPr>
          <w:rStyle w:val="Ninguno"/>
          <w:rFonts w:eastAsia="Arial Unicode MS" w:cs="Arial Unicode MS"/>
          <w:i/>
          <w:iCs/>
          <w:smallCaps/>
          <w:spacing w:val="5"/>
        </w:rPr>
        <w:t>Note:</w:t>
      </w:r>
      <w:r>
        <w:rPr>
          <w:rFonts w:eastAsia="Arial Unicode MS" w:cs="Arial Unicode MS"/>
        </w:rPr>
        <w:t>Breakpoint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2"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5209" w:author="Meir Kalter" w:date="2016-06-15T15:07:00Z"/>
        </w:rPr>
      </w:pPr>
      <w:bookmarkStart w:id="5210" w:name="_Toc453680551"/>
      <w:bookmarkStart w:id="5211" w:name="_Toc453680869"/>
      <w:del w:id="5212" w:author="Meir Kalter" w:date="2016-06-15T15:07:00Z">
        <w:r w:rsidDel="00346E9B">
          <w:rPr>
            <w:rFonts w:eastAsia="Arial Unicode MS" w:cs="Arial Unicode MS"/>
          </w:rPr>
          <w:delText>-</w:delText>
        </w:r>
      </w:del>
      <w:bookmarkStart w:id="5213" w:name="_Toc455405555"/>
      <w:ins w:id="5214" w:author="Meir Kalter" w:date="2016-06-15T15:07:00Z">
        <w:r w:rsidR="00346E9B">
          <w:rPr>
            <w:rFonts w:eastAsia="Arial Unicode MS" w:cs="Arial Unicode MS"/>
          </w:rPr>
          <w:t>– Run Button</w:t>
        </w:r>
        <w:bookmarkEnd w:id="5213"/>
      </w:ins>
    </w:p>
    <w:p w:rsidR="00C0594E" w:rsidDel="00346E9B" w:rsidRDefault="00B706A9" w:rsidP="00A55DCE">
      <w:pPr>
        <w:pStyle w:val="Heading21"/>
        <w:numPr>
          <w:ilvl w:val="1"/>
          <w:numId w:val="33"/>
        </w:numPr>
        <w:outlineLvl w:val="9"/>
        <w:rPr>
          <w:del w:id="5215" w:author="Meir Kalter" w:date="2016-06-15T15:07:00Z"/>
        </w:rPr>
        <w:pPrChange w:id="5216" w:author="Meir Kalter" w:date="2016-07-04T13:49:00Z">
          <w:pPr>
            <w:pStyle w:val="Heading21"/>
            <w:numPr>
              <w:ilvl w:val="1"/>
              <w:numId w:val="33"/>
            </w:numPr>
            <w:ind w:left="576" w:hanging="576"/>
          </w:pPr>
        </w:pPrChange>
      </w:pPr>
      <w:del w:id="5217"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5218" w:author="Meir Kalter" w:date="2016-06-15T15:07:00Z">
              <w:rPr>
                <w:rFonts w:eastAsia="Arial Unicode MS" w:cs="Arial Unicode MS"/>
              </w:rPr>
            </w:rPrChange>
          </w:rPr>
          <w:delText>Run Button</w:delText>
        </w:r>
        <w:bookmarkEnd w:id="5210"/>
        <w:bookmarkEnd w:id="5211"/>
      </w:del>
    </w:p>
    <w:p w:rsidR="00C0594E" w:rsidRDefault="00B706A9" w:rsidP="00A55DCE">
      <w:pPr>
        <w:pStyle w:val="Heading21"/>
        <w:outlineLvl w:val="9"/>
        <w:rPr>
          <w:ins w:id="5219" w:author="Meir Kalter" w:date="2016-06-15T15:07:00Z"/>
          <w:rFonts w:eastAsia="Arial Unicode MS" w:cs="Arial Unicode MS"/>
        </w:rPr>
        <w:pPrChange w:id="5220" w:author="Meir Kalter" w:date="2016-07-04T13:49:00Z">
          <w:pPr/>
        </w:pPrChange>
      </w:pPr>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5221" w:author="Toni" w:date="2016-06-12T20:06:00Z">
        <w:r w:rsidRPr="001532BB" w:rsidDel="00E541B8">
          <w:rPr>
            <w:rFonts w:eastAsia="Arial Unicode MS" w:cs="Arial Unicode MS"/>
          </w:rPr>
          <w:delText xml:space="preserve">button </w:delText>
        </w:r>
      </w:del>
      <w:ins w:id="5222"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5223" w:author="Toni" w:date="2016-06-12T20:06:00Z">
        <w:r w:rsidRPr="00514B1E" w:rsidDel="00E541B8">
          <w:rPr>
            <w:rFonts w:eastAsia="Arial Unicode MS" w:cs="Arial Unicode MS"/>
          </w:rPr>
          <w:delText>instruction</w:delText>
        </w:r>
      </w:del>
      <w:ins w:id="5224" w:author="Toni" w:date="2016-06-12T20:06:00Z">
        <w:r w:rsidR="00E541B8" w:rsidRPr="00514B1E">
          <w:rPr>
            <w:rFonts w:eastAsia="Arial Unicode MS" w:cs="Arial Unicode MS"/>
          </w:rPr>
          <w:t>button</w:t>
        </w:r>
      </w:ins>
      <w:r w:rsidRPr="00514B1E">
        <w:rPr>
          <w:rFonts w:eastAsia="Arial Unicode MS" w:cs="Arial Unicode MS"/>
        </w:rPr>
        <w:t>.</w:t>
      </w:r>
    </w:p>
    <w:p w:rsidR="00463521" w:rsidRDefault="00463521">
      <w:pPr>
        <w:pStyle w:val="Heading2"/>
        <w:rPr>
          <w:ins w:id="5225" w:author="Meir Kalter" w:date="2016-06-15T15:07:00Z"/>
        </w:rPr>
      </w:pPr>
      <w:bookmarkStart w:id="5226" w:name="_Toc455405556"/>
      <w:ins w:id="5227" w:author="Meir Kalter" w:date="2016-06-15T15:07:00Z">
        <w:r>
          <w:rPr>
            <w:rFonts w:eastAsia="Arial Unicode MS" w:cs="Arial Unicode MS"/>
          </w:rPr>
          <w:t>– Stop Button</w:t>
        </w:r>
        <w:bookmarkEnd w:id="5226"/>
      </w:ins>
    </w:p>
    <w:p w:rsidR="00463521" w:rsidRPr="00463521" w:rsidDel="00463521" w:rsidRDefault="00463521">
      <w:pPr>
        <w:rPr>
          <w:del w:id="5228" w:author="Meir Kalter" w:date="2016-06-15T15:07:00Z"/>
          <w:rFonts w:asciiTheme="majorHAnsi" w:eastAsia="Arial Unicode MS" w:hAnsiTheme="majorHAnsi" w:cs="Arial Unicode MS"/>
          <w:b/>
          <w:bCs/>
          <w:color w:val="4F81BD" w:themeColor="accent1"/>
          <w:sz w:val="26"/>
          <w:szCs w:val="26"/>
          <w:rPrChange w:id="5229" w:author="Meir Kalter" w:date="2016-06-15T15:07:00Z">
            <w:rPr>
              <w:del w:id="5230" w:author="Meir Kalter" w:date="2016-06-15T15:07:00Z"/>
            </w:rPr>
          </w:rPrChange>
        </w:rPr>
      </w:pPr>
    </w:p>
    <w:p w:rsidR="00C0594E" w:rsidDel="00463521" w:rsidRDefault="00B706A9">
      <w:pPr>
        <w:pStyle w:val="Heading21"/>
        <w:numPr>
          <w:ilvl w:val="1"/>
          <w:numId w:val="33"/>
        </w:numPr>
        <w:rPr>
          <w:del w:id="5231" w:author="Meir Kalter" w:date="2016-06-15T15:08:00Z"/>
        </w:rPr>
      </w:pPr>
      <w:bookmarkStart w:id="5232" w:name="_Toc453680552"/>
      <w:bookmarkStart w:id="5233" w:name="_Toc453680870"/>
      <w:del w:id="5234" w:author="Meir Kalter" w:date="2016-06-15T15:08:00Z">
        <w:r w:rsidDel="00463521">
          <w:rPr>
            <w:rFonts w:eastAsia="Arial Unicode MS" w:cs="Arial Unicode MS"/>
          </w:rPr>
          <w:delText>- Stop Button</w:delText>
        </w:r>
        <w:bookmarkEnd w:id="5232"/>
        <w:bookmarkEnd w:id="5233"/>
      </w:del>
    </w:p>
    <w:p w:rsidR="00C0594E" w:rsidRDefault="00B706A9">
      <w:r>
        <w:rPr>
          <w:rFonts w:eastAsia="Arial Unicode MS" w:cs="Arial Unicode MS"/>
        </w:rPr>
        <w:t>Stops program execution.</w:t>
      </w:r>
    </w:p>
    <w:p w:rsidR="0062652E" w:rsidRDefault="0062652E">
      <w:pPr>
        <w:pStyle w:val="Heading1"/>
        <w:rPr>
          <w:ins w:id="5235" w:author="Meir Kalter" w:date="2016-06-15T15:08:00Z"/>
        </w:rPr>
        <w:pPrChange w:id="5236" w:author="Meir Kalter" w:date="2016-06-15T15:12:00Z">
          <w:pPr>
            <w:pStyle w:val="Heading2"/>
          </w:pPr>
        </w:pPrChange>
      </w:pPr>
      <w:bookmarkStart w:id="5237" w:name="_Toc455405557"/>
      <w:ins w:id="5238" w:author="Meir Kalter" w:date="2016-06-15T15:08:00Z">
        <w:r>
          <w:lastRenderedPageBreak/>
          <w:t>– Easy8 instructions list</w:t>
        </w:r>
        <w:bookmarkEnd w:id="5237"/>
      </w:ins>
    </w:p>
    <w:p w:rsidR="00C0594E" w:rsidDel="003323CE" w:rsidRDefault="00C0594E">
      <w:pPr>
        <w:pStyle w:val="Heading1"/>
        <w:rPr>
          <w:del w:id="5239" w:author="Meir Kalter" w:date="2016-06-14T10:48:00Z"/>
        </w:rPr>
        <w:pPrChange w:id="5240" w:author="Meir Kalter" w:date="2016-06-15T15:08:00Z">
          <w:pPr/>
        </w:pPrChange>
      </w:pPr>
    </w:p>
    <w:p w:rsidR="00C0594E" w:rsidDel="003323CE" w:rsidRDefault="00C0594E">
      <w:pPr>
        <w:rPr>
          <w:del w:id="5241" w:author="Meir Kalter" w:date="2016-06-14T10:48:00Z"/>
        </w:rPr>
      </w:pPr>
    </w:p>
    <w:p w:rsidR="00C0594E" w:rsidDel="003323CE" w:rsidRDefault="00B706A9">
      <w:pPr>
        <w:rPr>
          <w:del w:id="5242" w:author="Meir Kalter" w:date="2016-06-14T10:48:00Z"/>
        </w:rPr>
      </w:pPr>
      <w:del w:id="5243"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5244" w:author="Meir Kalter" w:date="2016-06-14T10:48:00Z"/>
        </w:rPr>
      </w:pPr>
    </w:p>
    <w:p w:rsidR="00C0594E" w:rsidDel="003323CE" w:rsidRDefault="00B706A9">
      <w:pPr>
        <w:rPr>
          <w:del w:id="5245" w:author="Meir Kalter" w:date="2016-06-14T10:48:00Z"/>
        </w:rPr>
      </w:pPr>
      <w:del w:id="5246"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5247" w:author="Meir Kalter" w:date="2016-06-14T10:48:00Z"/>
        </w:rPr>
      </w:pPr>
    </w:p>
    <w:p w:rsidR="00C0594E" w:rsidDel="003323CE" w:rsidRDefault="00B706A9">
      <w:pPr>
        <w:rPr>
          <w:del w:id="5248" w:author="Meir Kalter" w:date="2016-06-14T10:48:00Z"/>
        </w:rPr>
      </w:pPr>
      <w:commentRangeStart w:id="5249"/>
      <w:del w:id="5250"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5249"/>
        <w:r w:rsidR="00E541B8" w:rsidDel="003323CE">
          <w:rPr>
            <w:rStyle w:val="CommentReference"/>
          </w:rPr>
          <w:commentReference w:id="5249"/>
        </w:r>
      </w:del>
    </w:p>
    <w:p w:rsidR="00C0594E" w:rsidDel="003323CE" w:rsidRDefault="00C0594E">
      <w:pPr>
        <w:rPr>
          <w:del w:id="5251" w:author="Meir Kalter" w:date="2016-06-14T10:48:00Z"/>
        </w:rPr>
      </w:pPr>
    </w:p>
    <w:p w:rsidR="00C0594E" w:rsidDel="003323CE" w:rsidRDefault="00B706A9">
      <w:pPr>
        <w:rPr>
          <w:del w:id="5252" w:author="Meir Kalter" w:date="2016-06-14T10:48:00Z"/>
        </w:rPr>
      </w:pPr>
      <w:del w:id="5253" w:author="Meir Kalter" w:date="2016-06-14T10:48:00Z">
        <w:r w:rsidDel="003323CE">
          <w:rPr>
            <w:rFonts w:eastAsia="Arial Unicode MS" w:cs="Arial Unicode MS"/>
          </w:rPr>
          <w:delText>Instructions to run:</w:delText>
        </w:r>
      </w:del>
    </w:p>
    <w:p w:rsidR="00C0594E" w:rsidRDefault="00C0594E"/>
    <w:p w:rsidR="0062652E" w:rsidRDefault="0062652E">
      <w:pPr>
        <w:rPr>
          <w:ins w:id="5254" w:author="Meir Kalter" w:date="2016-06-15T15:09:00Z"/>
          <w:rFonts w:asciiTheme="majorHAnsi" w:eastAsia="Arial Unicode MS" w:hAnsiTheme="majorHAnsi" w:cs="Arial Unicode MS"/>
          <w:color w:val="4F81BD" w:themeColor="accent1"/>
          <w:sz w:val="26"/>
          <w:szCs w:val="26"/>
        </w:rPr>
        <w:pPrChange w:id="5255" w:author="Meir Kalter" w:date="2016-06-15T15:08:00Z">
          <w:pPr>
            <w:pStyle w:val="Encabezam"/>
            <w:numPr>
              <w:numId w:val="2"/>
            </w:numPr>
            <w:ind w:left="266" w:hanging="266"/>
          </w:pPr>
        </w:pPrChange>
      </w:pPr>
      <w:ins w:id="5256" w:author="Meir Kalter" w:date="2016-06-15T15:08:00Z">
        <w:r>
          <w:rPr>
            <w:rFonts w:asciiTheme="majorHAnsi" w:eastAsia="Arial Unicode MS" w:hAnsiTheme="majorHAnsi" w:cs="Arial Unicode MS"/>
            <w:b/>
            <w:bCs/>
            <w:color w:val="4F81BD" w:themeColor="accent1"/>
            <w:sz w:val="26"/>
            <w:szCs w:val="26"/>
          </w:rPr>
          <w:t xml:space="preserve">This section show the list of instructions exist in the Easy8. </w:t>
        </w:r>
      </w:ins>
    </w:p>
    <w:p w:rsidR="00C0594E" w:rsidRPr="00514B1E" w:rsidDel="003323CE" w:rsidRDefault="0062652E" w:rsidP="00FB1943">
      <w:pPr>
        <w:rPr>
          <w:del w:id="5257" w:author="Meir Kalter" w:date="2016-06-14T10:48:00Z"/>
          <w:rFonts w:eastAsia="Arial Unicode MS" w:cs="Arial Unicode MS"/>
        </w:rPr>
        <w:pPrChange w:id="5258" w:author="Meir Kalter" w:date="2016-07-04T13:50:00Z">
          <w:pPr/>
        </w:pPrChange>
      </w:pPr>
      <w:ins w:id="5259" w:author="Meir Kalter" w:date="2016-06-15T15:09:00Z">
        <w:r w:rsidRPr="0062652E">
          <w:rPr>
            <w:rFonts w:eastAsia="Arial Unicode MS" w:cs="Arial Unicode MS"/>
            <w:rPrChange w:id="5260" w:author="Meir Kalter" w:date="2016-06-15T15:10:00Z">
              <w:rPr>
                <w:rFonts w:asciiTheme="majorHAnsi" w:eastAsia="Arial Unicode MS" w:hAnsiTheme="majorHAnsi" w:cs="Arial Unicode MS"/>
                <w:b/>
                <w:bCs/>
                <w:color w:val="4F81BD" w:themeColor="accent1"/>
                <w:sz w:val="26"/>
                <w:szCs w:val="26"/>
              </w:rPr>
            </w:rPrChange>
          </w:rPr>
          <w:t>When command ends with the char: ‘I’</w:t>
        </w:r>
      </w:ins>
      <w:commentRangeStart w:id="5261"/>
      <w:del w:id="5262"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5263" w:name="_Toc453680658"/>
        <w:bookmarkStart w:id="5264" w:name="_Toc453680763"/>
        <w:bookmarkStart w:id="5265" w:name="_Toc453680871"/>
        <w:bookmarkStart w:id="5266" w:name="_Toc453681039"/>
        <w:bookmarkStart w:id="5267" w:name="_Toc453681193"/>
        <w:bookmarkStart w:id="5268" w:name="_Toc453681342"/>
        <w:bookmarkStart w:id="5269" w:name="_Toc453681491"/>
        <w:bookmarkStart w:id="5270" w:name="_Toc453681639"/>
        <w:bookmarkStart w:id="5271" w:name="_Toc453681932"/>
        <w:bookmarkStart w:id="5272" w:name="_Toc453763900"/>
        <w:bookmarkStart w:id="5273" w:name="_Toc453764048"/>
        <w:bookmarkStart w:id="5274" w:name="_Toc453764196"/>
        <w:bookmarkStart w:id="5275" w:name="_Toc453764555"/>
        <w:bookmarkStart w:id="5276" w:name="_Toc453764749"/>
        <w:bookmarkStart w:id="5277" w:name="_Toc453764953"/>
        <w:bookmarkStart w:id="5278" w:name="_Toc453765214"/>
        <w:bookmarkStart w:id="5279" w:name="_Toc453765676"/>
        <w:bookmarkStart w:id="5280" w:name="_Toc453766120"/>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del>
    </w:p>
    <w:p w:rsidR="00C0594E" w:rsidRPr="00514B1E" w:rsidDel="003323CE" w:rsidRDefault="00C0594E" w:rsidP="00FB1943">
      <w:pPr>
        <w:rPr>
          <w:del w:id="5281" w:author="Meir Kalter" w:date="2016-06-14T10:48:00Z"/>
          <w:rFonts w:eastAsia="Arial Unicode MS" w:cs="Arial Unicode MS"/>
        </w:rPr>
        <w:pPrChange w:id="5282" w:author="Meir Kalter" w:date="2016-07-04T13:50:00Z">
          <w:pPr/>
        </w:pPrChange>
      </w:pPr>
      <w:bookmarkStart w:id="5283" w:name="_Toc453680659"/>
      <w:bookmarkStart w:id="5284" w:name="_Toc453680764"/>
      <w:bookmarkStart w:id="5285" w:name="_Toc453680872"/>
      <w:bookmarkStart w:id="5286" w:name="_Toc453681040"/>
      <w:bookmarkStart w:id="5287" w:name="_Toc453681194"/>
      <w:bookmarkStart w:id="5288" w:name="_Toc453681343"/>
      <w:bookmarkStart w:id="5289" w:name="_Toc453681492"/>
      <w:bookmarkStart w:id="5290" w:name="_Toc453681640"/>
      <w:bookmarkStart w:id="5291" w:name="_Toc453681933"/>
      <w:bookmarkStart w:id="5292" w:name="_Toc453763901"/>
      <w:bookmarkStart w:id="5293" w:name="_Toc453764049"/>
      <w:bookmarkStart w:id="5294" w:name="_Toc453764197"/>
      <w:bookmarkStart w:id="5295" w:name="_Toc453764556"/>
      <w:bookmarkStart w:id="5296" w:name="_Toc453764750"/>
      <w:bookmarkStart w:id="5297" w:name="_Toc453764954"/>
      <w:bookmarkStart w:id="5298" w:name="_Toc453765215"/>
      <w:bookmarkStart w:id="5299" w:name="_Toc453765677"/>
      <w:bookmarkStart w:id="5300" w:name="_Toc453766121"/>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p>
    <w:p w:rsidR="00C0594E" w:rsidRPr="00514B1E" w:rsidDel="003323CE" w:rsidRDefault="00C0594E" w:rsidP="00FB1943">
      <w:pPr>
        <w:rPr>
          <w:del w:id="5301" w:author="Meir Kalter" w:date="2016-06-14T10:48:00Z"/>
          <w:rFonts w:eastAsia="Arial Unicode MS" w:cs="Arial Unicode MS"/>
        </w:rPr>
        <w:pPrChange w:id="5302" w:author="Meir Kalter" w:date="2016-07-04T13:50:00Z">
          <w:pPr/>
        </w:pPrChange>
      </w:pPr>
      <w:bookmarkStart w:id="5303" w:name="_Toc453680660"/>
      <w:bookmarkStart w:id="5304" w:name="_Toc453680765"/>
      <w:bookmarkStart w:id="5305" w:name="_Toc453680873"/>
      <w:bookmarkStart w:id="5306" w:name="_Toc453681041"/>
      <w:bookmarkStart w:id="5307" w:name="_Toc453681195"/>
      <w:bookmarkStart w:id="5308" w:name="_Toc453681344"/>
      <w:bookmarkStart w:id="5309" w:name="_Toc453681493"/>
      <w:bookmarkStart w:id="5310" w:name="_Toc453681641"/>
      <w:bookmarkStart w:id="5311" w:name="_Toc453681934"/>
      <w:bookmarkStart w:id="5312" w:name="_Toc453763902"/>
      <w:bookmarkStart w:id="5313" w:name="_Toc453764050"/>
      <w:bookmarkStart w:id="5314" w:name="_Toc453764198"/>
      <w:bookmarkStart w:id="5315" w:name="_Toc453764557"/>
      <w:bookmarkStart w:id="5316" w:name="_Toc453764751"/>
      <w:bookmarkStart w:id="5317" w:name="_Toc453764955"/>
      <w:bookmarkStart w:id="5318" w:name="_Toc453765216"/>
      <w:bookmarkStart w:id="5319" w:name="_Toc453765678"/>
      <w:bookmarkStart w:id="5320" w:name="_Toc45376612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p>
    <w:p w:rsidR="00C0594E" w:rsidRPr="00885CC0" w:rsidDel="003323CE" w:rsidRDefault="00B706A9" w:rsidP="00FB1943">
      <w:pPr>
        <w:pStyle w:val="ListParagraph"/>
        <w:numPr>
          <w:ilvl w:val="0"/>
          <w:numId w:val="134"/>
        </w:numPr>
        <w:rPr>
          <w:del w:id="5321" w:author="Meir Kalter" w:date="2016-06-14T10:48:00Z"/>
        </w:rPr>
        <w:pPrChange w:id="5322" w:author="Meir Kalter" w:date="2016-07-04T13:50:00Z">
          <w:pPr/>
        </w:pPrChange>
      </w:pPr>
      <w:del w:id="5323" w:author="Meir Kalter" w:date="2016-06-14T10:48:00Z">
        <w:r w:rsidRPr="0062652E" w:rsidDel="003323CE">
          <w:delText>The code to update indicators C, N, Z and V you'll pass, because although it is not complex is not trivial.</w:delText>
        </w:r>
        <w:bookmarkStart w:id="5324" w:name="_Toc453680661"/>
        <w:bookmarkStart w:id="5325" w:name="_Toc453680766"/>
        <w:bookmarkStart w:id="5326" w:name="_Toc453680874"/>
        <w:bookmarkStart w:id="5327" w:name="_Toc453681042"/>
        <w:bookmarkStart w:id="5328" w:name="_Toc453681196"/>
        <w:bookmarkStart w:id="5329" w:name="_Toc453681345"/>
        <w:bookmarkStart w:id="5330" w:name="_Toc453681494"/>
        <w:bookmarkStart w:id="5331" w:name="_Toc453681642"/>
        <w:bookmarkStart w:id="5332" w:name="_Toc453681935"/>
        <w:bookmarkStart w:id="5333" w:name="_Toc453763903"/>
        <w:bookmarkStart w:id="5334" w:name="_Toc453764051"/>
        <w:bookmarkStart w:id="5335" w:name="_Toc453764199"/>
        <w:bookmarkStart w:id="5336" w:name="_Toc453764558"/>
        <w:bookmarkStart w:id="5337" w:name="_Toc453764752"/>
        <w:bookmarkStart w:id="5338" w:name="_Toc453764956"/>
        <w:bookmarkStart w:id="5339" w:name="_Toc453765217"/>
        <w:bookmarkStart w:id="5340" w:name="_Toc453765679"/>
        <w:bookmarkStart w:id="5341" w:name="_Toc4537661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del>
    </w:p>
    <w:p w:rsidR="00C0594E" w:rsidRPr="00885CC0" w:rsidRDefault="00E541B8" w:rsidP="00FB1943">
      <w:pPr>
        <w:pStyle w:val="ListParagraph"/>
        <w:numPr>
          <w:ilvl w:val="0"/>
          <w:numId w:val="134"/>
        </w:numPr>
        <w:pPrChange w:id="5342" w:author="Meir Kalter" w:date="2016-07-04T13:50:00Z">
          <w:pPr>
            <w:pStyle w:val="Encabezam"/>
            <w:numPr>
              <w:numId w:val="2"/>
            </w:numPr>
            <w:ind w:left="266" w:hanging="266"/>
          </w:pPr>
        </w:pPrChange>
      </w:pPr>
      <w:bookmarkStart w:id="5343" w:name="_Toc453680875"/>
      <w:commentRangeEnd w:id="5261"/>
      <w:r w:rsidRPr="0062652E">
        <w:rPr>
          <w:rPrChange w:id="5344" w:author="Meir Kalter" w:date="2016-06-15T15:08:00Z">
            <w:rPr>
              <w:rStyle w:val="CommentReference"/>
              <w:rFonts w:eastAsia="Georgia" w:cs="Georgia"/>
              <w:b w:val="0"/>
              <w:bCs w:val="0"/>
            </w:rPr>
          </w:rPrChange>
        </w:rPr>
        <w:commentReference w:id="5261"/>
      </w:r>
      <w:del w:id="5345" w:author="Toni" w:date="2016-06-12T20:08:00Z">
        <w:r w:rsidR="00B706A9" w:rsidRPr="00885CC0" w:rsidDel="00E541B8">
          <w:delText xml:space="preserve">TABLE </w:delText>
        </w:r>
      </w:del>
      <w:ins w:id="5346" w:author="Toni" w:date="2016-06-12T20:08:00Z">
        <w:del w:id="5347" w:author="Meir Kalter" w:date="2016-06-15T15:08:00Z">
          <w:r w:rsidRPr="001532BB" w:rsidDel="0062652E">
            <w:delText xml:space="preserve">Easy8 </w:delText>
          </w:r>
          <w:commentRangeStart w:id="5348"/>
          <w:r w:rsidRPr="001532BB" w:rsidDel="0062652E">
            <w:delText>Instruction</w:delText>
          </w:r>
        </w:del>
      </w:ins>
      <w:commentRangeEnd w:id="5348"/>
      <w:ins w:id="5349" w:author="Toni" w:date="2016-06-12T20:09:00Z">
        <w:del w:id="5350" w:author="Meir Kalter" w:date="2016-06-15T15:08:00Z">
          <w:r w:rsidRPr="0062652E" w:rsidDel="0062652E">
            <w:rPr>
              <w:rPrChange w:id="5351" w:author="Meir Kalter" w:date="2016-06-15T15:08:00Z">
                <w:rPr>
                  <w:rStyle w:val="CommentReference"/>
                  <w:rFonts w:eastAsia="Georgia" w:cs="Georgia"/>
                  <w:b w:val="0"/>
                  <w:bCs w:val="0"/>
                </w:rPr>
              </w:rPrChange>
            </w:rPr>
            <w:commentReference w:id="5348"/>
          </w:r>
        </w:del>
      </w:ins>
      <w:ins w:id="5352" w:author="Toni" w:date="2016-06-12T20:08:00Z">
        <w:del w:id="5353" w:author="Meir Kalter" w:date="2016-06-15T15:08:00Z">
          <w:r w:rsidRPr="00885CC0" w:rsidDel="0062652E">
            <w:delText xml:space="preserve"> Set</w:delText>
          </w:r>
        </w:del>
      </w:ins>
      <w:bookmarkEnd w:id="5343"/>
      <w:del w:id="5354" w:author="Meir Kalter" w:date="2016-06-15T15:08:00Z">
        <w:r w:rsidR="00B706A9" w:rsidRPr="001532BB" w:rsidDel="0062652E">
          <w:delText>1</w:delText>
        </w:r>
      </w:del>
      <w:ins w:id="5355" w:author="Meir Kalter" w:date="2016-06-15T15:09:00Z">
        <w:r w:rsidR="0062652E">
          <w:t>it means that it will populate the value in the second operator and use it to the specific instruction.</w:t>
        </w:r>
      </w:ins>
    </w:p>
    <w:p w:rsidR="002745D7" w:rsidRPr="001B1E85" w:rsidRDefault="002745D7" w:rsidP="00FB1943">
      <w:pPr>
        <w:pStyle w:val="Heading21"/>
        <w:numPr>
          <w:ilvl w:val="0"/>
          <w:numId w:val="147"/>
        </w:numPr>
        <w:outlineLvl w:val="9"/>
        <w:rPr>
          <w:ins w:id="5356" w:author="Meir Kalter" w:date="2016-06-14T10:51:00Z"/>
          <w:rStyle w:val="Ninguno"/>
          <w:rFonts w:ascii="Times New Roman" w:hAnsi="Times New Roman"/>
          <w:sz w:val="16"/>
          <w:szCs w:val="16"/>
          <w:rPrChange w:id="5357" w:author="Meir Kalter" w:date="2016-06-15T15:11:00Z">
            <w:rPr>
              <w:ins w:id="5358" w:author="Meir Kalter" w:date="2016-06-14T10:51:00Z"/>
              <w:rStyle w:val="Strong"/>
              <w:rFonts w:ascii="Cambria" w:eastAsia="Cambria" w:hAnsi="Cambria" w:cs="Cambria"/>
              <w:b w:val="0"/>
              <w:bCs w:val="0"/>
              <w:sz w:val="32"/>
              <w:szCs w:val="32"/>
              <w:lang w:val="es-ES"/>
            </w:rPr>
          </w:rPrChange>
        </w:rPr>
        <w:pPrChange w:id="5359" w:author="Meir Kalter" w:date="2016-07-04T13:50:00Z">
          <w:pPr>
            <w:pStyle w:val="Heading21"/>
            <w:numPr>
              <w:ilvl w:val="1"/>
              <w:numId w:val="54"/>
            </w:numPr>
            <w:ind w:left="576" w:hanging="576"/>
          </w:pPr>
        </w:pPrChange>
      </w:pPr>
      <w:bookmarkStart w:id="5360" w:name="_Toc453680553"/>
      <w:bookmarkStart w:id="5361" w:name="_Toc453680876"/>
      <w:ins w:id="5362" w:author="Meir Kalter" w:date="2016-06-14T10:50:00Z">
        <w:r w:rsidRPr="001B1E85">
          <w:rPr>
            <w:rStyle w:val="Ninguno"/>
            <w:rFonts w:ascii="Times New Roman" w:hAnsi="Times New Roman"/>
            <w:sz w:val="16"/>
            <w:szCs w:val="16"/>
            <w:rPrChange w:id="5363" w:author="Meir Kalter" w:date="2016-06-15T15:11:00Z">
              <w:rPr>
                <w:rStyle w:val="Ninguno"/>
                <w:rFonts w:ascii="Times New Roman" w:hAnsi="Times New Roman"/>
                <w:spacing w:val="5"/>
                <w:sz w:val="52"/>
                <w:szCs w:val="52"/>
              </w:rPr>
            </w:rPrChange>
          </w:rPr>
          <w:t>MOVEI RA, VALUE</w:t>
        </w:r>
      </w:ins>
      <w:bookmarkEnd w:id="5360"/>
      <w:bookmarkEnd w:id="5361"/>
    </w:p>
    <w:p w:rsidR="00F154ED" w:rsidRPr="001B1E85" w:rsidRDefault="002745D7" w:rsidP="00FB1943">
      <w:pPr>
        <w:pStyle w:val="Heading21"/>
        <w:numPr>
          <w:ilvl w:val="0"/>
          <w:numId w:val="147"/>
        </w:numPr>
        <w:outlineLvl w:val="9"/>
        <w:rPr>
          <w:ins w:id="5364" w:author="Meir Kalter" w:date="2016-06-14T10:51:00Z"/>
          <w:rStyle w:val="Ninguno"/>
          <w:rFonts w:ascii="Times New Roman" w:hAnsi="Times New Roman"/>
          <w:sz w:val="16"/>
          <w:szCs w:val="16"/>
          <w:rPrChange w:id="5365" w:author="Meir Kalter" w:date="2016-06-15T15:11:00Z">
            <w:rPr>
              <w:ins w:id="5366" w:author="Meir Kalter" w:date="2016-06-14T10:51:00Z"/>
              <w:rStyle w:val="Strong"/>
            </w:rPr>
          </w:rPrChange>
        </w:rPr>
        <w:pPrChange w:id="5367" w:author="Meir Kalter" w:date="2016-07-04T13:50:00Z">
          <w:pPr>
            <w:pStyle w:val="Heading21"/>
            <w:numPr>
              <w:ilvl w:val="1"/>
              <w:numId w:val="54"/>
            </w:numPr>
            <w:ind w:left="576" w:hanging="576"/>
          </w:pPr>
        </w:pPrChange>
      </w:pPr>
      <w:bookmarkStart w:id="5368" w:name="_Toc453680554"/>
      <w:bookmarkStart w:id="5369" w:name="_Toc453680877"/>
      <w:ins w:id="5370" w:author="Meir Kalter" w:date="2016-06-14T10:51:00Z">
        <w:r w:rsidRPr="001B1E85">
          <w:rPr>
            <w:rStyle w:val="Ninguno"/>
            <w:rFonts w:ascii="Times New Roman" w:hAnsi="Times New Roman"/>
            <w:sz w:val="16"/>
            <w:szCs w:val="16"/>
            <w:rPrChange w:id="5371" w:author="Meir Kalter" w:date="2016-06-15T15:11:00Z">
              <w:rPr>
                <w:rStyle w:val="Strong"/>
              </w:rPr>
            </w:rPrChange>
          </w:rPr>
          <w:t>MOVR RA,25</w:t>
        </w:r>
        <w:bookmarkEnd w:id="5368"/>
        <w:bookmarkEnd w:id="5369"/>
      </w:ins>
    </w:p>
    <w:p w:rsidR="00F154ED" w:rsidRPr="00F154ED" w:rsidRDefault="00F154ED" w:rsidP="00FB1943">
      <w:pPr>
        <w:pStyle w:val="Heading21"/>
        <w:numPr>
          <w:ilvl w:val="0"/>
          <w:numId w:val="147"/>
        </w:numPr>
        <w:outlineLvl w:val="9"/>
        <w:rPr>
          <w:ins w:id="5372" w:author="Meir Kalter" w:date="2016-06-14T10:51:00Z"/>
          <w:rStyle w:val="Ninguno"/>
          <w:rFonts w:ascii="Times New Roman" w:hAnsi="Times New Roman"/>
          <w:sz w:val="16"/>
          <w:szCs w:val="16"/>
          <w:rPrChange w:id="5373" w:author="Meir Kalter" w:date="2016-06-14T10:55:00Z">
            <w:rPr>
              <w:ins w:id="5374" w:author="Meir Kalter" w:date="2016-06-14T10:51:00Z"/>
              <w:rStyle w:val="Strong"/>
            </w:rPr>
          </w:rPrChange>
        </w:rPr>
        <w:pPrChange w:id="5375" w:author="Meir Kalter" w:date="2016-07-04T13:50:00Z">
          <w:pPr>
            <w:pStyle w:val="Heading21"/>
            <w:numPr>
              <w:ilvl w:val="1"/>
              <w:numId w:val="54"/>
            </w:numPr>
            <w:ind w:left="576" w:hanging="576"/>
          </w:pPr>
        </w:pPrChange>
      </w:pPr>
      <w:bookmarkStart w:id="5376" w:name="_Toc453680555"/>
      <w:bookmarkStart w:id="5377" w:name="_Toc453680878"/>
      <w:ins w:id="5378" w:author="Meir Kalter" w:date="2016-06-14T10:51:00Z">
        <w:r w:rsidRPr="00F154ED">
          <w:rPr>
            <w:rStyle w:val="Ninguno"/>
            <w:rFonts w:ascii="Times New Roman" w:hAnsi="Times New Roman"/>
            <w:sz w:val="16"/>
            <w:szCs w:val="16"/>
            <w:rPrChange w:id="5379" w:author="Meir Kalter" w:date="2016-06-14T10:55:00Z">
              <w:rPr>
                <w:rStyle w:val="Strong"/>
              </w:rPr>
            </w:rPrChange>
          </w:rPr>
          <w:t>MOVE 34,RA</w:t>
        </w:r>
        <w:bookmarkEnd w:id="5376"/>
        <w:bookmarkEnd w:id="5377"/>
      </w:ins>
    </w:p>
    <w:p w:rsidR="00F154ED" w:rsidRPr="00F154ED" w:rsidRDefault="00F154ED" w:rsidP="00FB1943">
      <w:pPr>
        <w:pStyle w:val="Heading21"/>
        <w:numPr>
          <w:ilvl w:val="0"/>
          <w:numId w:val="147"/>
        </w:numPr>
        <w:outlineLvl w:val="9"/>
        <w:rPr>
          <w:ins w:id="5380" w:author="Meir Kalter" w:date="2016-06-14T10:52:00Z"/>
          <w:rStyle w:val="Ninguno"/>
          <w:rFonts w:ascii="Times New Roman" w:hAnsi="Times New Roman"/>
          <w:sz w:val="16"/>
          <w:szCs w:val="16"/>
          <w:rPrChange w:id="5381" w:author="Meir Kalter" w:date="2016-06-14T10:55:00Z">
            <w:rPr>
              <w:ins w:id="5382" w:author="Meir Kalter" w:date="2016-06-14T10:52:00Z"/>
              <w:rStyle w:val="Strong"/>
            </w:rPr>
          </w:rPrChange>
        </w:rPr>
        <w:pPrChange w:id="5383" w:author="Meir Kalter" w:date="2016-07-04T13:50:00Z">
          <w:pPr>
            <w:pStyle w:val="Heading21"/>
            <w:numPr>
              <w:ilvl w:val="1"/>
              <w:numId w:val="54"/>
            </w:numPr>
            <w:ind w:left="576" w:hanging="576"/>
          </w:pPr>
        </w:pPrChange>
      </w:pPr>
      <w:bookmarkStart w:id="5384" w:name="_Toc453680556"/>
      <w:bookmarkStart w:id="5385" w:name="_Toc453680879"/>
      <w:ins w:id="5386" w:author="Meir Kalter" w:date="2016-06-14T10:51:00Z">
        <w:r w:rsidRPr="00F154ED">
          <w:rPr>
            <w:rStyle w:val="Ninguno"/>
            <w:rFonts w:ascii="Times New Roman" w:hAnsi="Times New Roman"/>
            <w:sz w:val="16"/>
            <w:szCs w:val="16"/>
            <w:rPrChange w:id="5387" w:author="Meir Kalter" w:date="2016-06-14T10:55:00Z">
              <w:rPr>
                <w:rStyle w:val="Strong"/>
              </w:rPr>
            </w:rPrChange>
          </w:rPr>
          <w:t xml:space="preserve">ADDI </w:t>
        </w:r>
      </w:ins>
      <w:ins w:id="5388" w:author="Meir Kalter" w:date="2016-06-14T10:52:00Z">
        <w:r w:rsidRPr="00F154ED">
          <w:rPr>
            <w:rStyle w:val="Ninguno"/>
            <w:rFonts w:ascii="Times New Roman" w:hAnsi="Times New Roman"/>
            <w:sz w:val="16"/>
            <w:szCs w:val="16"/>
            <w:rPrChange w:id="5389" w:author="Meir Kalter" w:date="2016-06-14T10:55:00Z">
              <w:rPr>
                <w:rStyle w:val="Strong"/>
              </w:rPr>
            </w:rPrChange>
          </w:rPr>
          <w:t>RA,34</w:t>
        </w:r>
        <w:bookmarkEnd w:id="5384"/>
        <w:bookmarkEnd w:id="5385"/>
      </w:ins>
    </w:p>
    <w:p w:rsidR="00C0594E" w:rsidRPr="00F154ED" w:rsidRDefault="00F154ED" w:rsidP="00FB1943">
      <w:pPr>
        <w:pStyle w:val="Heading21"/>
        <w:numPr>
          <w:ilvl w:val="0"/>
          <w:numId w:val="147"/>
        </w:numPr>
        <w:outlineLvl w:val="9"/>
        <w:rPr>
          <w:ins w:id="5390" w:author="Meir Kalter" w:date="2016-06-14T10:52:00Z"/>
          <w:rStyle w:val="Ninguno"/>
          <w:rFonts w:ascii="Times New Roman" w:hAnsi="Times New Roman"/>
          <w:sz w:val="16"/>
          <w:szCs w:val="16"/>
          <w:rPrChange w:id="5391" w:author="Meir Kalter" w:date="2016-06-14T10:55:00Z">
            <w:rPr>
              <w:ins w:id="5392" w:author="Meir Kalter" w:date="2016-06-14T10:52:00Z"/>
              <w:rStyle w:val="Strong"/>
            </w:rPr>
          </w:rPrChange>
        </w:rPr>
        <w:pPrChange w:id="5393" w:author="Meir Kalter" w:date="2016-07-04T13:50:00Z">
          <w:pPr>
            <w:pStyle w:val="Heading21"/>
            <w:numPr>
              <w:ilvl w:val="1"/>
              <w:numId w:val="54"/>
            </w:numPr>
            <w:ind w:left="576" w:hanging="576"/>
          </w:pPr>
        </w:pPrChange>
      </w:pPr>
      <w:bookmarkStart w:id="5394" w:name="_Toc453680557"/>
      <w:bookmarkStart w:id="5395" w:name="_Toc453680880"/>
      <w:ins w:id="5396" w:author="Meir Kalter" w:date="2016-06-14T10:52:00Z">
        <w:r w:rsidRPr="00F154ED">
          <w:rPr>
            <w:rStyle w:val="Ninguno"/>
            <w:rFonts w:ascii="Times New Roman" w:hAnsi="Times New Roman"/>
            <w:sz w:val="16"/>
            <w:szCs w:val="16"/>
            <w:rPrChange w:id="5397" w:author="Meir Kalter" w:date="2016-06-14T10:55:00Z">
              <w:rPr>
                <w:rStyle w:val="Strong"/>
              </w:rPr>
            </w:rPrChange>
          </w:rPr>
          <w:t>ADD RA, 45</w:t>
        </w:r>
      </w:ins>
      <w:bookmarkEnd w:id="5394"/>
      <w:bookmarkEnd w:id="5395"/>
      <w:ins w:id="5398" w:author="Meir Kalter" w:date="2016-06-14T10:50:00Z">
        <w:r w:rsidR="002745D7" w:rsidRPr="00F154ED" w:rsidDel="002745D7">
          <w:rPr>
            <w:rStyle w:val="Ninguno"/>
            <w:rFonts w:ascii="Times New Roman" w:hAnsi="Times New Roman"/>
            <w:sz w:val="16"/>
            <w:szCs w:val="16"/>
            <w:rPrChange w:id="5399" w:author="Meir Kalter" w:date="2016-06-14T10:55:00Z">
              <w:rPr>
                <w:rStyle w:val="Ninguno"/>
                <w:sz w:val="16"/>
                <w:szCs w:val="16"/>
              </w:rPr>
            </w:rPrChange>
          </w:rPr>
          <w:t xml:space="preserve"> </w:t>
        </w:r>
      </w:ins>
      <w:del w:id="5400" w:author="Meir Kalter" w:date="2016-06-14T10:50:00Z">
        <w:r w:rsidR="00B706A9" w:rsidRPr="00F154ED" w:rsidDel="002745D7">
          <w:rPr>
            <w:rStyle w:val="Ninguno"/>
            <w:rFonts w:ascii="Times New Roman" w:hAnsi="Times New Roman"/>
            <w:sz w:val="16"/>
            <w:szCs w:val="16"/>
            <w:rPrChange w:id="5401" w:author="Meir Kalter" w:date="2016-06-14T10:55:00Z">
              <w:rPr>
                <w:rStyle w:val="Ninguno"/>
                <w:sz w:val="16"/>
                <w:szCs w:val="16"/>
              </w:rPr>
            </w:rPrChange>
          </w:rPr>
          <w:delText>EASY8 INSTRUCTION SET.</w:delText>
        </w:r>
      </w:del>
    </w:p>
    <w:p w:rsidR="00F154ED" w:rsidRPr="00F154ED" w:rsidRDefault="00F154ED" w:rsidP="00FB1943">
      <w:pPr>
        <w:pStyle w:val="Heading21"/>
        <w:numPr>
          <w:ilvl w:val="0"/>
          <w:numId w:val="147"/>
        </w:numPr>
        <w:outlineLvl w:val="9"/>
        <w:rPr>
          <w:ins w:id="5402" w:author="Meir Kalter" w:date="2016-06-14T10:53:00Z"/>
          <w:rStyle w:val="Ninguno"/>
          <w:rFonts w:ascii="Times New Roman" w:hAnsi="Times New Roman"/>
          <w:sz w:val="16"/>
          <w:szCs w:val="16"/>
          <w:rPrChange w:id="5403" w:author="Meir Kalter" w:date="2016-06-14T10:55:00Z">
            <w:rPr>
              <w:ins w:id="5404" w:author="Meir Kalter" w:date="2016-06-14T10:53:00Z"/>
              <w:rStyle w:val="Strong"/>
            </w:rPr>
          </w:rPrChange>
        </w:rPr>
        <w:pPrChange w:id="5405" w:author="Meir Kalter" w:date="2016-07-04T13:50:00Z">
          <w:pPr>
            <w:pStyle w:val="Heading21"/>
            <w:numPr>
              <w:ilvl w:val="1"/>
              <w:numId w:val="54"/>
            </w:numPr>
            <w:ind w:left="576" w:hanging="576"/>
          </w:pPr>
        </w:pPrChange>
      </w:pPr>
      <w:ins w:id="5406" w:author="Meir Kalter" w:date="2016-06-14T10:52:00Z">
        <w:r w:rsidRPr="00F154ED">
          <w:rPr>
            <w:rStyle w:val="Ninguno"/>
            <w:rFonts w:ascii="Times New Roman" w:hAnsi="Times New Roman"/>
            <w:sz w:val="16"/>
            <w:szCs w:val="16"/>
            <w:rPrChange w:id="5407" w:author="Meir Kalter" w:date="2016-06-14T10:55:00Z">
              <w:rPr>
                <w:b/>
                <w:bCs/>
              </w:rPr>
            </w:rPrChange>
          </w:rPr>
          <w:t>SUBI RA,V</w:t>
        </w:r>
      </w:ins>
      <w:ins w:id="5408" w:author="Meir Kalter" w:date="2016-06-14T10:54:00Z">
        <w:r w:rsidRPr="00F154ED">
          <w:rPr>
            <w:rStyle w:val="Ninguno"/>
            <w:rFonts w:ascii="Times New Roman" w:hAnsi="Times New Roman"/>
            <w:sz w:val="16"/>
            <w:szCs w:val="16"/>
            <w:rPrChange w:id="5409" w:author="Meir Kalter" w:date="2016-06-14T10:55:00Z">
              <w:rPr>
                <w:rStyle w:val="Strong"/>
              </w:rPr>
            </w:rPrChange>
          </w:rPr>
          <w:t xml:space="preserve"> 56</w:t>
        </w:r>
      </w:ins>
    </w:p>
    <w:p w:rsidR="00F154ED" w:rsidRPr="00F154ED" w:rsidRDefault="00F154ED" w:rsidP="00FB1943">
      <w:pPr>
        <w:pStyle w:val="Heading21"/>
        <w:numPr>
          <w:ilvl w:val="0"/>
          <w:numId w:val="147"/>
        </w:numPr>
        <w:outlineLvl w:val="9"/>
        <w:rPr>
          <w:ins w:id="5410" w:author="Meir Kalter" w:date="2016-06-14T10:52:00Z"/>
          <w:rStyle w:val="Ninguno"/>
          <w:rFonts w:ascii="Times New Roman" w:hAnsi="Times New Roman"/>
          <w:sz w:val="16"/>
          <w:szCs w:val="16"/>
          <w:rPrChange w:id="5411" w:author="Meir Kalter" w:date="2016-06-14T10:55:00Z">
            <w:rPr>
              <w:ins w:id="5412" w:author="Meir Kalter" w:date="2016-06-14T10:52:00Z"/>
            </w:rPr>
          </w:rPrChange>
        </w:rPr>
        <w:pPrChange w:id="5413" w:author="Meir Kalter" w:date="2016-07-04T13:50:00Z">
          <w:pPr>
            <w:pStyle w:val="Heading21"/>
            <w:numPr>
              <w:ilvl w:val="1"/>
              <w:numId w:val="54"/>
            </w:numPr>
            <w:ind w:left="576" w:hanging="576"/>
          </w:pPr>
        </w:pPrChange>
      </w:pPr>
      <w:ins w:id="5414" w:author="Meir Kalter" w:date="2016-06-14T10:53:00Z">
        <w:r w:rsidRPr="00F154ED">
          <w:rPr>
            <w:rStyle w:val="Ninguno"/>
            <w:rFonts w:ascii="Times New Roman" w:hAnsi="Times New Roman"/>
            <w:sz w:val="16"/>
            <w:szCs w:val="16"/>
            <w:rPrChange w:id="5415" w:author="Meir Kalter" w:date="2016-06-14T10:55:00Z">
              <w:rPr/>
            </w:rPrChange>
          </w:rPr>
          <w:t>SUB RA,46</w:t>
        </w:r>
      </w:ins>
    </w:p>
    <w:p w:rsidR="00F154ED" w:rsidRPr="00F154ED" w:rsidRDefault="00F154ED" w:rsidP="00FB1943">
      <w:pPr>
        <w:pStyle w:val="Heading21"/>
        <w:numPr>
          <w:ilvl w:val="0"/>
          <w:numId w:val="147"/>
        </w:numPr>
        <w:outlineLvl w:val="9"/>
        <w:rPr>
          <w:ins w:id="5416" w:author="Meir Kalter" w:date="2016-06-14T10:54:00Z"/>
          <w:rStyle w:val="Ninguno"/>
          <w:rFonts w:ascii="Times New Roman" w:hAnsi="Times New Roman"/>
          <w:sz w:val="16"/>
          <w:szCs w:val="16"/>
          <w:rPrChange w:id="5417" w:author="Meir Kalter" w:date="2016-06-14T10:55:00Z">
            <w:rPr>
              <w:ins w:id="5418" w:author="Meir Kalter" w:date="2016-06-14T10:54:00Z"/>
            </w:rPr>
          </w:rPrChange>
        </w:rPr>
        <w:pPrChange w:id="5419" w:author="Meir Kalter" w:date="2016-07-04T13:50:00Z">
          <w:pPr>
            <w:pStyle w:val="Heading21"/>
            <w:numPr>
              <w:ilvl w:val="1"/>
              <w:numId w:val="54"/>
            </w:numPr>
            <w:ind w:left="576" w:hanging="576"/>
          </w:pPr>
        </w:pPrChange>
      </w:pPr>
      <w:ins w:id="5420" w:author="Meir Kalter" w:date="2016-06-14T10:54:00Z">
        <w:r w:rsidRPr="00F154ED">
          <w:rPr>
            <w:rStyle w:val="Ninguno"/>
            <w:rFonts w:ascii="Times New Roman" w:hAnsi="Times New Roman"/>
            <w:sz w:val="16"/>
            <w:szCs w:val="16"/>
            <w:rPrChange w:id="5421" w:author="Meir Kalter" w:date="2016-06-14T10:55:00Z">
              <w:rPr/>
            </w:rPrChange>
          </w:rPr>
          <w:t>INC RA</w:t>
        </w:r>
      </w:ins>
    </w:p>
    <w:p w:rsidR="00F154ED" w:rsidRPr="00F154ED" w:rsidRDefault="00F154ED" w:rsidP="00FB1943">
      <w:pPr>
        <w:pStyle w:val="Heading21"/>
        <w:numPr>
          <w:ilvl w:val="0"/>
          <w:numId w:val="147"/>
        </w:numPr>
        <w:outlineLvl w:val="9"/>
        <w:rPr>
          <w:ins w:id="5422" w:author="Meir Kalter" w:date="2016-06-14T10:54:00Z"/>
          <w:rStyle w:val="Ninguno"/>
          <w:rFonts w:ascii="Times New Roman" w:hAnsi="Times New Roman"/>
          <w:sz w:val="16"/>
          <w:szCs w:val="16"/>
          <w:rPrChange w:id="5423" w:author="Meir Kalter" w:date="2016-06-14T10:55:00Z">
            <w:rPr>
              <w:ins w:id="5424" w:author="Meir Kalter" w:date="2016-06-14T10:54:00Z"/>
            </w:rPr>
          </w:rPrChange>
        </w:rPr>
        <w:pPrChange w:id="5425" w:author="Meir Kalter" w:date="2016-07-04T13:50:00Z">
          <w:pPr>
            <w:pStyle w:val="Heading21"/>
            <w:numPr>
              <w:ilvl w:val="1"/>
              <w:numId w:val="54"/>
            </w:numPr>
            <w:ind w:left="576" w:hanging="576"/>
          </w:pPr>
        </w:pPrChange>
      </w:pPr>
      <w:ins w:id="5426" w:author="Meir Kalter" w:date="2016-06-14T10:54:00Z">
        <w:r w:rsidRPr="00F154ED">
          <w:rPr>
            <w:rStyle w:val="Ninguno"/>
            <w:rFonts w:ascii="Times New Roman" w:hAnsi="Times New Roman"/>
            <w:sz w:val="16"/>
            <w:szCs w:val="16"/>
            <w:rPrChange w:id="5427" w:author="Meir Kalter" w:date="2016-06-14T10:55:00Z">
              <w:rPr/>
            </w:rPrChange>
          </w:rPr>
          <w:t>DEC RA</w:t>
        </w:r>
      </w:ins>
    </w:p>
    <w:p w:rsidR="00F154ED" w:rsidRDefault="00F154ED" w:rsidP="00FB1943">
      <w:pPr>
        <w:pStyle w:val="Heading21"/>
        <w:numPr>
          <w:ilvl w:val="0"/>
          <w:numId w:val="147"/>
        </w:numPr>
        <w:outlineLvl w:val="9"/>
        <w:rPr>
          <w:ins w:id="5428" w:author="Meir Kalter" w:date="2016-06-14T10:55:00Z"/>
          <w:rStyle w:val="Ninguno"/>
          <w:rFonts w:ascii="Times New Roman" w:hAnsi="Times New Roman"/>
          <w:sz w:val="16"/>
          <w:szCs w:val="16"/>
        </w:rPr>
        <w:pPrChange w:id="5429" w:author="Meir Kalter" w:date="2016-07-04T13:50:00Z">
          <w:pPr>
            <w:pStyle w:val="Heading21"/>
            <w:numPr>
              <w:ilvl w:val="1"/>
              <w:numId w:val="54"/>
            </w:numPr>
            <w:ind w:left="576" w:hanging="576"/>
          </w:pPr>
        </w:pPrChange>
      </w:pPr>
      <w:ins w:id="5430" w:author="Meir Kalter" w:date="2016-06-14T10:55:00Z">
        <w:r>
          <w:rPr>
            <w:rStyle w:val="Ninguno"/>
            <w:rFonts w:ascii="Times New Roman" w:hAnsi="Times New Roman"/>
            <w:sz w:val="16"/>
            <w:szCs w:val="16"/>
          </w:rPr>
          <w:t>COMPAREI RA, VALUE</w:t>
        </w:r>
      </w:ins>
    </w:p>
    <w:p w:rsidR="00F154ED" w:rsidRPr="001B1E85" w:rsidRDefault="00F154ED" w:rsidP="00FB1943">
      <w:pPr>
        <w:pStyle w:val="Heading21"/>
        <w:numPr>
          <w:ilvl w:val="0"/>
          <w:numId w:val="147"/>
        </w:numPr>
        <w:outlineLvl w:val="9"/>
        <w:rPr>
          <w:ins w:id="5431" w:author="Meir Kalter" w:date="2016-06-14T10:55:00Z"/>
          <w:rStyle w:val="Ninguno"/>
          <w:rFonts w:ascii="Times New Roman" w:hAnsi="Times New Roman"/>
          <w:sz w:val="16"/>
          <w:szCs w:val="16"/>
          <w:rtl/>
          <w:rPrChange w:id="5432" w:author="Meir Kalter" w:date="2016-06-15T15:10:00Z">
            <w:rPr>
              <w:ins w:id="5433" w:author="Meir Kalter" w:date="2016-06-14T10:55:00Z"/>
              <w:rtl/>
            </w:rPr>
          </w:rPrChange>
        </w:rPr>
        <w:pPrChange w:id="5434" w:author="Meir Kalter" w:date="2016-07-04T13:50:00Z">
          <w:pPr>
            <w:ind w:firstLine="576"/>
          </w:pPr>
        </w:pPrChange>
      </w:pPr>
      <w:ins w:id="5435" w:author="Meir Kalter" w:date="2016-06-14T10:55:00Z">
        <w:r>
          <w:rPr>
            <w:rStyle w:val="Ninguno"/>
            <w:rFonts w:ascii="Times New Roman" w:hAnsi="Times New Roman"/>
            <w:sz w:val="16"/>
            <w:szCs w:val="16"/>
          </w:rPr>
          <w:t>COMPARE RA, VALUE</w:t>
        </w:r>
      </w:ins>
    </w:p>
    <w:p w:rsidR="00F154ED" w:rsidRDefault="00F154ED" w:rsidP="00FB1943">
      <w:pPr>
        <w:pStyle w:val="Heading21"/>
        <w:numPr>
          <w:ilvl w:val="0"/>
          <w:numId w:val="147"/>
        </w:numPr>
        <w:outlineLvl w:val="9"/>
        <w:rPr>
          <w:ins w:id="5436" w:author="Meir Kalter" w:date="2016-06-14T10:56:00Z"/>
          <w:rStyle w:val="Ninguno"/>
          <w:rFonts w:ascii="Times New Roman" w:hAnsi="Times New Roman"/>
          <w:sz w:val="16"/>
          <w:szCs w:val="16"/>
        </w:rPr>
        <w:pPrChange w:id="5437" w:author="Meir Kalter" w:date="2016-07-04T13:50:00Z">
          <w:pPr>
            <w:pStyle w:val="Heading21"/>
            <w:numPr>
              <w:ilvl w:val="1"/>
              <w:numId w:val="54"/>
            </w:numPr>
            <w:ind w:left="576" w:hanging="576"/>
          </w:pPr>
        </w:pPrChange>
      </w:pPr>
      <w:ins w:id="5438" w:author="Meir Kalter" w:date="2016-06-14T10:56:00Z">
        <w:r>
          <w:rPr>
            <w:rStyle w:val="Ninguno"/>
            <w:rFonts w:ascii="Times New Roman" w:hAnsi="Times New Roman"/>
            <w:sz w:val="16"/>
            <w:szCs w:val="16"/>
          </w:rPr>
          <w:t>JUMP ADDRESS</w:t>
        </w:r>
      </w:ins>
    </w:p>
    <w:p w:rsidR="00F154ED" w:rsidRDefault="00F154ED" w:rsidP="00FB1943">
      <w:pPr>
        <w:pStyle w:val="Heading21"/>
        <w:numPr>
          <w:ilvl w:val="0"/>
          <w:numId w:val="147"/>
        </w:numPr>
        <w:outlineLvl w:val="9"/>
        <w:rPr>
          <w:ins w:id="5439" w:author="Meir Kalter" w:date="2016-06-14T10:56:00Z"/>
          <w:rStyle w:val="Ninguno"/>
          <w:rFonts w:ascii="Times New Roman" w:hAnsi="Times New Roman"/>
          <w:sz w:val="16"/>
          <w:szCs w:val="16"/>
        </w:rPr>
        <w:pPrChange w:id="5440" w:author="Meir Kalter" w:date="2016-07-04T13:50:00Z">
          <w:pPr>
            <w:pStyle w:val="Heading21"/>
            <w:numPr>
              <w:ilvl w:val="1"/>
              <w:numId w:val="54"/>
            </w:numPr>
            <w:ind w:left="576" w:hanging="576"/>
          </w:pPr>
        </w:pPrChange>
      </w:pPr>
      <w:ins w:id="5441" w:author="Meir Kalter" w:date="2016-06-14T10:56:00Z">
        <w:r>
          <w:rPr>
            <w:rStyle w:val="Ninguno"/>
            <w:rFonts w:ascii="Times New Roman" w:hAnsi="Times New Roman"/>
            <w:sz w:val="16"/>
            <w:szCs w:val="16"/>
          </w:rPr>
          <w:t>JLESS ADDRESS</w:t>
        </w:r>
      </w:ins>
    </w:p>
    <w:p w:rsidR="00F154ED" w:rsidRDefault="00F154ED" w:rsidP="00FB1943">
      <w:pPr>
        <w:pStyle w:val="Heading21"/>
        <w:numPr>
          <w:ilvl w:val="0"/>
          <w:numId w:val="147"/>
        </w:numPr>
        <w:outlineLvl w:val="9"/>
        <w:rPr>
          <w:ins w:id="5442" w:author="Meir Kalter" w:date="2016-06-14T10:56:00Z"/>
          <w:rStyle w:val="Ninguno"/>
          <w:rFonts w:ascii="Times New Roman" w:hAnsi="Times New Roman"/>
          <w:sz w:val="16"/>
          <w:szCs w:val="16"/>
        </w:rPr>
        <w:pPrChange w:id="5443" w:author="Meir Kalter" w:date="2016-07-04T13:50:00Z">
          <w:pPr>
            <w:ind w:firstLine="576"/>
          </w:pPr>
        </w:pPrChange>
      </w:pPr>
      <w:ins w:id="5444" w:author="Meir Kalter" w:date="2016-06-14T10:56:00Z">
        <w:r>
          <w:rPr>
            <w:rStyle w:val="Ninguno"/>
            <w:rFonts w:ascii="Times New Roman" w:hAnsi="Times New Roman"/>
            <w:sz w:val="16"/>
            <w:szCs w:val="16"/>
          </w:rPr>
          <w:t>JGREATER ADDRESS</w:t>
        </w:r>
      </w:ins>
    </w:p>
    <w:p w:rsidR="00F154ED" w:rsidRDefault="00F154ED" w:rsidP="00FB1943">
      <w:pPr>
        <w:pStyle w:val="Heading21"/>
        <w:numPr>
          <w:ilvl w:val="0"/>
          <w:numId w:val="147"/>
        </w:numPr>
        <w:outlineLvl w:val="9"/>
        <w:rPr>
          <w:ins w:id="5445" w:author="Meir Kalter" w:date="2016-06-14T10:57:00Z"/>
          <w:rStyle w:val="Ninguno"/>
          <w:rFonts w:ascii="Times New Roman" w:hAnsi="Times New Roman"/>
          <w:sz w:val="16"/>
          <w:szCs w:val="16"/>
        </w:rPr>
        <w:pPrChange w:id="5446" w:author="Meir Kalter" w:date="2016-07-04T13:50:00Z">
          <w:pPr>
            <w:ind w:firstLine="576"/>
          </w:pPr>
        </w:pPrChange>
      </w:pPr>
      <w:ins w:id="5447" w:author="Meir Kalter" w:date="2016-06-14T10:56:00Z">
        <w:r w:rsidRPr="00FB1943">
          <w:rPr>
            <w:rStyle w:val="Ninguno"/>
            <w:rFonts w:ascii="Times New Roman" w:hAnsi="Times New Roman"/>
            <w:sz w:val="16"/>
            <w:szCs w:val="16"/>
            <w:rPrChange w:id="5448" w:author="Meir Kalter" w:date="2016-07-04T13:51:00Z">
              <w:rPr>
                <w:rFonts w:ascii="Times New Roman" w:hAnsi="Times New Roman"/>
                <w:b/>
                <w:bCs/>
                <w:sz w:val="16"/>
                <w:szCs w:val="16"/>
              </w:rPr>
            </w:rPrChange>
          </w:rPr>
          <w:t xml:space="preserve">JEQUAL </w:t>
        </w:r>
        <w:r>
          <w:rPr>
            <w:rStyle w:val="Ninguno"/>
            <w:rFonts w:ascii="Times New Roman" w:hAnsi="Times New Roman"/>
            <w:sz w:val="16"/>
            <w:szCs w:val="16"/>
          </w:rPr>
          <w:t>ADDRESS</w:t>
        </w:r>
      </w:ins>
    </w:p>
    <w:p w:rsidR="00F154ED" w:rsidRDefault="00F154ED" w:rsidP="00FB1943">
      <w:pPr>
        <w:pStyle w:val="Heading21"/>
        <w:numPr>
          <w:ilvl w:val="0"/>
          <w:numId w:val="147"/>
        </w:numPr>
        <w:outlineLvl w:val="9"/>
        <w:rPr>
          <w:ins w:id="5449" w:author="Meir Kalter" w:date="2016-06-14T10:57:00Z"/>
          <w:rStyle w:val="Ninguno"/>
          <w:rFonts w:ascii="Times New Roman" w:hAnsi="Times New Roman"/>
          <w:sz w:val="16"/>
          <w:szCs w:val="16"/>
        </w:rPr>
        <w:pPrChange w:id="5450" w:author="Meir Kalter" w:date="2016-07-04T13:50:00Z">
          <w:pPr>
            <w:ind w:firstLine="576"/>
          </w:pPr>
        </w:pPrChange>
      </w:pPr>
      <w:ins w:id="5451" w:author="Meir Kalter" w:date="2016-06-14T10:57:00Z">
        <w:r>
          <w:rPr>
            <w:rStyle w:val="Ninguno"/>
            <w:rFonts w:ascii="Times New Roman" w:hAnsi="Times New Roman"/>
            <w:sz w:val="16"/>
            <w:szCs w:val="16"/>
          </w:rPr>
          <w:t>PUSH RA</w:t>
        </w:r>
      </w:ins>
    </w:p>
    <w:p w:rsidR="00F154ED" w:rsidRDefault="00F154ED" w:rsidP="00FB1943">
      <w:pPr>
        <w:pStyle w:val="Heading21"/>
        <w:numPr>
          <w:ilvl w:val="0"/>
          <w:numId w:val="147"/>
        </w:numPr>
        <w:outlineLvl w:val="9"/>
        <w:rPr>
          <w:ins w:id="5452" w:author="Meir Kalter" w:date="2016-06-14T10:57:00Z"/>
          <w:rStyle w:val="Ninguno"/>
          <w:rFonts w:ascii="Times New Roman" w:hAnsi="Times New Roman"/>
          <w:sz w:val="16"/>
          <w:szCs w:val="16"/>
        </w:rPr>
        <w:pPrChange w:id="5453" w:author="Meir Kalter" w:date="2016-07-04T13:50:00Z">
          <w:pPr>
            <w:ind w:firstLine="576"/>
          </w:pPr>
        </w:pPrChange>
      </w:pPr>
      <w:ins w:id="5454" w:author="Meir Kalter" w:date="2016-06-14T10:57:00Z">
        <w:r>
          <w:rPr>
            <w:rStyle w:val="Ninguno"/>
            <w:rFonts w:ascii="Times New Roman" w:hAnsi="Times New Roman"/>
            <w:sz w:val="16"/>
            <w:szCs w:val="16"/>
          </w:rPr>
          <w:t>POP RA</w:t>
        </w:r>
      </w:ins>
    </w:p>
    <w:p w:rsidR="00F154ED" w:rsidRPr="00FB1943" w:rsidRDefault="00F154ED" w:rsidP="00FB1943">
      <w:pPr>
        <w:pStyle w:val="ListParagraph"/>
        <w:numPr>
          <w:ilvl w:val="0"/>
          <w:numId w:val="147"/>
        </w:numPr>
        <w:rPr>
          <w:ins w:id="5455" w:author="Meir Kalter" w:date="2016-06-14T10:57:00Z"/>
          <w:rStyle w:val="Ninguno"/>
          <w:rFonts w:ascii="Times New Roman" w:eastAsia="Georgia" w:hAnsi="Times New Roman" w:cs="Georgia"/>
          <w:sz w:val="16"/>
          <w:szCs w:val="16"/>
          <w:rPrChange w:id="5456" w:author="Meir Kalter" w:date="2016-07-04T13:51:00Z">
            <w:rPr>
              <w:ins w:id="5457" w:author="Meir Kalter" w:date="2016-06-14T10:57:00Z"/>
              <w:rStyle w:val="Ninguno"/>
              <w:rFonts w:ascii="Times New Roman" w:hAnsi="Times New Roman"/>
              <w:sz w:val="16"/>
              <w:szCs w:val="16"/>
            </w:rPr>
          </w:rPrChange>
        </w:rPr>
        <w:pPrChange w:id="5458" w:author="Meir Kalter" w:date="2016-07-04T13:50:00Z">
          <w:pPr>
            <w:ind w:firstLine="576"/>
          </w:pPr>
        </w:pPrChange>
      </w:pPr>
      <w:ins w:id="5459" w:author="Meir Kalter" w:date="2016-06-14T10:57:00Z">
        <w:r w:rsidRPr="00FB1943">
          <w:rPr>
            <w:rStyle w:val="Ninguno"/>
            <w:rFonts w:ascii="Times New Roman" w:eastAsia="Georgia" w:hAnsi="Times New Roman" w:cs="Georgia"/>
            <w:sz w:val="16"/>
            <w:szCs w:val="16"/>
            <w:rPrChange w:id="5460" w:author="Meir Kalter" w:date="2016-07-04T13:51:00Z">
              <w:rPr>
                <w:rStyle w:val="Ninguno"/>
                <w:rFonts w:ascii="Times New Roman" w:hAnsi="Times New Roman"/>
                <w:sz w:val="16"/>
                <w:szCs w:val="16"/>
              </w:rPr>
            </w:rPrChange>
          </w:rPr>
          <w:t>CALL ADDRES</w:t>
        </w:r>
      </w:ins>
    </w:p>
    <w:p w:rsidR="00F154ED" w:rsidRPr="00FB1943" w:rsidRDefault="00F154ED" w:rsidP="00FB1943">
      <w:pPr>
        <w:pStyle w:val="ListParagraph"/>
        <w:numPr>
          <w:ilvl w:val="0"/>
          <w:numId w:val="147"/>
        </w:numPr>
        <w:rPr>
          <w:ins w:id="5461" w:author="Meir Kalter" w:date="2016-06-14T10:56:00Z"/>
          <w:rStyle w:val="Ninguno"/>
          <w:rFonts w:ascii="Times New Roman" w:eastAsia="Georgia" w:hAnsi="Times New Roman" w:cs="Georgia"/>
          <w:sz w:val="16"/>
          <w:szCs w:val="16"/>
          <w:rtl/>
          <w:rPrChange w:id="5462" w:author="Meir Kalter" w:date="2016-07-04T13:51:00Z">
            <w:rPr>
              <w:ins w:id="5463" w:author="Meir Kalter" w:date="2016-06-14T10:56:00Z"/>
              <w:rtl/>
            </w:rPr>
          </w:rPrChange>
        </w:rPr>
        <w:pPrChange w:id="5464" w:author="Meir Kalter" w:date="2016-07-04T13:50:00Z">
          <w:pPr>
            <w:ind w:firstLine="576"/>
          </w:pPr>
        </w:pPrChange>
      </w:pPr>
      <w:ins w:id="5465" w:author="Meir Kalter" w:date="2016-06-14T10:57:00Z">
        <w:r w:rsidRPr="00FB1943">
          <w:rPr>
            <w:rStyle w:val="Ninguno"/>
            <w:rFonts w:ascii="Times New Roman" w:eastAsia="Georgia" w:hAnsi="Times New Roman" w:cs="Georgia"/>
            <w:sz w:val="16"/>
            <w:szCs w:val="16"/>
            <w:rPrChange w:id="5466" w:author="Meir Kalter" w:date="2016-07-04T13:51:00Z">
              <w:rPr>
                <w:rStyle w:val="Ninguno"/>
                <w:rFonts w:ascii="Times New Roman" w:hAnsi="Times New Roman"/>
                <w:sz w:val="16"/>
                <w:szCs w:val="16"/>
              </w:rPr>
            </w:rPrChange>
          </w:rPr>
          <w:t>RET</w:t>
        </w:r>
      </w:ins>
    </w:p>
    <w:p w:rsidR="00F154ED" w:rsidRPr="00551348" w:rsidRDefault="00F154ED" w:rsidP="00F154ED">
      <w:pPr>
        <w:ind w:firstLine="576"/>
        <w:rPr>
          <w:ins w:id="5467" w:author="Meir Kalter" w:date="2016-06-14T10:56:00Z"/>
          <w:rtl/>
        </w:rPr>
      </w:pPr>
    </w:p>
    <w:p w:rsidR="00F154ED" w:rsidRPr="00F154ED" w:rsidRDefault="00F154ED">
      <w:pPr>
        <w:ind w:firstLine="576"/>
        <w:rPr>
          <w:rtl/>
          <w:rPrChange w:id="5468" w:author="Meir Kalter" w:date="2016-06-14T10:52:00Z">
            <w:rPr>
              <w:rStyle w:val="Ninguno"/>
              <w:rFonts w:ascii="Times New Roman" w:eastAsia="Times New Roman" w:hAnsi="Times New Roman" w:cs="Times New Roman"/>
              <w:b/>
              <w:bCs/>
              <w:sz w:val="16"/>
              <w:szCs w:val="16"/>
              <w:rtl/>
            </w:rPr>
          </w:rPrChange>
        </w:rPr>
        <w:pPrChange w:id="5469"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5470"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5471">
          <w:tblGrid>
            <w:gridCol w:w="3150"/>
          </w:tblGrid>
        </w:tblGridChange>
      </w:tblGrid>
      <w:tr w:rsidR="00F154ED" w:rsidRPr="002745D7" w:rsidDel="00F154ED" w:rsidTr="00F154ED">
        <w:trPr>
          <w:trHeight w:val="1188"/>
          <w:del w:id="5472" w:author="Meir Kalter" w:date="2016-06-14T10:52:00Z"/>
          <w:trPrChange w:id="5473"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47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5475" w:author="Meir Kalter" w:date="2016-06-14T10:52:00Z"/>
                <w:rPrChange w:id="5476" w:author="Meir Kalter" w:date="2016-06-14T10:50:00Z">
                  <w:rPr>
                    <w:del w:id="5477" w:author="Meir Kalter" w:date="2016-06-14T10:52:00Z"/>
                    <w:rFonts w:ascii="Times New Roman" w:hAnsi="Times New Roman"/>
                    <w:b w:val="0"/>
                    <w:bCs w:val="0"/>
                    <w:spacing w:val="5"/>
                    <w:sz w:val="52"/>
                    <w:szCs w:val="52"/>
                    <w:lang w:val="en-US"/>
                  </w:rPr>
                </w:rPrChange>
              </w:rPr>
              <w:pPrChange w:id="5478" w:author="Meir Kalter" w:date="2016-06-15T15:12:00Z">
                <w:pPr>
                  <w:pStyle w:val="Encabezam"/>
                  <w:keepNext w:val="0"/>
                  <w:numPr>
                    <w:numId w:val="60"/>
                  </w:numPr>
                  <w:pBdr>
                    <w:bottom w:val="single" w:sz="4" w:space="0" w:color="000000"/>
                  </w:pBdr>
                  <w:spacing w:before="0" w:after="200" w:line="240" w:lineRule="auto"/>
                  <w:ind w:left="432" w:hanging="432"/>
                </w:pPr>
              </w:pPrChange>
            </w:pPr>
            <w:del w:id="5479" w:author="Meir Kalter" w:date="2016-06-14T10:52:00Z">
              <w:r w:rsidRPr="002745D7" w:rsidDel="00F154ED">
                <w:rPr>
                  <w:rStyle w:val="Ninguno"/>
                  <w:rFonts w:ascii="Times New Roman" w:eastAsia="Cambria" w:hAnsi="Times New Roman" w:cs="Cambria"/>
                  <w:b w:val="0"/>
                  <w:bCs w:val="0"/>
                  <w:spacing w:val="5"/>
                  <w:sz w:val="28"/>
                  <w:szCs w:val="28"/>
                  <w:rPrChange w:id="5480" w:author="Meir Kalter" w:date="2016-06-14T10:50:00Z">
                    <w:rPr>
                      <w:rStyle w:val="Ninguno"/>
                      <w:rFonts w:ascii="Times New Roman" w:hAnsi="Times New Roman"/>
                      <w:b w:val="0"/>
                      <w:bCs w:val="0"/>
                      <w:spacing w:val="5"/>
                      <w:sz w:val="52"/>
                      <w:szCs w:val="52"/>
                    </w:rPr>
                  </w:rPrChange>
                </w:rPr>
                <w:delText>Description</w:delText>
              </w:r>
              <w:bookmarkStart w:id="5481" w:name="_Toc453767404"/>
              <w:bookmarkStart w:id="5482" w:name="_Toc453767628"/>
              <w:bookmarkStart w:id="5483" w:name="_Toc453767852"/>
              <w:bookmarkStart w:id="5484" w:name="_Toc453768076"/>
              <w:bookmarkStart w:id="5485" w:name="_Toc453768299"/>
              <w:bookmarkStart w:id="5486" w:name="_Toc453785979"/>
              <w:bookmarkStart w:id="5487" w:name="_Toc453786494"/>
              <w:bookmarkStart w:id="5488" w:name="_Toc454220974"/>
              <w:bookmarkStart w:id="5489" w:name="_Toc454274484"/>
              <w:bookmarkStart w:id="5490" w:name="_Toc455403495"/>
              <w:bookmarkStart w:id="5491" w:name="_Toc455403735"/>
              <w:bookmarkStart w:id="5492" w:name="_Toc455403975"/>
              <w:bookmarkStart w:id="5493" w:name="_Toc455404211"/>
              <w:bookmarkStart w:id="5494" w:name="_Toc455404446"/>
              <w:bookmarkStart w:id="5495" w:name="_Toc455404680"/>
              <w:bookmarkStart w:id="5496" w:name="_Toc455404913"/>
              <w:bookmarkStart w:id="5497" w:name="_Toc455405129"/>
              <w:bookmarkStart w:id="5498" w:name="_Toc455405344"/>
              <w:bookmarkStart w:id="5499" w:name="_Toc455405558"/>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del>
          </w:p>
        </w:tc>
        <w:bookmarkStart w:id="5500" w:name="_Toc453767405"/>
        <w:bookmarkStart w:id="5501" w:name="_Toc453767629"/>
        <w:bookmarkStart w:id="5502" w:name="_Toc453767853"/>
        <w:bookmarkStart w:id="5503" w:name="_Toc453768077"/>
        <w:bookmarkStart w:id="5504" w:name="_Toc453768300"/>
        <w:bookmarkStart w:id="5505" w:name="_Toc453785980"/>
        <w:bookmarkStart w:id="5506" w:name="_Toc453786495"/>
        <w:bookmarkStart w:id="5507" w:name="_Toc454220975"/>
        <w:bookmarkStart w:id="5508" w:name="_Toc454274485"/>
        <w:bookmarkStart w:id="5509" w:name="_Toc455403496"/>
        <w:bookmarkStart w:id="5510" w:name="_Toc455403736"/>
        <w:bookmarkStart w:id="5511" w:name="_Toc455403976"/>
        <w:bookmarkStart w:id="5512" w:name="_Toc455404212"/>
        <w:bookmarkStart w:id="5513" w:name="_Toc455404447"/>
        <w:bookmarkStart w:id="5514" w:name="_Toc455404681"/>
        <w:bookmarkStart w:id="5515" w:name="_Toc455404914"/>
        <w:bookmarkStart w:id="5516" w:name="_Toc455405130"/>
        <w:bookmarkStart w:id="5517" w:name="_Toc455405345"/>
        <w:bookmarkStart w:id="5518" w:name="_Toc45540555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tr>
      <w:tr w:rsidR="00F154ED" w:rsidDel="002745D7" w:rsidTr="00F154ED">
        <w:trPr>
          <w:trHeight w:val="1788"/>
          <w:del w:id="5519" w:author="Meir Kalter" w:date="2016-06-14T10:51:00Z"/>
          <w:trPrChange w:id="5520"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521"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5522" w:author="Meir Kalter" w:date="2016-06-14T10:51:00Z"/>
              </w:rPr>
              <w:pPrChange w:id="5523" w:author="Meir Kalter" w:date="2016-06-15T15:12:00Z">
                <w:pPr/>
              </w:pPrChange>
            </w:pPr>
            <w:bookmarkStart w:id="5524" w:name="_Toc453767406"/>
            <w:bookmarkStart w:id="5525" w:name="_Toc453767630"/>
            <w:bookmarkStart w:id="5526" w:name="_Toc453767854"/>
            <w:bookmarkStart w:id="5527" w:name="_Toc453768078"/>
            <w:bookmarkStart w:id="5528" w:name="_Toc453768301"/>
            <w:bookmarkStart w:id="5529" w:name="_Toc453785981"/>
            <w:bookmarkStart w:id="5530" w:name="_Toc453786496"/>
            <w:bookmarkStart w:id="5531" w:name="_Toc454220976"/>
            <w:bookmarkStart w:id="5532" w:name="_Toc454274486"/>
            <w:bookmarkStart w:id="5533" w:name="_Toc455403497"/>
            <w:bookmarkStart w:id="5534" w:name="_Toc455403737"/>
            <w:bookmarkStart w:id="5535" w:name="_Toc455403977"/>
            <w:bookmarkStart w:id="5536" w:name="_Toc455404213"/>
            <w:bookmarkStart w:id="5537" w:name="_Toc455404448"/>
            <w:bookmarkStart w:id="5538" w:name="_Toc455404682"/>
            <w:bookmarkStart w:id="5539" w:name="_Toc455404915"/>
            <w:bookmarkStart w:id="5540" w:name="_Toc455405131"/>
            <w:bookmarkStart w:id="5541" w:name="_Toc455405346"/>
            <w:bookmarkStart w:id="5542" w:name="_Toc455405560"/>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p>
        </w:tc>
        <w:bookmarkStart w:id="5543" w:name="_Toc453767407"/>
        <w:bookmarkStart w:id="5544" w:name="_Toc453767631"/>
        <w:bookmarkStart w:id="5545" w:name="_Toc453767855"/>
        <w:bookmarkStart w:id="5546" w:name="_Toc453768079"/>
        <w:bookmarkStart w:id="5547" w:name="_Toc453768302"/>
        <w:bookmarkStart w:id="5548" w:name="_Toc453785982"/>
        <w:bookmarkStart w:id="5549" w:name="_Toc453786497"/>
        <w:bookmarkStart w:id="5550" w:name="_Toc454220977"/>
        <w:bookmarkStart w:id="5551" w:name="_Toc454274487"/>
        <w:bookmarkStart w:id="5552" w:name="_Toc455403498"/>
        <w:bookmarkStart w:id="5553" w:name="_Toc455403738"/>
        <w:bookmarkStart w:id="5554" w:name="_Toc455403978"/>
        <w:bookmarkStart w:id="5555" w:name="_Toc455404214"/>
        <w:bookmarkStart w:id="5556" w:name="_Toc455404449"/>
        <w:bookmarkStart w:id="5557" w:name="_Toc455404683"/>
        <w:bookmarkStart w:id="5558" w:name="_Toc455404916"/>
        <w:bookmarkStart w:id="5559" w:name="_Toc455405132"/>
        <w:bookmarkStart w:id="5560" w:name="_Toc455405347"/>
        <w:bookmarkStart w:id="5561" w:name="_Toc455405561"/>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tr>
      <w:tr w:rsidR="00F154ED" w:rsidDel="002745D7" w:rsidTr="00F154ED">
        <w:trPr>
          <w:trHeight w:val="2388"/>
          <w:del w:id="5562" w:author="Meir Kalter" w:date="2016-06-14T10:51:00Z"/>
          <w:trPrChange w:id="5563"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56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5565" w:author="Meir Kalter" w:date="2016-06-14T10:51:00Z"/>
              </w:rPr>
              <w:pPrChange w:id="5566" w:author="Meir Kalter" w:date="2016-06-15T15:12:00Z">
                <w:pPr/>
              </w:pPrChange>
            </w:pPr>
            <w:bookmarkStart w:id="5567" w:name="_Toc453767408"/>
            <w:bookmarkStart w:id="5568" w:name="_Toc453767632"/>
            <w:bookmarkStart w:id="5569" w:name="_Toc453767856"/>
            <w:bookmarkStart w:id="5570" w:name="_Toc453768080"/>
            <w:bookmarkStart w:id="5571" w:name="_Toc453768303"/>
            <w:bookmarkStart w:id="5572" w:name="_Toc453785983"/>
            <w:bookmarkStart w:id="5573" w:name="_Toc453786498"/>
            <w:bookmarkStart w:id="5574" w:name="_Toc454220978"/>
            <w:bookmarkStart w:id="5575" w:name="_Toc454274488"/>
            <w:bookmarkStart w:id="5576" w:name="_Toc455403499"/>
            <w:bookmarkStart w:id="5577" w:name="_Toc455403739"/>
            <w:bookmarkStart w:id="5578" w:name="_Toc455403979"/>
            <w:bookmarkStart w:id="5579" w:name="_Toc455404215"/>
            <w:bookmarkStart w:id="5580" w:name="_Toc455404450"/>
            <w:bookmarkStart w:id="5581" w:name="_Toc455404684"/>
            <w:bookmarkStart w:id="5582" w:name="_Toc455404917"/>
            <w:bookmarkStart w:id="5583" w:name="_Toc455405133"/>
            <w:bookmarkStart w:id="5584" w:name="_Toc455405348"/>
            <w:bookmarkStart w:id="5585" w:name="_Toc455405562"/>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p>
        </w:tc>
        <w:bookmarkStart w:id="5586" w:name="_Toc453767409"/>
        <w:bookmarkStart w:id="5587" w:name="_Toc453767633"/>
        <w:bookmarkStart w:id="5588" w:name="_Toc453767857"/>
        <w:bookmarkStart w:id="5589" w:name="_Toc453768081"/>
        <w:bookmarkStart w:id="5590" w:name="_Toc453768304"/>
        <w:bookmarkStart w:id="5591" w:name="_Toc453785984"/>
        <w:bookmarkStart w:id="5592" w:name="_Toc453786499"/>
        <w:bookmarkStart w:id="5593" w:name="_Toc454220979"/>
        <w:bookmarkStart w:id="5594" w:name="_Toc454274489"/>
        <w:bookmarkStart w:id="5595" w:name="_Toc455403500"/>
        <w:bookmarkStart w:id="5596" w:name="_Toc455403740"/>
        <w:bookmarkStart w:id="5597" w:name="_Toc455403980"/>
        <w:bookmarkStart w:id="5598" w:name="_Toc455404216"/>
        <w:bookmarkStart w:id="5599" w:name="_Toc455404451"/>
        <w:bookmarkStart w:id="5600" w:name="_Toc455404685"/>
        <w:bookmarkStart w:id="5601" w:name="_Toc455404918"/>
        <w:bookmarkStart w:id="5602" w:name="_Toc455405134"/>
        <w:bookmarkStart w:id="5603" w:name="_Toc455405349"/>
        <w:bookmarkStart w:id="5604" w:name="_Toc455405563"/>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tr>
      <w:tr w:rsidR="00F154ED" w:rsidDel="00F154ED" w:rsidTr="00F154ED">
        <w:trPr>
          <w:trHeight w:val="1788"/>
          <w:del w:id="5605" w:author="Meir Kalter" w:date="2016-06-14T10:51:00Z"/>
          <w:trPrChange w:id="5606"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607"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5608" w:author="Meir Kalter" w:date="2016-06-14T10:51:00Z"/>
              </w:rPr>
              <w:pPrChange w:id="5609" w:author="Meir Kalter" w:date="2016-06-15T15:12:00Z">
                <w:pPr/>
              </w:pPrChange>
            </w:pPr>
            <w:bookmarkStart w:id="5610" w:name="_Toc453767410"/>
            <w:bookmarkStart w:id="5611" w:name="_Toc453767634"/>
            <w:bookmarkStart w:id="5612" w:name="_Toc453767858"/>
            <w:bookmarkStart w:id="5613" w:name="_Toc453768082"/>
            <w:bookmarkStart w:id="5614" w:name="_Toc453768305"/>
            <w:bookmarkStart w:id="5615" w:name="_Toc453785985"/>
            <w:bookmarkStart w:id="5616" w:name="_Toc453786500"/>
            <w:bookmarkStart w:id="5617" w:name="_Toc454220980"/>
            <w:bookmarkStart w:id="5618" w:name="_Toc454274490"/>
            <w:bookmarkStart w:id="5619" w:name="_Toc455403501"/>
            <w:bookmarkStart w:id="5620" w:name="_Toc455403741"/>
            <w:bookmarkStart w:id="5621" w:name="_Toc455403981"/>
            <w:bookmarkStart w:id="5622" w:name="_Toc455404217"/>
            <w:bookmarkStart w:id="5623" w:name="_Toc455404452"/>
            <w:bookmarkStart w:id="5624" w:name="_Toc455404686"/>
            <w:bookmarkStart w:id="5625" w:name="_Toc455404919"/>
            <w:bookmarkStart w:id="5626" w:name="_Toc455405135"/>
            <w:bookmarkStart w:id="5627" w:name="_Toc455405350"/>
            <w:bookmarkStart w:id="5628" w:name="_Toc455405564"/>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p>
        </w:tc>
        <w:bookmarkStart w:id="5629" w:name="_Toc453767411"/>
        <w:bookmarkStart w:id="5630" w:name="_Toc453767635"/>
        <w:bookmarkStart w:id="5631" w:name="_Toc453767859"/>
        <w:bookmarkStart w:id="5632" w:name="_Toc453768083"/>
        <w:bookmarkStart w:id="5633" w:name="_Toc453768306"/>
        <w:bookmarkStart w:id="5634" w:name="_Toc453785986"/>
        <w:bookmarkStart w:id="5635" w:name="_Toc453786501"/>
        <w:bookmarkStart w:id="5636" w:name="_Toc454220981"/>
        <w:bookmarkStart w:id="5637" w:name="_Toc454274491"/>
        <w:bookmarkStart w:id="5638" w:name="_Toc455403502"/>
        <w:bookmarkStart w:id="5639" w:name="_Toc455403742"/>
        <w:bookmarkStart w:id="5640" w:name="_Toc455403982"/>
        <w:bookmarkStart w:id="5641" w:name="_Toc455404218"/>
        <w:bookmarkStart w:id="5642" w:name="_Toc455404453"/>
        <w:bookmarkStart w:id="5643" w:name="_Toc455404687"/>
        <w:bookmarkStart w:id="5644" w:name="_Toc455404920"/>
        <w:bookmarkStart w:id="5645" w:name="_Toc455405136"/>
        <w:bookmarkStart w:id="5646" w:name="_Toc455405351"/>
        <w:bookmarkStart w:id="5647" w:name="_Toc455405565"/>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tr>
      <w:tr w:rsidR="00F154ED" w:rsidDel="00F154ED" w:rsidTr="00F154ED">
        <w:trPr>
          <w:trHeight w:val="1788"/>
          <w:del w:id="5648" w:author="Meir Kalter" w:date="2016-06-14T10:52:00Z"/>
          <w:trPrChange w:id="5649"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650"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5651" w:author="Meir Kalter" w:date="2016-06-14T10:52:00Z"/>
              </w:rPr>
              <w:pPrChange w:id="5652" w:author="Meir Kalter" w:date="2016-06-15T15:12:00Z">
                <w:pPr/>
              </w:pPrChange>
            </w:pPr>
            <w:bookmarkStart w:id="5653" w:name="_Toc453767412"/>
            <w:bookmarkStart w:id="5654" w:name="_Toc453767636"/>
            <w:bookmarkStart w:id="5655" w:name="_Toc453767860"/>
            <w:bookmarkStart w:id="5656" w:name="_Toc453768084"/>
            <w:bookmarkStart w:id="5657" w:name="_Toc453768307"/>
            <w:bookmarkStart w:id="5658" w:name="_Toc453785987"/>
            <w:bookmarkStart w:id="5659" w:name="_Toc453786502"/>
            <w:bookmarkStart w:id="5660" w:name="_Toc454220982"/>
            <w:bookmarkStart w:id="5661" w:name="_Toc454274492"/>
            <w:bookmarkStart w:id="5662" w:name="_Toc455403503"/>
            <w:bookmarkStart w:id="5663" w:name="_Toc455403743"/>
            <w:bookmarkStart w:id="5664" w:name="_Toc455403983"/>
            <w:bookmarkStart w:id="5665" w:name="_Toc455404219"/>
            <w:bookmarkStart w:id="5666" w:name="_Toc455404454"/>
            <w:bookmarkStart w:id="5667" w:name="_Toc455404688"/>
            <w:bookmarkStart w:id="5668" w:name="_Toc455404921"/>
            <w:bookmarkStart w:id="5669" w:name="_Toc455405137"/>
            <w:bookmarkStart w:id="5670" w:name="_Toc455405352"/>
            <w:bookmarkStart w:id="5671" w:name="_Toc455405566"/>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p>
        </w:tc>
        <w:bookmarkStart w:id="5672" w:name="_Toc453767413"/>
        <w:bookmarkStart w:id="5673" w:name="_Toc453767637"/>
        <w:bookmarkStart w:id="5674" w:name="_Toc453767861"/>
        <w:bookmarkStart w:id="5675" w:name="_Toc453768085"/>
        <w:bookmarkStart w:id="5676" w:name="_Toc453768308"/>
        <w:bookmarkStart w:id="5677" w:name="_Toc453785988"/>
        <w:bookmarkStart w:id="5678" w:name="_Toc453786503"/>
        <w:bookmarkStart w:id="5679" w:name="_Toc454220983"/>
        <w:bookmarkStart w:id="5680" w:name="_Toc454274493"/>
        <w:bookmarkStart w:id="5681" w:name="_Toc455403504"/>
        <w:bookmarkStart w:id="5682" w:name="_Toc455403744"/>
        <w:bookmarkStart w:id="5683" w:name="_Toc455403984"/>
        <w:bookmarkStart w:id="5684" w:name="_Toc455404220"/>
        <w:bookmarkStart w:id="5685" w:name="_Toc455404455"/>
        <w:bookmarkStart w:id="5686" w:name="_Toc455404689"/>
        <w:bookmarkStart w:id="5687" w:name="_Toc455404922"/>
        <w:bookmarkStart w:id="5688" w:name="_Toc455405138"/>
        <w:bookmarkStart w:id="5689" w:name="_Toc455405353"/>
        <w:bookmarkStart w:id="5690" w:name="_Toc455405567"/>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tr>
      <w:tr w:rsidR="004D05BC" w:rsidDel="00F154ED" w:rsidTr="00F154ED">
        <w:trPr>
          <w:trHeight w:val="762"/>
          <w:del w:id="5691"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692" w:author="Meir Kalter" w:date="2016-06-14T10:52:00Z"/>
              </w:rPr>
              <w:pPrChange w:id="5693" w:author="Meir Kalter" w:date="2016-06-15T15:12:00Z">
                <w:pPr/>
              </w:pPrChange>
            </w:pPr>
            <w:bookmarkStart w:id="5694" w:name="_Toc453767414"/>
            <w:bookmarkStart w:id="5695" w:name="_Toc453767638"/>
            <w:bookmarkStart w:id="5696" w:name="_Toc453767862"/>
            <w:bookmarkStart w:id="5697" w:name="_Toc453768086"/>
            <w:bookmarkStart w:id="5698" w:name="_Toc453768309"/>
            <w:bookmarkStart w:id="5699" w:name="_Toc453785989"/>
            <w:bookmarkStart w:id="5700" w:name="_Toc453786504"/>
            <w:bookmarkStart w:id="5701" w:name="_Toc454220984"/>
            <w:bookmarkStart w:id="5702" w:name="_Toc454274494"/>
            <w:bookmarkStart w:id="5703" w:name="_Toc455403505"/>
            <w:bookmarkStart w:id="5704" w:name="_Toc455403745"/>
            <w:bookmarkStart w:id="5705" w:name="_Toc455403985"/>
            <w:bookmarkStart w:id="5706" w:name="_Toc455404221"/>
            <w:bookmarkStart w:id="5707" w:name="_Toc455404456"/>
            <w:bookmarkStart w:id="5708" w:name="_Toc455404690"/>
            <w:bookmarkStart w:id="5709" w:name="_Toc455404923"/>
            <w:bookmarkStart w:id="5710" w:name="_Toc455405139"/>
            <w:bookmarkStart w:id="5711" w:name="_Toc455405354"/>
            <w:bookmarkStart w:id="5712" w:name="_Toc455405568"/>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p>
        </w:tc>
        <w:bookmarkStart w:id="5713" w:name="_Toc453767415"/>
        <w:bookmarkStart w:id="5714" w:name="_Toc453767639"/>
        <w:bookmarkStart w:id="5715" w:name="_Toc453767863"/>
        <w:bookmarkStart w:id="5716" w:name="_Toc453768087"/>
        <w:bookmarkStart w:id="5717" w:name="_Toc453768310"/>
        <w:bookmarkStart w:id="5718" w:name="_Toc453785990"/>
        <w:bookmarkStart w:id="5719" w:name="_Toc453786505"/>
        <w:bookmarkStart w:id="5720" w:name="_Toc454220985"/>
        <w:bookmarkStart w:id="5721" w:name="_Toc454274495"/>
        <w:bookmarkStart w:id="5722" w:name="_Toc455403506"/>
        <w:bookmarkStart w:id="5723" w:name="_Toc455403746"/>
        <w:bookmarkStart w:id="5724" w:name="_Toc455403986"/>
        <w:bookmarkStart w:id="5725" w:name="_Toc455404222"/>
        <w:bookmarkStart w:id="5726" w:name="_Toc455404457"/>
        <w:bookmarkStart w:id="5727" w:name="_Toc455404691"/>
        <w:bookmarkStart w:id="5728" w:name="_Toc455404924"/>
        <w:bookmarkStart w:id="5729" w:name="_Toc455405140"/>
        <w:bookmarkStart w:id="5730" w:name="_Toc455405355"/>
        <w:bookmarkStart w:id="5731" w:name="_Toc455405569"/>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tr>
      <w:tr w:rsidR="004D05BC" w:rsidDel="00F154ED" w:rsidTr="00F154ED">
        <w:trPr>
          <w:trHeight w:val="762"/>
          <w:del w:id="5732"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733" w:author="Meir Kalter" w:date="2016-06-14T10:53:00Z"/>
              </w:rPr>
              <w:pPrChange w:id="5734" w:author="Meir Kalter" w:date="2016-06-15T15:12:00Z">
                <w:pPr/>
              </w:pPrChange>
            </w:pPr>
            <w:bookmarkStart w:id="5735" w:name="_Toc453767416"/>
            <w:bookmarkStart w:id="5736" w:name="_Toc453767640"/>
            <w:bookmarkStart w:id="5737" w:name="_Toc453767864"/>
            <w:bookmarkStart w:id="5738" w:name="_Toc453768088"/>
            <w:bookmarkStart w:id="5739" w:name="_Toc453768311"/>
            <w:bookmarkStart w:id="5740" w:name="_Toc453785991"/>
            <w:bookmarkStart w:id="5741" w:name="_Toc453786506"/>
            <w:bookmarkStart w:id="5742" w:name="_Toc454220986"/>
            <w:bookmarkStart w:id="5743" w:name="_Toc454274496"/>
            <w:bookmarkStart w:id="5744" w:name="_Toc455403507"/>
            <w:bookmarkStart w:id="5745" w:name="_Toc455403747"/>
            <w:bookmarkStart w:id="5746" w:name="_Toc455403987"/>
            <w:bookmarkStart w:id="5747" w:name="_Toc455404223"/>
            <w:bookmarkStart w:id="5748" w:name="_Toc455404458"/>
            <w:bookmarkStart w:id="5749" w:name="_Toc455404692"/>
            <w:bookmarkStart w:id="5750" w:name="_Toc455404925"/>
            <w:bookmarkStart w:id="5751" w:name="_Toc455405141"/>
            <w:bookmarkStart w:id="5752" w:name="_Toc455405356"/>
            <w:bookmarkStart w:id="5753" w:name="_Toc455405570"/>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p>
        </w:tc>
        <w:bookmarkStart w:id="5754" w:name="_Toc453767417"/>
        <w:bookmarkStart w:id="5755" w:name="_Toc453767641"/>
        <w:bookmarkStart w:id="5756" w:name="_Toc453767865"/>
        <w:bookmarkStart w:id="5757" w:name="_Toc453768089"/>
        <w:bookmarkStart w:id="5758" w:name="_Toc453768312"/>
        <w:bookmarkStart w:id="5759" w:name="_Toc453785992"/>
        <w:bookmarkStart w:id="5760" w:name="_Toc453786507"/>
        <w:bookmarkStart w:id="5761" w:name="_Toc454220987"/>
        <w:bookmarkStart w:id="5762" w:name="_Toc454274497"/>
        <w:bookmarkStart w:id="5763" w:name="_Toc455403508"/>
        <w:bookmarkStart w:id="5764" w:name="_Toc455403748"/>
        <w:bookmarkStart w:id="5765" w:name="_Toc455403988"/>
        <w:bookmarkStart w:id="5766" w:name="_Toc455404224"/>
        <w:bookmarkStart w:id="5767" w:name="_Toc455404459"/>
        <w:bookmarkStart w:id="5768" w:name="_Toc455404693"/>
        <w:bookmarkStart w:id="5769" w:name="_Toc455404926"/>
        <w:bookmarkStart w:id="5770" w:name="_Toc455405142"/>
        <w:bookmarkStart w:id="5771" w:name="_Toc455405357"/>
        <w:bookmarkStart w:id="5772" w:name="_Toc455405571"/>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tr>
      <w:tr w:rsidR="004D05BC" w:rsidDel="00F154ED" w:rsidTr="00F154ED">
        <w:trPr>
          <w:trHeight w:val="762"/>
          <w:del w:id="5773"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774" w:author="Meir Kalter" w:date="2016-06-14T10:53:00Z"/>
              </w:rPr>
              <w:pPrChange w:id="5775" w:author="Meir Kalter" w:date="2016-06-15T15:12:00Z">
                <w:pPr/>
              </w:pPrChange>
            </w:pPr>
            <w:bookmarkStart w:id="5776" w:name="_Toc453767418"/>
            <w:bookmarkStart w:id="5777" w:name="_Toc453767642"/>
            <w:bookmarkStart w:id="5778" w:name="_Toc453767866"/>
            <w:bookmarkStart w:id="5779" w:name="_Toc453768090"/>
            <w:bookmarkStart w:id="5780" w:name="_Toc453768313"/>
            <w:bookmarkStart w:id="5781" w:name="_Toc453785993"/>
            <w:bookmarkStart w:id="5782" w:name="_Toc453786508"/>
            <w:bookmarkStart w:id="5783" w:name="_Toc454220988"/>
            <w:bookmarkStart w:id="5784" w:name="_Toc454274498"/>
            <w:bookmarkStart w:id="5785" w:name="_Toc455403509"/>
            <w:bookmarkStart w:id="5786" w:name="_Toc455403749"/>
            <w:bookmarkStart w:id="5787" w:name="_Toc455403989"/>
            <w:bookmarkStart w:id="5788" w:name="_Toc455404225"/>
            <w:bookmarkStart w:id="5789" w:name="_Toc455404460"/>
            <w:bookmarkStart w:id="5790" w:name="_Toc455404694"/>
            <w:bookmarkStart w:id="5791" w:name="_Toc455404927"/>
            <w:bookmarkStart w:id="5792" w:name="_Toc455405143"/>
            <w:bookmarkStart w:id="5793" w:name="_Toc455405358"/>
            <w:bookmarkStart w:id="5794" w:name="_Toc455405572"/>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p>
        </w:tc>
        <w:bookmarkStart w:id="5795" w:name="_Toc453767419"/>
        <w:bookmarkStart w:id="5796" w:name="_Toc453767643"/>
        <w:bookmarkStart w:id="5797" w:name="_Toc453767867"/>
        <w:bookmarkStart w:id="5798" w:name="_Toc453768091"/>
        <w:bookmarkStart w:id="5799" w:name="_Toc453768314"/>
        <w:bookmarkStart w:id="5800" w:name="_Toc453785994"/>
        <w:bookmarkStart w:id="5801" w:name="_Toc453786509"/>
        <w:bookmarkStart w:id="5802" w:name="_Toc454220989"/>
        <w:bookmarkStart w:id="5803" w:name="_Toc454274499"/>
        <w:bookmarkStart w:id="5804" w:name="_Toc455403510"/>
        <w:bookmarkStart w:id="5805" w:name="_Toc455403750"/>
        <w:bookmarkStart w:id="5806" w:name="_Toc455403990"/>
        <w:bookmarkStart w:id="5807" w:name="_Toc455404226"/>
        <w:bookmarkStart w:id="5808" w:name="_Toc455404461"/>
        <w:bookmarkStart w:id="5809" w:name="_Toc455404695"/>
        <w:bookmarkStart w:id="5810" w:name="_Toc455404928"/>
        <w:bookmarkStart w:id="5811" w:name="_Toc455405144"/>
        <w:bookmarkStart w:id="5812" w:name="_Toc455405359"/>
        <w:bookmarkStart w:id="5813" w:name="_Toc455405573"/>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tr>
      <w:tr w:rsidR="004D05BC" w:rsidDel="00F154ED" w:rsidTr="00F154ED">
        <w:trPr>
          <w:trHeight w:val="762"/>
          <w:del w:id="5814"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15" w:author="Meir Kalter" w:date="2016-06-14T10:54:00Z"/>
              </w:rPr>
              <w:pPrChange w:id="5816" w:author="Meir Kalter" w:date="2016-06-15T15:12:00Z">
                <w:pPr/>
              </w:pPrChange>
            </w:pPr>
            <w:bookmarkStart w:id="5817" w:name="_Toc453767420"/>
            <w:bookmarkStart w:id="5818" w:name="_Toc453767644"/>
            <w:bookmarkStart w:id="5819" w:name="_Toc453767868"/>
            <w:bookmarkStart w:id="5820" w:name="_Toc453768092"/>
            <w:bookmarkStart w:id="5821" w:name="_Toc453768315"/>
            <w:bookmarkStart w:id="5822" w:name="_Toc453785995"/>
            <w:bookmarkStart w:id="5823" w:name="_Toc453786510"/>
            <w:bookmarkStart w:id="5824" w:name="_Toc454220990"/>
            <w:bookmarkStart w:id="5825" w:name="_Toc454274500"/>
            <w:bookmarkStart w:id="5826" w:name="_Toc455403511"/>
            <w:bookmarkStart w:id="5827" w:name="_Toc455403751"/>
            <w:bookmarkStart w:id="5828" w:name="_Toc455403991"/>
            <w:bookmarkStart w:id="5829" w:name="_Toc455404227"/>
            <w:bookmarkStart w:id="5830" w:name="_Toc455404462"/>
            <w:bookmarkStart w:id="5831" w:name="_Toc455404696"/>
            <w:bookmarkStart w:id="5832" w:name="_Toc455404929"/>
            <w:bookmarkStart w:id="5833" w:name="_Toc455405145"/>
            <w:bookmarkStart w:id="5834" w:name="_Toc455405360"/>
            <w:bookmarkStart w:id="5835" w:name="_Toc455405574"/>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p>
        </w:tc>
        <w:bookmarkStart w:id="5836" w:name="_Toc453767421"/>
        <w:bookmarkStart w:id="5837" w:name="_Toc453767645"/>
        <w:bookmarkStart w:id="5838" w:name="_Toc453767869"/>
        <w:bookmarkStart w:id="5839" w:name="_Toc453768093"/>
        <w:bookmarkStart w:id="5840" w:name="_Toc453768316"/>
        <w:bookmarkStart w:id="5841" w:name="_Toc453785996"/>
        <w:bookmarkStart w:id="5842" w:name="_Toc453786511"/>
        <w:bookmarkStart w:id="5843" w:name="_Toc454220991"/>
        <w:bookmarkStart w:id="5844" w:name="_Toc454274501"/>
        <w:bookmarkStart w:id="5845" w:name="_Toc455403512"/>
        <w:bookmarkStart w:id="5846" w:name="_Toc455403752"/>
        <w:bookmarkStart w:id="5847" w:name="_Toc455403992"/>
        <w:bookmarkStart w:id="5848" w:name="_Toc455404228"/>
        <w:bookmarkStart w:id="5849" w:name="_Toc455404463"/>
        <w:bookmarkStart w:id="5850" w:name="_Toc455404697"/>
        <w:bookmarkStart w:id="5851" w:name="_Toc455404930"/>
        <w:bookmarkStart w:id="5852" w:name="_Toc455405146"/>
        <w:bookmarkStart w:id="5853" w:name="_Toc455405361"/>
        <w:bookmarkStart w:id="5854" w:name="_Toc45540557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tr>
      <w:tr w:rsidR="004D05BC" w:rsidDel="00F154ED" w:rsidTr="00F154ED">
        <w:trPr>
          <w:trHeight w:val="588"/>
          <w:del w:id="5855"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56" w:author="Meir Kalter" w:date="2016-06-14T10:54:00Z"/>
              </w:rPr>
              <w:pPrChange w:id="5857" w:author="Meir Kalter" w:date="2016-06-15T15:12:00Z">
                <w:pPr/>
              </w:pPrChange>
            </w:pPr>
            <w:bookmarkStart w:id="5858" w:name="_Toc453767422"/>
            <w:bookmarkStart w:id="5859" w:name="_Toc453767646"/>
            <w:bookmarkStart w:id="5860" w:name="_Toc453767870"/>
            <w:bookmarkStart w:id="5861" w:name="_Toc453768094"/>
            <w:bookmarkStart w:id="5862" w:name="_Toc453768317"/>
            <w:bookmarkStart w:id="5863" w:name="_Toc453785997"/>
            <w:bookmarkStart w:id="5864" w:name="_Toc453786512"/>
            <w:bookmarkStart w:id="5865" w:name="_Toc454220992"/>
            <w:bookmarkStart w:id="5866" w:name="_Toc454274502"/>
            <w:bookmarkStart w:id="5867" w:name="_Toc455403513"/>
            <w:bookmarkStart w:id="5868" w:name="_Toc455403753"/>
            <w:bookmarkStart w:id="5869" w:name="_Toc455403993"/>
            <w:bookmarkStart w:id="5870" w:name="_Toc455404229"/>
            <w:bookmarkStart w:id="5871" w:name="_Toc455404464"/>
            <w:bookmarkStart w:id="5872" w:name="_Toc455404698"/>
            <w:bookmarkStart w:id="5873" w:name="_Toc455404931"/>
            <w:bookmarkStart w:id="5874" w:name="_Toc455405147"/>
            <w:bookmarkStart w:id="5875" w:name="_Toc455405362"/>
            <w:bookmarkStart w:id="5876" w:name="_Toc455405576"/>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p>
        </w:tc>
        <w:bookmarkStart w:id="5877" w:name="_Toc453767423"/>
        <w:bookmarkStart w:id="5878" w:name="_Toc453767647"/>
        <w:bookmarkStart w:id="5879" w:name="_Toc453767871"/>
        <w:bookmarkStart w:id="5880" w:name="_Toc453768095"/>
        <w:bookmarkStart w:id="5881" w:name="_Toc453768318"/>
        <w:bookmarkStart w:id="5882" w:name="_Toc453785998"/>
        <w:bookmarkStart w:id="5883" w:name="_Toc453786513"/>
        <w:bookmarkStart w:id="5884" w:name="_Toc454220993"/>
        <w:bookmarkStart w:id="5885" w:name="_Toc454274503"/>
        <w:bookmarkStart w:id="5886" w:name="_Toc455403514"/>
        <w:bookmarkStart w:id="5887" w:name="_Toc455403754"/>
        <w:bookmarkStart w:id="5888" w:name="_Toc455403994"/>
        <w:bookmarkStart w:id="5889" w:name="_Toc455404230"/>
        <w:bookmarkStart w:id="5890" w:name="_Toc455404465"/>
        <w:bookmarkStart w:id="5891" w:name="_Toc455404699"/>
        <w:bookmarkStart w:id="5892" w:name="_Toc455404932"/>
        <w:bookmarkStart w:id="5893" w:name="_Toc455405148"/>
        <w:bookmarkStart w:id="5894" w:name="_Toc455405363"/>
        <w:bookmarkStart w:id="5895" w:name="_Toc455405577"/>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tr>
      <w:tr w:rsidR="004D05BC" w:rsidDel="00F154ED" w:rsidTr="00F154ED">
        <w:trPr>
          <w:trHeight w:val="356"/>
          <w:del w:id="5896"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97" w:author="Meir Kalter" w:date="2016-06-14T10:55:00Z"/>
              </w:rPr>
              <w:pPrChange w:id="5898" w:author="Meir Kalter" w:date="2016-06-15T15:12:00Z">
                <w:pPr/>
              </w:pPrChange>
            </w:pPr>
            <w:bookmarkStart w:id="5899" w:name="_Toc453767424"/>
            <w:bookmarkStart w:id="5900" w:name="_Toc453767648"/>
            <w:bookmarkStart w:id="5901" w:name="_Toc453767872"/>
            <w:bookmarkStart w:id="5902" w:name="_Toc453768096"/>
            <w:bookmarkStart w:id="5903" w:name="_Toc453768319"/>
            <w:bookmarkStart w:id="5904" w:name="_Toc453785999"/>
            <w:bookmarkStart w:id="5905" w:name="_Toc453786514"/>
            <w:bookmarkStart w:id="5906" w:name="_Toc454220994"/>
            <w:bookmarkStart w:id="5907" w:name="_Toc454274504"/>
            <w:bookmarkStart w:id="5908" w:name="_Toc455403515"/>
            <w:bookmarkStart w:id="5909" w:name="_Toc455403755"/>
            <w:bookmarkStart w:id="5910" w:name="_Toc455403995"/>
            <w:bookmarkStart w:id="5911" w:name="_Toc455404231"/>
            <w:bookmarkStart w:id="5912" w:name="_Toc455404466"/>
            <w:bookmarkStart w:id="5913" w:name="_Toc455404700"/>
            <w:bookmarkStart w:id="5914" w:name="_Toc455404933"/>
            <w:bookmarkStart w:id="5915" w:name="_Toc455405149"/>
            <w:bookmarkStart w:id="5916" w:name="_Toc455405364"/>
            <w:bookmarkStart w:id="5917" w:name="_Toc45540557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p>
        </w:tc>
        <w:bookmarkStart w:id="5918" w:name="_Toc453767425"/>
        <w:bookmarkStart w:id="5919" w:name="_Toc453767649"/>
        <w:bookmarkStart w:id="5920" w:name="_Toc453767873"/>
        <w:bookmarkStart w:id="5921" w:name="_Toc453768097"/>
        <w:bookmarkStart w:id="5922" w:name="_Toc453768320"/>
        <w:bookmarkStart w:id="5923" w:name="_Toc453786000"/>
        <w:bookmarkStart w:id="5924" w:name="_Toc453786515"/>
        <w:bookmarkStart w:id="5925" w:name="_Toc454220995"/>
        <w:bookmarkStart w:id="5926" w:name="_Toc454274505"/>
        <w:bookmarkStart w:id="5927" w:name="_Toc455403516"/>
        <w:bookmarkStart w:id="5928" w:name="_Toc455403756"/>
        <w:bookmarkStart w:id="5929" w:name="_Toc455403996"/>
        <w:bookmarkStart w:id="5930" w:name="_Toc455404232"/>
        <w:bookmarkStart w:id="5931" w:name="_Toc455404467"/>
        <w:bookmarkStart w:id="5932" w:name="_Toc455404701"/>
        <w:bookmarkStart w:id="5933" w:name="_Toc455404934"/>
        <w:bookmarkStart w:id="5934" w:name="_Toc455405150"/>
        <w:bookmarkStart w:id="5935" w:name="_Toc455405365"/>
        <w:bookmarkStart w:id="5936" w:name="_Toc455405579"/>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tr>
      <w:tr w:rsidR="004D05BC" w:rsidDel="00F154ED" w:rsidTr="00F154ED">
        <w:trPr>
          <w:trHeight w:val="2388"/>
          <w:del w:id="5937"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938" w:author="Meir Kalter" w:date="2016-06-14T10:55:00Z"/>
              </w:rPr>
              <w:pPrChange w:id="5939" w:author="Meir Kalter" w:date="2016-06-15T15:12:00Z">
                <w:pPr/>
              </w:pPrChange>
            </w:pPr>
            <w:bookmarkStart w:id="5940" w:name="_Toc453767426"/>
            <w:bookmarkStart w:id="5941" w:name="_Toc453767650"/>
            <w:bookmarkStart w:id="5942" w:name="_Toc453767874"/>
            <w:bookmarkStart w:id="5943" w:name="_Toc453768098"/>
            <w:bookmarkStart w:id="5944" w:name="_Toc453768321"/>
            <w:bookmarkStart w:id="5945" w:name="_Toc453786001"/>
            <w:bookmarkStart w:id="5946" w:name="_Toc453786516"/>
            <w:bookmarkStart w:id="5947" w:name="_Toc454220996"/>
            <w:bookmarkStart w:id="5948" w:name="_Toc454274506"/>
            <w:bookmarkStart w:id="5949" w:name="_Toc455403517"/>
            <w:bookmarkStart w:id="5950" w:name="_Toc455403757"/>
            <w:bookmarkStart w:id="5951" w:name="_Toc455403997"/>
            <w:bookmarkStart w:id="5952" w:name="_Toc455404233"/>
            <w:bookmarkStart w:id="5953" w:name="_Toc455404468"/>
            <w:bookmarkStart w:id="5954" w:name="_Toc455404702"/>
            <w:bookmarkStart w:id="5955" w:name="_Toc455404935"/>
            <w:bookmarkStart w:id="5956" w:name="_Toc455405151"/>
            <w:bookmarkStart w:id="5957" w:name="_Toc455405366"/>
            <w:bookmarkStart w:id="5958" w:name="_Toc455405580"/>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p>
        </w:tc>
        <w:bookmarkStart w:id="5959" w:name="_Toc453767427"/>
        <w:bookmarkStart w:id="5960" w:name="_Toc453767651"/>
        <w:bookmarkStart w:id="5961" w:name="_Toc453767875"/>
        <w:bookmarkStart w:id="5962" w:name="_Toc453768099"/>
        <w:bookmarkStart w:id="5963" w:name="_Toc453768322"/>
        <w:bookmarkStart w:id="5964" w:name="_Toc453786002"/>
        <w:bookmarkStart w:id="5965" w:name="_Toc453786517"/>
        <w:bookmarkStart w:id="5966" w:name="_Toc454220997"/>
        <w:bookmarkStart w:id="5967" w:name="_Toc454274507"/>
        <w:bookmarkStart w:id="5968" w:name="_Toc455403518"/>
        <w:bookmarkStart w:id="5969" w:name="_Toc455403758"/>
        <w:bookmarkStart w:id="5970" w:name="_Toc455403998"/>
        <w:bookmarkStart w:id="5971" w:name="_Toc455404234"/>
        <w:bookmarkStart w:id="5972" w:name="_Toc455404469"/>
        <w:bookmarkStart w:id="5973" w:name="_Toc455404703"/>
        <w:bookmarkStart w:id="5974" w:name="_Toc455404936"/>
        <w:bookmarkStart w:id="5975" w:name="_Toc455405152"/>
        <w:bookmarkStart w:id="5976" w:name="_Toc455405367"/>
        <w:bookmarkStart w:id="5977" w:name="_Toc455405581"/>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tr>
      <w:tr w:rsidR="004D05BC" w:rsidDel="00F154ED" w:rsidTr="00F154ED">
        <w:trPr>
          <w:trHeight w:val="762"/>
          <w:del w:id="597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979" w:author="Meir Kalter" w:date="2016-06-14T10:57:00Z"/>
              </w:rPr>
              <w:pPrChange w:id="5980" w:author="Meir Kalter" w:date="2016-06-15T15:12:00Z">
                <w:pPr/>
              </w:pPrChange>
            </w:pPr>
            <w:bookmarkStart w:id="5981" w:name="_Toc453767428"/>
            <w:bookmarkStart w:id="5982" w:name="_Toc453767652"/>
            <w:bookmarkStart w:id="5983" w:name="_Toc453767876"/>
            <w:bookmarkStart w:id="5984" w:name="_Toc453768100"/>
            <w:bookmarkStart w:id="5985" w:name="_Toc453768323"/>
            <w:bookmarkStart w:id="5986" w:name="_Toc453786003"/>
            <w:bookmarkStart w:id="5987" w:name="_Toc453786518"/>
            <w:bookmarkStart w:id="5988" w:name="_Toc454220998"/>
            <w:bookmarkStart w:id="5989" w:name="_Toc454274508"/>
            <w:bookmarkStart w:id="5990" w:name="_Toc455403519"/>
            <w:bookmarkStart w:id="5991" w:name="_Toc455403759"/>
            <w:bookmarkStart w:id="5992" w:name="_Toc455403999"/>
            <w:bookmarkStart w:id="5993" w:name="_Toc455404235"/>
            <w:bookmarkStart w:id="5994" w:name="_Toc455404470"/>
            <w:bookmarkStart w:id="5995" w:name="_Toc455404704"/>
            <w:bookmarkStart w:id="5996" w:name="_Toc455404937"/>
            <w:bookmarkStart w:id="5997" w:name="_Toc455405153"/>
            <w:bookmarkStart w:id="5998" w:name="_Toc455405368"/>
            <w:bookmarkStart w:id="5999" w:name="_Toc455405582"/>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p>
        </w:tc>
        <w:bookmarkStart w:id="6000" w:name="_Toc453767429"/>
        <w:bookmarkStart w:id="6001" w:name="_Toc453767653"/>
        <w:bookmarkStart w:id="6002" w:name="_Toc453767877"/>
        <w:bookmarkStart w:id="6003" w:name="_Toc453768101"/>
        <w:bookmarkStart w:id="6004" w:name="_Toc453768324"/>
        <w:bookmarkStart w:id="6005" w:name="_Toc453786004"/>
        <w:bookmarkStart w:id="6006" w:name="_Toc453786519"/>
        <w:bookmarkStart w:id="6007" w:name="_Toc454220999"/>
        <w:bookmarkStart w:id="6008" w:name="_Toc454274509"/>
        <w:bookmarkStart w:id="6009" w:name="_Toc455403520"/>
        <w:bookmarkStart w:id="6010" w:name="_Toc455403760"/>
        <w:bookmarkStart w:id="6011" w:name="_Toc455404000"/>
        <w:bookmarkStart w:id="6012" w:name="_Toc455404236"/>
        <w:bookmarkStart w:id="6013" w:name="_Toc455404471"/>
        <w:bookmarkStart w:id="6014" w:name="_Toc455404705"/>
        <w:bookmarkStart w:id="6015" w:name="_Toc455404938"/>
        <w:bookmarkStart w:id="6016" w:name="_Toc455405154"/>
        <w:bookmarkStart w:id="6017" w:name="_Toc455405369"/>
        <w:bookmarkStart w:id="6018" w:name="_Toc455405583"/>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tr>
      <w:tr w:rsidR="004D05BC" w:rsidDel="00F154ED" w:rsidTr="00F154ED">
        <w:trPr>
          <w:trHeight w:val="762"/>
          <w:del w:id="6019"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020" w:author="Meir Kalter" w:date="2016-06-14T10:57:00Z"/>
              </w:rPr>
              <w:pPrChange w:id="6021" w:author="Meir Kalter" w:date="2016-06-15T15:12:00Z">
                <w:pPr/>
              </w:pPrChange>
            </w:pPr>
            <w:bookmarkStart w:id="6022" w:name="_Toc453767430"/>
            <w:bookmarkStart w:id="6023" w:name="_Toc453767654"/>
            <w:bookmarkStart w:id="6024" w:name="_Toc453767878"/>
            <w:bookmarkStart w:id="6025" w:name="_Toc453768102"/>
            <w:bookmarkStart w:id="6026" w:name="_Toc453768325"/>
            <w:bookmarkStart w:id="6027" w:name="_Toc453786005"/>
            <w:bookmarkStart w:id="6028" w:name="_Toc453786520"/>
            <w:bookmarkStart w:id="6029" w:name="_Toc454221000"/>
            <w:bookmarkStart w:id="6030" w:name="_Toc454274510"/>
            <w:bookmarkStart w:id="6031" w:name="_Toc455403521"/>
            <w:bookmarkStart w:id="6032" w:name="_Toc455403761"/>
            <w:bookmarkStart w:id="6033" w:name="_Toc455404001"/>
            <w:bookmarkStart w:id="6034" w:name="_Toc455404237"/>
            <w:bookmarkStart w:id="6035" w:name="_Toc455404472"/>
            <w:bookmarkStart w:id="6036" w:name="_Toc455404706"/>
            <w:bookmarkStart w:id="6037" w:name="_Toc455404939"/>
            <w:bookmarkStart w:id="6038" w:name="_Toc455405155"/>
            <w:bookmarkStart w:id="6039" w:name="_Toc455405370"/>
            <w:bookmarkStart w:id="6040" w:name="_Toc455405584"/>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p>
        </w:tc>
        <w:bookmarkStart w:id="6041" w:name="_Toc453767431"/>
        <w:bookmarkStart w:id="6042" w:name="_Toc453767655"/>
        <w:bookmarkStart w:id="6043" w:name="_Toc453767879"/>
        <w:bookmarkStart w:id="6044" w:name="_Toc453768103"/>
        <w:bookmarkStart w:id="6045" w:name="_Toc453768326"/>
        <w:bookmarkStart w:id="6046" w:name="_Toc453786006"/>
        <w:bookmarkStart w:id="6047" w:name="_Toc453786521"/>
        <w:bookmarkStart w:id="6048" w:name="_Toc454221001"/>
        <w:bookmarkStart w:id="6049" w:name="_Toc454274511"/>
        <w:bookmarkStart w:id="6050" w:name="_Toc455403522"/>
        <w:bookmarkStart w:id="6051" w:name="_Toc455403762"/>
        <w:bookmarkStart w:id="6052" w:name="_Toc455404002"/>
        <w:bookmarkStart w:id="6053" w:name="_Toc455404238"/>
        <w:bookmarkStart w:id="6054" w:name="_Toc455404473"/>
        <w:bookmarkStart w:id="6055" w:name="_Toc455404707"/>
        <w:bookmarkStart w:id="6056" w:name="_Toc455404940"/>
        <w:bookmarkStart w:id="6057" w:name="_Toc455405156"/>
        <w:bookmarkStart w:id="6058" w:name="_Toc455405371"/>
        <w:bookmarkStart w:id="6059" w:name="_Toc455405585"/>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tr>
      <w:tr w:rsidR="004D05BC" w:rsidDel="00F154ED" w:rsidTr="00F154ED">
        <w:trPr>
          <w:trHeight w:val="762"/>
          <w:del w:id="606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061" w:author="Meir Kalter" w:date="2016-06-14T10:57:00Z"/>
              </w:rPr>
              <w:pPrChange w:id="6062" w:author="Meir Kalter" w:date="2016-06-15T15:12:00Z">
                <w:pPr/>
              </w:pPrChange>
            </w:pPr>
            <w:bookmarkStart w:id="6063" w:name="_Toc453767432"/>
            <w:bookmarkStart w:id="6064" w:name="_Toc453767656"/>
            <w:bookmarkStart w:id="6065" w:name="_Toc453767880"/>
            <w:bookmarkStart w:id="6066" w:name="_Toc453768104"/>
            <w:bookmarkStart w:id="6067" w:name="_Toc453768327"/>
            <w:bookmarkStart w:id="6068" w:name="_Toc453786007"/>
            <w:bookmarkStart w:id="6069" w:name="_Toc453786522"/>
            <w:bookmarkStart w:id="6070" w:name="_Toc454221002"/>
            <w:bookmarkStart w:id="6071" w:name="_Toc454274512"/>
            <w:bookmarkStart w:id="6072" w:name="_Toc455403523"/>
            <w:bookmarkStart w:id="6073" w:name="_Toc455403763"/>
            <w:bookmarkStart w:id="6074" w:name="_Toc455404003"/>
            <w:bookmarkStart w:id="6075" w:name="_Toc455404239"/>
            <w:bookmarkStart w:id="6076" w:name="_Toc455404474"/>
            <w:bookmarkStart w:id="6077" w:name="_Toc455404708"/>
            <w:bookmarkStart w:id="6078" w:name="_Toc455404941"/>
            <w:bookmarkStart w:id="6079" w:name="_Toc455405157"/>
            <w:bookmarkStart w:id="6080" w:name="_Toc455405372"/>
            <w:bookmarkStart w:id="6081" w:name="_Toc455405586"/>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p>
        </w:tc>
        <w:bookmarkStart w:id="6082" w:name="_Toc453767433"/>
        <w:bookmarkStart w:id="6083" w:name="_Toc453767657"/>
        <w:bookmarkStart w:id="6084" w:name="_Toc453767881"/>
        <w:bookmarkStart w:id="6085" w:name="_Toc453768105"/>
        <w:bookmarkStart w:id="6086" w:name="_Toc453768328"/>
        <w:bookmarkStart w:id="6087" w:name="_Toc453786008"/>
        <w:bookmarkStart w:id="6088" w:name="_Toc453786523"/>
        <w:bookmarkStart w:id="6089" w:name="_Toc454221003"/>
        <w:bookmarkStart w:id="6090" w:name="_Toc454274513"/>
        <w:bookmarkStart w:id="6091" w:name="_Toc455403524"/>
        <w:bookmarkStart w:id="6092" w:name="_Toc455403764"/>
        <w:bookmarkStart w:id="6093" w:name="_Toc455404004"/>
        <w:bookmarkStart w:id="6094" w:name="_Toc455404240"/>
        <w:bookmarkStart w:id="6095" w:name="_Toc455404475"/>
        <w:bookmarkStart w:id="6096" w:name="_Toc455404709"/>
        <w:bookmarkStart w:id="6097" w:name="_Toc455404942"/>
        <w:bookmarkStart w:id="6098" w:name="_Toc455405158"/>
        <w:bookmarkStart w:id="6099" w:name="_Toc455405373"/>
        <w:bookmarkStart w:id="6100" w:name="_Toc455405587"/>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tr>
      <w:tr w:rsidR="004D05BC" w:rsidDel="00F154ED" w:rsidTr="00F154ED">
        <w:trPr>
          <w:trHeight w:val="1788"/>
          <w:del w:id="610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102" w:author="Meir Kalter" w:date="2016-06-14T10:57:00Z"/>
              </w:rPr>
              <w:pPrChange w:id="6103" w:author="Meir Kalter" w:date="2016-06-15T15:12:00Z">
                <w:pPr/>
              </w:pPrChange>
            </w:pPr>
            <w:bookmarkStart w:id="6104" w:name="_Toc453767434"/>
            <w:bookmarkStart w:id="6105" w:name="_Toc453767658"/>
            <w:bookmarkStart w:id="6106" w:name="_Toc453767882"/>
            <w:bookmarkStart w:id="6107" w:name="_Toc453768106"/>
            <w:bookmarkStart w:id="6108" w:name="_Toc453768329"/>
            <w:bookmarkStart w:id="6109" w:name="_Toc453786009"/>
            <w:bookmarkStart w:id="6110" w:name="_Toc453786524"/>
            <w:bookmarkStart w:id="6111" w:name="_Toc454221004"/>
            <w:bookmarkStart w:id="6112" w:name="_Toc454274514"/>
            <w:bookmarkStart w:id="6113" w:name="_Toc455403525"/>
            <w:bookmarkStart w:id="6114" w:name="_Toc455403765"/>
            <w:bookmarkStart w:id="6115" w:name="_Toc455404005"/>
            <w:bookmarkStart w:id="6116" w:name="_Toc455404241"/>
            <w:bookmarkStart w:id="6117" w:name="_Toc455404476"/>
            <w:bookmarkStart w:id="6118" w:name="_Toc455404710"/>
            <w:bookmarkStart w:id="6119" w:name="_Toc455404943"/>
            <w:bookmarkStart w:id="6120" w:name="_Toc455405159"/>
            <w:bookmarkStart w:id="6121" w:name="_Toc455405374"/>
            <w:bookmarkStart w:id="6122" w:name="_Toc455405588"/>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p>
        </w:tc>
        <w:bookmarkStart w:id="6123" w:name="_Toc453767435"/>
        <w:bookmarkStart w:id="6124" w:name="_Toc453767659"/>
        <w:bookmarkStart w:id="6125" w:name="_Toc453767883"/>
        <w:bookmarkStart w:id="6126" w:name="_Toc453768107"/>
        <w:bookmarkStart w:id="6127" w:name="_Toc453768330"/>
        <w:bookmarkStart w:id="6128" w:name="_Toc453786010"/>
        <w:bookmarkStart w:id="6129" w:name="_Toc453786525"/>
        <w:bookmarkStart w:id="6130" w:name="_Toc454221005"/>
        <w:bookmarkStart w:id="6131" w:name="_Toc454274515"/>
        <w:bookmarkStart w:id="6132" w:name="_Toc455403526"/>
        <w:bookmarkStart w:id="6133" w:name="_Toc455403766"/>
        <w:bookmarkStart w:id="6134" w:name="_Toc455404006"/>
        <w:bookmarkStart w:id="6135" w:name="_Toc455404242"/>
        <w:bookmarkStart w:id="6136" w:name="_Toc455404477"/>
        <w:bookmarkStart w:id="6137" w:name="_Toc455404711"/>
        <w:bookmarkStart w:id="6138" w:name="_Toc455404944"/>
        <w:bookmarkStart w:id="6139" w:name="_Toc455405160"/>
        <w:bookmarkStart w:id="6140" w:name="_Toc455405375"/>
        <w:bookmarkStart w:id="6141" w:name="_Toc455405589"/>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tr>
      <w:tr w:rsidR="004D05BC" w:rsidDel="00F154ED" w:rsidTr="00F154ED">
        <w:trPr>
          <w:trHeight w:val="762"/>
          <w:del w:id="614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143" w:author="Meir Kalter" w:date="2016-06-14T10:57:00Z"/>
              </w:rPr>
              <w:pPrChange w:id="6144" w:author="Meir Kalter" w:date="2016-06-15T15:12:00Z">
                <w:pPr/>
              </w:pPrChange>
            </w:pPr>
            <w:bookmarkStart w:id="6145" w:name="_Toc453767436"/>
            <w:bookmarkStart w:id="6146" w:name="_Toc453767660"/>
            <w:bookmarkStart w:id="6147" w:name="_Toc453767884"/>
            <w:bookmarkStart w:id="6148" w:name="_Toc453768108"/>
            <w:bookmarkStart w:id="6149" w:name="_Toc453768331"/>
            <w:bookmarkStart w:id="6150" w:name="_Toc453786011"/>
            <w:bookmarkStart w:id="6151" w:name="_Toc453786526"/>
            <w:bookmarkStart w:id="6152" w:name="_Toc454221006"/>
            <w:bookmarkStart w:id="6153" w:name="_Toc454274516"/>
            <w:bookmarkStart w:id="6154" w:name="_Toc455403527"/>
            <w:bookmarkStart w:id="6155" w:name="_Toc455403767"/>
            <w:bookmarkStart w:id="6156" w:name="_Toc455404007"/>
            <w:bookmarkStart w:id="6157" w:name="_Toc455404243"/>
            <w:bookmarkStart w:id="6158" w:name="_Toc455404478"/>
            <w:bookmarkStart w:id="6159" w:name="_Toc455404712"/>
            <w:bookmarkStart w:id="6160" w:name="_Toc455404945"/>
            <w:bookmarkStart w:id="6161" w:name="_Toc455405161"/>
            <w:bookmarkStart w:id="6162" w:name="_Toc455405376"/>
            <w:bookmarkStart w:id="6163" w:name="_Toc455405590"/>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p>
        </w:tc>
        <w:bookmarkStart w:id="6164" w:name="_Toc453767437"/>
        <w:bookmarkStart w:id="6165" w:name="_Toc453767661"/>
        <w:bookmarkStart w:id="6166" w:name="_Toc453767885"/>
        <w:bookmarkStart w:id="6167" w:name="_Toc453768109"/>
        <w:bookmarkStart w:id="6168" w:name="_Toc453768332"/>
        <w:bookmarkStart w:id="6169" w:name="_Toc453786012"/>
        <w:bookmarkStart w:id="6170" w:name="_Toc453786527"/>
        <w:bookmarkStart w:id="6171" w:name="_Toc454221007"/>
        <w:bookmarkStart w:id="6172" w:name="_Toc454274517"/>
        <w:bookmarkStart w:id="6173" w:name="_Toc455403528"/>
        <w:bookmarkStart w:id="6174" w:name="_Toc455403768"/>
        <w:bookmarkStart w:id="6175" w:name="_Toc455404008"/>
        <w:bookmarkStart w:id="6176" w:name="_Toc455404244"/>
        <w:bookmarkStart w:id="6177" w:name="_Toc455404479"/>
        <w:bookmarkStart w:id="6178" w:name="_Toc455404713"/>
        <w:bookmarkStart w:id="6179" w:name="_Toc455404946"/>
        <w:bookmarkStart w:id="6180" w:name="_Toc455405162"/>
        <w:bookmarkStart w:id="6181" w:name="_Toc455405377"/>
        <w:bookmarkStart w:id="6182" w:name="_Toc455405591"/>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tr>
      <w:tr w:rsidR="004D05BC" w:rsidDel="00F154ED" w:rsidTr="00F154ED">
        <w:trPr>
          <w:trHeight w:val="588"/>
          <w:del w:id="618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184" w:author="Meir Kalter" w:date="2016-06-14T10:57:00Z"/>
              </w:rPr>
              <w:pPrChange w:id="6185" w:author="Meir Kalter" w:date="2016-06-15T15:12:00Z">
                <w:pPr/>
              </w:pPrChange>
            </w:pPr>
            <w:bookmarkStart w:id="6186" w:name="_Toc453767438"/>
            <w:bookmarkStart w:id="6187" w:name="_Toc453767662"/>
            <w:bookmarkStart w:id="6188" w:name="_Toc453767886"/>
            <w:bookmarkStart w:id="6189" w:name="_Toc453768110"/>
            <w:bookmarkStart w:id="6190" w:name="_Toc453768333"/>
            <w:bookmarkStart w:id="6191" w:name="_Toc453786013"/>
            <w:bookmarkStart w:id="6192" w:name="_Toc453786528"/>
            <w:bookmarkStart w:id="6193" w:name="_Toc454221008"/>
            <w:bookmarkStart w:id="6194" w:name="_Toc454274518"/>
            <w:bookmarkStart w:id="6195" w:name="_Toc455403529"/>
            <w:bookmarkStart w:id="6196" w:name="_Toc455403769"/>
            <w:bookmarkStart w:id="6197" w:name="_Toc455404009"/>
            <w:bookmarkStart w:id="6198" w:name="_Toc455404245"/>
            <w:bookmarkStart w:id="6199" w:name="_Toc455404480"/>
            <w:bookmarkStart w:id="6200" w:name="_Toc455404714"/>
            <w:bookmarkStart w:id="6201" w:name="_Toc455404947"/>
            <w:bookmarkStart w:id="6202" w:name="_Toc455405163"/>
            <w:bookmarkStart w:id="6203" w:name="_Toc455405378"/>
            <w:bookmarkStart w:id="6204" w:name="_Toc455405592"/>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p>
        </w:tc>
        <w:bookmarkStart w:id="6205" w:name="_Toc453767439"/>
        <w:bookmarkStart w:id="6206" w:name="_Toc453767663"/>
        <w:bookmarkStart w:id="6207" w:name="_Toc453767887"/>
        <w:bookmarkStart w:id="6208" w:name="_Toc453768111"/>
        <w:bookmarkStart w:id="6209" w:name="_Toc453768334"/>
        <w:bookmarkStart w:id="6210" w:name="_Toc453786014"/>
        <w:bookmarkStart w:id="6211" w:name="_Toc453786529"/>
        <w:bookmarkStart w:id="6212" w:name="_Toc454221009"/>
        <w:bookmarkStart w:id="6213" w:name="_Toc454274519"/>
        <w:bookmarkStart w:id="6214" w:name="_Toc455403530"/>
        <w:bookmarkStart w:id="6215" w:name="_Toc455403770"/>
        <w:bookmarkStart w:id="6216" w:name="_Toc455404010"/>
        <w:bookmarkStart w:id="6217" w:name="_Toc455404246"/>
        <w:bookmarkStart w:id="6218" w:name="_Toc455404481"/>
        <w:bookmarkStart w:id="6219" w:name="_Toc455404715"/>
        <w:bookmarkStart w:id="6220" w:name="_Toc455404948"/>
        <w:bookmarkStart w:id="6221" w:name="_Toc455405164"/>
        <w:bookmarkStart w:id="6222" w:name="_Toc455405379"/>
        <w:bookmarkStart w:id="6223" w:name="_Toc455405593"/>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tr>
      <w:tr w:rsidR="004D05BC" w:rsidDel="00F154ED" w:rsidTr="00F154ED">
        <w:trPr>
          <w:trHeight w:val="356"/>
          <w:del w:id="6224"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225" w:author="Meir Kalter" w:date="2016-06-14T10:57:00Z"/>
              </w:rPr>
              <w:pPrChange w:id="6226" w:author="Meir Kalter" w:date="2016-06-15T15:12:00Z">
                <w:pPr/>
              </w:pPrChange>
            </w:pPr>
            <w:bookmarkStart w:id="6227" w:name="_Toc453767440"/>
            <w:bookmarkStart w:id="6228" w:name="_Toc453767664"/>
            <w:bookmarkStart w:id="6229" w:name="_Toc453767888"/>
            <w:bookmarkStart w:id="6230" w:name="_Toc453768112"/>
            <w:bookmarkStart w:id="6231" w:name="_Toc453768335"/>
            <w:bookmarkStart w:id="6232" w:name="_Toc453786015"/>
            <w:bookmarkStart w:id="6233" w:name="_Toc453786530"/>
            <w:bookmarkStart w:id="6234" w:name="_Toc454221010"/>
            <w:bookmarkStart w:id="6235" w:name="_Toc454274520"/>
            <w:bookmarkStart w:id="6236" w:name="_Toc455403531"/>
            <w:bookmarkStart w:id="6237" w:name="_Toc455403771"/>
            <w:bookmarkStart w:id="6238" w:name="_Toc455404011"/>
            <w:bookmarkStart w:id="6239" w:name="_Toc455404247"/>
            <w:bookmarkStart w:id="6240" w:name="_Toc455404482"/>
            <w:bookmarkStart w:id="6241" w:name="_Toc455404716"/>
            <w:bookmarkStart w:id="6242" w:name="_Toc455404949"/>
            <w:bookmarkStart w:id="6243" w:name="_Toc455405165"/>
            <w:bookmarkStart w:id="6244" w:name="_Toc455405380"/>
            <w:bookmarkStart w:id="6245" w:name="_Toc455405594"/>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p>
        </w:tc>
        <w:bookmarkStart w:id="6246" w:name="_Toc453767441"/>
        <w:bookmarkStart w:id="6247" w:name="_Toc453767665"/>
        <w:bookmarkStart w:id="6248" w:name="_Toc453767889"/>
        <w:bookmarkStart w:id="6249" w:name="_Toc453768113"/>
        <w:bookmarkStart w:id="6250" w:name="_Toc453768336"/>
        <w:bookmarkStart w:id="6251" w:name="_Toc453786016"/>
        <w:bookmarkStart w:id="6252" w:name="_Toc453786531"/>
        <w:bookmarkStart w:id="6253" w:name="_Toc454221011"/>
        <w:bookmarkStart w:id="6254" w:name="_Toc454274521"/>
        <w:bookmarkStart w:id="6255" w:name="_Toc455403532"/>
        <w:bookmarkStart w:id="6256" w:name="_Toc455403772"/>
        <w:bookmarkStart w:id="6257" w:name="_Toc455404012"/>
        <w:bookmarkStart w:id="6258" w:name="_Toc455404248"/>
        <w:bookmarkStart w:id="6259" w:name="_Toc455404483"/>
        <w:bookmarkStart w:id="6260" w:name="_Toc455404717"/>
        <w:bookmarkStart w:id="6261" w:name="_Toc455404950"/>
        <w:bookmarkStart w:id="6262" w:name="_Toc455405166"/>
        <w:bookmarkStart w:id="6263" w:name="_Toc455405381"/>
        <w:bookmarkStart w:id="6264" w:name="_Toc45540559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tr>
      <w:tr w:rsidR="004D05BC" w:rsidDel="00F154ED" w:rsidTr="00F154ED">
        <w:trPr>
          <w:trHeight w:val="588"/>
          <w:del w:id="626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266" w:author="Meir Kalter" w:date="2016-06-14T10:57:00Z"/>
              </w:rPr>
              <w:pPrChange w:id="6267" w:author="Meir Kalter" w:date="2016-06-15T15:12:00Z">
                <w:pPr/>
              </w:pPrChange>
            </w:pPr>
            <w:bookmarkStart w:id="6268" w:name="_Toc453767442"/>
            <w:bookmarkStart w:id="6269" w:name="_Toc453767666"/>
            <w:bookmarkStart w:id="6270" w:name="_Toc453767890"/>
            <w:bookmarkStart w:id="6271" w:name="_Toc453768114"/>
            <w:bookmarkStart w:id="6272" w:name="_Toc453768337"/>
            <w:bookmarkStart w:id="6273" w:name="_Toc453786017"/>
            <w:bookmarkStart w:id="6274" w:name="_Toc453786532"/>
            <w:bookmarkStart w:id="6275" w:name="_Toc454221012"/>
            <w:bookmarkStart w:id="6276" w:name="_Toc454274522"/>
            <w:bookmarkStart w:id="6277" w:name="_Toc455403533"/>
            <w:bookmarkStart w:id="6278" w:name="_Toc455403773"/>
            <w:bookmarkStart w:id="6279" w:name="_Toc455404013"/>
            <w:bookmarkStart w:id="6280" w:name="_Toc455404249"/>
            <w:bookmarkStart w:id="6281" w:name="_Toc455404484"/>
            <w:bookmarkStart w:id="6282" w:name="_Toc455404718"/>
            <w:bookmarkStart w:id="6283" w:name="_Toc455404951"/>
            <w:bookmarkStart w:id="6284" w:name="_Toc455405167"/>
            <w:bookmarkStart w:id="6285" w:name="_Toc455405382"/>
            <w:bookmarkStart w:id="6286" w:name="_Toc455405596"/>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p>
        </w:tc>
        <w:bookmarkStart w:id="6287" w:name="_Toc453767443"/>
        <w:bookmarkStart w:id="6288" w:name="_Toc453767667"/>
        <w:bookmarkStart w:id="6289" w:name="_Toc453767891"/>
        <w:bookmarkStart w:id="6290" w:name="_Toc453768115"/>
        <w:bookmarkStart w:id="6291" w:name="_Toc453768338"/>
        <w:bookmarkStart w:id="6292" w:name="_Toc453786018"/>
        <w:bookmarkStart w:id="6293" w:name="_Toc453786533"/>
        <w:bookmarkStart w:id="6294" w:name="_Toc454221013"/>
        <w:bookmarkStart w:id="6295" w:name="_Toc454274523"/>
        <w:bookmarkStart w:id="6296" w:name="_Toc455403534"/>
        <w:bookmarkStart w:id="6297" w:name="_Toc455403774"/>
        <w:bookmarkStart w:id="6298" w:name="_Toc455404014"/>
        <w:bookmarkStart w:id="6299" w:name="_Toc455404250"/>
        <w:bookmarkStart w:id="6300" w:name="_Toc455404485"/>
        <w:bookmarkStart w:id="6301" w:name="_Toc455404719"/>
        <w:bookmarkStart w:id="6302" w:name="_Toc455404952"/>
        <w:bookmarkStart w:id="6303" w:name="_Toc455405168"/>
        <w:bookmarkStart w:id="6304" w:name="_Toc455405383"/>
        <w:bookmarkStart w:id="6305" w:name="_Toc455405597"/>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tr>
      <w:tr w:rsidR="004D05BC" w:rsidDel="00F154ED" w:rsidTr="00F154ED">
        <w:trPr>
          <w:trHeight w:val="356"/>
          <w:del w:id="630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6307" w:author="Meir Kalter" w:date="2016-06-14T10:57:00Z"/>
              </w:rPr>
              <w:pPrChange w:id="6308" w:author="Meir Kalter" w:date="2016-06-15T15:12:00Z">
                <w:pPr/>
              </w:pPrChange>
            </w:pPr>
            <w:bookmarkStart w:id="6309" w:name="_Toc453767444"/>
            <w:bookmarkStart w:id="6310" w:name="_Toc453767668"/>
            <w:bookmarkStart w:id="6311" w:name="_Toc453767892"/>
            <w:bookmarkStart w:id="6312" w:name="_Toc453768116"/>
            <w:bookmarkStart w:id="6313" w:name="_Toc453768339"/>
            <w:bookmarkStart w:id="6314" w:name="_Toc453786019"/>
            <w:bookmarkStart w:id="6315" w:name="_Toc453786534"/>
            <w:bookmarkStart w:id="6316" w:name="_Toc454221014"/>
            <w:bookmarkStart w:id="6317" w:name="_Toc454274524"/>
            <w:bookmarkStart w:id="6318" w:name="_Toc455403535"/>
            <w:bookmarkStart w:id="6319" w:name="_Toc455403775"/>
            <w:bookmarkStart w:id="6320" w:name="_Toc455404015"/>
            <w:bookmarkStart w:id="6321" w:name="_Toc455404251"/>
            <w:bookmarkStart w:id="6322" w:name="_Toc455404486"/>
            <w:bookmarkStart w:id="6323" w:name="_Toc455404720"/>
            <w:bookmarkStart w:id="6324" w:name="_Toc455404953"/>
            <w:bookmarkStart w:id="6325" w:name="_Toc455405169"/>
            <w:bookmarkStart w:id="6326" w:name="_Toc455405384"/>
            <w:bookmarkStart w:id="6327" w:name="_Toc45540559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p>
        </w:tc>
        <w:bookmarkStart w:id="6328" w:name="_Toc453767445"/>
        <w:bookmarkStart w:id="6329" w:name="_Toc453767669"/>
        <w:bookmarkStart w:id="6330" w:name="_Toc453767893"/>
        <w:bookmarkStart w:id="6331" w:name="_Toc453768117"/>
        <w:bookmarkStart w:id="6332" w:name="_Toc453768340"/>
        <w:bookmarkStart w:id="6333" w:name="_Toc453786020"/>
        <w:bookmarkStart w:id="6334" w:name="_Toc453786535"/>
        <w:bookmarkStart w:id="6335" w:name="_Toc454221015"/>
        <w:bookmarkStart w:id="6336" w:name="_Toc454274525"/>
        <w:bookmarkStart w:id="6337" w:name="_Toc455403536"/>
        <w:bookmarkStart w:id="6338" w:name="_Toc455403776"/>
        <w:bookmarkStart w:id="6339" w:name="_Toc455404016"/>
        <w:bookmarkStart w:id="6340" w:name="_Toc455404252"/>
        <w:bookmarkStart w:id="6341" w:name="_Toc455404487"/>
        <w:bookmarkStart w:id="6342" w:name="_Toc455404721"/>
        <w:bookmarkStart w:id="6343" w:name="_Toc455404954"/>
        <w:bookmarkStart w:id="6344" w:name="_Toc455405170"/>
        <w:bookmarkStart w:id="6345" w:name="_Toc455405385"/>
        <w:bookmarkStart w:id="6346" w:name="_Toc455405599"/>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tr>
    </w:tbl>
    <w:p w:rsidR="00C0594E" w:rsidRPr="00B03219" w:rsidDel="00F154ED" w:rsidRDefault="00C0594E">
      <w:pPr>
        <w:pStyle w:val="Heading1"/>
        <w:rPr>
          <w:del w:id="6347" w:author="Meir Kalter" w:date="2016-06-14T10:57:00Z"/>
          <w:rtl/>
          <w:rPrChange w:id="6348" w:author="Meir Kalter" w:date="2016-06-15T15:11:00Z">
            <w:rPr>
              <w:del w:id="6349" w:author="Meir Kalter" w:date="2016-06-14T10:57:00Z"/>
              <w:rStyle w:val="Ninguno"/>
              <w:sz w:val="22"/>
              <w:szCs w:val="22"/>
              <w:rtl/>
            </w:rPr>
          </w:rPrChange>
        </w:rPr>
        <w:pPrChange w:id="6350" w:author="Meir Kalter" w:date="2016-06-15T15:12:00Z">
          <w:pPr>
            <w:pStyle w:val="Heading21"/>
            <w:widowControl w:val="0"/>
            <w:numPr>
              <w:ilvl w:val="1"/>
              <w:numId w:val="33"/>
            </w:numPr>
            <w:spacing w:line="240" w:lineRule="auto"/>
            <w:ind w:left="576" w:hanging="576"/>
          </w:pPr>
        </w:pPrChange>
      </w:pPr>
      <w:bookmarkStart w:id="6351" w:name="_Toc453767446"/>
      <w:bookmarkStart w:id="6352" w:name="_Toc453767670"/>
      <w:bookmarkStart w:id="6353" w:name="_Toc453767894"/>
      <w:bookmarkStart w:id="6354" w:name="_Toc453768118"/>
      <w:bookmarkStart w:id="6355" w:name="_Toc453768341"/>
      <w:bookmarkStart w:id="6356" w:name="_Toc453786021"/>
      <w:bookmarkStart w:id="6357" w:name="_Toc453786536"/>
      <w:bookmarkStart w:id="6358" w:name="_Toc454221016"/>
      <w:bookmarkStart w:id="6359" w:name="_Toc454274526"/>
      <w:bookmarkStart w:id="6360" w:name="_Toc455403537"/>
      <w:bookmarkStart w:id="6361" w:name="_Toc455403777"/>
      <w:bookmarkStart w:id="6362" w:name="_Toc455404017"/>
      <w:bookmarkStart w:id="6363" w:name="_Toc455404253"/>
      <w:bookmarkStart w:id="6364" w:name="_Toc455404488"/>
      <w:bookmarkStart w:id="6365" w:name="_Toc455404722"/>
      <w:bookmarkStart w:id="6366" w:name="_Toc455404955"/>
      <w:bookmarkStart w:id="6367" w:name="_Toc455405171"/>
      <w:bookmarkStart w:id="6368" w:name="_Toc455405386"/>
      <w:bookmarkStart w:id="6369" w:name="_Toc45540560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p>
    <w:p w:rsidR="00C0594E" w:rsidRPr="00885CC0" w:rsidDel="00F154ED" w:rsidRDefault="00C0594E">
      <w:pPr>
        <w:pStyle w:val="Heading1"/>
        <w:rPr>
          <w:del w:id="6370" w:author="Meir Kalter" w:date="2016-06-14T10:57:00Z"/>
        </w:rPr>
        <w:pPrChange w:id="6371" w:author="Meir Kalter" w:date="2016-06-15T15:12:00Z">
          <w:pPr>
            <w:pStyle w:val="Encabezam"/>
            <w:numPr>
              <w:numId w:val="2"/>
            </w:numPr>
            <w:ind w:left="266" w:hanging="266"/>
          </w:pPr>
        </w:pPrChange>
      </w:pPr>
      <w:bookmarkStart w:id="6372" w:name="_Toc453767447"/>
      <w:bookmarkStart w:id="6373" w:name="_Toc453767671"/>
      <w:bookmarkStart w:id="6374" w:name="_Toc453767895"/>
      <w:bookmarkStart w:id="6375" w:name="_Toc453768119"/>
      <w:bookmarkStart w:id="6376" w:name="_Toc453768342"/>
      <w:bookmarkStart w:id="6377" w:name="_Toc453786022"/>
      <w:bookmarkStart w:id="6378" w:name="_Toc453786537"/>
      <w:bookmarkStart w:id="6379" w:name="_Toc454221017"/>
      <w:bookmarkStart w:id="6380" w:name="_Toc454274527"/>
      <w:bookmarkStart w:id="6381" w:name="_Toc455403538"/>
      <w:bookmarkStart w:id="6382" w:name="_Toc455403778"/>
      <w:bookmarkStart w:id="6383" w:name="_Toc455404018"/>
      <w:bookmarkStart w:id="6384" w:name="_Toc455404254"/>
      <w:bookmarkStart w:id="6385" w:name="_Toc455404489"/>
      <w:bookmarkStart w:id="6386" w:name="_Toc455404723"/>
      <w:bookmarkStart w:id="6387" w:name="_Toc455404956"/>
      <w:bookmarkStart w:id="6388" w:name="_Toc455405172"/>
      <w:bookmarkStart w:id="6389" w:name="_Toc455405387"/>
      <w:bookmarkStart w:id="6390" w:name="_Toc45540560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p>
    <w:p w:rsidR="00C0594E" w:rsidRPr="001532BB" w:rsidDel="00F154ED" w:rsidRDefault="00B706A9">
      <w:pPr>
        <w:pStyle w:val="Heading1"/>
        <w:rPr>
          <w:del w:id="6391" w:author="Meir Kalter" w:date="2016-06-14T10:58:00Z"/>
        </w:rPr>
        <w:pPrChange w:id="6392" w:author="Meir Kalter" w:date="2016-06-15T15:12:00Z">
          <w:pPr>
            <w:pStyle w:val="Encabezam"/>
          </w:pPr>
        </w:pPrChange>
      </w:pPr>
      <w:del w:id="6393" w:author="Meir Kalter" w:date="2016-06-14T10:58:00Z">
        <w:r w:rsidRPr="00885CC0" w:rsidDel="00F154ED">
          <w:rPr>
            <w:b w:val="0"/>
            <w:bCs w:val="0"/>
          </w:rPr>
          <w:br w:type="page"/>
        </w:r>
      </w:del>
    </w:p>
    <w:p w:rsidR="00C0594E" w:rsidRPr="001532BB" w:rsidRDefault="00B706A9">
      <w:pPr>
        <w:pStyle w:val="Heading1"/>
        <w:pPrChange w:id="6394" w:author="Meir Kalter" w:date="2016-06-15T15:12:00Z">
          <w:pPr>
            <w:pStyle w:val="Encabezam"/>
            <w:numPr>
              <w:numId w:val="2"/>
            </w:numPr>
            <w:ind w:left="266" w:hanging="266"/>
          </w:pPr>
        </w:pPrChange>
      </w:pPr>
      <w:bookmarkStart w:id="6395" w:name="_Toc453680881"/>
      <w:bookmarkStart w:id="6396" w:name="_Toc455405602"/>
      <w:r w:rsidRPr="001532BB">
        <w:lastRenderedPageBreak/>
        <w:t>App</w:t>
      </w:r>
      <w:ins w:id="6397" w:author="Meir Kalter" w:date="2016-06-15T15:11:00Z">
        <w:r w:rsidR="00B03219">
          <w:t>e</w:t>
        </w:r>
      </w:ins>
      <w:r w:rsidRPr="00885CC0">
        <w:t>ndix</w:t>
      </w:r>
      <w:bookmarkEnd w:id="6395"/>
      <w:bookmarkEnd w:id="6396"/>
    </w:p>
    <w:p w:rsidR="005252DD" w:rsidRDefault="005252DD" w:rsidP="00363818">
      <w:pPr>
        <w:rPr>
          <w:ins w:id="6398" w:author="Meir Kalter" w:date="2016-06-15T15:14:00Z"/>
        </w:rPr>
        <w:pPrChange w:id="6399" w:author="Meir Kalter" w:date="2016-07-04T13:47:00Z">
          <w:pPr>
            <w:pStyle w:val="Heading1"/>
          </w:pPr>
        </w:pPrChange>
      </w:pPr>
      <w:bookmarkStart w:id="6400" w:name="_Toc453680558"/>
      <w:bookmarkStart w:id="6401" w:name="_Toc453680882"/>
      <w:ins w:id="6402" w:author="Meir Kalter" w:date="2016-06-15T15:14:00Z">
        <w:r>
          <w:rPr>
            <w:rFonts w:eastAsia="Calibri"/>
          </w:rPr>
          <w:t>This section will give two assembler files: One with IO Out and one with IO IN.</w:t>
        </w:r>
      </w:ins>
      <w:ins w:id="6403" w:author="Meir Kalter" w:date="2016-06-15T15:15:00Z">
        <w:r>
          <w:rPr>
            <w:rFonts w:eastAsia="Calibri"/>
          </w:rPr>
          <w:t xml:space="preserve"> The flow of save will be displayed here also.</w:t>
        </w:r>
      </w:ins>
    </w:p>
    <w:p w:rsidR="004D05BC" w:rsidRPr="002A2F94" w:rsidRDefault="003B5CC3" w:rsidP="00363818">
      <w:pPr>
        <w:rPr>
          <w:ins w:id="6404" w:author="Meir Kalter" w:date="2016-06-15T15:11:00Z"/>
        </w:rPr>
        <w:pPrChange w:id="6405" w:author="Meir Kalter" w:date="2016-07-04T13:47:00Z">
          <w:pPr>
            <w:pStyle w:val="Heading1"/>
          </w:pPr>
        </w:pPrChange>
      </w:pPr>
      <w:ins w:id="6406" w:author="Meir Kalter" w:date="2016-06-15T15:11:00Z">
        <w:r>
          <w:rPr>
            <w:rFonts w:eastAsia="Calibri"/>
          </w:rPr>
          <w:t>A</w:t>
        </w:r>
      </w:ins>
      <w:ins w:id="6407" w:author="Meir Kalter" w:date="2016-06-15T15:12:00Z">
        <w:r>
          <w:rPr>
            <w:rFonts w:eastAsia="Calibri"/>
          </w:rPr>
          <w:t>ssembler program with IO</w:t>
        </w:r>
      </w:ins>
    </w:p>
    <w:p w:rsidR="00C0594E" w:rsidRPr="003B5CC3" w:rsidDel="003B5CC3" w:rsidRDefault="00B706A9">
      <w:pPr>
        <w:pStyle w:val="Heading3"/>
        <w:rPr>
          <w:del w:id="6408" w:author="Meir Kalter" w:date="2016-06-15T15:13:00Z"/>
          <w:rFonts w:eastAsia="Calibri"/>
          <w:rPrChange w:id="6409" w:author="Meir Kalter" w:date="2016-06-15T15:13:00Z">
            <w:rPr>
              <w:del w:id="6410" w:author="Meir Kalter" w:date="2016-06-15T15:13:00Z"/>
            </w:rPr>
          </w:rPrChange>
        </w:rPr>
        <w:pPrChange w:id="6411" w:author="Meir Kalter" w:date="2016-06-15T15:13:00Z">
          <w:pPr>
            <w:pStyle w:val="Heading21"/>
            <w:numPr>
              <w:ilvl w:val="1"/>
              <w:numId w:val="33"/>
            </w:numPr>
            <w:ind w:left="576" w:hanging="576"/>
          </w:pPr>
        </w:pPrChange>
      </w:pPr>
      <w:commentRangeStart w:id="6412"/>
      <w:del w:id="6413" w:author="Meir Kalter" w:date="2016-06-15T15:12:00Z">
        <w:r w:rsidRPr="003B5CC3" w:rsidDel="003B5CC3">
          <w:rPr>
            <w:rFonts w:eastAsia="Calibri"/>
            <w:rPrChange w:id="6414" w:author="Meir Kalter" w:date="2016-06-15T15:13:00Z">
              <w:rPr>
                <w:rFonts w:eastAsia="Arial Unicode MS" w:cs="Arial Unicode MS"/>
              </w:rPr>
            </w:rPrChange>
          </w:rPr>
          <w:delText>Assembler file with IO</w:delText>
        </w:r>
      </w:del>
      <w:bookmarkStart w:id="6415" w:name="_Toc453767451"/>
      <w:bookmarkStart w:id="6416" w:name="_Toc453767675"/>
      <w:bookmarkStart w:id="6417" w:name="_Toc453767899"/>
      <w:bookmarkStart w:id="6418" w:name="_Toc453768123"/>
      <w:bookmarkStart w:id="6419" w:name="_Toc453768346"/>
      <w:bookmarkStart w:id="6420" w:name="_Toc453786026"/>
      <w:bookmarkStart w:id="6421" w:name="_Toc453786541"/>
      <w:bookmarkStart w:id="6422" w:name="_Toc454221021"/>
      <w:bookmarkStart w:id="6423" w:name="_Toc454274531"/>
      <w:bookmarkStart w:id="6424" w:name="_Toc455403542"/>
      <w:bookmarkStart w:id="6425" w:name="_Toc455403782"/>
      <w:bookmarkStart w:id="6426" w:name="_Toc455404020"/>
      <w:bookmarkStart w:id="6427" w:name="_Toc455404256"/>
      <w:bookmarkStart w:id="6428" w:name="_Toc455404491"/>
      <w:bookmarkStart w:id="6429" w:name="_Toc455404725"/>
      <w:bookmarkStart w:id="6430" w:name="_Toc455404958"/>
      <w:bookmarkStart w:id="6431" w:name="_Toc455405174"/>
      <w:bookmarkStart w:id="6432" w:name="_Toc455405389"/>
      <w:bookmarkStart w:id="6433" w:name="_Toc455405603"/>
      <w:commentRangeEnd w:id="6412"/>
      <w:r w:rsidR="00E541B8" w:rsidRPr="003B5CC3">
        <w:rPr>
          <w:rFonts w:eastAsia="Calibri"/>
          <w:sz w:val="26"/>
          <w:szCs w:val="26"/>
          <w:rPrChange w:id="6434" w:author="Meir Kalter" w:date="2016-06-15T15:13:00Z">
            <w:rPr>
              <w:rStyle w:val="CommentReference"/>
            </w:rPr>
          </w:rPrChange>
        </w:rPr>
        <w:commentReference w:id="6412"/>
      </w:r>
      <w:bookmarkEnd w:id="6400"/>
      <w:bookmarkEnd w:id="6401"/>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p>
    <w:p w:rsidR="00C0594E" w:rsidRPr="003B5CC3" w:rsidRDefault="00B706A9">
      <w:pPr>
        <w:pStyle w:val="Heading3"/>
        <w:rPr>
          <w:rFonts w:eastAsia="Calibri"/>
          <w:rPrChange w:id="6435" w:author="Meir Kalter" w:date="2016-06-15T15:13:00Z">
            <w:rPr/>
          </w:rPrChange>
        </w:rPr>
        <w:pPrChange w:id="6436" w:author="Meir Kalter" w:date="2016-06-15T15:13:00Z">
          <w:pPr>
            <w:pStyle w:val="Heading31"/>
            <w:numPr>
              <w:ilvl w:val="2"/>
              <w:numId w:val="51"/>
            </w:numPr>
            <w:ind w:left="708" w:hanging="708"/>
          </w:pPr>
        </w:pPrChange>
      </w:pPr>
      <w:bookmarkStart w:id="6437" w:name="_Toc453680559"/>
      <w:bookmarkStart w:id="6438" w:name="_Toc453680883"/>
      <w:bookmarkStart w:id="6439" w:name="_Toc455405604"/>
      <w:r w:rsidRPr="003B5CC3">
        <w:rPr>
          <w:rFonts w:eastAsia="Calibri"/>
          <w:rPrChange w:id="6440" w:author="Meir Kalter" w:date="2016-06-15T15:13:00Z">
            <w:rPr>
              <w:rFonts w:eastAsia="Arial Unicode MS" w:cs="Arial Unicode MS"/>
            </w:rPr>
          </w:rPrChange>
        </w:rPr>
        <w:t>Basic flow – output to the Seven digit</w:t>
      </w:r>
      <w:bookmarkEnd w:id="6437"/>
      <w:bookmarkEnd w:id="6438"/>
      <w:bookmarkEnd w:id="6439"/>
    </w:p>
    <w:p w:rsidR="00C0594E" w:rsidRDefault="00B706A9">
      <w:r>
        <w:rPr>
          <w:rFonts w:eastAsia="Arial Unicode MS" w:cs="Arial Unicode MS"/>
        </w:rPr>
        <w:t xml:space="preserve">    </w:t>
      </w:r>
      <w:del w:id="6441" w:author="Meir Kalter" w:date="2016-06-15T20:26:00Z">
        <w:r w:rsidDel="00F25751">
          <w:rPr>
            <w:rFonts w:eastAsia="Arial Unicode MS" w:cs="Arial Unicode MS"/>
          </w:rPr>
          <w:delText xml:space="preserve">Basic </w:delText>
        </w:r>
      </w:del>
      <w:ins w:id="6442" w:author="Meir Kalter" w:date="2016-06-15T20:26:00Z">
        <w:r w:rsidR="00F25751">
          <w:rPr>
            <w:rFonts w:eastAsia="Arial Unicode MS" w:cs="Arial Unicode MS"/>
          </w:rPr>
          <w:t>This flow will display Hex 77 in the Seven Digit</w:t>
        </w:r>
      </w:ins>
      <w:del w:id="6443" w:author="Meir Kalter" w:date="2016-06-15T20:27:00Z">
        <w:r w:rsidDel="00F25751">
          <w:rPr>
            <w:rFonts w:eastAsia="Arial Unicode MS" w:cs="Arial Unicode MS"/>
          </w:rPr>
          <w:delText>flow – execution of a program that will display hex value of 7</w:delText>
        </w:r>
      </w:del>
      <w:ins w:id="6444" w:author="Meir Kalter" w:date="2016-06-15T20:27:00Z">
        <w:r w:rsidR="00F25751">
          <w:rPr>
            <w:rFonts w:eastAsia="Arial Unicode MS" w:cs="Arial Unicode MS"/>
          </w:rPr>
          <w:t xml:space="preserve"> o</w:t>
        </w:r>
      </w:ins>
      <w:del w:id="6445" w:author="Meir Kalter" w:date="2016-06-15T20:27:00Z">
        <w:r w:rsidDel="00F25751">
          <w:rPr>
            <w:rFonts w:eastAsia="Arial Unicode MS" w:cs="Arial Unicode MS"/>
          </w:rPr>
          <w:delText>7</w:delText>
        </w:r>
      </w:del>
      <w:ins w:id="6446" w:author="Meir Kalter" w:date="2016-06-15T20:27:00Z">
        <w:r w:rsidR="00F25751">
          <w:rPr>
            <w:rFonts w:eastAsia="Arial Unicode MS" w:cs="Arial Unicode MS"/>
          </w:rPr>
          <w:t>utput.</w:t>
        </w:r>
      </w:ins>
      <w:del w:id="6447"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digit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6448"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6449"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6450"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6451"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6452"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6453"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5"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Figure 12Editie -ASM lines to display 77 in the seven digit</w:t>
      </w:r>
    </w:p>
    <w:p w:rsidR="00C0594E" w:rsidRDefault="00C0594E">
      <w:pPr>
        <w:pStyle w:val="ListParagraph"/>
        <w:ind w:left="1440"/>
      </w:pPr>
    </w:p>
    <w:p w:rsidR="00C0594E" w:rsidRDefault="00B706A9">
      <w:pPr>
        <w:pStyle w:val="ListParagraph"/>
        <w:numPr>
          <w:ilvl w:val="0"/>
          <w:numId w:val="66"/>
        </w:numPr>
        <w:spacing w:after="0" w:line="240" w:lineRule="auto"/>
        <w:pPrChange w:id="6454"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6455"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6"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6456" w:author="Meir Kalter" w:date="2016-06-15T15:13:00Z">
            <w:rPr/>
          </w:rPrChange>
        </w:rPr>
        <w:pPrChange w:id="6457" w:author="Meir Kalter" w:date="2016-06-15T15:13:00Z">
          <w:pPr>
            <w:pStyle w:val="Heading31"/>
            <w:numPr>
              <w:ilvl w:val="2"/>
              <w:numId w:val="76"/>
            </w:numPr>
            <w:tabs>
              <w:tab w:val="num" w:pos="360"/>
              <w:tab w:val="num" w:pos="2160"/>
            </w:tabs>
            <w:ind w:left="2160" w:hanging="720"/>
          </w:pPr>
        </w:pPrChange>
      </w:pPr>
      <w:bookmarkStart w:id="6458" w:name="_Toc453680560"/>
      <w:bookmarkStart w:id="6459" w:name="_Toc453680884"/>
      <w:bookmarkStart w:id="6460" w:name="_Toc455405605"/>
      <w:r w:rsidRPr="003A375A">
        <w:rPr>
          <w:rFonts w:eastAsia="Calibri"/>
          <w:rPrChange w:id="6461" w:author="Meir Kalter" w:date="2016-06-15T15:13:00Z">
            <w:rPr>
              <w:rFonts w:eastAsia="Arial Unicode MS" w:cs="Arial Unicode MS"/>
            </w:rPr>
          </w:rPrChange>
        </w:rPr>
        <w:t>Basic flow – Input from the seven switches battery</w:t>
      </w:r>
      <w:bookmarkEnd w:id="6458"/>
      <w:bookmarkEnd w:id="6459"/>
      <w:bookmarkEnd w:id="6460"/>
    </w:p>
    <w:p w:rsidR="00C0594E" w:rsidRDefault="00B706A9">
      <w:r>
        <w:rPr>
          <w:rFonts w:eastAsia="Arial Unicode MS" w:cs="Arial Unicode MS"/>
        </w:rPr>
        <w:t>The following steps should be done to work with ASM file.</w:t>
      </w:r>
    </w:p>
    <w:p w:rsidR="00C0594E" w:rsidRDefault="00B706A9">
      <w:pPr>
        <w:rPr>
          <w:ins w:id="6462" w:author="Meir Kalter" w:date="2016-06-15T19:14:00Z"/>
          <w:rFonts w:eastAsia="Arial Unicode MS" w:cs="Arial Unicode MS"/>
        </w:rPr>
      </w:pPr>
      <w:r>
        <w:rPr>
          <w:rFonts w:eastAsia="Arial Unicode MS" w:cs="Arial Unicode MS"/>
        </w:rPr>
        <w:tab/>
        <w:t xml:space="preserve">The </w:t>
      </w:r>
      <w:del w:id="6463" w:author="Meir Kalter" w:date="2016-06-15T19:09:00Z">
        <w:r w:rsidDel="009F42E9">
          <w:rPr>
            <w:rFonts w:eastAsia="Arial Unicode MS" w:cs="Arial Unicode MS"/>
          </w:rPr>
          <w:delText xml:space="preserve">display </w:delText>
        </w:r>
      </w:del>
      <w:ins w:id="6464" w:author="Meir Kalter" w:date="2016-06-15T19:09:00Z">
        <w:r w:rsidR="009F42E9">
          <w:rPr>
            <w:rFonts w:eastAsia="Arial Unicode MS" w:cs="Arial Unicode MS"/>
          </w:rPr>
          <w:t xml:space="preserve">Battery switch list should be as in the </w:t>
        </w:r>
      </w:ins>
      <w:ins w:id="6465" w:author="Meir Kalter" w:date="2016-06-15T19:10:00Z">
        <w:r w:rsidR="009F42E9">
          <w:rPr>
            <w:rFonts w:eastAsia="Arial Unicode MS" w:cs="Arial Unicode MS"/>
          </w:rPr>
          <w:t>following</w:t>
        </w:r>
      </w:ins>
      <w:ins w:id="6466" w:author="Meir Kalter" w:date="2016-06-15T19:09:00Z">
        <w:r w:rsidR="009F42E9">
          <w:rPr>
            <w:rFonts w:eastAsia="Arial Unicode MS" w:cs="Arial Unicode MS"/>
          </w:rPr>
          <w:t xml:space="preserve"> </w:t>
        </w:r>
      </w:ins>
      <w:ins w:id="6467" w:author="Meir Kalter" w:date="2016-06-15T19:10:00Z">
        <w:r w:rsidR="009F42E9">
          <w:rPr>
            <w:rFonts w:eastAsia="Arial Unicode MS" w:cs="Arial Unicode MS"/>
          </w:rPr>
          <w:t>image:</w:t>
        </w:r>
      </w:ins>
      <w:del w:id="6468" w:author="Meir Kalter" w:date="2016-06-15T19:10:00Z">
        <w:r w:rsidDel="009F42E9">
          <w:rPr>
            <w:rFonts w:eastAsia="Arial Unicode MS" w:cs="Arial Unicode MS"/>
          </w:rPr>
          <w:delText>of the seven digit for the default value will be as in the following image</w:delText>
        </w:r>
      </w:del>
      <w:del w:id="6469"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6470" w:author="Meir Kalter" w:date="2016-06-15T19:14:00Z">
        <w:r>
          <w:rPr>
            <w:rFonts w:eastAsia="Arial Unicode MS" w:cs="Arial Unicode MS"/>
          </w:rPr>
          <w:t>(Only value that has</w:t>
        </w:r>
      </w:ins>
      <w:ins w:id="6471"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6472"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6473" w:author="Meir Kalter" w:date="2016-06-15T19:14:00Z">
        <w:r>
          <w:rPr>
            <w:rFonts w:eastAsia="Arial Unicode MS" w:cs="Arial Unicode MS"/>
          </w:rPr>
          <w:t>)</w:t>
        </w:r>
      </w:ins>
    </w:p>
    <w:p w:rsidR="00C0594E" w:rsidRDefault="00B706A9">
      <w:pPr>
        <w:keepNext/>
      </w:pPr>
      <w:del w:id="6474"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6475"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6476" w:author="Meir Kalter" w:date="2016-06-15T20:11:00Z"/>
          <w:rStyle w:val="Emphasis"/>
          <w:b/>
          <w:bCs/>
          <w:color w:val="000000"/>
        </w:rPr>
        <w:pPrChange w:id="6477" w:author="Meir Kalter" w:date="2016-06-15T20:13:00Z">
          <w:pPr>
            <w:pStyle w:val="Caption1"/>
          </w:pPr>
        </w:pPrChange>
      </w:pPr>
      <w:ins w:id="6478" w:author="Meir Kalter" w:date="2016-06-15T20:11:00Z">
        <w:r>
          <w:rPr>
            <w:rStyle w:val="Emphasis"/>
          </w:rPr>
          <w:t>Clear the contents of the editor</w:t>
        </w:r>
      </w:ins>
    </w:p>
    <w:p w:rsidR="00C0594E" w:rsidRDefault="006736A8">
      <w:pPr>
        <w:pStyle w:val="Quote"/>
        <w:numPr>
          <w:ilvl w:val="0"/>
          <w:numId w:val="146"/>
        </w:numPr>
        <w:pPrChange w:id="6479" w:author="Meir Kalter" w:date="2016-06-15T20:13:00Z">
          <w:pPr>
            <w:pStyle w:val="Caption1"/>
          </w:pPr>
        </w:pPrChange>
      </w:pPr>
      <w:ins w:id="6480" w:author="Meir Kalter" w:date="2016-06-15T20:11:00Z">
        <w:r>
          <w:rPr>
            <w:rStyle w:val="Emphasis"/>
          </w:rPr>
          <w:t>Add the following lines:</w:t>
        </w:r>
      </w:ins>
      <w:del w:id="6481"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6482" w:author="Meir Kalter" w:date="2016-06-15T19:22:00Z"/>
        </w:rPr>
        <w:pPrChange w:id="6483" w:author="Meir Kalter" w:date="2016-06-15T20:11:00Z">
          <w:pPr>
            <w:pStyle w:val="ListParagraph"/>
            <w:numPr>
              <w:numId w:val="77"/>
            </w:numPr>
            <w:tabs>
              <w:tab w:val="num" w:pos="360"/>
              <w:tab w:val="num" w:pos="720"/>
            </w:tabs>
            <w:spacing w:after="0" w:line="240" w:lineRule="auto"/>
            <w:ind w:hanging="720"/>
          </w:pPr>
        </w:pPrChange>
      </w:pPr>
      <w:del w:id="6484" w:author="Meir Kalter" w:date="2016-06-15T19:22:00Z">
        <w:r w:rsidDel="0096211D">
          <w:delText>Load ASM file with Open file menu/Sub menu</w:delText>
        </w:r>
      </w:del>
    </w:p>
    <w:p w:rsidR="00C0594E" w:rsidDel="0096211D" w:rsidRDefault="00B706A9">
      <w:pPr>
        <w:pStyle w:val="ListParagraph"/>
        <w:rPr>
          <w:del w:id="6485" w:author="Meir Kalter" w:date="2016-06-15T19:22:00Z"/>
        </w:rPr>
        <w:pPrChange w:id="6486" w:author="Meir Kalter" w:date="2016-06-15T20:10:00Z">
          <w:pPr>
            <w:pStyle w:val="ListParagraph"/>
            <w:numPr>
              <w:numId w:val="75"/>
            </w:numPr>
            <w:tabs>
              <w:tab w:val="num" w:pos="360"/>
              <w:tab w:val="num" w:pos="720"/>
            </w:tabs>
            <w:spacing w:after="0" w:line="240" w:lineRule="auto"/>
            <w:ind w:hanging="720"/>
          </w:pPr>
        </w:pPrChange>
      </w:pPr>
      <w:del w:id="6487"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6488" w:author="Meir Kalter" w:date="2016-06-15T20:08:00Z"/>
        </w:rPr>
        <w:pPrChange w:id="6489" w:author="Meir Kalter" w:date="2016-06-15T20:10:00Z">
          <w:pPr>
            <w:pStyle w:val="ListParagraph"/>
            <w:numPr>
              <w:numId w:val="75"/>
            </w:numPr>
            <w:tabs>
              <w:tab w:val="num" w:pos="360"/>
              <w:tab w:val="num" w:pos="720"/>
            </w:tabs>
            <w:spacing w:after="0" w:line="240" w:lineRule="auto"/>
            <w:ind w:hanging="720"/>
          </w:pPr>
        </w:pPrChange>
      </w:pPr>
      <w:del w:id="6490" w:author="Meir Kalter" w:date="2016-06-15T20:12:00Z">
        <w:r w:rsidDel="006736A8">
          <w:delText>Clear the contents of the editor</w:delText>
        </w:r>
      </w:del>
      <w:moveToRangeStart w:id="6491" w:author="Meir Kalter" w:date="2016-06-15T20:07:00Z" w:name="move453784593"/>
      <w:moveTo w:id="6492" w:author="Meir Kalter" w:date="2016-06-15T20:07:00Z">
        <w:del w:id="6493" w:author="Meir Kalter" w:date="2016-06-15T20:12:00Z">
          <w:r w:rsidR="006736A8" w:rsidDel="006736A8">
            <w:delText>Add the following lines:</w:delText>
          </w:r>
        </w:del>
      </w:moveTo>
    </w:p>
    <w:moveToRangeEnd w:id="6491"/>
    <w:p w:rsidR="006736A8" w:rsidDel="006736A8" w:rsidRDefault="006736A8">
      <w:pPr>
        <w:pStyle w:val="ListParagraph"/>
        <w:numPr>
          <w:ilvl w:val="2"/>
          <w:numId w:val="145"/>
        </w:numPr>
        <w:rPr>
          <w:del w:id="6494" w:author="Meir Kalter" w:date="2016-06-15T20:10:00Z"/>
        </w:rPr>
        <w:pPrChange w:id="6495"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6496" w:author="Meir Kalter" w:date="2016-06-15T20:07:00Z"/>
        </w:rPr>
        <w:pPrChange w:id="6497" w:author="Meir Kalter" w:date="2016-06-15T20:10:00Z">
          <w:pPr>
            <w:pStyle w:val="ListParagraph"/>
            <w:numPr>
              <w:numId w:val="75"/>
            </w:numPr>
            <w:tabs>
              <w:tab w:val="num" w:pos="360"/>
              <w:tab w:val="num" w:pos="720"/>
            </w:tabs>
            <w:spacing w:after="0" w:line="240" w:lineRule="auto"/>
            <w:ind w:hanging="720"/>
          </w:pPr>
        </w:pPrChange>
      </w:pPr>
      <w:moveFromRangeStart w:id="6498" w:author="Meir Kalter" w:date="2016-06-15T20:07:00Z" w:name="move453784593"/>
      <w:moveFrom w:id="6499" w:author="Meir Kalter" w:date="2016-06-15T20:07:00Z">
        <w:r w:rsidDel="006736A8">
          <w:t>Add the following lines:</w:t>
        </w:r>
      </w:moveFrom>
    </w:p>
    <w:moveFromRangeEnd w:id="6498"/>
    <w:p w:rsidR="00C0594E" w:rsidRDefault="00B706A9">
      <w:pPr>
        <w:pStyle w:val="ListParagraph"/>
        <w:numPr>
          <w:ilvl w:val="1"/>
          <w:numId w:val="146"/>
        </w:numPr>
        <w:spacing w:after="0" w:line="240" w:lineRule="auto"/>
        <w:pPrChange w:id="6500" w:author="Meir Kalter" w:date="2016-06-15T20:13:00Z">
          <w:pPr>
            <w:pStyle w:val="ListParagraph"/>
            <w:numPr>
              <w:ilvl w:val="1"/>
              <w:numId w:val="75"/>
            </w:numPr>
            <w:tabs>
              <w:tab w:val="num" w:pos="360"/>
              <w:tab w:val="num" w:pos="1440"/>
            </w:tabs>
            <w:spacing w:after="0" w:line="240" w:lineRule="auto"/>
            <w:ind w:left="1440" w:hanging="720"/>
          </w:pPr>
        </w:pPrChange>
      </w:pPr>
      <w:r>
        <w:t>IN</w:t>
      </w:r>
      <w:ins w:id="6501" w:author="Meir Kalter" w:date="2016-06-15T20:05:00Z">
        <w:r w:rsidR="006736A8">
          <w:t xml:space="preserve"> 5</w:t>
        </w:r>
      </w:ins>
    </w:p>
    <w:p w:rsidR="00C0594E" w:rsidRDefault="00B706A9">
      <w:pPr>
        <w:pStyle w:val="ListParagraph"/>
        <w:numPr>
          <w:ilvl w:val="1"/>
          <w:numId w:val="146"/>
        </w:numPr>
        <w:spacing w:after="0" w:line="240" w:lineRule="auto"/>
        <w:pPrChange w:id="6502"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6503" w:author="Meir Kalter" w:date="2016-06-15T20:05:00Z">
        <w:r w:rsidDel="006736A8">
          <w:delText>RA</w:delText>
        </w:r>
      </w:del>
      <w:ins w:id="6504" w:author="Meir Kalter" w:date="2016-06-15T20:05:00Z">
        <w:r w:rsidR="006736A8">
          <w:t>77</w:t>
        </w:r>
      </w:ins>
    </w:p>
    <w:p w:rsidR="00C0594E" w:rsidRDefault="00B706A9">
      <w:pPr>
        <w:pStyle w:val="ListParagraph"/>
        <w:numPr>
          <w:ilvl w:val="1"/>
          <w:numId w:val="146"/>
        </w:numPr>
        <w:spacing w:after="0" w:line="240" w:lineRule="auto"/>
        <w:pPrChange w:id="6505"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6506" w:author="Meir Kalter" w:date="2016-06-15T20:05:00Z"/>
          <w:rStyle w:val="Emphasis"/>
          <w:rPrChange w:id="6507" w:author="Meir Kalter" w:date="2016-06-15T20:12:00Z">
            <w:rPr>
              <w:del w:id="6508" w:author="Meir Kalter" w:date="2016-06-15T20:05:00Z"/>
            </w:rPr>
          </w:rPrChange>
        </w:rPr>
        <w:pPrChange w:id="6509" w:author="Meir Kalter" w:date="2016-06-15T20:12:00Z">
          <w:pPr>
            <w:pStyle w:val="ListParagraph"/>
            <w:keepNext/>
            <w:ind w:left="1440"/>
          </w:pPr>
        </w:pPrChange>
      </w:pPr>
    </w:p>
    <w:p w:rsidR="00C0594E" w:rsidRPr="006736A8" w:rsidDel="006736A8" w:rsidRDefault="00C0594E">
      <w:pPr>
        <w:pStyle w:val="Quote"/>
        <w:rPr>
          <w:del w:id="6510" w:author="Meir Kalter" w:date="2016-06-15T20:05:00Z"/>
          <w:rStyle w:val="Emphasis"/>
          <w:rPrChange w:id="6511" w:author="Meir Kalter" w:date="2016-06-15T20:12:00Z">
            <w:rPr>
              <w:del w:id="6512" w:author="Meir Kalter" w:date="2016-06-15T20:05:00Z"/>
            </w:rPr>
          </w:rPrChange>
        </w:rPr>
        <w:pPrChange w:id="6513" w:author="Meir Kalter" w:date="2016-06-15T20:12:00Z">
          <w:pPr>
            <w:pStyle w:val="ListParagraph"/>
            <w:ind w:left="1440"/>
          </w:pPr>
        </w:pPrChange>
      </w:pPr>
    </w:p>
    <w:p w:rsidR="00C0594E" w:rsidRPr="006736A8" w:rsidRDefault="00B706A9">
      <w:pPr>
        <w:pStyle w:val="Quote"/>
        <w:numPr>
          <w:ilvl w:val="0"/>
          <w:numId w:val="146"/>
        </w:numPr>
        <w:rPr>
          <w:rStyle w:val="Emphasis"/>
          <w:rPrChange w:id="6514" w:author="Meir Kalter" w:date="2016-06-15T20:12:00Z">
            <w:rPr/>
          </w:rPrChange>
        </w:rPr>
        <w:pPrChange w:id="6515"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6516" w:author="Meir Kalter" w:date="2016-06-15T20:12:00Z">
            <w:rPr>
              <w:i/>
              <w:iCs/>
            </w:rPr>
          </w:rPrChange>
        </w:rPr>
        <w:t>Assemble the file.</w:t>
      </w:r>
    </w:p>
    <w:p w:rsidR="00C0594E" w:rsidRDefault="00B706A9">
      <w:pPr>
        <w:pStyle w:val="Quote"/>
        <w:numPr>
          <w:ilvl w:val="0"/>
          <w:numId w:val="146"/>
        </w:numPr>
        <w:rPr>
          <w:ins w:id="6517" w:author="Meir Kalter" w:date="2016-06-15T20:20:00Z"/>
          <w:rStyle w:val="Emphasis"/>
          <w:i/>
          <w:iCs/>
        </w:rPr>
        <w:pPrChange w:id="6518"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6519" w:author="Meir Kalter" w:date="2016-06-15T20:12:00Z">
            <w:rPr>
              <w:i/>
              <w:iCs/>
            </w:rPr>
          </w:rPrChange>
        </w:rPr>
        <w:t>Run the assembled code.</w:t>
      </w:r>
    </w:p>
    <w:p w:rsidR="00146A0B" w:rsidRDefault="00146A0B">
      <w:pPr>
        <w:rPr>
          <w:ins w:id="6520" w:author="Meir Kalter" w:date="2016-06-15T20:21:00Z"/>
        </w:rPr>
        <w:pPrChange w:id="6521" w:author="Meir Kalter" w:date="2016-06-15T20:20:00Z">
          <w:pPr>
            <w:pStyle w:val="ListParagraph"/>
            <w:numPr>
              <w:numId w:val="75"/>
            </w:numPr>
            <w:tabs>
              <w:tab w:val="num" w:pos="360"/>
              <w:tab w:val="num" w:pos="720"/>
            </w:tabs>
            <w:spacing w:after="0" w:line="240" w:lineRule="auto"/>
            <w:ind w:hanging="720"/>
          </w:pPr>
        </w:pPrChange>
      </w:pPr>
      <w:ins w:id="6522" w:author="Meir Kalter" w:date="2016-06-15T20:20:00Z">
        <w:r>
          <w:t xml:space="preserve">The following image, </w:t>
        </w:r>
      </w:ins>
      <w:ins w:id="6523" w:author="Meir Kalter" w:date="2016-06-15T20:21:00Z">
        <w:r>
          <w:t>contains</w:t>
        </w:r>
      </w:ins>
      <w:ins w:id="6524" w:author="Meir Kalter" w:date="2016-06-15T20:20:00Z">
        <w:r>
          <w:t xml:space="preserve"> the registers </w:t>
        </w:r>
      </w:ins>
      <w:ins w:id="6525" w:author="Meir Kalter" w:date="2016-06-15T20:21:00Z">
        <w:r>
          <w:t xml:space="preserve">as they are </w:t>
        </w:r>
      </w:ins>
      <w:ins w:id="6526" w:author="Meir Kalter" w:date="2016-06-15T20:22:00Z">
        <w:r w:rsidR="00954328">
          <w:t>appeared</w:t>
        </w:r>
      </w:ins>
      <w:ins w:id="6527" w:author="Meir Kalter" w:date="2016-06-15T20:21:00Z">
        <w:r>
          <w:t xml:space="preserve"> in the end of the program:</w:t>
        </w:r>
      </w:ins>
    </w:p>
    <w:p w:rsidR="00146A0B" w:rsidRDefault="00146A0B">
      <w:pPr>
        <w:rPr>
          <w:ins w:id="6528" w:author="Meir Kalter" w:date="2016-06-15T20:24:00Z"/>
          <w:noProof/>
          <w:lang w:eastAsia="en-US" w:bidi="he-IL"/>
        </w:rPr>
        <w:pPrChange w:id="6529" w:author="Meir Kalter" w:date="2016-06-15T20:20:00Z">
          <w:pPr>
            <w:pStyle w:val="ListParagraph"/>
            <w:numPr>
              <w:numId w:val="75"/>
            </w:numPr>
            <w:tabs>
              <w:tab w:val="num" w:pos="360"/>
              <w:tab w:val="num" w:pos="720"/>
            </w:tabs>
            <w:spacing w:after="0" w:line="240" w:lineRule="auto"/>
            <w:ind w:hanging="720"/>
          </w:pPr>
        </w:pPrChange>
      </w:pPr>
      <w:ins w:id="6530"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42857" cy="980952"/>
                      </a:xfrm>
                      <a:prstGeom prst="rect">
                        <a:avLst/>
                      </a:prstGeom>
                    </pic:spPr>
                  </pic:pic>
                </a:graphicData>
              </a:graphic>
            </wp:inline>
          </w:drawing>
        </w:r>
      </w:ins>
    </w:p>
    <w:p w:rsidR="00616E6B" w:rsidRDefault="00616E6B">
      <w:pPr>
        <w:rPr>
          <w:ins w:id="6531" w:author="Meir Kalter" w:date="2016-06-15T20:24:00Z"/>
          <w:noProof/>
          <w:lang w:eastAsia="en-US" w:bidi="he-IL"/>
        </w:rPr>
        <w:pPrChange w:id="6532" w:author="Meir Kalter" w:date="2016-06-15T20:20:00Z">
          <w:pPr>
            <w:pStyle w:val="ListParagraph"/>
            <w:numPr>
              <w:numId w:val="75"/>
            </w:numPr>
            <w:tabs>
              <w:tab w:val="num" w:pos="360"/>
              <w:tab w:val="num" w:pos="720"/>
            </w:tabs>
            <w:spacing w:after="0" w:line="240" w:lineRule="auto"/>
            <w:ind w:hanging="720"/>
          </w:pPr>
        </w:pPrChange>
      </w:pPr>
      <w:ins w:id="6533" w:author="Meir Kalter" w:date="2016-06-15T20:24:00Z">
        <w:r>
          <w:rPr>
            <w:noProof/>
            <w:lang w:eastAsia="en-US" w:bidi="he-IL"/>
          </w:rPr>
          <w:t>The instruction list will be as in the folowing image</w:t>
        </w:r>
      </w:ins>
    </w:p>
    <w:p w:rsidR="00616E6B" w:rsidRPr="001532BB" w:rsidRDefault="00616E6B">
      <w:pPr>
        <w:pPrChange w:id="6534" w:author="Meir Kalter" w:date="2016-06-15T20:20:00Z">
          <w:pPr>
            <w:pStyle w:val="ListParagraph"/>
            <w:numPr>
              <w:numId w:val="75"/>
            </w:numPr>
            <w:tabs>
              <w:tab w:val="num" w:pos="360"/>
              <w:tab w:val="num" w:pos="720"/>
            </w:tabs>
            <w:spacing w:after="0" w:line="240" w:lineRule="auto"/>
            <w:ind w:hanging="720"/>
          </w:pPr>
        </w:pPrChange>
      </w:pPr>
      <w:ins w:id="6535"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6536" w:author="Meir Kalter" w:date="2016-06-15T20:11:00Z"/>
        </w:rPr>
      </w:pPr>
    </w:p>
    <w:p w:rsidR="006736A8" w:rsidRDefault="006736A8">
      <w:pPr>
        <w:pStyle w:val="ListParagraph"/>
        <w:keepNext/>
        <w:rPr>
          <w:ins w:id="6537" w:author="Meir Kalter" w:date="2016-06-15T20:11:00Z"/>
        </w:rPr>
      </w:pPr>
    </w:p>
    <w:p w:rsidR="006736A8" w:rsidRDefault="006736A8">
      <w:pPr>
        <w:pStyle w:val="ListParagraph"/>
        <w:keepNext/>
      </w:pPr>
    </w:p>
    <w:p w:rsidR="00C0594E" w:rsidDel="006736A8" w:rsidRDefault="00B706A9">
      <w:pPr>
        <w:pStyle w:val="Caption1"/>
        <w:rPr>
          <w:del w:id="6538" w:author="Meir Kalter" w:date="2016-06-15T20:05:00Z"/>
        </w:rPr>
      </w:pPr>
      <w:del w:id="6539" w:author="Meir Kalter" w:date="2016-06-15T20:05:00Z">
        <w:r w:rsidDel="006736A8">
          <w:delText>Figure 15Seven digit in the ending of the execution - hex 77</w:delText>
        </w:r>
        <w:bookmarkStart w:id="6540" w:name="_Toc453786029"/>
        <w:bookmarkStart w:id="6541" w:name="_Toc453786544"/>
        <w:bookmarkStart w:id="6542" w:name="_Toc454221024"/>
        <w:bookmarkStart w:id="6543" w:name="_Toc454274534"/>
        <w:bookmarkStart w:id="6544" w:name="_Toc455403545"/>
        <w:bookmarkStart w:id="6545" w:name="_Toc455403785"/>
        <w:bookmarkStart w:id="6546" w:name="_Toc455404023"/>
        <w:bookmarkStart w:id="6547" w:name="_Toc455404259"/>
        <w:bookmarkStart w:id="6548" w:name="_Toc455404494"/>
        <w:bookmarkStart w:id="6549" w:name="_Toc455404728"/>
        <w:bookmarkStart w:id="6550" w:name="_Toc455404961"/>
        <w:bookmarkStart w:id="6551" w:name="_Toc455405177"/>
        <w:bookmarkStart w:id="6552" w:name="_Toc455405392"/>
        <w:bookmarkStart w:id="6553" w:name="_Toc455405606"/>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del>
    </w:p>
    <w:p w:rsidR="00DE1656" w:rsidRPr="003A375A" w:rsidRDefault="00DE1656">
      <w:pPr>
        <w:pStyle w:val="Heading2"/>
        <w:rPr>
          <w:ins w:id="6554" w:author="Meir Kalter" w:date="2016-06-15T15:04:00Z"/>
          <w:rFonts w:eastAsia="Calibri"/>
          <w:rPrChange w:id="6555" w:author="Meir Kalter" w:date="2016-06-15T15:13:00Z">
            <w:rPr>
              <w:ins w:id="6556" w:author="Meir Kalter" w:date="2016-06-15T15:04:00Z"/>
            </w:rPr>
          </w:rPrChange>
        </w:rPr>
        <w:pPrChange w:id="6557" w:author="Meir Kalter" w:date="2016-06-15T15:19:00Z">
          <w:pPr>
            <w:pStyle w:val="Heading3"/>
          </w:pPr>
        </w:pPrChange>
      </w:pPr>
      <w:bookmarkStart w:id="6558" w:name="_Toc455405607"/>
      <w:ins w:id="6559" w:author="Meir Kalter" w:date="2016-06-15T15:04:00Z">
        <w:r w:rsidRPr="003A375A">
          <w:rPr>
            <w:rFonts w:eastAsia="Calibri"/>
            <w:rPrChange w:id="6560" w:author="Meir Kalter" w:date="2016-06-15T15:13:00Z">
              <w:rPr>
                <w:rFonts w:eastAsia="Arial Unicode MS" w:cs="Arial Unicode MS"/>
              </w:rPr>
            </w:rPrChange>
          </w:rPr>
          <w:t>Save file flow</w:t>
        </w:r>
        <w:bookmarkEnd w:id="6558"/>
      </w:ins>
    </w:p>
    <w:p w:rsidR="00DE1656" w:rsidRDefault="00DE1656" w:rsidP="00DE1656">
      <w:pPr>
        <w:rPr>
          <w:ins w:id="6561" w:author="Meir Kalter" w:date="2016-06-15T15:04:00Z"/>
        </w:rPr>
      </w:pPr>
      <w:ins w:id="6562" w:author="Meir Kalter" w:date="2016-06-15T15:04:00Z">
        <w:r>
          <w:rPr>
            <w:rStyle w:val="Ninguno"/>
            <w:rFonts w:ascii="Calibri" w:eastAsia="Calibri" w:hAnsi="Calibri" w:cs="Calibri"/>
            <w:sz w:val="28"/>
            <w:szCs w:val="28"/>
          </w:rPr>
          <w:t xml:space="preserve">Saving the file name with no </w:t>
        </w:r>
      </w:ins>
      <w:ins w:id="6563" w:author="Meir Kalter" w:date="2016-06-15T19:08:00Z">
        <w:r w:rsidR="00885CC0">
          <w:rPr>
            <w:rStyle w:val="Ninguno"/>
            <w:rFonts w:ascii="Calibri" w:eastAsia="Calibri" w:hAnsi="Calibri" w:cs="Calibri"/>
            <w:sz w:val="28"/>
            <w:szCs w:val="28"/>
          </w:rPr>
          <w:t>extension</w:t>
        </w:r>
      </w:ins>
      <w:ins w:id="6564" w:author="Meir Kalter" w:date="2016-06-15T15:04:00Z">
        <w:r>
          <w:rPr>
            <w:rStyle w:val="Ninguno"/>
            <w:rFonts w:ascii="Calibri" w:eastAsia="Calibri" w:hAnsi="Calibri" w:cs="Calibri"/>
            <w:sz w:val="28"/>
            <w:szCs w:val="28"/>
          </w:rPr>
          <w:t xml:space="preserve">, will save the file with the correct </w:t>
        </w:r>
      </w:ins>
      <w:ins w:id="6565" w:author="Meir Kalter" w:date="2016-06-15T19:08:00Z">
        <w:r w:rsidR="00885CC0">
          <w:rPr>
            <w:rStyle w:val="Ninguno"/>
            <w:rFonts w:ascii="Calibri" w:eastAsia="Calibri" w:hAnsi="Calibri" w:cs="Calibri"/>
            <w:sz w:val="28"/>
            <w:szCs w:val="28"/>
          </w:rPr>
          <w:t>extension</w:t>
        </w:r>
      </w:ins>
      <w:ins w:id="6566"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6567" w:author="Meir Kalter" w:date="2016-06-15T15:04:00Z"/>
        </w:rPr>
      </w:pPr>
      <w:ins w:id="6568"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6569" w:author="Meir Kalter" w:date="2016-06-15T15:04:00Z"/>
        </w:rPr>
      </w:pPr>
      <w:ins w:id="6570" w:author="Meir Kalter" w:date="2016-06-15T15:04:00Z">
        <w:r>
          <w:t>4save asm file - test5 - with no extension</w:t>
        </w:r>
      </w:ins>
    </w:p>
    <w:p w:rsidR="00DE1656" w:rsidRDefault="00DE1656" w:rsidP="00DE1656">
      <w:pPr>
        <w:keepNext/>
        <w:rPr>
          <w:ins w:id="6571" w:author="Meir Kalter" w:date="2016-06-15T15:04:00Z"/>
        </w:rPr>
      </w:pPr>
      <w:ins w:id="6572"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6573" w:author="Meir Kalter" w:date="2016-06-15T15:04:00Z"/>
        </w:rPr>
      </w:pPr>
      <w:ins w:id="6574" w:author="Meir Kalter" w:date="2016-06-15T15:04:00Z">
        <w:r>
          <w:t>5The file was saved corectly - as test5.asm[Viewdlated by the open file ]</w:t>
        </w:r>
      </w:ins>
    </w:p>
    <w:p w:rsidR="00DE1656" w:rsidRDefault="00DE1656" w:rsidP="00DE1656">
      <w:pPr>
        <w:rPr>
          <w:ins w:id="6575" w:author="Meir Kalter" w:date="2016-06-15T15:04:00Z"/>
        </w:rPr>
      </w:pPr>
    </w:p>
    <w:p w:rsidR="00DE1656" w:rsidRDefault="00DE1656" w:rsidP="00DE1656">
      <w:pPr>
        <w:keepNext/>
        <w:rPr>
          <w:ins w:id="6576" w:author="Meir Kalter" w:date="2016-06-15T15:04:00Z"/>
        </w:rPr>
      </w:pPr>
      <w:ins w:id="6577"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6578" w:author="Meir Kalter" w:date="2016-06-15T15:04:00Z"/>
        </w:rPr>
      </w:pPr>
      <w:ins w:id="6579" w:author="Meir Kalter" w:date="2016-06-15T15:04:00Z">
        <w:r>
          <w:t>6Editor window</w:t>
        </w:r>
      </w:ins>
    </w:p>
    <w:p w:rsidR="00DE1656" w:rsidRDefault="00DE1656" w:rsidP="00DE1656">
      <w:pPr>
        <w:rPr>
          <w:ins w:id="6580" w:author="Meir Kalter" w:date="2016-06-15T15:04:00Z"/>
        </w:rPr>
      </w:pPr>
      <w:ins w:id="6581"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6582" w:author="Meir Kalter" w:date="2016-06-15T15:16:00Z"/>
        </w:rPr>
      </w:pPr>
      <w:bookmarkStart w:id="6583" w:name="_Toc453680885"/>
      <w:bookmarkStart w:id="6584" w:name="_Toc455405608"/>
      <w:ins w:id="6585" w:author="Meir Kalter" w:date="2016-06-15T15:16:00Z">
        <w:r>
          <w:lastRenderedPageBreak/>
          <w:t>CONCLUSIONS and future work</w:t>
        </w:r>
        <w:bookmarkEnd w:id="6584"/>
      </w:ins>
    </w:p>
    <w:p w:rsidR="00C0594E" w:rsidRPr="00984CD1" w:rsidDel="00984CD1" w:rsidRDefault="00B706A9" w:rsidP="003B264C">
      <w:pPr>
        <w:pStyle w:val="Encabezam"/>
        <w:ind w:left="266"/>
        <w:outlineLvl w:val="9"/>
        <w:rPr>
          <w:del w:id="6586" w:author="Meir Kalter" w:date="2016-06-15T15:16:00Z"/>
          <w:rFonts w:ascii="Georgia" w:eastAsia="Arial Unicode MS" w:hAnsi="Georgia" w:cs="Arial Unicode MS"/>
          <w:b w:val="0"/>
          <w:bCs w:val="0"/>
          <w:sz w:val="22"/>
          <w:szCs w:val="22"/>
          <w:lang w:val="en-US"/>
          <w:rPrChange w:id="6587" w:author="Meir Kalter" w:date="2016-06-15T15:16:00Z">
            <w:rPr>
              <w:del w:id="6588" w:author="Meir Kalter" w:date="2016-06-15T15:16:00Z"/>
            </w:rPr>
          </w:rPrChange>
        </w:rPr>
        <w:pPrChange w:id="6589" w:author="Meir Kalter" w:date="2016-07-04T13:52:00Z">
          <w:pPr>
            <w:pStyle w:val="Encabezam"/>
            <w:numPr>
              <w:numId w:val="78"/>
            </w:numPr>
            <w:tabs>
              <w:tab w:val="num" w:pos="360"/>
              <w:tab w:val="num" w:pos="720"/>
            </w:tabs>
            <w:ind w:left="720" w:hanging="720"/>
          </w:pPr>
        </w:pPrChange>
      </w:pPr>
      <w:del w:id="6590" w:author="Meir Kalter" w:date="2016-06-15T15:16:00Z">
        <w:r w:rsidRPr="00984CD1" w:rsidDel="00984CD1">
          <w:rPr>
            <w:rFonts w:ascii="Georgia" w:eastAsia="Arial Unicode MS" w:hAnsi="Georgia" w:cs="Arial Unicode MS"/>
            <w:sz w:val="22"/>
            <w:szCs w:val="22"/>
            <w:lang w:val="en-US"/>
            <w:rPrChange w:id="6591" w:author="Meir Kalter" w:date="2016-06-15T15:16:00Z">
              <w:rPr/>
            </w:rPrChange>
          </w:rPr>
          <w:delText>CONCLUSIONS AND FUTURE WORK</w:delText>
        </w:r>
        <w:bookmarkEnd w:id="6583"/>
      </w:del>
    </w:p>
    <w:p w:rsidR="00C0594E" w:rsidRPr="00984CD1" w:rsidRDefault="00B706A9" w:rsidP="003B264C">
      <w:pPr>
        <w:pStyle w:val="Encabezam"/>
        <w:ind w:left="266"/>
        <w:outlineLvl w:val="9"/>
        <w:rPr>
          <w:rFonts w:eastAsia="Arial Unicode MS" w:cs="Arial Unicode MS"/>
          <w:rPrChange w:id="6592" w:author="Meir Kalter" w:date="2016-06-15T15:16:00Z">
            <w:rPr/>
          </w:rPrChange>
        </w:rPr>
        <w:pPrChange w:id="6593" w:author="Meir Kalter" w:date="2016-07-04T13:52:00Z">
          <w:pPr/>
        </w:pPrChange>
      </w:pPr>
      <w:r w:rsidRPr="00984CD1">
        <w:rPr>
          <w:rFonts w:ascii="Georgia" w:eastAsia="Arial Unicode MS" w:hAnsi="Georgia" w:cs="Arial Unicode MS"/>
          <w:b w:val="0"/>
          <w:bCs w:val="0"/>
          <w:sz w:val="22"/>
          <w:szCs w:val="22"/>
          <w:lang w:val="en-US"/>
        </w:rPr>
        <w:t>This work is basic simulator with very simple input/output.</w:t>
      </w:r>
    </w:p>
    <w:p w:rsidR="00C0594E" w:rsidRDefault="00B706A9" w:rsidP="003B264C">
      <w:pPr>
        <w:pPrChange w:id="6594" w:author="Meir Kalter" w:date="2016-07-04T13:52:00Z">
          <w:pPr/>
        </w:pPrChange>
      </w:pPr>
      <w:r>
        <w:rPr>
          <w:rFonts w:eastAsia="Arial Unicode MS" w:cs="Arial Unicode MS"/>
        </w:rPr>
        <w:t xml:space="preserve">Additional improvements - already exist in another section. </w:t>
      </w:r>
    </w:p>
    <w:p w:rsidR="00C0594E" w:rsidRDefault="00B706A9" w:rsidP="003B264C">
      <w:pPr>
        <w:pPrChange w:id="6595" w:author="Meir Kalter" w:date="2016-07-04T13:52:00Z">
          <w:pPr/>
        </w:pPrChange>
      </w:pPr>
      <w:r>
        <w:rPr>
          <w:rFonts w:eastAsia="Arial Unicode MS" w:cs="Arial Unicode MS"/>
        </w:rPr>
        <w:t>New features could be storing the asm file in the internet, grouped by classes.</w:t>
      </w:r>
    </w:p>
    <w:p w:rsidR="00C0594E" w:rsidRDefault="00B706A9" w:rsidP="003B264C">
      <w:pPr>
        <w:pPrChange w:id="6596" w:author="Meir Kalter" w:date="2016-07-04T13:52:00Z">
          <w:pPr/>
        </w:pPrChange>
      </w:pPr>
      <w:r>
        <w:rPr>
          <w:rFonts w:eastAsia="Arial Unicode MS" w:cs="Arial Unicode MS"/>
        </w:rPr>
        <w:t>Programing improvements – could be do the next step and split the code of the logical model and the GUI itself, so another model could be used.</w:t>
      </w:r>
    </w:p>
    <w:p w:rsidR="00C0594E" w:rsidRDefault="00B706A9" w:rsidP="003B264C">
      <w:pPr>
        <w:rPr>
          <w:rStyle w:val="Ninguno"/>
          <w:b/>
          <w:bCs/>
          <w:i/>
          <w:iCs/>
          <w:u w:val="single"/>
        </w:rPr>
        <w:pPrChange w:id="6597" w:author="Meir Kalter" w:date="2016-07-04T13:52:00Z">
          <w:pPr/>
        </w:pPrChange>
      </w:pPr>
      <w:r>
        <w:rPr>
          <w:rStyle w:val="Ninguno"/>
          <w:rFonts w:eastAsia="Arial Unicode MS" w:cs="Arial Unicode MS"/>
          <w:b/>
          <w:bCs/>
          <w:i/>
          <w:iCs/>
          <w:u w:val="single"/>
        </w:rPr>
        <w:t>Comment</w:t>
      </w:r>
    </w:p>
    <w:p w:rsidR="00C0594E" w:rsidRDefault="00B706A9" w:rsidP="003B264C">
      <w:pPr>
        <w:rPr>
          <w:rStyle w:val="Ninguno"/>
          <w:b/>
          <w:bCs/>
          <w:i/>
          <w:iCs/>
          <w:u w:val="single"/>
        </w:rPr>
        <w:pPrChange w:id="6598" w:author="Meir Kalter" w:date="2016-07-04T13:52:00Z">
          <w:pPr/>
        </w:pPrChange>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6599" w:name="_Toc453680886"/>
      <w:bookmarkStart w:id="6600" w:name="_Toc455405609"/>
      <w:r>
        <w:lastRenderedPageBreak/>
        <w:t>Index</w:t>
      </w:r>
      <w:bookmarkEnd w:id="6599"/>
      <w:bookmarkEnd w:id="6600"/>
    </w:p>
    <w:p w:rsidR="00C0594E" w:rsidRDefault="00C0594E">
      <w:pPr>
        <w:pStyle w:val="Encabezam"/>
        <w:rPr>
          <w:ins w:id="6601" w:author="Meir Kalter" w:date="2016-06-15T20:25:00Z"/>
        </w:rPr>
      </w:pPr>
    </w:p>
    <w:p w:rsidR="00256669" w:rsidRDefault="00256669" w:rsidP="00256669">
      <w:pPr>
        <w:pStyle w:val="Cuerpo"/>
        <w:rPr>
          <w:ins w:id="6602" w:author="Meir Kalter" w:date="2016-06-15T20:26:00Z"/>
          <w:noProof/>
          <w:lang w:val="es-ES"/>
        </w:rPr>
        <w:sectPr w:rsidR="00256669" w:rsidSect="00256669">
          <w:headerReference w:type="even" r:id="rId31"/>
          <w:headerReference w:type="default" r:id="rId32"/>
          <w:footerReference w:type="even" r:id="rId33"/>
          <w:footerReference w:type="default" r:id="rId34"/>
          <w:headerReference w:type="first" r:id="rId35"/>
          <w:pgSz w:w="11900" w:h="16840"/>
          <w:pgMar w:top="1417" w:right="850" w:bottom="1417" w:left="1701" w:header="624" w:footer="340" w:gutter="0"/>
          <w:cols w:space="720"/>
          <w:titlePg/>
        </w:sectPr>
      </w:pPr>
      <w:ins w:id="6603"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6604" w:author="Meir Kalter" w:date="2016-06-15T20:26:00Z"/>
          <w:noProof/>
        </w:rPr>
      </w:pPr>
      <w:ins w:id="6605" w:author="Meir Kalter" w:date="2016-06-15T20:26:00Z">
        <w:r>
          <w:rPr>
            <w:noProof/>
          </w:rPr>
          <w:lastRenderedPageBreak/>
          <w:t>Execution: Asseble of asm file, 15</w:t>
        </w:r>
      </w:ins>
    </w:p>
    <w:p w:rsidR="00256669" w:rsidRDefault="00256669">
      <w:pPr>
        <w:pStyle w:val="Index1"/>
        <w:tabs>
          <w:tab w:val="right" w:leader="dot" w:pos="4304"/>
        </w:tabs>
        <w:rPr>
          <w:ins w:id="6606" w:author="Meir Kalter" w:date="2016-06-15T20:26:00Z"/>
          <w:noProof/>
        </w:rPr>
      </w:pPr>
      <w:ins w:id="6607"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6608"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6609"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sectPr w:rsidR="000802FB" w:rsidRPr="001532BB" w:rsidSect="00256669">
          <w:type w:val="continuous"/>
          <w:pgSz w:w="11900" w:h="16840"/>
          <w:pgMar w:top="1417" w:right="850" w:bottom="1417" w:left="1701" w:header="624" w:footer="340" w:gutter="0"/>
          <w:cols w:space="720"/>
          <w:titlePg/>
          <w:sectPrChange w:id="6610" w:author="Meir Kalter" w:date="2016-06-15T20:26:00Z">
            <w:sectPr w:rsidR="000802FB" w:rsidRPr="001532BB" w:rsidSect="00256669">
              <w:type w:val="nextPage"/>
              <w:pgMar w:top="1417" w:right="850" w:bottom="1417" w:left="1701" w:header="624" w:footer="340" w:gutter="0"/>
            </w:sectPr>
          </w:sectPrChange>
        </w:sectPr>
        <w:pPrChange w:id="6611" w:author="Meir Kalter" w:date="2016-06-15T20:25:00Z">
          <w:pPr>
            <w:pStyle w:val="Encabezam"/>
          </w:pPr>
        </w:pPrChange>
      </w:pPr>
      <w:ins w:id="6612" w:author="Meir Kalter" w:date="2016-06-15T20:26:00Z">
        <w:r>
          <w:rPr>
            <w:lang w:val="es-ES"/>
          </w:rPr>
          <w:lastRenderedPageBreak/>
          <w:fldChar w:fldCharType="end"/>
        </w:r>
      </w:ins>
    </w:p>
    <w:p w:rsidR="00C0594E" w:rsidDel="00425252" w:rsidRDefault="00B706A9">
      <w:pPr>
        <w:pStyle w:val="Index11"/>
        <w:rPr>
          <w:del w:id="6613" w:author="Meir Kalter" w:date="2016-06-15T15:17:00Z"/>
        </w:rPr>
      </w:pPr>
      <w:del w:id="6614" w:author="Meir Kalter" w:date="2016-06-15T15:17:00Z">
        <w:r w:rsidDel="00425252">
          <w:lastRenderedPageBreak/>
          <w:delText>asm</w:delText>
        </w:r>
      </w:del>
    </w:p>
    <w:p w:rsidR="00C0594E" w:rsidDel="00425252" w:rsidRDefault="00B706A9">
      <w:pPr>
        <w:pStyle w:val="Index21"/>
        <w:tabs>
          <w:tab w:val="right" w:leader="dot" w:pos="3882"/>
        </w:tabs>
        <w:rPr>
          <w:del w:id="6615" w:author="Meir Kalter" w:date="2016-06-15T15:17:00Z"/>
        </w:rPr>
      </w:pPr>
      <w:del w:id="6616" w:author="Meir Kalter" w:date="2016-06-15T15:17:00Z">
        <w:r w:rsidDel="00425252">
          <w:delText>Error handling, 16</w:delText>
        </w:r>
      </w:del>
    </w:p>
    <w:p w:rsidR="00C0594E" w:rsidDel="00425252" w:rsidRDefault="00B706A9">
      <w:pPr>
        <w:pStyle w:val="Index11"/>
        <w:rPr>
          <w:del w:id="6617" w:author="Meir Kalter" w:date="2016-06-15T15:17:00Z"/>
        </w:rPr>
      </w:pPr>
      <w:del w:id="6618" w:author="Meir Kalter" w:date="2016-06-15T15:17:00Z">
        <w:r w:rsidDel="00425252">
          <w:delText>ASM</w:delText>
        </w:r>
      </w:del>
    </w:p>
    <w:p w:rsidR="00C0594E" w:rsidDel="00425252" w:rsidRDefault="00B706A9">
      <w:pPr>
        <w:pStyle w:val="Index21"/>
        <w:tabs>
          <w:tab w:val="right" w:leader="dot" w:pos="3882"/>
        </w:tabs>
        <w:rPr>
          <w:del w:id="6619" w:author="Meir Kalter" w:date="2016-06-15T15:17:00Z"/>
        </w:rPr>
      </w:pPr>
      <w:del w:id="6620" w:author="Meir Kalter" w:date="2016-06-15T15:17:00Z">
        <w:r w:rsidDel="00425252">
          <w:delText>Using, 12, 21, 30, 31, 36</w:delText>
        </w:r>
      </w:del>
    </w:p>
    <w:p w:rsidR="00C0594E" w:rsidDel="00425252" w:rsidRDefault="00B706A9">
      <w:pPr>
        <w:pStyle w:val="Index11"/>
        <w:rPr>
          <w:del w:id="6621" w:author="Meir Kalter" w:date="2016-06-15T15:17:00Z"/>
        </w:rPr>
      </w:pPr>
      <w:del w:id="6622" w:author="Meir Kalter" w:date="2016-06-15T15:17:00Z">
        <w:r w:rsidDel="00425252">
          <w:delText>assemble</w:delText>
        </w:r>
      </w:del>
    </w:p>
    <w:p w:rsidR="00C0594E" w:rsidDel="00425252" w:rsidRDefault="00B706A9">
      <w:pPr>
        <w:pStyle w:val="Index21"/>
        <w:tabs>
          <w:tab w:val="right" w:leader="dot" w:pos="3882"/>
        </w:tabs>
        <w:rPr>
          <w:del w:id="6623" w:author="Meir Kalter" w:date="2016-06-15T15:17:00Z"/>
        </w:rPr>
      </w:pPr>
      <w:del w:id="6624" w:author="Meir Kalter" w:date="2016-06-15T15:17:00Z">
        <w:r w:rsidDel="00425252">
          <w:delText>Breakpoint, 26</w:delText>
        </w:r>
      </w:del>
    </w:p>
    <w:p w:rsidR="00C0594E" w:rsidDel="00425252" w:rsidRDefault="00B706A9">
      <w:pPr>
        <w:pStyle w:val="Index11"/>
        <w:rPr>
          <w:del w:id="6625" w:author="Meir Kalter" w:date="2016-06-15T15:17:00Z"/>
        </w:rPr>
      </w:pPr>
      <w:del w:id="6626" w:author="Meir Kalter" w:date="2016-06-15T15:17:00Z">
        <w:r w:rsidDel="00425252">
          <w:delText>assumption, 13</w:delText>
        </w:r>
      </w:del>
    </w:p>
    <w:p w:rsidR="00C0594E" w:rsidDel="00425252" w:rsidRDefault="00B706A9">
      <w:pPr>
        <w:pStyle w:val="Index11"/>
        <w:rPr>
          <w:del w:id="6627" w:author="Meir Kalter" w:date="2016-06-15T15:17:00Z"/>
        </w:rPr>
      </w:pPr>
      <w:del w:id="6628"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6629" w:author="Meir Kalter" w:date="2016-06-15T15:17:00Z"/>
        </w:rPr>
      </w:pPr>
      <w:del w:id="6630" w:author="Meir Kalter" w:date="2016-06-15T15:17:00Z">
        <w:r w:rsidDel="00425252">
          <w:delText>File format</w:delText>
        </w:r>
      </w:del>
    </w:p>
    <w:p w:rsidR="00C0594E" w:rsidDel="00425252" w:rsidRDefault="00B706A9">
      <w:pPr>
        <w:pStyle w:val="Index21"/>
        <w:tabs>
          <w:tab w:val="right" w:leader="dot" w:pos="3882"/>
        </w:tabs>
        <w:rPr>
          <w:del w:id="6631" w:author="Meir Kalter" w:date="2016-06-15T15:17:00Z"/>
        </w:rPr>
      </w:pPr>
      <w:del w:id="6632" w:author="Meir Kalter" w:date="2016-06-15T15:17:00Z">
        <w:r w:rsidDel="00425252">
          <w:delText>ASM, 18</w:delText>
        </w:r>
      </w:del>
    </w:p>
    <w:p w:rsidR="00C0594E" w:rsidDel="00425252" w:rsidRDefault="00B706A9">
      <w:pPr>
        <w:pStyle w:val="Index21"/>
        <w:tabs>
          <w:tab w:val="right" w:leader="dot" w:pos="3882"/>
        </w:tabs>
        <w:rPr>
          <w:del w:id="6633" w:author="Meir Kalter" w:date="2016-06-15T15:17:00Z"/>
        </w:rPr>
      </w:pPr>
      <w:del w:id="6634" w:author="Meir Kalter" w:date="2016-06-15T15:17:00Z">
        <w:r w:rsidDel="00425252">
          <w:delText>MEM, 18</w:delText>
        </w:r>
      </w:del>
    </w:p>
    <w:p w:rsidR="00C0594E" w:rsidDel="00425252" w:rsidRDefault="00B706A9">
      <w:pPr>
        <w:pStyle w:val="Index11"/>
        <w:rPr>
          <w:del w:id="6635" w:author="Meir Kalter" w:date="2016-06-15T15:17:00Z"/>
        </w:rPr>
      </w:pPr>
      <w:del w:id="6636"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6637" w:author="Meir Kalter" w:date="2016-06-15T15:17:00Z"/>
        </w:rPr>
      </w:pPr>
      <w:del w:id="6638" w:author="Meir Kalter" w:date="2016-06-15T15:17:00Z">
        <w:r w:rsidDel="00425252">
          <w:delText>Using API, 14</w:delText>
        </w:r>
      </w:del>
    </w:p>
    <w:p w:rsidR="00C0594E" w:rsidDel="00425252" w:rsidRDefault="00B706A9">
      <w:pPr>
        <w:pStyle w:val="Index11"/>
        <w:rPr>
          <w:del w:id="6639" w:author="Meir Kalter" w:date="2016-06-15T15:17:00Z"/>
        </w:rPr>
      </w:pPr>
      <w:del w:id="6640" w:author="Meir Kalter" w:date="2016-06-15T15:17:00Z">
        <w:r w:rsidDel="00425252">
          <w:delText>hexdecimal</w:delText>
        </w:r>
      </w:del>
    </w:p>
    <w:p w:rsidR="00C0594E" w:rsidDel="00425252" w:rsidRDefault="00B706A9">
      <w:pPr>
        <w:pStyle w:val="Index21"/>
        <w:tabs>
          <w:tab w:val="right" w:leader="dot" w:pos="3882"/>
        </w:tabs>
        <w:rPr>
          <w:del w:id="6641" w:author="Meir Kalter" w:date="2016-06-15T15:17:00Z"/>
        </w:rPr>
      </w:pPr>
      <w:del w:id="6642" w:author="Meir Kalter" w:date="2016-06-15T15:17:00Z">
        <w:r w:rsidDel="00425252">
          <w:delText>Diplay in seven digit, 16</w:delText>
        </w:r>
      </w:del>
    </w:p>
    <w:p w:rsidR="00C0594E" w:rsidDel="00425252" w:rsidRDefault="00B706A9">
      <w:pPr>
        <w:pStyle w:val="Index21"/>
        <w:tabs>
          <w:tab w:val="right" w:leader="dot" w:pos="3882"/>
        </w:tabs>
        <w:rPr>
          <w:del w:id="6643" w:author="Meir Kalter" w:date="2016-06-15T15:17:00Z"/>
        </w:rPr>
      </w:pPr>
      <w:del w:id="6644"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6645" w:author="Meir Kalter" w:date="2016-06-15T15:17:00Z"/>
        </w:rPr>
      </w:pPr>
      <w:del w:id="6646"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6647" w:author="Meir Kalter" w:date="2016-06-15T15:17:00Z"/>
        </w:rPr>
      </w:pPr>
      <w:del w:id="6648"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6649" w:author="Meir Kalter" w:date="2016-06-15T15:17:00Z"/>
        </w:rPr>
      </w:pPr>
      <w:del w:id="6650"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6651" w:author="Meir Kalter" w:date="2016-06-15T15:17:00Z"/>
        </w:rPr>
      </w:pPr>
      <w:del w:id="6652"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6653" w:author="Meir Kalter" w:date="2016-06-15T15:17:00Z"/>
        </w:rPr>
      </w:pPr>
      <w:del w:id="6654"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6655" w:author="Meir Kalter" w:date="2016-06-15T15:17:00Z"/>
        </w:rPr>
      </w:pPr>
      <w:del w:id="6656" w:author="Meir Kalter" w:date="2016-06-15T15:17:00Z">
        <w:r w:rsidDel="00425252">
          <w:delText>Pseudo codes, 13</w:delText>
        </w:r>
      </w:del>
    </w:p>
    <w:p w:rsidR="00C0594E" w:rsidDel="00425252" w:rsidRDefault="00B706A9">
      <w:pPr>
        <w:pStyle w:val="Index11"/>
        <w:rPr>
          <w:del w:id="6657" w:author="Meir Kalter" w:date="2016-06-15T15:17:00Z"/>
        </w:rPr>
      </w:pPr>
      <w:del w:id="6658"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6659" w:author="Meir Kalter" w:date="2016-06-15T15:17:00Z"/>
        </w:rPr>
      </w:pPr>
      <w:del w:id="6660" w:author="Meir Kalter" w:date="2016-06-15T15:17:00Z">
        <w:r w:rsidDel="00425252">
          <w:delText>Singleton</w:delText>
        </w:r>
      </w:del>
    </w:p>
    <w:p w:rsidR="00C0594E" w:rsidDel="00425252" w:rsidRDefault="00B706A9">
      <w:pPr>
        <w:pStyle w:val="Index21"/>
        <w:tabs>
          <w:tab w:val="right" w:leader="dot" w:pos="3882"/>
        </w:tabs>
        <w:rPr>
          <w:del w:id="6661" w:author="Meir Kalter" w:date="2016-06-15T15:17:00Z"/>
        </w:rPr>
      </w:pPr>
      <w:del w:id="6662"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6663" w:author="Meir Kalter" w:date="2016-06-15T15:17:00Z"/>
        </w:rPr>
      </w:pPr>
      <w:del w:id="6664" w:author="Meir Kalter" w:date="2016-06-15T15:17:00Z">
        <w:r w:rsidDel="00425252">
          <w:delText>switches battery</w:delText>
        </w:r>
      </w:del>
    </w:p>
    <w:p w:rsidR="00C0594E" w:rsidDel="00425252" w:rsidRDefault="00B706A9">
      <w:pPr>
        <w:pStyle w:val="Index21"/>
        <w:tabs>
          <w:tab w:val="right" w:leader="dot" w:pos="3882"/>
        </w:tabs>
        <w:rPr>
          <w:del w:id="6665" w:author="Meir Kalter" w:date="2016-06-15T15:17:00Z"/>
        </w:rPr>
      </w:pPr>
      <w:del w:id="6666" w:author="Meir Kalter" w:date="2016-06-15T15:17:00Z">
        <w:r w:rsidDel="00425252">
          <w:delText>Input, 30</w:delText>
        </w:r>
      </w:del>
    </w:p>
    <w:p w:rsidR="00C0594E" w:rsidDel="00425252" w:rsidRDefault="00B706A9">
      <w:pPr>
        <w:pStyle w:val="Index11"/>
        <w:rPr>
          <w:del w:id="6667" w:author="Meir Kalter" w:date="2016-06-15T15:17:00Z"/>
        </w:rPr>
      </w:pPr>
      <w:del w:id="6668" w:author="Meir Kalter" w:date="2016-06-15T15:17:00Z">
        <w:r w:rsidDel="00425252">
          <w:delText>Windows</w:delText>
        </w:r>
      </w:del>
    </w:p>
    <w:p w:rsidR="00C0594E" w:rsidDel="00425252" w:rsidRDefault="00B706A9">
      <w:pPr>
        <w:pStyle w:val="Index21"/>
        <w:tabs>
          <w:tab w:val="right" w:leader="dot" w:pos="3882"/>
        </w:tabs>
        <w:rPr>
          <w:del w:id="6669" w:author="Meir Kalter" w:date="2016-06-15T15:17:00Z"/>
        </w:rPr>
      </w:pPr>
      <w:del w:id="6670"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6671" w:author="Meir Kalter" w:date="2016-06-15T15:17:00Z"/>
        </w:rPr>
      </w:pPr>
      <w:del w:id="6672"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6673" w:author="Meir Kalter" w:date="2016-06-15T15:17:00Z"/>
        </w:rPr>
      </w:pPr>
      <w:del w:id="6674" w:author="Meir Kalter" w:date="2016-06-15T15:17:00Z">
        <w:r w:rsidDel="00425252">
          <w:delText>working directory</w:delText>
        </w:r>
      </w:del>
    </w:p>
    <w:p w:rsidR="00C0594E" w:rsidDel="00425252" w:rsidRDefault="00B706A9">
      <w:pPr>
        <w:pStyle w:val="Index21"/>
        <w:tabs>
          <w:tab w:val="right" w:leader="dot" w:pos="3882"/>
        </w:tabs>
        <w:rPr>
          <w:del w:id="6675" w:author="Meir Kalter" w:date="2016-06-15T15:17:00Z"/>
        </w:rPr>
      </w:pPr>
      <w:del w:id="6676"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6677" w:author="Meir Kalter" w:date="2016-06-15T15:17:00Z"/>
        </w:rPr>
        <w:sectPr w:rsidR="00C0594E" w:rsidDel="007735A3">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6678" w:name="_Toc453680887"/>
      <w:bookmarkStart w:id="6679" w:name="_Toc455405610"/>
      <w:r>
        <w:lastRenderedPageBreak/>
        <w:t>List of pictures</w:t>
      </w:r>
      <w:bookmarkEnd w:id="6678"/>
      <w:bookmarkEnd w:id="6679"/>
    </w:p>
    <w:p w:rsidR="00C0594E" w:rsidRDefault="00246446">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246446">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246446">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246446">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246446">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246446">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246446">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246446">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246446">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246446">
      <w:pPr>
        <w:pStyle w:val="TableofFigures1"/>
        <w:tabs>
          <w:tab w:val="right" w:leader="dot" w:pos="8478"/>
        </w:tabs>
      </w:pPr>
      <w:hyperlink w:anchor="Toc453325221" w:history="1">
        <w:r w:rsidR="00B706A9">
          <w:rPr>
            <w:rStyle w:val="Hyperlink0"/>
          </w:rPr>
          <w:t>10The file was saved corectly - as test5.asm[Viewdlated by the open file ]</w:t>
        </w:r>
        <w:r w:rsidR="00B706A9">
          <w:tab/>
        </w:r>
      </w:hyperlink>
      <w:r w:rsidR="00B706A9">
        <w:t>20</w:t>
      </w:r>
    </w:p>
    <w:p w:rsidR="00C0594E" w:rsidRDefault="00246446">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246446">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246446">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246446">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246446">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Objective 3. Requirements 4. Design of the application 5. Implementation 6. User Manual 7. Conclusions 8. Bibliography I mention what I would each of these sections. 1. Introduction: where you say that the study of the Instruction Set Architecture is very important in studies .... but first course can not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execute step by step graphical interface, input and output ... 4. Application design: more or less what has commanded me, but divided into sections. An introduction with an image of the different elements of the interface, and then a section for each of them: editor, view memory, I / O, etc ..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49" w:author="Toni" w:date="2016-06-20T11:57:00Z" w:initials="Toni M">
    <w:p w:rsidR="00AB6E98" w:rsidRDefault="00AB6E98">
      <w:pPr>
        <w:pStyle w:val="CommentText"/>
      </w:pPr>
      <w:r>
        <w:rPr>
          <w:rStyle w:val="CommentReference"/>
        </w:rPr>
        <w:annotationRef/>
      </w:r>
      <w:r>
        <w:t>No digas lo qe se puede hacer. Di lo que has hecho, o al menos lo que quieres hacer como si lo hubieras hecho.</w:t>
      </w:r>
    </w:p>
  </w:comment>
  <w:comment w:id="5261" w:author="Toni" w:date="2016-06-20T11:57:00Z" w:initials="Toni M">
    <w:p w:rsidR="00AB6E98" w:rsidRDefault="00AB6E98">
      <w:pPr>
        <w:pStyle w:val="CommentText"/>
      </w:pPr>
      <w:r>
        <w:rPr>
          <w:rStyle w:val="CommentReference"/>
        </w:rPr>
        <w:annotationRef/>
      </w:r>
      <w:r>
        <w:t>Quita estos comentarios cuanto antes. No pueden aparecer en la version final.</w:t>
      </w:r>
    </w:p>
  </w:comment>
  <w:comment w:id="5348" w:author="Toni" w:date="2016-06-20T11:57:00Z" w:initials="Toni M">
    <w:p w:rsidR="00AB6E98" w:rsidRDefault="00AB6E98">
      <w:pPr>
        <w:pStyle w:val="CommentText"/>
      </w:pPr>
      <w:r>
        <w:rPr>
          <w:rStyle w:val="CommentReference"/>
        </w:rPr>
        <w:annotationRef/>
      </w:r>
      <w:r>
        <w:t>Yo pondría solo la lista de instrucciones, no hace falta que pongas el código ni la descripción.</w:t>
      </w:r>
    </w:p>
  </w:comment>
  <w:comment w:id="6412" w:author="Toni" w:date="2016-06-20T11:57:00Z" w:initials="Toni M">
    <w:p w:rsidR="00AB6E98" w:rsidRDefault="00AB6E98">
      <w:pPr>
        <w:pStyle w:val="CommentText"/>
      </w:pPr>
      <w:r>
        <w:rPr>
          <w:rStyle w:val="CommentReference"/>
        </w:rPr>
        <w:annotationRef/>
      </w:r>
      <w:r>
        <w:t>No entiendo que quieres explicar aquí</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446" w:rsidRDefault="00246446" w:rsidP="00C0594E">
      <w:pPr>
        <w:spacing w:after="0" w:line="240" w:lineRule="auto"/>
      </w:pPr>
      <w:r>
        <w:separator/>
      </w:r>
    </w:p>
  </w:endnote>
  <w:endnote w:type="continuationSeparator" w:id="0">
    <w:p w:rsidR="00246446" w:rsidRDefault="00246446"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072B4A">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072B4A">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072B4A">
      <w:rPr>
        <w:noProof/>
      </w:rPr>
      <w:t>38</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072B4A">
      <w:rPr>
        <w:noProof/>
      </w:rPr>
      <w:t>39</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446" w:rsidRDefault="00246446">
      <w:r>
        <w:separator/>
      </w:r>
    </w:p>
  </w:footnote>
  <w:footnote w:type="continuationSeparator" w:id="0">
    <w:p w:rsidR="00246446" w:rsidRDefault="00246446">
      <w:r>
        <w:continuationSeparator/>
      </w:r>
    </w:p>
  </w:footnote>
  <w:footnote w:type="continuationNotice" w:id="1">
    <w:p w:rsidR="00246446" w:rsidRDefault="00246446"/>
  </w:footnote>
  <w:footnote w:id="2">
    <w:p w:rsidR="00AB6E98" w:rsidRDefault="00AB6E98">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AB6E98" w:rsidDel="009D6D00" w:rsidRDefault="00AB6E98">
      <w:pPr>
        <w:pStyle w:val="FootnoteText1"/>
        <w:rPr>
          <w:del w:id="4121" w:author="Meir Kalter" w:date="2016-06-15T14:46:00Z"/>
        </w:rPr>
      </w:pPr>
      <w:del w:id="4122"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AB6E98" w:rsidRDefault="00AB6E98" w:rsidP="009D6D00">
      <w:pPr>
        <w:pStyle w:val="FootnoteText1"/>
        <w:rPr>
          <w:ins w:id="4221" w:author="Meir Kalter" w:date="2016-06-15T14:46:00Z"/>
        </w:rPr>
      </w:pPr>
      <w:ins w:id="4222"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AB6E98" w:rsidRDefault="00AB6E98">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r>
      <w:rPr>
        <w:rStyle w:val="Ninguno"/>
        <w:rFonts w:ascii="Times New Roman" w:hAnsi="Times New Roman"/>
        <w:color w:val="404040"/>
        <w:spacing w:val="20"/>
        <w:sz w:val="32"/>
        <w:szCs w:val="32"/>
        <w:u w:color="404040"/>
        <w:lang w:val="es-ES_tradnl"/>
      </w:rPr>
      <w:t>Universitat Politècnica de València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r>
      <w:rPr>
        <w:rStyle w:val="Ninguno"/>
        <w:rFonts w:ascii="Times New Roman" w:hAnsi="Times New Roman"/>
        <w:color w:val="404040"/>
        <w:spacing w:val="20"/>
        <w:sz w:val="32"/>
        <w:szCs w:val="32"/>
        <w:u w:color="404040"/>
        <w:lang w:val="es-ES_tradnl"/>
      </w:rPr>
      <w:t>Universitat Politècnica de València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r>
      <w:rPr>
        <w:rStyle w:val="Ninguno"/>
        <w:rFonts w:ascii="Times New Roman" w:hAnsi="Times New Roman"/>
        <w:color w:val="404040"/>
        <w:spacing w:val="20"/>
        <w:sz w:val="32"/>
        <w:szCs w:val="32"/>
        <w:u w:color="404040"/>
        <w:lang w:val="es-ES_tradnl"/>
      </w:rPr>
      <w:t>Universitat Politècnica de València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2F644F09"/>
    <w:multiLevelType w:val="hybridMultilevel"/>
    <w:tmpl w:val="862CAB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F8676B2"/>
    <w:multiLevelType w:val="hybridMultilevel"/>
    <w:tmpl w:val="D6866DE6"/>
    <w:lvl w:ilvl="0" w:tplc="D166D8B8">
      <w:numFmt w:val="bullet"/>
      <w:lvlText w:val="-"/>
      <w:lvlJc w:val="left"/>
      <w:pPr>
        <w:ind w:left="720" w:hanging="360"/>
      </w:pPr>
      <w:rPr>
        <w:rFonts w:asciiTheme="majorHAnsi" w:eastAsia="Arial Unicode MS" w:hAnsiTheme="majorHAnsi"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33DF2409"/>
    <w:multiLevelType w:val="hybridMultilevel"/>
    <w:tmpl w:val="8FB6AF12"/>
    <w:numStyleLink w:val="Estiloimportado9"/>
  </w:abstractNum>
  <w:abstractNum w:abstractNumId="35">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3C7A4BD3"/>
    <w:multiLevelType w:val="hybridMultilevel"/>
    <w:tmpl w:val="33C8C6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9">
    <w:nsid w:val="3D024684"/>
    <w:multiLevelType w:val="hybridMultilevel"/>
    <w:tmpl w:val="CE0E6B40"/>
    <w:numStyleLink w:val="Estiloimportado2"/>
  </w:abstractNum>
  <w:abstractNum w:abstractNumId="50">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52">
    <w:nsid w:val="425F0A14"/>
    <w:multiLevelType w:val="multilevel"/>
    <w:tmpl w:val="5A40E50E"/>
    <w:numStyleLink w:val="Estiloimportado1"/>
  </w:abstractNum>
  <w:abstractNum w:abstractNumId="53">
    <w:nsid w:val="427F481C"/>
    <w:multiLevelType w:val="hybridMultilevel"/>
    <w:tmpl w:val="B89822BE"/>
    <w:numStyleLink w:val="Estiloimportado4"/>
  </w:abstractNum>
  <w:abstractNum w:abstractNumId="54">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47F12F87"/>
    <w:multiLevelType w:val="hybridMultilevel"/>
    <w:tmpl w:val="8FB6AF12"/>
    <w:numStyleLink w:val="Estiloimportado9"/>
  </w:abstractNum>
  <w:abstractNum w:abstractNumId="58">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9">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48FF1645"/>
    <w:multiLevelType w:val="hybridMultilevel"/>
    <w:tmpl w:val="CE0E6B40"/>
    <w:numStyleLink w:val="Estiloimportado2"/>
  </w:abstractNum>
  <w:abstractNum w:abstractNumId="61">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4F5D6417"/>
    <w:multiLevelType w:val="hybridMultilevel"/>
    <w:tmpl w:val="3E3E3958"/>
    <w:numStyleLink w:val="Estiloimportado10"/>
  </w:abstractNum>
  <w:abstractNum w:abstractNumId="63">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5">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nsid w:val="76B54C59"/>
    <w:multiLevelType w:val="hybridMultilevel"/>
    <w:tmpl w:val="3E3E3958"/>
    <w:numStyleLink w:val="Estiloimportado10"/>
  </w:abstractNum>
  <w:abstractNum w:abstractNumId="87">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8">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6"/>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2"/>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6"/>
  </w:num>
  <w:num w:numId="22">
    <w:abstractNumId w:val="60"/>
  </w:num>
  <w:num w:numId="23">
    <w:abstractNumId w:val="52"/>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52"/>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70"/>
  </w:num>
  <w:num w:numId="27">
    <w:abstractNumId w:val="30"/>
  </w:num>
  <w:num w:numId="28">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3"/>
  </w:num>
  <w:num w:numId="31">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2"/>
    <w:lvlOverride w:ilvl="0">
      <w:startOverride w:val="6"/>
    </w:lvlOverride>
  </w:num>
  <w:num w:numId="33">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5"/>
  </w:num>
  <w:num w:numId="35">
    <w:abstractNumId w:val="47"/>
  </w:num>
  <w:num w:numId="36">
    <w:abstractNumId w:val="80"/>
    <w:lvlOverride w:ilvl="0"/>
    <w:lvlOverride w:ilvl="1"/>
    <w:lvlOverride w:ilvl="2">
      <w:startOverride w:val="2"/>
    </w:lvlOverride>
  </w:num>
  <w:num w:numId="37">
    <w:abstractNumId w:val="44"/>
  </w:num>
  <w:num w:numId="38">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8"/>
  </w:num>
  <w:num w:numId="40">
    <w:abstractNumId w:val="45"/>
  </w:num>
  <w:num w:numId="41">
    <w:abstractNumId w:val="64"/>
    <w:lvlOverride w:ilvl="0"/>
    <w:lvlOverride w:ilvl="1"/>
    <w:lvlOverride w:ilvl="2">
      <w:startOverride w:val="2"/>
    </w:lvlOverride>
  </w:num>
  <w:num w:numId="42">
    <w:abstractNumId w:val="68"/>
  </w:num>
  <w:num w:numId="43">
    <w:abstractNumId w:val="52"/>
    <w:lvlOverride w:ilvl="0">
      <w:startOverride w:val="8"/>
    </w:lvlOverride>
  </w:num>
  <w:num w:numId="44">
    <w:abstractNumId w:val="66"/>
  </w:num>
  <w:num w:numId="45">
    <w:abstractNumId w:val="57"/>
  </w:num>
  <w:num w:numId="46">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52"/>
    <w:lvlOverride w:ilvl="0">
      <w:startOverride w:val="9"/>
    </w:lvlOverride>
  </w:num>
  <w:num w:numId="52">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4"/>
    <w:lvlOverride w:ilvl="0">
      <w:startOverride w:val="12"/>
    </w:lvlOverride>
  </w:num>
  <w:num w:numId="54">
    <w:abstractNumId w:val="3"/>
    <w:lvlOverride w:ilvl="0">
      <w:startOverride w:val="13"/>
    </w:lvlOverride>
  </w:num>
  <w:num w:numId="55">
    <w:abstractNumId w:val="72"/>
    <w:lvlOverride w:ilvl="0">
      <w:startOverride w:val="14"/>
    </w:lvlOverride>
  </w:num>
  <w:num w:numId="56">
    <w:abstractNumId w:val="59"/>
    <w:lvlOverride w:ilvl="0">
      <w:startOverride w:val="15"/>
    </w:lvlOverride>
  </w:num>
  <w:num w:numId="57">
    <w:abstractNumId w:val="41"/>
    <w:lvlOverride w:ilvl="0">
      <w:startOverride w:val="18"/>
    </w:lvlOverride>
  </w:num>
  <w:num w:numId="58">
    <w:abstractNumId w:val="82"/>
    <w:lvlOverride w:ilvl="0">
      <w:startOverride w:val="21"/>
    </w:lvlOverride>
  </w:num>
  <w:num w:numId="59">
    <w:abstractNumId w:val="71"/>
    <w:lvlOverride w:ilvl="0">
      <w:startOverride w:val="24"/>
    </w:lvlOverride>
  </w:num>
  <w:num w:numId="60">
    <w:abstractNumId w:val="35"/>
    <w:lvlOverride w:ilvl="0">
      <w:startOverride w:val="39"/>
    </w:lvlOverride>
  </w:num>
  <w:num w:numId="61">
    <w:abstractNumId w:val="61"/>
    <w:lvlOverride w:ilvl="0">
      <w:startOverride w:val="44"/>
    </w:lvlOverride>
  </w:num>
  <w:num w:numId="62">
    <w:abstractNumId w:val="5"/>
    <w:lvlOverride w:ilvl="0">
      <w:startOverride w:val="56"/>
    </w:lvlOverride>
  </w:num>
  <w:num w:numId="63">
    <w:abstractNumId w:val="40"/>
    <w:lvlOverride w:ilvl="0">
      <w:startOverride w:val="62"/>
    </w:lvlOverride>
  </w:num>
  <w:num w:numId="64">
    <w:abstractNumId w:val="88"/>
    <w:lvlOverride w:ilvl="0">
      <w:startOverride w:val="67"/>
    </w:lvlOverride>
  </w:num>
  <w:num w:numId="65">
    <w:abstractNumId w:val="4"/>
  </w:num>
  <w:num w:numId="66">
    <w:abstractNumId w:val="86"/>
  </w:num>
  <w:num w:numId="6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6"/>
    <w:lvlOverride w:ilvl="0">
      <w:startOverride w:val="7"/>
    </w:lvlOverride>
  </w:num>
  <w:num w:numId="69">
    <w:abstractNumId w:val="52"/>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num>
  <w:num w:numId="80">
    <w:abstractNumId w:val="24"/>
  </w:num>
  <w:num w:numId="81">
    <w:abstractNumId w:val="74"/>
  </w:num>
  <w:num w:numId="82">
    <w:abstractNumId w:val="46"/>
  </w:num>
  <w:num w:numId="83">
    <w:abstractNumId w:val="17"/>
  </w:num>
  <w:num w:numId="84">
    <w:abstractNumId w:val="58"/>
  </w:num>
  <w:num w:numId="85">
    <w:abstractNumId w:val="23"/>
  </w:num>
  <w:num w:numId="86">
    <w:abstractNumId w:val="14"/>
  </w:num>
  <w:num w:numId="87">
    <w:abstractNumId w:val="34"/>
  </w:num>
  <w:num w:numId="88">
    <w:abstractNumId w:val="19"/>
  </w:num>
  <w:num w:numId="89">
    <w:abstractNumId w:val="52"/>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9"/>
  </w:num>
  <w:num w:numId="92">
    <w:abstractNumId w:val="22"/>
  </w:num>
  <w:num w:numId="93">
    <w:abstractNumId w:val="83"/>
  </w:num>
  <w:num w:numId="94">
    <w:abstractNumId w:val="10"/>
  </w:num>
  <w:num w:numId="95">
    <w:abstractNumId w:val="73"/>
  </w:num>
  <w:num w:numId="96">
    <w:abstractNumId w:val="28"/>
  </w:num>
  <w:num w:numId="97">
    <w:abstractNumId w:val="33"/>
  </w:num>
  <w:num w:numId="98">
    <w:abstractNumId w:val="9"/>
  </w:num>
  <w:num w:numId="99">
    <w:abstractNumId w:val="77"/>
  </w:num>
  <w:num w:numId="100">
    <w:abstractNumId w:val="37"/>
  </w:num>
  <w:num w:numId="101">
    <w:abstractNumId w:val="62"/>
  </w:num>
  <w:num w:numId="102">
    <w:abstractNumId w:val="7"/>
  </w:num>
  <w:num w:numId="103">
    <w:abstractNumId w:val="49"/>
  </w:num>
  <w:num w:numId="104">
    <w:abstractNumId w:val="84"/>
  </w:num>
  <w:num w:numId="105">
    <w:abstractNumId w:val="81"/>
  </w:num>
  <w:num w:numId="106">
    <w:abstractNumId w:val="51"/>
  </w:num>
  <w:num w:numId="107">
    <w:abstractNumId w:val="76"/>
  </w:num>
  <w:num w:numId="108">
    <w:abstractNumId w:val="39"/>
  </w:num>
  <w:num w:numId="109">
    <w:abstractNumId w:val="42"/>
  </w:num>
  <w:num w:numId="110">
    <w:abstractNumId w:val="42"/>
  </w:num>
  <w:num w:numId="111">
    <w:abstractNumId w:val="42"/>
  </w:num>
  <w:num w:numId="112">
    <w:abstractNumId w:val="42"/>
  </w:num>
  <w:num w:numId="113">
    <w:abstractNumId w:val="1"/>
  </w:num>
  <w:num w:numId="114">
    <w:abstractNumId w:val="42"/>
  </w:num>
  <w:num w:numId="115">
    <w:abstractNumId w:val="52"/>
  </w:num>
  <w:num w:numId="116">
    <w:abstractNumId w:val="42"/>
  </w:num>
  <w:num w:numId="117">
    <w:abstractNumId w:val="18"/>
  </w:num>
  <w:num w:numId="118">
    <w:abstractNumId w:val="13"/>
  </w:num>
  <w:num w:numId="119">
    <w:abstractNumId w:val="63"/>
  </w:num>
  <w:num w:numId="120">
    <w:abstractNumId w:val="50"/>
  </w:num>
  <w:num w:numId="121">
    <w:abstractNumId w:val="67"/>
  </w:num>
  <w:num w:numId="122">
    <w:abstractNumId w:val="42"/>
  </w:num>
  <w:num w:numId="123">
    <w:abstractNumId w:val="42"/>
  </w:num>
  <w:num w:numId="124">
    <w:abstractNumId w:val="42"/>
  </w:num>
  <w:num w:numId="125">
    <w:abstractNumId w:val="20"/>
  </w:num>
  <w:num w:numId="126">
    <w:abstractNumId w:val="8"/>
  </w:num>
  <w:num w:numId="127">
    <w:abstractNumId w:val="42"/>
  </w:num>
  <w:num w:numId="128">
    <w:abstractNumId w:val="12"/>
  </w:num>
  <w:num w:numId="129">
    <w:abstractNumId w:val="87"/>
  </w:num>
  <w:num w:numId="130">
    <w:abstractNumId w:val="16"/>
  </w:num>
  <w:num w:numId="131">
    <w:abstractNumId w:val="42"/>
  </w:num>
  <w:num w:numId="132">
    <w:abstractNumId w:val="42"/>
  </w:num>
  <w:num w:numId="133">
    <w:abstractNumId w:val="42"/>
  </w:num>
  <w:num w:numId="134">
    <w:abstractNumId w:val="29"/>
  </w:num>
  <w:num w:numId="135">
    <w:abstractNumId w:val="42"/>
  </w:num>
  <w:num w:numId="136">
    <w:abstractNumId w:val="42"/>
  </w:num>
  <w:num w:numId="137">
    <w:abstractNumId w:val="42"/>
  </w:num>
  <w:num w:numId="138">
    <w:abstractNumId w:val="42"/>
  </w:num>
  <w:num w:numId="139">
    <w:abstractNumId w:val="42"/>
  </w:num>
  <w:num w:numId="140">
    <w:abstractNumId w:val="42"/>
  </w:num>
  <w:num w:numId="141">
    <w:abstractNumId w:val="55"/>
  </w:num>
  <w:num w:numId="142">
    <w:abstractNumId w:val="2"/>
  </w:num>
  <w:num w:numId="143">
    <w:abstractNumId w:val="65"/>
  </w:num>
  <w:num w:numId="144">
    <w:abstractNumId w:val="11"/>
  </w:num>
  <w:num w:numId="145">
    <w:abstractNumId w:val="69"/>
  </w:num>
  <w:num w:numId="146">
    <w:abstractNumId w:val="6"/>
  </w:num>
  <w:num w:numId="147">
    <w:abstractNumId w:val="21"/>
  </w:num>
  <w:num w:numId="148">
    <w:abstractNumId w:val="43"/>
  </w:num>
  <w:num w:numId="149">
    <w:abstractNumId w:val="48"/>
  </w:num>
  <w:num w:numId="150">
    <w:abstractNumId w:val="31"/>
  </w:num>
  <w:num w:numId="151">
    <w:abstractNumId w:val="3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651C"/>
    <w:rsid w:val="000470D2"/>
    <w:rsid w:val="00052912"/>
    <w:rsid w:val="000628E7"/>
    <w:rsid w:val="00062EE4"/>
    <w:rsid w:val="00072B4A"/>
    <w:rsid w:val="000765C0"/>
    <w:rsid w:val="000802FB"/>
    <w:rsid w:val="00080380"/>
    <w:rsid w:val="00080909"/>
    <w:rsid w:val="000822D4"/>
    <w:rsid w:val="000B4F8A"/>
    <w:rsid w:val="000D1ACA"/>
    <w:rsid w:val="000D2DA0"/>
    <w:rsid w:val="000E24EA"/>
    <w:rsid w:val="000F6602"/>
    <w:rsid w:val="001005A9"/>
    <w:rsid w:val="0010183B"/>
    <w:rsid w:val="00104202"/>
    <w:rsid w:val="0011684A"/>
    <w:rsid w:val="00131184"/>
    <w:rsid w:val="001368C1"/>
    <w:rsid w:val="00146A0B"/>
    <w:rsid w:val="001532BB"/>
    <w:rsid w:val="00173869"/>
    <w:rsid w:val="00185042"/>
    <w:rsid w:val="00186F7D"/>
    <w:rsid w:val="001A1AC0"/>
    <w:rsid w:val="001A4FFA"/>
    <w:rsid w:val="001A67A1"/>
    <w:rsid w:val="001B1E85"/>
    <w:rsid w:val="001C3D96"/>
    <w:rsid w:val="001C41E7"/>
    <w:rsid w:val="001D11BE"/>
    <w:rsid w:val="001D6881"/>
    <w:rsid w:val="001E11D5"/>
    <w:rsid w:val="001E3430"/>
    <w:rsid w:val="001F05E9"/>
    <w:rsid w:val="00201967"/>
    <w:rsid w:val="002224A6"/>
    <w:rsid w:val="00232BB6"/>
    <w:rsid w:val="00246446"/>
    <w:rsid w:val="00256669"/>
    <w:rsid w:val="002679ED"/>
    <w:rsid w:val="00271A74"/>
    <w:rsid w:val="002745D7"/>
    <w:rsid w:val="00281DC0"/>
    <w:rsid w:val="0028247F"/>
    <w:rsid w:val="00295816"/>
    <w:rsid w:val="002B16A4"/>
    <w:rsid w:val="002B463B"/>
    <w:rsid w:val="002C187B"/>
    <w:rsid w:val="002C5DA7"/>
    <w:rsid w:val="002D1C3B"/>
    <w:rsid w:val="002D2DCF"/>
    <w:rsid w:val="002D6143"/>
    <w:rsid w:val="002E1F50"/>
    <w:rsid w:val="002E720D"/>
    <w:rsid w:val="003007F9"/>
    <w:rsid w:val="00323230"/>
    <w:rsid w:val="003319BA"/>
    <w:rsid w:val="00331F87"/>
    <w:rsid w:val="003323CE"/>
    <w:rsid w:val="00333D46"/>
    <w:rsid w:val="00345C27"/>
    <w:rsid w:val="00346E9B"/>
    <w:rsid w:val="003568CD"/>
    <w:rsid w:val="00363818"/>
    <w:rsid w:val="003667A5"/>
    <w:rsid w:val="003742D7"/>
    <w:rsid w:val="00375808"/>
    <w:rsid w:val="003A375A"/>
    <w:rsid w:val="003A7572"/>
    <w:rsid w:val="003B1E4F"/>
    <w:rsid w:val="003B264C"/>
    <w:rsid w:val="003B5CC3"/>
    <w:rsid w:val="003B737A"/>
    <w:rsid w:val="003C60F7"/>
    <w:rsid w:val="003D5B5B"/>
    <w:rsid w:val="003F6250"/>
    <w:rsid w:val="00425252"/>
    <w:rsid w:val="004266E8"/>
    <w:rsid w:val="00431CC7"/>
    <w:rsid w:val="00431DC1"/>
    <w:rsid w:val="00445794"/>
    <w:rsid w:val="00455C76"/>
    <w:rsid w:val="00463521"/>
    <w:rsid w:val="0047323F"/>
    <w:rsid w:val="00476F2C"/>
    <w:rsid w:val="004913F4"/>
    <w:rsid w:val="00495592"/>
    <w:rsid w:val="004A404F"/>
    <w:rsid w:val="004B112F"/>
    <w:rsid w:val="004C1B1E"/>
    <w:rsid w:val="004C2ADF"/>
    <w:rsid w:val="004C31F4"/>
    <w:rsid w:val="004D05BC"/>
    <w:rsid w:val="004F0F93"/>
    <w:rsid w:val="004F14D7"/>
    <w:rsid w:val="004F49B5"/>
    <w:rsid w:val="00504CBB"/>
    <w:rsid w:val="00506584"/>
    <w:rsid w:val="00511F5E"/>
    <w:rsid w:val="00514B1E"/>
    <w:rsid w:val="0052264F"/>
    <w:rsid w:val="005252DD"/>
    <w:rsid w:val="00543917"/>
    <w:rsid w:val="005737E5"/>
    <w:rsid w:val="00575834"/>
    <w:rsid w:val="00575AB6"/>
    <w:rsid w:val="00577122"/>
    <w:rsid w:val="00580646"/>
    <w:rsid w:val="005845F1"/>
    <w:rsid w:val="00586804"/>
    <w:rsid w:val="005918B5"/>
    <w:rsid w:val="005948F1"/>
    <w:rsid w:val="00595AD0"/>
    <w:rsid w:val="005A0202"/>
    <w:rsid w:val="005A0267"/>
    <w:rsid w:val="005A10EF"/>
    <w:rsid w:val="005B25AC"/>
    <w:rsid w:val="005B517C"/>
    <w:rsid w:val="005C25CF"/>
    <w:rsid w:val="005C35AB"/>
    <w:rsid w:val="005C40B6"/>
    <w:rsid w:val="005C6685"/>
    <w:rsid w:val="005F27D4"/>
    <w:rsid w:val="005F4C03"/>
    <w:rsid w:val="006009E8"/>
    <w:rsid w:val="006074B2"/>
    <w:rsid w:val="00616E6B"/>
    <w:rsid w:val="00623A16"/>
    <w:rsid w:val="0062652E"/>
    <w:rsid w:val="00631EE9"/>
    <w:rsid w:val="00651790"/>
    <w:rsid w:val="00657ACD"/>
    <w:rsid w:val="00657F5C"/>
    <w:rsid w:val="00662098"/>
    <w:rsid w:val="00663CDB"/>
    <w:rsid w:val="006660DF"/>
    <w:rsid w:val="006736A8"/>
    <w:rsid w:val="006753C1"/>
    <w:rsid w:val="00687EA2"/>
    <w:rsid w:val="006A09AA"/>
    <w:rsid w:val="006D2E01"/>
    <w:rsid w:val="006D337F"/>
    <w:rsid w:val="006F35DA"/>
    <w:rsid w:val="006F775B"/>
    <w:rsid w:val="007076DB"/>
    <w:rsid w:val="00710263"/>
    <w:rsid w:val="007163E4"/>
    <w:rsid w:val="00725880"/>
    <w:rsid w:val="00734644"/>
    <w:rsid w:val="0074021F"/>
    <w:rsid w:val="0074506A"/>
    <w:rsid w:val="007703A3"/>
    <w:rsid w:val="007727A1"/>
    <w:rsid w:val="007735A3"/>
    <w:rsid w:val="0077435D"/>
    <w:rsid w:val="00784261"/>
    <w:rsid w:val="00785830"/>
    <w:rsid w:val="00785CB7"/>
    <w:rsid w:val="00794E12"/>
    <w:rsid w:val="007951C0"/>
    <w:rsid w:val="00797A31"/>
    <w:rsid w:val="007A0319"/>
    <w:rsid w:val="007B2335"/>
    <w:rsid w:val="007C1FF5"/>
    <w:rsid w:val="007D6921"/>
    <w:rsid w:val="007E0D20"/>
    <w:rsid w:val="007E2483"/>
    <w:rsid w:val="007E6169"/>
    <w:rsid w:val="007F2776"/>
    <w:rsid w:val="008518D5"/>
    <w:rsid w:val="00854330"/>
    <w:rsid w:val="00860CB9"/>
    <w:rsid w:val="008622ED"/>
    <w:rsid w:val="00864167"/>
    <w:rsid w:val="00864DB3"/>
    <w:rsid w:val="0086723B"/>
    <w:rsid w:val="00871E6E"/>
    <w:rsid w:val="00881D90"/>
    <w:rsid w:val="00883719"/>
    <w:rsid w:val="00885CC0"/>
    <w:rsid w:val="00893F72"/>
    <w:rsid w:val="008A1F62"/>
    <w:rsid w:val="008B74C9"/>
    <w:rsid w:val="008B7FFB"/>
    <w:rsid w:val="008C3282"/>
    <w:rsid w:val="008C6E04"/>
    <w:rsid w:val="00921359"/>
    <w:rsid w:val="00924716"/>
    <w:rsid w:val="00940CE4"/>
    <w:rsid w:val="00947747"/>
    <w:rsid w:val="00954328"/>
    <w:rsid w:val="0096211D"/>
    <w:rsid w:val="009844C8"/>
    <w:rsid w:val="00984CD1"/>
    <w:rsid w:val="0099713A"/>
    <w:rsid w:val="009B4F7B"/>
    <w:rsid w:val="009D0B69"/>
    <w:rsid w:val="009D0C4A"/>
    <w:rsid w:val="009D6D00"/>
    <w:rsid w:val="009E4FD2"/>
    <w:rsid w:val="009E5D57"/>
    <w:rsid w:val="009F42E9"/>
    <w:rsid w:val="009F4F1C"/>
    <w:rsid w:val="00A007F9"/>
    <w:rsid w:val="00A0430C"/>
    <w:rsid w:val="00A264FF"/>
    <w:rsid w:val="00A30304"/>
    <w:rsid w:val="00A330CA"/>
    <w:rsid w:val="00A37420"/>
    <w:rsid w:val="00A5357E"/>
    <w:rsid w:val="00A55DCE"/>
    <w:rsid w:val="00A57CE1"/>
    <w:rsid w:val="00A7498C"/>
    <w:rsid w:val="00A7528D"/>
    <w:rsid w:val="00A75A5A"/>
    <w:rsid w:val="00A774AE"/>
    <w:rsid w:val="00A873FA"/>
    <w:rsid w:val="00AB6E98"/>
    <w:rsid w:val="00AC6B79"/>
    <w:rsid w:val="00AE6007"/>
    <w:rsid w:val="00AE67E5"/>
    <w:rsid w:val="00AF26A3"/>
    <w:rsid w:val="00B03219"/>
    <w:rsid w:val="00B038CB"/>
    <w:rsid w:val="00B1717F"/>
    <w:rsid w:val="00B2294E"/>
    <w:rsid w:val="00B35F30"/>
    <w:rsid w:val="00B4471A"/>
    <w:rsid w:val="00B44EDF"/>
    <w:rsid w:val="00B4598C"/>
    <w:rsid w:val="00B50BCD"/>
    <w:rsid w:val="00B51891"/>
    <w:rsid w:val="00B53F4A"/>
    <w:rsid w:val="00B66B8B"/>
    <w:rsid w:val="00B706A9"/>
    <w:rsid w:val="00B7141D"/>
    <w:rsid w:val="00B847F7"/>
    <w:rsid w:val="00B86806"/>
    <w:rsid w:val="00BB34B6"/>
    <w:rsid w:val="00BD2A2C"/>
    <w:rsid w:val="00BD3DD0"/>
    <w:rsid w:val="00BD7CF3"/>
    <w:rsid w:val="00C0594E"/>
    <w:rsid w:val="00C06A96"/>
    <w:rsid w:val="00C11180"/>
    <w:rsid w:val="00C120F1"/>
    <w:rsid w:val="00C26C41"/>
    <w:rsid w:val="00C30DE3"/>
    <w:rsid w:val="00C46614"/>
    <w:rsid w:val="00C47B64"/>
    <w:rsid w:val="00C54062"/>
    <w:rsid w:val="00C54FB1"/>
    <w:rsid w:val="00C56BDB"/>
    <w:rsid w:val="00C66627"/>
    <w:rsid w:val="00C77945"/>
    <w:rsid w:val="00C90B3E"/>
    <w:rsid w:val="00C90CC5"/>
    <w:rsid w:val="00C91C1D"/>
    <w:rsid w:val="00CD27A1"/>
    <w:rsid w:val="00CD74E3"/>
    <w:rsid w:val="00CE58E0"/>
    <w:rsid w:val="00CE77C1"/>
    <w:rsid w:val="00CE7A66"/>
    <w:rsid w:val="00D01318"/>
    <w:rsid w:val="00D31D67"/>
    <w:rsid w:val="00D331EB"/>
    <w:rsid w:val="00D40A2E"/>
    <w:rsid w:val="00D45D8A"/>
    <w:rsid w:val="00D5380E"/>
    <w:rsid w:val="00D664D9"/>
    <w:rsid w:val="00D73699"/>
    <w:rsid w:val="00D85FB8"/>
    <w:rsid w:val="00DA577D"/>
    <w:rsid w:val="00DC0EDD"/>
    <w:rsid w:val="00DE1249"/>
    <w:rsid w:val="00DE1656"/>
    <w:rsid w:val="00DE7D2F"/>
    <w:rsid w:val="00DF06BF"/>
    <w:rsid w:val="00DF3C89"/>
    <w:rsid w:val="00DF5FDA"/>
    <w:rsid w:val="00DF606C"/>
    <w:rsid w:val="00E061AD"/>
    <w:rsid w:val="00E2615F"/>
    <w:rsid w:val="00E27BF5"/>
    <w:rsid w:val="00E3086D"/>
    <w:rsid w:val="00E34039"/>
    <w:rsid w:val="00E42FDB"/>
    <w:rsid w:val="00E4645D"/>
    <w:rsid w:val="00E541B8"/>
    <w:rsid w:val="00E816A9"/>
    <w:rsid w:val="00E95771"/>
    <w:rsid w:val="00E96B70"/>
    <w:rsid w:val="00EA22CF"/>
    <w:rsid w:val="00EA32A4"/>
    <w:rsid w:val="00EA58C2"/>
    <w:rsid w:val="00EA6194"/>
    <w:rsid w:val="00EB11D2"/>
    <w:rsid w:val="00EC0A6B"/>
    <w:rsid w:val="00EC1E25"/>
    <w:rsid w:val="00EC5FE0"/>
    <w:rsid w:val="00EE3D3C"/>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477CA"/>
    <w:rsid w:val="00F5014C"/>
    <w:rsid w:val="00F51E8E"/>
    <w:rsid w:val="00F53646"/>
    <w:rsid w:val="00F55338"/>
    <w:rsid w:val="00F63797"/>
    <w:rsid w:val="00F65832"/>
    <w:rsid w:val="00F71B8C"/>
    <w:rsid w:val="00F85FA6"/>
    <w:rsid w:val="00F870CD"/>
    <w:rsid w:val="00FB1943"/>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footer" Target="foot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comments" Target="comments.xml"/><Relationship Id="rId28" Type="http://schemas.openxmlformats.org/officeDocument/2006/relationships/image" Target="media/image19.png"/><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4"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16013A3-6510-41D9-8514-FEC4395E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6038</Words>
  <Characters>34418</Characters>
  <Application>Microsoft Office Word</Application>
  <DocSecurity>0</DocSecurity>
  <Lines>286</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40376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6</cp:revision>
  <cp:lastPrinted>2016-07-01T12:17:00Z</cp:lastPrinted>
  <dcterms:created xsi:type="dcterms:W3CDTF">2016-07-04T10:51:00Z</dcterms:created>
  <dcterms:modified xsi:type="dcterms:W3CDTF">2016-07-04T10:53:00Z</dcterms:modified>
</cp:coreProperties>
</file>