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4E" w:rsidRDefault="00C0594E"/>
    <w:p w:rsidR="00C0594E" w:rsidRDefault="00C0594E"/>
    <w:p w:rsidR="00C0594E" w:rsidRDefault="00C0594E"/>
    <w:p w:rsidR="00C0594E" w:rsidRDefault="00B706A9">
      <w:pPr>
        <w:ind w:left="567" w:right="566"/>
        <w:jc w:val="center"/>
        <w:rPr>
          <w:rStyle w:val="Ninguno"/>
          <w:b/>
          <w:bCs/>
          <w:sz w:val="38"/>
          <w:szCs w:val="38"/>
          <w:lang w:val="es-ES_tradnl"/>
        </w:rPr>
      </w:pPr>
      <w:r>
        <w:rPr>
          <w:b/>
          <w:bCs/>
          <w:sz w:val="38"/>
          <w:szCs w:val="38"/>
          <w:lang w:val="es-ES_tradnl"/>
        </w:rPr>
        <w:t>SIMULADOR DEL COMPUTADOR EASY8</w:t>
      </w:r>
    </w:p>
    <w:p w:rsidR="00C0594E" w:rsidRDefault="00C0594E">
      <w:pPr>
        <w:jc w:val="center"/>
        <w:rPr>
          <w:lang w:val="es-ES_tradnl"/>
        </w:rPr>
      </w:pPr>
    </w:p>
    <w:p w:rsidR="00C0594E" w:rsidRDefault="00B706A9">
      <w:pPr>
        <w:jc w:val="center"/>
        <w:rPr>
          <w:rStyle w:val="Heading2Char"/>
        </w:rPr>
      </w:pPr>
      <w:r>
        <w:rPr>
          <w:rStyle w:val="Heading2Char"/>
        </w:rPr>
        <w:t>Proyecto Final de Carrera</w:t>
      </w:r>
    </w:p>
    <w:p w:rsidR="00C0594E" w:rsidRDefault="00B706A9">
      <w:pPr>
        <w:jc w:val="center"/>
        <w:rPr>
          <w:rStyle w:val="Ninguno"/>
          <w:sz w:val="24"/>
          <w:szCs w:val="24"/>
          <w:lang w:val="es-ES_tradnl"/>
        </w:rPr>
      </w:pPr>
      <w:r>
        <w:rPr>
          <w:sz w:val="24"/>
          <w:szCs w:val="24"/>
          <w:lang w:val="es-ES_tradnl"/>
        </w:rPr>
        <w:t>SIMULADOR DEL COMPUTADOR EASY8</w:t>
      </w: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sz w:val="32"/>
          <w:szCs w:val="32"/>
          <w:lang w:val="es-ES_tradnl"/>
        </w:rPr>
      </w:pPr>
    </w:p>
    <w:p w:rsidR="00C0594E" w:rsidRDefault="00B706A9">
      <w:pPr>
        <w:jc w:val="right"/>
        <w:rPr>
          <w:rStyle w:val="Ninguno"/>
          <w:sz w:val="28"/>
          <w:szCs w:val="28"/>
          <w:lang w:val="es-ES_tradnl"/>
        </w:rPr>
      </w:pPr>
      <w:r>
        <w:rPr>
          <w:rStyle w:val="Ninguno"/>
          <w:b/>
          <w:bCs/>
          <w:sz w:val="28"/>
          <w:szCs w:val="28"/>
          <w:lang w:val="es-ES_tradnl"/>
        </w:rPr>
        <w:t>Autor</w:t>
      </w:r>
      <w:r>
        <w:rPr>
          <w:rStyle w:val="Ninguno"/>
          <w:sz w:val="28"/>
          <w:szCs w:val="28"/>
          <w:lang w:val="es-ES_tradnl"/>
        </w:rPr>
        <w:t>: David Marzo Muñoz</w:t>
      </w:r>
    </w:p>
    <w:p w:rsidR="00C0594E" w:rsidRDefault="00B706A9">
      <w:pPr>
        <w:jc w:val="right"/>
        <w:rPr>
          <w:rStyle w:val="Ninguno"/>
          <w:sz w:val="28"/>
          <w:szCs w:val="28"/>
          <w:lang w:val="es-ES_tradnl"/>
        </w:rPr>
      </w:pPr>
      <w:r>
        <w:rPr>
          <w:rStyle w:val="Ninguno"/>
          <w:b/>
          <w:bCs/>
          <w:sz w:val="28"/>
          <w:szCs w:val="28"/>
          <w:lang w:val="es-ES_tradnl"/>
        </w:rPr>
        <w:t>Director</w:t>
      </w:r>
      <w:proofErr w:type="gramStart"/>
      <w:r>
        <w:rPr>
          <w:rStyle w:val="Ninguno"/>
          <w:sz w:val="28"/>
          <w:szCs w:val="28"/>
          <w:lang w:val="es-ES_tradnl"/>
        </w:rPr>
        <w:t>:  Antonio</w:t>
      </w:r>
      <w:proofErr w:type="gramEnd"/>
      <w:r>
        <w:rPr>
          <w:rStyle w:val="Ninguno"/>
          <w:sz w:val="28"/>
          <w:szCs w:val="28"/>
          <w:lang w:val="es-ES_tradnl"/>
        </w:rPr>
        <w:t xml:space="preserve"> Mart</w:t>
      </w:r>
      <w:ins w:id="2" w:author="Toni" w:date="2016-06-12T19:50:00Z">
        <w:r>
          <w:rPr>
            <w:rStyle w:val="Ninguno"/>
            <w:sz w:val="28"/>
            <w:szCs w:val="28"/>
            <w:lang w:val="es-ES_tradnl"/>
          </w:rPr>
          <w:t>í</w:t>
        </w:r>
      </w:ins>
      <w:del w:id="3" w:author="Toni" w:date="2016-06-12T19:50:00Z">
        <w:r w:rsidDel="00B706A9">
          <w:rPr>
            <w:rStyle w:val="Ninguno"/>
            <w:sz w:val="28"/>
            <w:szCs w:val="28"/>
            <w:lang w:val="es-ES_tradnl"/>
          </w:rPr>
          <w:delText>i</w:delText>
        </w:r>
      </w:del>
      <w:r>
        <w:rPr>
          <w:rStyle w:val="Ninguno"/>
          <w:sz w:val="28"/>
          <w:szCs w:val="28"/>
          <w:lang w:val="es-ES_tradnl"/>
        </w:rPr>
        <w:t xml:space="preserve"> Campoy/Alberto González Téllez</w:t>
      </w:r>
    </w:p>
    <w:p w:rsidR="00C0594E" w:rsidRDefault="00B706A9">
      <w:pPr>
        <w:jc w:val="right"/>
        <w:rPr>
          <w:rStyle w:val="Ninguno"/>
          <w:sz w:val="32"/>
          <w:szCs w:val="32"/>
          <w:lang w:val="es-ES_tradnl"/>
        </w:rPr>
      </w:pPr>
      <w:r>
        <w:rPr>
          <w:rStyle w:val="Ninguno"/>
          <w:sz w:val="28"/>
          <w:szCs w:val="28"/>
          <w:lang w:val="es-ES_tradnl"/>
        </w:rPr>
        <w:t>Junio 2016</w:t>
      </w: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B706A9">
      <w:pPr>
        <w:jc w:val="right"/>
        <w:rPr>
          <w:rStyle w:val="Ninguno"/>
          <w:sz w:val="28"/>
          <w:szCs w:val="28"/>
        </w:rPr>
      </w:pPr>
      <w:proofErr w:type="spellStart"/>
      <w:r>
        <w:rPr>
          <w:rStyle w:val="Ninguno"/>
          <w:sz w:val="28"/>
          <w:szCs w:val="28"/>
        </w:rPr>
        <w:t>Resumen</w:t>
      </w:r>
      <w:proofErr w:type="spellEnd"/>
    </w:p>
    <w:p w:rsidR="00C0594E" w:rsidRDefault="00B706A9">
      <w:pPr>
        <w:ind w:firstLine="284"/>
        <w:jc w:val="both"/>
        <w:rPr>
          <w:rStyle w:val="Ninguno"/>
        </w:rPr>
      </w:pPr>
      <w:r>
        <w:rPr>
          <w:rStyle w:val="Ninguno"/>
          <w:lang w:val="es-ES_tradnl"/>
        </w:rPr>
        <w:t>En este proyecto se debe realizar un simulador para ejecutar programas en ensamblador del</w:t>
      </w:r>
      <w:ins w:id="4" w:author="Toni" w:date="2016-06-12T19:51:00Z">
        <w:r>
          <w:rPr>
            <w:rStyle w:val="Ninguno"/>
            <w:lang w:val="es-ES_tradnl"/>
          </w:rPr>
          <w:t xml:space="preserve"> computador</w:t>
        </w:r>
      </w:ins>
      <w:r>
        <w:rPr>
          <w:rStyle w:val="Ninguno"/>
          <w:lang w:val="es-ES_tradnl"/>
        </w:rPr>
        <w:t xml:space="preserve"> Easy8.</w:t>
      </w:r>
    </w:p>
    <w:p w:rsidR="00C0594E" w:rsidRDefault="00B706A9">
      <w:pPr>
        <w:ind w:firstLine="284"/>
        <w:jc w:val="both"/>
        <w:rPr>
          <w:rStyle w:val="Ninguno"/>
          <w:rFonts w:ascii="Times New Roman" w:eastAsia="Times New Roman" w:hAnsi="Times New Roman" w:cs="Times New Roman"/>
        </w:rPr>
      </w:pPr>
      <w:r>
        <w:rPr>
          <w:rStyle w:val="Ninguno"/>
          <w:lang w:val="es-ES_tradnl"/>
        </w:rPr>
        <w:t xml:space="preserve">A partir de un fichero de texto plano con un programa en ensamblador, debe ensamblar y codificar el programa, para posteriormente permitir la </w:t>
      </w:r>
      <w:proofErr w:type="spellStart"/>
      <w:r>
        <w:rPr>
          <w:rStyle w:val="Ninguno"/>
          <w:lang w:val="es-ES_tradnl"/>
        </w:rPr>
        <w:t>ejecucio</w:t>
      </w:r>
      <w:proofErr w:type="spellEnd"/>
      <w:r>
        <w:rPr>
          <w:rStyle w:val="Ninguno"/>
        </w:rPr>
        <w:t>́</w:t>
      </w:r>
      <w:r>
        <w:rPr>
          <w:rStyle w:val="Ninguno"/>
          <w:lang w:val="es-ES_tradnl"/>
        </w:rPr>
        <w:t>n paso a paso o completa, mostrando el estado de la memoria</w:t>
      </w:r>
      <w:ins w:id="5" w:author="Toni" w:date="2016-06-12T19:52:00Z">
        <w:r>
          <w:rPr>
            <w:rStyle w:val="Ninguno"/>
            <w:lang w:val="es-ES_tradnl"/>
          </w:rPr>
          <w:t>, de las unidades funcionales del procesador y de los periféricos incorporados</w:t>
        </w:r>
      </w:ins>
      <w:r>
        <w:rPr>
          <w:rStyle w:val="Ninguno"/>
          <w:lang w:val="es-ES_tradnl"/>
        </w:rPr>
        <w:t xml:space="preserve"> en un interfaz </w:t>
      </w:r>
      <w:proofErr w:type="spellStart"/>
      <w:r>
        <w:rPr>
          <w:rStyle w:val="Ninguno"/>
          <w:lang w:val="es-ES_tradnl"/>
        </w:rPr>
        <w:t>gra</w:t>
      </w:r>
      <w:proofErr w:type="spellEnd"/>
      <w:r>
        <w:rPr>
          <w:rStyle w:val="Ninguno"/>
        </w:rPr>
        <w:t>́</w:t>
      </w:r>
      <w:r>
        <w:rPr>
          <w:rStyle w:val="Ninguno"/>
          <w:lang w:val="it-IT"/>
        </w:rPr>
        <w:t>fico.</w:t>
      </w: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B706A9">
      <w:pPr>
        <w:ind w:firstLine="284"/>
        <w:jc w:val="both"/>
      </w:pPr>
      <w:r>
        <w:rPr>
          <w:rStyle w:val="Ninguno"/>
          <w:rFonts w:ascii="Times New Roman" w:hAnsi="Times New Roman"/>
          <w:b/>
          <w:bCs/>
          <w:lang w:val="es-ES_tradnl"/>
        </w:rPr>
        <w:t>Palabras clave:</w:t>
      </w:r>
      <w:r>
        <w:rPr>
          <w:rStyle w:val="Ninguno"/>
          <w:rFonts w:ascii="Times New Roman" w:hAnsi="Times New Roman"/>
          <w:lang w:val="es-ES_tradnl"/>
        </w:rPr>
        <w:t xml:space="preserve"> </w:t>
      </w:r>
      <w:ins w:id="6" w:author="Toni" w:date="2016-06-12T19:52:00Z">
        <w:r>
          <w:rPr>
            <w:rStyle w:val="Ninguno"/>
            <w:rFonts w:ascii="Times New Roman" w:hAnsi="Times New Roman"/>
            <w:lang w:val="es-ES_tradnl"/>
          </w:rPr>
          <w:t xml:space="preserve">No te olvides de ponerlas </w:t>
        </w:r>
        <w:r w:rsidRPr="00B706A9">
          <w:rPr>
            <w:rStyle w:val="Ninguno"/>
            <w:rFonts w:ascii="Times New Roman" w:hAnsi="Times New Roman"/>
            <w:lang w:val="es-ES_tradnl"/>
          </w:rPr>
          <w:sym w:font="Wingdings" w:char="F04A"/>
        </w:r>
        <w:r>
          <w:rPr>
            <w:rStyle w:val="Ninguno"/>
            <w:rFonts w:ascii="Times New Roman" w:hAnsi="Times New Roman"/>
            <w:lang w:val="es-ES_tradnl"/>
          </w:rPr>
          <w:t xml:space="preserve"> </w:t>
        </w:r>
      </w:ins>
      <w:proofErr w:type="spellStart"/>
      <w:r>
        <w:rPr>
          <w:rStyle w:val="Ninguno"/>
          <w:rFonts w:ascii="Times New Roman" w:hAnsi="Times New Roman"/>
          <w:lang w:val="es-ES_tradnl"/>
        </w:rPr>
        <w:t>integer</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blandit</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pharetra</w:t>
      </w:r>
      <w:proofErr w:type="spellEnd"/>
      <w:r>
        <w:rPr>
          <w:rStyle w:val="Ninguno"/>
          <w:rFonts w:ascii="Times New Roman" w:hAnsi="Times New Roman"/>
          <w:lang w:val="es-ES_tradnl"/>
        </w:rPr>
        <w:t>, urna, id.</w:t>
      </w:r>
      <w:r>
        <w:rPr>
          <w:rStyle w:val="Ninguno"/>
          <w:rFonts w:ascii="Arial Unicode MS" w:eastAsia="Arial Unicode MS" w:hAnsi="Arial Unicode MS" w:cs="Arial Unicode MS"/>
          <w:lang w:val="es-ES_tradnl"/>
        </w:rPr>
        <w:br w:type="page"/>
      </w:r>
    </w:p>
    <w:p w:rsidR="00C0594E" w:rsidRDefault="00C0594E">
      <w:pPr>
        <w:pStyle w:val="Title"/>
        <w:jc w:val="right"/>
        <w:rPr>
          <w:rFonts w:ascii="Georgia" w:eastAsia="Georgia" w:hAnsi="Georgia" w:cs="Georgia"/>
          <w:lang w:val="es-ES_tradnl"/>
        </w:rPr>
      </w:pPr>
    </w:p>
    <w:p w:rsidR="00C0594E" w:rsidRDefault="00B706A9">
      <w:pPr>
        <w:pStyle w:val="Title"/>
        <w:jc w:val="right"/>
        <w:rPr>
          <w:ins w:id="7" w:author="Meir Kalter" w:date="2016-06-14T15:19:00Z"/>
          <w:rStyle w:val="Ninguno"/>
          <w:rFonts w:ascii="Georgia" w:hAnsi="Georgia"/>
        </w:rPr>
      </w:pPr>
      <w:proofErr w:type="spellStart"/>
      <w:r>
        <w:rPr>
          <w:rStyle w:val="Ninguno"/>
          <w:rFonts w:ascii="Georgia" w:hAnsi="Georgia"/>
        </w:rPr>
        <w:t>Tabla</w:t>
      </w:r>
      <w:proofErr w:type="spellEnd"/>
      <w:r>
        <w:rPr>
          <w:rStyle w:val="Ninguno"/>
          <w:rFonts w:ascii="Georgia" w:hAnsi="Georgia"/>
        </w:rPr>
        <w:t xml:space="preserve"> de </w:t>
      </w:r>
      <w:proofErr w:type="spellStart"/>
      <w:r>
        <w:rPr>
          <w:rStyle w:val="Ninguno"/>
          <w:rFonts w:ascii="Georgia" w:hAnsi="Georgia"/>
        </w:rPr>
        <w:t>contenidos</w:t>
      </w:r>
      <w:proofErr w:type="spellEnd"/>
    </w:p>
    <w:customXmlInsRangeStart w:id="8" w:author="Meir Kalter" w:date="2016-06-14T15:25:00Z"/>
    <w:sdt>
      <w:sdtPr>
        <w:rPr>
          <w:rFonts w:ascii="Georgia" w:hAnsi="Georgia" w:cs="Georgia"/>
          <w:b w:val="0"/>
          <w:bCs w:val="0"/>
          <w:caps w:val="0"/>
          <w:sz w:val="22"/>
          <w:szCs w:val="22"/>
        </w:rPr>
        <w:id w:val="1820689313"/>
        <w:docPartObj>
          <w:docPartGallery w:val="Table of Contents"/>
          <w:docPartUnique/>
        </w:docPartObj>
      </w:sdtPr>
      <w:sdtEndPr>
        <w:rPr>
          <w:noProof/>
        </w:rPr>
      </w:sdtEndPr>
      <w:sdtContent>
        <w:customXmlInsRangeEnd w:id="8"/>
        <w:p w:rsidR="00080909" w:rsidRDefault="00DE7D2F">
          <w:pPr>
            <w:pStyle w:val="TOC1"/>
            <w:tabs>
              <w:tab w:val="left" w:pos="440"/>
              <w:tab w:val="right" w:leader="dot" w:pos="9339"/>
            </w:tabs>
            <w:rPr>
              <w:ins w:id="9"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0" w:author="Meir Kalter" w:date="2016-06-14T15:25:00Z">
            <w:r>
              <w:rPr>
                <w:bdr w:val="none" w:sz="0" w:space="0" w:color="auto"/>
              </w:rPr>
              <w:fldChar w:fldCharType="begin"/>
            </w:r>
            <w:r>
              <w:instrText xml:space="preserve"> TOC \o "1-3" \h \z \u </w:instrText>
            </w:r>
            <w:r>
              <w:rPr>
                <w:bdr w:val="none" w:sz="0" w:space="0" w:color="auto"/>
              </w:rPr>
              <w:fldChar w:fldCharType="separate"/>
            </w:r>
          </w:ins>
          <w:ins w:id="11" w:author="Meir Kalter" w:date="2016-06-21T12:09:00Z">
            <w:r w:rsidR="00080909" w:rsidRPr="0083430C">
              <w:rPr>
                <w:rStyle w:val="Hyperlink"/>
                <w:noProof/>
              </w:rPr>
              <w:fldChar w:fldCharType="begin"/>
            </w:r>
            <w:r w:rsidR="00080909" w:rsidRPr="0083430C">
              <w:rPr>
                <w:rStyle w:val="Hyperlink"/>
                <w:noProof/>
              </w:rPr>
              <w:instrText xml:space="preserve"> </w:instrText>
            </w:r>
            <w:r w:rsidR="00080909">
              <w:rPr>
                <w:noProof/>
              </w:rPr>
              <w:instrText>HYPERLINK \l "_Toc454274383"</w:instrText>
            </w:r>
            <w:r w:rsidR="00080909" w:rsidRPr="0083430C">
              <w:rPr>
                <w:rStyle w:val="Hyperlink"/>
                <w:noProof/>
              </w:rPr>
              <w:instrText xml:space="preserve"> </w:instrText>
            </w:r>
            <w:r w:rsidR="00080909" w:rsidRPr="0083430C">
              <w:rPr>
                <w:rStyle w:val="Hyperlink"/>
                <w:noProof/>
              </w:rPr>
            </w:r>
            <w:r w:rsidR="00080909" w:rsidRPr="0083430C">
              <w:rPr>
                <w:rStyle w:val="Hyperlink"/>
                <w:noProof/>
              </w:rPr>
              <w:fldChar w:fldCharType="separate"/>
            </w:r>
            <w:r w:rsidR="00080909" w:rsidRPr="0083430C">
              <w:rPr>
                <w:rStyle w:val="Hyperlink"/>
                <w:noProof/>
              </w:rPr>
              <w:t>1</w:t>
            </w:r>
            <w:r w:rsidR="00080909">
              <w:rPr>
                <w:rFonts w:asciiTheme="minorHAnsi" w:eastAsiaTheme="minorEastAsia" w:hAnsiTheme="minorHAnsi" w:cstheme="minorBidi"/>
                <w:b w:val="0"/>
                <w:bCs w:val="0"/>
                <w:caps w:val="0"/>
                <w:noProof/>
                <w:color w:val="auto"/>
                <w:sz w:val="22"/>
                <w:szCs w:val="22"/>
                <w:bdr w:val="none" w:sz="0" w:space="0" w:color="auto"/>
                <w:lang w:eastAsia="en-US" w:bidi="he-IL"/>
              </w:rPr>
              <w:tab/>
            </w:r>
            <w:r w:rsidR="00080909" w:rsidRPr="0083430C">
              <w:rPr>
                <w:rStyle w:val="Hyperlink"/>
                <w:noProof/>
              </w:rPr>
              <w:t>Introduction</w:t>
            </w:r>
            <w:r w:rsidR="00080909">
              <w:rPr>
                <w:noProof/>
                <w:webHidden/>
              </w:rPr>
              <w:tab/>
            </w:r>
            <w:r w:rsidR="00080909">
              <w:rPr>
                <w:noProof/>
                <w:webHidden/>
              </w:rPr>
              <w:fldChar w:fldCharType="begin"/>
            </w:r>
            <w:r w:rsidR="00080909">
              <w:rPr>
                <w:noProof/>
                <w:webHidden/>
              </w:rPr>
              <w:instrText xml:space="preserve"> PAGEREF _Toc454274383 \h </w:instrText>
            </w:r>
            <w:r w:rsidR="00080909">
              <w:rPr>
                <w:noProof/>
                <w:webHidden/>
              </w:rPr>
            </w:r>
          </w:ins>
          <w:r w:rsidR="00080909">
            <w:rPr>
              <w:noProof/>
              <w:webHidden/>
            </w:rPr>
            <w:fldChar w:fldCharType="separate"/>
          </w:r>
          <w:ins w:id="12" w:author="Meir Kalter" w:date="2016-06-21T12:09:00Z">
            <w:r w:rsidR="00080909">
              <w:rPr>
                <w:noProof/>
                <w:webHidden/>
              </w:rPr>
              <w:t>7</w:t>
            </w:r>
            <w:r w:rsidR="00080909">
              <w:rPr>
                <w:noProof/>
                <w:webHidden/>
              </w:rPr>
              <w:fldChar w:fldCharType="end"/>
            </w:r>
            <w:r w:rsidR="00080909" w:rsidRPr="0083430C">
              <w:rPr>
                <w:rStyle w:val="Hyperlink"/>
                <w:noProof/>
              </w:rPr>
              <w:fldChar w:fldCharType="end"/>
            </w:r>
          </w:ins>
        </w:p>
        <w:p w:rsidR="00080909" w:rsidRDefault="00080909">
          <w:pPr>
            <w:pStyle w:val="TOC1"/>
            <w:tabs>
              <w:tab w:val="left" w:pos="440"/>
              <w:tab w:val="right" w:leader="dot" w:pos="9339"/>
            </w:tabs>
            <w:rPr>
              <w:ins w:id="13"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"_Toc454274384"</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Objective</w:t>
            </w:r>
            <w:r>
              <w:rPr>
                <w:noProof/>
                <w:webHidden/>
              </w:rPr>
              <w:tab/>
            </w:r>
            <w:r>
              <w:rPr>
                <w:noProof/>
                <w:webHidden/>
              </w:rPr>
              <w:fldChar w:fldCharType="begin"/>
            </w:r>
            <w:r>
              <w:rPr>
                <w:noProof/>
                <w:webHidden/>
              </w:rPr>
              <w:instrText xml:space="preserve"> PAGEREF _Toc454274384 \h </w:instrText>
            </w:r>
            <w:r>
              <w:rPr>
                <w:noProof/>
                <w:webHidden/>
              </w:rPr>
            </w:r>
          </w:ins>
          <w:r>
            <w:rPr>
              <w:noProof/>
              <w:webHidden/>
            </w:rPr>
            <w:fldChar w:fldCharType="separate"/>
          </w:r>
          <w:ins w:id="15" w:author="Meir Kalter" w:date="2016-06-21T12:09:00Z">
            <w:r>
              <w:rPr>
                <w:noProof/>
                <w:webHidden/>
              </w:rPr>
              <w:t>8</w:t>
            </w:r>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16"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"_Toc454274385"</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Requirements</w:t>
            </w:r>
            <w:r>
              <w:rPr>
                <w:noProof/>
                <w:webHidden/>
              </w:rPr>
              <w:tab/>
            </w:r>
            <w:r>
              <w:rPr>
                <w:noProof/>
                <w:webHidden/>
              </w:rPr>
              <w:fldChar w:fldCharType="begin"/>
            </w:r>
            <w:r>
              <w:rPr>
                <w:noProof/>
                <w:webHidden/>
              </w:rPr>
              <w:instrText xml:space="preserve"> PAGEREF _Toc454274385 \h </w:instrText>
            </w:r>
            <w:r>
              <w:rPr>
                <w:noProof/>
                <w:webHidden/>
              </w:rPr>
            </w:r>
          </w:ins>
          <w:r>
            <w:rPr>
              <w:noProof/>
              <w:webHidden/>
            </w:rPr>
            <w:fldChar w:fldCharType="separate"/>
          </w:r>
          <w:ins w:id="18" w:author="Meir Kalter" w:date="2016-06-21T12:09:00Z">
            <w:r>
              <w:rPr>
                <w:noProof/>
                <w:webHidden/>
              </w:rPr>
              <w:t>9</w:t>
            </w:r>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19"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2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"_Toc454274386"</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Application design</w:t>
            </w:r>
            <w:r>
              <w:rPr>
                <w:noProof/>
                <w:webHidden/>
              </w:rPr>
              <w:tab/>
            </w:r>
            <w:r>
              <w:rPr>
                <w:noProof/>
                <w:webHidden/>
              </w:rPr>
              <w:fldChar w:fldCharType="begin"/>
            </w:r>
            <w:r>
              <w:rPr>
                <w:noProof/>
                <w:webHidden/>
              </w:rPr>
              <w:instrText xml:space="preserve"> PAGEREF _Toc454274386 \h </w:instrText>
            </w:r>
            <w:r>
              <w:rPr>
                <w:noProof/>
                <w:webHidden/>
              </w:rPr>
            </w:r>
          </w:ins>
          <w:r>
            <w:rPr>
              <w:noProof/>
              <w:webHidden/>
            </w:rPr>
            <w:fldChar w:fldCharType="separate"/>
          </w:r>
          <w:ins w:id="21" w:author="Meir Kalter" w:date="2016-06-21T12:09:00Z">
            <w:r>
              <w:rPr>
                <w:noProof/>
                <w:webHidden/>
              </w:rPr>
              <w:t>10</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22" w:author="Meir Kalter" w:date="2016-06-21T12:09:00Z"/>
              <w:rFonts w:eastAsiaTheme="minorEastAsia" w:cstheme="minorBidi"/>
              <w:b w:val="0"/>
              <w:bCs w:val="0"/>
              <w:noProof/>
              <w:color w:val="auto"/>
              <w:sz w:val="22"/>
              <w:szCs w:val="22"/>
              <w:bdr w:val="none" w:sz="0" w:space="0" w:color="auto"/>
              <w:lang w:eastAsia="en-US" w:bidi="he-IL"/>
            </w:rPr>
          </w:pPr>
          <w:ins w:id="2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"_Toc454274387"</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4.1</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noProof/>
              </w:rPr>
              <w:t>Used design patterns</w:t>
            </w:r>
            <w:r>
              <w:rPr>
                <w:noProof/>
                <w:webHidden/>
              </w:rPr>
              <w:tab/>
            </w:r>
            <w:r>
              <w:rPr>
                <w:noProof/>
                <w:webHidden/>
              </w:rPr>
              <w:fldChar w:fldCharType="begin"/>
            </w:r>
            <w:r>
              <w:rPr>
                <w:noProof/>
                <w:webHidden/>
              </w:rPr>
              <w:instrText xml:space="preserve"> PAGEREF _Toc454274387 \h </w:instrText>
            </w:r>
            <w:r>
              <w:rPr>
                <w:noProof/>
                <w:webHidden/>
              </w:rPr>
            </w:r>
          </w:ins>
          <w:r>
            <w:rPr>
              <w:noProof/>
              <w:webHidden/>
            </w:rPr>
            <w:fldChar w:fldCharType="separate"/>
          </w:r>
          <w:ins w:id="24" w:author="Meir Kalter" w:date="2016-06-21T12:09:00Z">
            <w:r>
              <w:rPr>
                <w:noProof/>
                <w:webHidden/>
              </w:rPr>
              <w:t>10</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25" w:author="Meir Kalter" w:date="2016-06-21T12:09:00Z"/>
              <w:rFonts w:eastAsiaTheme="minorEastAsia" w:cstheme="minorBidi"/>
              <w:noProof/>
              <w:color w:val="auto"/>
              <w:sz w:val="22"/>
              <w:szCs w:val="22"/>
              <w:bdr w:val="none" w:sz="0" w:space="0" w:color="auto"/>
              <w:lang w:eastAsia="en-US" w:bidi="he-IL"/>
            </w:rPr>
          </w:pPr>
          <w:ins w:id="2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"_Toc454274389"</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Arial Unicode MS"/>
                <w:noProof/>
              </w:rPr>
              <w:t>4.1.1</w:t>
            </w:r>
            <w:r>
              <w:rPr>
                <w:rFonts w:eastAsiaTheme="minorEastAsia" w:cstheme="minorBidi"/>
                <w:noProof/>
                <w:color w:val="auto"/>
                <w:sz w:val="22"/>
                <w:szCs w:val="22"/>
                <w:bdr w:val="none" w:sz="0" w:space="0" w:color="auto"/>
                <w:lang w:eastAsia="en-US" w:bidi="he-IL"/>
              </w:rPr>
              <w:tab/>
            </w:r>
            <w:r w:rsidRPr="0083430C">
              <w:rPr>
                <w:rStyle w:val="Hyperlink"/>
                <w:noProof/>
              </w:rPr>
              <w:t>Singleton</w:t>
            </w:r>
            <w:r w:rsidRPr="0083430C">
              <w:rPr>
                <w:rStyle w:val="Hyperlink"/>
                <w:rFonts w:eastAsia="Arial Unicode MS"/>
                <w:noProof/>
              </w:rPr>
              <w:t xml:space="preserve"> pattern</w:t>
            </w:r>
            <w:r>
              <w:rPr>
                <w:noProof/>
                <w:webHidden/>
              </w:rPr>
              <w:tab/>
            </w:r>
            <w:r>
              <w:rPr>
                <w:noProof/>
                <w:webHidden/>
              </w:rPr>
              <w:fldChar w:fldCharType="begin"/>
            </w:r>
            <w:r>
              <w:rPr>
                <w:noProof/>
                <w:webHidden/>
              </w:rPr>
              <w:instrText xml:space="preserve"> PAGEREF _Toc454274389 \h </w:instrText>
            </w:r>
            <w:r>
              <w:rPr>
                <w:noProof/>
                <w:webHidden/>
              </w:rPr>
            </w:r>
          </w:ins>
          <w:r>
            <w:rPr>
              <w:noProof/>
              <w:webHidden/>
            </w:rPr>
            <w:fldChar w:fldCharType="separate"/>
          </w:r>
          <w:ins w:id="27" w:author="Meir Kalter" w:date="2016-06-21T12:09:00Z">
            <w:r>
              <w:rPr>
                <w:noProof/>
                <w:webHidden/>
              </w:rPr>
              <w:t>10</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28" w:author="Meir Kalter" w:date="2016-06-21T12:09:00Z"/>
              <w:rFonts w:eastAsiaTheme="minorEastAsia" w:cstheme="minorBidi"/>
              <w:noProof/>
              <w:color w:val="auto"/>
              <w:sz w:val="22"/>
              <w:szCs w:val="22"/>
              <w:bdr w:val="none" w:sz="0" w:space="0" w:color="auto"/>
              <w:lang w:eastAsia="en-US" w:bidi="he-IL"/>
            </w:rPr>
          </w:pPr>
          <w:ins w:id="2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"_Toc454274390"</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4.1.2</w:t>
            </w:r>
            <w:r>
              <w:rPr>
                <w:rFonts w:eastAsiaTheme="minorEastAsia" w:cstheme="minorBidi"/>
                <w:noProof/>
                <w:color w:val="auto"/>
                <w:sz w:val="22"/>
                <w:szCs w:val="22"/>
                <w:bdr w:val="none" w:sz="0" w:space="0" w:color="auto"/>
                <w:lang w:eastAsia="en-US" w:bidi="he-IL"/>
              </w:rPr>
              <w:tab/>
            </w:r>
            <w:r w:rsidRPr="0083430C">
              <w:rPr>
                <w:rStyle w:val="Hyperlink"/>
                <w:noProof/>
              </w:rPr>
              <w:t>Factory Pattern</w:t>
            </w:r>
            <w:r>
              <w:rPr>
                <w:noProof/>
                <w:webHidden/>
              </w:rPr>
              <w:tab/>
            </w:r>
            <w:r>
              <w:rPr>
                <w:noProof/>
                <w:webHidden/>
              </w:rPr>
              <w:fldChar w:fldCharType="begin"/>
            </w:r>
            <w:r>
              <w:rPr>
                <w:noProof/>
                <w:webHidden/>
              </w:rPr>
              <w:instrText xml:space="preserve"> PAGEREF _Toc454274390 \h </w:instrText>
            </w:r>
            <w:r>
              <w:rPr>
                <w:noProof/>
                <w:webHidden/>
              </w:rPr>
            </w:r>
          </w:ins>
          <w:r>
            <w:rPr>
              <w:noProof/>
              <w:webHidden/>
            </w:rPr>
            <w:fldChar w:fldCharType="separate"/>
          </w:r>
          <w:ins w:id="30" w:author="Meir Kalter" w:date="2016-06-21T12:09:00Z">
            <w:r>
              <w:rPr>
                <w:noProof/>
                <w:webHidden/>
              </w:rPr>
              <w:t>10</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31" w:author="Meir Kalter" w:date="2016-06-21T12:09:00Z"/>
              <w:rFonts w:eastAsiaTheme="minorEastAsia" w:cstheme="minorBidi"/>
              <w:b w:val="0"/>
              <w:bCs w:val="0"/>
              <w:noProof/>
              <w:color w:val="auto"/>
              <w:sz w:val="22"/>
              <w:szCs w:val="22"/>
              <w:bdr w:val="none" w:sz="0" w:space="0" w:color="auto"/>
              <w:lang w:eastAsia="en-US" w:bidi="he-IL"/>
            </w:rPr>
          </w:pPr>
          <w:ins w:id="3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"_Toc454274391"</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4.2</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Pseudo codes</w:t>
            </w:r>
            <w:r>
              <w:rPr>
                <w:noProof/>
                <w:webHidden/>
              </w:rPr>
              <w:tab/>
            </w:r>
            <w:r>
              <w:rPr>
                <w:noProof/>
                <w:webHidden/>
              </w:rPr>
              <w:fldChar w:fldCharType="begin"/>
            </w:r>
            <w:r>
              <w:rPr>
                <w:noProof/>
                <w:webHidden/>
              </w:rPr>
              <w:instrText xml:space="preserve"> PAGEREF _Toc454274391 \h </w:instrText>
            </w:r>
            <w:r>
              <w:rPr>
                <w:noProof/>
                <w:webHidden/>
              </w:rPr>
            </w:r>
          </w:ins>
          <w:r>
            <w:rPr>
              <w:noProof/>
              <w:webHidden/>
            </w:rPr>
            <w:fldChar w:fldCharType="separate"/>
          </w:r>
          <w:ins w:id="33" w:author="Meir Kalter" w:date="2016-06-21T12:09:00Z">
            <w:r>
              <w:rPr>
                <w:noProof/>
                <w:webHidden/>
              </w:rPr>
              <w:t>11</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34" w:author="Meir Kalter" w:date="2016-06-21T12:09:00Z"/>
              <w:rFonts w:eastAsiaTheme="minorEastAsia" w:cstheme="minorBidi"/>
              <w:noProof/>
              <w:color w:val="auto"/>
              <w:sz w:val="22"/>
              <w:szCs w:val="22"/>
              <w:bdr w:val="none" w:sz="0" w:space="0" w:color="auto"/>
              <w:lang w:eastAsia="en-US" w:bidi="he-IL"/>
            </w:rPr>
          </w:pPr>
          <w:ins w:id="3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"_Toc454274392"</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4.2.1</w:t>
            </w:r>
            <w:r>
              <w:rPr>
                <w:rFonts w:eastAsiaTheme="minorEastAsia" w:cstheme="minorBidi"/>
                <w:noProof/>
                <w:color w:val="auto"/>
                <w:sz w:val="22"/>
                <w:szCs w:val="22"/>
                <w:bdr w:val="none" w:sz="0" w:space="0" w:color="auto"/>
                <w:lang w:eastAsia="en-US" w:bidi="he-IL"/>
              </w:rPr>
              <w:tab/>
            </w:r>
            <w:r w:rsidRPr="0083430C">
              <w:rPr>
                <w:rStyle w:val="Hyperlink"/>
                <w:noProof/>
              </w:rPr>
              <w:t>Run/Step execution</w:t>
            </w:r>
            <w:r>
              <w:rPr>
                <w:noProof/>
                <w:webHidden/>
              </w:rPr>
              <w:tab/>
            </w:r>
            <w:r>
              <w:rPr>
                <w:noProof/>
                <w:webHidden/>
              </w:rPr>
              <w:fldChar w:fldCharType="begin"/>
            </w:r>
            <w:r>
              <w:rPr>
                <w:noProof/>
                <w:webHidden/>
              </w:rPr>
              <w:instrText xml:space="preserve"> PAGEREF _Toc454274392 \h </w:instrText>
            </w:r>
            <w:r>
              <w:rPr>
                <w:noProof/>
                <w:webHidden/>
              </w:rPr>
            </w:r>
          </w:ins>
          <w:r>
            <w:rPr>
              <w:noProof/>
              <w:webHidden/>
            </w:rPr>
            <w:fldChar w:fldCharType="separate"/>
          </w:r>
          <w:ins w:id="36" w:author="Meir Kalter" w:date="2016-06-21T12:09:00Z">
            <w:r>
              <w:rPr>
                <w:noProof/>
                <w:webHidden/>
              </w:rPr>
              <w:t>11</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37" w:author="Meir Kalter" w:date="2016-06-21T12:09:00Z"/>
              <w:rFonts w:eastAsiaTheme="minorEastAsia" w:cstheme="minorBidi"/>
              <w:noProof/>
              <w:color w:val="auto"/>
              <w:sz w:val="22"/>
              <w:szCs w:val="22"/>
              <w:bdr w:val="none" w:sz="0" w:space="0" w:color="auto"/>
              <w:lang w:eastAsia="en-US" w:bidi="he-IL"/>
            </w:rPr>
          </w:pPr>
          <w:ins w:id="3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"_Toc454274393"</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4.2.2</w:t>
            </w:r>
            <w:r>
              <w:rPr>
                <w:rFonts w:eastAsiaTheme="minorEastAsia" w:cstheme="minorBidi"/>
                <w:noProof/>
                <w:color w:val="auto"/>
                <w:sz w:val="22"/>
                <w:szCs w:val="22"/>
                <w:bdr w:val="none" w:sz="0" w:space="0" w:color="auto"/>
                <w:lang w:eastAsia="en-US" w:bidi="he-IL"/>
              </w:rPr>
              <w:tab/>
            </w:r>
            <w:r w:rsidRPr="0083430C">
              <w:rPr>
                <w:rStyle w:val="Hyperlink"/>
                <w:noProof/>
              </w:rPr>
              <w:t>Instruction implementation</w:t>
            </w:r>
            <w:r>
              <w:rPr>
                <w:noProof/>
                <w:webHidden/>
              </w:rPr>
              <w:tab/>
            </w:r>
            <w:r>
              <w:rPr>
                <w:noProof/>
                <w:webHidden/>
              </w:rPr>
              <w:fldChar w:fldCharType="begin"/>
            </w:r>
            <w:r>
              <w:rPr>
                <w:noProof/>
                <w:webHidden/>
              </w:rPr>
              <w:instrText xml:space="preserve"> PAGEREF _Toc454274393 \h </w:instrText>
            </w:r>
            <w:r>
              <w:rPr>
                <w:noProof/>
                <w:webHidden/>
              </w:rPr>
            </w:r>
          </w:ins>
          <w:r>
            <w:rPr>
              <w:noProof/>
              <w:webHidden/>
            </w:rPr>
            <w:fldChar w:fldCharType="separate"/>
          </w:r>
          <w:ins w:id="39" w:author="Meir Kalter" w:date="2016-06-21T12:09:00Z">
            <w:r>
              <w:rPr>
                <w:noProof/>
                <w:webHidden/>
              </w:rPr>
              <w:t>11</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40" w:author="Meir Kalter" w:date="2016-06-21T12:09:00Z"/>
              <w:rFonts w:eastAsiaTheme="minorEastAsia" w:cstheme="minorBidi"/>
              <w:noProof/>
              <w:color w:val="auto"/>
              <w:sz w:val="22"/>
              <w:szCs w:val="22"/>
              <w:bdr w:val="none" w:sz="0" w:space="0" w:color="auto"/>
              <w:lang w:eastAsia="en-US" w:bidi="he-IL"/>
            </w:rPr>
          </w:pPr>
          <w:ins w:id="4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"_Toc454274394"</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4.2.3</w:t>
            </w:r>
            <w:r>
              <w:rPr>
                <w:rFonts w:eastAsiaTheme="minorEastAsia" w:cstheme="minorBidi"/>
                <w:noProof/>
                <w:color w:val="auto"/>
                <w:sz w:val="22"/>
                <w:szCs w:val="22"/>
                <w:bdr w:val="none" w:sz="0" w:space="0" w:color="auto"/>
                <w:lang w:eastAsia="en-US" w:bidi="he-IL"/>
              </w:rPr>
              <w:tab/>
            </w:r>
            <w:r w:rsidRPr="0083430C">
              <w:rPr>
                <w:rStyle w:val="Hyperlink"/>
                <w:noProof/>
              </w:rPr>
              <w:t>Seven Digit display</w:t>
            </w:r>
            <w:r>
              <w:rPr>
                <w:noProof/>
                <w:webHidden/>
              </w:rPr>
              <w:tab/>
            </w:r>
            <w:r>
              <w:rPr>
                <w:noProof/>
                <w:webHidden/>
              </w:rPr>
              <w:fldChar w:fldCharType="begin"/>
            </w:r>
            <w:r>
              <w:rPr>
                <w:noProof/>
                <w:webHidden/>
              </w:rPr>
              <w:instrText xml:space="preserve"> PAGEREF _Toc454274394 \h </w:instrText>
            </w:r>
            <w:r>
              <w:rPr>
                <w:noProof/>
                <w:webHidden/>
              </w:rPr>
            </w:r>
          </w:ins>
          <w:r>
            <w:rPr>
              <w:noProof/>
              <w:webHidden/>
            </w:rPr>
            <w:fldChar w:fldCharType="separate"/>
          </w:r>
          <w:ins w:id="42" w:author="Meir Kalter" w:date="2016-06-21T12:09:00Z">
            <w:r>
              <w:rPr>
                <w:noProof/>
                <w:webHidden/>
              </w:rPr>
              <w:t>11</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43" w:author="Meir Kalter" w:date="2016-06-21T12:09:00Z"/>
              <w:rFonts w:eastAsiaTheme="minorEastAsia" w:cstheme="minorBidi"/>
              <w:noProof/>
              <w:color w:val="auto"/>
              <w:sz w:val="22"/>
              <w:szCs w:val="22"/>
              <w:bdr w:val="none" w:sz="0" w:space="0" w:color="auto"/>
              <w:lang w:eastAsia="en-US" w:bidi="he-IL"/>
            </w:rPr>
          </w:pPr>
          <w:ins w:id="4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"_Toc454274395"</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4.2.4</w:t>
            </w:r>
            <w:r>
              <w:rPr>
                <w:rFonts w:eastAsiaTheme="minorEastAsia" w:cstheme="minorBidi"/>
                <w:noProof/>
                <w:color w:val="auto"/>
                <w:sz w:val="22"/>
                <w:szCs w:val="22"/>
                <w:bdr w:val="none" w:sz="0" w:space="0" w:color="auto"/>
                <w:lang w:eastAsia="en-US" w:bidi="he-IL"/>
              </w:rPr>
              <w:tab/>
            </w:r>
            <w:r w:rsidRPr="0083430C">
              <w:rPr>
                <w:rStyle w:val="Hyperlink"/>
                <w:noProof/>
              </w:rPr>
              <w:t>Pseudo code Explanations</w:t>
            </w:r>
            <w:r>
              <w:rPr>
                <w:noProof/>
                <w:webHidden/>
              </w:rPr>
              <w:tab/>
            </w:r>
            <w:r>
              <w:rPr>
                <w:noProof/>
                <w:webHidden/>
              </w:rPr>
              <w:fldChar w:fldCharType="begin"/>
            </w:r>
            <w:r>
              <w:rPr>
                <w:noProof/>
                <w:webHidden/>
              </w:rPr>
              <w:instrText xml:space="preserve"> PAGEREF _Toc454274395 \h </w:instrText>
            </w:r>
            <w:r>
              <w:rPr>
                <w:noProof/>
                <w:webHidden/>
              </w:rPr>
            </w:r>
          </w:ins>
          <w:r>
            <w:rPr>
              <w:noProof/>
              <w:webHidden/>
            </w:rPr>
            <w:fldChar w:fldCharType="separate"/>
          </w:r>
          <w:ins w:id="45" w:author="Meir Kalter" w:date="2016-06-21T12:09:00Z">
            <w:r>
              <w:rPr>
                <w:noProof/>
                <w:webHidden/>
              </w:rPr>
              <w:t>11</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46" w:author="Meir Kalter" w:date="2016-06-21T12:09:00Z"/>
              <w:rFonts w:eastAsiaTheme="minorEastAsia" w:cstheme="minorBidi"/>
              <w:b w:val="0"/>
              <w:bCs w:val="0"/>
              <w:noProof/>
              <w:color w:val="auto"/>
              <w:sz w:val="22"/>
              <w:szCs w:val="22"/>
              <w:bdr w:val="none" w:sz="0" w:space="0" w:color="auto"/>
              <w:lang w:eastAsia="en-US" w:bidi="he-IL"/>
            </w:rPr>
          </w:pPr>
          <w:ins w:id="4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"_Toc454274396"</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4.3</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Customization of classes</w:t>
            </w:r>
            <w:r>
              <w:rPr>
                <w:noProof/>
                <w:webHidden/>
              </w:rPr>
              <w:tab/>
            </w:r>
            <w:r>
              <w:rPr>
                <w:noProof/>
                <w:webHidden/>
              </w:rPr>
              <w:fldChar w:fldCharType="begin"/>
            </w:r>
            <w:r>
              <w:rPr>
                <w:noProof/>
                <w:webHidden/>
              </w:rPr>
              <w:instrText xml:space="preserve"> PAGEREF _Toc454274396 \h </w:instrText>
            </w:r>
            <w:r>
              <w:rPr>
                <w:noProof/>
                <w:webHidden/>
              </w:rPr>
            </w:r>
          </w:ins>
          <w:r>
            <w:rPr>
              <w:noProof/>
              <w:webHidden/>
            </w:rPr>
            <w:fldChar w:fldCharType="separate"/>
          </w:r>
          <w:ins w:id="48" w:author="Meir Kalter" w:date="2016-06-21T12:09:00Z">
            <w:r>
              <w:rPr>
                <w:noProof/>
                <w:webHidden/>
              </w:rPr>
              <w:t>11</w:t>
            </w:r>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49"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5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"_Toc454274409"</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5</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environment / programming language/Implementation</w:t>
            </w:r>
            <w:r>
              <w:rPr>
                <w:noProof/>
                <w:webHidden/>
              </w:rPr>
              <w:tab/>
            </w:r>
            <w:r>
              <w:rPr>
                <w:noProof/>
                <w:webHidden/>
              </w:rPr>
              <w:fldChar w:fldCharType="begin"/>
            </w:r>
            <w:r>
              <w:rPr>
                <w:noProof/>
                <w:webHidden/>
              </w:rPr>
              <w:instrText xml:space="preserve"> PAGEREF _Toc454274409 \h </w:instrText>
            </w:r>
            <w:r>
              <w:rPr>
                <w:noProof/>
                <w:webHidden/>
              </w:rPr>
            </w:r>
          </w:ins>
          <w:r>
            <w:rPr>
              <w:noProof/>
              <w:webHidden/>
            </w:rPr>
            <w:fldChar w:fldCharType="separate"/>
          </w:r>
          <w:ins w:id="51" w:author="Meir Kalter" w:date="2016-06-21T12:09:00Z">
            <w:r>
              <w:rPr>
                <w:noProof/>
                <w:webHidden/>
              </w:rPr>
              <w:t>12</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52" w:author="Meir Kalter" w:date="2016-06-21T12:09:00Z"/>
              <w:rFonts w:eastAsiaTheme="minorEastAsia" w:cstheme="minorBidi"/>
              <w:b w:val="0"/>
              <w:bCs w:val="0"/>
              <w:noProof/>
              <w:color w:val="auto"/>
              <w:sz w:val="22"/>
              <w:szCs w:val="22"/>
              <w:bdr w:val="none" w:sz="0" w:space="0" w:color="auto"/>
              <w:lang w:eastAsia="en-US" w:bidi="he-IL"/>
            </w:rPr>
          </w:pPr>
          <w:ins w:id="5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"_Toc454274410"</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5.1</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Implementations</w:t>
            </w:r>
            <w:r>
              <w:rPr>
                <w:noProof/>
                <w:webHidden/>
              </w:rPr>
              <w:tab/>
            </w:r>
            <w:r>
              <w:rPr>
                <w:noProof/>
                <w:webHidden/>
              </w:rPr>
              <w:fldChar w:fldCharType="begin"/>
            </w:r>
            <w:r>
              <w:rPr>
                <w:noProof/>
                <w:webHidden/>
              </w:rPr>
              <w:instrText xml:space="preserve"> PAGEREF _Toc454274410 \h </w:instrText>
            </w:r>
            <w:r>
              <w:rPr>
                <w:noProof/>
                <w:webHidden/>
              </w:rPr>
            </w:r>
          </w:ins>
          <w:r>
            <w:rPr>
              <w:noProof/>
              <w:webHidden/>
            </w:rPr>
            <w:fldChar w:fldCharType="separate"/>
          </w:r>
          <w:ins w:id="54" w:author="Meir Kalter" w:date="2016-06-21T12:09:00Z">
            <w:r>
              <w:rPr>
                <w:noProof/>
                <w:webHidden/>
              </w:rPr>
              <w:t>12</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55" w:author="Meir Kalter" w:date="2016-06-21T12:09:00Z"/>
              <w:rFonts w:eastAsiaTheme="minorEastAsia" w:cstheme="minorBidi"/>
              <w:noProof/>
              <w:color w:val="auto"/>
              <w:sz w:val="22"/>
              <w:szCs w:val="22"/>
              <w:bdr w:val="none" w:sz="0" w:space="0" w:color="auto"/>
              <w:lang w:eastAsia="en-US" w:bidi="he-IL"/>
            </w:rPr>
          </w:pPr>
          <w:ins w:id="5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"_Toc454274411"</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5.1.1</w:t>
            </w:r>
            <w:r>
              <w:rPr>
                <w:rFonts w:eastAsiaTheme="minorEastAsia" w:cstheme="minorBidi"/>
                <w:noProof/>
                <w:color w:val="auto"/>
                <w:sz w:val="22"/>
                <w:szCs w:val="22"/>
                <w:bdr w:val="none" w:sz="0" w:space="0" w:color="auto"/>
                <w:lang w:eastAsia="en-US" w:bidi="he-IL"/>
              </w:rPr>
              <w:tab/>
            </w:r>
            <w:r w:rsidRPr="0083430C">
              <w:rPr>
                <w:rStyle w:val="Hyperlink"/>
                <w:noProof/>
              </w:rPr>
              <w:t>Seven</w:t>
            </w:r>
            <w:r w:rsidRPr="0083430C">
              <w:rPr>
                <w:rStyle w:val="Hyperlink"/>
                <w:rFonts w:eastAsia="Arial Unicode MS" w:cs="Arial Unicode MS"/>
                <w:noProof/>
              </w:rPr>
              <w:t xml:space="preserve"> digit</w:t>
            </w:r>
            <w:r>
              <w:rPr>
                <w:noProof/>
                <w:webHidden/>
              </w:rPr>
              <w:tab/>
            </w:r>
            <w:r>
              <w:rPr>
                <w:noProof/>
                <w:webHidden/>
              </w:rPr>
              <w:fldChar w:fldCharType="begin"/>
            </w:r>
            <w:r>
              <w:rPr>
                <w:noProof/>
                <w:webHidden/>
              </w:rPr>
              <w:instrText xml:space="preserve"> PAGEREF _Toc454274411 \h </w:instrText>
            </w:r>
            <w:r>
              <w:rPr>
                <w:noProof/>
                <w:webHidden/>
              </w:rPr>
            </w:r>
          </w:ins>
          <w:r>
            <w:rPr>
              <w:noProof/>
              <w:webHidden/>
            </w:rPr>
            <w:fldChar w:fldCharType="separate"/>
          </w:r>
          <w:ins w:id="57" w:author="Meir Kalter" w:date="2016-06-21T12:09:00Z">
            <w:r>
              <w:rPr>
                <w:noProof/>
                <w:webHidden/>
              </w:rPr>
              <w:t>12</w:t>
            </w:r>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58"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5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"_Toc454274412"</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6</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Assemble working</w:t>
            </w:r>
            <w:r>
              <w:rPr>
                <w:noProof/>
                <w:webHidden/>
              </w:rPr>
              <w:tab/>
            </w:r>
            <w:r>
              <w:rPr>
                <w:noProof/>
                <w:webHidden/>
              </w:rPr>
              <w:fldChar w:fldCharType="begin"/>
            </w:r>
            <w:r>
              <w:rPr>
                <w:noProof/>
                <w:webHidden/>
              </w:rPr>
              <w:instrText xml:space="preserve"> PAGEREF _Toc454274412 \h </w:instrText>
            </w:r>
            <w:r>
              <w:rPr>
                <w:noProof/>
                <w:webHidden/>
              </w:rPr>
            </w:r>
          </w:ins>
          <w:r>
            <w:rPr>
              <w:noProof/>
              <w:webHidden/>
            </w:rPr>
            <w:fldChar w:fldCharType="separate"/>
          </w:r>
          <w:ins w:id="60" w:author="Meir Kalter" w:date="2016-06-21T12:09:00Z">
            <w:r>
              <w:rPr>
                <w:noProof/>
                <w:webHidden/>
              </w:rPr>
              <w:t>14</w:t>
            </w:r>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61"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6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"_Toc454274413"</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7</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Known Limitations-improvements</w:t>
            </w:r>
            <w:r>
              <w:rPr>
                <w:noProof/>
                <w:webHidden/>
              </w:rPr>
              <w:tab/>
            </w:r>
            <w:r>
              <w:rPr>
                <w:noProof/>
                <w:webHidden/>
              </w:rPr>
              <w:fldChar w:fldCharType="begin"/>
            </w:r>
            <w:r>
              <w:rPr>
                <w:noProof/>
                <w:webHidden/>
              </w:rPr>
              <w:instrText xml:space="preserve"> PAGEREF _Toc454274413 \h </w:instrText>
            </w:r>
            <w:r>
              <w:rPr>
                <w:noProof/>
                <w:webHidden/>
              </w:rPr>
            </w:r>
          </w:ins>
          <w:r>
            <w:rPr>
              <w:noProof/>
              <w:webHidden/>
            </w:rPr>
            <w:fldChar w:fldCharType="separate"/>
          </w:r>
          <w:ins w:id="63" w:author="Meir Kalter" w:date="2016-06-21T12:09:00Z">
            <w:r>
              <w:rPr>
                <w:noProof/>
                <w:webHidden/>
              </w:rPr>
              <w:t>15</w:t>
            </w:r>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64" w:author="Meir Kalter" w:date="2016-06-21T12:09:00Z"/>
              <w:rFonts w:eastAsiaTheme="minorEastAsia" w:cstheme="minorBidi"/>
              <w:b w:val="0"/>
              <w:bCs w:val="0"/>
              <w:noProof/>
              <w:color w:val="auto"/>
              <w:sz w:val="22"/>
              <w:szCs w:val="22"/>
              <w:bdr w:val="none" w:sz="0" w:space="0" w:color="auto"/>
              <w:lang w:eastAsia="en-US" w:bidi="he-IL"/>
            </w:rPr>
          </w:pPr>
          <w:ins w:id="6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"_Toc454274414"</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Cambria" w:eastAsia="Cambria" w:hAnsi="Cambria" w:cs="Cambria"/>
                <w:noProof/>
              </w:rPr>
              <w:t>The following list contains the known limitation of the current version of the simulator.</w:t>
            </w:r>
            <w:r>
              <w:rPr>
                <w:noProof/>
                <w:webHidden/>
              </w:rPr>
              <w:tab/>
            </w:r>
            <w:r>
              <w:rPr>
                <w:noProof/>
                <w:webHidden/>
              </w:rPr>
              <w:fldChar w:fldCharType="begin"/>
            </w:r>
            <w:r>
              <w:rPr>
                <w:noProof/>
                <w:webHidden/>
              </w:rPr>
              <w:instrText xml:space="preserve"> PAGEREF _Toc454274414 \h </w:instrText>
            </w:r>
            <w:r>
              <w:rPr>
                <w:noProof/>
                <w:webHidden/>
              </w:rPr>
            </w:r>
          </w:ins>
          <w:r>
            <w:rPr>
              <w:noProof/>
              <w:webHidden/>
            </w:rPr>
            <w:fldChar w:fldCharType="separate"/>
          </w:r>
          <w:ins w:id="66" w:author="Meir Kalter" w:date="2016-06-21T12:09:00Z">
            <w:r>
              <w:rPr>
                <w:noProof/>
                <w:webHidden/>
              </w:rPr>
              <w:t>15</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67" w:author="Meir Kalter" w:date="2016-06-21T12:09:00Z"/>
              <w:rFonts w:eastAsiaTheme="minorEastAsia" w:cstheme="minorBidi"/>
              <w:b w:val="0"/>
              <w:bCs w:val="0"/>
              <w:noProof/>
              <w:color w:val="auto"/>
              <w:sz w:val="22"/>
              <w:szCs w:val="22"/>
              <w:bdr w:val="none" w:sz="0" w:space="0" w:color="auto"/>
              <w:lang w:eastAsia="en-US" w:bidi="he-IL"/>
            </w:rPr>
          </w:pPr>
          <w:ins w:id="6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"_Toc454274415"</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Cambria" w:eastAsia="Cambria" w:hAnsi="Cambria" w:cs="Cambria"/>
                <w:noProof/>
              </w:rPr>
              <w:t>Error handling of asm file</w:t>
            </w:r>
            <w:r>
              <w:rPr>
                <w:noProof/>
                <w:webHidden/>
              </w:rPr>
              <w:tab/>
            </w:r>
            <w:r>
              <w:rPr>
                <w:noProof/>
                <w:webHidden/>
              </w:rPr>
              <w:fldChar w:fldCharType="begin"/>
            </w:r>
            <w:r>
              <w:rPr>
                <w:noProof/>
                <w:webHidden/>
              </w:rPr>
              <w:instrText xml:space="preserve"> PAGEREF _Toc454274415 \h </w:instrText>
            </w:r>
            <w:r>
              <w:rPr>
                <w:noProof/>
                <w:webHidden/>
              </w:rPr>
            </w:r>
          </w:ins>
          <w:r>
            <w:rPr>
              <w:noProof/>
              <w:webHidden/>
            </w:rPr>
            <w:fldChar w:fldCharType="separate"/>
          </w:r>
          <w:ins w:id="69" w:author="Meir Kalter" w:date="2016-06-21T12:09:00Z">
            <w:r>
              <w:rPr>
                <w:noProof/>
                <w:webHidden/>
              </w:rPr>
              <w:t>15</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70" w:author="Meir Kalter" w:date="2016-06-21T12:09:00Z"/>
              <w:rFonts w:eastAsiaTheme="minorEastAsia" w:cstheme="minorBidi"/>
              <w:b w:val="0"/>
              <w:bCs w:val="0"/>
              <w:noProof/>
              <w:color w:val="auto"/>
              <w:sz w:val="22"/>
              <w:szCs w:val="22"/>
              <w:bdr w:val="none" w:sz="0" w:space="0" w:color="auto"/>
              <w:lang w:eastAsia="en-US" w:bidi="he-IL"/>
            </w:rPr>
          </w:pPr>
          <w:ins w:id="7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"_Toc454274416"</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Cambria" w:eastAsia="Cambria" w:hAnsi="Cambria" w:cs="Cambria"/>
                <w:noProof/>
              </w:rPr>
              <w:t>Seven digit update</w:t>
            </w:r>
            <w:r>
              <w:rPr>
                <w:noProof/>
                <w:webHidden/>
              </w:rPr>
              <w:tab/>
            </w:r>
            <w:r>
              <w:rPr>
                <w:noProof/>
                <w:webHidden/>
              </w:rPr>
              <w:fldChar w:fldCharType="begin"/>
            </w:r>
            <w:r>
              <w:rPr>
                <w:noProof/>
                <w:webHidden/>
              </w:rPr>
              <w:instrText xml:space="preserve"> PAGEREF _Toc454274416 \h </w:instrText>
            </w:r>
            <w:r>
              <w:rPr>
                <w:noProof/>
                <w:webHidden/>
              </w:rPr>
            </w:r>
          </w:ins>
          <w:r>
            <w:rPr>
              <w:noProof/>
              <w:webHidden/>
            </w:rPr>
            <w:fldChar w:fldCharType="separate"/>
          </w:r>
          <w:ins w:id="72" w:author="Meir Kalter" w:date="2016-06-21T12:09:00Z">
            <w:r>
              <w:rPr>
                <w:noProof/>
                <w:webHidden/>
              </w:rPr>
              <w:t>15</w:t>
            </w:r>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73"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7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"_Toc454274417"</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8</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Manual</w:t>
            </w:r>
            <w:r>
              <w:rPr>
                <w:noProof/>
                <w:webHidden/>
              </w:rPr>
              <w:tab/>
            </w:r>
            <w:r>
              <w:rPr>
                <w:noProof/>
                <w:webHidden/>
              </w:rPr>
              <w:fldChar w:fldCharType="begin"/>
            </w:r>
            <w:r>
              <w:rPr>
                <w:noProof/>
                <w:webHidden/>
              </w:rPr>
              <w:instrText xml:space="preserve"> PAGEREF _Toc454274417 \h </w:instrText>
            </w:r>
            <w:r>
              <w:rPr>
                <w:noProof/>
                <w:webHidden/>
              </w:rPr>
            </w:r>
          </w:ins>
          <w:r>
            <w:rPr>
              <w:noProof/>
              <w:webHidden/>
            </w:rPr>
            <w:fldChar w:fldCharType="separate"/>
          </w:r>
          <w:ins w:id="75" w:author="Meir Kalter" w:date="2016-06-21T12:09:00Z">
            <w:r>
              <w:rPr>
                <w:noProof/>
                <w:webHidden/>
              </w:rPr>
              <w:t>16</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76" w:author="Meir Kalter" w:date="2016-06-21T12:09:00Z"/>
              <w:rFonts w:eastAsiaTheme="minorEastAsia" w:cstheme="minorBidi"/>
              <w:b w:val="0"/>
              <w:bCs w:val="0"/>
              <w:noProof/>
              <w:color w:val="auto"/>
              <w:sz w:val="22"/>
              <w:szCs w:val="22"/>
              <w:bdr w:val="none" w:sz="0" w:space="0" w:color="auto"/>
              <w:lang w:eastAsia="en-US" w:bidi="he-IL"/>
            </w:rPr>
          </w:pPr>
          <w:ins w:id="7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"_Toc454274418"</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8.1</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Execution of Gui</w:t>
            </w:r>
            <w:r>
              <w:rPr>
                <w:noProof/>
                <w:webHidden/>
              </w:rPr>
              <w:tab/>
            </w:r>
            <w:r>
              <w:rPr>
                <w:noProof/>
                <w:webHidden/>
              </w:rPr>
              <w:fldChar w:fldCharType="begin"/>
            </w:r>
            <w:r>
              <w:rPr>
                <w:noProof/>
                <w:webHidden/>
              </w:rPr>
              <w:instrText xml:space="preserve"> PAGEREF _Toc454274418 \h </w:instrText>
            </w:r>
            <w:r>
              <w:rPr>
                <w:noProof/>
                <w:webHidden/>
              </w:rPr>
            </w:r>
          </w:ins>
          <w:r>
            <w:rPr>
              <w:noProof/>
              <w:webHidden/>
            </w:rPr>
            <w:fldChar w:fldCharType="separate"/>
          </w:r>
          <w:ins w:id="78" w:author="Meir Kalter" w:date="2016-06-21T12:09:00Z">
            <w:r>
              <w:rPr>
                <w:noProof/>
                <w:webHidden/>
              </w:rPr>
              <w:t>16</w:t>
            </w:r>
            <w:r>
              <w:rPr>
                <w:noProof/>
                <w:webHidden/>
              </w:rPr>
              <w:fldChar w:fldCharType="end"/>
            </w:r>
            <w:r w:rsidRPr="0083430C">
              <w:rPr>
                <w:rStyle w:val="Hyperlink"/>
                <w:noProof/>
              </w:rPr>
              <w:fldChar w:fldCharType="end"/>
            </w:r>
          </w:ins>
        </w:p>
        <w:p w:rsidR="00080909" w:rsidRDefault="00080909">
          <w:pPr>
            <w:pStyle w:val="TOC3"/>
            <w:tabs>
              <w:tab w:val="left" w:pos="660"/>
              <w:tab w:val="right" w:leader="dot" w:pos="9339"/>
            </w:tabs>
            <w:rPr>
              <w:ins w:id="79" w:author="Meir Kalter" w:date="2016-06-21T12:09:00Z"/>
              <w:rFonts w:eastAsiaTheme="minorEastAsia" w:cstheme="minorBidi"/>
              <w:noProof/>
              <w:color w:val="auto"/>
              <w:sz w:val="22"/>
              <w:szCs w:val="22"/>
              <w:bdr w:val="none" w:sz="0" w:space="0" w:color="auto"/>
              <w:lang w:eastAsia="en-US" w:bidi="he-IL"/>
            </w:rPr>
          </w:pPr>
          <w:ins w:id="8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"_Toc454274419"</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83430C">
              <w:rPr>
                <w:rStyle w:val="Hyperlink"/>
                <w:noProof/>
              </w:rPr>
              <w:t>Windows</w:t>
            </w:r>
            <w:r>
              <w:rPr>
                <w:noProof/>
                <w:webHidden/>
              </w:rPr>
              <w:tab/>
            </w:r>
            <w:r>
              <w:rPr>
                <w:noProof/>
                <w:webHidden/>
              </w:rPr>
              <w:fldChar w:fldCharType="begin"/>
            </w:r>
            <w:r>
              <w:rPr>
                <w:noProof/>
                <w:webHidden/>
              </w:rPr>
              <w:instrText xml:space="preserve"> PAGEREF _Toc454274419 \h </w:instrText>
            </w:r>
            <w:r>
              <w:rPr>
                <w:noProof/>
                <w:webHidden/>
              </w:rPr>
            </w:r>
          </w:ins>
          <w:r>
            <w:rPr>
              <w:noProof/>
              <w:webHidden/>
            </w:rPr>
            <w:fldChar w:fldCharType="separate"/>
          </w:r>
          <w:ins w:id="81" w:author="Meir Kalter" w:date="2016-06-21T12:09:00Z">
            <w:r>
              <w:rPr>
                <w:noProof/>
                <w:webHidden/>
              </w:rPr>
              <w:t>16</w:t>
            </w:r>
            <w:r>
              <w:rPr>
                <w:noProof/>
                <w:webHidden/>
              </w:rPr>
              <w:fldChar w:fldCharType="end"/>
            </w:r>
            <w:r w:rsidRPr="0083430C">
              <w:rPr>
                <w:rStyle w:val="Hyperlink"/>
                <w:noProof/>
              </w:rPr>
              <w:fldChar w:fldCharType="end"/>
            </w:r>
          </w:ins>
        </w:p>
        <w:p w:rsidR="00080909" w:rsidRDefault="00080909">
          <w:pPr>
            <w:pStyle w:val="TOC3"/>
            <w:tabs>
              <w:tab w:val="left" w:pos="660"/>
              <w:tab w:val="right" w:leader="dot" w:pos="9339"/>
            </w:tabs>
            <w:rPr>
              <w:ins w:id="82" w:author="Meir Kalter" w:date="2016-06-21T12:09:00Z"/>
              <w:rFonts w:eastAsiaTheme="minorEastAsia" w:cstheme="minorBidi"/>
              <w:noProof/>
              <w:color w:val="auto"/>
              <w:sz w:val="22"/>
              <w:szCs w:val="22"/>
              <w:bdr w:val="none" w:sz="0" w:space="0" w:color="auto"/>
              <w:lang w:eastAsia="en-US" w:bidi="he-IL"/>
            </w:rPr>
          </w:pPr>
          <w:ins w:id="8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"_Toc454274420"</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83430C">
              <w:rPr>
                <w:rStyle w:val="Hyperlink"/>
                <w:noProof/>
              </w:rPr>
              <w:t>Linux</w:t>
            </w:r>
            <w:r>
              <w:rPr>
                <w:noProof/>
                <w:webHidden/>
              </w:rPr>
              <w:tab/>
            </w:r>
            <w:r>
              <w:rPr>
                <w:noProof/>
                <w:webHidden/>
              </w:rPr>
              <w:fldChar w:fldCharType="begin"/>
            </w:r>
            <w:r>
              <w:rPr>
                <w:noProof/>
                <w:webHidden/>
              </w:rPr>
              <w:instrText xml:space="preserve"> PAGEREF _Toc454274420 \h </w:instrText>
            </w:r>
            <w:r>
              <w:rPr>
                <w:noProof/>
                <w:webHidden/>
              </w:rPr>
            </w:r>
          </w:ins>
          <w:r>
            <w:rPr>
              <w:noProof/>
              <w:webHidden/>
            </w:rPr>
            <w:fldChar w:fldCharType="separate"/>
          </w:r>
          <w:ins w:id="84" w:author="Meir Kalter" w:date="2016-06-21T12:09:00Z">
            <w:r>
              <w:rPr>
                <w:noProof/>
                <w:webHidden/>
              </w:rPr>
              <w:t>16</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85" w:author="Meir Kalter" w:date="2016-06-21T12:09:00Z"/>
              <w:rFonts w:eastAsiaTheme="minorEastAsia" w:cstheme="minorBidi"/>
              <w:b w:val="0"/>
              <w:bCs w:val="0"/>
              <w:noProof/>
              <w:color w:val="auto"/>
              <w:sz w:val="22"/>
              <w:szCs w:val="22"/>
              <w:bdr w:val="none" w:sz="0" w:space="0" w:color="auto"/>
              <w:lang w:eastAsia="en-US" w:bidi="he-IL"/>
            </w:rPr>
          </w:pPr>
          <w:ins w:id="8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"_Toc454274422"</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8.2</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Execution of assembler</w:t>
            </w:r>
            <w:r>
              <w:rPr>
                <w:noProof/>
                <w:webHidden/>
              </w:rPr>
              <w:tab/>
            </w:r>
            <w:r>
              <w:rPr>
                <w:noProof/>
                <w:webHidden/>
              </w:rPr>
              <w:fldChar w:fldCharType="begin"/>
            </w:r>
            <w:r>
              <w:rPr>
                <w:noProof/>
                <w:webHidden/>
              </w:rPr>
              <w:instrText xml:space="preserve"> PAGEREF _Toc454274422 \h </w:instrText>
            </w:r>
            <w:r>
              <w:rPr>
                <w:noProof/>
                <w:webHidden/>
              </w:rPr>
            </w:r>
          </w:ins>
          <w:r>
            <w:rPr>
              <w:noProof/>
              <w:webHidden/>
            </w:rPr>
            <w:fldChar w:fldCharType="separate"/>
          </w:r>
          <w:ins w:id="87" w:author="Meir Kalter" w:date="2016-06-21T12:09:00Z">
            <w:r>
              <w:rPr>
                <w:noProof/>
                <w:webHidden/>
              </w:rPr>
              <w:t>16</w:t>
            </w:r>
            <w:r>
              <w:rPr>
                <w:noProof/>
                <w:webHidden/>
              </w:rPr>
              <w:fldChar w:fldCharType="end"/>
            </w:r>
            <w:r w:rsidRPr="0083430C">
              <w:rPr>
                <w:rStyle w:val="Hyperlink"/>
                <w:noProof/>
              </w:rPr>
              <w:fldChar w:fldCharType="end"/>
            </w:r>
          </w:ins>
        </w:p>
        <w:p w:rsidR="00080909" w:rsidRDefault="00080909">
          <w:pPr>
            <w:pStyle w:val="TOC3"/>
            <w:tabs>
              <w:tab w:val="left" w:pos="660"/>
              <w:tab w:val="right" w:leader="dot" w:pos="9339"/>
            </w:tabs>
            <w:rPr>
              <w:ins w:id="88" w:author="Meir Kalter" w:date="2016-06-21T12:09:00Z"/>
              <w:rFonts w:eastAsiaTheme="minorEastAsia" w:cstheme="minorBidi"/>
              <w:noProof/>
              <w:color w:val="auto"/>
              <w:sz w:val="22"/>
              <w:szCs w:val="22"/>
              <w:bdr w:val="none" w:sz="0" w:space="0" w:color="auto"/>
              <w:lang w:eastAsia="en-US" w:bidi="he-IL"/>
            </w:rPr>
          </w:pPr>
          <w:ins w:id="8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"_Toc454274423"</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83430C">
              <w:rPr>
                <w:rStyle w:val="Hyperlink"/>
                <w:noProof/>
              </w:rPr>
              <w:t>Windows</w:t>
            </w:r>
            <w:r>
              <w:rPr>
                <w:noProof/>
                <w:webHidden/>
              </w:rPr>
              <w:tab/>
            </w:r>
            <w:r>
              <w:rPr>
                <w:noProof/>
                <w:webHidden/>
              </w:rPr>
              <w:fldChar w:fldCharType="begin"/>
            </w:r>
            <w:r>
              <w:rPr>
                <w:noProof/>
                <w:webHidden/>
              </w:rPr>
              <w:instrText xml:space="preserve"> PAGEREF _Toc454274423 \h </w:instrText>
            </w:r>
            <w:r>
              <w:rPr>
                <w:noProof/>
                <w:webHidden/>
              </w:rPr>
            </w:r>
          </w:ins>
          <w:r>
            <w:rPr>
              <w:noProof/>
              <w:webHidden/>
            </w:rPr>
            <w:fldChar w:fldCharType="separate"/>
          </w:r>
          <w:ins w:id="90" w:author="Meir Kalter" w:date="2016-06-21T12:09:00Z">
            <w:r>
              <w:rPr>
                <w:noProof/>
                <w:webHidden/>
              </w:rPr>
              <w:t>16</w:t>
            </w:r>
            <w:r>
              <w:rPr>
                <w:noProof/>
                <w:webHidden/>
              </w:rPr>
              <w:fldChar w:fldCharType="end"/>
            </w:r>
            <w:r w:rsidRPr="0083430C">
              <w:rPr>
                <w:rStyle w:val="Hyperlink"/>
                <w:noProof/>
              </w:rPr>
              <w:fldChar w:fldCharType="end"/>
            </w:r>
          </w:ins>
        </w:p>
        <w:p w:rsidR="00080909" w:rsidRDefault="00080909">
          <w:pPr>
            <w:pStyle w:val="TOC3"/>
            <w:tabs>
              <w:tab w:val="left" w:pos="660"/>
              <w:tab w:val="right" w:leader="dot" w:pos="9339"/>
            </w:tabs>
            <w:rPr>
              <w:ins w:id="91" w:author="Meir Kalter" w:date="2016-06-21T12:09:00Z"/>
              <w:rFonts w:eastAsiaTheme="minorEastAsia" w:cstheme="minorBidi"/>
              <w:noProof/>
              <w:color w:val="auto"/>
              <w:sz w:val="22"/>
              <w:szCs w:val="22"/>
              <w:bdr w:val="none" w:sz="0" w:space="0" w:color="auto"/>
              <w:lang w:eastAsia="en-US" w:bidi="he-IL"/>
            </w:rPr>
          </w:pPr>
          <w:ins w:id="92" w:author="Meir Kalter" w:date="2016-06-21T12:09:00Z">
            <w:r w:rsidRPr="0083430C">
              <w:rPr>
                <w:rStyle w:val="Hyperlink"/>
                <w:noProof/>
              </w:rPr>
              <w:lastRenderedPageBreak/>
              <w:fldChar w:fldCharType="begin"/>
            </w:r>
            <w:r w:rsidRPr="0083430C">
              <w:rPr>
                <w:rStyle w:val="Hyperlink"/>
                <w:noProof/>
              </w:rPr>
              <w:instrText xml:space="preserve"> </w:instrText>
            </w:r>
            <w:r>
              <w:rPr>
                <w:noProof/>
              </w:rPr>
              <w:instrText>HYPERLINK \l "_Toc454274424"</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83430C">
              <w:rPr>
                <w:rStyle w:val="Hyperlink"/>
                <w:noProof/>
              </w:rPr>
              <w:t>Linux</w:t>
            </w:r>
            <w:r>
              <w:rPr>
                <w:noProof/>
                <w:webHidden/>
              </w:rPr>
              <w:tab/>
            </w:r>
            <w:r>
              <w:rPr>
                <w:noProof/>
                <w:webHidden/>
              </w:rPr>
              <w:fldChar w:fldCharType="begin"/>
            </w:r>
            <w:r>
              <w:rPr>
                <w:noProof/>
                <w:webHidden/>
              </w:rPr>
              <w:instrText xml:space="preserve"> PAGEREF _Toc454274424 \h </w:instrText>
            </w:r>
            <w:r>
              <w:rPr>
                <w:noProof/>
                <w:webHidden/>
              </w:rPr>
            </w:r>
          </w:ins>
          <w:r>
            <w:rPr>
              <w:noProof/>
              <w:webHidden/>
            </w:rPr>
            <w:fldChar w:fldCharType="separate"/>
          </w:r>
          <w:ins w:id="93" w:author="Meir Kalter" w:date="2016-06-21T12:09:00Z">
            <w:r>
              <w:rPr>
                <w:noProof/>
                <w:webHidden/>
              </w:rPr>
              <w:t>16</w:t>
            </w:r>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94"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9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"_Toc454274425"</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9</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Gui</w:t>
            </w:r>
            <w:r>
              <w:rPr>
                <w:noProof/>
                <w:webHidden/>
              </w:rPr>
              <w:tab/>
            </w:r>
            <w:r>
              <w:rPr>
                <w:noProof/>
                <w:webHidden/>
              </w:rPr>
              <w:fldChar w:fldCharType="begin"/>
            </w:r>
            <w:r>
              <w:rPr>
                <w:noProof/>
                <w:webHidden/>
              </w:rPr>
              <w:instrText xml:space="preserve"> PAGEREF _Toc454274425 \h </w:instrText>
            </w:r>
            <w:r>
              <w:rPr>
                <w:noProof/>
                <w:webHidden/>
              </w:rPr>
            </w:r>
          </w:ins>
          <w:r>
            <w:rPr>
              <w:noProof/>
              <w:webHidden/>
            </w:rPr>
            <w:fldChar w:fldCharType="separate"/>
          </w:r>
          <w:ins w:id="96" w:author="Meir Kalter" w:date="2016-06-21T12:09:00Z">
            <w:r>
              <w:rPr>
                <w:noProof/>
                <w:webHidden/>
              </w:rPr>
              <w:t>17</w:t>
            </w:r>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97" w:author="Meir Kalter" w:date="2016-06-21T12:09:00Z"/>
              <w:rFonts w:eastAsiaTheme="minorEastAsia" w:cstheme="minorBidi"/>
              <w:b w:val="0"/>
              <w:bCs w:val="0"/>
              <w:noProof/>
              <w:color w:val="auto"/>
              <w:sz w:val="22"/>
              <w:szCs w:val="22"/>
              <w:bdr w:val="none" w:sz="0" w:space="0" w:color="auto"/>
              <w:lang w:eastAsia="en-US" w:bidi="he-IL"/>
            </w:rPr>
          </w:pPr>
          <w:ins w:id="9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"_Toc454274426"</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In this section the GUI will be described. The gui has the following items:</w:t>
            </w:r>
            <w:r>
              <w:rPr>
                <w:noProof/>
                <w:webHidden/>
              </w:rPr>
              <w:tab/>
            </w:r>
            <w:r>
              <w:rPr>
                <w:noProof/>
                <w:webHidden/>
              </w:rPr>
              <w:fldChar w:fldCharType="begin"/>
            </w:r>
            <w:r>
              <w:rPr>
                <w:noProof/>
                <w:webHidden/>
              </w:rPr>
              <w:instrText xml:space="preserve"> PAGEREF _Toc454274426 \h </w:instrText>
            </w:r>
            <w:r>
              <w:rPr>
                <w:noProof/>
                <w:webHidden/>
              </w:rPr>
            </w:r>
          </w:ins>
          <w:r>
            <w:rPr>
              <w:noProof/>
              <w:webHidden/>
            </w:rPr>
            <w:fldChar w:fldCharType="separate"/>
          </w:r>
          <w:ins w:id="99" w:author="Meir Kalter" w:date="2016-06-21T12:09:00Z">
            <w:r>
              <w:rPr>
                <w:noProof/>
                <w:webHidden/>
              </w:rPr>
              <w:t>17</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00" w:author="Meir Kalter" w:date="2016-06-21T12:09:00Z"/>
              <w:rFonts w:eastAsiaTheme="minorEastAsia" w:cstheme="minorBidi"/>
              <w:b w:val="0"/>
              <w:bCs w:val="0"/>
              <w:noProof/>
              <w:color w:val="auto"/>
              <w:sz w:val="22"/>
              <w:szCs w:val="22"/>
              <w:bdr w:val="none" w:sz="0" w:space="0" w:color="auto"/>
              <w:lang w:eastAsia="en-US" w:bidi="he-IL"/>
            </w:rPr>
          </w:pPr>
          <w:ins w:id="10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"_Toc454274427"</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9.1</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All parts view</w:t>
            </w:r>
            <w:r>
              <w:rPr>
                <w:noProof/>
                <w:webHidden/>
              </w:rPr>
              <w:tab/>
            </w:r>
            <w:r>
              <w:rPr>
                <w:noProof/>
                <w:webHidden/>
              </w:rPr>
              <w:fldChar w:fldCharType="begin"/>
            </w:r>
            <w:r>
              <w:rPr>
                <w:noProof/>
                <w:webHidden/>
              </w:rPr>
              <w:instrText xml:space="preserve"> PAGEREF _Toc454274427 \h </w:instrText>
            </w:r>
            <w:r>
              <w:rPr>
                <w:noProof/>
                <w:webHidden/>
              </w:rPr>
            </w:r>
          </w:ins>
          <w:r>
            <w:rPr>
              <w:noProof/>
              <w:webHidden/>
            </w:rPr>
            <w:fldChar w:fldCharType="separate"/>
          </w:r>
          <w:ins w:id="102" w:author="Meir Kalter" w:date="2016-06-21T12:09:00Z">
            <w:r>
              <w:rPr>
                <w:noProof/>
                <w:webHidden/>
              </w:rPr>
              <w:t>1</w:t>
            </w:r>
            <w:r>
              <w:rPr>
                <w:noProof/>
                <w:webHidden/>
              </w:rPr>
              <w:t>7</w:t>
            </w:r>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103" w:author="Meir Kalter" w:date="2016-06-21T12:09:00Z"/>
              <w:rFonts w:eastAsiaTheme="minorEastAsia" w:cstheme="minorBidi"/>
              <w:b w:val="0"/>
              <w:bCs w:val="0"/>
              <w:noProof/>
              <w:color w:val="auto"/>
              <w:sz w:val="22"/>
              <w:szCs w:val="22"/>
              <w:bdr w:val="none" w:sz="0" w:space="0" w:color="auto"/>
              <w:lang w:eastAsia="en-US" w:bidi="he-IL"/>
            </w:rPr>
          </w:pPr>
          <w:ins w:id="10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"_Toc454274428"</w:instrText>
            </w:r>
            <w:r w:rsidRPr="0083430C">
              <w:rPr>
                <w:rStyle w:val="Hyperlink"/>
                <w:noProof/>
              </w:rPr>
              <w:instrText xml:space="preserve"> </w:instrText>
            </w:r>
            <w:r w:rsidRPr="0083430C">
              <w:rPr>
                <w:rStyle w:val="Hyperlink"/>
                <w:noProof/>
              </w:rPr>
            </w:r>
            <w:r w:rsidRPr="0083430C">
              <w:rPr>
                <w:rStyle w:val="Hyperlink"/>
                <w:noProof/>
              </w:rPr>
              <w:fldChar w:fldCharType="separate"/>
            </w:r>
            <w:bookmarkStart w:id="105" w:name="_Toc454220918"/>
            <w:r w:rsidRPr="0083430C">
              <w:rPr>
                <w:rStyle w:val="Hyperlink"/>
                <w:rFonts w:ascii="Calibri" w:eastAsia="Calibri" w:hAnsi="Calibri" w:cs="Calibri"/>
                <w:noProof/>
              </w:rPr>
              <w:drawing>
                <wp:inline distT="0" distB="0" distL="0" distR="0" wp14:anchorId="4FE9247A" wp14:editId="3E29345D">
                  <wp:extent cx="5489372" cy="3147823"/>
                  <wp:effectExtent l="0" t="0" r="0" b="0"/>
                  <wp:docPr id="10"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9" cstate="print">
                            <a:extLst/>
                          </a:blip>
                          <a:stretch>
                            <a:fillRect/>
                          </a:stretch>
                        </pic:blipFill>
                        <pic:spPr>
                          <a:xfrm>
                            <a:off x="0" y="0"/>
                            <a:ext cx="5489372" cy="3147823"/>
                          </a:xfrm>
                          <a:prstGeom prst="rect">
                            <a:avLst/>
                          </a:prstGeom>
                          <a:ln w="12700" cap="flat">
                            <a:noFill/>
                            <a:miter lim="400000"/>
                          </a:ln>
                          <a:effectLst/>
                        </pic:spPr>
                      </pic:pic>
                    </a:graphicData>
                  </a:graphic>
                </wp:inline>
              </w:drawing>
            </w:r>
            <w:bookmarkEnd w:id="105"/>
            <w:r>
              <w:rPr>
                <w:noProof/>
                <w:webHidden/>
              </w:rPr>
              <w:tab/>
            </w:r>
            <w:r>
              <w:rPr>
                <w:noProof/>
                <w:webHidden/>
              </w:rPr>
              <w:fldChar w:fldCharType="begin"/>
            </w:r>
            <w:r>
              <w:rPr>
                <w:noProof/>
                <w:webHidden/>
              </w:rPr>
              <w:instrText xml:space="preserve"> PAGEREF _Toc454274428 \h </w:instrText>
            </w:r>
            <w:r>
              <w:rPr>
                <w:noProof/>
                <w:webHidden/>
              </w:rPr>
            </w:r>
          </w:ins>
          <w:r>
            <w:rPr>
              <w:noProof/>
              <w:webHidden/>
            </w:rPr>
            <w:fldChar w:fldCharType="separate"/>
          </w:r>
          <w:ins w:id="106" w:author="Meir Kalter" w:date="2016-06-21T12:09:00Z">
            <w:r>
              <w:rPr>
                <w:noProof/>
                <w:webHidden/>
              </w:rPr>
              <w:t>17</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07" w:author="Meir Kalter" w:date="2016-06-21T12:09:00Z"/>
              <w:rFonts w:eastAsiaTheme="minorEastAsia" w:cstheme="minorBidi"/>
              <w:b w:val="0"/>
              <w:bCs w:val="0"/>
              <w:noProof/>
              <w:color w:val="auto"/>
              <w:sz w:val="22"/>
              <w:szCs w:val="22"/>
              <w:bdr w:val="none" w:sz="0" w:space="0" w:color="auto"/>
              <w:lang w:eastAsia="en-US" w:bidi="he-IL"/>
            </w:rPr>
          </w:pPr>
          <w:ins w:id="10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"_Toc454274440"</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9.2</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Editing/saving</w:t>
            </w:r>
            <w:r w:rsidRPr="0083430C">
              <w:rPr>
                <w:rStyle w:val="Hyperlink"/>
                <w:noProof/>
              </w:rPr>
              <w:t xml:space="preserve"> </w:t>
            </w:r>
            <w:r w:rsidRPr="0083430C">
              <w:rPr>
                <w:rStyle w:val="Hyperlink"/>
                <w:rFonts w:eastAsia="Arial Unicode MS" w:cs="Arial Unicode MS"/>
                <w:noProof/>
              </w:rPr>
              <w:t>assembler/memory files</w:t>
            </w:r>
            <w:r>
              <w:rPr>
                <w:noProof/>
                <w:webHidden/>
              </w:rPr>
              <w:tab/>
            </w:r>
            <w:r>
              <w:rPr>
                <w:noProof/>
                <w:webHidden/>
              </w:rPr>
              <w:fldChar w:fldCharType="begin"/>
            </w:r>
            <w:r>
              <w:rPr>
                <w:noProof/>
                <w:webHidden/>
              </w:rPr>
              <w:instrText xml:space="preserve"> PAGEREF _Toc454274440 \h </w:instrText>
            </w:r>
            <w:r>
              <w:rPr>
                <w:noProof/>
                <w:webHidden/>
              </w:rPr>
            </w:r>
          </w:ins>
          <w:r>
            <w:rPr>
              <w:noProof/>
              <w:webHidden/>
            </w:rPr>
            <w:fldChar w:fldCharType="separate"/>
          </w:r>
          <w:ins w:id="109" w:author="Meir Kalter" w:date="2016-06-21T12:09:00Z">
            <w:r>
              <w:rPr>
                <w:noProof/>
                <w:webHidden/>
              </w:rPr>
              <w:t>18</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10" w:author="Meir Kalter" w:date="2016-06-21T12:09:00Z"/>
              <w:rFonts w:eastAsiaTheme="minorEastAsia" w:cstheme="minorBidi"/>
              <w:noProof/>
              <w:color w:val="auto"/>
              <w:sz w:val="22"/>
              <w:szCs w:val="22"/>
              <w:bdr w:val="none" w:sz="0" w:space="0" w:color="auto"/>
              <w:lang w:eastAsia="en-US" w:bidi="he-IL"/>
            </w:rPr>
          </w:pPr>
          <w:ins w:id="11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"_Toc454274442"</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9.2.1</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cs="Arial Unicode MS"/>
                <w:noProof/>
              </w:rPr>
              <w:t>Open assembler file</w:t>
            </w:r>
            <w:r>
              <w:rPr>
                <w:noProof/>
                <w:webHidden/>
              </w:rPr>
              <w:tab/>
            </w:r>
            <w:r>
              <w:rPr>
                <w:noProof/>
                <w:webHidden/>
              </w:rPr>
              <w:fldChar w:fldCharType="begin"/>
            </w:r>
            <w:r>
              <w:rPr>
                <w:noProof/>
                <w:webHidden/>
              </w:rPr>
              <w:instrText xml:space="preserve"> PAGEREF _Toc454274442 \h </w:instrText>
            </w:r>
            <w:r>
              <w:rPr>
                <w:noProof/>
                <w:webHidden/>
              </w:rPr>
            </w:r>
          </w:ins>
          <w:r>
            <w:rPr>
              <w:noProof/>
              <w:webHidden/>
            </w:rPr>
            <w:fldChar w:fldCharType="separate"/>
          </w:r>
          <w:ins w:id="112" w:author="Meir Kalter" w:date="2016-06-21T12:09:00Z">
            <w:r>
              <w:rPr>
                <w:noProof/>
                <w:webHidden/>
              </w:rPr>
              <w:t>18</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13" w:author="Meir Kalter" w:date="2016-06-21T12:09:00Z"/>
              <w:rFonts w:eastAsiaTheme="minorEastAsia" w:cstheme="minorBidi"/>
              <w:noProof/>
              <w:color w:val="auto"/>
              <w:sz w:val="22"/>
              <w:szCs w:val="22"/>
              <w:bdr w:val="none" w:sz="0" w:space="0" w:color="auto"/>
              <w:lang w:eastAsia="en-US" w:bidi="he-IL"/>
            </w:rPr>
          </w:pPr>
          <w:ins w:id="11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"_Toc454274443"</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9.2.2</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cs="Arial Unicode MS"/>
                <w:noProof/>
              </w:rPr>
              <w:t>Save assembler file</w:t>
            </w:r>
            <w:r>
              <w:rPr>
                <w:noProof/>
                <w:webHidden/>
              </w:rPr>
              <w:tab/>
            </w:r>
            <w:r>
              <w:rPr>
                <w:noProof/>
                <w:webHidden/>
              </w:rPr>
              <w:fldChar w:fldCharType="begin"/>
            </w:r>
            <w:r>
              <w:rPr>
                <w:noProof/>
                <w:webHidden/>
              </w:rPr>
              <w:instrText xml:space="preserve"> PAGEREF _Toc454274443 \h </w:instrText>
            </w:r>
            <w:r>
              <w:rPr>
                <w:noProof/>
                <w:webHidden/>
              </w:rPr>
            </w:r>
          </w:ins>
          <w:r>
            <w:rPr>
              <w:noProof/>
              <w:webHidden/>
            </w:rPr>
            <w:fldChar w:fldCharType="separate"/>
          </w:r>
          <w:ins w:id="115" w:author="Meir Kalter" w:date="2016-06-21T12:09:00Z">
            <w:r>
              <w:rPr>
                <w:noProof/>
                <w:webHidden/>
              </w:rPr>
              <w:t>18</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16" w:author="Meir Kalter" w:date="2016-06-21T12:09:00Z"/>
              <w:rFonts w:eastAsiaTheme="minorEastAsia" w:cstheme="minorBidi"/>
              <w:b w:val="0"/>
              <w:bCs w:val="0"/>
              <w:noProof/>
              <w:color w:val="auto"/>
              <w:sz w:val="22"/>
              <w:szCs w:val="22"/>
              <w:bdr w:val="none" w:sz="0" w:space="0" w:color="auto"/>
              <w:lang w:eastAsia="en-US" w:bidi="he-IL"/>
            </w:rPr>
          </w:pPr>
          <w:ins w:id="11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"_Toc454274444"</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Arial Unicode MS"/>
                <w:noProof/>
              </w:rPr>
              <w:t>9.3</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noProof/>
              </w:rPr>
              <w:t>Memory view</w:t>
            </w:r>
            <w:r>
              <w:rPr>
                <w:noProof/>
                <w:webHidden/>
              </w:rPr>
              <w:tab/>
            </w:r>
            <w:r>
              <w:rPr>
                <w:noProof/>
                <w:webHidden/>
              </w:rPr>
              <w:fldChar w:fldCharType="begin"/>
            </w:r>
            <w:r>
              <w:rPr>
                <w:noProof/>
                <w:webHidden/>
              </w:rPr>
              <w:instrText xml:space="preserve"> PAGEREF _Toc454274444 \h </w:instrText>
            </w:r>
            <w:r>
              <w:rPr>
                <w:noProof/>
                <w:webHidden/>
              </w:rPr>
            </w:r>
          </w:ins>
          <w:r>
            <w:rPr>
              <w:noProof/>
              <w:webHidden/>
            </w:rPr>
            <w:fldChar w:fldCharType="separate"/>
          </w:r>
          <w:ins w:id="118" w:author="Meir Kalter" w:date="2016-06-21T12:09:00Z">
            <w:r>
              <w:rPr>
                <w:noProof/>
                <w:webHidden/>
              </w:rPr>
              <w:t>20</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19" w:author="Meir Kalter" w:date="2016-06-21T12:09:00Z"/>
              <w:rFonts w:eastAsiaTheme="minorEastAsia" w:cstheme="minorBidi"/>
              <w:noProof/>
              <w:color w:val="auto"/>
              <w:sz w:val="22"/>
              <w:szCs w:val="22"/>
              <w:bdr w:val="none" w:sz="0" w:space="0" w:color="auto"/>
              <w:lang w:eastAsia="en-US" w:bidi="he-IL"/>
            </w:rPr>
          </w:pPr>
          <w:ins w:id="12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"_Toc454274445"</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Arial Unicode MS"/>
                <w:noProof/>
              </w:rPr>
              <w:t>9.3.1</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noProof/>
              </w:rPr>
              <w:t>Memory</w:t>
            </w:r>
            <w:r>
              <w:rPr>
                <w:noProof/>
                <w:webHidden/>
              </w:rPr>
              <w:tab/>
            </w:r>
            <w:r>
              <w:rPr>
                <w:noProof/>
                <w:webHidden/>
              </w:rPr>
              <w:fldChar w:fldCharType="begin"/>
            </w:r>
            <w:r>
              <w:rPr>
                <w:noProof/>
                <w:webHidden/>
              </w:rPr>
              <w:instrText xml:space="preserve"> PAGEREF _Toc454274445 \h </w:instrText>
            </w:r>
            <w:r>
              <w:rPr>
                <w:noProof/>
                <w:webHidden/>
              </w:rPr>
            </w:r>
          </w:ins>
          <w:r>
            <w:rPr>
              <w:noProof/>
              <w:webHidden/>
            </w:rPr>
            <w:fldChar w:fldCharType="separate"/>
          </w:r>
          <w:ins w:id="121" w:author="Meir Kalter" w:date="2016-06-21T12:09:00Z">
            <w:r>
              <w:rPr>
                <w:noProof/>
                <w:webHidden/>
              </w:rPr>
              <w:t>20</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22" w:author="Meir Kalter" w:date="2016-06-21T12:09:00Z"/>
              <w:rFonts w:eastAsiaTheme="minorEastAsia" w:cstheme="minorBidi"/>
              <w:noProof/>
              <w:color w:val="auto"/>
              <w:sz w:val="22"/>
              <w:szCs w:val="22"/>
              <w:bdr w:val="none" w:sz="0" w:space="0" w:color="auto"/>
              <w:lang w:eastAsia="en-US" w:bidi="he-IL"/>
            </w:rPr>
          </w:pPr>
          <w:ins w:id="12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"_Toc454274446"</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Arial Unicode MS"/>
                <w:noProof/>
              </w:rPr>
              <w:t>9.3.2</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noProof/>
              </w:rPr>
              <w:t>Instruction cpu</w:t>
            </w:r>
            <w:r>
              <w:rPr>
                <w:noProof/>
                <w:webHidden/>
              </w:rPr>
              <w:tab/>
            </w:r>
            <w:r>
              <w:rPr>
                <w:noProof/>
                <w:webHidden/>
              </w:rPr>
              <w:fldChar w:fldCharType="begin"/>
            </w:r>
            <w:r>
              <w:rPr>
                <w:noProof/>
                <w:webHidden/>
              </w:rPr>
              <w:instrText xml:space="preserve"> PAGEREF _Toc454274446 \h </w:instrText>
            </w:r>
            <w:r>
              <w:rPr>
                <w:noProof/>
                <w:webHidden/>
              </w:rPr>
            </w:r>
          </w:ins>
          <w:r>
            <w:rPr>
              <w:noProof/>
              <w:webHidden/>
            </w:rPr>
            <w:fldChar w:fldCharType="separate"/>
          </w:r>
          <w:ins w:id="124" w:author="Meir Kalter" w:date="2016-06-21T12:09:00Z">
            <w:r>
              <w:rPr>
                <w:noProof/>
                <w:webHidden/>
              </w:rPr>
              <w:t>20</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25" w:author="Meir Kalter" w:date="2016-06-21T12:09:00Z"/>
              <w:rFonts w:eastAsiaTheme="minorEastAsia" w:cstheme="minorBidi"/>
              <w:noProof/>
              <w:color w:val="auto"/>
              <w:sz w:val="22"/>
              <w:szCs w:val="22"/>
              <w:bdr w:val="none" w:sz="0" w:space="0" w:color="auto"/>
              <w:lang w:eastAsia="en-US" w:bidi="he-IL"/>
            </w:rPr>
          </w:pPr>
          <w:ins w:id="12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"_Toc454274447"</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9.3.3</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noProof/>
              </w:rPr>
              <w:t>Stack</w:t>
            </w:r>
            <w:r>
              <w:rPr>
                <w:noProof/>
                <w:webHidden/>
              </w:rPr>
              <w:tab/>
            </w:r>
            <w:r>
              <w:rPr>
                <w:noProof/>
                <w:webHidden/>
              </w:rPr>
              <w:fldChar w:fldCharType="begin"/>
            </w:r>
            <w:r>
              <w:rPr>
                <w:noProof/>
                <w:webHidden/>
              </w:rPr>
              <w:instrText xml:space="preserve"> PAGEREF _Toc454274447 \h </w:instrText>
            </w:r>
            <w:r>
              <w:rPr>
                <w:noProof/>
                <w:webHidden/>
              </w:rPr>
            </w:r>
          </w:ins>
          <w:r>
            <w:rPr>
              <w:noProof/>
              <w:webHidden/>
            </w:rPr>
            <w:fldChar w:fldCharType="separate"/>
          </w:r>
          <w:ins w:id="127" w:author="Meir Kalter" w:date="2016-06-21T12:09:00Z">
            <w:r>
              <w:rPr>
                <w:noProof/>
                <w:webHidden/>
              </w:rPr>
              <w:t>20</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28" w:author="Meir Kalter" w:date="2016-06-21T12:09:00Z"/>
              <w:rFonts w:eastAsiaTheme="minorEastAsia" w:cstheme="minorBidi"/>
              <w:b w:val="0"/>
              <w:bCs w:val="0"/>
              <w:noProof/>
              <w:color w:val="auto"/>
              <w:sz w:val="22"/>
              <w:szCs w:val="22"/>
              <w:bdr w:val="none" w:sz="0" w:space="0" w:color="auto"/>
              <w:lang w:eastAsia="en-US" w:bidi="he-IL"/>
            </w:rPr>
          </w:pPr>
          <w:ins w:id="12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"_Toc454274448"</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Arial Unicode MS"/>
                <w:noProof/>
              </w:rPr>
              <w:t>9.4</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noProof/>
              </w:rPr>
              <w:t>Seven segment display</w:t>
            </w:r>
            <w:r>
              <w:rPr>
                <w:noProof/>
                <w:webHidden/>
              </w:rPr>
              <w:tab/>
            </w:r>
            <w:r>
              <w:rPr>
                <w:noProof/>
                <w:webHidden/>
              </w:rPr>
              <w:fldChar w:fldCharType="begin"/>
            </w:r>
            <w:r>
              <w:rPr>
                <w:noProof/>
                <w:webHidden/>
              </w:rPr>
              <w:instrText xml:space="preserve"> PAGEREF _Toc454274448 \h </w:instrText>
            </w:r>
            <w:r>
              <w:rPr>
                <w:noProof/>
                <w:webHidden/>
              </w:rPr>
            </w:r>
          </w:ins>
          <w:r>
            <w:rPr>
              <w:noProof/>
              <w:webHidden/>
            </w:rPr>
            <w:fldChar w:fldCharType="separate"/>
          </w:r>
          <w:ins w:id="130" w:author="Meir Kalter" w:date="2016-06-21T12:09:00Z">
            <w:r>
              <w:rPr>
                <w:noProof/>
                <w:webHidden/>
              </w:rPr>
              <w:t>20</w:t>
            </w:r>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31" w:author="Meir Kalter" w:date="2016-06-21T12:09:00Z"/>
              <w:rFonts w:eastAsiaTheme="minorEastAsia" w:cstheme="minorBidi"/>
              <w:noProof/>
              <w:color w:val="auto"/>
              <w:sz w:val="22"/>
              <w:szCs w:val="22"/>
              <w:bdr w:val="none" w:sz="0" w:space="0" w:color="auto"/>
              <w:lang w:eastAsia="en-US" w:bidi="he-IL"/>
            </w:rPr>
          </w:pPr>
          <w:ins w:id="13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"_Toc454274449"</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Arial Unicode MS"/>
                <w:noProof/>
              </w:rPr>
              <w:t>9.4.1</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_Toc454274449 \h </w:instrText>
            </w:r>
            <w:r>
              <w:rPr>
                <w:noProof/>
                <w:webHidden/>
              </w:rPr>
            </w:r>
          </w:ins>
          <w:r>
            <w:rPr>
              <w:noProof/>
              <w:webHidden/>
            </w:rPr>
            <w:fldChar w:fldCharType="separate"/>
          </w:r>
          <w:ins w:id="133" w:author="Meir Kalter" w:date="2016-06-21T12:09:00Z">
            <w:r>
              <w:rPr>
                <w:noProof/>
                <w:webHidden/>
              </w:rPr>
              <w:t>21</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34" w:author="Meir Kalter" w:date="2016-06-21T12:09:00Z"/>
              <w:rFonts w:eastAsiaTheme="minorEastAsia" w:cstheme="minorBidi"/>
              <w:b w:val="0"/>
              <w:bCs w:val="0"/>
              <w:noProof/>
              <w:color w:val="auto"/>
              <w:sz w:val="22"/>
              <w:szCs w:val="22"/>
              <w:bdr w:val="none" w:sz="0" w:space="0" w:color="auto"/>
              <w:lang w:eastAsia="en-US" w:bidi="he-IL"/>
            </w:rPr>
          </w:pPr>
          <w:ins w:id="13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"_Toc454274450"</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9.5</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Toolbar</w:t>
            </w:r>
            <w:r>
              <w:rPr>
                <w:noProof/>
                <w:webHidden/>
              </w:rPr>
              <w:tab/>
            </w:r>
            <w:r>
              <w:rPr>
                <w:noProof/>
                <w:webHidden/>
              </w:rPr>
              <w:fldChar w:fldCharType="begin"/>
            </w:r>
            <w:r>
              <w:rPr>
                <w:noProof/>
                <w:webHidden/>
              </w:rPr>
              <w:instrText xml:space="preserve"> PAGEREF _Toc454274450 \h </w:instrText>
            </w:r>
            <w:r>
              <w:rPr>
                <w:noProof/>
                <w:webHidden/>
              </w:rPr>
            </w:r>
          </w:ins>
          <w:r>
            <w:rPr>
              <w:noProof/>
              <w:webHidden/>
            </w:rPr>
            <w:fldChar w:fldCharType="separate"/>
          </w:r>
          <w:ins w:id="136" w:author="Meir Kalter" w:date="2016-06-21T12:09:00Z">
            <w:r>
              <w:rPr>
                <w:noProof/>
                <w:webHidden/>
              </w:rPr>
              <w:t>22</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37" w:author="Meir Kalter" w:date="2016-06-21T12:09:00Z"/>
              <w:rFonts w:eastAsiaTheme="minorEastAsia" w:cstheme="minorBidi"/>
              <w:b w:val="0"/>
              <w:bCs w:val="0"/>
              <w:noProof/>
              <w:color w:val="auto"/>
              <w:sz w:val="22"/>
              <w:szCs w:val="22"/>
              <w:bdr w:val="none" w:sz="0" w:space="0" w:color="auto"/>
              <w:lang w:eastAsia="en-US" w:bidi="he-IL"/>
            </w:rPr>
          </w:pPr>
          <w:ins w:id="13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"_Toc454274451"</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hAnsi="Arial Unicode MS"/>
                <w:noProof/>
              </w:rPr>
              <w:t>1.1.</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Gui Menu</w:t>
            </w:r>
            <w:r>
              <w:rPr>
                <w:noProof/>
                <w:webHidden/>
              </w:rPr>
              <w:tab/>
            </w:r>
            <w:r>
              <w:rPr>
                <w:noProof/>
                <w:webHidden/>
              </w:rPr>
              <w:fldChar w:fldCharType="begin"/>
            </w:r>
            <w:r>
              <w:rPr>
                <w:noProof/>
                <w:webHidden/>
              </w:rPr>
              <w:instrText xml:space="preserve"> PAGEREF _Toc454274451 \h </w:instrText>
            </w:r>
            <w:r>
              <w:rPr>
                <w:noProof/>
                <w:webHidden/>
              </w:rPr>
            </w:r>
          </w:ins>
          <w:r>
            <w:rPr>
              <w:noProof/>
              <w:webHidden/>
            </w:rPr>
            <w:fldChar w:fldCharType="separate"/>
          </w:r>
          <w:ins w:id="139" w:author="Meir Kalter" w:date="2016-06-21T12:09:00Z">
            <w:r>
              <w:rPr>
                <w:noProof/>
                <w:webHidden/>
              </w:rPr>
              <w:t>22</w:t>
            </w:r>
            <w:r>
              <w:rPr>
                <w:noProof/>
                <w:webHidden/>
              </w:rPr>
              <w:fldChar w:fldCharType="end"/>
            </w:r>
            <w:r w:rsidRPr="0083430C">
              <w:rPr>
                <w:rStyle w:val="Hyperlink"/>
                <w:noProof/>
              </w:rPr>
              <w:fldChar w:fldCharType="end"/>
            </w:r>
          </w:ins>
        </w:p>
        <w:p w:rsidR="00080909" w:rsidRDefault="00080909">
          <w:pPr>
            <w:pStyle w:val="TOC1"/>
            <w:tabs>
              <w:tab w:val="left" w:pos="660"/>
              <w:tab w:val="right" w:leader="dot" w:pos="9339"/>
            </w:tabs>
            <w:rPr>
              <w:ins w:id="140"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4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"_Toc454274452"</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10</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Gui behaviour</w:t>
            </w:r>
            <w:r>
              <w:rPr>
                <w:noProof/>
                <w:webHidden/>
              </w:rPr>
              <w:tab/>
            </w:r>
            <w:r>
              <w:rPr>
                <w:noProof/>
                <w:webHidden/>
              </w:rPr>
              <w:fldChar w:fldCharType="begin"/>
            </w:r>
            <w:r>
              <w:rPr>
                <w:noProof/>
                <w:webHidden/>
              </w:rPr>
              <w:instrText xml:space="preserve"> PAGEREF _Toc454274452 \h </w:instrText>
            </w:r>
            <w:r>
              <w:rPr>
                <w:noProof/>
                <w:webHidden/>
              </w:rPr>
            </w:r>
          </w:ins>
          <w:r>
            <w:rPr>
              <w:noProof/>
              <w:webHidden/>
            </w:rPr>
            <w:fldChar w:fldCharType="separate"/>
          </w:r>
          <w:ins w:id="142" w:author="Meir Kalter" w:date="2016-06-21T12:09:00Z">
            <w:r>
              <w:rPr>
                <w:noProof/>
                <w:webHidden/>
              </w:rPr>
              <w:t>23</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43" w:author="Meir Kalter" w:date="2016-06-21T12:09:00Z"/>
              <w:rFonts w:eastAsiaTheme="minorEastAsia" w:cstheme="minorBidi"/>
              <w:b w:val="0"/>
              <w:bCs w:val="0"/>
              <w:noProof/>
              <w:color w:val="auto"/>
              <w:sz w:val="22"/>
              <w:szCs w:val="22"/>
              <w:bdr w:val="none" w:sz="0" w:space="0" w:color="auto"/>
              <w:lang w:eastAsia="en-US" w:bidi="he-IL"/>
            </w:rPr>
          </w:pPr>
          <w:ins w:id="14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"_Toc454274453"</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10.1</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File types used in the simulator</w:t>
            </w:r>
            <w:r>
              <w:rPr>
                <w:noProof/>
                <w:webHidden/>
              </w:rPr>
              <w:tab/>
            </w:r>
            <w:r>
              <w:rPr>
                <w:noProof/>
                <w:webHidden/>
              </w:rPr>
              <w:fldChar w:fldCharType="begin"/>
            </w:r>
            <w:r>
              <w:rPr>
                <w:noProof/>
                <w:webHidden/>
              </w:rPr>
              <w:instrText xml:space="preserve"> PAGEREF _Toc454274453 \h </w:instrText>
            </w:r>
            <w:r>
              <w:rPr>
                <w:noProof/>
                <w:webHidden/>
              </w:rPr>
            </w:r>
          </w:ins>
          <w:r>
            <w:rPr>
              <w:noProof/>
              <w:webHidden/>
            </w:rPr>
            <w:fldChar w:fldCharType="separate"/>
          </w:r>
          <w:ins w:id="145" w:author="Meir Kalter" w:date="2016-06-21T12:09:00Z">
            <w:r>
              <w:rPr>
                <w:noProof/>
                <w:webHidden/>
              </w:rPr>
              <w:t>23</w:t>
            </w:r>
            <w:r>
              <w:rPr>
                <w:noProof/>
                <w:webHidden/>
              </w:rPr>
              <w:fldChar w:fldCharType="end"/>
            </w:r>
            <w:r w:rsidRPr="0083430C">
              <w:rPr>
                <w:rStyle w:val="Hyperlink"/>
                <w:noProof/>
              </w:rPr>
              <w:fldChar w:fldCharType="end"/>
            </w:r>
          </w:ins>
        </w:p>
        <w:p w:rsidR="00080909" w:rsidRDefault="00080909">
          <w:pPr>
            <w:pStyle w:val="TOC3"/>
            <w:tabs>
              <w:tab w:val="left" w:pos="1100"/>
              <w:tab w:val="right" w:leader="dot" w:pos="9339"/>
            </w:tabs>
            <w:rPr>
              <w:ins w:id="146" w:author="Meir Kalter" w:date="2016-06-21T12:09:00Z"/>
              <w:rFonts w:eastAsiaTheme="minorEastAsia" w:cstheme="minorBidi"/>
              <w:noProof/>
              <w:color w:val="auto"/>
              <w:sz w:val="22"/>
              <w:szCs w:val="22"/>
              <w:bdr w:val="none" w:sz="0" w:space="0" w:color="auto"/>
              <w:lang w:eastAsia="en-US" w:bidi="he-IL"/>
            </w:rPr>
          </w:pPr>
          <w:ins w:id="14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"_Toc454274454"</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10.1.1</w:t>
            </w:r>
            <w:r>
              <w:rPr>
                <w:rFonts w:eastAsiaTheme="minorEastAsia" w:cstheme="minorBidi"/>
                <w:noProof/>
                <w:color w:val="auto"/>
                <w:sz w:val="22"/>
                <w:szCs w:val="22"/>
                <w:bdr w:val="none" w:sz="0" w:space="0" w:color="auto"/>
                <w:lang w:eastAsia="en-US" w:bidi="he-IL"/>
              </w:rPr>
              <w:tab/>
            </w:r>
            <w:r w:rsidRPr="0083430C">
              <w:rPr>
                <w:rStyle w:val="Hyperlink"/>
                <w:noProof/>
              </w:rPr>
              <w:t>Files that could be used in the Simulator</w:t>
            </w:r>
            <w:r>
              <w:rPr>
                <w:noProof/>
                <w:webHidden/>
              </w:rPr>
              <w:tab/>
            </w:r>
            <w:r>
              <w:rPr>
                <w:noProof/>
                <w:webHidden/>
              </w:rPr>
              <w:fldChar w:fldCharType="begin"/>
            </w:r>
            <w:r>
              <w:rPr>
                <w:noProof/>
                <w:webHidden/>
              </w:rPr>
              <w:instrText xml:space="preserve"> PAGEREF _Toc454274454 \h </w:instrText>
            </w:r>
            <w:r>
              <w:rPr>
                <w:noProof/>
                <w:webHidden/>
              </w:rPr>
            </w:r>
          </w:ins>
          <w:r>
            <w:rPr>
              <w:noProof/>
              <w:webHidden/>
            </w:rPr>
            <w:fldChar w:fldCharType="separate"/>
          </w:r>
          <w:ins w:id="148" w:author="Meir Kalter" w:date="2016-06-21T12:09:00Z">
            <w:r>
              <w:rPr>
                <w:noProof/>
                <w:webHidden/>
              </w:rPr>
              <w:t>23</w:t>
            </w:r>
            <w:r>
              <w:rPr>
                <w:noProof/>
                <w:webHidden/>
              </w:rPr>
              <w:fldChar w:fldCharType="end"/>
            </w:r>
            <w:r w:rsidRPr="0083430C">
              <w:rPr>
                <w:rStyle w:val="Hyperlink"/>
                <w:noProof/>
              </w:rPr>
              <w:fldChar w:fldCharType="end"/>
            </w:r>
          </w:ins>
        </w:p>
        <w:p w:rsidR="00080909" w:rsidRDefault="00080909">
          <w:pPr>
            <w:pStyle w:val="TOC3"/>
            <w:tabs>
              <w:tab w:val="right" w:leader="dot" w:pos="9339"/>
            </w:tabs>
            <w:rPr>
              <w:ins w:id="149" w:author="Meir Kalter" w:date="2016-06-21T12:09:00Z"/>
              <w:rFonts w:eastAsiaTheme="minorEastAsia" w:cstheme="minorBidi"/>
              <w:noProof/>
              <w:color w:val="auto"/>
              <w:sz w:val="22"/>
              <w:szCs w:val="22"/>
              <w:bdr w:val="none" w:sz="0" w:space="0" w:color="auto"/>
              <w:lang w:eastAsia="en-US" w:bidi="he-IL"/>
            </w:rPr>
          </w:pPr>
          <w:ins w:id="15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"_Toc454274455"</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i/>
                <w:iCs/>
                <w:noProof/>
              </w:rPr>
              <w:t>The Simulator could work without any files. The files are only for storing/loading previous Assembler /memory files.</w:t>
            </w:r>
            <w:r>
              <w:rPr>
                <w:noProof/>
                <w:webHidden/>
              </w:rPr>
              <w:tab/>
            </w:r>
            <w:r>
              <w:rPr>
                <w:noProof/>
                <w:webHidden/>
              </w:rPr>
              <w:fldChar w:fldCharType="begin"/>
            </w:r>
            <w:r>
              <w:rPr>
                <w:noProof/>
                <w:webHidden/>
              </w:rPr>
              <w:instrText xml:space="preserve"> PAGEREF _Toc454274455 \h </w:instrText>
            </w:r>
            <w:r>
              <w:rPr>
                <w:noProof/>
                <w:webHidden/>
              </w:rPr>
            </w:r>
          </w:ins>
          <w:r>
            <w:rPr>
              <w:noProof/>
              <w:webHidden/>
            </w:rPr>
            <w:fldChar w:fldCharType="separate"/>
          </w:r>
          <w:ins w:id="151" w:author="Meir Kalter" w:date="2016-06-21T12:09:00Z">
            <w:r>
              <w:rPr>
                <w:noProof/>
                <w:webHidden/>
              </w:rPr>
              <w:t>23</w:t>
            </w:r>
            <w:r>
              <w:rPr>
                <w:noProof/>
                <w:webHidden/>
              </w:rPr>
              <w:fldChar w:fldCharType="end"/>
            </w:r>
            <w:r w:rsidRPr="0083430C">
              <w:rPr>
                <w:rStyle w:val="Hyperlink"/>
                <w:noProof/>
              </w:rPr>
              <w:fldChar w:fldCharType="end"/>
            </w:r>
          </w:ins>
        </w:p>
        <w:p w:rsidR="00080909" w:rsidRDefault="00080909">
          <w:pPr>
            <w:pStyle w:val="TOC3"/>
            <w:tabs>
              <w:tab w:val="right" w:leader="dot" w:pos="9339"/>
            </w:tabs>
            <w:rPr>
              <w:ins w:id="152" w:author="Meir Kalter" w:date="2016-06-21T12:09:00Z"/>
              <w:rFonts w:eastAsiaTheme="minorEastAsia" w:cstheme="minorBidi"/>
              <w:noProof/>
              <w:color w:val="auto"/>
              <w:sz w:val="22"/>
              <w:szCs w:val="22"/>
              <w:bdr w:val="none" w:sz="0" w:space="0" w:color="auto"/>
              <w:lang w:eastAsia="en-US" w:bidi="he-IL"/>
            </w:rPr>
          </w:pPr>
          <w:ins w:id="15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"_Toc454274456"</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Theme="majorHAnsi" w:eastAsiaTheme="majorEastAsia" w:hAnsiTheme="majorHAnsi" w:cstheme="majorBidi"/>
                <w:b/>
                <w:bCs/>
                <w:noProof/>
              </w:rPr>
              <w:t>ASM</w:t>
            </w:r>
            <w:r>
              <w:rPr>
                <w:noProof/>
                <w:webHidden/>
              </w:rPr>
              <w:tab/>
            </w:r>
            <w:r>
              <w:rPr>
                <w:noProof/>
                <w:webHidden/>
              </w:rPr>
              <w:fldChar w:fldCharType="begin"/>
            </w:r>
            <w:r>
              <w:rPr>
                <w:noProof/>
                <w:webHidden/>
              </w:rPr>
              <w:instrText xml:space="preserve"> PAGEREF _Toc454274456 \h </w:instrText>
            </w:r>
            <w:r>
              <w:rPr>
                <w:noProof/>
                <w:webHidden/>
              </w:rPr>
            </w:r>
          </w:ins>
          <w:r>
            <w:rPr>
              <w:noProof/>
              <w:webHidden/>
            </w:rPr>
            <w:fldChar w:fldCharType="separate"/>
          </w:r>
          <w:ins w:id="154" w:author="Meir Kalter" w:date="2016-06-21T12:09:00Z">
            <w:r>
              <w:rPr>
                <w:noProof/>
                <w:webHidden/>
              </w:rPr>
              <w:t>23</w:t>
            </w:r>
            <w:r>
              <w:rPr>
                <w:noProof/>
                <w:webHidden/>
              </w:rPr>
              <w:fldChar w:fldCharType="end"/>
            </w:r>
            <w:r w:rsidRPr="0083430C">
              <w:rPr>
                <w:rStyle w:val="Hyperlink"/>
                <w:noProof/>
              </w:rPr>
              <w:fldChar w:fldCharType="end"/>
            </w:r>
          </w:ins>
        </w:p>
        <w:p w:rsidR="00080909" w:rsidRDefault="00080909">
          <w:pPr>
            <w:pStyle w:val="TOC3"/>
            <w:tabs>
              <w:tab w:val="right" w:leader="dot" w:pos="9339"/>
            </w:tabs>
            <w:rPr>
              <w:ins w:id="155" w:author="Meir Kalter" w:date="2016-06-21T12:09:00Z"/>
              <w:rFonts w:eastAsiaTheme="minorEastAsia" w:cstheme="minorBidi"/>
              <w:noProof/>
              <w:color w:val="auto"/>
              <w:sz w:val="22"/>
              <w:szCs w:val="22"/>
              <w:bdr w:val="none" w:sz="0" w:space="0" w:color="auto"/>
              <w:lang w:eastAsia="en-US" w:bidi="he-IL"/>
            </w:rPr>
          </w:pPr>
          <w:ins w:id="15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"_Toc454274457"</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Theme="majorHAnsi" w:eastAsiaTheme="majorEastAsia" w:hAnsiTheme="majorHAnsi" w:cstheme="majorBidi"/>
                <w:b/>
                <w:bCs/>
                <w:noProof/>
              </w:rPr>
              <w:t>MEM</w:t>
            </w:r>
            <w:r>
              <w:rPr>
                <w:noProof/>
                <w:webHidden/>
              </w:rPr>
              <w:tab/>
            </w:r>
            <w:r>
              <w:rPr>
                <w:noProof/>
                <w:webHidden/>
              </w:rPr>
              <w:fldChar w:fldCharType="begin"/>
            </w:r>
            <w:r>
              <w:rPr>
                <w:noProof/>
                <w:webHidden/>
              </w:rPr>
              <w:instrText xml:space="preserve"> PAGEREF _Toc454274457 \h </w:instrText>
            </w:r>
            <w:r>
              <w:rPr>
                <w:noProof/>
                <w:webHidden/>
              </w:rPr>
            </w:r>
          </w:ins>
          <w:r>
            <w:rPr>
              <w:noProof/>
              <w:webHidden/>
            </w:rPr>
            <w:fldChar w:fldCharType="separate"/>
          </w:r>
          <w:ins w:id="157" w:author="Meir Kalter" w:date="2016-06-21T12:09:00Z">
            <w:r>
              <w:rPr>
                <w:noProof/>
                <w:webHidden/>
              </w:rPr>
              <w:t>23</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58" w:author="Meir Kalter" w:date="2016-06-21T12:09:00Z"/>
              <w:rFonts w:eastAsiaTheme="minorEastAsia" w:cstheme="minorBidi"/>
              <w:b w:val="0"/>
              <w:bCs w:val="0"/>
              <w:noProof/>
              <w:color w:val="auto"/>
              <w:sz w:val="22"/>
              <w:szCs w:val="22"/>
              <w:bdr w:val="none" w:sz="0" w:space="0" w:color="auto"/>
              <w:lang w:eastAsia="en-US" w:bidi="he-IL"/>
            </w:rPr>
          </w:pPr>
          <w:ins w:id="159" w:author="Meir Kalter" w:date="2016-06-21T12:09:00Z">
            <w:r w:rsidRPr="0083430C">
              <w:rPr>
                <w:rStyle w:val="Hyperlink"/>
                <w:noProof/>
              </w:rPr>
              <w:lastRenderedPageBreak/>
              <w:fldChar w:fldCharType="begin"/>
            </w:r>
            <w:r w:rsidRPr="0083430C">
              <w:rPr>
                <w:rStyle w:val="Hyperlink"/>
                <w:noProof/>
              </w:rPr>
              <w:instrText xml:space="preserve"> </w:instrText>
            </w:r>
            <w:r>
              <w:rPr>
                <w:noProof/>
              </w:rPr>
              <w:instrText>HYPERLINK \l "_Toc454274458"</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Arial Unicode MS"/>
                <w:noProof/>
              </w:rPr>
              <w:t>10.2</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noProof/>
              </w:rPr>
              <w:t>How to change memory value?</w:t>
            </w:r>
            <w:r>
              <w:rPr>
                <w:noProof/>
                <w:webHidden/>
              </w:rPr>
              <w:tab/>
            </w:r>
            <w:r>
              <w:rPr>
                <w:noProof/>
                <w:webHidden/>
              </w:rPr>
              <w:fldChar w:fldCharType="begin"/>
            </w:r>
            <w:r>
              <w:rPr>
                <w:noProof/>
                <w:webHidden/>
              </w:rPr>
              <w:instrText xml:space="preserve"> PAGEREF _Toc454274458 \h </w:instrText>
            </w:r>
            <w:r>
              <w:rPr>
                <w:noProof/>
                <w:webHidden/>
              </w:rPr>
            </w:r>
          </w:ins>
          <w:r>
            <w:rPr>
              <w:noProof/>
              <w:webHidden/>
            </w:rPr>
            <w:fldChar w:fldCharType="separate"/>
          </w:r>
          <w:ins w:id="160" w:author="Meir Kalter" w:date="2016-06-21T12:09:00Z">
            <w:r>
              <w:rPr>
                <w:noProof/>
                <w:webHidden/>
              </w:rPr>
              <w:t>23</w:t>
            </w:r>
            <w:r>
              <w:rPr>
                <w:noProof/>
                <w:webHidden/>
              </w:rPr>
              <w:fldChar w:fldCharType="end"/>
            </w:r>
            <w:r w:rsidRPr="0083430C">
              <w:rPr>
                <w:rStyle w:val="Hyperlink"/>
                <w:noProof/>
              </w:rPr>
              <w:fldChar w:fldCharType="end"/>
            </w:r>
          </w:ins>
        </w:p>
        <w:p w:rsidR="00080909" w:rsidRDefault="00080909">
          <w:pPr>
            <w:pStyle w:val="TOC1"/>
            <w:tabs>
              <w:tab w:val="left" w:pos="660"/>
              <w:tab w:val="right" w:leader="dot" w:pos="9339"/>
            </w:tabs>
            <w:rPr>
              <w:ins w:id="161"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6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"_Toc454274459"</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11</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Debugger</w:t>
            </w:r>
            <w:r>
              <w:rPr>
                <w:noProof/>
                <w:webHidden/>
              </w:rPr>
              <w:tab/>
            </w:r>
            <w:r>
              <w:rPr>
                <w:noProof/>
                <w:webHidden/>
              </w:rPr>
              <w:fldChar w:fldCharType="begin"/>
            </w:r>
            <w:r>
              <w:rPr>
                <w:noProof/>
                <w:webHidden/>
              </w:rPr>
              <w:instrText xml:space="preserve"> PAGEREF _Toc454274459 \h </w:instrText>
            </w:r>
            <w:r>
              <w:rPr>
                <w:noProof/>
                <w:webHidden/>
              </w:rPr>
            </w:r>
          </w:ins>
          <w:r>
            <w:rPr>
              <w:noProof/>
              <w:webHidden/>
            </w:rPr>
            <w:fldChar w:fldCharType="separate"/>
          </w:r>
          <w:ins w:id="163" w:author="Meir Kalter" w:date="2016-06-21T12:09:00Z">
            <w:r>
              <w:rPr>
                <w:noProof/>
                <w:webHidden/>
              </w:rPr>
              <w:t>25</w:t>
            </w:r>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164" w:author="Meir Kalter" w:date="2016-06-21T12:09:00Z"/>
              <w:rFonts w:eastAsiaTheme="minorEastAsia" w:cstheme="minorBidi"/>
              <w:b w:val="0"/>
              <w:bCs w:val="0"/>
              <w:noProof/>
              <w:color w:val="auto"/>
              <w:sz w:val="22"/>
              <w:szCs w:val="22"/>
              <w:bdr w:val="none" w:sz="0" w:space="0" w:color="auto"/>
              <w:lang w:eastAsia="en-US" w:bidi="he-IL"/>
            </w:rPr>
          </w:pPr>
          <w:ins w:id="16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"_Toc454274460"</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Arial Unicode MS" w:cs="Arial Unicode MS"/>
                <w:noProof/>
              </w:rPr>
              <w:t>This section describes the options of th exection/debugger of the Simulator.</w:t>
            </w:r>
            <w:r>
              <w:rPr>
                <w:noProof/>
                <w:webHidden/>
              </w:rPr>
              <w:tab/>
            </w:r>
            <w:r>
              <w:rPr>
                <w:noProof/>
                <w:webHidden/>
              </w:rPr>
              <w:fldChar w:fldCharType="begin"/>
            </w:r>
            <w:r>
              <w:rPr>
                <w:noProof/>
                <w:webHidden/>
              </w:rPr>
              <w:instrText xml:space="preserve"> PAGEREF _Toc454274460 \h </w:instrText>
            </w:r>
            <w:r>
              <w:rPr>
                <w:noProof/>
                <w:webHidden/>
              </w:rPr>
            </w:r>
          </w:ins>
          <w:r>
            <w:rPr>
              <w:noProof/>
              <w:webHidden/>
            </w:rPr>
            <w:fldChar w:fldCharType="separate"/>
          </w:r>
          <w:ins w:id="166" w:author="Meir Kalter" w:date="2016-06-21T12:09:00Z">
            <w:r>
              <w:rPr>
                <w:noProof/>
                <w:webHidden/>
              </w:rPr>
              <w:t>25</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67" w:author="Meir Kalter" w:date="2016-06-21T12:09:00Z"/>
              <w:rFonts w:eastAsiaTheme="minorEastAsia" w:cstheme="minorBidi"/>
              <w:b w:val="0"/>
              <w:bCs w:val="0"/>
              <w:noProof/>
              <w:color w:val="auto"/>
              <w:sz w:val="22"/>
              <w:szCs w:val="22"/>
              <w:bdr w:val="none" w:sz="0" w:space="0" w:color="auto"/>
              <w:lang w:eastAsia="en-US" w:bidi="he-IL"/>
            </w:rPr>
          </w:pPr>
          <w:ins w:id="16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"_Toc454274461"</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11.1</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Step Button</w:t>
            </w:r>
            <w:r>
              <w:rPr>
                <w:noProof/>
                <w:webHidden/>
              </w:rPr>
              <w:tab/>
            </w:r>
            <w:r>
              <w:rPr>
                <w:noProof/>
                <w:webHidden/>
              </w:rPr>
              <w:fldChar w:fldCharType="begin"/>
            </w:r>
            <w:r>
              <w:rPr>
                <w:noProof/>
                <w:webHidden/>
              </w:rPr>
              <w:instrText xml:space="preserve"> PAGEREF _Toc454274461 \h </w:instrText>
            </w:r>
            <w:r>
              <w:rPr>
                <w:noProof/>
                <w:webHidden/>
              </w:rPr>
            </w:r>
          </w:ins>
          <w:r>
            <w:rPr>
              <w:noProof/>
              <w:webHidden/>
            </w:rPr>
            <w:fldChar w:fldCharType="separate"/>
          </w:r>
          <w:ins w:id="169" w:author="Meir Kalter" w:date="2016-06-21T12:09:00Z">
            <w:r>
              <w:rPr>
                <w:noProof/>
                <w:webHidden/>
              </w:rPr>
              <w:t>25</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70" w:author="Meir Kalter" w:date="2016-06-21T12:09:00Z"/>
              <w:rFonts w:eastAsiaTheme="minorEastAsia" w:cstheme="minorBidi"/>
              <w:b w:val="0"/>
              <w:bCs w:val="0"/>
              <w:noProof/>
              <w:color w:val="auto"/>
              <w:sz w:val="22"/>
              <w:szCs w:val="22"/>
              <w:bdr w:val="none" w:sz="0" w:space="0" w:color="auto"/>
              <w:lang w:eastAsia="en-US" w:bidi="he-IL"/>
            </w:rPr>
          </w:pPr>
          <w:ins w:id="17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"_Toc454274462"</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11.2</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Breakpoints</w:t>
            </w:r>
            <w:r>
              <w:rPr>
                <w:noProof/>
                <w:webHidden/>
              </w:rPr>
              <w:tab/>
            </w:r>
            <w:r>
              <w:rPr>
                <w:noProof/>
                <w:webHidden/>
              </w:rPr>
              <w:fldChar w:fldCharType="begin"/>
            </w:r>
            <w:r>
              <w:rPr>
                <w:noProof/>
                <w:webHidden/>
              </w:rPr>
              <w:instrText xml:space="preserve"> PAGEREF _Toc454274462 \h </w:instrText>
            </w:r>
            <w:r>
              <w:rPr>
                <w:noProof/>
                <w:webHidden/>
              </w:rPr>
            </w:r>
          </w:ins>
          <w:r>
            <w:rPr>
              <w:noProof/>
              <w:webHidden/>
            </w:rPr>
            <w:fldChar w:fldCharType="separate"/>
          </w:r>
          <w:ins w:id="172" w:author="Meir Kalter" w:date="2016-06-21T12:09:00Z">
            <w:r>
              <w:rPr>
                <w:noProof/>
                <w:webHidden/>
              </w:rPr>
              <w:t>25</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73" w:author="Meir Kalter" w:date="2016-06-21T12:09:00Z"/>
              <w:rFonts w:eastAsiaTheme="minorEastAsia" w:cstheme="minorBidi"/>
              <w:b w:val="0"/>
              <w:bCs w:val="0"/>
              <w:noProof/>
              <w:color w:val="auto"/>
              <w:sz w:val="22"/>
              <w:szCs w:val="22"/>
              <w:bdr w:val="none" w:sz="0" w:space="0" w:color="auto"/>
              <w:lang w:eastAsia="en-US" w:bidi="he-IL"/>
            </w:rPr>
          </w:pPr>
          <w:ins w:id="17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"_Toc454274463"</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11.3</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 Run Button</w:t>
            </w:r>
            <w:r>
              <w:rPr>
                <w:noProof/>
                <w:webHidden/>
              </w:rPr>
              <w:tab/>
            </w:r>
            <w:r>
              <w:rPr>
                <w:noProof/>
                <w:webHidden/>
              </w:rPr>
              <w:fldChar w:fldCharType="begin"/>
            </w:r>
            <w:r>
              <w:rPr>
                <w:noProof/>
                <w:webHidden/>
              </w:rPr>
              <w:instrText xml:space="preserve"> PAGEREF _Toc454274463 \h </w:instrText>
            </w:r>
            <w:r>
              <w:rPr>
                <w:noProof/>
                <w:webHidden/>
              </w:rPr>
            </w:r>
          </w:ins>
          <w:r>
            <w:rPr>
              <w:noProof/>
              <w:webHidden/>
            </w:rPr>
            <w:fldChar w:fldCharType="separate"/>
          </w:r>
          <w:ins w:id="175" w:author="Meir Kalter" w:date="2016-06-21T12:09:00Z">
            <w:r>
              <w:rPr>
                <w:noProof/>
                <w:webHidden/>
              </w:rPr>
              <w:t>25</w:t>
            </w:r>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176" w:author="Meir Kalter" w:date="2016-06-21T12:09:00Z"/>
              <w:rFonts w:eastAsiaTheme="minorEastAsia" w:cstheme="minorBidi"/>
              <w:b w:val="0"/>
              <w:bCs w:val="0"/>
              <w:noProof/>
              <w:color w:val="auto"/>
              <w:sz w:val="22"/>
              <w:szCs w:val="22"/>
              <w:bdr w:val="none" w:sz="0" w:space="0" w:color="auto"/>
              <w:lang w:eastAsia="en-US" w:bidi="he-IL"/>
            </w:rPr>
          </w:pPr>
          <w:ins w:id="17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"_Toc454274464"</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Arial Unicode MS" w:cs="Arial Unicode MS"/>
                <w:noProof/>
              </w:rPr>
              <w:t>Execute the instruction pointed to by the PC, update the machine status and graphic elements, and continue with the next instruction. The execution will stop when it reaches the Stop instruction or press the STOP button.</w:t>
            </w:r>
            <w:r>
              <w:rPr>
                <w:noProof/>
                <w:webHidden/>
              </w:rPr>
              <w:tab/>
            </w:r>
            <w:r>
              <w:rPr>
                <w:noProof/>
                <w:webHidden/>
              </w:rPr>
              <w:fldChar w:fldCharType="begin"/>
            </w:r>
            <w:r>
              <w:rPr>
                <w:noProof/>
                <w:webHidden/>
              </w:rPr>
              <w:instrText xml:space="preserve"> PAGEREF _Toc454274464 \h </w:instrText>
            </w:r>
            <w:r>
              <w:rPr>
                <w:noProof/>
                <w:webHidden/>
              </w:rPr>
            </w:r>
          </w:ins>
          <w:r>
            <w:rPr>
              <w:noProof/>
              <w:webHidden/>
            </w:rPr>
            <w:fldChar w:fldCharType="separate"/>
          </w:r>
          <w:ins w:id="178" w:author="Meir Kalter" w:date="2016-06-21T12:09:00Z">
            <w:r>
              <w:rPr>
                <w:noProof/>
                <w:webHidden/>
              </w:rPr>
              <w:t>25</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79" w:author="Meir Kalter" w:date="2016-06-21T12:09:00Z"/>
              <w:rFonts w:eastAsiaTheme="minorEastAsia" w:cstheme="minorBidi"/>
              <w:b w:val="0"/>
              <w:bCs w:val="0"/>
              <w:noProof/>
              <w:color w:val="auto"/>
              <w:sz w:val="22"/>
              <w:szCs w:val="22"/>
              <w:bdr w:val="none" w:sz="0" w:space="0" w:color="auto"/>
              <w:lang w:eastAsia="en-US" w:bidi="he-IL"/>
            </w:rPr>
          </w:pPr>
          <w:ins w:id="18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"_Toc454274465"</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11.4</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 Stop Button</w:t>
            </w:r>
            <w:r>
              <w:rPr>
                <w:noProof/>
                <w:webHidden/>
              </w:rPr>
              <w:tab/>
            </w:r>
            <w:r>
              <w:rPr>
                <w:noProof/>
                <w:webHidden/>
              </w:rPr>
              <w:fldChar w:fldCharType="begin"/>
            </w:r>
            <w:r>
              <w:rPr>
                <w:noProof/>
                <w:webHidden/>
              </w:rPr>
              <w:instrText xml:space="preserve"> PAGEREF _Toc454274465 \h </w:instrText>
            </w:r>
            <w:r>
              <w:rPr>
                <w:noProof/>
                <w:webHidden/>
              </w:rPr>
            </w:r>
          </w:ins>
          <w:r>
            <w:rPr>
              <w:noProof/>
              <w:webHidden/>
            </w:rPr>
            <w:fldChar w:fldCharType="separate"/>
          </w:r>
          <w:ins w:id="181" w:author="Meir Kalter" w:date="2016-06-21T12:09:00Z">
            <w:r>
              <w:rPr>
                <w:noProof/>
                <w:webHidden/>
              </w:rPr>
              <w:t>25</w:t>
            </w:r>
            <w:r>
              <w:rPr>
                <w:noProof/>
                <w:webHidden/>
              </w:rPr>
              <w:fldChar w:fldCharType="end"/>
            </w:r>
            <w:r w:rsidRPr="0083430C">
              <w:rPr>
                <w:rStyle w:val="Hyperlink"/>
                <w:noProof/>
              </w:rPr>
              <w:fldChar w:fldCharType="end"/>
            </w:r>
          </w:ins>
        </w:p>
        <w:p w:rsidR="00080909" w:rsidRDefault="00080909">
          <w:pPr>
            <w:pStyle w:val="TOC1"/>
            <w:tabs>
              <w:tab w:val="left" w:pos="660"/>
              <w:tab w:val="right" w:leader="dot" w:pos="9339"/>
            </w:tabs>
            <w:rPr>
              <w:ins w:id="182"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8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"_Toc454274466"</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 Easy8 instructions list</w:t>
            </w:r>
            <w:r>
              <w:rPr>
                <w:noProof/>
                <w:webHidden/>
              </w:rPr>
              <w:tab/>
            </w:r>
            <w:r>
              <w:rPr>
                <w:noProof/>
                <w:webHidden/>
              </w:rPr>
              <w:fldChar w:fldCharType="begin"/>
            </w:r>
            <w:r>
              <w:rPr>
                <w:noProof/>
                <w:webHidden/>
              </w:rPr>
              <w:instrText xml:space="preserve"> PAGEREF _Toc454274466 \h </w:instrText>
            </w:r>
            <w:r>
              <w:rPr>
                <w:noProof/>
                <w:webHidden/>
              </w:rPr>
            </w:r>
          </w:ins>
          <w:r>
            <w:rPr>
              <w:noProof/>
              <w:webHidden/>
            </w:rPr>
            <w:fldChar w:fldCharType="separate"/>
          </w:r>
          <w:ins w:id="184"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185" w:author="Meir Kalter" w:date="2016-06-21T12:09:00Z"/>
              <w:rFonts w:eastAsiaTheme="minorEastAsia" w:cstheme="minorBidi"/>
              <w:b w:val="0"/>
              <w:bCs w:val="0"/>
              <w:noProof/>
              <w:color w:val="auto"/>
              <w:sz w:val="22"/>
              <w:szCs w:val="22"/>
              <w:bdr w:val="none" w:sz="0" w:space="0" w:color="auto"/>
              <w:lang w:eastAsia="en-US" w:bidi="he-IL"/>
            </w:rPr>
          </w:pPr>
          <w:ins w:id="18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"_Toc454274467"</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MOVEI RA, VALUE</w:t>
            </w:r>
            <w:r>
              <w:rPr>
                <w:noProof/>
                <w:webHidden/>
              </w:rPr>
              <w:tab/>
            </w:r>
            <w:r>
              <w:rPr>
                <w:noProof/>
                <w:webHidden/>
              </w:rPr>
              <w:fldChar w:fldCharType="begin"/>
            </w:r>
            <w:r>
              <w:rPr>
                <w:noProof/>
                <w:webHidden/>
              </w:rPr>
              <w:instrText xml:space="preserve"> PAGEREF _Toc454274467 \h </w:instrText>
            </w:r>
            <w:r>
              <w:rPr>
                <w:noProof/>
                <w:webHidden/>
              </w:rPr>
            </w:r>
          </w:ins>
          <w:r>
            <w:rPr>
              <w:noProof/>
              <w:webHidden/>
            </w:rPr>
            <w:fldChar w:fldCharType="separate"/>
          </w:r>
          <w:ins w:id="187"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188" w:author="Meir Kalter" w:date="2016-06-21T12:09:00Z"/>
              <w:rFonts w:eastAsiaTheme="minorEastAsia" w:cstheme="minorBidi"/>
              <w:b w:val="0"/>
              <w:bCs w:val="0"/>
              <w:noProof/>
              <w:color w:val="auto"/>
              <w:sz w:val="22"/>
              <w:szCs w:val="22"/>
              <w:bdr w:val="none" w:sz="0" w:space="0" w:color="auto"/>
              <w:lang w:eastAsia="en-US" w:bidi="he-IL"/>
            </w:rPr>
          </w:pPr>
          <w:ins w:id="18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"_Toc454274468"</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MOVR RA,25</w:t>
            </w:r>
            <w:r>
              <w:rPr>
                <w:noProof/>
                <w:webHidden/>
              </w:rPr>
              <w:tab/>
            </w:r>
            <w:r>
              <w:rPr>
                <w:noProof/>
                <w:webHidden/>
              </w:rPr>
              <w:fldChar w:fldCharType="begin"/>
            </w:r>
            <w:r>
              <w:rPr>
                <w:noProof/>
                <w:webHidden/>
              </w:rPr>
              <w:instrText xml:space="preserve"> PAGEREF _Toc454274468 \h </w:instrText>
            </w:r>
            <w:r>
              <w:rPr>
                <w:noProof/>
                <w:webHidden/>
              </w:rPr>
            </w:r>
          </w:ins>
          <w:r>
            <w:rPr>
              <w:noProof/>
              <w:webHidden/>
            </w:rPr>
            <w:fldChar w:fldCharType="separate"/>
          </w:r>
          <w:ins w:id="190"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191" w:author="Meir Kalter" w:date="2016-06-21T12:09:00Z"/>
              <w:rFonts w:eastAsiaTheme="minorEastAsia" w:cstheme="minorBidi"/>
              <w:b w:val="0"/>
              <w:bCs w:val="0"/>
              <w:noProof/>
              <w:color w:val="auto"/>
              <w:sz w:val="22"/>
              <w:szCs w:val="22"/>
              <w:bdr w:val="none" w:sz="0" w:space="0" w:color="auto"/>
              <w:lang w:eastAsia="en-US" w:bidi="he-IL"/>
            </w:rPr>
          </w:pPr>
          <w:ins w:id="19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"_Toc454274469"</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MOVE 34,RA</w:t>
            </w:r>
            <w:r>
              <w:rPr>
                <w:noProof/>
                <w:webHidden/>
              </w:rPr>
              <w:tab/>
            </w:r>
            <w:r>
              <w:rPr>
                <w:noProof/>
                <w:webHidden/>
              </w:rPr>
              <w:fldChar w:fldCharType="begin"/>
            </w:r>
            <w:r>
              <w:rPr>
                <w:noProof/>
                <w:webHidden/>
              </w:rPr>
              <w:instrText xml:space="preserve"> PAGEREF _Toc454274469 \h </w:instrText>
            </w:r>
            <w:r>
              <w:rPr>
                <w:noProof/>
                <w:webHidden/>
              </w:rPr>
            </w:r>
          </w:ins>
          <w:r>
            <w:rPr>
              <w:noProof/>
              <w:webHidden/>
            </w:rPr>
            <w:fldChar w:fldCharType="separate"/>
          </w:r>
          <w:ins w:id="193"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194" w:author="Meir Kalter" w:date="2016-06-21T12:09:00Z"/>
              <w:rFonts w:eastAsiaTheme="minorEastAsia" w:cstheme="minorBidi"/>
              <w:b w:val="0"/>
              <w:bCs w:val="0"/>
              <w:noProof/>
              <w:color w:val="auto"/>
              <w:sz w:val="22"/>
              <w:szCs w:val="22"/>
              <w:bdr w:val="none" w:sz="0" w:space="0" w:color="auto"/>
              <w:lang w:eastAsia="en-US" w:bidi="he-IL"/>
            </w:rPr>
          </w:pPr>
          <w:ins w:id="19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"_Toc454274470"</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ADDI RA,34</w:t>
            </w:r>
            <w:r>
              <w:rPr>
                <w:noProof/>
                <w:webHidden/>
              </w:rPr>
              <w:tab/>
            </w:r>
            <w:r>
              <w:rPr>
                <w:noProof/>
                <w:webHidden/>
              </w:rPr>
              <w:fldChar w:fldCharType="begin"/>
            </w:r>
            <w:r>
              <w:rPr>
                <w:noProof/>
                <w:webHidden/>
              </w:rPr>
              <w:instrText xml:space="preserve"> PAGEREF _Toc454274470 \h </w:instrText>
            </w:r>
            <w:r>
              <w:rPr>
                <w:noProof/>
                <w:webHidden/>
              </w:rPr>
            </w:r>
          </w:ins>
          <w:r>
            <w:rPr>
              <w:noProof/>
              <w:webHidden/>
            </w:rPr>
            <w:fldChar w:fldCharType="separate"/>
          </w:r>
          <w:ins w:id="196"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197" w:author="Meir Kalter" w:date="2016-06-21T12:09:00Z"/>
              <w:rFonts w:eastAsiaTheme="minorEastAsia" w:cstheme="minorBidi"/>
              <w:b w:val="0"/>
              <w:bCs w:val="0"/>
              <w:noProof/>
              <w:color w:val="auto"/>
              <w:sz w:val="22"/>
              <w:szCs w:val="22"/>
              <w:bdr w:val="none" w:sz="0" w:space="0" w:color="auto"/>
              <w:lang w:eastAsia="en-US" w:bidi="he-IL"/>
            </w:rPr>
          </w:pPr>
          <w:ins w:id="19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"_Toc454274471"</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ADD RA, 45</w:t>
            </w:r>
            <w:r>
              <w:rPr>
                <w:noProof/>
                <w:webHidden/>
              </w:rPr>
              <w:tab/>
            </w:r>
            <w:r>
              <w:rPr>
                <w:noProof/>
                <w:webHidden/>
              </w:rPr>
              <w:fldChar w:fldCharType="begin"/>
            </w:r>
            <w:r>
              <w:rPr>
                <w:noProof/>
                <w:webHidden/>
              </w:rPr>
              <w:instrText xml:space="preserve"> PAGEREF _Toc454274471 \h </w:instrText>
            </w:r>
            <w:r>
              <w:rPr>
                <w:noProof/>
                <w:webHidden/>
              </w:rPr>
            </w:r>
          </w:ins>
          <w:r>
            <w:rPr>
              <w:noProof/>
              <w:webHidden/>
            </w:rPr>
            <w:fldChar w:fldCharType="separate"/>
          </w:r>
          <w:ins w:id="199"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00" w:author="Meir Kalter" w:date="2016-06-21T12:09:00Z"/>
              <w:rFonts w:eastAsiaTheme="minorEastAsia" w:cstheme="minorBidi"/>
              <w:b w:val="0"/>
              <w:bCs w:val="0"/>
              <w:noProof/>
              <w:color w:val="auto"/>
              <w:sz w:val="22"/>
              <w:szCs w:val="22"/>
              <w:bdr w:val="none" w:sz="0" w:space="0" w:color="auto"/>
              <w:lang w:eastAsia="en-US" w:bidi="he-IL"/>
            </w:rPr>
          </w:pPr>
          <w:ins w:id="20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"_Toc454274472"</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SUBI RA,V 56</w:t>
            </w:r>
            <w:r>
              <w:rPr>
                <w:noProof/>
                <w:webHidden/>
              </w:rPr>
              <w:tab/>
            </w:r>
            <w:r>
              <w:rPr>
                <w:noProof/>
                <w:webHidden/>
              </w:rPr>
              <w:fldChar w:fldCharType="begin"/>
            </w:r>
            <w:r>
              <w:rPr>
                <w:noProof/>
                <w:webHidden/>
              </w:rPr>
              <w:instrText xml:space="preserve"> PAGEREF _Toc454274472 \h </w:instrText>
            </w:r>
            <w:r>
              <w:rPr>
                <w:noProof/>
                <w:webHidden/>
              </w:rPr>
            </w:r>
          </w:ins>
          <w:r>
            <w:rPr>
              <w:noProof/>
              <w:webHidden/>
            </w:rPr>
            <w:fldChar w:fldCharType="separate"/>
          </w:r>
          <w:ins w:id="202"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03" w:author="Meir Kalter" w:date="2016-06-21T12:09:00Z"/>
              <w:rFonts w:eastAsiaTheme="minorEastAsia" w:cstheme="minorBidi"/>
              <w:b w:val="0"/>
              <w:bCs w:val="0"/>
              <w:noProof/>
              <w:color w:val="auto"/>
              <w:sz w:val="22"/>
              <w:szCs w:val="22"/>
              <w:bdr w:val="none" w:sz="0" w:space="0" w:color="auto"/>
              <w:lang w:eastAsia="en-US" w:bidi="he-IL"/>
            </w:rPr>
          </w:pPr>
          <w:ins w:id="20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"_Toc454274473"</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SUB RA,46</w:t>
            </w:r>
            <w:r>
              <w:rPr>
                <w:noProof/>
                <w:webHidden/>
              </w:rPr>
              <w:tab/>
            </w:r>
            <w:r>
              <w:rPr>
                <w:noProof/>
                <w:webHidden/>
              </w:rPr>
              <w:fldChar w:fldCharType="begin"/>
            </w:r>
            <w:r>
              <w:rPr>
                <w:noProof/>
                <w:webHidden/>
              </w:rPr>
              <w:instrText xml:space="preserve"> PAGEREF _Toc454274473 \h </w:instrText>
            </w:r>
            <w:r>
              <w:rPr>
                <w:noProof/>
                <w:webHidden/>
              </w:rPr>
            </w:r>
          </w:ins>
          <w:r>
            <w:rPr>
              <w:noProof/>
              <w:webHidden/>
            </w:rPr>
            <w:fldChar w:fldCharType="separate"/>
          </w:r>
          <w:ins w:id="205"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06" w:author="Meir Kalter" w:date="2016-06-21T12:09:00Z"/>
              <w:rFonts w:eastAsiaTheme="minorEastAsia" w:cstheme="minorBidi"/>
              <w:b w:val="0"/>
              <w:bCs w:val="0"/>
              <w:noProof/>
              <w:color w:val="auto"/>
              <w:sz w:val="22"/>
              <w:szCs w:val="22"/>
              <w:bdr w:val="none" w:sz="0" w:space="0" w:color="auto"/>
              <w:lang w:eastAsia="en-US" w:bidi="he-IL"/>
            </w:rPr>
          </w:pPr>
          <w:ins w:id="20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"_Toc454274474"</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INC RA</w:t>
            </w:r>
            <w:r>
              <w:rPr>
                <w:noProof/>
                <w:webHidden/>
              </w:rPr>
              <w:tab/>
            </w:r>
            <w:r>
              <w:rPr>
                <w:noProof/>
                <w:webHidden/>
              </w:rPr>
              <w:fldChar w:fldCharType="begin"/>
            </w:r>
            <w:r>
              <w:rPr>
                <w:noProof/>
                <w:webHidden/>
              </w:rPr>
              <w:instrText xml:space="preserve"> PAGEREF _Toc454274474 \h </w:instrText>
            </w:r>
            <w:r>
              <w:rPr>
                <w:noProof/>
                <w:webHidden/>
              </w:rPr>
            </w:r>
          </w:ins>
          <w:r>
            <w:rPr>
              <w:noProof/>
              <w:webHidden/>
            </w:rPr>
            <w:fldChar w:fldCharType="separate"/>
          </w:r>
          <w:ins w:id="208"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09" w:author="Meir Kalter" w:date="2016-06-21T12:09:00Z"/>
              <w:rFonts w:eastAsiaTheme="minorEastAsia" w:cstheme="minorBidi"/>
              <w:b w:val="0"/>
              <w:bCs w:val="0"/>
              <w:noProof/>
              <w:color w:val="auto"/>
              <w:sz w:val="22"/>
              <w:szCs w:val="22"/>
              <w:bdr w:val="none" w:sz="0" w:space="0" w:color="auto"/>
              <w:lang w:eastAsia="en-US" w:bidi="he-IL"/>
            </w:rPr>
          </w:pPr>
          <w:ins w:id="21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"_Toc454274475"</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DEC RA</w:t>
            </w:r>
            <w:r>
              <w:rPr>
                <w:noProof/>
                <w:webHidden/>
              </w:rPr>
              <w:tab/>
            </w:r>
            <w:r>
              <w:rPr>
                <w:noProof/>
                <w:webHidden/>
              </w:rPr>
              <w:fldChar w:fldCharType="begin"/>
            </w:r>
            <w:r>
              <w:rPr>
                <w:noProof/>
                <w:webHidden/>
              </w:rPr>
              <w:instrText xml:space="preserve"> PAGEREF _Toc454274475 \h </w:instrText>
            </w:r>
            <w:r>
              <w:rPr>
                <w:noProof/>
                <w:webHidden/>
              </w:rPr>
            </w:r>
          </w:ins>
          <w:r>
            <w:rPr>
              <w:noProof/>
              <w:webHidden/>
            </w:rPr>
            <w:fldChar w:fldCharType="separate"/>
          </w:r>
          <w:ins w:id="211"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12" w:author="Meir Kalter" w:date="2016-06-21T12:09:00Z"/>
              <w:rFonts w:eastAsiaTheme="minorEastAsia" w:cstheme="minorBidi"/>
              <w:b w:val="0"/>
              <w:bCs w:val="0"/>
              <w:noProof/>
              <w:color w:val="auto"/>
              <w:sz w:val="22"/>
              <w:szCs w:val="22"/>
              <w:bdr w:val="none" w:sz="0" w:space="0" w:color="auto"/>
              <w:lang w:eastAsia="en-US" w:bidi="he-IL"/>
            </w:rPr>
          </w:pPr>
          <w:ins w:id="21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"_Toc454274476"</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COMPAREI RA, VALUE</w:t>
            </w:r>
            <w:r>
              <w:rPr>
                <w:noProof/>
                <w:webHidden/>
              </w:rPr>
              <w:tab/>
            </w:r>
            <w:r>
              <w:rPr>
                <w:noProof/>
                <w:webHidden/>
              </w:rPr>
              <w:fldChar w:fldCharType="begin"/>
            </w:r>
            <w:r>
              <w:rPr>
                <w:noProof/>
                <w:webHidden/>
              </w:rPr>
              <w:instrText xml:space="preserve"> PAGEREF _Toc454274476 \h </w:instrText>
            </w:r>
            <w:r>
              <w:rPr>
                <w:noProof/>
                <w:webHidden/>
              </w:rPr>
            </w:r>
          </w:ins>
          <w:r>
            <w:rPr>
              <w:noProof/>
              <w:webHidden/>
            </w:rPr>
            <w:fldChar w:fldCharType="separate"/>
          </w:r>
          <w:ins w:id="214"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15" w:author="Meir Kalter" w:date="2016-06-21T12:09:00Z"/>
              <w:rFonts w:eastAsiaTheme="minorEastAsia" w:cstheme="minorBidi"/>
              <w:b w:val="0"/>
              <w:bCs w:val="0"/>
              <w:noProof/>
              <w:color w:val="auto"/>
              <w:sz w:val="22"/>
              <w:szCs w:val="22"/>
              <w:bdr w:val="none" w:sz="0" w:space="0" w:color="auto"/>
              <w:lang w:eastAsia="en-US" w:bidi="he-IL"/>
            </w:rPr>
          </w:pPr>
          <w:ins w:id="21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"_Toc454274477"</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COMPARE RA, VALUE</w:t>
            </w:r>
            <w:r>
              <w:rPr>
                <w:noProof/>
                <w:webHidden/>
              </w:rPr>
              <w:tab/>
            </w:r>
            <w:r>
              <w:rPr>
                <w:noProof/>
                <w:webHidden/>
              </w:rPr>
              <w:fldChar w:fldCharType="begin"/>
            </w:r>
            <w:r>
              <w:rPr>
                <w:noProof/>
                <w:webHidden/>
              </w:rPr>
              <w:instrText xml:space="preserve"> PAGEREF _Toc454274477 \h </w:instrText>
            </w:r>
            <w:r>
              <w:rPr>
                <w:noProof/>
                <w:webHidden/>
              </w:rPr>
            </w:r>
          </w:ins>
          <w:r>
            <w:rPr>
              <w:noProof/>
              <w:webHidden/>
            </w:rPr>
            <w:fldChar w:fldCharType="separate"/>
          </w:r>
          <w:ins w:id="217"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18" w:author="Meir Kalter" w:date="2016-06-21T12:09:00Z"/>
              <w:rFonts w:eastAsiaTheme="minorEastAsia" w:cstheme="minorBidi"/>
              <w:b w:val="0"/>
              <w:bCs w:val="0"/>
              <w:noProof/>
              <w:color w:val="auto"/>
              <w:sz w:val="22"/>
              <w:szCs w:val="22"/>
              <w:bdr w:val="none" w:sz="0" w:space="0" w:color="auto"/>
              <w:lang w:eastAsia="en-US" w:bidi="he-IL"/>
            </w:rPr>
          </w:pPr>
          <w:ins w:id="21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"_Toc454274478"</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JUMP ADDRESS</w:t>
            </w:r>
            <w:r>
              <w:rPr>
                <w:noProof/>
                <w:webHidden/>
              </w:rPr>
              <w:tab/>
            </w:r>
            <w:r>
              <w:rPr>
                <w:noProof/>
                <w:webHidden/>
              </w:rPr>
              <w:fldChar w:fldCharType="begin"/>
            </w:r>
            <w:r>
              <w:rPr>
                <w:noProof/>
                <w:webHidden/>
              </w:rPr>
              <w:instrText xml:space="preserve"> PAGEREF _Toc454274478 \h </w:instrText>
            </w:r>
            <w:r>
              <w:rPr>
                <w:noProof/>
                <w:webHidden/>
              </w:rPr>
            </w:r>
          </w:ins>
          <w:r>
            <w:rPr>
              <w:noProof/>
              <w:webHidden/>
            </w:rPr>
            <w:fldChar w:fldCharType="separate"/>
          </w:r>
          <w:ins w:id="220"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21" w:author="Meir Kalter" w:date="2016-06-21T12:09:00Z"/>
              <w:rFonts w:eastAsiaTheme="minorEastAsia" w:cstheme="minorBidi"/>
              <w:b w:val="0"/>
              <w:bCs w:val="0"/>
              <w:noProof/>
              <w:color w:val="auto"/>
              <w:sz w:val="22"/>
              <w:szCs w:val="22"/>
              <w:bdr w:val="none" w:sz="0" w:space="0" w:color="auto"/>
              <w:lang w:eastAsia="en-US" w:bidi="he-IL"/>
            </w:rPr>
          </w:pPr>
          <w:ins w:id="22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"_Toc454274479"</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JLESS ADDRESS</w:t>
            </w:r>
            <w:r>
              <w:rPr>
                <w:noProof/>
                <w:webHidden/>
              </w:rPr>
              <w:tab/>
            </w:r>
            <w:r>
              <w:rPr>
                <w:noProof/>
                <w:webHidden/>
              </w:rPr>
              <w:fldChar w:fldCharType="begin"/>
            </w:r>
            <w:r>
              <w:rPr>
                <w:noProof/>
                <w:webHidden/>
              </w:rPr>
              <w:instrText xml:space="preserve"> PAGEREF _Toc454274479 \h </w:instrText>
            </w:r>
            <w:r>
              <w:rPr>
                <w:noProof/>
                <w:webHidden/>
              </w:rPr>
            </w:r>
          </w:ins>
          <w:r>
            <w:rPr>
              <w:noProof/>
              <w:webHidden/>
            </w:rPr>
            <w:fldChar w:fldCharType="separate"/>
          </w:r>
          <w:ins w:id="223"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24" w:author="Meir Kalter" w:date="2016-06-21T12:09:00Z"/>
              <w:rFonts w:eastAsiaTheme="minorEastAsia" w:cstheme="minorBidi"/>
              <w:b w:val="0"/>
              <w:bCs w:val="0"/>
              <w:noProof/>
              <w:color w:val="auto"/>
              <w:sz w:val="22"/>
              <w:szCs w:val="22"/>
              <w:bdr w:val="none" w:sz="0" w:space="0" w:color="auto"/>
              <w:lang w:eastAsia="en-US" w:bidi="he-IL"/>
            </w:rPr>
          </w:pPr>
          <w:ins w:id="22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"_Toc454274480"</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JGREATER ADDRESS</w:t>
            </w:r>
            <w:r>
              <w:rPr>
                <w:noProof/>
                <w:webHidden/>
              </w:rPr>
              <w:tab/>
            </w:r>
            <w:r>
              <w:rPr>
                <w:noProof/>
                <w:webHidden/>
              </w:rPr>
              <w:fldChar w:fldCharType="begin"/>
            </w:r>
            <w:r>
              <w:rPr>
                <w:noProof/>
                <w:webHidden/>
              </w:rPr>
              <w:instrText xml:space="preserve"> PAGEREF _Toc454274480 \h </w:instrText>
            </w:r>
            <w:r>
              <w:rPr>
                <w:noProof/>
                <w:webHidden/>
              </w:rPr>
            </w:r>
          </w:ins>
          <w:r>
            <w:rPr>
              <w:noProof/>
              <w:webHidden/>
            </w:rPr>
            <w:fldChar w:fldCharType="separate"/>
          </w:r>
          <w:ins w:id="226"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27" w:author="Meir Kalter" w:date="2016-06-21T12:09:00Z"/>
              <w:rFonts w:eastAsiaTheme="minorEastAsia" w:cstheme="minorBidi"/>
              <w:b w:val="0"/>
              <w:bCs w:val="0"/>
              <w:noProof/>
              <w:color w:val="auto"/>
              <w:sz w:val="22"/>
              <w:szCs w:val="22"/>
              <w:bdr w:val="none" w:sz="0" w:space="0" w:color="auto"/>
              <w:lang w:eastAsia="en-US" w:bidi="he-IL"/>
            </w:rPr>
          </w:pPr>
          <w:ins w:id="22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"_Toc454274481"</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 xml:space="preserve">JEQUAL </w:t>
            </w:r>
            <w:r w:rsidRPr="0083430C">
              <w:rPr>
                <w:rStyle w:val="Hyperlink"/>
                <w:rFonts w:ascii="Times New Roman" w:hAnsi="Times New Roman"/>
                <w:noProof/>
              </w:rPr>
              <w:t>ADDRESS</w:t>
            </w:r>
            <w:r>
              <w:rPr>
                <w:noProof/>
                <w:webHidden/>
              </w:rPr>
              <w:tab/>
            </w:r>
            <w:r>
              <w:rPr>
                <w:noProof/>
                <w:webHidden/>
              </w:rPr>
              <w:fldChar w:fldCharType="begin"/>
            </w:r>
            <w:r>
              <w:rPr>
                <w:noProof/>
                <w:webHidden/>
              </w:rPr>
              <w:instrText xml:space="preserve"> PAGEREF _Toc454274481 \h </w:instrText>
            </w:r>
            <w:r>
              <w:rPr>
                <w:noProof/>
                <w:webHidden/>
              </w:rPr>
            </w:r>
          </w:ins>
          <w:r>
            <w:rPr>
              <w:noProof/>
              <w:webHidden/>
            </w:rPr>
            <w:fldChar w:fldCharType="separate"/>
          </w:r>
          <w:ins w:id="229"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30" w:author="Meir Kalter" w:date="2016-06-21T12:09:00Z"/>
              <w:rFonts w:eastAsiaTheme="minorEastAsia" w:cstheme="minorBidi"/>
              <w:b w:val="0"/>
              <w:bCs w:val="0"/>
              <w:noProof/>
              <w:color w:val="auto"/>
              <w:sz w:val="22"/>
              <w:szCs w:val="22"/>
              <w:bdr w:val="none" w:sz="0" w:space="0" w:color="auto"/>
              <w:lang w:eastAsia="en-US" w:bidi="he-IL"/>
            </w:rPr>
          </w:pPr>
          <w:ins w:id="23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"_Toc454274482"</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PUSH RA</w:t>
            </w:r>
            <w:r>
              <w:rPr>
                <w:noProof/>
                <w:webHidden/>
              </w:rPr>
              <w:tab/>
            </w:r>
            <w:r>
              <w:rPr>
                <w:noProof/>
                <w:webHidden/>
              </w:rPr>
              <w:fldChar w:fldCharType="begin"/>
            </w:r>
            <w:r>
              <w:rPr>
                <w:noProof/>
                <w:webHidden/>
              </w:rPr>
              <w:instrText xml:space="preserve"> PAGEREF _Toc454274482 \h </w:instrText>
            </w:r>
            <w:r>
              <w:rPr>
                <w:noProof/>
                <w:webHidden/>
              </w:rPr>
            </w:r>
          </w:ins>
          <w:r>
            <w:rPr>
              <w:noProof/>
              <w:webHidden/>
            </w:rPr>
            <w:fldChar w:fldCharType="separate"/>
          </w:r>
          <w:ins w:id="232"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33" w:author="Meir Kalter" w:date="2016-06-21T12:09:00Z"/>
              <w:rFonts w:eastAsiaTheme="minorEastAsia" w:cstheme="minorBidi"/>
              <w:b w:val="0"/>
              <w:bCs w:val="0"/>
              <w:noProof/>
              <w:color w:val="auto"/>
              <w:sz w:val="22"/>
              <w:szCs w:val="22"/>
              <w:bdr w:val="none" w:sz="0" w:space="0" w:color="auto"/>
              <w:lang w:eastAsia="en-US" w:bidi="he-IL"/>
            </w:rPr>
          </w:pPr>
          <w:ins w:id="23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"_Toc454274483"</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POP RA</w:t>
            </w:r>
            <w:r>
              <w:rPr>
                <w:noProof/>
                <w:webHidden/>
              </w:rPr>
              <w:tab/>
            </w:r>
            <w:r>
              <w:rPr>
                <w:noProof/>
                <w:webHidden/>
              </w:rPr>
              <w:fldChar w:fldCharType="begin"/>
            </w:r>
            <w:r>
              <w:rPr>
                <w:noProof/>
                <w:webHidden/>
              </w:rPr>
              <w:instrText xml:space="preserve"> PAGEREF _Toc454274483 \h </w:instrText>
            </w:r>
            <w:r>
              <w:rPr>
                <w:noProof/>
                <w:webHidden/>
              </w:rPr>
            </w:r>
          </w:ins>
          <w:r>
            <w:rPr>
              <w:noProof/>
              <w:webHidden/>
            </w:rPr>
            <w:fldChar w:fldCharType="separate"/>
          </w:r>
          <w:ins w:id="235" w:author="Meir Kalter" w:date="2016-06-21T12:09:00Z">
            <w:r>
              <w:rPr>
                <w:noProof/>
                <w:webHidden/>
              </w:rPr>
              <w:t>26</w:t>
            </w:r>
            <w:r>
              <w:rPr>
                <w:noProof/>
                <w:webHidden/>
              </w:rPr>
              <w:fldChar w:fldCharType="end"/>
            </w:r>
            <w:r w:rsidRPr="0083430C">
              <w:rPr>
                <w:rStyle w:val="Hyperlink"/>
                <w:noProof/>
              </w:rPr>
              <w:fldChar w:fldCharType="end"/>
            </w:r>
          </w:ins>
        </w:p>
        <w:p w:rsidR="00080909" w:rsidRDefault="00080909">
          <w:pPr>
            <w:pStyle w:val="TOC1"/>
            <w:tabs>
              <w:tab w:val="left" w:pos="660"/>
              <w:tab w:val="right" w:leader="dot" w:pos="9339"/>
            </w:tabs>
            <w:rPr>
              <w:ins w:id="236"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237" w:author="Meir Kalter" w:date="2016-06-21T12:09:00Z">
            <w:r w:rsidRPr="0083430C">
              <w:rPr>
                <w:rStyle w:val="Hyperlink"/>
                <w:noProof/>
              </w:rPr>
              <w:lastRenderedPageBreak/>
              <w:fldChar w:fldCharType="begin"/>
            </w:r>
            <w:r w:rsidRPr="0083430C">
              <w:rPr>
                <w:rStyle w:val="Hyperlink"/>
                <w:noProof/>
              </w:rPr>
              <w:instrText xml:space="preserve"> </w:instrText>
            </w:r>
            <w:r>
              <w:rPr>
                <w:noProof/>
              </w:rPr>
              <w:instrText>HYPERLINK \l "_Toc454274528"</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Appendix</w:t>
            </w:r>
            <w:r>
              <w:rPr>
                <w:noProof/>
                <w:webHidden/>
              </w:rPr>
              <w:tab/>
            </w:r>
            <w:r>
              <w:rPr>
                <w:noProof/>
                <w:webHidden/>
              </w:rPr>
              <w:fldChar w:fldCharType="begin"/>
            </w:r>
            <w:r>
              <w:rPr>
                <w:noProof/>
                <w:webHidden/>
              </w:rPr>
              <w:instrText xml:space="preserve"> PAGEREF _Toc454274528 \h </w:instrText>
            </w:r>
            <w:r>
              <w:rPr>
                <w:noProof/>
                <w:webHidden/>
              </w:rPr>
            </w:r>
          </w:ins>
          <w:r>
            <w:rPr>
              <w:noProof/>
              <w:webHidden/>
            </w:rPr>
            <w:fldChar w:fldCharType="separate"/>
          </w:r>
          <w:ins w:id="238" w:author="Meir Kalter" w:date="2016-06-21T12:09:00Z">
            <w:r>
              <w:rPr>
                <w:noProof/>
                <w:webHidden/>
              </w:rPr>
              <w:t>27</w:t>
            </w:r>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239" w:author="Meir Kalter" w:date="2016-06-21T12:09:00Z"/>
              <w:rFonts w:eastAsiaTheme="minorEastAsia" w:cstheme="minorBidi"/>
              <w:b w:val="0"/>
              <w:bCs w:val="0"/>
              <w:noProof/>
              <w:color w:val="auto"/>
              <w:sz w:val="22"/>
              <w:szCs w:val="22"/>
              <w:bdr w:val="none" w:sz="0" w:space="0" w:color="auto"/>
              <w:lang w:eastAsia="en-US" w:bidi="he-IL"/>
            </w:rPr>
          </w:pPr>
          <w:ins w:id="24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"_Toc454274529"</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Calibri"/>
                <w:noProof/>
              </w:rPr>
              <w:t>This section will give two assembler files: One with IO Out and one with IO IN. The flow of save will be displayed here also.</w:t>
            </w:r>
            <w:r>
              <w:rPr>
                <w:noProof/>
                <w:webHidden/>
              </w:rPr>
              <w:tab/>
            </w:r>
            <w:r>
              <w:rPr>
                <w:noProof/>
                <w:webHidden/>
              </w:rPr>
              <w:fldChar w:fldCharType="begin"/>
            </w:r>
            <w:r>
              <w:rPr>
                <w:noProof/>
                <w:webHidden/>
              </w:rPr>
              <w:instrText xml:space="preserve"> PAGEREF _Toc454274529 \h </w:instrText>
            </w:r>
            <w:r>
              <w:rPr>
                <w:noProof/>
                <w:webHidden/>
              </w:rPr>
            </w:r>
          </w:ins>
          <w:r>
            <w:rPr>
              <w:noProof/>
              <w:webHidden/>
            </w:rPr>
            <w:fldChar w:fldCharType="separate"/>
          </w:r>
          <w:ins w:id="241" w:author="Meir Kalter" w:date="2016-06-21T12:09:00Z">
            <w:r>
              <w:rPr>
                <w:noProof/>
                <w:webHidden/>
              </w:rPr>
              <w:t>27</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242" w:author="Meir Kalter" w:date="2016-06-21T12:09:00Z"/>
              <w:rFonts w:eastAsiaTheme="minorEastAsia" w:cstheme="minorBidi"/>
              <w:b w:val="0"/>
              <w:bCs w:val="0"/>
              <w:noProof/>
              <w:color w:val="auto"/>
              <w:sz w:val="22"/>
              <w:szCs w:val="22"/>
              <w:bdr w:val="none" w:sz="0" w:space="0" w:color="auto"/>
              <w:lang w:eastAsia="en-US" w:bidi="he-IL"/>
            </w:rPr>
          </w:pPr>
          <w:ins w:id="24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"_Toc454274530"</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13.1</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Calibri"/>
                <w:noProof/>
              </w:rPr>
              <w:t>Assembler program with IO</w:t>
            </w:r>
            <w:r>
              <w:rPr>
                <w:noProof/>
                <w:webHidden/>
              </w:rPr>
              <w:tab/>
            </w:r>
            <w:r>
              <w:rPr>
                <w:noProof/>
                <w:webHidden/>
              </w:rPr>
              <w:fldChar w:fldCharType="begin"/>
            </w:r>
            <w:r>
              <w:rPr>
                <w:noProof/>
                <w:webHidden/>
              </w:rPr>
              <w:instrText xml:space="preserve"> PAGEREF _Toc454274530 \h </w:instrText>
            </w:r>
            <w:r>
              <w:rPr>
                <w:noProof/>
                <w:webHidden/>
              </w:rPr>
            </w:r>
          </w:ins>
          <w:r>
            <w:rPr>
              <w:noProof/>
              <w:webHidden/>
            </w:rPr>
            <w:fldChar w:fldCharType="separate"/>
          </w:r>
          <w:ins w:id="244" w:author="Meir Kalter" w:date="2016-06-21T12:09:00Z">
            <w:r>
              <w:rPr>
                <w:noProof/>
                <w:webHidden/>
              </w:rPr>
              <w:t>27</w:t>
            </w:r>
            <w:r>
              <w:rPr>
                <w:noProof/>
                <w:webHidden/>
              </w:rPr>
              <w:fldChar w:fldCharType="end"/>
            </w:r>
            <w:r w:rsidRPr="0083430C">
              <w:rPr>
                <w:rStyle w:val="Hyperlink"/>
                <w:noProof/>
              </w:rPr>
              <w:fldChar w:fldCharType="end"/>
            </w:r>
          </w:ins>
        </w:p>
        <w:p w:rsidR="00080909" w:rsidRDefault="00080909">
          <w:pPr>
            <w:pStyle w:val="TOC3"/>
            <w:tabs>
              <w:tab w:val="left" w:pos="1100"/>
              <w:tab w:val="right" w:leader="dot" w:pos="9339"/>
            </w:tabs>
            <w:rPr>
              <w:ins w:id="245" w:author="Meir Kalter" w:date="2016-06-21T12:09:00Z"/>
              <w:rFonts w:eastAsiaTheme="minorEastAsia" w:cstheme="minorBidi"/>
              <w:noProof/>
              <w:color w:val="auto"/>
              <w:sz w:val="22"/>
              <w:szCs w:val="22"/>
              <w:bdr w:val="none" w:sz="0" w:space="0" w:color="auto"/>
              <w:lang w:eastAsia="en-US" w:bidi="he-IL"/>
            </w:rPr>
          </w:pPr>
          <w:ins w:id="24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"_Toc454274532"</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Calibri"/>
                <w:noProof/>
              </w:rPr>
              <w:t>13.1.1</w:t>
            </w:r>
            <w:r>
              <w:rPr>
                <w:rFonts w:eastAsiaTheme="minorEastAsia" w:cstheme="minorBidi"/>
                <w:noProof/>
                <w:color w:val="auto"/>
                <w:sz w:val="22"/>
                <w:szCs w:val="22"/>
                <w:bdr w:val="none" w:sz="0" w:space="0" w:color="auto"/>
                <w:lang w:eastAsia="en-US" w:bidi="he-IL"/>
              </w:rPr>
              <w:tab/>
            </w:r>
            <w:r w:rsidRPr="0083430C">
              <w:rPr>
                <w:rStyle w:val="Hyperlink"/>
                <w:rFonts w:eastAsia="Calibri"/>
                <w:noProof/>
              </w:rPr>
              <w:t>Basic flow – output to the Seven digit</w:t>
            </w:r>
            <w:r>
              <w:rPr>
                <w:noProof/>
                <w:webHidden/>
              </w:rPr>
              <w:tab/>
            </w:r>
            <w:r>
              <w:rPr>
                <w:noProof/>
                <w:webHidden/>
              </w:rPr>
              <w:fldChar w:fldCharType="begin"/>
            </w:r>
            <w:r>
              <w:rPr>
                <w:noProof/>
                <w:webHidden/>
              </w:rPr>
              <w:instrText xml:space="preserve"> PAGEREF _Toc454274532 \h </w:instrText>
            </w:r>
            <w:r>
              <w:rPr>
                <w:noProof/>
                <w:webHidden/>
              </w:rPr>
            </w:r>
          </w:ins>
          <w:r>
            <w:rPr>
              <w:noProof/>
              <w:webHidden/>
            </w:rPr>
            <w:fldChar w:fldCharType="separate"/>
          </w:r>
          <w:ins w:id="247" w:author="Meir Kalter" w:date="2016-06-21T12:09:00Z">
            <w:r>
              <w:rPr>
                <w:noProof/>
                <w:webHidden/>
              </w:rPr>
              <w:t>27</w:t>
            </w:r>
            <w:r>
              <w:rPr>
                <w:noProof/>
                <w:webHidden/>
              </w:rPr>
              <w:fldChar w:fldCharType="end"/>
            </w:r>
            <w:r w:rsidRPr="0083430C">
              <w:rPr>
                <w:rStyle w:val="Hyperlink"/>
                <w:noProof/>
              </w:rPr>
              <w:fldChar w:fldCharType="end"/>
            </w:r>
          </w:ins>
        </w:p>
        <w:p w:rsidR="00080909" w:rsidRDefault="00080909">
          <w:pPr>
            <w:pStyle w:val="TOC3"/>
            <w:tabs>
              <w:tab w:val="left" w:pos="1100"/>
              <w:tab w:val="right" w:leader="dot" w:pos="9339"/>
            </w:tabs>
            <w:rPr>
              <w:ins w:id="248" w:author="Meir Kalter" w:date="2016-06-21T12:09:00Z"/>
              <w:rFonts w:eastAsiaTheme="minorEastAsia" w:cstheme="minorBidi"/>
              <w:noProof/>
              <w:color w:val="auto"/>
              <w:sz w:val="22"/>
              <w:szCs w:val="22"/>
              <w:bdr w:val="none" w:sz="0" w:space="0" w:color="auto"/>
              <w:lang w:eastAsia="en-US" w:bidi="he-IL"/>
            </w:rPr>
          </w:pPr>
          <w:ins w:id="24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"_Toc454274533"</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Calibri"/>
                <w:noProof/>
              </w:rPr>
              <w:t>13.1.2</w:t>
            </w:r>
            <w:r>
              <w:rPr>
                <w:rFonts w:eastAsiaTheme="minorEastAsia" w:cstheme="minorBidi"/>
                <w:noProof/>
                <w:color w:val="auto"/>
                <w:sz w:val="22"/>
                <w:szCs w:val="22"/>
                <w:bdr w:val="none" w:sz="0" w:space="0" w:color="auto"/>
                <w:lang w:eastAsia="en-US" w:bidi="he-IL"/>
              </w:rPr>
              <w:tab/>
            </w:r>
            <w:r w:rsidRPr="0083430C">
              <w:rPr>
                <w:rStyle w:val="Hyperlink"/>
                <w:rFonts w:eastAsia="Calibri"/>
                <w:noProof/>
              </w:rPr>
              <w:t>Basic flow – Input from the seven switches battery</w:t>
            </w:r>
            <w:r>
              <w:rPr>
                <w:noProof/>
                <w:webHidden/>
              </w:rPr>
              <w:tab/>
            </w:r>
            <w:r>
              <w:rPr>
                <w:noProof/>
                <w:webHidden/>
              </w:rPr>
              <w:fldChar w:fldCharType="begin"/>
            </w:r>
            <w:r>
              <w:rPr>
                <w:noProof/>
                <w:webHidden/>
              </w:rPr>
              <w:instrText xml:space="preserve"> PAGEREF _Toc454274533 \h </w:instrText>
            </w:r>
            <w:r>
              <w:rPr>
                <w:noProof/>
                <w:webHidden/>
              </w:rPr>
            </w:r>
          </w:ins>
          <w:r>
            <w:rPr>
              <w:noProof/>
              <w:webHidden/>
            </w:rPr>
            <w:fldChar w:fldCharType="separate"/>
          </w:r>
          <w:ins w:id="250" w:author="Meir Kalter" w:date="2016-06-21T12:09:00Z">
            <w:r>
              <w:rPr>
                <w:noProof/>
                <w:webHidden/>
              </w:rPr>
              <w:t>28</w:t>
            </w:r>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251" w:author="Meir Kalter" w:date="2016-06-21T12:09:00Z"/>
              <w:rFonts w:eastAsiaTheme="minorEastAsia" w:cstheme="minorBidi"/>
              <w:b w:val="0"/>
              <w:bCs w:val="0"/>
              <w:noProof/>
              <w:color w:val="auto"/>
              <w:sz w:val="22"/>
              <w:szCs w:val="22"/>
              <w:bdr w:val="none" w:sz="0" w:space="0" w:color="auto"/>
              <w:lang w:eastAsia="en-US" w:bidi="he-IL"/>
            </w:rPr>
          </w:pPr>
          <w:ins w:id="25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"_Toc454274535"</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eastAsia="Calibri"/>
                <w:noProof/>
              </w:rPr>
              <w:t>13.2</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Calibri"/>
                <w:noProof/>
              </w:rPr>
              <w:t>Save file flow</w:t>
            </w:r>
            <w:r>
              <w:rPr>
                <w:noProof/>
                <w:webHidden/>
              </w:rPr>
              <w:tab/>
            </w:r>
            <w:r>
              <w:rPr>
                <w:noProof/>
                <w:webHidden/>
              </w:rPr>
              <w:fldChar w:fldCharType="begin"/>
            </w:r>
            <w:r>
              <w:rPr>
                <w:noProof/>
                <w:webHidden/>
              </w:rPr>
              <w:instrText xml:space="preserve"> PAGEREF _Toc454274535 \h </w:instrText>
            </w:r>
            <w:r>
              <w:rPr>
                <w:noProof/>
                <w:webHidden/>
              </w:rPr>
            </w:r>
          </w:ins>
          <w:r>
            <w:rPr>
              <w:noProof/>
              <w:webHidden/>
            </w:rPr>
            <w:fldChar w:fldCharType="separate"/>
          </w:r>
          <w:ins w:id="253" w:author="Meir Kalter" w:date="2016-06-21T12:09:00Z">
            <w:r>
              <w:rPr>
                <w:noProof/>
                <w:webHidden/>
              </w:rPr>
              <w:t>29</w:t>
            </w:r>
            <w:r>
              <w:rPr>
                <w:noProof/>
                <w:webHidden/>
              </w:rPr>
              <w:fldChar w:fldCharType="end"/>
            </w:r>
            <w:r w:rsidRPr="0083430C">
              <w:rPr>
                <w:rStyle w:val="Hyperlink"/>
                <w:noProof/>
              </w:rPr>
              <w:fldChar w:fldCharType="end"/>
            </w:r>
          </w:ins>
        </w:p>
        <w:p w:rsidR="00080909" w:rsidRDefault="00080909">
          <w:pPr>
            <w:pStyle w:val="TOC1"/>
            <w:tabs>
              <w:tab w:val="left" w:pos="660"/>
              <w:tab w:val="right" w:leader="dot" w:pos="9339"/>
            </w:tabs>
            <w:rPr>
              <w:ins w:id="254"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25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"_Toc454274536"</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14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CONCLUSIONS and future work</w:t>
            </w:r>
            <w:r>
              <w:rPr>
                <w:noProof/>
                <w:webHidden/>
              </w:rPr>
              <w:tab/>
            </w:r>
            <w:r>
              <w:rPr>
                <w:noProof/>
                <w:webHidden/>
              </w:rPr>
              <w:fldChar w:fldCharType="begin"/>
            </w:r>
            <w:r>
              <w:rPr>
                <w:noProof/>
                <w:webHidden/>
              </w:rPr>
              <w:instrText xml:space="preserve"> PAGEREF _Toc454274536 \h </w:instrText>
            </w:r>
            <w:r>
              <w:rPr>
                <w:noProof/>
                <w:webHidden/>
              </w:rPr>
            </w:r>
          </w:ins>
          <w:r>
            <w:rPr>
              <w:noProof/>
              <w:webHidden/>
            </w:rPr>
            <w:fldChar w:fldCharType="separate"/>
          </w:r>
          <w:ins w:id="256" w:author="Meir Kalter" w:date="2016-06-21T12:09:00Z">
            <w:r>
              <w:rPr>
                <w:noProof/>
                <w:webHidden/>
              </w:rPr>
              <w:t>31</w:t>
            </w:r>
            <w:r>
              <w:rPr>
                <w:noProof/>
                <w:webHidden/>
              </w:rPr>
              <w:fldChar w:fldCharType="end"/>
            </w:r>
            <w:r w:rsidRPr="0083430C">
              <w:rPr>
                <w:rStyle w:val="Hyperlink"/>
                <w:noProof/>
              </w:rPr>
              <w:fldChar w:fldCharType="end"/>
            </w:r>
          </w:ins>
        </w:p>
        <w:p w:rsidR="00080909" w:rsidRDefault="00080909">
          <w:pPr>
            <w:pStyle w:val="TOC1"/>
            <w:tabs>
              <w:tab w:val="right" w:leader="dot" w:pos="9339"/>
            </w:tabs>
            <w:rPr>
              <w:ins w:id="257"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25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"_Toc454274537"</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rFonts w:ascii="Georgia" w:eastAsia="Arial Unicode MS" w:hAnsi="Georgia" w:cs="Arial Unicode MS"/>
                <w:noProof/>
              </w:rPr>
              <w:t>This work is basic simulator with very simple input/output.</w:t>
            </w:r>
            <w:r>
              <w:rPr>
                <w:noProof/>
                <w:webHidden/>
              </w:rPr>
              <w:tab/>
            </w:r>
            <w:r>
              <w:rPr>
                <w:noProof/>
                <w:webHidden/>
              </w:rPr>
              <w:fldChar w:fldCharType="begin"/>
            </w:r>
            <w:r>
              <w:rPr>
                <w:noProof/>
                <w:webHidden/>
              </w:rPr>
              <w:instrText xml:space="preserve"> PAGEREF _Toc454274537 \h </w:instrText>
            </w:r>
            <w:r>
              <w:rPr>
                <w:noProof/>
                <w:webHidden/>
              </w:rPr>
            </w:r>
          </w:ins>
          <w:r>
            <w:rPr>
              <w:noProof/>
              <w:webHidden/>
            </w:rPr>
            <w:fldChar w:fldCharType="separate"/>
          </w:r>
          <w:ins w:id="259" w:author="Meir Kalter" w:date="2016-06-21T12:09:00Z">
            <w:r>
              <w:rPr>
                <w:noProof/>
                <w:webHidden/>
              </w:rPr>
              <w:t>31</w:t>
            </w:r>
            <w:r>
              <w:rPr>
                <w:noProof/>
                <w:webHidden/>
              </w:rPr>
              <w:fldChar w:fldCharType="end"/>
            </w:r>
            <w:r w:rsidRPr="0083430C">
              <w:rPr>
                <w:rStyle w:val="Hyperlink"/>
                <w:noProof/>
              </w:rPr>
              <w:fldChar w:fldCharType="end"/>
            </w:r>
          </w:ins>
        </w:p>
        <w:p w:rsidR="00080909" w:rsidRDefault="00080909">
          <w:pPr>
            <w:pStyle w:val="TOC1"/>
            <w:tabs>
              <w:tab w:val="right" w:leader="dot" w:pos="9339"/>
            </w:tabs>
            <w:rPr>
              <w:ins w:id="260"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26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"_Toc454274538"</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Index</w:t>
            </w:r>
            <w:r>
              <w:rPr>
                <w:noProof/>
                <w:webHidden/>
              </w:rPr>
              <w:tab/>
            </w:r>
            <w:r>
              <w:rPr>
                <w:noProof/>
                <w:webHidden/>
              </w:rPr>
              <w:fldChar w:fldCharType="begin"/>
            </w:r>
            <w:r>
              <w:rPr>
                <w:noProof/>
                <w:webHidden/>
              </w:rPr>
              <w:instrText xml:space="preserve"> PAGEREF _Toc454274538 \h </w:instrText>
            </w:r>
            <w:r>
              <w:rPr>
                <w:noProof/>
                <w:webHidden/>
              </w:rPr>
            </w:r>
          </w:ins>
          <w:r>
            <w:rPr>
              <w:noProof/>
              <w:webHidden/>
            </w:rPr>
            <w:fldChar w:fldCharType="separate"/>
          </w:r>
          <w:ins w:id="262" w:author="Meir Kalter" w:date="2016-06-21T12:09:00Z">
            <w:r>
              <w:rPr>
                <w:noProof/>
                <w:webHidden/>
              </w:rPr>
              <w:t>34</w:t>
            </w:r>
            <w:r>
              <w:rPr>
                <w:noProof/>
                <w:webHidden/>
              </w:rPr>
              <w:fldChar w:fldCharType="end"/>
            </w:r>
            <w:r w:rsidRPr="0083430C">
              <w:rPr>
                <w:rStyle w:val="Hyperlink"/>
                <w:noProof/>
              </w:rPr>
              <w:fldChar w:fldCharType="end"/>
            </w:r>
          </w:ins>
        </w:p>
        <w:p w:rsidR="00080909" w:rsidRDefault="00080909">
          <w:pPr>
            <w:pStyle w:val="TOC1"/>
            <w:tabs>
              <w:tab w:val="right" w:leader="dot" w:pos="9339"/>
            </w:tabs>
            <w:rPr>
              <w:ins w:id="263"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26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"_Toc454274539"</w:instrText>
            </w:r>
            <w:r w:rsidRPr="0083430C">
              <w:rPr>
                <w:rStyle w:val="Hyperlink"/>
                <w:noProof/>
              </w:rPr>
              <w:instrText xml:space="preserve"> </w:instrText>
            </w:r>
            <w:r w:rsidRPr="0083430C">
              <w:rPr>
                <w:rStyle w:val="Hyperlink"/>
                <w:noProof/>
              </w:rPr>
            </w:r>
            <w:r w:rsidRPr="0083430C">
              <w:rPr>
                <w:rStyle w:val="Hyperlink"/>
                <w:noProof/>
              </w:rPr>
              <w:fldChar w:fldCharType="separate"/>
            </w:r>
            <w:r w:rsidRPr="0083430C">
              <w:rPr>
                <w:rStyle w:val="Hyperlink"/>
                <w:noProof/>
              </w:rPr>
              <w:t>List of pictures</w:t>
            </w:r>
            <w:r>
              <w:rPr>
                <w:noProof/>
                <w:webHidden/>
              </w:rPr>
              <w:tab/>
            </w:r>
            <w:r>
              <w:rPr>
                <w:noProof/>
                <w:webHidden/>
              </w:rPr>
              <w:fldChar w:fldCharType="begin"/>
            </w:r>
            <w:r>
              <w:rPr>
                <w:noProof/>
                <w:webHidden/>
              </w:rPr>
              <w:instrText xml:space="preserve"> PAGEREF _Toc454274539 \h </w:instrText>
            </w:r>
            <w:r>
              <w:rPr>
                <w:noProof/>
                <w:webHidden/>
              </w:rPr>
            </w:r>
          </w:ins>
          <w:r>
            <w:rPr>
              <w:noProof/>
              <w:webHidden/>
            </w:rPr>
            <w:fldChar w:fldCharType="separate"/>
          </w:r>
          <w:ins w:id="265" w:author="Meir Kalter" w:date="2016-06-21T12:09:00Z">
            <w:r>
              <w:rPr>
                <w:noProof/>
                <w:webHidden/>
              </w:rPr>
              <w:t>35</w:t>
            </w:r>
            <w:r>
              <w:rPr>
                <w:noProof/>
                <w:webHidden/>
              </w:rPr>
              <w:fldChar w:fldCharType="end"/>
            </w:r>
            <w:r w:rsidRPr="0083430C">
              <w:rPr>
                <w:rStyle w:val="Hyperlink"/>
                <w:noProof/>
              </w:rPr>
              <w:fldChar w:fldCharType="end"/>
            </w:r>
          </w:ins>
        </w:p>
        <w:p w:rsidR="00DE7D2F" w:rsidDel="00504CBB" w:rsidRDefault="00DE7D2F">
          <w:pPr>
            <w:pStyle w:val="TOCHeading"/>
            <w:rPr>
              <w:del w:id="266" w:author="Meir Kalter" w:date="2016-06-15T14:20:00Z"/>
              <w:rFonts w:asciiTheme="minorHAnsi" w:eastAsiaTheme="minorEastAsia" w:hAnsiTheme="minorHAnsi" w:cstheme="minorBidi"/>
              <w:noProof/>
              <w:color w:val="auto"/>
              <w:sz w:val="22"/>
              <w:szCs w:val="22"/>
              <w:lang w:eastAsia="en-US" w:bidi="he-IL"/>
            </w:rPr>
            <w:pPrChange w:id="267" w:author="Meir Kalter" w:date="2016-06-15T14:11:00Z">
              <w:pPr>
                <w:pStyle w:val="TOC1"/>
                <w:tabs>
                  <w:tab w:val="left" w:pos="440"/>
                  <w:tab w:val="right" w:leader="dot" w:pos="9339"/>
                </w:tabs>
              </w:pPr>
            </w:pPrChange>
          </w:pPr>
          <w:del w:id="268" w:author="Meir Kalter" w:date="2016-06-15T14:20:00Z">
            <w:r w:rsidRPr="00885CC0" w:rsidDel="00504CBB">
              <w:rPr>
                <w:rStyle w:val="Hyperlink"/>
                <w:b w:val="0"/>
                <w:bCs w:val="0"/>
                <w:noProof/>
              </w:rPr>
              <w:delText>1.</w:delText>
            </w:r>
            <w:r w:rsidDel="00504CBB">
              <w:rPr>
                <w:rFonts w:asciiTheme="minorHAnsi" w:eastAsiaTheme="minorEastAsia" w:hAnsiTheme="minorHAnsi" w:cstheme="minorBidi"/>
                <w:caps/>
                <w:noProof/>
                <w:color w:val="auto"/>
                <w:sz w:val="22"/>
                <w:szCs w:val="22"/>
                <w:lang w:eastAsia="en-US" w:bidi="he-IL"/>
              </w:rPr>
              <w:tab/>
            </w:r>
            <w:r w:rsidRPr="00885CC0" w:rsidDel="00504CBB">
              <w:rPr>
                <w:rStyle w:val="Hyperlink"/>
                <w:b w:val="0"/>
                <w:bCs w:val="0"/>
                <w:noProof/>
              </w:rPr>
              <w:delText>Introduccción</w:delText>
            </w:r>
            <w:r w:rsidDel="00504CBB">
              <w:rPr>
                <w:noProof/>
                <w:webHidden/>
              </w:rPr>
              <w:tab/>
              <w:delText>6</w:delText>
            </w:r>
          </w:del>
        </w:p>
        <w:p w:rsidR="00DE7D2F" w:rsidDel="00504CBB" w:rsidRDefault="00DE7D2F">
          <w:pPr>
            <w:pStyle w:val="TOC1"/>
            <w:tabs>
              <w:tab w:val="left" w:pos="440"/>
              <w:tab w:val="right" w:leader="dot" w:pos="9339"/>
            </w:tabs>
            <w:rPr>
              <w:del w:id="269"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70" w:author="Meir Kalter" w:date="2016-06-15T14:20:00Z">
            <w:r w:rsidRPr="00504CBB" w:rsidDel="00504CBB">
              <w:rPr>
                <w:noProof/>
                <w:rPrChange w:id="271" w:author="Meir Kalter" w:date="2016-06-15T14:20:00Z">
                  <w:rPr>
                    <w:rStyle w:val="Hyperlink"/>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72" w:author="Meir Kalter" w:date="2016-06-15T14:20:00Z">
                  <w:rPr>
                    <w:rStyle w:val="Hyperlink"/>
                    <w:noProof/>
                  </w:rPr>
                </w:rPrChange>
              </w:rPr>
              <w:delText>Objective</w:delText>
            </w:r>
            <w:r w:rsidDel="00504CBB">
              <w:rPr>
                <w:noProof/>
                <w:webHidden/>
              </w:rPr>
              <w:tab/>
              <w:delText>7</w:delText>
            </w:r>
          </w:del>
        </w:p>
        <w:p w:rsidR="00DE7D2F" w:rsidDel="00504CBB" w:rsidRDefault="00DE7D2F">
          <w:pPr>
            <w:pStyle w:val="TOC1"/>
            <w:tabs>
              <w:tab w:val="left" w:pos="440"/>
              <w:tab w:val="right" w:leader="dot" w:pos="9339"/>
            </w:tabs>
            <w:rPr>
              <w:del w:id="273"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74" w:author="Meir Kalter" w:date="2016-06-15T14:20:00Z">
            <w:r w:rsidRPr="00504CBB" w:rsidDel="00504CBB">
              <w:rPr>
                <w:noProof/>
                <w:rPrChange w:id="275" w:author="Meir Kalter" w:date="2016-06-15T14:20:00Z">
                  <w:rPr>
                    <w:rStyle w:val="Hyperlink"/>
                    <w:noProof/>
                  </w:rPr>
                </w:rPrChange>
              </w:rPr>
              <w:delText>3.</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76" w:author="Meir Kalter" w:date="2016-06-15T14:20:00Z">
                  <w:rPr>
                    <w:rStyle w:val="Hyperlink"/>
                    <w:noProof/>
                  </w:rPr>
                </w:rPrChange>
              </w:rPr>
              <w:delText>Requirements</w:delText>
            </w:r>
            <w:r w:rsidDel="00504CBB">
              <w:rPr>
                <w:noProof/>
                <w:webHidden/>
              </w:rPr>
              <w:tab/>
              <w:delText>8</w:delText>
            </w:r>
          </w:del>
        </w:p>
        <w:p w:rsidR="00DE7D2F" w:rsidDel="00504CBB" w:rsidRDefault="00DE7D2F">
          <w:pPr>
            <w:pStyle w:val="TOC1"/>
            <w:tabs>
              <w:tab w:val="left" w:pos="440"/>
              <w:tab w:val="right" w:leader="dot" w:pos="9339"/>
            </w:tabs>
            <w:rPr>
              <w:del w:id="277"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78" w:author="Meir Kalter" w:date="2016-06-15T14:20:00Z">
            <w:r w:rsidRPr="00504CBB" w:rsidDel="00504CBB">
              <w:rPr>
                <w:noProof/>
                <w:rPrChange w:id="279" w:author="Meir Kalter" w:date="2016-06-15T14:20:00Z">
                  <w:rPr>
                    <w:rStyle w:val="Hyperlink"/>
                    <w:noProof/>
                  </w:rPr>
                </w:rPrChange>
              </w:rPr>
              <w:delText>4.</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80" w:author="Meir Kalter" w:date="2016-06-15T14:20:00Z">
                  <w:rPr>
                    <w:rStyle w:val="Hyperlink"/>
                    <w:noProof/>
                  </w:rPr>
                </w:rPrChange>
              </w:rPr>
              <w:delText>Application design</w:delText>
            </w:r>
            <w:r w:rsidDel="00504CBB">
              <w:rPr>
                <w:noProof/>
                <w:webHidden/>
              </w:rPr>
              <w:tab/>
              <w:delText>9</w:delText>
            </w:r>
          </w:del>
        </w:p>
        <w:p w:rsidR="00DE7D2F" w:rsidDel="00504CBB" w:rsidRDefault="00DE7D2F">
          <w:pPr>
            <w:pStyle w:val="TOC2"/>
            <w:tabs>
              <w:tab w:val="left" w:pos="660"/>
              <w:tab w:val="right" w:leader="dot" w:pos="9339"/>
            </w:tabs>
            <w:rPr>
              <w:del w:id="281" w:author="Meir Kalter" w:date="2016-06-15T14:20:00Z"/>
              <w:rFonts w:eastAsiaTheme="minorEastAsia" w:cstheme="minorBidi"/>
              <w:b w:val="0"/>
              <w:bCs w:val="0"/>
              <w:noProof/>
              <w:color w:val="auto"/>
              <w:sz w:val="22"/>
              <w:szCs w:val="22"/>
              <w:bdr w:val="none" w:sz="0" w:space="0" w:color="auto"/>
              <w:lang w:eastAsia="en-US" w:bidi="he-IL"/>
            </w:rPr>
          </w:pPr>
          <w:del w:id="282" w:author="Meir Kalter" w:date="2016-06-15T14:20:00Z">
            <w:r w:rsidRPr="00504CBB" w:rsidDel="00504CBB">
              <w:rPr>
                <w:noProof/>
                <w:rPrChange w:id="283" w:author="Meir Kalter" w:date="2016-06-15T14:20:00Z">
                  <w:rPr>
                    <w:rStyle w:val="Hyperlink"/>
                    <w:rFonts w:hAnsi="Arial Unicode MS"/>
                    <w:noProof/>
                  </w:rPr>
                </w:rPrChange>
              </w:rPr>
              <w:delText>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84" w:author="Meir Kalter" w:date="2016-06-15T14:20:00Z">
                  <w:rPr>
                    <w:rStyle w:val="Hyperlink"/>
                    <w:rFonts w:eastAsia="Arial Unicode MS" w:cs="Arial Unicode MS"/>
                    <w:noProof/>
                  </w:rPr>
                </w:rPrChange>
              </w:rPr>
              <w:delText>Used design patterns</w:delText>
            </w:r>
            <w:r w:rsidDel="00504CBB">
              <w:rPr>
                <w:noProof/>
                <w:webHidden/>
              </w:rPr>
              <w:tab/>
              <w:delText>9</w:delText>
            </w:r>
          </w:del>
        </w:p>
        <w:p w:rsidR="00DE7D2F" w:rsidDel="00504CBB" w:rsidRDefault="00DE7D2F">
          <w:pPr>
            <w:pStyle w:val="TOC3"/>
            <w:tabs>
              <w:tab w:val="left" w:pos="880"/>
              <w:tab w:val="right" w:leader="dot" w:pos="9339"/>
            </w:tabs>
            <w:rPr>
              <w:del w:id="285" w:author="Meir Kalter" w:date="2016-06-15T14:20:00Z"/>
              <w:rFonts w:eastAsiaTheme="minorEastAsia" w:cstheme="minorBidi"/>
              <w:noProof/>
              <w:color w:val="auto"/>
              <w:sz w:val="22"/>
              <w:szCs w:val="22"/>
              <w:bdr w:val="none" w:sz="0" w:space="0" w:color="auto"/>
              <w:lang w:eastAsia="en-US" w:bidi="he-IL"/>
            </w:rPr>
          </w:pPr>
          <w:del w:id="286" w:author="Meir Kalter" w:date="2016-06-15T14:20:00Z">
            <w:r w:rsidRPr="00504CBB" w:rsidDel="00504CBB">
              <w:rPr>
                <w:noProof/>
                <w:rPrChange w:id="287" w:author="Meir Kalter" w:date="2016-06-15T14:20:00Z">
                  <w:rPr>
                    <w:rStyle w:val="Hyperlink"/>
                    <w:noProof/>
                  </w:rPr>
                </w:rPrChange>
              </w:rPr>
              <w:delText>1.1.1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88" w:author="Meir Kalter" w:date="2016-06-15T14:20:00Z">
                  <w:rPr>
                    <w:rStyle w:val="Hyperlink"/>
                    <w:rFonts w:eastAsia="Arial Unicode MS" w:cs="Arial Unicode MS"/>
                    <w:noProof/>
                  </w:rPr>
                </w:rPrChange>
              </w:rPr>
              <w:delText>Singleton pattern</w:delText>
            </w:r>
            <w:r w:rsidDel="00504CBB">
              <w:rPr>
                <w:noProof/>
                <w:webHidden/>
              </w:rPr>
              <w:tab/>
              <w:delText>9</w:delText>
            </w:r>
          </w:del>
        </w:p>
        <w:p w:rsidR="00DE7D2F" w:rsidDel="00504CBB" w:rsidRDefault="00DE7D2F">
          <w:pPr>
            <w:pStyle w:val="TOC3"/>
            <w:tabs>
              <w:tab w:val="left" w:pos="1100"/>
              <w:tab w:val="right" w:leader="dot" w:pos="9339"/>
            </w:tabs>
            <w:rPr>
              <w:del w:id="289" w:author="Meir Kalter" w:date="2016-06-15T14:20:00Z"/>
              <w:rFonts w:eastAsiaTheme="minorEastAsia" w:cstheme="minorBidi"/>
              <w:noProof/>
              <w:color w:val="auto"/>
              <w:sz w:val="22"/>
              <w:szCs w:val="22"/>
              <w:bdr w:val="none" w:sz="0" w:space="0" w:color="auto"/>
              <w:lang w:eastAsia="en-US" w:bidi="he-IL"/>
            </w:rPr>
          </w:pPr>
          <w:del w:id="290" w:author="Meir Kalter" w:date="2016-06-15T14:20:00Z">
            <w:r w:rsidRPr="00504CBB" w:rsidDel="00504CBB">
              <w:rPr>
                <w:noProof/>
                <w:rPrChange w:id="291" w:author="Meir Kalter" w:date="2016-06-15T14:20:00Z">
                  <w:rPr>
                    <w:rStyle w:val="Hyperlink"/>
                    <w:rFonts w:hAnsi="Arial Unicode MS"/>
                    <w:noProof/>
                  </w:rPr>
                </w:rPrChange>
              </w:rPr>
              <w:delText>1.1.2.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92" w:author="Meir Kalter" w:date="2016-06-15T14:20:00Z">
                  <w:rPr>
                    <w:rStyle w:val="Hyperlink"/>
                    <w:rFonts w:eastAsia="Arial Unicode MS" w:cs="Arial Unicode MS"/>
                    <w:noProof/>
                  </w:rPr>
                </w:rPrChange>
              </w:rPr>
              <w:delText>Factory Pattern</w:delText>
            </w:r>
            <w:r w:rsidDel="00504CBB">
              <w:rPr>
                <w:noProof/>
                <w:webHidden/>
              </w:rPr>
              <w:tab/>
              <w:delText>9</w:delText>
            </w:r>
          </w:del>
        </w:p>
        <w:p w:rsidR="00DE7D2F" w:rsidDel="00504CBB" w:rsidRDefault="00DE7D2F">
          <w:pPr>
            <w:pStyle w:val="TOC2"/>
            <w:tabs>
              <w:tab w:val="left" w:pos="660"/>
              <w:tab w:val="right" w:leader="dot" w:pos="9339"/>
            </w:tabs>
            <w:rPr>
              <w:del w:id="293" w:author="Meir Kalter" w:date="2016-06-15T14:20:00Z"/>
              <w:rFonts w:eastAsiaTheme="minorEastAsia" w:cstheme="minorBidi"/>
              <w:b w:val="0"/>
              <w:bCs w:val="0"/>
              <w:noProof/>
              <w:color w:val="auto"/>
              <w:sz w:val="22"/>
              <w:szCs w:val="22"/>
              <w:bdr w:val="none" w:sz="0" w:space="0" w:color="auto"/>
              <w:lang w:eastAsia="en-US" w:bidi="he-IL"/>
            </w:rPr>
          </w:pPr>
          <w:del w:id="294" w:author="Meir Kalter" w:date="2016-06-15T14:20:00Z">
            <w:r w:rsidRPr="00504CBB" w:rsidDel="00504CBB">
              <w:rPr>
                <w:noProof/>
                <w:rPrChange w:id="295" w:author="Meir Kalter" w:date="2016-06-15T14:20:00Z">
                  <w:rPr>
                    <w:rStyle w:val="Hyperlink"/>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96" w:author="Meir Kalter" w:date="2016-06-15T14:20:00Z">
                  <w:rPr>
                    <w:rStyle w:val="Hyperlink"/>
                    <w:rFonts w:eastAsia="Arial Unicode MS" w:cs="Arial Unicode MS"/>
                    <w:noProof/>
                  </w:rPr>
                </w:rPrChange>
              </w:rPr>
              <w:delText>Pseudo codes</w:delText>
            </w:r>
            <w:r w:rsidDel="00504CBB">
              <w:rPr>
                <w:noProof/>
                <w:webHidden/>
              </w:rPr>
              <w:tab/>
              <w:delText>9</w:delText>
            </w:r>
          </w:del>
        </w:p>
        <w:p w:rsidR="00DE7D2F" w:rsidDel="00504CBB" w:rsidRDefault="00DE7D2F">
          <w:pPr>
            <w:pStyle w:val="TOC3"/>
            <w:tabs>
              <w:tab w:val="left" w:pos="1100"/>
              <w:tab w:val="right" w:leader="dot" w:pos="9339"/>
            </w:tabs>
            <w:rPr>
              <w:del w:id="297" w:author="Meir Kalter" w:date="2016-06-15T14:20:00Z"/>
              <w:rFonts w:eastAsiaTheme="minorEastAsia" w:cstheme="minorBidi"/>
              <w:noProof/>
              <w:color w:val="auto"/>
              <w:sz w:val="22"/>
              <w:szCs w:val="22"/>
              <w:bdr w:val="none" w:sz="0" w:space="0" w:color="auto"/>
              <w:lang w:eastAsia="en-US" w:bidi="he-IL"/>
            </w:rPr>
          </w:pPr>
          <w:del w:id="298" w:author="Meir Kalter" w:date="2016-06-15T14:20:00Z">
            <w:r w:rsidRPr="00504CBB" w:rsidDel="00504CBB">
              <w:rPr>
                <w:noProof/>
                <w:rPrChange w:id="299" w:author="Meir Kalter" w:date="2016-06-15T14:20:00Z">
                  <w:rPr>
                    <w:rStyle w:val="Hyperlink"/>
                    <w:rFonts w:hAnsi="Arial Unicode MS"/>
                    <w:noProof/>
                  </w:rPr>
                </w:rPrChange>
              </w:rPr>
              <w:delText>1.2.1.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00" w:author="Meir Kalter" w:date="2016-06-15T14:20:00Z">
                  <w:rPr>
                    <w:rStyle w:val="Hyperlink"/>
                    <w:rFonts w:eastAsia="Arial Unicode MS" w:cs="Arial Unicode MS"/>
                    <w:noProof/>
                  </w:rPr>
                </w:rPrChange>
              </w:rPr>
              <w:delText>Run/Step execution</w:delText>
            </w:r>
            <w:r w:rsidDel="00504CBB">
              <w:rPr>
                <w:noProof/>
                <w:webHidden/>
              </w:rPr>
              <w:tab/>
              <w:delText>9</w:delText>
            </w:r>
          </w:del>
        </w:p>
        <w:p w:rsidR="00DE7D2F" w:rsidDel="00504CBB" w:rsidRDefault="00DE7D2F">
          <w:pPr>
            <w:pStyle w:val="TOC3"/>
            <w:tabs>
              <w:tab w:val="left" w:pos="1100"/>
              <w:tab w:val="right" w:leader="dot" w:pos="9339"/>
            </w:tabs>
            <w:rPr>
              <w:del w:id="301" w:author="Meir Kalter" w:date="2016-06-15T14:20:00Z"/>
              <w:rFonts w:eastAsiaTheme="minorEastAsia" w:cstheme="minorBidi"/>
              <w:noProof/>
              <w:color w:val="auto"/>
              <w:sz w:val="22"/>
              <w:szCs w:val="22"/>
              <w:bdr w:val="none" w:sz="0" w:space="0" w:color="auto"/>
              <w:lang w:eastAsia="en-US" w:bidi="he-IL"/>
            </w:rPr>
          </w:pPr>
          <w:del w:id="302" w:author="Meir Kalter" w:date="2016-06-15T14:20:00Z">
            <w:r w:rsidRPr="00504CBB" w:rsidDel="00504CBB">
              <w:rPr>
                <w:noProof/>
                <w:rPrChange w:id="303" w:author="Meir Kalter" w:date="2016-06-15T14:20:00Z">
                  <w:rPr>
                    <w:rStyle w:val="Hyperlink"/>
                    <w:rFonts w:hAnsi="Arial Unicode MS"/>
                    <w:noProof/>
                  </w:rPr>
                </w:rPrChange>
              </w:rPr>
              <w:delText>1.2.2.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04" w:author="Meir Kalter" w:date="2016-06-15T14:20:00Z">
                  <w:rPr>
                    <w:rStyle w:val="Hyperlink"/>
                    <w:rFonts w:eastAsia="Arial Unicode MS" w:cs="Arial Unicode MS"/>
                    <w:noProof/>
                  </w:rPr>
                </w:rPrChange>
              </w:rPr>
              <w:delText>Instruction implementation</w:delText>
            </w:r>
            <w:r w:rsidDel="00504CBB">
              <w:rPr>
                <w:noProof/>
                <w:webHidden/>
              </w:rPr>
              <w:tab/>
              <w:delText>10</w:delText>
            </w:r>
          </w:del>
        </w:p>
        <w:p w:rsidR="00DE7D2F" w:rsidDel="00504CBB" w:rsidRDefault="00DE7D2F">
          <w:pPr>
            <w:pStyle w:val="TOC2"/>
            <w:tabs>
              <w:tab w:val="left" w:pos="660"/>
              <w:tab w:val="right" w:leader="dot" w:pos="9339"/>
            </w:tabs>
            <w:rPr>
              <w:del w:id="305" w:author="Meir Kalter" w:date="2016-06-15T14:20:00Z"/>
              <w:rFonts w:eastAsiaTheme="minorEastAsia" w:cstheme="minorBidi"/>
              <w:b w:val="0"/>
              <w:bCs w:val="0"/>
              <w:noProof/>
              <w:color w:val="auto"/>
              <w:sz w:val="22"/>
              <w:szCs w:val="22"/>
              <w:bdr w:val="none" w:sz="0" w:space="0" w:color="auto"/>
              <w:lang w:eastAsia="en-US" w:bidi="he-IL"/>
            </w:rPr>
          </w:pPr>
          <w:del w:id="306" w:author="Meir Kalter" w:date="2016-06-15T14:20:00Z">
            <w:r w:rsidRPr="00504CBB" w:rsidDel="00504CBB">
              <w:rPr>
                <w:noProof/>
                <w:rPrChange w:id="307" w:author="Meir Kalter" w:date="2016-06-15T14:20:00Z">
                  <w:rPr>
                    <w:rStyle w:val="Hyperlink"/>
                    <w:noProof/>
                  </w:rPr>
                </w:rPrChange>
              </w:rPr>
              <w:delText>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08" w:author="Meir Kalter" w:date="2016-06-15T14:20:00Z">
                  <w:rPr>
                    <w:rStyle w:val="Hyperlink"/>
                    <w:noProof/>
                  </w:rPr>
                </w:rPrChange>
              </w:rPr>
              <w:delText>Seven digit display</w:delText>
            </w:r>
            <w:r w:rsidDel="00504CBB">
              <w:rPr>
                <w:noProof/>
                <w:webHidden/>
              </w:rPr>
              <w:tab/>
              <w:delText>10</w:delText>
            </w:r>
          </w:del>
        </w:p>
        <w:p w:rsidR="00DE7D2F" w:rsidDel="00504CBB" w:rsidRDefault="00DE7D2F">
          <w:pPr>
            <w:pStyle w:val="TOC2"/>
            <w:tabs>
              <w:tab w:val="left" w:pos="660"/>
              <w:tab w:val="right" w:leader="dot" w:pos="9339"/>
            </w:tabs>
            <w:rPr>
              <w:del w:id="309" w:author="Meir Kalter" w:date="2016-06-15T14:20:00Z"/>
              <w:rFonts w:eastAsiaTheme="minorEastAsia" w:cstheme="minorBidi"/>
              <w:b w:val="0"/>
              <w:bCs w:val="0"/>
              <w:noProof/>
              <w:color w:val="auto"/>
              <w:sz w:val="22"/>
              <w:szCs w:val="22"/>
              <w:bdr w:val="none" w:sz="0" w:space="0" w:color="auto"/>
              <w:lang w:eastAsia="en-US" w:bidi="he-IL"/>
            </w:rPr>
          </w:pPr>
          <w:del w:id="310" w:author="Meir Kalter" w:date="2016-06-15T14:20:00Z">
            <w:r w:rsidRPr="00504CBB" w:rsidDel="00504CBB">
              <w:rPr>
                <w:noProof/>
                <w:rPrChange w:id="311"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12" w:author="Meir Kalter" w:date="2016-06-15T14:20:00Z">
                  <w:rPr>
                    <w:rStyle w:val="Hyperlink"/>
                    <w:rFonts w:eastAsia="Arial Unicode MS" w:cs="Arial Unicode MS"/>
                    <w:noProof/>
                  </w:rPr>
                </w:rPrChange>
              </w:rPr>
              <w:delText>Customization of classes</w:delText>
            </w:r>
            <w:r w:rsidDel="00504CBB">
              <w:rPr>
                <w:noProof/>
                <w:webHidden/>
              </w:rPr>
              <w:tab/>
              <w:delText>10</w:delText>
            </w:r>
          </w:del>
        </w:p>
        <w:p w:rsidR="00DE7D2F" w:rsidDel="00504CBB" w:rsidRDefault="00DE7D2F">
          <w:pPr>
            <w:pStyle w:val="TOC2"/>
            <w:tabs>
              <w:tab w:val="left" w:pos="660"/>
              <w:tab w:val="right" w:leader="dot" w:pos="9339"/>
            </w:tabs>
            <w:rPr>
              <w:del w:id="313" w:author="Meir Kalter" w:date="2016-06-15T14:20:00Z"/>
              <w:rFonts w:eastAsiaTheme="minorEastAsia" w:cstheme="minorBidi"/>
              <w:b w:val="0"/>
              <w:bCs w:val="0"/>
              <w:noProof/>
              <w:color w:val="auto"/>
              <w:sz w:val="22"/>
              <w:szCs w:val="22"/>
              <w:bdr w:val="none" w:sz="0" w:space="0" w:color="auto"/>
              <w:lang w:eastAsia="en-US" w:bidi="he-IL"/>
            </w:rPr>
          </w:pPr>
          <w:del w:id="314" w:author="Meir Kalter" w:date="2016-06-15T14:20:00Z">
            <w:r w:rsidRPr="00504CBB" w:rsidDel="00504CBB">
              <w:rPr>
                <w:noProof/>
                <w:rPrChange w:id="315"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16" w:author="Meir Kalter" w:date="2016-06-15T14:20:00Z">
                  <w:rPr>
                    <w:rStyle w:val="Hyperlink"/>
                    <w:rFonts w:eastAsia="Arial Unicode MS" w:cs="Arial Unicode MS"/>
                    <w:noProof/>
                  </w:rPr>
                </w:rPrChange>
              </w:rPr>
              <w:delText>Implementations</w:delText>
            </w:r>
            <w:r w:rsidDel="00504CBB">
              <w:rPr>
                <w:noProof/>
                <w:webHidden/>
              </w:rPr>
              <w:tab/>
              <w:delText>10</w:delText>
            </w:r>
          </w:del>
        </w:p>
        <w:p w:rsidR="00DE7D2F" w:rsidDel="00504CBB" w:rsidRDefault="00DE7D2F">
          <w:pPr>
            <w:pStyle w:val="TOC3"/>
            <w:tabs>
              <w:tab w:val="left" w:pos="1100"/>
              <w:tab w:val="right" w:leader="dot" w:pos="9339"/>
            </w:tabs>
            <w:rPr>
              <w:del w:id="317" w:author="Meir Kalter" w:date="2016-06-15T14:20:00Z"/>
              <w:rFonts w:eastAsiaTheme="minorEastAsia" w:cstheme="minorBidi"/>
              <w:noProof/>
              <w:color w:val="auto"/>
              <w:sz w:val="22"/>
              <w:szCs w:val="22"/>
              <w:bdr w:val="none" w:sz="0" w:space="0" w:color="auto"/>
              <w:lang w:eastAsia="en-US" w:bidi="he-IL"/>
            </w:rPr>
          </w:pPr>
          <w:del w:id="318" w:author="Meir Kalter" w:date="2016-06-15T14:20:00Z">
            <w:r w:rsidRPr="00504CBB" w:rsidDel="00504CBB">
              <w:rPr>
                <w:noProof/>
                <w:rPrChange w:id="319" w:author="Meir Kalter" w:date="2016-06-15T14:20:00Z">
                  <w:rPr>
                    <w:rStyle w:val="Hyperlink"/>
                    <w:rFonts w:hAnsi="Arial Unicode MS"/>
                    <w:noProof/>
                  </w:rPr>
                </w:rPrChange>
              </w:rPr>
              <w:delText>1.5.1.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20" w:author="Meir Kalter" w:date="2016-06-15T14:20:00Z">
                  <w:rPr>
                    <w:rStyle w:val="Hyperlink"/>
                    <w:rFonts w:eastAsia="Arial Unicode MS" w:cs="Arial Unicode MS"/>
                    <w:noProof/>
                  </w:rPr>
                </w:rPrChange>
              </w:rPr>
              <w:delText>Seven digit</w:delText>
            </w:r>
            <w:r w:rsidDel="00504CBB">
              <w:rPr>
                <w:noProof/>
                <w:webHidden/>
              </w:rPr>
              <w:tab/>
              <w:delText>10</w:delText>
            </w:r>
          </w:del>
        </w:p>
        <w:p w:rsidR="00DE7D2F" w:rsidDel="00504CBB" w:rsidRDefault="00DE7D2F">
          <w:pPr>
            <w:pStyle w:val="TOC1"/>
            <w:tabs>
              <w:tab w:val="left" w:pos="440"/>
              <w:tab w:val="right" w:leader="dot" w:pos="9339"/>
            </w:tabs>
            <w:rPr>
              <w:del w:id="321"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22" w:author="Meir Kalter" w:date="2016-06-15T14:20:00Z">
            <w:r w:rsidRPr="00504CBB" w:rsidDel="00504CBB">
              <w:rPr>
                <w:noProof/>
                <w:rPrChange w:id="323" w:author="Meir Kalter" w:date="2016-06-15T14:20:00Z">
                  <w:rPr>
                    <w:rStyle w:val="Hyperlink"/>
                    <w:noProof/>
                  </w:rPr>
                </w:rPrChange>
              </w:rPr>
              <w:delText>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24" w:author="Meir Kalter" w:date="2016-06-15T14:20:00Z">
                  <w:rPr>
                    <w:rStyle w:val="Hyperlink"/>
                    <w:noProof/>
                  </w:rPr>
                </w:rPrChange>
              </w:rPr>
              <w:delText>environment / programming language</w:delText>
            </w:r>
            <w:r w:rsidDel="00504CBB">
              <w:rPr>
                <w:noProof/>
                <w:webHidden/>
              </w:rPr>
              <w:tab/>
              <w:delText>12</w:delText>
            </w:r>
          </w:del>
        </w:p>
        <w:p w:rsidR="00DE7D2F" w:rsidDel="00504CBB" w:rsidRDefault="00DE7D2F">
          <w:pPr>
            <w:pStyle w:val="TOC1"/>
            <w:tabs>
              <w:tab w:val="left" w:pos="440"/>
              <w:tab w:val="right" w:leader="dot" w:pos="9339"/>
            </w:tabs>
            <w:rPr>
              <w:del w:id="32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26" w:author="Meir Kalter" w:date="2016-06-15T14:20:00Z">
            <w:r w:rsidRPr="00504CBB" w:rsidDel="00504CBB">
              <w:rPr>
                <w:noProof/>
                <w:rPrChange w:id="327" w:author="Meir Kalter" w:date="2016-06-15T14:20:00Z">
                  <w:rPr>
                    <w:rStyle w:val="Hyperlink"/>
                    <w:noProof/>
                  </w:rPr>
                </w:rPrChange>
              </w:rPr>
              <w:delText>6.</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28" w:author="Meir Kalter" w:date="2016-06-15T14:20:00Z">
                  <w:rPr>
                    <w:rStyle w:val="Hyperlink"/>
                    <w:noProof/>
                  </w:rPr>
                </w:rPrChange>
              </w:rPr>
              <w:delText>Known Limitations-improvements</w:delText>
            </w:r>
            <w:r w:rsidDel="00504CBB">
              <w:rPr>
                <w:noProof/>
                <w:webHidden/>
              </w:rPr>
              <w:tab/>
              <w:delText>13</w:delText>
            </w:r>
          </w:del>
        </w:p>
        <w:p w:rsidR="00DE7D2F" w:rsidDel="00504CBB" w:rsidRDefault="00DE7D2F">
          <w:pPr>
            <w:pStyle w:val="TOC2"/>
            <w:tabs>
              <w:tab w:val="right" w:leader="dot" w:pos="9339"/>
            </w:tabs>
            <w:rPr>
              <w:del w:id="329" w:author="Meir Kalter" w:date="2016-06-15T14:20:00Z"/>
              <w:rFonts w:eastAsiaTheme="minorEastAsia" w:cstheme="minorBidi"/>
              <w:b w:val="0"/>
              <w:bCs w:val="0"/>
              <w:noProof/>
              <w:color w:val="auto"/>
              <w:sz w:val="22"/>
              <w:szCs w:val="22"/>
              <w:bdr w:val="none" w:sz="0" w:space="0" w:color="auto"/>
              <w:lang w:eastAsia="en-US" w:bidi="he-IL"/>
            </w:rPr>
          </w:pPr>
          <w:del w:id="330" w:author="Meir Kalter" w:date="2016-06-15T14:20:00Z">
            <w:r w:rsidRPr="00504CBB" w:rsidDel="00504CBB">
              <w:rPr>
                <w:noProof/>
                <w:rPrChange w:id="331" w:author="Meir Kalter" w:date="2016-06-15T14:20:00Z">
                  <w:rPr>
                    <w:rStyle w:val="Hyperlink"/>
                    <w:rFonts w:ascii="Cambria" w:eastAsia="Cambria" w:hAnsi="Cambria" w:cs="Cambria"/>
                    <w:noProof/>
                  </w:rPr>
                </w:rPrChange>
              </w:rPr>
              <w:delText>The following list contains the known limitation of the current version of the simulator.</w:delText>
            </w:r>
            <w:r w:rsidDel="00504CBB">
              <w:rPr>
                <w:noProof/>
                <w:webHidden/>
              </w:rPr>
              <w:tab/>
              <w:delText>13</w:delText>
            </w:r>
          </w:del>
        </w:p>
        <w:p w:rsidR="00DE7D2F" w:rsidDel="00504CBB" w:rsidRDefault="00DE7D2F">
          <w:pPr>
            <w:pStyle w:val="TOC2"/>
            <w:tabs>
              <w:tab w:val="left" w:pos="660"/>
              <w:tab w:val="right" w:leader="dot" w:pos="9339"/>
            </w:tabs>
            <w:rPr>
              <w:del w:id="332" w:author="Meir Kalter" w:date="2016-06-15T14:20:00Z"/>
              <w:rFonts w:eastAsiaTheme="minorEastAsia" w:cstheme="minorBidi"/>
              <w:b w:val="0"/>
              <w:bCs w:val="0"/>
              <w:noProof/>
              <w:color w:val="auto"/>
              <w:sz w:val="22"/>
              <w:szCs w:val="22"/>
              <w:bdr w:val="none" w:sz="0" w:space="0" w:color="auto"/>
              <w:lang w:eastAsia="en-US" w:bidi="he-IL"/>
            </w:rPr>
          </w:pPr>
          <w:del w:id="333" w:author="Meir Kalter" w:date="2016-06-15T14:20:00Z">
            <w:r w:rsidRPr="00504CBB" w:rsidDel="00504CBB">
              <w:rPr>
                <w:noProof/>
                <w:rPrChange w:id="334" w:author="Meir Kalter" w:date="2016-06-15T14:20:00Z">
                  <w:rPr>
                    <w:rStyle w:val="Hyperlink"/>
                    <w:rFonts w:ascii="Cambria" w:eastAsia="Cambria" w:hAnsi="Arial Unicode MS" w:cs="Cambria"/>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35" w:author="Meir Kalter" w:date="2016-06-15T14:20:00Z">
                  <w:rPr>
                    <w:rStyle w:val="Hyperlink"/>
                    <w:rFonts w:ascii="Cambria" w:eastAsia="Cambria" w:hAnsi="Cambria" w:cs="Cambria"/>
                    <w:noProof/>
                  </w:rPr>
                </w:rPrChange>
              </w:rPr>
              <w:delText>Error handling of asm file</w:delText>
            </w:r>
            <w:r w:rsidDel="00504CBB">
              <w:rPr>
                <w:noProof/>
                <w:webHidden/>
              </w:rPr>
              <w:tab/>
              <w:delText>13</w:delText>
            </w:r>
          </w:del>
        </w:p>
        <w:p w:rsidR="00DE7D2F" w:rsidDel="00504CBB" w:rsidRDefault="00DE7D2F">
          <w:pPr>
            <w:pStyle w:val="TOC2"/>
            <w:tabs>
              <w:tab w:val="left" w:pos="660"/>
              <w:tab w:val="right" w:leader="dot" w:pos="9339"/>
            </w:tabs>
            <w:rPr>
              <w:del w:id="336" w:author="Meir Kalter" w:date="2016-06-15T14:20:00Z"/>
              <w:rFonts w:eastAsiaTheme="minorEastAsia" w:cstheme="minorBidi"/>
              <w:b w:val="0"/>
              <w:bCs w:val="0"/>
              <w:noProof/>
              <w:color w:val="auto"/>
              <w:sz w:val="22"/>
              <w:szCs w:val="22"/>
              <w:bdr w:val="none" w:sz="0" w:space="0" w:color="auto"/>
              <w:lang w:eastAsia="en-US" w:bidi="he-IL"/>
            </w:rPr>
          </w:pPr>
          <w:del w:id="337" w:author="Meir Kalter" w:date="2016-06-15T14:20:00Z">
            <w:r w:rsidRPr="00504CBB" w:rsidDel="00504CBB">
              <w:rPr>
                <w:noProof/>
                <w:rPrChange w:id="338" w:author="Meir Kalter" w:date="2016-06-15T14:20:00Z">
                  <w:rPr>
                    <w:rStyle w:val="Hyperlink"/>
                    <w:rFonts w:ascii="Cambria" w:eastAsia="Cambria" w:hAnsi="Arial Unicode MS" w:cs="Cambria"/>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39" w:author="Meir Kalter" w:date="2016-06-15T14:20:00Z">
                  <w:rPr>
                    <w:rStyle w:val="Hyperlink"/>
                    <w:rFonts w:ascii="Cambria" w:eastAsia="Cambria" w:hAnsi="Cambria" w:cs="Cambria"/>
                    <w:noProof/>
                  </w:rPr>
                </w:rPrChange>
              </w:rPr>
              <w:delText>Seven digit update</w:delText>
            </w:r>
            <w:r w:rsidDel="00504CBB">
              <w:rPr>
                <w:noProof/>
                <w:webHidden/>
              </w:rPr>
              <w:tab/>
              <w:delText>13</w:delText>
            </w:r>
          </w:del>
        </w:p>
        <w:p w:rsidR="00DE7D2F" w:rsidDel="00504CBB" w:rsidRDefault="00DE7D2F">
          <w:pPr>
            <w:pStyle w:val="TOC1"/>
            <w:tabs>
              <w:tab w:val="left" w:pos="440"/>
              <w:tab w:val="right" w:leader="dot" w:pos="9339"/>
            </w:tabs>
            <w:rPr>
              <w:del w:id="34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41" w:author="Meir Kalter" w:date="2016-06-15T14:20:00Z">
            <w:r w:rsidRPr="00504CBB" w:rsidDel="00504CBB">
              <w:rPr>
                <w:noProof/>
                <w:rPrChange w:id="342" w:author="Meir Kalter" w:date="2016-06-15T14:20:00Z">
                  <w:rPr>
                    <w:rStyle w:val="Hyperlink"/>
                    <w:noProof/>
                  </w:rPr>
                </w:rPrChange>
              </w:rPr>
              <w:delText>7.</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43" w:author="Meir Kalter" w:date="2016-06-15T14:20:00Z">
                  <w:rPr>
                    <w:rStyle w:val="Hyperlink"/>
                    <w:noProof/>
                  </w:rPr>
                </w:rPrChange>
              </w:rPr>
              <w:delText>Manual</w:delText>
            </w:r>
            <w:r w:rsidDel="00504CBB">
              <w:rPr>
                <w:noProof/>
                <w:webHidden/>
              </w:rPr>
              <w:tab/>
              <w:delText>14</w:delText>
            </w:r>
          </w:del>
        </w:p>
        <w:p w:rsidR="00DE7D2F" w:rsidDel="00504CBB" w:rsidRDefault="00DE7D2F">
          <w:pPr>
            <w:pStyle w:val="TOC2"/>
            <w:tabs>
              <w:tab w:val="left" w:pos="660"/>
              <w:tab w:val="right" w:leader="dot" w:pos="9339"/>
            </w:tabs>
            <w:rPr>
              <w:del w:id="344" w:author="Meir Kalter" w:date="2016-06-15T14:20:00Z"/>
              <w:rFonts w:eastAsiaTheme="minorEastAsia" w:cstheme="minorBidi"/>
              <w:b w:val="0"/>
              <w:bCs w:val="0"/>
              <w:noProof/>
              <w:color w:val="auto"/>
              <w:sz w:val="22"/>
              <w:szCs w:val="22"/>
              <w:bdr w:val="none" w:sz="0" w:space="0" w:color="auto"/>
              <w:lang w:eastAsia="en-US" w:bidi="he-IL"/>
            </w:rPr>
          </w:pPr>
          <w:del w:id="345" w:author="Meir Kalter" w:date="2016-06-15T14:20:00Z">
            <w:r w:rsidRPr="00504CBB" w:rsidDel="00504CBB">
              <w:rPr>
                <w:noProof/>
                <w:rPrChange w:id="346"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47" w:author="Meir Kalter" w:date="2016-06-15T14:20:00Z">
                  <w:rPr>
                    <w:rStyle w:val="Hyperlink"/>
                    <w:rFonts w:eastAsia="Arial Unicode MS" w:cs="Arial Unicode MS"/>
                    <w:noProof/>
                  </w:rPr>
                </w:rPrChange>
              </w:rPr>
              <w:delText>Execution of Gui</w:delText>
            </w:r>
            <w:r w:rsidDel="00504CBB">
              <w:rPr>
                <w:noProof/>
                <w:webHidden/>
              </w:rPr>
              <w:tab/>
              <w:delText>14</w:delText>
            </w:r>
          </w:del>
        </w:p>
        <w:p w:rsidR="00DE7D2F" w:rsidDel="00504CBB" w:rsidRDefault="00DE7D2F">
          <w:pPr>
            <w:pStyle w:val="TOC3"/>
            <w:tabs>
              <w:tab w:val="left" w:pos="660"/>
              <w:tab w:val="right" w:leader="dot" w:pos="9339"/>
            </w:tabs>
            <w:rPr>
              <w:del w:id="348" w:author="Meir Kalter" w:date="2016-06-15T14:20:00Z"/>
              <w:rFonts w:eastAsiaTheme="minorEastAsia" w:cstheme="minorBidi"/>
              <w:noProof/>
              <w:color w:val="auto"/>
              <w:sz w:val="22"/>
              <w:szCs w:val="22"/>
              <w:bdr w:val="none" w:sz="0" w:space="0" w:color="auto"/>
              <w:lang w:eastAsia="en-US" w:bidi="he-IL"/>
            </w:rPr>
          </w:pPr>
          <w:del w:id="349" w:author="Meir Kalter" w:date="2016-06-15T14:20:00Z">
            <w:r w:rsidRPr="00504CBB" w:rsidDel="00504CBB">
              <w:rPr>
                <w:noProof/>
                <w:rPrChange w:id="350"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51"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352" w:author="Meir Kalter" w:date="2016-06-15T14:20:00Z"/>
              <w:rFonts w:eastAsiaTheme="minorEastAsia" w:cstheme="minorBidi"/>
              <w:noProof/>
              <w:color w:val="auto"/>
              <w:sz w:val="22"/>
              <w:szCs w:val="22"/>
              <w:bdr w:val="none" w:sz="0" w:space="0" w:color="auto"/>
              <w:lang w:eastAsia="en-US" w:bidi="he-IL"/>
            </w:rPr>
          </w:pPr>
          <w:del w:id="353" w:author="Meir Kalter" w:date="2016-06-15T14:20:00Z">
            <w:r w:rsidRPr="00504CBB" w:rsidDel="00504CBB">
              <w:rPr>
                <w:noProof/>
                <w:rPrChange w:id="354"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55"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56" w:author="Meir Kalter" w:date="2016-06-15T14:20:00Z"/>
              <w:rFonts w:eastAsiaTheme="minorEastAsia" w:cstheme="minorBidi"/>
              <w:b w:val="0"/>
              <w:bCs w:val="0"/>
              <w:noProof/>
              <w:color w:val="auto"/>
              <w:sz w:val="22"/>
              <w:szCs w:val="22"/>
              <w:bdr w:val="none" w:sz="0" w:space="0" w:color="auto"/>
              <w:lang w:eastAsia="en-US" w:bidi="he-IL"/>
            </w:rPr>
          </w:pPr>
          <w:del w:id="357" w:author="Meir Kalter" w:date="2016-06-15T14:20:00Z">
            <w:r w:rsidRPr="00504CBB" w:rsidDel="00504CBB">
              <w:rPr>
                <w:noProof/>
                <w:rPrChange w:id="358" w:author="Meir Kalter" w:date="2016-06-15T14:20:00Z">
                  <w:rPr>
                    <w:rStyle w:val="Hyperlink"/>
                    <w:rFonts w:hAnsi="Arial Unicode MS"/>
                    <w:noProof/>
                  </w:rPr>
                </w:rPrChange>
              </w:rPr>
              <w:delText>1.9.</w:delText>
            </w:r>
            <w:r w:rsidDel="00504CBB">
              <w:rPr>
                <w:noProof/>
                <w:webHidden/>
              </w:rPr>
              <w:tab/>
              <w:delText>14</w:delText>
            </w:r>
          </w:del>
        </w:p>
        <w:p w:rsidR="00DE7D2F" w:rsidDel="00504CBB" w:rsidRDefault="00DE7D2F">
          <w:pPr>
            <w:pStyle w:val="TOC2"/>
            <w:tabs>
              <w:tab w:val="left" w:pos="660"/>
              <w:tab w:val="right" w:leader="dot" w:pos="9339"/>
            </w:tabs>
            <w:rPr>
              <w:del w:id="359" w:author="Meir Kalter" w:date="2016-06-15T14:20:00Z"/>
              <w:rFonts w:eastAsiaTheme="minorEastAsia" w:cstheme="minorBidi"/>
              <w:b w:val="0"/>
              <w:bCs w:val="0"/>
              <w:noProof/>
              <w:color w:val="auto"/>
              <w:sz w:val="22"/>
              <w:szCs w:val="22"/>
              <w:bdr w:val="none" w:sz="0" w:space="0" w:color="auto"/>
              <w:lang w:eastAsia="en-US" w:bidi="he-IL"/>
            </w:rPr>
          </w:pPr>
          <w:del w:id="360" w:author="Meir Kalter" w:date="2016-06-15T14:20:00Z">
            <w:r w:rsidRPr="00504CBB" w:rsidDel="00504CBB">
              <w:rPr>
                <w:noProof/>
                <w:rPrChange w:id="361" w:author="Meir Kalter" w:date="2016-06-15T14:20:00Z">
                  <w:rPr>
                    <w:rStyle w:val="Hyperlink"/>
                    <w:rFonts w:hAnsi="Arial Unicode MS"/>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62" w:author="Meir Kalter" w:date="2016-06-15T14:20:00Z">
                  <w:rPr>
                    <w:rStyle w:val="Hyperlink"/>
                    <w:rFonts w:eastAsia="Arial Unicode MS" w:cs="Arial Unicode MS"/>
                    <w:noProof/>
                  </w:rPr>
                </w:rPrChange>
              </w:rPr>
              <w:delText>Execution of assembler</w:delText>
            </w:r>
            <w:r w:rsidDel="00504CBB">
              <w:rPr>
                <w:noProof/>
                <w:webHidden/>
              </w:rPr>
              <w:tab/>
              <w:delText>14</w:delText>
            </w:r>
          </w:del>
        </w:p>
        <w:p w:rsidR="00DE7D2F" w:rsidDel="00504CBB" w:rsidRDefault="00DE7D2F">
          <w:pPr>
            <w:pStyle w:val="TOC3"/>
            <w:tabs>
              <w:tab w:val="left" w:pos="660"/>
              <w:tab w:val="right" w:leader="dot" w:pos="9339"/>
            </w:tabs>
            <w:rPr>
              <w:del w:id="363" w:author="Meir Kalter" w:date="2016-06-15T14:20:00Z"/>
              <w:rFonts w:eastAsiaTheme="minorEastAsia" w:cstheme="minorBidi"/>
              <w:noProof/>
              <w:color w:val="auto"/>
              <w:sz w:val="22"/>
              <w:szCs w:val="22"/>
              <w:bdr w:val="none" w:sz="0" w:space="0" w:color="auto"/>
              <w:lang w:eastAsia="en-US" w:bidi="he-IL"/>
            </w:rPr>
          </w:pPr>
          <w:del w:id="364" w:author="Meir Kalter" w:date="2016-06-15T14:20:00Z">
            <w:r w:rsidRPr="00504CBB" w:rsidDel="00504CBB">
              <w:rPr>
                <w:noProof/>
                <w:rPrChange w:id="365"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66"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367" w:author="Meir Kalter" w:date="2016-06-15T14:20:00Z"/>
              <w:rFonts w:eastAsiaTheme="minorEastAsia" w:cstheme="minorBidi"/>
              <w:noProof/>
              <w:color w:val="auto"/>
              <w:sz w:val="22"/>
              <w:szCs w:val="22"/>
              <w:bdr w:val="none" w:sz="0" w:space="0" w:color="auto"/>
              <w:lang w:eastAsia="en-US" w:bidi="he-IL"/>
            </w:rPr>
          </w:pPr>
          <w:del w:id="368" w:author="Meir Kalter" w:date="2016-06-15T14:20:00Z">
            <w:r w:rsidRPr="00504CBB" w:rsidDel="00504CBB">
              <w:rPr>
                <w:noProof/>
                <w:rPrChange w:id="369"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70"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71" w:author="Meir Kalter" w:date="2016-06-15T14:20:00Z"/>
              <w:rFonts w:eastAsiaTheme="minorEastAsia" w:cstheme="minorBidi"/>
              <w:b w:val="0"/>
              <w:bCs w:val="0"/>
              <w:noProof/>
              <w:color w:val="auto"/>
              <w:sz w:val="22"/>
              <w:szCs w:val="22"/>
              <w:bdr w:val="none" w:sz="0" w:space="0" w:color="auto"/>
              <w:lang w:eastAsia="en-US" w:bidi="he-IL"/>
            </w:rPr>
          </w:pPr>
          <w:del w:id="372" w:author="Meir Kalter" w:date="2016-06-15T14:20:00Z">
            <w:r w:rsidRPr="00504CBB" w:rsidDel="00504CBB">
              <w:rPr>
                <w:noProof/>
                <w:rPrChange w:id="373" w:author="Meir Kalter" w:date="2016-06-15T14:20:00Z">
                  <w:rPr>
                    <w:rStyle w:val="Hyperlink"/>
                    <w:rFonts w:hAnsi="Arial Unicode MS"/>
                    <w:noProof/>
                  </w:rPr>
                </w:rPrChange>
              </w:rPr>
              <w:delText>1.3.</w:delText>
            </w:r>
            <w:r w:rsidDel="00504CBB">
              <w:rPr>
                <w:noProof/>
                <w:webHidden/>
              </w:rPr>
              <w:tab/>
              <w:delText>14</w:delText>
            </w:r>
          </w:del>
        </w:p>
        <w:p w:rsidR="00DE7D2F" w:rsidDel="00504CBB" w:rsidRDefault="00DE7D2F">
          <w:pPr>
            <w:pStyle w:val="TOC1"/>
            <w:tabs>
              <w:tab w:val="left" w:pos="440"/>
              <w:tab w:val="right" w:leader="dot" w:pos="9339"/>
            </w:tabs>
            <w:rPr>
              <w:del w:id="37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75" w:author="Meir Kalter" w:date="2016-06-15T14:20:00Z">
            <w:r w:rsidRPr="00504CBB" w:rsidDel="00504CBB">
              <w:rPr>
                <w:noProof/>
                <w:rPrChange w:id="376" w:author="Meir Kalter" w:date="2016-06-15T14:20:00Z">
                  <w:rPr>
                    <w:rStyle w:val="Hyperlink"/>
                    <w:noProof/>
                  </w:rPr>
                </w:rPrChange>
              </w:rPr>
              <w:delText>8.</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77" w:author="Meir Kalter" w:date="2016-06-15T14:20:00Z">
                  <w:rPr>
                    <w:rStyle w:val="Hyperlink"/>
                    <w:noProof/>
                  </w:rPr>
                </w:rPrChange>
              </w:rPr>
              <w:delText>Gui</w:delText>
            </w:r>
            <w:r w:rsidDel="00504CBB">
              <w:rPr>
                <w:noProof/>
                <w:webHidden/>
              </w:rPr>
              <w:tab/>
              <w:delText>15</w:delText>
            </w:r>
          </w:del>
        </w:p>
        <w:p w:rsidR="00DE7D2F" w:rsidDel="00504CBB" w:rsidRDefault="00DE7D2F">
          <w:pPr>
            <w:pStyle w:val="TOC2"/>
            <w:tabs>
              <w:tab w:val="left" w:pos="660"/>
              <w:tab w:val="right" w:leader="dot" w:pos="9339"/>
            </w:tabs>
            <w:rPr>
              <w:del w:id="378" w:author="Meir Kalter" w:date="2016-06-15T14:20:00Z"/>
              <w:rFonts w:eastAsiaTheme="minorEastAsia" w:cstheme="minorBidi"/>
              <w:b w:val="0"/>
              <w:bCs w:val="0"/>
              <w:noProof/>
              <w:color w:val="auto"/>
              <w:sz w:val="22"/>
              <w:szCs w:val="22"/>
              <w:bdr w:val="none" w:sz="0" w:space="0" w:color="auto"/>
              <w:lang w:eastAsia="en-US" w:bidi="he-IL"/>
            </w:rPr>
          </w:pPr>
          <w:del w:id="379" w:author="Meir Kalter" w:date="2016-06-15T14:20:00Z">
            <w:r w:rsidRPr="00504CBB" w:rsidDel="00504CBB">
              <w:rPr>
                <w:noProof/>
                <w:rPrChange w:id="380"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81" w:author="Meir Kalter" w:date="2016-06-15T14:20:00Z">
                  <w:rPr>
                    <w:rStyle w:val="Hyperlink"/>
                    <w:rFonts w:eastAsia="Arial Unicode MS" w:cs="Arial Unicode MS"/>
                    <w:noProof/>
                  </w:rPr>
                </w:rPrChange>
              </w:rPr>
              <w:delText>Parts view</w:delText>
            </w:r>
            <w:r w:rsidDel="00504CBB">
              <w:rPr>
                <w:noProof/>
                <w:webHidden/>
              </w:rPr>
              <w:tab/>
              <w:delText>15</w:delText>
            </w:r>
          </w:del>
        </w:p>
        <w:p w:rsidR="00DE7D2F" w:rsidDel="00504CBB" w:rsidRDefault="00DE7D2F">
          <w:pPr>
            <w:pStyle w:val="TOC2"/>
            <w:tabs>
              <w:tab w:val="left" w:pos="660"/>
              <w:tab w:val="right" w:leader="dot" w:pos="9339"/>
            </w:tabs>
            <w:rPr>
              <w:del w:id="382" w:author="Meir Kalter" w:date="2016-06-15T14:20:00Z"/>
              <w:rFonts w:eastAsiaTheme="minorEastAsia" w:cstheme="minorBidi"/>
              <w:b w:val="0"/>
              <w:bCs w:val="0"/>
              <w:noProof/>
              <w:color w:val="auto"/>
              <w:sz w:val="22"/>
              <w:szCs w:val="22"/>
              <w:bdr w:val="none" w:sz="0" w:space="0" w:color="auto"/>
              <w:lang w:eastAsia="en-US" w:bidi="he-IL"/>
            </w:rPr>
          </w:pPr>
          <w:del w:id="383" w:author="Meir Kalter" w:date="2016-06-15T14:20:00Z">
            <w:r w:rsidRPr="00504CBB" w:rsidDel="00504CBB">
              <w:rPr>
                <w:noProof/>
                <w:rPrChange w:id="384"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85" w:author="Meir Kalter" w:date="2016-06-15T14:20:00Z">
                  <w:rPr>
                    <w:rStyle w:val="Hyperlink"/>
                    <w:rFonts w:eastAsia="Arial Unicode MS" w:cs="Arial Unicode MS"/>
                    <w:noProof/>
                  </w:rPr>
                </w:rPrChange>
              </w:rPr>
              <w:delText>File types used in the simulator</w:delText>
            </w:r>
            <w:r w:rsidDel="00504CBB">
              <w:rPr>
                <w:noProof/>
                <w:webHidden/>
              </w:rPr>
              <w:tab/>
              <w:delText>15</w:delText>
            </w:r>
          </w:del>
        </w:p>
        <w:p w:rsidR="00DE7D2F" w:rsidDel="00504CBB" w:rsidRDefault="00DE7D2F">
          <w:pPr>
            <w:pStyle w:val="TOC2"/>
            <w:tabs>
              <w:tab w:val="left" w:pos="660"/>
              <w:tab w:val="right" w:leader="dot" w:pos="9339"/>
            </w:tabs>
            <w:rPr>
              <w:del w:id="386" w:author="Meir Kalter" w:date="2016-06-15T14:20:00Z"/>
              <w:rFonts w:eastAsiaTheme="minorEastAsia" w:cstheme="minorBidi"/>
              <w:b w:val="0"/>
              <w:bCs w:val="0"/>
              <w:noProof/>
              <w:color w:val="auto"/>
              <w:sz w:val="22"/>
              <w:szCs w:val="22"/>
              <w:bdr w:val="none" w:sz="0" w:space="0" w:color="auto"/>
              <w:lang w:eastAsia="en-US" w:bidi="he-IL"/>
            </w:rPr>
          </w:pPr>
          <w:del w:id="387" w:author="Meir Kalter" w:date="2016-06-15T14:20:00Z">
            <w:r w:rsidRPr="00504CBB" w:rsidDel="00504CBB">
              <w:rPr>
                <w:noProof/>
                <w:rPrChange w:id="388" w:author="Meir Kalter" w:date="2016-06-15T14:20:00Z">
                  <w:rPr>
                    <w:rStyle w:val="Hyperlink"/>
                    <w:rFonts w:hAnsi="Arial Unicode MS"/>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89" w:author="Meir Kalter" w:date="2016-06-15T14:20:00Z">
                  <w:rPr>
                    <w:rStyle w:val="Hyperlink"/>
                    <w:rFonts w:eastAsia="Arial Unicode MS" w:cs="Arial Unicode MS"/>
                    <w:noProof/>
                  </w:rPr>
                </w:rPrChange>
              </w:rPr>
              <w:delText>Files that could be used in the Simulator</w:delText>
            </w:r>
            <w:r w:rsidDel="00504CBB">
              <w:rPr>
                <w:noProof/>
                <w:webHidden/>
              </w:rPr>
              <w:tab/>
              <w:delText>15</w:delText>
            </w:r>
          </w:del>
        </w:p>
        <w:p w:rsidR="00DE7D2F" w:rsidDel="00504CBB" w:rsidRDefault="00DE7D2F">
          <w:pPr>
            <w:pStyle w:val="TOC3"/>
            <w:tabs>
              <w:tab w:val="left" w:pos="1100"/>
              <w:tab w:val="right" w:leader="dot" w:pos="9339"/>
            </w:tabs>
            <w:rPr>
              <w:del w:id="390" w:author="Meir Kalter" w:date="2016-06-15T14:20:00Z"/>
              <w:rFonts w:eastAsiaTheme="minorEastAsia" w:cstheme="minorBidi"/>
              <w:noProof/>
              <w:color w:val="auto"/>
              <w:sz w:val="22"/>
              <w:szCs w:val="22"/>
              <w:bdr w:val="none" w:sz="0" w:space="0" w:color="auto"/>
              <w:lang w:eastAsia="en-US" w:bidi="he-IL"/>
            </w:rPr>
          </w:pPr>
          <w:del w:id="391" w:author="Meir Kalter" w:date="2016-06-15T14:20:00Z">
            <w:r w:rsidRPr="00504CBB" w:rsidDel="00504CBB">
              <w:rPr>
                <w:noProof/>
                <w:rPrChange w:id="392" w:author="Meir Kalter" w:date="2016-06-15T14:20:00Z">
                  <w:rPr>
                    <w:rStyle w:val="Hyperlink"/>
                    <w:rFonts w:hAnsi="Arial Unicode MS"/>
                    <w:noProof/>
                  </w:rPr>
                </w:rPrChange>
              </w:rPr>
              <w:delText>1.6.1.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93" w:author="Meir Kalter" w:date="2016-06-15T14:20:00Z">
                  <w:rPr>
                    <w:rStyle w:val="Hyperlink"/>
                    <w:noProof/>
                  </w:rPr>
                </w:rPrChange>
              </w:rPr>
              <w:delText>The Simulator could work without any files. The files is only for storing/loading previous Assembler /memory files.</w:delText>
            </w:r>
            <w:r w:rsidDel="00504CBB">
              <w:rPr>
                <w:noProof/>
                <w:webHidden/>
              </w:rPr>
              <w:tab/>
              <w:delText>15</w:delText>
            </w:r>
          </w:del>
        </w:p>
        <w:p w:rsidR="00DE7D2F" w:rsidDel="00504CBB" w:rsidRDefault="00DE7D2F">
          <w:pPr>
            <w:pStyle w:val="TOC3"/>
            <w:tabs>
              <w:tab w:val="right" w:leader="dot" w:pos="9339"/>
            </w:tabs>
            <w:rPr>
              <w:del w:id="394" w:author="Meir Kalter" w:date="2016-06-15T14:20:00Z"/>
              <w:rFonts w:eastAsiaTheme="minorEastAsia" w:cstheme="minorBidi"/>
              <w:noProof/>
              <w:color w:val="auto"/>
              <w:sz w:val="22"/>
              <w:szCs w:val="22"/>
              <w:bdr w:val="none" w:sz="0" w:space="0" w:color="auto"/>
              <w:lang w:eastAsia="en-US" w:bidi="he-IL"/>
            </w:rPr>
          </w:pPr>
          <w:del w:id="395" w:author="Meir Kalter" w:date="2016-06-15T14:20:00Z">
            <w:r w:rsidRPr="00504CBB" w:rsidDel="00504CBB">
              <w:rPr>
                <w:noProof/>
                <w:rPrChange w:id="396" w:author="Meir Kalter" w:date="2016-06-15T14:20:00Z">
                  <w:rPr>
                    <w:rStyle w:val="Hyperlink"/>
                    <w:rFonts w:eastAsia="Arial Unicode MS" w:cs="Arial Unicode MS"/>
                    <w:noProof/>
                  </w:rPr>
                </w:rPrChange>
              </w:rPr>
              <w:delText>ASM</w:delText>
            </w:r>
            <w:r w:rsidDel="00504CBB">
              <w:rPr>
                <w:noProof/>
                <w:webHidden/>
              </w:rPr>
              <w:tab/>
              <w:delText>15</w:delText>
            </w:r>
          </w:del>
        </w:p>
        <w:p w:rsidR="00DE7D2F" w:rsidDel="00504CBB" w:rsidRDefault="00DE7D2F">
          <w:pPr>
            <w:pStyle w:val="TOC3"/>
            <w:tabs>
              <w:tab w:val="left" w:pos="1100"/>
              <w:tab w:val="right" w:leader="dot" w:pos="9339"/>
            </w:tabs>
            <w:rPr>
              <w:del w:id="397" w:author="Meir Kalter" w:date="2016-06-15T14:20:00Z"/>
              <w:rFonts w:eastAsiaTheme="minorEastAsia" w:cstheme="minorBidi"/>
              <w:noProof/>
              <w:color w:val="auto"/>
              <w:sz w:val="22"/>
              <w:szCs w:val="22"/>
              <w:bdr w:val="none" w:sz="0" w:space="0" w:color="auto"/>
              <w:lang w:eastAsia="en-US" w:bidi="he-IL"/>
            </w:rPr>
          </w:pPr>
          <w:del w:id="398" w:author="Meir Kalter" w:date="2016-06-15T14:20:00Z">
            <w:r w:rsidRPr="00504CBB" w:rsidDel="00504CBB">
              <w:rPr>
                <w:noProof/>
                <w:rPrChange w:id="399" w:author="Meir Kalter" w:date="2016-06-15T14:20:00Z">
                  <w:rPr>
                    <w:rStyle w:val="Hyperlink"/>
                    <w:rFonts w:ascii="Calibri" w:eastAsia="Calibri" w:hAnsi="Arial Unicode MS" w:cs="Calibri"/>
                    <w:b/>
                    <w:bCs/>
                    <w:i/>
                    <w:iCs/>
                    <w:noProof/>
                  </w:rPr>
                </w:rPrChange>
              </w:rPr>
              <w:delText>1.6.2.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00" w:author="Meir Kalter" w:date="2016-06-15T14:20:00Z">
                  <w:rPr>
                    <w:rStyle w:val="Hyperlink"/>
                    <w:rFonts w:eastAsia="Calibri" w:cs="Calibri"/>
                    <w:noProof/>
                  </w:rPr>
                </w:rPrChange>
              </w:rPr>
              <w:delText>MEM</w:delText>
            </w:r>
            <w:r w:rsidDel="00504CBB">
              <w:rPr>
                <w:noProof/>
                <w:webHidden/>
              </w:rPr>
              <w:tab/>
              <w:delText>15</w:delText>
            </w:r>
          </w:del>
        </w:p>
        <w:p w:rsidR="00DE7D2F" w:rsidDel="00504CBB" w:rsidRDefault="00DE7D2F">
          <w:pPr>
            <w:pStyle w:val="TOC2"/>
            <w:tabs>
              <w:tab w:val="left" w:pos="660"/>
              <w:tab w:val="right" w:leader="dot" w:pos="9339"/>
            </w:tabs>
            <w:rPr>
              <w:del w:id="401" w:author="Meir Kalter" w:date="2016-06-15T14:20:00Z"/>
              <w:rFonts w:eastAsiaTheme="minorEastAsia" w:cstheme="minorBidi"/>
              <w:b w:val="0"/>
              <w:bCs w:val="0"/>
              <w:noProof/>
              <w:color w:val="auto"/>
              <w:sz w:val="22"/>
              <w:szCs w:val="22"/>
              <w:bdr w:val="none" w:sz="0" w:space="0" w:color="auto"/>
              <w:lang w:eastAsia="en-US" w:bidi="he-IL"/>
            </w:rPr>
          </w:pPr>
          <w:del w:id="402" w:author="Meir Kalter" w:date="2016-06-15T14:20:00Z">
            <w:r w:rsidRPr="00504CBB" w:rsidDel="00504CBB">
              <w:rPr>
                <w:noProof/>
                <w:rPrChange w:id="403" w:author="Meir Kalter" w:date="2016-06-15T14:20:00Z">
                  <w:rPr>
                    <w:rStyle w:val="Hyperlink"/>
                    <w:rFonts w:hAnsi="Arial Unicode MS"/>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04" w:author="Meir Kalter" w:date="2016-06-15T14:20:00Z">
                  <w:rPr>
                    <w:rStyle w:val="Hyperlink"/>
                    <w:rFonts w:eastAsia="Arial Unicode MS" w:cs="Arial Unicode MS"/>
                    <w:noProof/>
                  </w:rPr>
                </w:rPrChange>
              </w:rPr>
              <w:delText>Open assembler file</w:delText>
            </w:r>
            <w:r w:rsidDel="00504CBB">
              <w:rPr>
                <w:noProof/>
                <w:webHidden/>
              </w:rPr>
              <w:tab/>
              <w:delText>16</w:delText>
            </w:r>
          </w:del>
        </w:p>
        <w:p w:rsidR="00DE7D2F" w:rsidDel="00504CBB" w:rsidRDefault="00DE7D2F">
          <w:pPr>
            <w:pStyle w:val="TOC2"/>
            <w:tabs>
              <w:tab w:val="left" w:pos="660"/>
              <w:tab w:val="right" w:leader="dot" w:pos="9339"/>
            </w:tabs>
            <w:rPr>
              <w:del w:id="405" w:author="Meir Kalter" w:date="2016-06-15T14:20:00Z"/>
              <w:rFonts w:eastAsiaTheme="minorEastAsia" w:cstheme="minorBidi"/>
              <w:b w:val="0"/>
              <w:bCs w:val="0"/>
              <w:noProof/>
              <w:color w:val="auto"/>
              <w:sz w:val="22"/>
              <w:szCs w:val="22"/>
              <w:bdr w:val="none" w:sz="0" w:space="0" w:color="auto"/>
              <w:lang w:eastAsia="en-US" w:bidi="he-IL"/>
            </w:rPr>
          </w:pPr>
          <w:del w:id="406" w:author="Meir Kalter" w:date="2016-06-15T14:20:00Z">
            <w:r w:rsidRPr="00504CBB" w:rsidDel="00504CBB">
              <w:rPr>
                <w:noProof/>
                <w:rPrChange w:id="407"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08" w:author="Meir Kalter" w:date="2016-06-15T14:20:00Z">
                  <w:rPr>
                    <w:rStyle w:val="Hyperlink"/>
                    <w:rFonts w:eastAsia="Arial Unicode MS" w:cs="Arial Unicode MS"/>
                    <w:noProof/>
                  </w:rPr>
                </w:rPrChange>
              </w:rPr>
              <w:delText>Save assembler file</w:delText>
            </w:r>
            <w:r w:rsidDel="00504CBB">
              <w:rPr>
                <w:noProof/>
                <w:webHidden/>
              </w:rPr>
              <w:tab/>
              <w:delText>16</w:delText>
            </w:r>
          </w:del>
        </w:p>
        <w:p w:rsidR="00DE7D2F" w:rsidDel="00504CBB" w:rsidRDefault="00DE7D2F">
          <w:pPr>
            <w:pStyle w:val="TOC3"/>
            <w:tabs>
              <w:tab w:val="left" w:pos="1100"/>
              <w:tab w:val="right" w:leader="dot" w:pos="9339"/>
            </w:tabs>
            <w:rPr>
              <w:del w:id="409" w:author="Meir Kalter" w:date="2016-06-15T14:20:00Z"/>
              <w:rFonts w:eastAsiaTheme="minorEastAsia" w:cstheme="minorBidi"/>
              <w:noProof/>
              <w:color w:val="auto"/>
              <w:sz w:val="22"/>
              <w:szCs w:val="22"/>
              <w:bdr w:val="none" w:sz="0" w:space="0" w:color="auto"/>
              <w:lang w:eastAsia="en-US" w:bidi="he-IL"/>
            </w:rPr>
          </w:pPr>
          <w:del w:id="410" w:author="Meir Kalter" w:date="2016-06-15T14:20:00Z">
            <w:r w:rsidRPr="00504CBB" w:rsidDel="00504CBB">
              <w:rPr>
                <w:noProof/>
                <w:rPrChange w:id="411" w:author="Meir Kalter" w:date="2016-06-15T14:20:00Z">
                  <w:rPr>
                    <w:rStyle w:val="Hyperlink"/>
                    <w:rFonts w:ascii="Calibri" w:eastAsia="Calibri" w:hAnsi="Arial Unicode MS" w:cs="Calibri"/>
                    <w:noProof/>
                  </w:rPr>
                </w:rPrChange>
              </w:rPr>
              <w:delText>1.8.1.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12" w:author="Meir Kalter" w:date="2016-06-15T14:20:00Z">
                  <w:rPr>
                    <w:rStyle w:val="Hyperlink"/>
                    <w:noProof/>
                  </w:rPr>
                </w:rPrChange>
              </w:rPr>
              <w:delText>Save file flow:</w:delText>
            </w:r>
            <w:r w:rsidDel="00504CBB">
              <w:rPr>
                <w:noProof/>
                <w:webHidden/>
              </w:rPr>
              <w:tab/>
              <w:delText>16</w:delText>
            </w:r>
          </w:del>
        </w:p>
        <w:p w:rsidR="00DE7D2F" w:rsidDel="00504CBB" w:rsidRDefault="00DE7D2F">
          <w:pPr>
            <w:pStyle w:val="TOC2"/>
            <w:tabs>
              <w:tab w:val="left" w:pos="660"/>
              <w:tab w:val="right" w:leader="dot" w:pos="9339"/>
            </w:tabs>
            <w:rPr>
              <w:del w:id="413" w:author="Meir Kalter" w:date="2016-06-15T14:20:00Z"/>
              <w:rFonts w:eastAsiaTheme="minorEastAsia" w:cstheme="minorBidi"/>
              <w:b w:val="0"/>
              <w:bCs w:val="0"/>
              <w:noProof/>
              <w:color w:val="auto"/>
              <w:sz w:val="22"/>
              <w:szCs w:val="22"/>
              <w:bdr w:val="none" w:sz="0" w:space="0" w:color="auto"/>
              <w:lang w:eastAsia="en-US" w:bidi="he-IL"/>
            </w:rPr>
          </w:pPr>
          <w:del w:id="414" w:author="Meir Kalter" w:date="2016-06-15T14:20:00Z">
            <w:r w:rsidRPr="00504CBB" w:rsidDel="00504CBB">
              <w:rPr>
                <w:noProof/>
                <w:rPrChange w:id="415" w:author="Meir Kalter" w:date="2016-06-15T14:20:00Z">
                  <w:rPr>
                    <w:rStyle w:val="Hyperlink"/>
                    <w:rFonts w:hAnsi="Arial Unicode MS"/>
                    <w:noProof/>
                  </w:rPr>
                </w:rPrChange>
              </w:rPr>
              <w:delText>1.9.</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16" w:author="Meir Kalter" w:date="2016-06-15T14:20:00Z">
                  <w:rPr>
                    <w:rStyle w:val="Hyperlink"/>
                    <w:rFonts w:eastAsia="Arial Unicode MS" w:cs="Arial Unicode MS"/>
                    <w:noProof/>
                  </w:rPr>
                </w:rPrChange>
              </w:rPr>
              <w:delText>Memory view</w:delText>
            </w:r>
            <w:r w:rsidDel="00504CBB">
              <w:rPr>
                <w:noProof/>
                <w:webHidden/>
              </w:rPr>
              <w:tab/>
              <w:delText>19</w:delText>
            </w:r>
          </w:del>
        </w:p>
        <w:p w:rsidR="00DE7D2F" w:rsidDel="00504CBB" w:rsidRDefault="00DE7D2F">
          <w:pPr>
            <w:pStyle w:val="TOC3"/>
            <w:tabs>
              <w:tab w:val="left" w:pos="1100"/>
              <w:tab w:val="right" w:leader="dot" w:pos="9339"/>
            </w:tabs>
            <w:rPr>
              <w:del w:id="417" w:author="Meir Kalter" w:date="2016-06-15T14:20:00Z"/>
              <w:rFonts w:eastAsiaTheme="minorEastAsia" w:cstheme="minorBidi"/>
              <w:noProof/>
              <w:color w:val="auto"/>
              <w:sz w:val="22"/>
              <w:szCs w:val="22"/>
              <w:bdr w:val="none" w:sz="0" w:space="0" w:color="auto"/>
              <w:lang w:eastAsia="en-US" w:bidi="he-IL"/>
            </w:rPr>
          </w:pPr>
          <w:del w:id="418" w:author="Meir Kalter" w:date="2016-06-15T14:20:00Z">
            <w:r w:rsidRPr="00504CBB" w:rsidDel="00504CBB">
              <w:rPr>
                <w:noProof/>
                <w:rPrChange w:id="419" w:author="Meir Kalter" w:date="2016-06-15T14:20:00Z">
                  <w:rPr>
                    <w:rStyle w:val="Hyperlink"/>
                    <w:rFonts w:hAnsi="Arial Unicode MS"/>
                    <w:noProof/>
                  </w:rPr>
                </w:rPrChange>
              </w:rPr>
              <w:delText>1.9.1.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20" w:author="Meir Kalter" w:date="2016-06-15T14:20:00Z">
                  <w:rPr>
                    <w:rStyle w:val="Hyperlink"/>
                    <w:rFonts w:eastAsia="Arial Unicode MS" w:cs="Arial Unicode MS"/>
                    <w:noProof/>
                  </w:rPr>
                </w:rPrChange>
              </w:rPr>
              <w:delText>Memory</w:delText>
            </w:r>
            <w:r w:rsidDel="00504CBB">
              <w:rPr>
                <w:noProof/>
                <w:webHidden/>
              </w:rPr>
              <w:tab/>
              <w:delText>19</w:delText>
            </w:r>
          </w:del>
        </w:p>
        <w:p w:rsidR="00DE7D2F" w:rsidDel="00504CBB" w:rsidRDefault="00DE7D2F">
          <w:pPr>
            <w:pStyle w:val="TOC3"/>
            <w:tabs>
              <w:tab w:val="left" w:pos="1100"/>
              <w:tab w:val="right" w:leader="dot" w:pos="9339"/>
            </w:tabs>
            <w:rPr>
              <w:del w:id="421" w:author="Meir Kalter" w:date="2016-06-15T14:20:00Z"/>
              <w:rFonts w:eastAsiaTheme="minorEastAsia" w:cstheme="minorBidi"/>
              <w:noProof/>
              <w:color w:val="auto"/>
              <w:sz w:val="22"/>
              <w:szCs w:val="22"/>
              <w:bdr w:val="none" w:sz="0" w:space="0" w:color="auto"/>
              <w:lang w:eastAsia="en-US" w:bidi="he-IL"/>
            </w:rPr>
          </w:pPr>
          <w:del w:id="422" w:author="Meir Kalter" w:date="2016-06-15T14:20:00Z">
            <w:r w:rsidRPr="00504CBB" w:rsidDel="00504CBB">
              <w:rPr>
                <w:noProof/>
                <w:rPrChange w:id="423" w:author="Meir Kalter" w:date="2016-06-15T14:20:00Z">
                  <w:rPr>
                    <w:rStyle w:val="Hyperlink"/>
                    <w:rFonts w:hAnsi="Arial Unicode MS"/>
                    <w:noProof/>
                  </w:rPr>
                </w:rPrChange>
              </w:rPr>
              <w:delText>1.9.2.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24" w:author="Meir Kalter" w:date="2016-06-15T14:20:00Z">
                  <w:rPr>
                    <w:rStyle w:val="Hyperlink"/>
                    <w:rFonts w:eastAsia="Arial Unicode MS" w:cs="Arial Unicode MS"/>
                    <w:noProof/>
                  </w:rPr>
                </w:rPrChange>
              </w:rPr>
              <w:delText>Instruction cpu</w:delText>
            </w:r>
            <w:r w:rsidDel="00504CBB">
              <w:rPr>
                <w:noProof/>
                <w:webHidden/>
              </w:rPr>
              <w:tab/>
              <w:delText>19</w:delText>
            </w:r>
          </w:del>
        </w:p>
        <w:p w:rsidR="00DE7D2F" w:rsidDel="00504CBB" w:rsidRDefault="00DE7D2F">
          <w:pPr>
            <w:pStyle w:val="TOC3"/>
            <w:tabs>
              <w:tab w:val="left" w:pos="1100"/>
              <w:tab w:val="right" w:leader="dot" w:pos="9339"/>
            </w:tabs>
            <w:rPr>
              <w:del w:id="425" w:author="Meir Kalter" w:date="2016-06-15T14:20:00Z"/>
              <w:rFonts w:eastAsiaTheme="minorEastAsia" w:cstheme="minorBidi"/>
              <w:noProof/>
              <w:color w:val="auto"/>
              <w:sz w:val="22"/>
              <w:szCs w:val="22"/>
              <w:bdr w:val="none" w:sz="0" w:space="0" w:color="auto"/>
              <w:lang w:eastAsia="en-US" w:bidi="he-IL"/>
            </w:rPr>
          </w:pPr>
          <w:del w:id="426" w:author="Meir Kalter" w:date="2016-06-15T14:20:00Z">
            <w:r w:rsidRPr="00504CBB" w:rsidDel="00504CBB">
              <w:rPr>
                <w:noProof/>
                <w:rPrChange w:id="427" w:author="Meir Kalter" w:date="2016-06-15T14:20:00Z">
                  <w:rPr>
                    <w:rStyle w:val="Hyperlink"/>
                    <w:rFonts w:hAnsi="Arial Unicode MS"/>
                    <w:noProof/>
                  </w:rPr>
                </w:rPrChange>
              </w:rPr>
              <w:delText>1.9.3.</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28" w:author="Meir Kalter" w:date="2016-06-15T14:20:00Z">
                  <w:rPr>
                    <w:rStyle w:val="Hyperlink"/>
                    <w:rFonts w:eastAsia="Arial Unicode MS" w:cs="Arial Unicode MS"/>
                    <w:noProof/>
                  </w:rPr>
                </w:rPrChange>
              </w:rPr>
              <w:delText>Stack</w:delText>
            </w:r>
            <w:r w:rsidDel="00504CBB">
              <w:rPr>
                <w:noProof/>
                <w:webHidden/>
              </w:rPr>
              <w:tab/>
              <w:delText>19</w:delText>
            </w:r>
          </w:del>
        </w:p>
        <w:p w:rsidR="00DE7D2F" w:rsidDel="00504CBB" w:rsidRDefault="00DE7D2F">
          <w:pPr>
            <w:pStyle w:val="TOC2"/>
            <w:tabs>
              <w:tab w:val="left" w:pos="660"/>
              <w:tab w:val="right" w:leader="dot" w:pos="9339"/>
            </w:tabs>
            <w:rPr>
              <w:del w:id="429" w:author="Meir Kalter" w:date="2016-06-15T14:20:00Z"/>
              <w:rFonts w:eastAsiaTheme="minorEastAsia" w:cstheme="minorBidi"/>
              <w:b w:val="0"/>
              <w:bCs w:val="0"/>
              <w:noProof/>
              <w:color w:val="auto"/>
              <w:sz w:val="22"/>
              <w:szCs w:val="22"/>
              <w:bdr w:val="none" w:sz="0" w:space="0" w:color="auto"/>
              <w:lang w:eastAsia="en-US" w:bidi="he-IL"/>
            </w:rPr>
          </w:pPr>
          <w:del w:id="430" w:author="Meir Kalter" w:date="2016-06-15T14:20:00Z">
            <w:r w:rsidRPr="00504CBB" w:rsidDel="00504CBB">
              <w:rPr>
                <w:noProof/>
                <w:rPrChange w:id="431"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32" w:author="Meir Kalter" w:date="2016-06-15T14:20:00Z">
                  <w:rPr>
                    <w:rStyle w:val="Hyperlink"/>
                    <w:rFonts w:eastAsia="Arial Unicode MS" w:cs="Arial Unicode MS"/>
                    <w:noProof/>
                  </w:rPr>
                </w:rPrChange>
              </w:rPr>
              <w:delText>Seven segment display</w:delText>
            </w:r>
            <w:r w:rsidDel="00504CBB">
              <w:rPr>
                <w:noProof/>
                <w:webHidden/>
              </w:rPr>
              <w:tab/>
              <w:delText>19</w:delText>
            </w:r>
          </w:del>
        </w:p>
        <w:p w:rsidR="00DE7D2F" w:rsidDel="00504CBB" w:rsidRDefault="00DE7D2F">
          <w:pPr>
            <w:pStyle w:val="TOC2"/>
            <w:tabs>
              <w:tab w:val="left" w:pos="660"/>
              <w:tab w:val="right" w:leader="dot" w:pos="9339"/>
            </w:tabs>
            <w:rPr>
              <w:del w:id="433" w:author="Meir Kalter" w:date="2016-06-15T14:20:00Z"/>
              <w:rFonts w:eastAsiaTheme="minorEastAsia" w:cstheme="minorBidi"/>
              <w:b w:val="0"/>
              <w:bCs w:val="0"/>
              <w:noProof/>
              <w:color w:val="auto"/>
              <w:sz w:val="22"/>
              <w:szCs w:val="22"/>
              <w:bdr w:val="none" w:sz="0" w:space="0" w:color="auto"/>
              <w:lang w:eastAsia="en-US" w:bidi="he-IL"/>
            </w:rPr>
          </w:pPr>
          <w:del w:id="434" w:author="Meir Kalter" w:date="2016-06-15T14:20:00Z">
            <w:r w:rsidRPr="00504CBB" w:rsidDel="00504CBB">
              <w:rPr>
                <w:noProof/>
                <w:rPrChange w:id="435"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36" w:author="Meir Kalter" w:date="2016-06-15T14:20:00Z">
                  <w:rPr>
                    <w:rStyle w:val="Hyperlink"/>
                    <w:rFonts w:eastAsia="Arial Unicode MS" w:cs="Arial Unicode MS"/>
                    <w:noProof/>
                  </w:rPr>
                </w:rPrChange>
              </w:rPr>
              <w:delText>Input battery of 8 switches</w:delText>
            </w:r>
            <w:r w:rsidDel="00504CBB">
              <w:rPr>
                <w:noProof/>
                <w:webHidden/>
              </w:rPr>
              <w:tab/>
              <w:delText>20</w:delText>
            </w:r>
          </w:del>
        </w:p>
        <w:p w:rsidR="00DE7D2F" w:rsidDel="00504CBB" w:rsidRDefault="00DE7D2F">
          <w:pPr>
            <w:pStyle w:val="TOC2"/>
            <w:tabs>
              <w:tab w:val="left" w:pos="660"/>
              <w:tab w:val="right" w:leader="dot" w:pos="9339"/>
            </w:tabs>
            <w:rPr>
              <w:del w:id="437" w:author="Meir Kalter" w:date="2016-06-15T14:20:00Z"/>
              <w:rFonts w:eastAsiaTheme="minorEastAsia" w:cstheme="minorBidi"/>
              <w:b w:val="0"/>
              <w:bCs w:val="0"/>
              <w:noProof/>
              <w:color w:val="auto"/>
              <w:sz w:val="22"/>
              <w:szCs w:val="22"/>
              <w:bdr w:val="none" w:sz="0" w:space="0" w:color="auto"/>
              <w:lang w:eastAsia="en-US" w:bidi="he-IL"/>
            </w:rPr>
          </w:pPr>
          <w:del w:id="438" w:author="Meir Kalter" w:date="2016-06-15T14:20:00Z">
            <w:r w:rsidRPr="00504CBB" w:rsidDel="00504CBB">
              <w:rPr>
                <w:noProof/>
                <w:rPrChange w:id="439"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40" w:author="Meir Kalter" w:date="2016-06-15T14:20:00Z">
                  <w:rPr>
                    <w:rStyle w:val="Hyperlink"/>
                    <w:rFonts w:eastAsia="Arial Unicode MS" w:cs="Arial Unicode MS"/>
                    <w:noProof/>
                  </w:rPr>
                </w:rPrChange>
              </w:rPr>
              <w:delText>Toolbar</w:delText>
            </w:r>
            <w:r w:rsidDel="00504CBB">
              <w:rPr>
                <w:noProof/>
                <w:webHidden/>
              </w:rPr>
              <w:tab/>
              <w:delText>21</w:delText>
            </w:r>
          </w:del>
        </w:p>
        <w:p w:rsidR="00DE7D2F" w:rsidDel="00504CBB" w:rsidRDefault="00DE7D2F">
          <w:pPr>
            <w:pStyle w:val="TOC2"/>
            <w:tabs>
              <w:tab w:val="left" w:pos="660"/>
              <w:tab w:val="right" w:leader="dot" w:pos="9339"/>
            </w:tabs>
            <w:rPr>
              <w:del w:id="441" w:author="Meir Kalter" w:date="2016-06-15T14:20:00Z"/>
              <w:rFonts w:eastAsiaTheme="minorEastAsia" w:cstheme="minorBidi"/>
              <w:b w:val="0"/>
              <w:bCs w:val="0"/>
              <w:noProof/>
              <w:color w:val="auto"/>
              <w:sz w:val="22"/>
              <w:szCs w:val="22"/>
              <w:bdr w:val="none" w:sz="0" w:space="0" w:color="auto"/>
              <w:lang w:eastAsia="en-US" w:bidi="he-IL"/>
            </w:rPr>
          </w:pPr>
          <w:del w:id="442" w:author="Meir Kalter" w:date="2016-06-15T14:20:00Z">
            <w:r w:rsidRPr="00504CBB" w:rsidDel="00504CBB">
              <w:rPr>
                <w:noProof/>
                <w:rPrChange w:id="443"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44" w:author="Meir Kalter" w:date="2016-06-15T14:20:00Z">
                  <w:rPr>
                    <w:rStyle w:val="Hyperlink"/>
                    <w:rFonts w:eastAsia="Arial Unicode MS" w:cs="Arial Unicode MS"/>
                    <w:noProof/>
                  </w:rPr>
                </w:rPrChange>
              </w:rPr>
              <w:delText>Gui Menu</w:delText>
            </w:r>
            <w:r w:rsidDel="00504CBB">
              <w:rPr>
                <w:noProof/>
                <w:webHidden/>
              </w:rPr>
              <w:tab/>
              <w:delText>22</w:delText>
            </w:r>
          </w:del>
        </w:p>
        <w:p w:rsidR="00DE7D2F" w:rsidDel="00504CBB" w:rsidRDefault="00DE7D2F">
          <w:pPr>
            <w:pStyle w:val="TOC1"/>
            <w:tabs>
              <w:tab w:val="left" w:pos="440"/>
              <w:tab w:val="right" w:leader="dot" w:pos="9339"/>
            </w:tabs>
            <w:rPr>
              <w:del w:id="44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46" w:author="Meir Kalter" w:date="2016-06-15T14:20:00Z">
            <w:r w:rsidRPr="00504CBB" w:rsidDel="00504CBB">
              <w:rPr>
                <w:noProof/>
                <w:rPrChange w:id="447" w:author="Meir Kalter" w:date="2016-06-15T14:20:00Z">
                  <w:rPr>
                    <w:rStyle w:val="Hyperlink"/>
                    <w:noProof/>
                  </w:rPr>
                </w:rPrChange>
              </w:rPr>
              <w:delText>9.</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48" w:author="Meir Kalter" w:date="2016-06-15T14:20:00Z">
                  <w:rPr>
                    <w:rStyle w:val="Hyperlink"/>
                    <w:noProof/>
                  </w:rPr>
                </w:rPrChange>
              </w:rPr>
              <w:delText>Gui behaviour</w:delText>
            </w:r>
            <w:r w:rsidDel="00504CBB">
              <w:rPr>
                <w:noProof/>
                <w:webHidden/>
              </w:rPr>
              <w:tab/>
              <w:delText>23</w:delText>
            </w:r>
          </w:del>
        </w:p>
        <w:p w:rsidR="00DE7D2F" w:rsidDel="00504CBB" w:rsidRDefault="00DE7D2F">
          <w:pPr>
            <w:pStyle w:val="TOC1"/>
            <w:tabs>
              <w:tab w:val="left" w:pos="660"/>
              <w:tab w:val="right" w:leader="dot" w:pos="9339"/>
            </w:tabs>
            <w:rPr>
              <w:del w:id="449"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50" w:author="Meir Kalter" w:date="2016-06-15T14:20:00Z">
            <w:r w:rsidRPr="00504CBB" w:rsidDel="00504CBB">
              <w:rPr>
                <w:noProof/>
                <w:rPrChange w:id="451" w:author="Meir Kalter" w:date="2016-06-15T14:20:00Z">
                  <w:rPr>
                    <w:rStyle w:val="Hyperlink"/>
                    <w:noProof/>
                  </w:rPr>
                </w:rPrChange>
              </w:rPr>
              <w:delText>10.</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52" w:author="Meir Kalter" w:date="2016-06-15T14:20:00Z">
                  <w:rPr>
                    <w:rStyle w:val="Hyperlink"/>
                    <w:noProof/>
                  </w:rPr>
                </w:rPrChange>
              </w:rPr>
              <w:delText>Debugger</w:delText>
            </w:r>
            <w:r w:rsidDel="00504CBB">
              <w:rPr>
                <w:noProof/>
                <w:webHidden/>
              </w:rPr>
              <w:tab/>
              <w:delText>24</w:delText>
            </w:r>
          </w:del>
        </w:p>
        <w:p w:rsidR="00DE7D2F" w:rsidDel="00504CBB" w:rsidRDefault="00DE7D2F">
          <w:pPr>
            <w:pStyle w:val="TOC2"/>
            <w:tabs>
              <w:tab w:val="left" w:pos="660"/>
              <w:tab w:val="right" w:leader="dot" w:pos="9339"/>
            </w:tabs>
            <w:rPr>
              <w:del w:id="453" w:author="Meir Kalter" w:date="2016-06-15T14:20:00Z"/>
              <w:rFonts w:eastAsiaTheme="minorEastAsia" w:cstheme="minorBidi"/>
              <w:b w:val="0"/>
              <w:bCs w:val="0"/>
              <w:noProof/>
              <w:color w:val="auto"/>
              <w:sz w:val="22"/>
              <w:szCs w:val="22"/>
              <w:bdr w:val="none" w:sz="0" w:space="0" w:color="auto"/>
              <w:lang w:eastAsia="en-US" w:bidi="he-IL"/>
            </w:rPr>
          </w:pPr>
          <w:del w:id="454" w:author="Meir Kalter" w:date="2016-06-15T14:20:00Z">
            <w:r w:rsidRPr="00504CBB" w:rsidDel="00504CBB">
              <w:rPr>
                <w:noProof/>
                <w:rPrChange w:id="455" w:author="Meir Kalter" w:date="2016-06-15T14:20:00Z">
                  <w:rPr>
                    <w:rStyle w:val="Hyperlink"/>
                    <w:rFonts w:hAnsi="Arial Unicode MS"/>
                    <w:noProof/>
                  </w:rPr>
                </w:rPrChange>
              </w:rPr>
              <w:delText>1.12.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56" w:author="Meir Kalter" w:date="2016-06-15T14:20:00Z">
                  <w:rPr>
                    <w:rStyle w:val="Hyperlink"/>
                    <w:rFonts w:eastAsia="Arial Unicode MS" w:cs="Arial Unicode MS"/>
                    <w:noProof/>
                  </w:rPr>
                </w:rPrChange>
              </w:rPr>
              <w:delText>- Step Button</w:delText>
            </w:r>
            <w:r w:rsidDel="00504CBB">
              <w:rPr>
                <w:noProof/>
                <w:webHidden/>
              </w:rPr>
              <w:tab/>
              <w:delText>24</w:delText>
            </w:r>
          </w:del>
        </w:p>
        <w:p w:rsidR="00DE7D2F" w:rsidDel="00504CBB" w:rsidRDefault="00DE7D2F">
          <w:pPr>
            <w:pStyle w:val="TOC2"/>
            <w:tabs>
              <w:tab w:val="left" w:pos="660"/>
              <w:tab w:val="right" w:leader="dot" w:pos="9339"/>
            </w:tabs>
            <w:rPr>
              <w:del w:id="457" w:author="Meir Kalter" w:date="2016-06-15T14:20:00Z"/>
              <w:rFonts w:eastAsiaTheme="minorEastAsia" w:cstheme="minorBidi"/>
              <w:b w:val="0"/>
              <w:bCs w:val="0"/>
              <w:noProof/>
              <w:color w:val="auto"/>
              <w:sz w:val="22"/>
              <w:szCs w:val="22"/>
              <w:bdr w:val="none" w:sz="0" w:space="0" w:color="auto"/>
              <w:lang w:eastAsia="en-US" w:bidi="he-IL"/>
            </w:rPr>
          </w:pPr>
          <w:del w:id="458" w:author="Meir Kalter" w:date="2016-06-15T14:20:00Z">
            <w:r w:rsidRPr="00504CBB" w:rsidDel="00504CBB">
              <w:rPr>
                <w:noProof/>
                <w:rPrChange w:id="459" w:author="Meir Kalter" w:date="2016-06-15T14:20:00Z">
                  <w:rPr>
                    <w:rStyle w:val="Hyperlink"/>
                    <w:rFonts w:hAnsi="Arial Unicode MS"/>
                    <w:noProof/>
                  </w:rPr>
                </w:rPrChange>
              </w:rPr>
              <w:delText>1.13.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60" w:author="Meir Kalter" w:date="2016-06-15T14:20:00Z">
                  <w:rPr>
                    <w:rStyle w:val="Hyperlink"/>
                    <w:rFonts w:eastAsia="Arial Unicode MS" w:cs="Arial Unicode MS"/>
                    <w:noProof/>
                  </w:rPr>
                </w:rPrChange>
              </w:rPr>
              <w:delText>- Breakpoint</w:delText>
            </w:r>
            <w:r w:rsidDel="00504CBB">
              <w:rPr>
                <w:noProof/>
                <w:webHidden/>
              </w:rPr>
              <w:tab/>
              <w:delText>24</w:delText>
            </w:r>
          </w:del>
        </w:p>
        <w:p w:rsidR="00DE7D2F" w:rsidDel="00504CBB" w:rsidRDefault="00DE7D2F">
          <w:pPr>
            <w:pStyle w:val="TOC2"/>
            <w:tabs>
              <w:tab w:val="left" w:pos="660"/>
              <w:tab w:val="right" w:leader="dot" w:pos="9339"/>
            </w:tabs>
            <w:rPr>
              <w:del w:id="461" w:author="Meir Kalter" w:date="2016-06-15T14:20:00Z"/>
              <w:rFonts w:eastAsiaTheme="minorEastAsia" w:cstheme="minorBidi"/>
              <w:b w:val="0"/>
              <w:bCs w:val="0"/>
              <w:noProof/>
              <w:color w:val="auto"/>
              <w:sz w:val="22"/>
              <w:szCs w:val="22"/>
              <w:bdr w:val="none" w:sz="0" w:space="0" w:color="auto"/>
              <w:lang w:eastAsia="en-US" w:bidi="he-IL"/>
            </w:rPr>
          </w:pPr>
          <w:del w:id="462" w:author="Meir Kalter" w:date="2016-06-15T14:20:00Z">
            <w:r w:rsidRPr="00504CBB" w:rsidDel="00504CBB">
              <w:rPr>
                <w:noProof/>
                <w:rPrChange w:id="463" w:author="Meir Kalter" w:date="2016-06-15T14:20:00Z">
                  <w:rPr>
                    <w:rStyle w:val="Hyperlink"/>
                    <w:rFonts w:hAnsi="Arial Unicode MS"/>
                    <w:noProof/>
                  </w:rPr>
                </w:rPrChange>
              </w:rPr>
              <w:delText>1.14.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64" w:author="Meir Kalter" w:date="2016-06-15T14:20:00Z">
                  <w:rPr>
                    <w:rStyle w:val="Hyperlink"/>
                    <w:rFonts w:eastAsia="Arial Unicode MS" w:cs="Arial Unicode MS"/>
                    <w:noProof/>
                  </w:rPr>
                </w:rPrChange>
              </w:rPr>
              <w:delText>- Run Button</w:delText>
            </w:r>
            <w:r w:rsidDel="00504CBB">
              <w:rPr>
                <w:noProof/>
                <w:webHidden/>
              </w:rPr>
              <w:tab/>
              <w:delText>24</w:delText>
            </w:r>
          </w:del>
        </w:p>
        <w:p w:rsidR="00DE7D2F" w:rsidDel="00504CBB" w:rsidRDefault="00DE7D2F">
          <w:pPr>
            <w:pStyle w:val="TOC2"/>
            <w:tabs>
              <w:tab w:val="left" w:pos="660"/>
              <w:tab w:val="right" w:leader="dot" w:pos="9339"/>
            </w:tabs>
            <w:rPr>
              <w:del w:id="465" w:author="Meir Kalter" w:date="2016-06-15T14:20:00Z"/>
              <w:rFonts w:eastAsiaTheme="minorEastAsia" w:cstheme="minorBidi"/>
              <w:b w:val="0"/>
              <w:bCs w:val="0"/>
              <w:noProof/>
              <w:color w:val="auto"/>
              <w:sz w:val="22"/>
              <w:szCs w:val="22"/>
              <w:bdr w:val="none" w:sz="0" w:space="0" w:color="auto"/>
              <w:lang w:eastAsia="en-US" w:bidi="he-IL"/>
            </w:rPr>
          </w:pPr>
          <w:del w:id="466" w:author="Meir Kalter" w:date="2016-06-15T14:20:00Z">
            <w:r w:rsidRPr="00504CBB" w:rsidDel="00504CBB">
              <w:rPr>
                <w:noProof/>
                <w:rPrChange w:id="467" w:author="Meir Kalter" w:date="2016-06-15T14:20:00Z">
                  <w:rPr>
                    <w:rStyle w:val="Hyperlink"/>
                    <w:rFonts w:hAnsi="Arial Unicode MS"/>
                    <w:noProof/>
                  </w:rPr>
                </w:rPrChange>
              </w:rPr>
              <w:delText>1.15.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68" w:author="Meir Kalter" w:date="2016-06-15T14:20:00Z">
                  <w:rPr>
                    <w:rStyle w:val="Hyperlink"/>
                    <w:rFonts w:eastAsia="Arial Unicode MS" w:cs="Arial Unicode MS"/>
                    <w:noProof/>
                  </w:rPr>
                </w:rPrChange>
              </w:rPr>
              <w:delText>- Stop Button</w:delText>
            </w:r>
            <w:r w:rsidDel="00504CBB">
              <w:rPr>
                <w:noProof/>
                <w:webHidden/>
              </w:rPr>
              <w:tab/>
              <w:delText>24</w:delText>
            </w:r>
          </w:del>
        </w:p>
        <w:p w:rsidR="00DE7D2F" w:rsidDel="00504CBB" w:rsidRDefault="00DE7D2F">
          <w:pPr>
            <w:pStyle w:val="TOC1"/>
            <w:tabs>
              <w:tab w:val="left" w:pos="440"/>
              <w:tab w:val="right" w:leader="dot" w:pos="9339"/>
            </w:tabs>
            <w:rPr>
              <w:del w:id="469"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70" w:author="Meir Kalter" w:date="2016-06-15T14:20:00Z">
            <w:r w:rsidRPr="00504CBB" w:rsidDel="00504CBB">
              <w:rPr>
                <w:noProof/>
                <w:rPrChange w:id="471" w:author="Meir Kalter" w:date="2016-06-15T14:20:00Z">
                  <w:rPr>
                    <w:rStyle w:val="Hyperlink"/>
                    <w:rFonts w:hAnsi="Arial Unicode MS"/>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72" w:author="Meir Kalter" w:date="2016-06-15T14:20:00Z">
                  <w:rPr>
                    <w:rStyle w:val="Hyperlink"/>
                    <w:noProof/>
                  </w:rPr>
                </w:rPrChange>
              </w:rPr>
              <w:delText>Easy8 Instruction Set</w:delText>
            </w:r>
            <w:r w:rsidDel="00504CBB">
              <w:rPr>
                <w:noProof/>
                <w:webHidden/>
              </w:rPr>
              <w:tab/>
              <w:delText>24</w:delText>
            </w:r>
          </w:del>
        </w:p>
        <w:p w:rsidR="00DE7D2F" w:rsidDel="00504CBB" w:rsidRDefault="00DE7D2F">
          <w:pPr>
            <w:pStyle w:val="TOC2"/>
            <w:tabs>
              <w:tab w:val="right" w:leader="dot" w:pos="9339"/>
            </w:tabs>
            <w:rPr>
              <w:del w:id="473" w:author="Meir Kalter" w:date="2016-06-15T14:20:00Z"/>
              <w:rFonts w:eastAsiaTheme="minorEastAsia" w:cstheme="minorBidi"/>
              <w:b w:val="0"/>
              <w:bCs w:val="0"/>
              <w:noProof/>
              <w:color w:val="auto"/>
              <w:sz w:val="22"/>
              <w:szCs w:val="22"/>
              <w:bdr w:val="none" w:sz="0" w:space="0" w:color="auto"/>
              <w:lang w:eastAsia="en-US" w:bidi="he-IL"/>
            </w:rPr>
          </w:pPr>
          <w:del w:id="474" w:author="Meir Kalter" w:date="2016-06-15T14:20:00Z">
            <w:r w:rsidRPr="00504CBB" w:rsidDel="00504CBB">
              <w:rPr>
                <w:noProof/>
                <w:rPrChange w:id="475" w:author="Meir Kalter" w:date="2016-06-15T14:20:00Z">
                  <w:rPr>
                    <w:rStyle w:val="Hyperlink"/>
                    <w:noProof/>
                  </w:rPr>
                </w:rPrChange>
              </w:rPr>
              <w:delText>MOVEI RA, VALUE</w:delText>
            </w:r>
            <w:r w:rsidDel="00504CBB">
              <w:rPr>
                <w:noProof/>
                <w:webHidden/>
              </w:rPr>
              <w:tab/>
              <w:delText>24</w:delText>
            </w:r>
          </w:del>
        </w:p>
        <w:p w:rsidR="00DE7D2F" w:rsidDel="00504CBB" w:rsidRDefault="00DE7D2F">
          <w:pPr>
            <w:pStyle w:val="TOC2"/>
            <w:tabs>
              <w:tab w:val="right" w:leader="dot" w:pos="9339"/>
            </w:tabs>
            <w:rPr>
              <w:del w:id="476" w:author="Meir Kalter" w:date="2016-06-15T14:20:00Z"/>
              <w:rFonts w:eastAsiaTheme="minorEastAsia" w:cstheme="minorBidi"/>
              <w:b w:val="0"/>
              <w:bCs w:val="0"/>
              <w:noProof/>
              <w:color w:val="auto"/>
              <w:sz w:val="22"/>
              <w:szCs w:val="22"/>
              <w:bdr w:val="none" w:sz="0" w:space="0" w:color="auto"/>
              <w:lang w:eastAsia="en-US" w:bidi="he-IL"/>
            </w:rPr>
          </w:pPr>
          <w:del w:id="477" w:author="Meir Kalter" w:date="2016-06-15T14:20:00Z">
            <w:r w:rsidRPr="00504CBB" w:rsidDel="00504CBB">
              <w:rPr>
                <w:noProof/>
                <w:rPrChange w:id="478" w:author="Meir Kalter" w:date="2016-06-15T14:20:00Z">
                  <w:rPr>
                    <w:rStyle w:val="Hyperlink"/>
                    <w:noProof/>
                  </w:rPr>
                </w:rPrChange>
              </w:rPr>
              <w:delText>MOVR RA,25</w:delText>
            </w:r>
            <w:r w:rsidDel="00504CBB">
              <w:rPr>
                <w:noProof/>
                <w:webHidden/>
              </w:rPr>
              <w:tab/>
              <w:delText>24</w:delText>
            </w:r>
          </w:del>
        </w:p>
        <w:p w:rsidR="00DE7D2F" w:rsidDel="00504CBB" w:rsidRDefault="00DE7D2F">
          <w:pPr>
            <w:pStyle w:val="TOC2"/>
            <w:tabs>
              <w:tab w:val="right" w:leader="dot" w:pos="9339"/>
            </w:tabs>
            <w:rPr>
              <w:del w:id="479" w:author="Meir Kalter" w:date="2016-06-15T14:20:00Z"/>
              <w:rFonts w:eastAsiaTheme="minorEastAsia" w:cstheme="minorBidi"/>
              <w:b w:val="0"/>
              <w:bCs w:val="0"/>
              <w:noProof/>
              <w:color w:val="auto"/>
              <w:sz w:val="22"/>
              <w:szCs w:val="22"/>
              <w:bdr w:val="none" w:sz="0" w:space="0" w:color="auto"/>
              <w:lang w:eastAsia="en-US" w:bidi="he-IL"/>
            </w:rPr>
          </w:pPr>
          <w:del w:id="480" w:author="Meir Kalter" w:date="2016-06-15T14:20:00Z">
            <w:r w:rsidRPr="00504CBB" w:rsidDel="00504CBB">
              <w:rPr>
                <w:noProof/>
                <w:rPrChange w:id="481" w:author="Meir Kalter" w:date="2016-06-15T14:20:00Z">
                  <w:rPr>
                    <w:rStyle w:val="Hyperlink"/>
                    <w:rFonts w:ascii="Times New Roman" w:hAnsi="Times New Roman"/>
                    <w:noProof/>
                  </w:rPr>
                </w:rPrChange>
              </w:rPr>
              <w:delText>MOVE 34,RA</w:delText>
            </w:r>
            <w:r w:rsidDel="00504CBB">
              <w:rPr>
                <w:noProof/>
                <w:webHidden/>
              </w:rPr>
              <w:tab/>
              <w:delText>24</w:delText>
            </w:r>
          </w:del>
        </w:p>
        <w:p w:rsidR="00DE7D2F" w:rsidDel="00504CBB" w:rsidRDefault="00DE7D2F">
          <w:pPr>
            <w:pStyle w:val="TOC2"/>
            <w:tabs>
              <w:tab w:val="right" w:leader="dot" w:pos="9339"/>
            </w:tabs>
            <w:rPr>
              <w:del w:id="482" w:author="Meir Kalter" w:date="2016-06-15T14:20:00Z"/>
              <w:rFonts w:eastAsiaTheme="minorEastAsia" w:cstheme="minorBidi"/>
              <w:b w:val="0"/>
              <w:bCs w:val="0"/>
              <w:noProof/>
              <w:color w:val="auto"/>
              <w:sz w:val="22"/>
              <w:szCs w:val="22"/>
              <w:bdr w:val="none" w:sz="0" w:space="0" w:color="auto"/>
              <w:lang w:eastAsia="en-US" w:bidi="he-IL"/>
            </w:rPr>
          </w:pPr>
          <w:del w:id="483" w:author="Meir Kalter" w:date="2016-06-15T14:20:00Z">
            <w:r w:rsidRPr="00504CBB" w:rsidDel="00504CBB">
              <w:rPr>
                <w:noProof/>
                <w:rPrChange w:id="484" w:author="Meir Kalter" w:date="2016-06-15T14:20:00Z">
                  <w:rPr>
                    <w:rStyle w:val="Hyperlink"/>
                    <w:rFonts w:ascii="Times New Roman" w:hAnsi="Times New Roman"/>
                    <w:noProof/>
                  </w:rPr>
                </w:rPrChange>
              </w:rPr>
              <w:delText>ADDI RA,34</w:delText>
            </w:r>
            <w:r w:rsidDel="00504CBB">
              <w:rPr>
                <w:noProof/>
                <w:webHidden/>
              </w:rPr>
              <w:tab/>
              <w:delText>24</w:delText>
            </w:r>
          </w:del>
        </w:p>
        <w:p w:rsidR="00DE7D2F" w:rsidDel="00504CBB" w:rsidRDefault="00DE7D2F">
          <w:pPr>
            <w:pStyle w:val="TOC2"/>
            <w:tabs>
              <w:tab w:val="right" w:leader="dot" w:pos="9339"/>
            </w:tabs>
            <w:rPr>
              <w:del w:id="485" w:author="Meir Kalter" w:date="2016-06-15T14:20:00Z"/>
              <w:rFonts w:eastAsiaTheme="minorEastAsia" w:cstheme="minorBidi"/>
              <w:b w:val="0"/>
              <w:bCs w:val="0"/>
              <w:noProof/>
              <w:color w:val="auto"/>
              <w:sz w:val="22"/>
              <w:szCs w:val="22"/>
              <w:bdr w:val="none" w:sz="0" w:space="0" w:color="auto"/>
              <w:lang w:eastAsia="en-US" w:bidi="he-IL"/>
            </w:rPr>
          </w:pPr>
          <w:del w:id="486" w:author="Meir Kalter" w:date="2016-06-15T14:20:00Z">
            <w:r w:rsidRPr="00504CBB" w:rsidDel="00504CBB">
              <w:rPr>
                <w:noProof/>
                <w:rPrChange w:id="487" w:author="Meir Kalter" w:date="2016-06-15T14:20:00Z">
                  <w:rPr>
                    <w:rStyle w:val="Hyperlink"/>
                    <w:rFonts w:ascii="Times New Roman" w:hAnsi="Times New Roman"/>
                    <w:noProof/>
                  </w:rPr>
                </w:rPrChange>
              </w:rPr>
              <w:delText>ADD RA, 45</w:delText>
            </w:r>
            <w:r w:rsidDel="00504CBB">
              <w:rPr>
                <w:noProof/>
                <w:webHidden/>
              </w:rPr>
              <w:tab/>
              <w:delText>24</w:delText>
            </w:r>
          </w:del>
        </w:p>
        <w:p w:rsidR="00DE7D2F" w:rsidDel="00504CBB" w:rsidRDefault="00DE7D2F">
          <w:pPr>
            <w:pStyle w:val="TOC1"/>
            <w:tabs>
              <w:tab w:val="right" w:leader="dot" w:pos="9339"/>
            </w:tabs>
            <w:rPr>
              <w:del w:id="488"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89" w:author="Meir Kalter" w:date="2016-06-15T14:20:00Z">
            <w:r w:rsidRPr="00504CBB" w:rsidDel="00504CBB">
              <w:rPr>
                <w:noProof/>
                <w:rPrChange w:id="490" w:author="Meir Kalter" w:date="2016-06-15T14:20:00Z">
                  <w:rPr>
                    <w:rStyle w:val="Hyperlink"/>
                    <w:noProof/>
                  </w:rPr>
                </w:rPrChange>
              </w:rPr>
              <w:delText>Appndix</w:delText>
            </w:r>
            <w:r w:rsidDel="00504CBB">
              <w:rPr>
                <w:noProof/>
                <w:webHidden/>
              </w:rPr>
              <w:tab/>
              <w:delText>25</w:delText>
            </w:r>
          </w:del>
        </w:p>
        <w:p w:rsidR="00DE7D2F" w:rsidDel="00504CBB" w:rsidRDefault="00DE7D2F">
          <w:pPr>
            <w:pStyle w:val="TOC2"/>
            <w:tabs>
              <w:tab w:val="left" w:pos="660"/>
              <w:tab w:val="right" w:leader="dot" w:pos="9339"/>
            </w:tabs>
            <w:rPr>
              <w:del w:id="491" w:author="Meir Kalter" w:date="2016-06-15T14:20:00Z"/>
              <w:rFonts w:eastAsiaTheme="minorEastAsia" w:cstheme="minorBidi"/>
              <w:b w:val="0"/>
              <w:bCs w:val="0"/>
              <w:noProof/>
              <w:color w:val="auto"/>
              <w:sz w:val="22"/>
              <w:szCs w:val="22"/>
              <w:bdr w:val="none" w:sz="0" w:space="0" w:color="auto"/>
              <w:lang w:eastAsia="en-US" w:bidi="he-IL"/>
            </w:rPr>
          </w:pPr>
          <w:del w:id="492" w:author="Meir Kalter" w:date="2016-06-15T14:20:00Z">
            <w:r w:rsidRPr="00504CBB" w:rsidDel="00504CBB">
              <w:rPr>
                <w:noProof/>
                <w:rPrChange w:id="493" w:author="Meir Kalter" w:date="2016-06-15T14:20:00Z">
                  <w:rPr>
                    <w:rStyle w:val="Hyperlink"/>
                    <w:rFonts w:hAnsi="Arial Unicode MS"/>
                    <w:noProof/>
                  </w:rPr>
                </w:rPrChange>
              </w:rPr>
              <w:delText>2.1.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94" w:author="Meir Kalter" w:date="2016-06-15T14:20:00Z">
                  <w:rPr>
                    <w:rStyle w:val="Hyperlink"/>
                    <w:rFonts w:eastAsia="Arial Unicode MS" w:cs="Arial Unicode MS"/>
                    <w:noProof/>
                  </w:rPr>
                </w:rPrChange>
              </w:rPr>
              <w:delText>Assembler file with IO</w:delText>
            </w:r>
            <w:r w:rsidDel="00504CBB">
              <w:rPr>
                <w:noProof/>
                <w:webHidden/>
              </w:rPr>
              <w:tab/>
              <w:delText>25</w:delText>
            </w:r>
          </w:del>
        </w:p>
        <w:p w:rsidR="00DE7D2F" w:rsidDel="00504CBB" w:rsidRDefault="00DE7D2F">
          <w:pPr>
            <w:pStyle w:val="TOC3"/>
            <w:tabs>
              <w:tab w:val="left" w:pos="1100"/>
              <w:tab w:val="right" w:leader="dot" w:pos="9339"/>
            </w:tabs>
            <w:rPr>
              <w:del w:id="495" w:author="Meir Kalter" w:date="2016-06-15T14:20:00Z"/>
              <w:rFonts w:eastAsiaTheme="minorEastAsia" w:cstheme="minorBidi"/>
              <w:noProof/>
              <w:color w:val="auto"/>
              <w:sz w:val="22"/>
              <w:szCs w:val="22"/>
              <w:bdr w:val="none" w:sz="0" w:space="0" w:color="auto"/>
              <w:lang w:eastAsia="en-US" w:bidi="he-IL"/>
            </w:rPr>
          </w:pPr>
          <w:del w:id="496" w:author="Meir Kalter" w:date="2016-06-15T14:20:00Z">
            <w:r w:rsidRPr="00504CBB" w:rsidDel="00504CBB">
              <w:rPr>
                <w:noProof/>
                <w:rPrChange w:id="497" w:author="Meir Kalter" w:date="2016-06-15T14:20:00Z">
                  <w:rPr>
                    <w:rStyle w:val="Hyperlink"/>
                    <w:rFonts w:hAnsi="Arial Unicode MS"/>
                    <w:noProof/>
                  </w:rPr>
                </w:rPrChange>
              </w:rPr>
              <w:delText>2.1.1.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98" w:author="Meir Kalter" w:date="2016-06-15T14:20:00Z">
                  <w:rPr>
                    <w:rStyle w:val="Hyperlink"/>
                    <w:rFonts w:eastAsia="Arial Unicode MS" w:cs="Arial Unicode MS"/>
                    <w:noProof/>
                  </w:rPr>
                </w:rPrChange>
              </w:rPr>
              <w:delText>Basic flow – output to the Seven digit</w:delText>
            </w:r>
            <w:r w:rsidDel="00504CBB">
              <w:rPr>
                <w:noProof/>
                <w:webHidden/>
              </w:rPr>
              <w:tab/>
              <w:delText>25</w:delText>
            </w:r>
          </w:del>
        </w:p>
        <w:p w:rsidR="00DE7D2F" w:rsidDel="00504CBB" w:rsidRDefault="00DE7D2F">
          <w:pPr>
            <w:pStyle w:val="TOC3"/>
            <w:tabs>
              <w:tab w:val="left" w:pos="1100"/>
              <w:tab w:val="right" w:leader="dot" w:pos="9339"/>
            </w:tabs>
            <w:rPr>
              <w:del w:id="499" w:author="Meir Kalter" w:date="2016-06-15T14:20:00Z"/>
              <w:rFonts w:eastAsiaTheme="minorEastAsia" w:cstheme="minorBidi"/>
              <w:noProof/>
              <w:color w:val="auto"/>
              <w:sz w:val="22"/>
              <w:szCs w:val="22"/>
              <w:bdr w:val="none" w:sz="0" w:space="0" w:color="auto"/>
              <w:lang w:eastAsia="en-US" w:bidi="he-IL"/>
            </w:rPr>
          </w:pPr>
          <w:del w:id="500" w:author="Meir Kalter" w:date="2016-06-15T14:20:00Z">
            <w:r w:rsidRPr="00504CBB" w:rsidDel="00504CBB">
              <w:rPr>
                <w:noProof/>
                <w:rPrChange w:id="501" w:author="Meir Kalter" w:date="2016-06-15T14:20:00Z">
                  <w:rPr>
                    <w:rStyle w:val="Hyperlink"/>
                    <w:rFonts w:hAnsi="Arial Unicode MS"/>
                    <w:noProof/>
                  </w:rPr>
                </w:rPrChange>
              </w:rPr>
              <w:delText>2.1.2.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502" w:author="Meir Kalter" w:date="2016-06-15T14:20:00Z">
                  <w:rPr>
                    <w:rStyle w:val="Hyperlink"/>
                    <w:rFonts w:eastAsia="Arial Unicode MS" w:cs="Arial Unicode MS"/>
                    <w:noProof/>
                  </w:rPr>
                </w:rPrChange>
              </w:rPr>
              <w:delText>Basic flow – Input from the seven switches battery</w:delText>
            </w:r>
            <w:r w:rsidDel="00504CBB">
              <w:rPr>
                <w:noProof/>
                <w:webHidden/>
              </w:rPr>
              <w:tab/>
              <w:delText>26</w:delText>
            </w:r>
          </w:del>
        </w:p>
        <w:p w:rsidR="00DE7D2F" w:rsidDel="00504CBB" w:rsidRDefault="00DE7D2F">
          <w:pPr>
            <w:pStyle w:val="TOC1"/>
            <w:tabs>
              <w:tab w:val="left" w:pos="660"/>
              <w:tab w:val="right" w:leader="dot" w:pos="9339"/>
            </w:tabs>
            <w:rPr>
              <w:del w:id="503"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4" w:author="Meir Kalter" w:date="2016-06-15T14:20:00Z">
            <w:r w:rsidRPr="00504CBB" w:rsidDel="00504CBB">
              <w:rPr>
                <w:noProof/>
                <w:rPrChange w:id="505" w:author="Meir Kalter" w:date="2016-06-15T14:20:00Z">
                  <w:rPr>
                    <w:rStyle w:val="Hyperlink"/>
                    <w:rFonts w:hAnsi="Arial Unicode MS"/>
                    <w:noProof/>
                  </w:rPr>
                </w:rPrChange>
              </w:rPr>
              <w:delText>75.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506" w:author="Meir Kalter" w:date="2016-06-15T14:20:00Z">
                  <w:rPr>
                    <w:rStyle w:val="Hyperlink"/>
                    <w:noProof/>
                  </w:rPr>
                </w:rPrChange>
              </w:rPr>
              <w:delText>CONCLUSIONS AND FUTURE WORK</w:delText>
            </w:r>
            <w:r w:rsidDel="00504CBB">
              <w:rPr>
                <w:noProof/>
                <w:webHidden/>
              </w:rPr>
              <w:tab/>
              <w:delText>28</w:delText>
            </w:r>
          </w:del>
        </w:p>
        <w:p w:rsidR="00DE7D2F" w:rsidDel="00504CBB" w:rsidRDefault="00DE7D2F">
          <w:pPr>
            <w:pStyle w:val="TOC1"/>
            <w:tabs>
              <w:tab w:val="right" w:leader="dot" w:pos="9339"/>
            </w:tabs>
            <w:rPr>
              <w:del w:id="507"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8" w:author="Meir Kalter" w:date="2016-06-15T14:20:00Z">
            <w:r w:rsidRPr="00504CBB" w:rsidDel="00504CBB">
              <w:rPr>
                <w:noProof/>
                <w:rPrChange w:id="509" w:author="Meir Kalter" w:date="2016-06-15T14:20:00Z">
                  <w:rPr>
                    <w:rStyle w:val="Hyperlink"/>
                    <w:noProof/>
                  </w:rPr>
                </w:rPrChange>
              </w:rPr>
              <w:delText>Index</w:delText>
            </w:r>
            <w:r w:rsidDel="00504CBB">
              <w:rPr>
                <w:noProof/>
                <w:webHidden/>
              </w:rPr>
              <w:tab/>
              <w:delText>31</w:delText>
            </w:r>
          </w:del>
        </w:p>
        <w:p w:rsidR="00DE7D2F" w:rsidDel="00504CBB" w:rsidRDefault="00DE7D2F">
          <w:pPr>
            <w:pStyle w:val="TOC1"/>
            <w:tabs>
              <w:tab w:val="right" w:leader="dot" w:pos="9339"/>
            </w:tabs>
            <w:rPr>
              <w:del w:id="51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11" w:author="Meir Kalter" w:date="2016-06-15T14:20:00Z">
            <w:r w:rsidRPr="00504CBB" w:rsidDel="00504CBB">
              <w:rPr>
                <w:noProof/>
                <w:rPrChange w:id="512" w:author="Meir Kalter" w:date="2016-06-15T14:20:00Z">
                  <w:rPr>
                    <w:rStyle w:val="Hyperlink"/>
                    <w:noProof/>
                  </w:rPr>
                </w:rPrChange>
              </w:rPr>
              <w:delText>List of pictures</w:delText>
            </w:r>
            <w:r w:rsidDel="00504CBB">
              <w:rPr>
                <w:noProof/>
                <w:webHidden/>
              </w:rPr>
              <w:tab/>
              <w:delText>32</w:delText>
            </w:r>
          </w:del>
        </w:p>
        <w:p w:rsidR="00DE7D2F" w:rsidRDefault="00DE7D2F">
          <w:pPr>
            <w:rPr>
              <w:ins w:id="513" w:author="Meir Kalter" w:date="2016-06-14T15:25:00Z"/>
            </w:rPr>
          </w:pPr>
          <w:ins w:id="514" w:author="Meir Kalter" w:date="2016-06-14T15:25:00Z">
            <w:r>
              <w:rPr>
                <w:b/>
                <w:bCs/>
                <w:noProof/>
              </w:rPr>
              <w:fldChar w:fldCharType="end"/>
            </w:r>
          </w:ins>
        </w:p>
        <w:customXmlInsRangeStart w:id="515" w:author="Meir Kalter" w:date="2016-06-14T15:25:00Z"/>
      </w:sdtContent>
    </w:sdt>
    <w:customXmlInsRangeEnd w:id="515"/>
    <w:p w:rsidR="00186F7D" w:rsidRPr="00186F7D" w:rsidRDefault="00186F7D">
      <w:pPr>
        <w:rPr>
          <w:rPrChange w:id="516" w:author="Meir Kalter" w:date="2016-06-14T15:19:00Z">
            <w:rPr>
              <w:rStyle w:val="Ninguno"/>
              <w:rFonts w:ascii="Georgia" w:eastAsia="Georgia" w:hAnsi="Georgia" w:cs="Georgia"/>
              <w:b/>
              <w:bCs/>
              <w:caps/>
              <w:color w:val="365F91" w:themeColor="accent1" w:themeShade="BF"/>
              <w:spacing w:val="0"/>
              <w:sz w:val="28"/>
              <w:szCs w:val="28"/>
              <w:bdr w:val="none" w:sz="0" w:space="0" w:color="auto"/>
              <w:lang w:eastAsia="ja-JP"/>
            </w:rPr>
          </w:rPrChange>
        </w:rPr>
        <w:pPrChange w:id="517" w:author="Meir Kalter" w:date="2016-06-14T15:19:00Z">
          <w:pPr>
            <w:pStyle w:val="Title"/>
            <w:jc w:val="right"/>
          </w:pPr>
        </w:pPrChange>
      </w:pPr>
    </w:p>
    <w:p w:rsidR="00C0594E" w:rsidDel="00024C92" w:rsidRDefault="00C0594E">
      <w:pPr>
        <w:pStyle w:val="Heading1"/>
        <w:rPr>
          <w:del w:id="518" w:author="Meir Kalter" w:date="2016-06-14T14:51:00Z"/>
        </w:rPr>
        <w:pPrChange w:id="519" w:author="Meir Kalter" w:date="2016-06-15T15:11:00Z">
          <w:pPr>
            <w:pStyle w:val="Encabezam"/>
            <w:numPr>
              <w:numId w:val="2"/>
            </w:numPr>
            <w:ind w:left="266" w:hanging="266"/>
          </w:pPr>
        </w:pPrChange>
      </w:pPr>
      <w:bookmarkStart w:id="520" w:name="_Toc453680905"/>
      <w:bookmarkStart w:id="521" w:name="_Toc453681061"/>
      <w:bookmarkStart w:id="522" w:name="_Toc453681210"/>
      <w:bookmarkStart w:id="523" w:name="_Toc453681360"/>
      <w:bookmarkStart w:id="524" w:name="_Toc453681508"/>
      <w:bookmarkStart w:id="525" w:name="_Toc453681656"/>
      <w:bookmarkStart w:id="526" w:name="_Toc453681801"/>
      <w:bookmarkStart w:id="527" w:name="_Toc453763768"/>
      <w:bookmarkStart w:id="528" w:name="_Toc453763917"/>
      <w:bookmarkStart w:id="529" w:name="_Toc453764065"/>
      <w:bookmarkStart w:id="530" w:name="_Toc453764424"/>
      <w:bookmarkStart w:id="531" w:name="_Toc453764617"/>
      <w:bookmarkStart w:id="532" w:name="_Toc453764821"/>
      <w:bookmarkStart w:id="533" w:name="_Toc453765082"/>
      <w:bookmarkStart w:id="534" w:name="_Toc453765530"/>
      <w:bookmarkStart w:id="535" w:name="_Toc453765973"/>
      <w:bookmarkStart w:id="536" w:name="_Toc453767235"/>
      <w:bookmarkStart w:id="537" w:name="_Toc453767459"/>
      <w:bookmarkStart w:id="538" w:name="_Toc453767683"/>
      <w:bookmarkStart w:id="539" w:name="_Toc453767908"/>
      <w:bookmarkStart w:id="540" w:name="_Toc453768131"/>
      <w:bookmarkStart w:id="541" w:name="_Toc453785811"/>
      <w:bookmarkStart w:id="542" w:name="_Toc453786325"/>
      <w:bookmarkStart w:id="543" w:name="_Toc454220794"/>
      <w:bookmarkStart w:id="544" w:name="_Toc454274304"/>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C0594E" w:rsidDel="00B1717F" w:rsidRDefault="00C0594E">
      <w:pPr>
        <w:pStyle w:val="Heading1"/>
        <w:rPr>
          <w:del w:id="545" w:author="Meir Kalter" w:date="2016-06-14T08:48:00Z"/>
          <w:noProof/>
        </w:rPr>
        <w:pPrChange w:id="546" w:author="Meir Kalter" w:date="2016-06-15T15:12:00Z">
          <w:pPr/>
        </w:pPrChange>
      </w:pPr>
      <w:del w:id="547" w:author="Meir Kalter" w:date="2016-06-14T14:58:00Z">
        <w:r w:rsidDel="00A5357E">
          <w:fldChar w:fldCharType="begin"/>
        </w:r>
        <w:r w:rsidR="00B706A9" w:rsidDel="00A5357E">
          <w:delInstrText xml:space="preserve"> TOC \o 2-4 \t "Encabezam., 5"</w:delInstrText>
        </w:r>
        <w:r w:rsidDel="00A5357E">
          <w:fldChar w:fldCharType="separate"/>
        </w:r>
      </w:del>
      <w:bookmarkStart w:id="548" w:name="_Toc454220795"/>
      <w:bookmarkStart w:id="549" w:name="_Toc453786326"/>
      <w:bookmarkStart w:id="550" w:name="_Toc453785812"/>
      <w:bookmarkStart w:id="551" w:name="_Toc453680906"/>
      <w:bookmarkStart w:id="552" w:name="_Toc453681062"/>
      <w:bookmarkStart w:id="553" w:name="_Toc453681211"/>
      <w:bookmarkStart w:id="554" w:name="_Toc453681361"/>
      <w:bookmarkStart w:id="555" w:name="_Toc453681509"/>
      <w:bookmarkStart w:id="556" w:name="_Toc453681657"/>
      <w:bookmarkStart w:id="557" w:name="_Toc453681802"/>
      <w:bookmarkStart w:id="558" w:name="_Toc453763769"/>
      <w:bookmarkStart w:id="559" w:name="_Toc453763918"/>
      <w:bookmarkStart w:id="560" w:name="_Toc453764066"/>
      <w:bookmarkStart w:id="561" w:name="_Toc453764425"/>
      <w:bookmarkStart w:id="562" w:name="_Toc453764618"/>
      <w:bookmarkStart w:id="563" w:name="_Toc453764822"/>
      <w:bookmarkStart w:id="564" w:name="_Toc453765083"/>
      <w:bookmarkStart w:id="565" w:name="_Toc453765531"/>
      <w:bookmarkStart w:id="566" w:name="_Toc453765974"/>
      <w:bookmarkStart w:id="567" w:name="_Toc453767236"/>
      <w:bookmarkStart w:id="568" w:name="_Toc453767460"/>
      <w:bookmarkStart w:id="569" w:name="_Toc453767684"/>
      <w:bookmarkStart w:id="570" w:name="_Toc453767909"/>
      <w:bookmarkStart w:id="571" w:name="_Toc453768132"/>
      <w:bookmarkStart w:id="572" w:name="_Toc454274305"/>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rsidR="00C0594E" w:rsidDel="00B1717F" w:rsidRDefault="00B706A9">
      <w:pPr>
        <w:pStyle w:val="Heading1"/>
        <w:rPr>
          <w:del w:id="573" w:author="Meir Kalter" w:date="2016-06-14T08:48:00Z"/>
          <w:noProof/>
        </w:rPr>
        <w:pPrChange w:id="574" w:author="Meir Kalter" w:date="2016-06-15T15:12:00Z">
          <w:pPr>
            <w:pStyle w:val="TOC51"/>
            <w:numPr>
              <w:numId w:val="3"/>
            </w:numPr>
            <w:ind w:left="396" w:hanging="396"/>
          </w:pPr>
        </w:pPrChange>
      </w:pPr>
      <w:del w:id="575" w:author="Meir Kalter" w:date="2016-06-14T08:48:00Z">
        <w:r w:rsidDel="00B1717F">
          <w:rPr>
            <w:noProof/>
          </w:rPr>
          <w:delText>Introducción</w:delText>
        </w:r>
        <w:r w:rsidDel="00B1717F">
          <w:rPr>
            <w:noProof/>
          </w:rPr>
          <w:tab/>
          <w:delText>6</w:delText>
        </w:r>
        <w:bookmarkStart w:id="576" w:name="_Toc453680907"/>
        <w:bookmarkStart w:id="577" w:name="_Toc453681063"/>
        <w:bookmarkStart w:id="578" w:name="_Toc453681212"/>
        <w:bookmarkStart w:id="579" w:name="_Toc453681362"/>
        <w:bookmarkStart w:id="580" w:name="_Toc453681510"/>
        <w:bookmarkStart w:id="581" w:name="_Toc453681658"/>
        <w:bookmarkStart w:id="582" w:name="_Toc453681803"/>
        <w:bookmarkStart w:id="583" w:name="_Toc453763770"/>
        <w:bookmarkStart w:id="584" w:name="_Toc453763919"/>
        <w:bookmarkStart w:id="585" w:name="_Toc453764067"/>
        <w:bookmarkStart w:id="586" w:name="_Toc453764426"/>
        <w:bookmarkStart w:id="587" w:name="_Toc453764619"/>
        <w:bookmarkStart w:id="588" w:name="_Toc453764823"/>
        <w:bookmarkStart w:id="589" w:name="_Toc453765084"/>
        <w:bookmarkStart w:id="590" w:name="_Toc453765532"/>
        <w:bookmarkStart w:id="591" w:name="_Toc453765975"/>
        <w:bookmarkStart w:id="592" w:name="_Toc453767237"/>
        <w:bookmarkStart w:id="593" w:name="_Toc453767461"/>
        <w:bookmarkStart w:id="594" w:name="_Toc453767685"/>
        <w:bookmarkStart w:id="595" w:name="_Toc453767910"/>
        <w:bookmarkStart w:id="596" w:name="_Toc453768133"/>
        <w:bookmarkStart w:id="597" w:name="_Toc453785813"/>
        <w:bookmarkStart w:id="598" w:name="_Toc453786327"/>
        <w:bookmarkStart w:id="599" w:name="_Toc454220796"/>
        <w:bookmarkStart w:id="600" w:name="_Toc454274306"/>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del>
    </w:p>
    <w:p w:rsidR="00C0594E" w:rsidDel="00B1717F" w:rsidRDefault="00B706A9">
      <w:pPr>
        <w:pStyle w:val="Heading1"/>
        <w:rPr>
          <w:del w:id="601" w:author="Meir Kalter" w:date="2016-06-14T08:48:00Z"/>
          <w:noProof/>
        </w:rPr>
        <w:pPrChange w:id="602" w:author="Meir Kalter" w:date="2016-06-15T15:12:00Z">
          <w:pPr>
            <w:pStyle w:val="TOC51"/>
          </w:pPr>
        </w:pPrChange>
      </w:pPr>
      <w:del w:id="603" w:author="Meir Kalter" w:date="2016-06-14T08:48:00Z">
        <w:r w:rsidDel="00B1717F">
          <w:rPr>
            <w:noProof/>
          </w:rPr>
          <w:delText>The study of the Instruction Set Architecture is a very important subject in studies of computer design and programing.</w:delText>
        </w:r>
        <w:r w:rsidDel="00B1717F">
          <w:rPr>
            <w:noProof/>
          </w:rPr>
          <w:tab/>
          <w:delText>6</w:delText>
        </w:r>
        <w:bookmarkStart w:id="604" w:name="_Toc453680908"/>
        <w:bookmarkStart w:id="605" w:name="_Toc453681064"/>
        <w:bookmarkStart w:id="606" w:name="_Toc453681213"/>
        <w:bookmarkStart w:id="607" w:name="_Toc453681363"/>
        <w:bookmarkStart w:id="608" w:name="_Toc453681511"/>
        <w:bookmarkStart w:id="609" w:name="_Toc453681659"/>
        <w:bookmarkStart w:id="610" w:name="_Toc453681804"/>
        <w:bookmarkStart w:id="611" w:name="_Toc453763771"/>
        <w:bookmarkStart w:id="612" w:name="_Toc453763920"/>
        <w:bookmarkStart w:id="613" w:name="_Toc453764068"/>
        <w:bookmarkStart w:id="614" w:name="_Toc453764427"/>
        <w:bookmarkStart w:id="615" w:name="_Toc453764620"/>
        <w:bookmarkStart w:id="616" w:name="_Toc453764824"/>
        <w:bookmarkStart w:id="617" w:name="_Toc453765085"/>
        <w:bookmarkStart w:id="618" w:name="_Toc453765533"/>
        <w:bookmarkStart w:id="619" w:name="_Toc453765976"/>
        <w:bookmarkStart w:id="620" w:name="_Toc453767238"/>
        <w:bookmarkStart w:id="621" w:name="_Toc453767462"/>
        <w:bookmarkStart w:id="622" w:name="_Toc453767686"/>
        <w:bookmarkStart w:id="623" w:name="_Toc453767911"/>
        <w:bookmarkStart w:id="624" w:name="_Toc453768134"/>
        <w:bookmarkStart w:id="625" w:name="_Toc453785814"/>
        <w:bookmarkStart w:id="626" w:name="_Toc453786328"/>
        <w:bookmarkStart w:id="627" w:name="_Toc454220797"/>
        <w:bookmarkStart w:id="628" w:name="_Toc454274307"/>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del>
    </w:p>
    <w:p w:rsidR="00C0594E" w:rsidDel="00B1717F" w:rsidRDefault="00B706A9">
      <w:pPr>
        <w:pStyle w:val="Heading1"/>
        <w:rPr>
          <w:del w:id="629" w:author="Meir Kalter" w:date="2016-06-14T08:48:00Z"/>
          <w:noProof/>
        </w:rPr>
        <w:pPrChange w:id="630" w:author="Meir Kalter" w:date="2016-06-15T15:12:00Z">
          <w:pPr>
            <w:pStyle w:val="TOC51"/>
          </w:pPr>
        </w:pPrChange>
      </w:pPr>
      <w:del w:id="631" w:author="Meir Kalter" w:date="2016-06-14T08:48:00Z">
        <w:r w:rsidDel="00B1717F">
          <w:rPr>
            <w:noProof/>
          </w:rPr>
          <w:delTex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delText>
        </w:r>
        <w:r w:rsidDel="00B1717F">
          <w:rPr>
            <w:noProof/>
          </w:rPr>
          <w:tab/>
          <w:delText>6</w:delText>
        </w:r>
        <w:bookmarkStart w:id="632" w:name="_Toc453680909"/>
        <w:bookmarkStart w:id="633" w:name="_Toc453681065"/>
        <w:bookmarkStart w:id="634" w:name="_Toc453681214"/>
        <w:bookmarkStart w:id="635" w:name="_Toc453681364"/>
        <w:bookmarkStart w:id="636" w:name="_Toc453681512"/>
        <w:bookmarkStart w:id="637" w:name="_Toc453681660"/>
        <w:bookmarkStart w:id="638" w:name="_Toc453681805"/>
        <w:bookmarkStart w:id="639" w:name="_Toc453763772"/>
        <w:bookmarkStart w:id="640" w:name="_Toc453763921"/>
        <w:bookmarkStart w:id="641" w:name="_Toc453764069"/>
        <w:bookmarkStart w:id="642" w:name="_Toc453764428"/>
        <w:bookmarkStart w:id="643" w:name="_Toc453764621"/>
        <w:bookmarkStart w:id="644" w:name="_Toc453764825"/>
        <w:bookmarkStart w:id="645" w:name="_Toc453765086"/>
        <w:bookmarkStart w:id="646" w:name="_Toc453765534"/>
        <w:bookmarkStart w:id="647" w:name="_Toc453765977"/>
        <w:bookmarkStart w:id="648" w:name="_Toc453767239"/>
        <w:bookmarkStart w:id="649" w:name="_Toc453767463"/>
        <w:bookmarkStart w:id="650" w:name="_Toc453767687"/>
        <w:bookmarkStart w:id="651" w:name="_Toc453767912"/>
        <w:bookmarkStart w:id="652" w:name="_Toc453768135"/>
        <w:bookmarkStart w:id="653" w:name="_Toc453785815"/>
        <w:bookmarkStart w:id="654" w:name="_Toc453786329"/>
        <w:bookmarkStart w:id="655" w:name="_Toc454220798"/>
        <w:bookmarkStart w:id="656" w:name="_Toc454274308"/>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del>
    </w:p>
    <w:p w:rsidR="00C0594E" w:rsidDel="00B1717F" w:rsidRDefault="00B706A9">
      <w:pPr>
        <w:pStyle w:val="Heading1"/>
        <w:rPr>
          <w:del w:id="657" w:author="Meir Kalter" w:date="2016-06-14T08:48:00Z"/>
          <w:noProof/>
        </w:rPr>
        <w:pPrChange w:id="658" w:author="Meir Kalter" w:date="2016-06-15T15:12:00Z">
          <w:pPr>
            <w:pStyle w:val="TOC51"/>
            <w:numPr>
              <w:numId w:val="4"/>
            </w:numPr>
            <w:ind w:left="183" w:hanging="183"/>
          </w:pPr>
        </w:pPrChange>
      </w:pPr>
      <w:del w:id="659" w:author="Meir Kalter" w:date="2016-06-14T08:48:00Z">
        <w:r w:rsidDel="00B1717F">
          <w:rPr>
            <w:noProof/>
          </w:rPr>
          <w:delText>Objective</w:delText>
        </w:r>
        <w:r w:rsidDel="00B1717F">
          <w:rPr>
            <w:noProof/>
          </w:rPr>
          <w:tab/>
          <w:delText>7</w:delText>
        </w:r>
        <w:bookmarkStart w:id="660" w:name="_Toc453680910"/>
        <w:bookmarkStart w:id="661" w:name="_Toc453681066"/>
        <w:bookmarkStart w:id="662" w:name="_Toc453681215"/>
        <w:bookmarkStart w:id="663" w:name="_Toc453681365"/>
        <w:bookmarkStart w:id="664" w:name="_Toc453681513"/>
        <w:bookmarkStart w:id="665" w:name="_Toc453681661"/>
        <w:bookmarkStart w:id="666" w:name="_Toc453681806"/>
        <w:bookmarkStart w:id="667" w:name="_Toc453763773"/>
        <w:bookmarkStart w:id="668" w:name="_Toc453763922"/>
        <w:bookmarkStart w:id="669" w:name="_Toc453764070"/>
        <w:bookmarkStart w:id="670" w:name="_Toc453764429"/>
        <w:bookmarkStart w:id="671" w:name="_Toc453764622"/>
        <w:bookmarkStart w:id="672" w:name="_Toc453764826"/>
        <w:bookmarkStart w:id="673" w:name="_Toc453765087"/>
        <w:bookmarkStart w:id="674" w:name="_Toc453765535"/>
        <w:bookmarkStart w:id="675" w:name="_Toc453765978"/>
        <w:bookmarkStart w:id="676" w:name="_Toc453767240"/>
        <w:bookmarkStart w:id="677" w:name="_Toc453767464"/>
        <w:bookmarkStart w:id="678" w:name="_Toc453767688"/>
        <w:bookmarkStart w:id="679" w:name="_Toc453767913"/>
        <w:bookmarkStart w:id="680" w:name="_Toc453768136"/>
        <w:bookmarkStart w:id="681" w:name="_Toc453785816"/>
        <w:bookmarkStart w:id="682" w:name="_Toc453786330"/>
        <w:bookmarkStart w:id="683" w:name="_Toc454220799"/>
        <w:bookmarkStart w:id="684" w:name="_Toc45427430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del>
    </w:p>
    <w:p w:rsidR="00C0594E" w:rsidDel="00B1717F" w:rsidRDefault="00B706A9">
      <w:pPr>
        <w:pStyle w:val="Heading1"/>
        <w:rPr>
          <w:del w:id="685" w:author="Meir Kalter" w:date="2016-06-14T08:48:00Z"/>
          <w:noProof/>
        </w:rPr>
        <w:pPrChange w:id="686" w:author="Meir Kalter" w:date="2016-06-15T15:12:00Z">
          <w:pPr>
            <w:pStyle w:val="TOC51"/>
          </w:pPr>
        </w:pPrChange>
      </w:pPr>
      <w:del w:id="687" w:author="Meir Kalter" w:date="2016-06-14T08:48:00Z">
        <w:r w:rsidDel="00B1717F">
          <w:rPr>
            <w:noProof/>
          </w:rPr>
          <w:delText>Como el Easy8 no existe en el mundo real, para que los alumnos puedan hacer prácticas y experimentar, el The goal of this project  is to make a computer simulator of the Easy8 computer as defined in FCO subject Grade Engineering Technology and Telecommunication Services ETSIT.</w:delText>
        </w:r>
        <w:r w:rsidDel="00B1717F">
          <w:rPr>
            <w:noProof/>
          </w:rPr>
          <w:tab/>
          <w:delText>7</w:delText>
        </w:r>
        <w:bookmarkStart w:id="688" w:name="_Toc453680911"/>
        <w:bookmarkStart w:id="689" w:name="_Toc453681067"/>
        <w:bookmarkStart w:id="690" w:name="_Toc453681216"/>
        <w:bookmarkStart w:id="691" w:name="_Toc453681366"/>
        <w:bookmarkStart w:id="692" w:name="_Toc453681514"/>
        <w:bookmarkStart w:id="693" w:name="_Toc453681662"/>
        <w:bookmarkStart w:id="694" w:name="_Toc453681807"/>
        <w:bookmarkStart w:id="695" w:name="_Toc453763774"/>
        <w:bookmarkStart w:id="696" w:name="_Toc453763923"/>
        <w:bookmarkStart w:id="697" w:name="_Toc453764071"/>
        <w:bookmarkStart w:id="698" w:name="_Toc453764430"/>
        <w:bookmarkStart w:id="699" w:name="_Toc453764623"/>
        <w:bookmarkStart w:id="700" w:name="_Toc453764827"/>
        <w:bookmarkStart w:id="701" w:name="_Toc453765088"/>
        <w:bookmarkStart w:id="702" w:name="_Toc453765536"/>
        <w:bookmarkStart w:id="703" w:name="_Toc453765979"/>
        <w:bookmarkStart w:id="704" w:name="_Toc453767241"/>
        <w:bookmarkStart w:id="705" w:name="_Toc453767465"/>
        <w:bookmarkStart w:id="706" w:name="_Toc453767689"/>
        <w:bookmarkStart w:id="707" w:name="_Toc453767914"/>
        <w:bookmarkStart w:id="708" w:name="_Toc453768137"/>
        <w:bookmarkStart w:id="709" w:name="_Toc453785817"/>
        <w:bookmarkStart w:id="710" w:name="_Toc453786331"/>
        <w:bookmarkStart w:id="711" w:name="_Toc454220800"/>
        <w:bookmarkStart w:id="712" w:name="_Toc454274310"/>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del>
    </w:p>
    <w:p w:rsidR="00C0594E" w:rsidDel="00B1717F" w:rsidRDefault="00B706A9">
      <w:pPr>
        <w:pStyle w:val="Heading1"/>
        <w:rPr>
          <w:del w:id="713" w:author="Meir Kalter" w:date="2016-06-14T08:48:00Z"/>
          <w:noProof/>
        </w:rPr>
        <w:pPrChange w:id="714" w:author="Meir Kalter" w:date="2016-06-15T15:12:00Z">
          <w:pPr>
            <w:pStyle w:val="TOC51"/>
          </w:pPr>
        </w:pPrChange>
      </w:pPr>
      <w:del w:id="715" w:author="Meir Kalter" w:date="2016-06-14T08:48:00Z">
        <w:r w:rsidDel="00B1717F">
          <w:rPr>
            <w:noProof/>
          </w:rPr>
          <w:delText>It must be easy to use by the student and if possible platform to work with.</w:delText>
        </w:r>
        <w:r w:rsidDel="00B1717F">
          <w:rPr>
            <w:noProof/>
          </w:rPr>
          <w:tab/>
          <w:delText>7</w:delText>
        </w:r>
        <w:bookmarkStart w:id="716" w:name="_Toc453680912"/>
        <w:bookmarkStart w:id="717" w:name="_Toc453681068"/>
        <w:bookmarkStart w:id="718" w:name="_Toc453681217"/>
        <w:bookmarkStart w:id="719" w:name="_Toc453681367"/>
        <w:bookmarkStart w:id="720" w:name="_Toc453681515"/>
        <w:bookmarkStart w:id="721" w:name="_Toc453681663"/>
        <w:bookmarkStart w:id="722" w:name="_Toc453681808"/>
        <w:bookmarkStart w:id="723" w:name="_Toc453763775"/>
        <w:bookmarkStart w:id="724" w:name="_Toc453763924"/>
        <w:bookmarkStart w:id="725" w:name="_Toc453764072"/>
        <w:bookmarkStart w:id="726" w:name="_Toc453764431"/>
        <w:bookmarkStart w:id="727" w:name="_Toc453764624"/>
        <w:bookmarkStart w:id="728" w:name="_Toc453764828"/>
        <w:bookmarkStart w:id="729" w:name="_Toc453765089"/>
        <w:bookmarkStart w:id="730" w:name="_Toc453765537"/>
        <w:bookmarkStart w:id="731" w:name="_Toc453765980"/>
        <w:bookmarkStart w:id="732" w:name="_Toc453767242"/>
        <w:bookmarkStart w:id="733" w:name="_Toc453767466"/>
        <w:bookmarkStart w:id="734" w:name="_Toc453767690"/>
        <w:bookmarkStart w:id="735" w:name="_Toc453767915"/>
        <w:bookmarkStart w:id="736" w:name="_Toc453768138"/>
        <w:bookmarkStart w:id="737" w:name="_Toc453785818"/>
        <w:bookmarkStart w:id="738" w:name="_Toc453786332"/>
        <w:bookmarkStart w:id="739" w:name="_Toc454220801"/>
        <w:bookmarkStart w:id="740" w:name="_Toc454274311"/>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del>
    </w:p>
    <w:p w:rsidR="00C0594E" w:rsidDel="00B1717F" w:rsidRDefault="00B706A9">
      <w:pPr>
        <w:pStyle w:val="Heading1"/>
        <w:rPr>
          <w:del w:id="741" w:author="Meir Kalter" w:date="2016-06-14T08:48:00Z"/>
          <w:noProof/>
        </w:rPr>
        <w:pPrChange w:id="742" w:author="Meir Kalter" w:date="2016-06-15T15:12:00Z">
          <w:pPr>
            <w:pStyle w:val="TOC51"/>
          </w:pPr>
        </w:pPrChange>
      </w:pPr>
      <w:del w:id="743" w:author="Meir Kalter" w:date="2016-06-14T08:48:00Z">
        <w:r w:rsidDel="00B1717F">
          <w:rPr>
            <w:noProof/>
          </w:rPr>
          <w:delText>Also, we built it with java, so it could be used in window/linux/unix, and must include a graphical interface.</w:delText>
        </w:r>
        <w:r w:rsidDel="00B1717F">
          <w:rPr>
            <w:noProof/>
          </w:rPr>
          <w:tab/>
          <w:delText>7</w:delText>
        </w:r>
        <w:bookmarkStart w:id="744" w:name="_Toc453680913"/>
        <w:bookmarkStart w:id="745" w:name="_Toc453681069"/>
        <w:bookmarkStart w:id="746" w:name="_Toc453681218"/>
        <w:bookmarkStart w:id="747" w:name="_Toc453681368"/>
        <w:bookmarkStart w:id="748" w:name="_Toc453681516"/>
        <w:bookmarkStart w:id="749" w:name="_Toc453681664"/>
        <w:bookmarkStart w:id="750" w:name="_Toc453681809"/>
        <w:bookmarkStart w:id="751" w:name="_Toc453763776"/>
        <w:bookmarkStart w:id="752" w:name="_Toc453763925"/>
        <w:bookmarkStart w:id="753" w:name="_Toc453764073"/>
        <w:bookmarkStart w:id="754" w:name="_Toc453764432"/>
        <w:bookmarkStart w:id="755" w:name="_Toc453764625"/>
        <w:bookmarkStart w:id="756" w:name="_Toc453764829"/>
        <w:bookmarkStart w:id="757" w:name="_Toc453765090"/>
        <w:bookmarkStart w:id="758" w:name="_Toc453765538"/>
        <w:bookmarkStart w:id="759" w:name="_Toc453765981"/>
        <w:bookmarkStart w:id="760" w:name="_Toc453767243"/>
        <w:bookmarkStart w:id="761" w:name="_Toc453767467"/>
        <w:bookmarkStart w:id="762" w:name="_Toc453767691"/>
        <w:bookmarkStart w:id="763" w:name="_Toc453767916"/>
        <w:bookmarkStart w:id="764" w:name="_Toc453768139"/>
        <w:bookmarkStart w:id="765" w:name="_Toc453785819"/>
        <w:bookmarkStart w:id="766" w:name="_Toc453786333"/>
        <w:bookmarkStart w:id="767" w:name="_Toc454220802"/>
        <w:bookmarkStart w:id="768" w:name="_Toc454274312"/>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del>
    </w:p>
    <w:p w:rsidR="00C0594E" w:rsidDel="00B1717F" w:rsidRDefault="00B706A9">
      <w:pPr>
        <w:pStyle w:val="Heading1"/>
        <w:rPr>
          <w:del w:id="769" w:author="Meir Kalter" w:date="2016-06-14T08:48:00Z"/>
          <w:noProof/>
        </w:rPr>
        <w:pPrChange w:id="770" w:author="Meir Kalter" w:date="2016-06-15T15:12:00Z">
          <w:pPr>
            <w:pStyle w:val="TOC51"/>
            <w:numPr>
              <w:numId w:val="4"/>
            </w:numPr>
            <w:ind w:left="183" w:hanging="183"/>
          </w:pPr>
        </w:pPrChange>
      </w:pPr>
      <w:del w:id="771" w:author="Meir Kalter" w:date="2016-06-14T08:48:00Z">
        <w:r w:rsidDel="00B1717F">
          <w:rPr>
            <w:noProof/>
          </w:rPr>
          <w:delText xml:space="preserve"> Requirements</w:delText>
        </w:r>
        <w:r w:rsidDel="00B1717F">
          <w:rPr>
            <w:noProof/>
          </w:rPr>
          <w:tab/>
          <w:delText>8</w:delText>
        </w:r>
        <w:bookmarkStart w:id="772" w:name="_Toc453680914"/>
        <w:bookmarkStart w:id="773" w:name="_Toc453681070"/>
        <w:bookmarkStart w:id="774" w:name="_Toc453681219"/>
        <w:bookmarkStart w:id="775" w:name="_Toc453681369"/>
        <w:bookmarkStart w:id="776" w:name="_Toc453681517"/>
        <w:bookmarkStart w:id="777" w:name="_Toc453681665"/>
        <w:bookmarkStart w:id="778" w:name="_Toc453681810"/>
        <w:bookmarkStart w:id="779" w:name="_Toc453763777"/>
        <w:bookmarkStart w:id="780" w:name="_Toc453763926"/>
        <w:bookmarkStart w:id="781" w:name="_Toc453764074"/>
        <w:bookmarkStart w:id="782" w:name="_Toc453764433"/>
        <w:bookmarkStart w:id="783" w:name="_Toc453764626"/>
        <w:bookmarkStart w:id="784" w:name="_Toc453764830"/>
        <w:bookmarkStart w:id="785" w:name="_Toc453765091"/>
        <w:bookmarkStart w:id="786" w:name="_Toc453765539"/>
        <w:bookmarkStart w:id="787" w:name="_Toc453765982"/>
        <w:bookmarkStart w:id="788" w:name="_Toc453767244"/>
        <w:bookmarkStart w:id="789" w:name="_Toc453767468"/>
        <w:bookmarkStart w:id="790" w:name="_Toc453767692"/>
        <w:bookmarkStart w:id="791" w:name="_Toc453767917"/>
        <w:bookmarkStart w:id="792" w:name="_Toc453768140"/>
        <w:bookmarkStart w:id="793" w:name="_Toc453785820"/>
        <w:bookmarkStart w:id="794" w:name="_Toc453786334"/>
        <w:bookmarkStart w:id="795" w:name="_Toc454220803"/>
        <w:bookmarkStart w:id="796" w:name="_Toc454274313"/>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del>
    </w:p>
    <w:p w:rsidR="00C0594E" w:rsidDel="00B1717F" w:rsidRDefault="00B706A9">
      <w:pPr>
        <w:pStyle w:val="Heading1"/>
        <w:rPr>
          <w:del w:id="797" w:author="Meir Kalter" w:date="2016-06-14T08:48:00Z"/>
          <w:noProof/>
        </w:rPr>
        <w:pPrChange w:id="798" w:author="Meir Kalter" w:date="2016-06-15T15:12:00Z">
          <w:pPr>
            <w:pStyle w:val="TOC21"/>
            <w:numPr>
              <w:ilvl w:val="1"/>
              <w:numId w:val="4"/>
            </w:numPr>
            <w:ind w:left="673" w:hanging="453"/>
          </w:pPr>
        </w:pPrChange>
      </w:pPr>
      <w:del w:id="799" w:author="Meir Kalter" w:date="2016-06-14T08:48:00Z">
        <w:r w:rsidDel="00B1717F">
          <w:rPr>
            <w:noProof/>
          </w:rPr>
          <w:delText>List of requirements</w:delText>
        </w:r>
        <w:r w:rsidDel="00B1717F">
          <w:rPr>
            <w:noProof/>
          </w:rPr>
          <w:tab/>
          <w:delText>8</w:delText>
        </w:r>
        <w:bookmarkStart w:id="800" w:name="_Toc453680915"/>
        <w:bookmarkStart w:id="801" w:name="_Toc453681071"/>
        <w:bookmarkStart w:id="802" w:name="_Toc453681220"/>
        <w:bookmarkStart w:id="803" w:name="_Toc453681370"/>
        <w:bookmarkStart w:id="804" w:name="_Toc453681518"/>
        <w:bookmarkStart w:id="805" w:name="_Toc453681666"/>
        <w:bookmarkStart w:id="806" w:name="_Toc453681811"/>
        <w:bookmarkStart w:id="807" w:name="_Toc453763778"/>
        <w:bookmarkStart w:id="808" w:name="_Toc453763927"/>
        <w:bookmarkStart w:id="809" w:name="_Toc453764075"/>
        <w:bookmarkStart w:id="810" w:name="_Toc453764434"/>
        <w:bookmarkStart w:id="811" w:name="_Toc453764627"/>
        <w:bookmarkStart w:id="812" w:name="_Toc453764831"/>
        <w:bookmarkStart w:id="813" w:name="_Toc453765092"/>
        <w:bookmarkStart w:id="814" w:name="_Toc453765540"/>
        <w:bookmarkStart w:id="815" w:name="_Toc453765983"/>
        <w:bookmarkStart w:id="816" w:name="_Toc453767245"/>
        <w:bookmarkStart w:id="817" w:name="_Toc453767469"/>
        <w:bookmarkStart w:id="818" w:name="_Toc453767693"/>
        <w:bookmarkStart w:id="819" w:name="_Toc453767918"/>
        <w:bookmarkStart w:id="820" w:name="_Toc453768141"/>
        <w:bookmarkStart w:id="821" w:name="_Toc453785821"/>
        <w:bookmarkStart w:id="822" w:name="_Toc453786335"/>
        <w:bookmarkStart w:id="823" w:name="_Toc454220804"/>
        <w:bookmarkStart w:id="824" w:name="_Toc454274314"/>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del>
    </w:p>
    <w:p w:rsidR="00C0594E" w:rsidDel="00B1717F" w:rsidRDefault="00B706A9">
      <w:pPr>
        <w:pStyle w:val="Heading1"/>
        <w:rPr>
          <w:del w:id="825" w:author="Meir Kalter" w:date="2016-06-14T08:48:00Z"/>
          <w:noProof/>
        </w:rPr>
        <w:pPrChange w:id="826" w:author="Meir Kalter" w:date="2016-06-15T15:12:00Z">
          <w:pPr>
            <w:pStyle w:val="TOC51"/>
            <w:numPr>
              <w:numId w:val="5"/>
            </w:numPr>
            <w:ind w:left="670" w:hanging="413"/>
          </w:pPr>
        </w:pPrChange>
      </w:pPr>
      <w:del w:id="827" w:author="Meir Kalter" w:date="2016-06-14T08:48:00Z">
        <w:r w:rsidDel="00B1717F">
          <w:rPr>
            <w:noProof/>
          </w:rPr>
          <w:delText>Execution of assembler on basic assembler language with minimal set of instruction list.</w:delText>
        </w:r>
        <w:r w:rsidDel="00B1717F">
          <w:rPr>
            <w:noProof/>
          </w:rPr>
          <w:tab/>
          <w:delText>8</w:delText>
        </w:r>
        <w:bookmarkStart w:id="828" w:name="_Toc453680916"/>
        <w:bookmarkStart w:id="829" w:name="_Toc453681072"/>
        <w:bookmarkStart w:id="830" w:name="_Toc453681221"/>
        <w:bookmarkStart w:id="831" w:name="_Toc453681371"/>
        <w:bookmarkStart w:id="832" w:name="_Toc453681519"/>
        <w:bookmarkStart w:id="833" w:name="_Toc453681667"/>
        <w:bookmarkStart w:id="834" w:name="_Toc453681812"/>
        <w:bookmarkStart w:id="835" w:name="_Toc453763779"/>
        <w:bookmarkStart w:id="836" w:name="_Toc453763928"/>
        <w:bookmarkStart w:id="837" w:name="_Toc453764076"/>
        <w:bookmarkStart w:id="838" w:name="_Toc453764435"/>
        <w:bookmarkStart w:id="839" w:name="_Toc453764628"/>
        <w:bookmarkStart w:id="840" w:name="_Toc453764832"/>
        <w:bookmarkStart w:id="841" w:name="_Toc453765093"/>
        <w:bookmarkStart w:id="842" w:name="_Toc453765541"/>
        <w:bookmarkStart w:id="843" w:name="_Toc453765984"/>
        <w:bookmarkStart w:id="844" w:name="_Toc453767246"/>
        <w:bookmarkStart w:id="845" w:name="_Toc453767470"/>
        <w:bookmarkStart w:id="846" w:name="_Toc453767694"/>
        <w:bookmarkStart w:id="847" w:name="_Toc453767919"/>
        <w:bookmarkStart w:id="848" w:name="_Toc453768142"/>
        <w:bookmarkStart w:id="849" w:name="_Toc453785822"/>
        <w:bookmarkStart w:id="850" w:name="_Toc453786336"/>
        <w:bookmarkStart w:id="851" w:name="_Toc454220805"/>
        <w:bookmarkStart w:id="852" w:name="_Toc454274315"/>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del>
    </w:p>
    <w:p w:rsidR="00C0594E" w:rsidDel="00B1717F" w:rsidRDefault="00B706A9">
      <w:pPr>
        <w:pStyle w:val="Heading1"/>
        <w:rPr>
          <w:del w:id="853" w:author="Meir Kalter" w:date="2016-06-14T08:48:00Z"/>
          <w:noProof/>
        </w:rPr>
        <w:pPrChange w:id="854" w:author="Meir Kalter" w:date="2016-06-15T15:12:00Z">
          <w:pPr>
            <w:pStyle w:val="TOC51"/>
            <w:numPr>
              <w:numId w:val="5"/>
            </w:numPr>
            <w:ind w:left="670" w:hanging="413"/>
          </w:pPr>
        </w:pPrChange>
      </w:pPr>
      <w:del w:id="855" w:author="Meir Kalter" w:date="2016-06-14T08:48:00Z">
        <w:r w:rsidDel="00B1717F">
          <w:rPr>
            <w:noProof/>
          </w:rPr>
          <w:delText>Work with ASM files, compile them and reload them from the memory.</w:delText>
        </w:r>
        <w:r w:rsidDel="00B1717F">
          <w:rPr>
            <w:noProof/>
          </w:rPr>
          <w:tab/>
          <w:delText>8</w:delText>
        </w:r>
        <w:bookmarkStart w:id="856" w:name="_Toc453680917"/>
        <w:bookmarkStart w:id="857" w:name="_Toc453681073"/>
        <w:bookmarkStart w:id="858" w:name="_Toc453681222"/>
        <w:bookmarkStart w:id="859" w:name="_Toc453681372"/>
        <w:bookmarkStart w:id="860" w:name="_Toc453681520"/>
        <w:bookmarkStart w:id="861" w:name="_Toc453681668"/>
        <w:bookmarkStart w:id="862" w:name="_Toc453681813"/>
        <w:bookmarkStart w:id="863" w:name="_Toc453763780"/>
        <w:bookmarkStart w:id="864" w:name="_Toc453763929"/>
        <w:bookmarkStart w:id="865" w:name="_Toc453764077"/>
        <w:bookmarkStart w:id="866" w:name="_Toc453764436"/>
        <w:bookmarkStart w:id="867" w:name="_Toc453764629"/>
        <w:bookmarkStart w:id="868" w:name="_Toc453764833"/>
        <w:bookmarkStart w:id="869" w:name="_Toc453765094"/>
        <w:bookmarkStart w:id="870" w:name="_Toc453765542"/>
        <w:bookmarkStart w:id="871" w:name="_Toc453765985"/>
        <w:bookmarkStart w:id="872" w:name="_Toc453767247"/>
        <w:bookmarkStart w:id="873" w:name="_Toc453767471"/>
        <w:bookmarkStart w:id="874" w:name="_Toc453767695"/>
        <w:bookmarkStart w:id="875" w:name="_Toc453767920"/>
        <w:bookmarkStart w:id="876" w:name="_Toc453768143"/>
        <w:bookmarkStart w:id="877" w:name="_Toc453785823"/>
        <w:bookmarkStart w:id="878" w:name="_Toc453786337"/>
        <w:bookmarkStart w:id="879" w:name="_Toc454220806"/>
        <w:bookmarkStart w:id="880" w:name="_Toc454274316"/>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del>
    </w:p>
    <w:p w:rsidR="00C0594E" w:rsidDel="00B1717F" w:rsidRDefault="00B706A9">
      <w:pPr>
        <w:pStyle w:val="Heading1"/>
        <w:rPr>
          <w:del w:id="881" w:author="Meir Kalter" w:date="2016-06-14T08:48:00Z"/>
          <w:noProof/>
        </w:rPr>
        <w:pPrChange w:id="882" w:author="Meir Kalter" w:date="2016-06-15T15:12:00Z">
          <w:pPr>
            <w:pStyle w:val="TOC51"/>
            <w:numPr>
              <w:numId w:val="5"/>
            </w:numPr>
            <w:ind w:left="670" w:hanging="413"/>
          </w:pPr>
        </w:pPrChange>
      </w:pPr>
      <w:del w:id="883" w:author="Meir Kalter" w:date="2016-06-14T08:48:00Z">
        <w:r w:rsidDel="00B1717F">
          <w:rPr>
            <w:noProof/>
          </w:rPr>
          <w:delText>Ability to stop/continue execution of the system.</w:delText>
        </w:r>
        <w:r w:rsidDel="00B1717F">
          <w:rPr>
            <w:rFonts w:ascii="Arial Unicode MS" w:hAnsi="Arial Unicode MS"/>
            <w:noProof/>
          </w:rPr>
          <w:br/>
        </w:r>
        <w:r w:rsidDel="00B1717F">
          <w:rPr>
            <w:noProof/>
          </w:rPr>
          <w:delText>Ability to add Breakpoints.</w:delText>
        </w:r>
        <w:r w:rsidDel="00B1717F">
          <w:rPr>
            <w:noProof/>
          </w:rPr>
          <w:tab/>
          <w:delText>8</w:delText>
        </w:r>
        <w:bookmarkStart w:id="884" w:name="_Toc453680918"/>
        <w:bookmarkStart w:id="885" w:name="_Toc453681074"/>
        <w:bookmarkStart w:id="886" w:name="_Toc453681223"/>
        <w:bookmarkStart w:id="887" w:name="_Toc453681373"/>
        <w:bookmarkStart w:id="888" w:name="_Toc453681521"/>
        <w:bookmarkStart w:id="889" w:name="_Toc453681669"/>
        <w:bookmarkStart w:id="890" w:name="_Toc453681814"/>
        <w:bookmarkStart w:id="891" w:name="_Toc453763781"/>
        <w:bookmarkStart w:id="892" w:name="_Toc453763930"/>
        <w:bookmarkStart w:id="893" w:name="_Toc453764078"/>
        <w:bookmarkStart w:id="894" w:name="_Toc453764437"/>
        <w:bookmarkStart w:id="895" w:name="_Toc453764630"/>
        <w:bookmarkStart w:id="896" w:name="_Toc453764834"/>
        <w:bookmarkStart w:id="897" w:name="_Toc453765095"/>
        <w:bookmarkStart w:id="898" w:name="_Toc453765543"/>
        <w:bookmarkStart w:id="899" w:name="_Toc453765986"/>
        <w:bookmarkStart w:id="900" w:name="_Toc453767248"/>
        <w:bookmarkStart w:id="901" w:name="_Toc453767472"/>
        <w:bookmarkStart w:id="902" w:name="_Toc453767696"/>
        <w:bookmarkStart w:id="903" w:name="_Toc453767921"/>
        <w:bookmarkStart w:id="904" w:name="_Toc453768144"/>
        <w:bookmarkStart w:id="905" w:name="_Toc453785824"/>
        <w:bookmarkStart w:id="906" w:name="_Toc453786338"/>
        <w:bookmarkStart w:id="907" w:name="_Toc454220807"/>
        <w:bookmarkStart w:id="908" w:name="_Toc454274317"/>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del>
    </w:p>
    <w:p w:rsidR="00C0594E" w:rsidDel="00B1717F" w:rsidRDefault="00B706A9">
      <w:pPr>
        <w:pStyle w:val="Heading1"/>
        <w:rPr>
          <w:del w:id="909" w:author="Meir Kalter" w:date="2016-06-14T08:48:00Z"/>
          <w:noProof/>
        </w:rPr>
        <w:pPrChange w:id="910" w:author="Meir Kalter" w:date="2016-06-15T15:12:00Z">
          <w:pPr>
            <w:pStyle w:val="TOC51"/>
            <w:numPr>
              <w:numId w:val="5"/>
            </w:numPr>
            <w:ind w:left="670" w:hanging="413"/>
          </w:pPr>
        </w:pPrChange>
      </w:pPr>
      <w:del w:id="911" w:author="Meir Kalter" w:date="2016-06-14T08:48:00Z">
        <w:r w:rsidDel="00B1717F">
          <w:rPr>
            <w:noProof/>
          </w:rPr>
          <w:delText>Ability to have input/output to display/external system.</w:delText>
        </w:r>
        <w:r w:rsidDel="00B1717F">
          <w:rPr>
            <w:rFonts w:ascii="Arial Unicode MS" w:hAnsi="Arial Unicode MS"/>
            <w:noProof/>
          </w:rPr>
          <w:br/>
        </w:r>
        <w:r w:rsidDel="00B1717F">
          <w:rPr>
            <w:noProof/>
          </w:rPr>
          <w:delText>User interface to change memory.</w:delText>
        </w:r>
        <w:r w:rsidDel="00B1717F">
          <w:rPr>
            <w:noProof/>
          </w:rPr>
          <w:tab/>
          <w:delText>8</w:delText>
        </w:r>
        <w:bookmarkStart w:id="912" w:name="_Toc453680919"/>
        <w:bookmarkStart w:id="913" w:name="_Toc453681075"/>
        <w:bookmarkStart w:id="914" w:name="_Toc453681224"/>
        <w:bookmarkStart w:id="915" w:name="_Toc453681374"/>
        <w:bookmarkStart w:id="916" w:name="_Toc453681522"/>
        <w:bookmarkStart w:id="917" w:name="_Toc453681670"/>
        <w:bookmarkStart w:id="918" w:name="_Toc453681815"/>
        <w:bookmarkStart w:id="919" w:name="_Toc453763782"/>
        <w:bookmarkStart w:id="920" w:name="_Toc453763931"/>
        <w:bookmarkStart w:id="921" w:name="_Toc453764079"/>
        <w:bookmarkStart w:id="922" w:name="_Toc453764438"/>
        <w:bookmarkStart w:id="923" w:name="_Toc453764631"/>
        <w:bookmarkStart w:id="924" w:name="_Toc453764835"/>
        <w:bookmarkStart w:id="925" w:name="_Toc453765096"/>
        <w:bookmarkStart w:id="926" w:name="_Toc453765544"/>
        <w:bookmarkStart w:id="927" w:name="_Toc453765987"/>
        <w:bookmarkStart w:id="928" w:name="_Toc453767249"/>
        <w:bookmarkStart w:id="929" w:name="_Toc453767473"/>
        <w:bookmarkStart w:id="930" w:name="_Toc453767697"/>
        <w:bookmarkStart w:id="931" w:name="_Toc453767922"/>
        <w:bookmarkStart w:id="932" w:name="_Toc453768145"/>
        <w:bookmarkStart w:id="933" w:name="_Toc453785825"/>
        <w:bookmarkStart w:id="934" w:name="_Toc453786339"/>
        <w:bookmarkStart w:id="935" w:name="_Toc454220808"/>
        <w:bookmarkStart w:id="936" w:name="_Toc454274318"/>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del>
    </w:p>
    <w:p w:rsidR="00C0594E" w:rsidDel="00B1717F" w:rsidRDefault="00B706A9">
      <w:pPr>
        <w:pStyle w:val="Heading1"/>
        <w:rPr>
          <w:del w:id="937" w:author="Meir Kalter" w:date="2016-06-14T08:48:00Z"/>
          <w:noProof/>
        </w:rPr>
        <w:pPrChange w:id="938" w:author="Meir Kalter" w:date="2016-06-15T15:12:00Z">
          <w:pPr>
            <w:pStyle w:val="TOC51"/>
            <w:numPr>
              <w:numId w:val="5"/>
            </w:numPr>
            <w:ind w:left="670" w:hanging="413"/>
          </w:pPr>
        </w:pPrChange>
      </w:pPr>
      <w:del w:id="939" w:author="Meir Kalter" w:date="2016-06-14T08:48:00Z">
        <w:r w:rsidDel="00B1717F">
          <w:rPr>
            <w:noProof/>
          </w:rPr>
          <w:delText>Load/save memory for working again on the same system.</w:delText>
        </w:r>
        <w:r w:rsidDel="00B1717F">
          <w:rPr>
            <w:noProof/>
          </w:rPr>
          <w:tab/>
          <w:delText>8</w:delText>
        </w:r>
        <w:bookmarkStart w:id="940" w:name="_Toc453680920"/>
        <w:bookmarkStart w:id="941" w:name="_Toc453681076"/>
        <w:bookmarkStart w:id="942" w:name="_Toc453681225"/>
        <w:bookmarkStart w:id="943" w:name="_Toc453681375"/>
        <w:bookmarkStart w:id="944" w:name="_Toc453681523"/>
        <w:bookmarkStart w:id="945" w:name="_Toc453681671"/>
        <w:bookmarkStart w:id="946" w:name="_Toc453681816"/>
        <w:bookmarkStart w:id="947" w:name="_Toc453763783"/>
        <w:bookmarkStart w:id="948" w:name="_Toc453763932"/>
        <w:bookmarkStart w:id="949" w:name="_Toc453764080"/>
        <w:bookmarkStart w:id="950" w:name="_Toc453764439"/>
        <w:bookmarkStart w:id="951" w:name="_Toc453764632"/>
        <w:bookmarkStart w:id="952" w:name="_Toc453764836"/>
        <w:bookmarkStart w:id="953" w:name="_Toc453765097"/>
        <w:bookmarkStart w:id="954" w:name="_Toc453765545"/>
        <w:bookmarkStart w:id="955" w:name="_Toc453765988"/>
        <w:bookmarkStart w:id="956" w:name="_Toc453767250"/>
        <w:bookmarkStart w:id="957" w:name="_Toc453767474"/>
        <w:bookmarkStart w:id="958" w:name="_Toc453767698"/>
        <w:bookmarkStart w:id="959" w:name="_Toc453767923"/>
        <w:bookmarkStart w:id="960" w:name="_Toc453768146"/>
        <w:bookmarkStart w:id="961" w:name="_Toc453785826"/>
        <w:bookmarkStart w:id="962" w:name="_Toc453786340"/>
        <w:bookmarkStart w:id="963" w:name="_Toc454220809"/>
        <w:bookmarkStart w:id="964" w:name="_Toc45427431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del>
    </w:p>
    <w:p w:rsidR="00C0594E" w:rsidDel="00B1717F" w:rsidRDefault="00B706A9">
      <w:pPr>
        <w:pStyle w:val="Heading1"/>
        <w:rPr>
          <w:del w:id="965" w:author="Meir Kalter" w:date="2016-06-14T08:48:00Z"/>
          <w:noProof/>
        </w:rPr>
        <w:pPrChange w:id="966" w:author="Meir Kalter" w:date="2016-06-15T15:12:00Z">
          <w:pPr>
            <w:pStyle w:val="TOC51"/>
            <w:numPr>
              <w:numId w:val="5"/>
            </w:numPr>
            <w:ind w:left="670" w:hanging="413"/>
          </w:pPr>
        </w:pPrChange>
      </w:pPr>
      <w:del w:id="967" w:author="Meir Kalter" w:date="2016-06-14T08:48:00Z">
        <w:r w:rsidDel="00B1717F">
          <w:rPr>
            <w:noProof/>
          </w:rPr>
          <w:delText>Show to the user the impact of the memory.</w:delText>
        </w:r>
        <w:r w:rsidDel="00B1717F">
          <w:rPr>
            <w:noProof/>
          </w:rPr>
          <w:tab/>
          <w:delText>8</w:delText>
        </w:r>
        <w:bookmarkStart w:id="968" w:name="_Toc453680921"/>
        <w:bookmarkStart w:id="969" w:name="_Toc453681077"/>
        <w:bookmarkStart w:id="970" w:name="_Toc453681226"/>
        <w:bookmarkStart w:id="971" w:name="_Toc453681376"/>
        <w:bookmarkStart w:id="972" w:name="_Toc453681524"/>
        <w:bookmarkStart w:id="973" w:name="_Toc453681672"/>
        <w:bookmarkStart w:id="974" w:name="_Toc453681817"/>
        <w:bookmarkStart w:id="975" w:name="_Toc453763784"/>
        <w:bookmarkStart w:id="976" w:name="_Toc453763933"/>
        <w:bookmarkStart w:id="977" w:name="_Toc453764081"/>
        <w:bookmarkStart w:id="978" w:name="_Toc453764440"/>
        <w:bookmarkStart w:id="979" w:name="_Toc453764633"/>
        <w:bookmarkStart w:id="980" w:name="_Toc453764837"/>
        <w:bookmarkStart w:id="981" w:name="_Toc453765098"/>
        <w:bookmarkStart w:id="982" w:name="_Toc453765546"/>
        <w:bookmarkStart w:id="983" w:name="_Toc453765989"/>
        <w:bookmarkStart w:id="984" w:name="_Toc453767251"/>
        <w:bookmarkStart w:id="985" w:name="_Toc453767475"/>
        <w:bookmarkStart w:id="986" w:name="_Toc453767699"/>
        <w:bookmarkStart w:id="987" w:name="_Toc453767924"/>
        <w:bookmarkStart w:id="988" w:name="_Toc453768147"/>
        <w:bookmarkStart w:id="989" w:name="_Toc453785827"/>
        <w:bookmarkStart w:id="990" w:name="_Toc453786341"/>
        <w:bookmarkStart w:id="991" w:name="_Toc454220810"/>
        <w:bookmarkStart w:id="992" w:name="_Toc454274320"/>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del>
    </w:p>
    <w:p w:rsidR="00C0594E" w:rsidDel="00B1717F" w:rsidRDefault="00B706A9">
      <w:pPr>
        <w:pStyle w:val="Heading1"/>
        <w:rPr>
          <w:del w:id="993" w:author="Meir Kalter" w:date="2016-06-14T08:48:00Z"/>
          <w:noProof/>
        </w:rPr>
        <w:pPrChange w:id="994" w:author="Meir Kalter" w:date="2016-06-15T15:12:00Z">
          <w:pPr>
            <w:pStyle w:val="TOC51"/>
            <w:numPr>
              <w:numId w:val="5"/>
            </w:numPr>
            <w:ind w:left="670" w:hanging="413"/>
          </w:pPr>
        </w:pPrChange>
      </w:pPr>
      <w:del w:id="995" w:author="Meir Kalter" w:date="2016-06-14T08:48:00Z">
        <w:r w:rsidDel="00B1717F">
          <w:rPr>
            <w:noProof/>
          </w:rPr>
          <w:delText>Working with hexdecimal base</w:delText>
        </w:r>
        <w:r w:rsidDel="00B1717F">
          <w:rPr>
            <w:noProof/>
          </w:rPr>
          <w:tab/>
          <w:delText>8</w:delText>
        </w:r>
        <w:bookmarkStart w:id="996" w:name="_Toc453680922"/>
        <w:bookmarkStart w:id="997" w:name="_Toc453681078"/>
        <w:bookmarkStart w:id="998" w:name="_Toc453681227"/>
        <w:bookmarkStart w:id="999" w:name="_Toc453681377"/>
        <w:bookmarkStart w:id="1000" w:name="_Toc453681525"/>
        <w:bookmarkStart w:id="1001" w:name="_Toc453681673"/>
        <w:bookmarkStart w:id="1002" w:name="_Toc453681818"/>
        <w:bookmarkStart w:id="1003" w:name="_Toc453763785"/>
        <w:bookmarkStart w:id="1004" w:name="_Toc453763934"/>
        <w:bookmarkStart w:id="1005" w:name="_Toc453764082"/>
        <w:bookmarkStart w:id="1006" w:name="_Toc453764441"/>
        <w:bookmarkStart w:id="1007" w:name="_Toc453764634"/>
        <w:bookmarkStart w:id="1008" w:name="_Toc453764838"/>
        <w:bookmarkStart w:id="1009" w:name="_Toc453765099"/>
        <w:bookmarkStart w:id="1010" w:name="_Toc453765547"/>
        <w:bookmarkStart w:id="1011" w:name="_Toc453765990"/>
        <w:bookmarkStart w:id="1012" w:name="_Toc453767252"/>
        <w:bookmarkStart w:id="1013" w:name="_Toc453767476"/>
        <w:bookmarkStart w:id="1014" w:name="_Toc453767700"/>
        <w:bookmarkStart w:id="1015" w:name="_Toc453767925"/>
        <w:bookmarkStart w:id="1016" w:name="_Toc453768148"/>
        <w:bookmarkStart w:id="1017" w:name="_Toc453785828"/>
        <w:bookmarkStart w:id="1018" w:name="_Toc453786342"/>
        <w:bookmarkStart w:id="1019" w:name="_Toc454220811"/>
        <w:bookmarkStart w:id="1020" w:name="_Toc454274321"/>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del>
    </w:p>
    <w:p w:rsidR="00C0594E" w:rsidDel="00B1717F" w:rsidRDefault="00B706A9">
      <w:pPr>
        <w:pStyle w:val="Heading1"/>
        <w:rPr>
          <w:del w:id="1021" w:author="Meir Kalter" w:date="2016-06-14T08:48:00Z"/>
          <w:noProof/>
        </w:rPr>
        <w:pPrChange w:id="1022" w:author="Meir Kalter" w:date="2016-06-15T15:12:00Z">
          <w:pPr>
            <w:pStyle w:val="TOC51"/>
            <w:numPr>
              <w:numId w:val="6"/>
            </w:numPr>
            <w:ind w:left="396" w:hanging="396"/>
          </w:pPr>
        </w:pPrChange>
      </w:pPr>
      <w:del w:id="1023" w:author="Meir Kalter" w:date="2016-06-14T08:48:00Z">
        <w:r w:rsidDel="00B1717F">
          <w:rPr>
            <w:noProof/>
          </w:rPr>
          <w:delText>Application design</w:delText>
        </w:r>
        <w:r w:rsidDel="00B1717F">
          <w:rPr>
            <w:noProof/>
          </w:rPr>
          <w:tab/>
          <w:delText>9</w:delText>
        </w:r>
        <w:bookmarkStart w:id="1024" w:name="_Toc453680923"/>
        <w:bookmarkStart w:id="1025" w:name="_Toc453681079"/>
        <w:bookmarkStart w:id="1026" w:name="_Toc453681228"/>
        <w:bookmarkStart w:id="1027" w:name="_Toc453681378"/>
        <w:bookmarkStart w:id="1028" w:name="_Toc453681526"/>
        <w:bookmarkStart w:id="1029" w:name="_Toc453681674"/>
        <w:bookmarkStart w:id="1030" w:name="_Toc453681819"/>
        <w:bookmarkStart w:id="1031" w:name="_Toc453763786"/>
        <w:bookmarkStart w:id="1032" w:name="_Toc453763935"/>
        <w:bookmarkStart w:id="1033" w:name="_Toc453764083"/>
        <w:bookmarkStart w:id="1034" w:name="_Toc453764442"/>
        <w:bookmarkStart w:id="1035" w:name="_Toc453764635"/>
        <w:bookmarkStart w:id="1036" w:name="_Toc453764839"/>
        <w:bookmarkStart w:id="1037" w:name="_Toc453765100"/>
        <w:bookmarkStart w:id="1038" w:name="_Toc453765548"/>
        <w:bookmarkStart w:id="1039" w:name="_Toc453765991"/>
        <w:bookmarkStart w:id="1040" w:name="_Toc453767253"/>
        <w:bookmarkStart w:id="1041" w:name="_Toc453767477"/>
        <w:bookmarkStart w:id="1042" w:name="_Toc453767701"/>
        <w:bookmarkStart w:id="1043" w:name="_Toc453767926"/>
        <w:bookmarkStart w:id="1044" w:name="_Toc453768149"/>
        <w:bookmarkStart w:id="1045" w:name="_Toc453785829"/>
        <w:bookmarkStart w:id="1046" w:name="_Toc453786343"/>
        <w:bookmarkStart w:id="1047" w:name="_Toc454220812"/>
        <w:bookmarkStart w:id="1048" w:name="_Toc454274322"/>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del>
    </w:p>
    <w:p w:rsidR="00C0594E" w:rsidDel="00B1717F" w:rsidRDefault="00B706A9">
      <w:pPr>
        <w:pStyle w:val="Heading1"/>
        <w:rPr>
          <w:del w:id="1049" w:author="Meir Kalter" w:date="2016-06-14T08:48:00Z"/>
          <w:noProof/>
        </w:rPr>
        <w:pPrChange w:id="1050" w:author="Meir Kalter" w:date="2016-06-15T15:12:00Z">
          <w:pPr>
            <w:pStyle w:val="TOC21"/>
            <w:numPr>
              <w:ilvl w:val="1"/>
              <w:numId w:val="3"/>
            </w:numPr>
            <w:ind w:left="673" w:hanging="453"/>
          </w:pPr>
        </w:pPrChange>
      </w:pPr>
      <w:del w:id="1051" w:author="Meir Kalter" w:date="2016-06-14T08:48:00Z">
        <w:r w:rsidDel="00B1717F">
          <w:rPr>
            <w:noProof/>
          </w:rPr>
          <w:delText>Used design patterns</w:delText>
        </w:r>
        <w:r w:rsidDel="00B1717F">
          <w:rPr>
            <w:noProof/>
          </w:rPr>
          <w:tab/>
          <w:delText>9</w:delText>
        </w:r>
        <w:bookmarkStart w:id="1052" w:name="_Toc453680924"/>
        <w:bookmarkStart w:id="1053" w:name="_Toc453681080"/>
        <w:bookmarkStart w:id="1054" w:name="_Toc453681229"/>
        <w:bookmarkStart w:id="1055" w:name="_Toc453681379"/>
        <w:bookmarkStart w:id="1056" w:name="_Toc453681527"/>
        <w:bookmarkStart w:id="1057" w:name="_Toc453681675"/>
        <w:bookmarkStart w:id="1058" w:name="_Toc453681820"/>
        <w:bookmarkStart w:id="1059" w:name="_Toc453763787"/>
        <w:bookmarkStart w:id="1060" w:name="_Toc453763936"/>
        <w:bookmarkStart w:id="1061" w:name="_Toc453764084"/>
        <w:bookmarkStart w:id="1062" w:name="_Toc453764443"/>
        <w:bookmarkStart w:id="1063" w:name="_Toc453764636"/>
        <w:bookmarkStart w:id="1064" w:name="_Toc453764840"/>
        <w:bookmarkStart w:id="1065" w:name="_Toc453765101"/>
        <w:bookmarkStart w:id="1066" w:name="_Toc453765549"/>
        <w:bookmarkStart w:id="1067" w:name="_Toc453765992"/>
        <w:bookmarkStart w:id="1068" w:name="_Toc453767254"/>
        <w:bookmarkStart w:id="1069" w:name="_Toc453767478"/>
        <w:bookmarkStart w:id="1070" w:name="_Toc453767702"/>
        <w:bookmarkStart w:id="1071" w:name="_Toc453767927"/>
        <w:bookmarkStart w:id="1072" w:name="_Toc453768150"/>
        <w:bookmarkStart w:id="1073" w:name="_Toc453785830"/>
        <w:bookmarkStart w:id="1074" w:name="_Toc453786344"/>
        <w:bookmarkStart w:id="1075" w:name="_Toc454220813"/>
        <w:bookmarkStart w:id="1076" w:name="_Toc454274323"/>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del>
    </w:p>
    <w:p w:rsidR="00C0594E" w:rsidDel="00B1717F" w:rsidRDefault="00B706A9">
      <w:pPr>
        <w:pStyle w:val="Heading1"/>
        <w:rPr>
          <w:del w:id="1077" w:author="Meir Kalter" w:date="2016-06-14T08:48:00Z"/>
          <w:noProof/>
        </w:rPr>
        <w:pPrChange w:id="1078" w:author="Meir Kalter" w:date="2016-06-15T15:12:00Z">
          <w:pPr>
            <w:pStyle w:val="TOC31"/>
            <w:numPr>
              <w:ilvl w:val="2"/>
              <w:numId w:val="3"/>
            </w:numPr>
            <w:ind w:left="1148" w:hanging="708"/>
          </w:pPr>
        </w:pPrChange>
      </w:pPr>
      <w:del w:id="1079" w:author="Meir Kalter" w:date="2016-06-14T08:48:00Z">
        <w:r w:rsidDel="00B1717F">
          <w:rPr>
            <w:noProof/>
          </w:rPr>
          <w:delText xml:space="preserve">Singleton pattern </w:delText>
        </w:r>
        <w:r w:rsidDel="00B1717F">
          <w:rPr>
            <w:noProof/>
          </w:rPr>
          <w:tab/>
          <w:delText>9</w:delText>
        </w:r>
        <w:bookmarkStart w:id="1080" w:name="_Toc453680925"/>
        <w:bookmarkStart w:id="1081" w:name="_Toc453681081"/>
        <w:bookmarkStart w:id="1082" w:name="_Toc453681230"/>
        <w:bookmarkStart w:id="1083" w:name="_Toc453681380"/>
        <w:bookmarkStart w:id="1084" w:name="_Toc453681528"/>
        <w:bookmarkStart w:id="1085" w:name="_Toc453681676"/>
        <w:bookmarkStart w:id="1086" w:name="_Toc453681821"/>
        <w:bookmarkStart w:id="1087" w:name="_Toc453763788"/>
        <w:bookmarkStart w:id="1088" w:name="_Toc453763937"/>
        <w:bookmarkStart w:id="1089" w:name="_Toc453764085"/>
        <w:bookmarkStart w:id="1090" w:name="_Toc453764444"/>
        <w:bookmarkStart w:id="1091" w:name="_Toc453764637"/>
        <w:bookmarkStart w:id="1092" w:name="_Toc453764841"/>
        <w:bookmarkStart w:id="1093" w:name="_Toc453765102"/>
        <w:bookmarkStart w:id="1094" w:name="_Toc453765550"/>
        <w:bookmarkStart w:id="1095" w:name="_Toc453765993"/>
        <w:bookmarkStart w:id="1096" w:name="_Toc453767255"/>
        <w:bookmarkStart w:id="1097" w:name="_Toc453767479"/>
        <w:bookmarkStart w:id="1098" w:name="_Toc453767703"/>
        <w:bookmarkStart w:id="1099" w:name="_Toc453767928"/>
        <w:bookmarkStart w:id="1100" w:name="_Toc453768151"/>
        <w:bookmarkStart w:id="1101" w:name="_Toc453785831"/>
        <w:bookmarkStart w:id="1102" w:name="_Toc453786345"/>
        <w:bookmarkStart w:id="1103" w:name="_Toc454220814"/>
        <w:bookmarkStart w:id="1104" w:name="_Toc454274324"/>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del>
    </w:p>
    <w:p w:rsidR="00C0594E" w:rsidDel="00B1717F" w:rsidRDefault="00B706A9">
      <w:pPr>
        <w:pStyle w:val="Heading1"/>
        <w:rPr>
          <w:del w:id="1105" w:author="Meir Kalter" w:date="2016-06-14T08:48:00Z"/>
          <w:noProof/>
        </w:rPr>
        <w:pPrChange w:id="1106" w:author="Meir Kalter" w:date="2016-06-15T15:12:00Z">
          <w:pPr>
            <w:pStyle w:val="TOC31"/>
            <w:numPr>
              <w:ilvl w:val="2"/>
              <w:numId w:val="3"/>
            </w:numPr>
            <w:ind w:left="1148" w:hanging="708"/>
          </w:pPr>
        </w:pPrChange>
      </w:pPr>
      <w:del w:id="1107" w:author="Meir Kalter" w:date="2016-06-14T08:48:00Z">
        <w:r w:rsidDel="00B1717F">
          <w:rPr>
            <w:noProof/>
          </w:rPr>
          <w:delText xml:space="preserve">Factory Pattern  </w:delText>
        </w:r>
        <w:r w:rsidDel="00B1717F">
          <w:rPr>
            <w:noProof/>
          </w:rPr>
          <w:tab/>
          <w:delText>9</w:delText>
        </w:r>
        <w:bookmarkStart w:id="1108" w:name="_Toc453680926"/>
        <w:bookmarkStart w:id="1109" w:name="_Toc453681082"/>
        <w:bookmarkStart w:id="1110" w:name="_Toc453681231"/>
        <w:bookmarkStart w:id="1111" w:name="_Toc453681381"/>
        <w:bookmarkStart w:id="1112" w:name="_Toc453681529"/>
        <w:bookmarkStart w:id="1113" w:name="_Toc453681677"/>
        <w:bookmarkStart w:id="1114" w:name="_Toc453681822"/>
        <w:bookmarkStart w:id="1115" w:name="_Toc453763789"/>
        <w:bookmarkStart w:id="1116" w:name="_Toc453763938"/>
        <w:bookmarkStart w:id="1117" w:name="_Toc453764086"/>
        <w:bookmarkStart w:id="1118" w:name="_Toc453764445"/>
        <w:bookmarkStart w:id="1119" w:name="_Toc453764638"/>
        <w:bookmarkStart w:id="1120" w:name="_Toc453764842"/>
        <w:bookmarkStart w:id="1121" w:name="_Toc453765103"/>
        <w:bookmarkStart w:id="1122" w:name="_Toc453765551"/>
        <w:bookmarkStart w:id="1123" w:name="_Toc453765994"/>
        <w:bookmarkStart w:id="1124" w:name="_Toc453767256"/>
        <w:bookmarkStart w:id="1125" w:name="_Toc453767480"/>
        <w:bookmarkStart w:id="1126" w:name="_Toc453767704"/>
        <w:bookmarkStart w:id="1127" w:name="_Toc453767929"/>
        <w:bookmarkStart w:id="1128" w:name="_Toc453768152"/>
        <w:bookmarkStart w:id="1129" w:name="_Toc453785832"/>
        <w:bookmarkStart w:id="1130" w:name="_Toc453786346"/>
        <w:bookmarkStart w:id="1131" w:name="_Toc454220815"/>
        <w:bookmarkStart w:id="1132" w:name="_Toc454274325"/>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del>
    </w:p>
    <w:p w:rsidR="00C0594E" w:rsidDel="00B1717F" w:rsidRDefault="00B706A9">
      <w:pPr>
        <w:pStyle w:val="Heading1"/>
        <w:rPr>
          <w:del w:id="1133" w:author="Meir Kalter" w:date="2016-06-14T08:48:00Z"/>
          <w:noProof/>
        </w:rPr>
        <w:pPrChange w:id="1134" w:author="Meir Kalter" w:date="2016-06-15T15:12:00Z">
          <w:pPr>
            <w:pStyle w:val="TOC21"/>
            <w:numPr>
              <w:ilvl w:val="1"/>
              <w:numId w:val="3"/>
            </w:numPr>
            <w:ind w:left="673" w:hanging="453"/>
          </w:pPr>
        </w:pPrChange>
      </w:pPr>
      <w:del w:id="1135" w:author="Meir Kalter" w:date="2016-06-14T08:48:00Z">
        <w:r w:rsidDel="00B1717F">
          <w:rPr>
            <w:noProof/>
          </w:rPr>
          <w:delText>Pseudo codes</w:delText>
        </w:r>
        <w:r w:rsidDel="00B1717F">
          <w:rPr>
            <w:noProof/>
          </w:rPr>
          <w:tab/>
          <w:delText>9</w:delText>
        </w:r>
        <w:bookmarkStart w:id="1136" w:name="_Toc453680927"/>
        <w:bookmarkStart w:id="1137" w:name="_Toc453681083"/>
        <w:bookmarkStart w:id="1138" w:name="_Toc453681232"/>
        <w:bookmarkStart w:id="1139" w:name="_Toc453681382"/>
        <w:bookmarkStart w:id="1140" w:name="_Toc453681530"/>
        <w:bookmarkStart w:id="1141" w:name="_Toc453681678"/>
        <w:bookmarkStart w:id="1142" w:name="_Toc453681823"/>
        <w:bookmarkStart w:id="1143" w:name="_Toc453763790"/>
        <w:bookmarkStart w:id="1144" w:name="_Toc453763939"/>
        <w:bookmarkStart w:id="1145" w:name="_Toc453764087"/>
        <w:bookmarkStart w:id="1146" w:name="_Toc453764446"/>
        <w:bookmarkStart w:id="1147" w:name="_Toc453764639"/>
        <w:bookmarkStart w:id="1148" w:name="_Toc453764843"/>
        <w:bookmarkStart w:id="1149" w:name="_Toc453765104"/>
        <w:bookmarkStart w:id="1150" w:name="_Toc453765552"/>
        <w:bookmarkStart w:id="1151" w:name="_Toc453765995"/>
        <w:bookmarkStart w:id="1152" w:name="_Toc453767257"/>
        <w:bookmarkStart w:id="1153" w:name="_Toc453767481"/>
        <w:bookmarkStart w:id="1154" w:name="_Toc453767705"/>
        <w:bookmarkStart w:id="1155" w:name="_Toc453767930"/>
        <w:bookmarkStart w:id="1156" w:name="_Toc453768153"/>
        <w:bookmarkStart w:id="1157" w:name="_Toc453785833"/>
        <w:bookmarkStart w:id="1158" w:name="_Toc453786347"/>
        <w:bookmarkStart w:id="1159" w:name="_Toc454220816"/>
        <w:bookmarkStart w:id="1160" w:name="_Toc454274326"/>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del>
    </w:p>
    <w:p w:rsidR="00C0594E" w:rsidDel="00B1717F" w:rsidRDefault="00B706A9">
      <w:pPr>
        <w:pStyle w:val="Heading1"/>
        <w:rPr>
          <w:del w:id="1161" w:author="Meir Kalter" w:date="2016-06-14T08:48:00Z"/>
          <w:noProof/>
        </w:rPr>
        <w:pPrChange w:id="1162" w:author="Meir Kalter" w:date="2016-06-15T15:12:00Z">
          <w:pPr>
            <w:pStyle w:val="TOC31"/>
            <w:numPr>
              <w:ilvl w:val="2"/>
              <w:numId w:val="3"/>
            </w:numPr>
            <w:ind w:left="1148" w:hanging="708"/>
          </w:pPr>
        </w:pPrChange>
      </w:pPr>
      <w:del w:id="1163" w:author="Meir Kalter" w:date="2016-06-14T08:48:00Z">
        <w:r w:rsidDel="00B1717F">
          <w:rPr>
            <w:noProof/>
          </w:rPr>
          <w:delText xml:space="preserve">Run/Step execution  </w:delText>
        </w:r>
        <w:r w:rsidDel="00B1717F">
          <w:rPr>
            <w:noProof/>
          </w:rPr>
          <w:tab/>
          <w:delText>9</w:delText>
        </w:r>
        <w:bookmarkStart w:id="1164" w:name="_Toc453680928"/>
        <w:bookmarkStart w:id="1165" w:name="_Toc453681084"/>
        <w:bookmarkStart w:id="1166" w:name="_Toc453681233"/>
        <w:bookmarkStart w:id="1167" w:name="_Toc453681383"/>
        <w:bookmarkStart w:id="1168" w:name="_Toc453681531"/>
        <w:bookmarkStart w:id="1169" w:name="_Toc453681679"/>
        <w:bookmarkStart w:id="1170" w:name="_Toc453681824"/>
        <w:bookmarkStart w:id="1171" w:name="_Toc453763791"/>
        <w:bookmarkStart w:id="1172" w:name="_Toc453763940"/>
        <w:bookmarkStart w:id="1173" w:name="_Toc453764088"/>
        <w:bookmarkStart w:id="1174" w:name="_Toc453764447"/>
        <w:bookmarkStart w:id="1175" w:name="_Toc453764640"/>
        <w:bookmarkStart w:id="1176" w:name="_Toc453764844"/>
        <w:bookmarkStart w:id="1177" w:name="_Toc453765105"/>
        <w:bookmarkStart w:id="1178" w:name="_Toc453765553"/>
        <w:bookmarkStart w:id="1179" w:name="_Toc453765996"/>
        <w:bookmarkStart w:id="1180" w:name="_Toc453767258"/>
        <w:bookmarkStart w:id="1181" w:name="_Toc453767482"/>
        <w:bookmarkStart w:id="1182" w:name="_Toc453767706"/>
        <w:bookmarkStart w:id="1183" w:name="_Toc453767931"/>
        <w:bookmarkStart w:id="1184" w:name="_Toc453768154"/>
        <w:bookmarkStart w:id="1185" w:name="_Toc453785834"/>
        <w:bookmarkStart w:id="1186" w:name="_Toc453786348"/>
        <w:bookmarkStart w:id="1187" w:name="_Toc454220817"/>
        <w:bookmarkStart w:id="1188" w:name="_Toc454274327"/>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del>
    </w:p>
    <w:p w:rsidR="00C0594E" w:rsidDel="00B1717F" w:rsidRDefault="00B706A9">
      <w:pPr>
        <w:pStyle w:val="Heading1"/>
        <w:rPr>
          <w:del w:id="1189" w:author="Meir Kalter" w:date="2016-06-14T08:48:00Z"/>
          <w:noProof/>
        </w:rPr>
        <w:pPrChange w:id="1190" w:author="Meir Kalter" w:date="2016-06-15T15:12:00Z">
          <w:pPr>
            <w:pStyle w:val="TOC51"/>
          </w:pPr>
        </w:pPrChange>
      </w:pPr>
      <w:del w:id="1191" w:author="Meir Kalter" w:date="2016-06-14T08:48:00Z">
        <w:r w:rsidDel="00B1717F">
          <w:rPr>
            <w:noProof/>
          </w:rPr>
          <w:delText xml:space="preserve">     #nextAddress = getNextAddress()</w:delText>
        </w:r>
        <w:r w:rsidDel="00B1717F">
          <w:rPr>
            <w:noProof/>
          </w:rPr>
          <w:tab/>
          <w:delText>9</w:delText>
        </w:r>
        <w:bookmarkStart w:id="1192" w:name="_Toc453680929"/>
        <w:bookmarkStart w:id="1193" w:name="_Toc453681085"/>
        <w:bookmarkStart w:id="1194" w:name="_Toc453681234"/>
        <w:bookmarkStart w:id="1195" w:name="_Toc453681384"/>
        <w:bookmarkStart w:id="1196" w:name="_Toc453681532"/>
        <w:bookmarkStart w:id="1197" w:name="_Toc453681680"/>
        <w:bookmarkStart w:id="1198" w:name="_Toc453681825"/>
        <w:bookmarkStart w:id="1199" w:name="_Toc453763792"/>
        <w:bookmarkStart w:id="1200" w:name="_Toc453763941"/>
        <w:bookmarkStart w:id="1201" w:name="_Toc453764089"/>
        <w:bookmarkStart w:id="1202" w:name="_Toc453764448"/>
        <w:bookmarkStart w:id="1203" w:name="_Toc453764641"/>
        <w:bookmarkStart w:id="1204" w:name="_Toc453764845"/>
        <w:bookmarkStart w:id="1205" w:name="_Toc453765106"/>
        <w:bookmarkStart w:id="1206" w:name="_Toc453765554"/>
        <w:bookmarkStart w:id="1207" w:name="_Toc453765997"/>
        <w:bookmarkStart w:id="1208" w:name="_Toc453767259"/>
        <w:bookmarkStart w:id="1209" w:name="_Toc453767483"/>
        <w:bookmarkStart w:id="1210" w:name="_Toc453767707"/>
        <w:bookmarkStart w:id="1211" w:name="_Toc453767932"/>
        <w:bookmarkStart w:id="1212" w:name="_Toc453768155"/>
        <w:bookmarkStart w:id="1213" w:name="_Toc453785835"/>
        <w:bookmarkStart w:id="1214" w:name="_Toc453786349"/>
        <w:bookmarkStart w:id="1215" w:name="_Toc454220818"/>
        <w:bookmarkStart w:id="1216" w:name="_Toc454274328"/>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del>
    </w:p>
    <w:p w:rsidR="00C0594E" w:rsidDel="00B1717F" w:rsidRDefault="00B706A9">
      <w:pPr>
        <w:pStyle w:val="Heading1"/>
        <w:rPr>
          <w:del w:id="1217" w:author="Meir Kalter" w:date="2016-06-14T08:48:00Z"/>
          <w:noProof/>
        </w:rPr>
        <w:pPrChange w:id="1218" w:author="Meir Kalter" w:date="2016-06-15T15:12:00Z">
          <w:pPr>
            <w:pStyle w:val="TOC51"/>
          </w:pPr>
        </w:pPrChange>
      </w:pPr>
      <w:del w:id="1219" w:author="Meir Kalter" w:date="2016-06-14T08:48:00Z">
        <w:r w:rsidDel="00B1717F">
          <w:rPr>
            <w:noProof/>
          </w:rPr>
          <w:delText xml:space="preserve">     #step()</w:delText>
        </w:r>
        <w:r w:rsidDel="00B1717F">
          <w:rPr>
            <w:noProof/>
          </w:rPr>
          <w:tab/>
          <w:delText>9</w:delText>
        </w:r>
        <w:bookmarkStart w:id="1220" w:name="_Toc453680930"/>
        <w:bookmarkStart w:id="1221" w:name="_Toc453681086"/>
        <w:bookmarkStart w:id="1222" w:name="_Toc453681235"/>
        <w:bookmarkStart w:id="1223" w:name="_Toc453681385"/>
        <w:bookmarkStart w:id="1224" w:name="_Toc453681533"/>
        <w:bookmarkStart w:id="1225" w:name="_Toc453681681"/>
        <w:bookmarkStart w:id="1226" w:name="_Toc453681826"/>
        <w:bookmarkStart w:id="1227" w:name="_Toc453763793"/>
        <w:bookmarkStart w:id="1228" w:name="_Toc453763942"/>
        <w:bookmarkStart w:id="1229" w:name="_Toc453764090"/>
        <w:bookmarkStart w:id="1230" w:name="_Toc453764449"/>
        <w:bookmarkStart w:id="1231" w:name="_Toc453764642"/>
        <w:bookmarkStart w:id="1232" w:name="_Toc453764846"/>
        <w:bookmarkStart w:id="1233" w:name="_Toc453765107"/>
        <w:bookmarkStart w:id="1234" w:name="_Toc453765555"/>
        <w:bookmarkStart w:id="1235" w:name="_Toc453765998"/>
        <w:bookmarkStart w:id="1236" w:name="_Toc453767260"/>
        <w:bookmarkStart w:id="1237" w:name="_Toc453767484"/>
        <w:bookmarkStart w:id="1238" w:name="_Toc453767708"/>
        <w:bookmarkStart w:id="1239" w:name="_Toc453767933"/>
        <w:bookmarkStart w:id="1240" w:name="_Toc453768156"/>
        <w:bookmarkStart w:id="1241" w:name="_Toc453785836"/>
        <w:bookmarkStart w:id="1242" w:name="_Toc453786350"/>
        <w:bookmarkStart w:id="1243" w:name="_Toc454220819"/>
        <w:bookmarkStart w:id="1244" w:name="_Toc45427432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del>
    </w:p>
    <w:p w:rsidR="00C0594E" w:rsidDel="00B1717F" w:rsidRDefault="00B706A9">
      <w:pPr>
        <w:pStyle w:val="Heading1"/>
        <w:rPr>
          <w:del w:id="1245" w:author="Meir Kalter" w:date="2016-06-14T08:48:00Z"/>
          <w:noProof/>
        </w:rPr>
        <w:pPrChange w:id="1246" w:author="Meir Kalter" w:date="2016-06-15T15:12:00Z">
          <w:pPr>
            <w:pStyle w:val="TOC51"/>
          </w:pPr>
        </w:pPrChange>
      </w:pPr>
      <w:del w:id="1247" w:author="Meir Kalter" w:date="2016-06-14T08:48:00Z">
        <w:r w:rsidDel="00B1717F">
          <w:rPr>
            <w:noProof/>
          </w:rPr>
          <w:delText xml:space="preserve">     #updatePc()</w:delText>
        </w:r>
        <w:r w:rsidDel="00B1717F">
          <w:rPr>
            <w:noProof/>
          </w:rPr>
          <w:tab/>
          <w:delText>9</w:delText>
        </w:r>
        <w:bookmarkStart w:id="1248" w:name="_Toc453680931"/>
        <w:bookmarkStart w:id="1249" w:name="_Toc453681087"/>
        <w:bookmarkStart w:id="1250" w:name="_Toc453681236"/>
        <w:bookmarkStart w:id="1251" w:name="_Toc453681386"/>
        <w:bookmarkStart w:id="1252" w:name="_Toc453681534"/>
        <w:bookmarkStart w:id="1253" w:name="_Toc453681682"/>
        <w:bookmarkStart w:id="1254" w:name="_Toc453681827"/>
        <w:bookmarkStart w:id="1255" w:name="_Toc453763794"/>
        <w:bookmarkStart w:id="1256" w:name="_Toc453763943"/>
        <w:bookmarkStart w:id="1257" w:name="_Toc453764091"/>
        <w:bookmarkStart w:id="1258" w:name="_Toc453764450"/>
        <w:bookmarkStart w:id="1259" w:name="_Toc453764643"/>
        <w:bookmarkStart w:id="1260" w:name="_Toc453764847"/>
        <w:bookmarkStart w:id="1261" w:name="_Toc453765108"/>
        <w:bookmarkStart w:id="1262" w:name="_Toc453765556"/>
        <w:bookmarkStart w:id="1263" w:name="_Toc453765999"/>
        <w:bookmarkStart w:id="1264" w:name="_Toc453767261"/>
        <w:bookmarkStart w:id="1265" w:name="_Toc453767485"/>
        <w:bookmarkStart w:id="1266" w:name="_Toc453767709"/>
        <w:bookmarkStart w:id="1267" w:name="_Toc453767934"/>
        <w:bookmarkStart w:id="1268" w:name="_Toc453768157"/>
        <w:bookmarkStart w:id="1269" w:name="_Toc453785837"/>
        <w:bookmarkStart w:id="1270" w:name="_Toc453786351"/>
        <w:bookmarkStart w:id="1271" w:name="_Toc454220820"/>
        <w:bookmarkStart w:id="1272" w:name="_Toc454274330"/>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del>
    </w:p>
    <w:p w:rsidR="00C0594E" w:rsidDel="00B1717F" w:rsidRDefault="00B706A9">
      <w:pPr>
        <w:pStyle w:val="Heading1"/>
        <w:rPr>
          <w:del w:id="1273" w:author="Meir Kalter" w:date="2016-06-14T08:48:00Z"/>
          <w:noProof/>
        </w:rPr>
        <w:pPrChange w:id="1274" w:author="Meir Kalter" w:date="2016-06-15T15:12:00Z">
          <w:pPr>
            <w:pStyle w:val="TOC51"/>
          </w:pPr>
        </w:pPrChange>
      </w:pPr>
      <w:del w:id="1275" w:author="Meir Kalter" w:date="2016-06-14T08:48:00Z">
        <w:r w:rsidDel="00B1717F">
          <w:rPr>
            <w:noProof/>
          </w:rPr>
          <w:delText xml:space="preserve">     #Show impact memory fields</w:delText>
        </w:r>
        <w:r w:rsidDel="00B1717F">
          <w:rPr>
            <w:noProof/>
          </w:rPr>
          <w:tab/>
          <w:delText>9</w:delText>
        </w:r>
        <w:bookmarkStart w:id="1276" w:name="_Toc453680932"/>
        <w:bookmarkStart w:id="1277" w:name="_Toc453681088"/>
        <w:bookmarkStart w:id="1278" w:name="_Toc453681237"/>
        <w:bookmarkStart w:id="1279" w:name="_Toc453681387"/>
        <w:bookmarkStart w:id="1280" w:name="_Toc453681535"/>
        <w:bookmarkStart w:id="1281" w:name="_Toc453681683"/>
        <w:bookmarkStart w:id="1282" w:name="_Toc453681828"/>
        <w:bookmarkStart w:id="1283" w:name="_Toc453763795"/>
        <w:bookmarkStart w:id="1284" w:name="_Toc453763944"/>
        <w:bookmarkStart w:id="1285" w:name="_Toc453764092"/>
        <w:bookmarkStart w:id="1286" w:name="_Toc453764451"/>
        <w:bookmarkStart w:id="1287" w:name="_Toc453764644"/>
        <w:bookmarkStart w:id="1288" w:name="_Toc453764848"/>
        <w:bookmarkStart w:id="1289" w:name="_Toc453765109"/>
        <w:bookmarkStart w:id="1290" w:name="_Toc453765557"/>
        <w:bookmarkStart w:id="1291" w:name="_Toc453766000"/>
        <w:bookmarkStart w:id="1292" w:name="_Toc453767262"/>
        <w:bookmarkStart w:id="1293" w:name="_Toc453767486"/>
        <w:bookmarkStart w:id="1294" w:name="_Toc453767710"/>
        <w:bookmarkStart w:id="1295" w:name="_Toc453767935"/>
        <w:bookmarkStart w:id="1296" w:name="_Toc453768158"/>
        <w:bookmarkStart w:id="1297" w:name="_Toc453785838"/>
        <w:bookmarkStart w:id="1298" w:name="_Toc453786352"/>
        <w:bookmarkStart w:id="1299" w:name="_Toc454220821"/>
        <w:bookmarkStart w:id="1300" w:name="_Toc454274331"/>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del>
    </w:p>
    <w:p w:rsidR="00C0594E" w:rsidDel="00B1717F" w:rsidRDefault="00B706A9">
      <w:pPr>
        <w:pStyle w:val="Heading1"/>
        <w:rPr>
          <w:del w:id="1301" w:author="Meir Kalter" w:date="2016-06-14T08:48:00Z"/>
          <w:noProof/>
        </w:rPr>
        <w:pPrChange w:id="1302" w:author="Meir Kalter" w:date="2016-06-15T15:12:00Z">
          <w:pPr>
            <w:pStyle w:val="TOC51"/>
          </w:pPr>
        </w:pPrChange>
      </w:pPr>
      <w:del w:id="1303" w:author="Meir Kalter" w:date="2016-06-14T08:48:00Z">
        <w:r w:rsidDel="00B1717F">
          <w:rPr>
            <w:noProof/>
          </w:rPr>
          <w:delText xml:space="preserve">     #Show next step on the Instruction CPU window</w:delText>
        </w:r>
        <w:r w:rsidDel="00B1717F">
          <w:rPr>
            <w:noProof/>
          </w:rPr>
          <w:tab/>
          <w:delText>9</w:delText>
        </w:r>
        <w:bookmarkStart w:id="1304" w:name="_Toc453680933"/>
        <w:bookmarkStart w:id="1305" w:name="_Toc453681089"/>
        <w:bookmarkStart w:id="1306" w:name="_Toc453681238"/>
        <w:bookmarkStart w:id="1307" w:name="_Toc453681388"/>
        <w:bookmarkStart w:id="1308" w:name="_Toc453681536"/>
        <w:bookmarkStart w:id="1309" w:name="_Toc453681684"/>
        <w:bookmarkStart w:id="1310" w:name="_Toc453681829"/>
        <w:bookmarkStart w:id="1311" w:name="_Toc453763796"/>
        <w:bookmarkStart w:id="1312" w:name="_Toc453763945"/>
        <w:bookmarkStart w:id="1313" w:name="_Toc453764093"/>
        <w:bookmarkStart w:id="1314" w:name="_Toc453764452"/>
        <w:bookmarkStart w:id="1315" w:name="_Toc453764645"/>
        <w:bookmarkStart w:id="1316" w:name="_Toc453764849"/>
        <w:bookmarkStart w:id="1317" w:name="_Toc453765110"/>
        <w:bookmarkStart w:id="1318" w:name="_Toc453765558"/>
        <w:bookmarkStart w:id="1319" w:name="_Toc453766001"/>
        <w:bookmarkStart w:id="1320" w:name="_Toc453767263"/>
        <w:bookmarkStart w:id="1321" w:name="_Toc453767487"/>
        <w:bookmarkStart w:id="1322" w:name="_Toc453767711"/>
        <w:bookmarkStart w:id="1323" w:name="_Toc453767936"/>
        <w:bookmarkStart w:id="1324" w:name="_Toc453768159"/>
        <w:bookmarkStart w:id="1325" w:name="_Toc453785839"/>
        <w:bookmarkStart w:id="1326" w:name="_Toc453786353"/>
        <w:bookmarkStart w:id="1327" w:name="_Toc454220822"/>
        <w:bookmarkStart w:id="1328" w:name="_Toc454274332"/>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del>
    </w:p>
    <w:p w:rsidR="00C0594E" w:rsidDel="00B1717F" w:rsidRDefault="00B706A9">
      <w:pPr>
        <w:pStyle w:val="Heading1"/>
        <w:rPr>
          <w:del w:id="1329" w:author="Meir Kalter" w:date="2016-06-14T08:48:00Z"/>
          <w:noProof/>
        </w:rPr>
        <w:pPrChange w:id="1330" w:author="Meir Kalter" w:date="2016-06-15T15:12:00Z">
          <w:pPr>
            <w:pStyle w:val="TOC31"/>
            <w:numPr>
              <w:ilvl w:val="2"/>
              <w:numId w:val="3"/>
            </w:numPr>
            <w:ind w:left="1148" w:hanging="708"/>
          </w:pPr>
        </w:pPrChange>
      </w:pPr>
      <w:del w:id="1331" w:author="Meir Kalter" w:date="2016-06-14T08:48:00Z">
        <w:r w:rsidDel="00B1717F">
          <w:rPr>
            <w:noProof/>
          </w:rPr>
          <w:delText>Instruction implementation</w:delText>
        </w:r>
        <w:r w:rsidDel="00B1717F">
          <w:rPr>
            <w:noProof/>
          </w:rPr>
          <w:tab/>
          <w:delText>9</w:delText>
        </w:r>
        <w:bookmarkStart w:id="1332" w:name="_Toc453680934"/>
        <w:bookmarkStart w:id="1333" w:name="_Toc453681090"/>
        <w:bookmarkStart w:id="1334" w:name="_Toc453681239"/>
        <w:bookmarkStart w:id="1335" w:name="_Toc453681389"/>
        <w:bookmarkStart w:id="1336" w:name="_Toc453681537"/>
        <w:bookmarkStart w:id="1337" w:name="_Toc453681685"/>
        <w:bookmarkStart w:id="1338" w:name="_Toc453681830"/>
        <w:bookmarkStart w:id="1339" w:name="_Toc453763797"/>
        <w:bookmarkStart w:id="1340" w:name="_Toc453763946"/>
        <w:bookmarkStart w:id="1341" w:name="_Toc453764094"/>
        <w:bookmarkStart w:id="1342" w:name="_Toc453764453"/>
        <w:bookmarkStart w:id="1343" w:name="_Toc453764646"/>
        <w:bookmarkStart w:id="1344" w:name="_Toc453764850"/>
        <w:bookmarkStart w:id="1345" w:name="_Toc453765111"/>
        <w:bookmarkStart w:id="1346" w:name="_Toc453765559"/>
        <w:bookmarkStart w:id="1347" w:name="_Toc453766002"/>
        <w:bookmarkStart w:id="1348" w:name="_Toc453767264"/>
        <w:bookmarkStart w:id="1349" w:name="_Toc453767488"/>
        <w:bookmarkStart w:id="1350" w:name="_Toc453767712"/>
        <w:bookmarkStart w:id="1351" w:name="_Toc453767937"/>
        <w:bookmarkStart w:id="1352" w:name="_Toc453768160"/>
        <w:bookmarkStart w:id="1353" w:name="_Toc453785840"/>
        <w:bookmarkStart w:id="1354" w:name="_Toc453786354"/>
        <w:bookmarkStart w:id="1355" w:name="_Toc454220823"/>
        <w:bookmarkStart w:id="1356" w:name="_Toc454274333"/>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del>
    </w:p>
    <w:p w:rsidR="00C0594E" w:rsidDel="00B1717F" w:rsidRDefault="00B706A9">
      <w:pPr>
        <w:pStyle w:val="Heading1"/>
        <w:rPr>
          <w:del w:id="1357" w:author="Meir Kalter" w:date="2016-06-14T08:48:00Z"/>
          <w:noProof/>
        </w:rPr>
        <w:pPrChange w:id="1358" w:author="Meir Kalter" w:date="2016-06-15T15:12:00Z">
          <w:pPr>
            <w:pStyle w:val="TOC21"/>
            <w:numPr>
              <w:ilvl w:val="1"/>
              <w:numId w:val="3"/>
            </w:numPr>
            <w:ind w:left="673" w:hanging="453"/>
          </w:pPr>
        </w:pPrChange>
      </w:pPr>
      <w:del w:id="1359" w:author="Meir Kalter" w:date="2016-06-14T08:48:00Z">
        <w:r w:rsidDel="00B1717F">
          <w:rPr>
            <w:noProof/>
          </w:rPr>
          <w:delText>Seven digid display</w:delText>
        </w:r>
        <w:r w:rsidDel="00B1717F">
          <w:rPr>
            <w:noProof/>
          </w:rPr>
          <w:tab/>
          <w:delText>10</w:delText>
        </w:r>
        <w:bookmarkStart w:id="1360" w:name="_Toc453680935"/>
        <w:bookmarkStart w:id="1361" w:name="_Toc453681091"/>
        <w:bookmarkStart w:id="1362" w:name="_Toc453681240"/>
        <w:bookmarkStart w:id="1363" w:name="_Toc453681390"/>
        <w:bookmarkStart w:id="1364" w:name="_Toc453681538"/>
        <w:bookmarkStart w:id="1365" w:name="_Toc453681686"/>
        <w:bookmarkStart w:id="1366" w:name="_Toc453681831"/>
        <w:bookmarkStart w:id="1367" w:name="_Toc453763798"/>
        <w:bookmarkStart w:id="1368" w:name="_Toc453763947"/>
        <w:bookmarkStart w:id="1369" w:name="_Toc453764095"/>
        <w:bookmarkStart w:id="1370" w:name="_Toc453764454"/>
        <w:bookmarkStart w:id="1371" w:name="_Toc453764647"/>
        <w:bookmarkStart w:id="1372" w:name="_Toc453764851"/>
        <w:bookmarkStart w:id="1373" w:name="_Toc453765112"/>
        <w:bookmarkStart w:id="1374" w:name="_Toc453765560"/>
        <w:bookmarkStart w:id="1375" w:name="_Toc453766003"/>
        <w:bookmarkStart w:id="1376" w:name="_Toc453767265"/>
        <w:bookmarkStart w:id="1377" w:name="_Toc453767489"/>
        <w:bookmarkStart w:id="1378" w:name="_Toc453767713"/>
        <w:bookmarkStart w:id="1379" w:name="_Toc453767938"/>
        <w:bookmarkStart w:id="1380" w:name="_Toc453768161"/>
        <w:bookmarkStart w:id="1381" w:name="_Toc453785841"/>
        <w:bookmarkStart w:id="1382" w:name="_Toc453786355"/>
        <w:bookmarkStart w:id="1383" w:name="_Toc454220824"/>
        <w:bookmarkStart w:id="1384" w:name="_Toc454274334"/>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rsidR="00C0594E" w:rsidDel="00B1717F" w:rsidRDefault="00B706A9">
      <w:pPr>
        <w:pStyle w:val="Heading1"/>
        <w:rPr>
          <w:del w:id="1385" w:author="Meir Kalter" w:date="2016-06-14T08:48:00Z"/>
          <w:noProof/>
        </w:rPr>
        <w:pPrChange w:id="1386" w:author="Meir Kalter" w:date="2016-06-15T15:12:00Z">
          <w:pPr>
            <w:pStyle w:val="TOC21"/>
            <w:numPr>
              <w:ilvl w:val="1"/>
              <w:numId w:val="7"/>
            </w:numPr>
            <w:ind w:left="673" w:hanging="453"/>
          </w:pPr>
        </w:pPrChange>
      </w:pPr>
      <w:del w:id="1387" w:author="Meir Kalter" w:date="2016-06-14T08:48:00Z">
        <w:r w:rsidDel="00B1717F">
          <w:rPr>
            <w:noProof/>
          </w:rPr>
          <w:delText>Customization of classes</w:delText>
        </w:r>
        <w:r w:rsidDel="00B1717F">
          <w:rPr>
            <w:noProof/>
          </w:rPr>
          <w:tab/>
          <w:delText>10</w:delText>
        </w:r>
        <w:bookmarkStart w:id="1388" w:name="_Toc453680936"/>
        <w:bookmarkStart w:id="1389" w:name="_Toc453681092"/>
        <w:bookmarkStart w:id="1390" w:name="_Toc453681241"/>
        <w:bookmarkStart w:id="1391" w:name="_Toc453681391"/>
        <w:bookmarkStart w:id="1392" w:name="_Toc453681539"/>
        <w:bookmarkStart w:id="1393" w:name="_Toc453681687"/>
        <w:bookmarkStart w:id="1394" w:name="_Toc453681832"/>
        <w:bookmarkStart w:id="1395" w:name="_Toc453763799"/>
        <w:bookmarkStart w:id="1396" w:name="_Toc453763948"/>
        <w:bookmarkStart w:id="1397" w:name="_Toc453764096"/>
        <w:bookmarkStart w:id="1398" w:name="_Toc453764455"/>
        <w:bookmarkStart w:id="1399" w:name="_Toc453764648"/>
        <w:bookmarkStart w:id="1400" w:name="_Toc453764852"/>
        <w:bookmarkStart w:id="1401" w:name="_Toc453765113"/>
        <w:bookmarkStart w:id="1402" w:name="_Toc453765561"/>
        <w:bookmarkStart w:id="1403" w:name="_Toc453766004"/>
        <w:bookmarkStart w:id="1404" w:name="_Toc453767266"/>
        <w:bookmarkStart w:id="1405" w:name="_Toc453767490"/>
        <w:bookmarkStart w:id="1406" w:name="_Toc453767714"/>
        <w:bookmarkStart w:id="1407" w:name="_Toc453767939"/>
        <w:bookmarkStart w:id="1408" w:name="_Toc453768162"/>
        <w:bookmarkStart w:id="1409" w:name="_Toc453785842"/>
        <w:bookmarkStart w:id="1410" w:name="_Toc453786356"/>
        <w:bookmarkStart w:id="1411" w:name="_Toc454220825"/>
        <w:bookmarkStart w:id="1412" w:name="_Toc454274335"/>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del>
    </w:p>
    <w:p w:rsidR="00C0594E" w:rsidDel="00B1717F" w:rsidRDefault="00B706A9">
      <w:pPr>
        <w:pStyle w:val="Heading1"/>
        <w:rPr>
          <w:del w:id="1413" w:author="Meir Kalter" w:date="2016-06-14T08:48:00Z"/>
          <w:noProof/>
        </w:rPr>
        <w:pPrChange w:id="1414" w:author="Meir Kalter" w:date="2016-06-15T15:12:00Z">
          <w:pPr>
            <w:pStyle w:val="TOC21"/>
            <w:numPr>
              <w:ilvl w:val="1"/>
              <w:numId w:val="8"/>
            </w:numPr>
            <w:ind w:left="673" w:hanging="453"/>
          </w:pPr>
        </w:pPrChange>
      </w:pPr>
      <w:del w:id="1415" w:author="Meir Kalter" w:date="2016-06-14T08:48:00Z">
        <w:r w:rsidDel="00B1717F">
          <w:rPr>
            <w:noProof/>
          </w:rPr>
          <w:delText>Implementations</w:delText>
        </w:r>
        <w:r w:rsidDel="00B1717F">
          <w:rPr>
            <w:noProof/>
          </w:rPr>
          <w:tab/>
          <w:delText>10</w:delText>
        </w:r>
        <w:bookmarkStart w:id="1416" w:name="_Toc453680937"/>
        <w:bookmarkStart w:id="1417" w:name="_Toc453681093"/>
        <w:bookmarkStart w:id="1418" w:name="_Toc453681242"/>
        <w:bookmarkStart w:id="1419" w:name="_Toc453681392"/>
        <w:bookmarkStart w:id="1420" w:name="_Toc453681540"/>
        <w:bookmarkStart w:id="1421" w:name="_Toc453681688"/>
        <w:bookmarkStart w:id="1422" w:name="_Toc453681833"/>
        <w:bookmarkStart w:id="1423" w:name="_Toc453763800"/>
        <w:bookmarkStart w:id="1424" w:name="_Toc453763949"/>
        <w:bookmarkStart w:id="1425" w:name="_Toc453764097"/>
        <w:bookmarkStart w:id="1426" w:name="_Toc453764456"/>
        <w:bookmarkStart w:id="1427" w:name="_Toc453764649"/>
        <w:bookmarkStart w:id="1428" w:name="_Toc453764853"/>
        <w:bookmarkStart w:id="1429" w:name="_Toc453765114"/>
        <w:bookmarkStart w:id="1430" w:name="_Toc453765562"/>
        <w:bookmarkStart w:id="1431" w:name="_Toc453766005"/>
        <w:bookmarkStart w:id="1432" w:name="_Toc453767267"/>
        <w:bookmarkStart w:id="1433" w:name="_Toc453767491"/>
        <w:bookmarkStart w:id="1434" w:name="_Toc453767715"/>
        <w:bookmarkStart w:id="1435" w:name="_Toc453767940"/>
        <w:bookmarkStart w:id="1436" w:name="_Toc453768163"/>
        <w:bookmarkStart w:id="1437" w:name="_Toc453785843"/>
        <w:bookmarkStart w:id="1438" w:name="_Toc453786357"/>
        <w:bookmarkStart w:id="1439" w:name="_Toc454220826"/>
        <w:bookmarkStart w:id="1440" w:name="_Toc454274336"/>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del>
    </w:p>
    <w:p w:rsidR="00C0594E" w:rsidDel="00B1717F" w:rsidRDefault="00B706A9">
      <w:pPr>
        <w:pStyle w:val="Heading1"/>
        <w:rPr>
          <w:del w:id="1441" w:author="Meir Kalter" w:date="2016-06-14T08:48:00Z"/>
          <w:noProof/>
        </w:rPr>
        <w:pPrChange w:id="1442" w:author="Meir Kalter" w:date="2016-06-15T15:12:00Z">
          <w:pPr>
            <w:pStyle w:val="TOC31"/>
            <w:numPr>
              <w:ilvl w:val="2"/>
              <w:numId w:val="3"/>
            </w:numPr>
            <w:ind w:left="1148" w:hanging="708"/>
          </w:pPr>
        </w:pPrChange>
      </w:pPr>
      <w:del w:id="1443" w:author="Meir Kalter" w:date="2016-06-14T08:48:00Z">
        <w:r w:rsidDel="00B1717F">
          <w:rPr>
            <w:noProof/>
          </w:rPr>
          <w:delText>Seven digit</w:delText>
        </w:r>
        <w:r w:rsidDel="00B1717F">
          <w:rPr>
            <w:noProof/>
          </w:rPr>
          <w:tab/>
          <w:delText>10</w:delText>
        </w:r>
        <w:bookmarkStart w:id="1444" w:name="_Toc453680938"/>
        <w:bookmarkStart w:id="1445" w:name="_Toc453681094"/>
        <w:bookmarkStart w:id="1446" w:name="_Toc453681243"/>
        <w:bookmarkStart w:id="1447" w:name="_Toc453681393"/>
        <w:bookmarkStart w:id="1448" w:name="_Toc453681541"/>
        <w:bookmarkStart w:id="1449" w:name="_Toc453681689"/>
        <w:bookmarkStart w:id="1450" w:name="_Toc453681834"/>
        <w:bookmarkStart w:id="1451" w:name="_Toc453763801"/>
        <w:bookmarkStart w:id="1452" w:name="_Toc453763950"/>
        <w:bookmarkStart w:id="1453" w:name="_Toc453764098"/>
        <w:bookmarkStart w:id="1454" w:name="_Toc453764457"/>
        <w:bookmarkStart w:id="1455" w:name="_Toc453764650"/>
        <w:bookmarkStart w:id="1456" w:name="_Toc453764854"/>
        <w:bookmarkStart w:id="1457" w:name="_Toc453765115"/>
        <w:bookmarkStart w:id="1458" w:name="_Toc453765563"/>
        <w:bookmarkStart w:id="1459" w:name="_Toc453766006"/>
        <w:bookmarkStart w:id="1460" w:name="_Toc453767268"/>
        <w:bookmarkStart w:id="1461" w:name="_Toc453767492"/>
        <w:bookmarkStart w:id="1462" w:name="_Toc453767716"/>
        <w:bookmarkStart w:id="1463" w:name="_Toc453767941"/>
        <w:bookmarkStart w:id="1464" w:name="_Toc453768164"/>
        <w:bookmarkStart w:id="1465" w:name="_Toc453785844"/>
        <w:bookmarkStart w:id="1466" w:name="_Toc453786358"/>
        <w:bookmarkStart w:id="1467" w:name="_Toc454220827"/>
        <w:bookmarkStart w:id="1468" w:name="_Toc454274337"/>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del>
    </w:p>
    <w:p w:rsidR="00C0594E" w:rsidDel="00B1717F" w:rsidRDefault="00B706A9">
      <w:pPr>
        <w:pStyle w:val="Heading1"/>
        <w:rPr>
          <w:del w:id="1469" w:author="Meir Kalter" w:date="2016-06-14T08:48:00Z"/>
          <w:noProof/>
        </w:rPr>
        <w:pPrChange w:id="1470" w:author="Meir Kalter" w:date="2016-06-15T15:12:00Z">
          <w:pPr>
            <w:pStyle w:val="TOC51"/>
            <w:numPr>
              <w:numId w:val="9"/>
            </w:numPr>
            <w:ind w:left="183" w:hanging="183"/>
          </w:pPr>
        </w:pPrChange>
      </w:pPr>
      <w:del w:id="1471" w:author="Meir Kalter" w:date="2016-06-14T08:48:00Z">
        <w:r w:rsidDel="00B1717F">
          <w:rPr>
            <w:noProof/>
          </w:rPr>
          <w:delText xml:space="preserve">Known Limitations-improvements that could be done </w:delText>
        </w:r>
        <w:r w:rsidDel="00B1717F">
          <w:rPr>
            <w:noProof/>
          </w:rPr>
          <w:tab/>
          <w:delText>12</w:delText>
        </w:r>
        <w:bookmarkStart w:id="1472" w:name="_Toc453680939"/>
        <w:bookmarkStart w:id="1473" w:name="_Toc453681095"/>
        <w:bookmarkStart w:id="1474" w:name="_Toc453681244"/>
        <w:bookmarkStart w:id="1475" w:name="_Toc453681394"/>
        <w:bookmarkStart w:id="1476" w:name="_Toc453681542"/>
        <w:bookmarkStart w:id="1477" w:name="_Toc453681690"/>
        <w:bookmarkStart w:id="1478" w:name="_Toc453681835"/>
        <w:bookmarkStart w:id="1479" w:name="_Toc453763802"/>
        <w:bookmarkStart w:id="1480" w:name="_Toc453763951"/>
        <w:bookmarkStart w:id="1481" w:name="_Toc453764099"/>
        <w:bookmarkStart w:id="1482" w:name="_Toc453764458"/>
        <w:bookmarkStart w:id="1483" w:name="_Toc453764651"/>
        <w:bookmarkStart w:id="1484" w:name="_Toc453764855"/>
        <w:bookmarkStart w:id="1485" w:name="_Toc453765116"/>
        <w:bookmarkStart w:id="1486" w:name="_Toc453765564"/>
        <w:bookmarkStart w:id="1487" w:name="_Toc453766007"/>
        <w:bookmarkStart w:id="1488" w:name="_Toc453767269"/>
        <w:bookmarkStart w:id="1489" w:name="_Toc453767493"/>
        <w:bookmarkStart w:id="1490" w:name="_Toc453767717"/>
        <w:bookmarkStart w:id="1491" w:name="_Toc453767942"/>
        <w:bookmarkStart w:id="1492" w:name="_Toc453768165"/>
        <w:bookmarkStart w:id="1493" w:name="_Toc453785845"/>
        <w:bookmarkStart w:id="1494" w:name="_Toc453786359"/>
        <w:bookmarkStart w:id="1495" w:name="_Toc454220828"/>
        <w:bookmarkStart w:id="1496" w:name="_Toc454274338"/>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del>
    </w:p>
    <w:p w:rsidR="00C0594E" w:rsidDel="00B1717F" w:rsidRDefault="00B706A9">
      <w:pPr>
        <w:pStyle w:val="Heading1"/>
        <w:rPr>
          <w:del w:id="1497" w:author="Meir Kalter" w:date="2016-06-14T08:48:00Z"/>
          <w:noProof/>
        </w:rPr>
        <w:pPrChange w:id="1498" w:author="Meir Kalter" w:date="2016-06-15T15:12:00Z">
          <w:pPr>
            <w:pStyle w:val="TOC21"/>
            <w:numPr>
              <w:ilvl w:val="1"/>
              <w:numId w:val="10"/>
            </w:numPr>
            <w:ind w:left="748" w:hanging="528"/>
          </w:pPr>
        </w:pPrChange>
      </w:pPr>
      <w:del w:id="1499" w:author="Meir Kalter" w:date="2016-06-14T08:48:00Z">
        <w:r w:rsidDel="00B1717F">
          <w:rPr>
            <w:noProof/>
          </w:rPr>
          <w:delText>Error handling of asm file</w:delText>
        </w:r>
        <w:r w:rsidDel="00B1717F">
          <w:rPr>
            <w:noProof/>
          </w:rPr>
          <w:tab/>
          <w:delText>12</w:delText>
        </w:r>
        <w:bookmarkStart w:id="1500" w:name="_Toc453680940"/>
        <w:bookmarkStart w:id="1501" w:name="_Toc453681096"/>
        <w:bookmarkStart w:id="1502" w:name="_Toc453681245"/>
        <w:bookmarkStart w:id="1503" w:name="_Toc453681395"/>
        <w:bookmarkStart w:id="1504" w:name="_Toc453681543"/>
        <w:bookmarkStart w:id="1505" w:name="_Toc453681691"/>
        <w:bookmarkStart w:id="1506" w:name="_Toc453681836"/>
        <w:bookmarkStart w:id="1507" w:name="_Toc453763803"/>
        <w:bookmarkStart w:id="1508" w:name="_Toc453763952"/>
        <w:bookmarkStart w:id="1509" w:name="_Toc453764100"/>
        <w:bookmarkStart w:id="1510" w:name="_Toc453764459"/>
        <w:bookmarkStart w:id="1511" w:name="_Toc453764652"/>
        <w:bookmarkStart w:id="1512" w:name="_Toc453764856"/>
        <w:bookmarkStart w:id="1513" w:name="_Toc453765117"/>
        <w:bookmarkStart w:id="1514" w:name="_Toc453765565"/>
        <w:bookmarkStart w:id="1515" w:name="_Toc453766008"/>
        <w:bookmarkStart w:id="1516" w:name="_Toc453767270"/>
        <w:bookmarkStart w:id="1517" w:name="_Toc453767494"/>
        <w:bookmarkStart w:id="1518" w:name="_Toc453767718"/>
        <w:bookmarkStart w:id="1519" w:name="_Toc453767943"/>
        <w:bookmarkStart w:id="1520" w:name="_Toc453768166"/>
        <w:bookmarkStart w:id="1521" w:name="_Toc453785846"/>
        <w:bookmarkStart w:id="1522" w:name="_Toc453786360"/>
        <w:bookmarkStart w:id="1523" w:name="_Toc454220829"/>
        <w:bookmarkStart w:id="1524" w:name="_Toc45427433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del>
    </w:p>
    <w:p w:rsidR="00C0594E" w:rsidDel="00B1717F" w:rsidRDefault="00B706A9">
      <w:pPr>
        <w:pStyle w:val="Heading1"/>
        <w:rPr>
          <w:del w:id="1525" w:author="Meir Kalter" w:date="2016-06-14T08:48:00Z"/>
          <w:noProof/>
        </w:rPr>
        <w:pPrChange w:id="1526" w:author="Meir Kalter" w:date="2016-06-15T15:12:00Z">
          <w:pPr>
            <w:pStyle w:val="TOC21"/>
            <w:numPr>
              <w:ilvl w:val="1"/>
              <w:numId w:val="10"/>
            </w:numPr>
            <w:ind w:left="748" w:hanging="528"/>
          </w:pPr>
        </w:pPrChange>
      </w:pPr>
      <w:del w:id="1527" w:author="Meir Kalter" w:date="2016-06-14T08:48:00Z">
        <w:r w:rsidDel="00B1717F">
          <w:rPr>
            <w:noProof/>
          </w:rPr>
          <w:delText>Seven digit update</w:delText>
        </w:r>
        <w:r w:rsidDel="00B1717F">
          <w:rPr>
            <w:noProof/>
          </w:rPr>
          <w:tab/>
          <w:delText>12</w:delText>
        </w:r>
        <w:bookmarkStart w:id="1528" w:name="_Toc453680941"/>
        <w:bookmarkStart w:id="1529" w:name="_Toc453681097"/>
        <w:bookmarkStart w:id="1530" w:name="_Toc453681246"/>
        <w:bookmarkStart w:id="1531" w:name="_Toc453681396"/>
        <w:bookmarkStart w:id="1532" w:name="_Toc453681544"/>
        <w:bookmarkStart w:id="1533" w:name="_Toc453681692"/>
        <w:bookmarkStart w:id="1534" w:name="_Toc453681837"/>
        <w:bookmarkStart w:id="1535" w:name="_Toc453763804"/>
        <w:bookmarkStart w:id="1536" w:name="_Toc453763953"/>
        <w:bookmarkStart w:id="1537" w:name="_Toc453764101"/>
        <w:bookmarkStart w:id="1538" w:name="_Toc453764460"/>
        <w:bookmarkStart w:id="1539" w:name="_Toc453764653"/>
        <w:bookmarkStart w:id="1540" w:name="_Toc453764857"/>
        <w:bookmarkStart w:id="1541" w:name="_Toc453765118"/>
        <w:bookmarkStart w:id="1542" w:name="_Toc453765566"/>
        <w:bookmarkStart w:id="1543" w:name="_Toc453766009"/>
        <w:bookmarkStart w:id="1544" w:name="_Toc453767271"/>
        <w:bookmarkStart w:id="1545" w:name="_Toc453767495"/>
        <w:bookmarkStart w:id="1546" w:name="_Toc453767719"/>
        <w:bookmarkStart w:id="1547" w:name="_Toc453767944"/>
        <w:bookmarkStart w:id="1548" w:name="_Toc453768167"/>
        <w:bookmarkStart w:id="1549" w:name="_Toc453785847"/>
        <w:bookmarkStart w:id="1550" w:name="_Toc453786361"/>
        <w:bookmarkStart w:id="1551" w:name="_Toc454220830"/>
        <w:bookmarkStart w:id="1552" w:name="_Toc454274340"/>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del>
    </w:p>
    <w:p w:rsidR="00C0594E" w:rsidDel="00B1717F" w:rsidRDefault="00B706A9">
      <w:pPr>
        <w:pStyle w:val="Heading1"/>
        <w:rPr>
          <w:del w:id="1553" w:author="Meir Kalter" w:date="2016-06-14T08:48:00Z"/>
          <w:noProof/>
        </w:rPr>
        <w:pPrChange w:id="1554" w:author="Meir Kalter" w:date="2016-06-15T15:12:00Z">
          <w:pPr>
            <w:pStyle w:val="TOC51"/>
            <w:numPr>
              <w:numId w:val="4"/>
            </w:numPr>
            <w:ind w:left="183" w:hanging="183"/>
          </w:pPr>
        </w:pPrChange>
      </w:pPr>
      <w:del w:id="1555" w:author="Meir Kalter" w:date="2016-06-14T08:48:00Z">
        <w:r w:rsidDel="00B1717F">
          <w:rPr>
            <w:noProof/>
          </w:rPr>
          <w:delText>Manual</w:delText>
        </w:r>
        <w:r w:rsidDel="00B1717F">
          <w:rPr>
            <w:noProof/>
          </w:rPr>
          <w:tab/>
          <w:delText>13</w:delText>
        </w:r>
        <w:bookmarkStart w:id="1556" w:name="_Toc453680942"/>
        <w:bookmarkStart w:id="1557" w:name="_Toc453681098"/>
        <w:bookmarkStart w:id="1558" w:name="_Toc453681247"/>
        <w:bookmarkStart w:id="1559" w:name="_Toc453681397"/>
        <w:bookmarkStart w:id="1560" w:name="_Toc453681545"/>
        <w:bookmarkStart w:id="1561" w:name="_Toc453681693"/>
        <w:bookmarkStart w:id="1562" w:name="_Toc453681838"/>
        <w:bookmarkStart w:id="1563" w:name="_Toc453763805"/>
        <w:bookmarkStart w:id="1564" w:name="_Toc453763954"/>
        <w:bookmarkStart w:id="1565" w:name="_Toc453764102"/>
        <w:bookmarkStart w:id="1566" w:name="_Toc453764461"/>
        <w:bookmarkStart w:id="1567" w:name="_Toc453764654"/>
        <w:bookmarkStart w:id="1568" w:name="_Toc453764858"/>
        <w:bookmarkStart w:id="1569" w:name="_Toc453765119"/>
        <w:bookmarkStart w:id="1570" w:name="_Toc453765567"/>
        <w:bookmarkStart w:id="1571" w:name="_Toc453766010"/>
        <w:bookmarkStart w:id="1572" w:name="_Toc453767272"/>
        <w:bookmarkStart w:id="1573" w:name="_Toc453767496"/>
        <w:bookmarkStart w:id="1574" w:name="_Toc453767720"/>
        <w:bookmarkStart w:id="1575" w:name="_Toc453767945"/>
        <w:bookmarkStart w:id="1576" w:name="_Toc453768168"/>
        <w:bookmarkStart w:id="1577" w:name="_Toc453785848"/>
        <w:bookmarkStart w:id="1578" w:name="_Toc453786362"/>
        <w:bookmarkStart w:id="1579" w:name="_Toc454220831"/>
        <w:bookmarkStart w:id="1580" w:name="_Toc454274341"/>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del>
    </w:p>
    <w:p w:rsidR="00C0594E" w:rsidDel="00B1717F" w:rsidRDefault="00B706A9">
      <w:pPr>
        <w:pStyle w:val="Heading1"/>
        <w:rPr>
          <w:del w:id="1581" w:author="Meir Kalter" w:date="2016-06-14T08:48:00Z"/>
          <w:noProof/>
        </w:rPr>
        <w:pPrChange w:id="1582" w:author="Meir Kalter" w:date="2016-06-15T15:12:00Z">
          <w:pPr>
            <w:pStyle w:val="TOC21"/>
            <w:numPr>
              <w:ilvl w:val="1"/>
              <w:numId w:val="4"/>
            </w:numPr>
            <w:ind w:left="673" w:hanging="453"/>
          </w:pPr>
        </w:pPrChange>
      </w:pPr>
      <w:del w:id="1583" w:author="Meir Kalter" w:date="2016-06-14T08:48:00Z">
        <w:r w:rsidDel="00B1717F">
          <w:rPr>
            <w:noProof/>
          </w:rPr>
          <w:delText>Execution of Gui</w:delText>
        </w:r>
        <w:r w:rsidDel="00B1717F">
          <w:rPr>
            <w:noProof/>
          </w:rPr>
          <w:tab/>
          <w:delText>13</w:delText>
        </w:r>
        <w:bookmarkStart w:id="1584" w:name="_Toc453680943"/>
        <w:bookmarkStart w:id="1585" w:name="_Toc453681099"/>
        <w:bookmarkStart w:id="1586" w:name="_Toc453681248"/>
        <w:bookmarkStart w:id="1587" w:name="_Toc453681398"/>
        <w:bookmarkStart w:id="1588" w:name="_Toc453681546"/>
        <w:bookmarkStart w:id="1589" w:name="_Toc453681694"/>
        <w:bookmarkStart w:id="1590" w:name="_Toc453681839"/>
        <w:bookmarkStart w:id="1591" w:name="_Toc453763806"/>
        <w:bookmarkStart w:id="1592" w:name="_Toc453763955"/>
        <w:bookmarkStart w:id="1593" w:name="_Toc453764103"/>
        <w:bookmarkStart w:id="1594" w:name="_Toc453764462"/>
        <w:bookmarkStart w:id="1595" w:name="_Toc453764655"/>
        <w:bookmarkStart w:id="1596" w:name="_Toc453764859"/>
        <w:bookmarkStart w:id="1597" w:name="_Toc453765120"/>
        <w:bookmarkStart w:id="1598" w:name="_Toc453765568"/>
        <w:bookmarkStart w:id="1599" w:name="_Toc453766011"/>
        <w:bookmarkStart w:id="1600" w:name="_Toc453767273"/>
        <w:bookmarkStart w:id="1601" w:name="_Toc453767497"/>
        <w:bookmarkStart w:id="1602" w:name="_Toc453767721"/>
        <w:bookmarkStart w:id="1603" w:name="_Toc453767946"/>
        <w:bookmarkStart w:id="1604" w:name="_Toc453768169"/>
        <w:bookmarkStart w:id="1605" w:name="_Toc453785849"/>
        <w:bookmarkStart w:id="1606" w:name="_Toc453786363"/>
        <w:bookmarkStart w:id="1607" w:name="_Toc454220832"/>
        <w:bookmarkStart w:id="1608" w:name="_Toc454274342"/>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del>
    </w:p>
    <w:p w:rsidR="00C0594E" w:rsidDel="00B1717F" w:rsidRDefault="00B706A9">
      <w:pPr>
        <w:pStyle w:val="Heading1"/>
        <w:rPr>
          <w:del w:id="1609" w:author="Meir Kalter" w:date="2016-06-14T08:48:00Z"/>
          <w:noProof/>
        </w:rPr>
        <w:pPrChange w:id="1610" w:author="Meir Kalter" w:date="2016-06-15T15:12:00Z">
          <w:pPr>
            <w:pStyle w:val="TOC21"/>
            <w:numPr>
              <w:ilvl w:val="1"/>
              <w:numId w:val="11"/>
            </w:numPr>
            <w:ind w:left="673" w:hanging="453"/>
          </w:pPr>
        </w:pPrChange>
      </w:pPr>
      <w:del w:id="1611" w:author="Meir Kalter" w:date="2016-06-14T08:48:00Z">
        <w:r w:rsidDel="00B1717F">
          <w:rPr>
            <w:noProof/>
          </w:rPr>
          <w:delText>Execution of compiler</w:delText>
        </w:r>
        <w:r w:rsidDel="00B1717F">
          <w:rPr>
            <w:noProof/>
          </w:rPr>
          <w:tab/>
          <w:delText>13</w:delText>
        </w:r>
        <w:bookmarkStart w:id="1612" w:name="_Toc453680944"/>
        <w:bookmarkStart w:id="1613" w:name="_Toc453681100"/>
        <w:bookmarkStart w:id="1614" w:name="_Toc453681249"/>
        <w:bookmarkStart w:id="1615" w:name="_Toc453681399"/>
        <w:bookmarkStart w:id="1616" w:name="_Toc453681547"/>
        <w:bookmarkStart w:id="1617" w:name="_Toc453681695"/>
        <w:bookmarkStart w:id="1618" w:name="_Toc453681840"/>
        <w:bookmarkStart w:id="1619" w:name="_Toc453763807"/>
        <w:bookmarkStart w:id="1620" w:name="_Toc453763956"/>
        <w:bookmarkStart w:id="1621" w:name="_Toc453764104"/>
        <w:bookmarkStart w:id="1622" w:name="_Toc453764463"/>
        <w:bookmarkStart w:id="1623" w:name="_Toc453764656"/>
        <w:bookmarkStart w:id="1624" w:name="_Toc453764860"/>
        <w:bookmarkStart w:id="1625" w:name="_Toc453765121"/>
        <w:bookmarkStart w:id="1626" w:name="_Toc453765569"/>
        <w:bookmarkStart w:id="1627" w:name="_Toc453766012"/>
        <w:bookmarkStart w:id="1628" w:name="_Toc453767274"/>
        <w:bookmarkStart w:id="1629" w:name="_Toc453767498"/>
        <w:bookmarkStart w:id="1630" w:name="_Toc453767722"/>
        <w:bookmarkStart w:id="1631" w:name="_Toc453767947"/>
        <w:bookmarkStart w:id="1632" w:name="_Toc453768170"/>
        <w:bookmarkStart w:id="1633" w:name="_Toc453785850"/>
        <w:bookmarkStart w:id="1634" w:name="_Toc453786364"/>
        <w:bookmarkStart w:id="1635" w:name="_Toc454220833"/>
        <w:bookmarkStart w:id="1636" w:name="_Toc454274343"/>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del>
    </w:p>
    <w:p w:rsidR="00C0594E" w:rsidDel="00B1717F" w:rsidRDefault="00B706A9">
      <w:pPr>
        <w:pStyle w:val="Heading1"/>
        <w:rPr>
          <w:del w:id="1637" w:author="Meir Kalter" w:date="2016-06-14T08:48:00Z"/>
          <w:noProof/>
        </w:rPr>
        <w:pPrChange w:id="1638" w:author="Meir Kalter" w:date="2016-06-15T15:12:00Z">
          <w:pPr>
            <w:pStyle w:val="TOC51"/>
            <w:numPr>
              <w:numId w:val="12"/>
            </w:numPr>
            <w:ind w:left="183" w:hanging="183"/>
          </w:pPr>
        </w:pPrChange>
      </w:pPr>
      <w:del w:id="1639" w:author="Meir Kalter" w:date="2016-06-14T08:48:00Z">
        <w:r w:rsidDel="00B1717F">
          <w:rPr>
            <w:noProof/>
          </w:rPr>
          <w:delText xml:space="preserve">Gui </w:delText>
        </w:r>
        <w:r w:rsidDel="00B1717F">
          <w:rPr>
            <w:noProof/>
          </w:rPr>
          <w:tab/>
          <w:delText>14</w:delText>
        </w:r>
        <w:bookmarkStart w:id="1640" w:name="_Toc453680945"/>
        <w:bookmarkStart w:id="1641" w:name="_Toc453681101"/>
        <w:bookmarkStart w:id="1642" w:name="_Toc453681250"/>
        <w:bookmarkStart w:id="1643" w:name="_Toc453681400"/>
        <w:bookmarkStart w:id="1644" w:name="_Toc453681548"/>
        <w:bookmarkStart w:id="1645" w:name="_Toc453681696"/>
        <w:bookmarkStart w:id="1646" w:name="_Toc453681841"/>
        <w:bookmarkStart w:id="1647" w:name="_Toc453763808"/>
        <w:bookmarkStart w:id="1648" w:name="_Toc453763957"/>
        <w:bookmarkStart w:id="1649" w:name="_Toc453764105"/>
        <w:bookmarkStart w:id="1650" w:name="_Toc453764464"/>
        <w:bookmarkStart w:id="1651" w:name="_Toc453764657"/>
        <w:bookmarkStart w:id="1652" w:name="_Toc453764861"/>
        <w:bookmarkStart w:id="1653" w:name="_Toc453765122"/>
        <w:bookmarkStart w:id="1654" w:name="_Toc453765570"/>
        <w:bookmarkStart w:id="1655" w:name="_Toc453766013"/>
        <w:bookmarkStart w:id="1656" w:name="_Toc453767275"/>
        <w:bookmarkStart w:id="1657" w:name="_Toc453767499"/>
        <w:bookmarkStart w:id="1658" w:name="_Toc453767723"/>
        <w:bookmarkStart w:id="1659" w:name="_Toc453767948"/>
        <w:bookmarkStart w:id="1660" w:name="_Toc453768171"/>
        <w:bookmarkStart w:id="1661" w:name="_Toc453785851"/>
        <w:bookmarkStart w:id="1662" w:name="_Toc453786365"/>
        <w:bookmarkStart w:id="1663" w:name="_Toc454220834"/>
        <w:bookmarkStart w:id="1664" w:name="_Toc454274344"/>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del>
    </w:p>
    <w:p w:rsidR="00C0594E" w:rsidDel="00B1717F" w:rsidRDefault="00B706A9">
      <w:pPr>
        <w:pStyle w:val="Heading1"/>
        <w:rPr>
          <w:del w:id="1665" w:author="Meir Kalter" w:date="2016-06-14T08:48:00Z"/>
          <w:noProof/>
        </w:rPr>
        <w:pPrChange w:id="1666" w:author="Meir Kalter" w:date="2016-06-15T15:12:00Z">
          <w:pPr>
            <w:pStyle w:val="TOC21"/>
            <w:numPr>
              <w:ilvl w:val="1"/>
              <w:numId w:val="4"/>
            </w:numPr>
            <w:ind w:left="673" w:hanging="453"/>
          </w:pPr>
        </w:pPrChange>
      </w:pPr>
      <w:del w:id="1667" w:author="Meir Kalter" w:date="2016-06-14T08:48:00Z">
        <w:r w:rsidDel="00B1717F">
          <w:rPr>
            <w:noProof/>
          </w:rPr>
          <w:delText>Parts view</w:delText>
        </w:r>
        <w:r w:rsidDel="00B1717F">
          <w:rPr>
            <w:noProof/>
          </w:rPr>
          <w:tab/>
          <w:delText>14</w:delText>
        </w:r>
        <w:bookmarkStart w:id="1668" w:name="_Toc453680946"/>
        <w:bookmarkStart w:id="1669" w:name="_Toc453681102"/>
        <w:bookmarkStart w:id="1670" w:name="_Toc453681251"/>
        <w:bookmarkStart w:id="1671" w:name="_Toc453681401"/>
        <w:bookmarkStart w:id="1672" w:name="_Toc453681549"/>
        <w:bookmarkStart w:id="1673" w:name="_Toc453681697"/>
        <w:bookmarkStart w:id="1674" w:name="_Toc453681842"/>
        <w:bookmarkStart w:id="1675" w:name="_Toc453763809"/>
        <w:bookmarkStart w:id="1676" w:name="_Toc453763958"/>
        <w:bookmarkStart w:id="1677" w:name="_Toc453764106"/>
        <w:bookmarkStart w:id="1678" w:name="_Toc453764465"/>
        <w:bookmarkStart w:id="1679" w:name="_Toc453764658"/>
        <w:bookmarkStart w:id="1680" w:name="_Toc453764862"/>
        <w:bookmarkStart w:id="1681" w:name="_Toc453765123"/>
        <w:bookmarkStart w:id="1682" w:name="_Toc453765571"/>
        <w:bookmarkStart w:id="1683" w:name="_Toc453766014"/>
        <w:bookmarkStart w:id="1684" w:name="_Toc453767276"/>
        <w:bookmarkStart w:id="1685" w:name="_Toc453767500"/>
        <w:bookmarkStart w:id="1686" w:name="_Toc453767724"/>
        <w:bookmarkStart w:id="1687" w:name="_Toc453767949"/>
        <w:bookmarkStart w:id="1688" w:name="_Toc453768172"/>
        <w:bookmarkStart w:id="1689" w:name="_Toc453785852"/>
        <w:bookmarkStart w:id="1690" w:name="_Toc453786366"/>
        <w:bookmarkStart w:id="1691" w:name="_Toc454220835"/>
        <w:bookmarkStart w:id="1692" w:name="_Toc454274345"/>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del>
    </w:p>
    <w:p w:rsidR="00C0594E" w:rsidDel="00B1717F" w:rsidRDefault="00B706A9">
      <w:pPr>
        <w:pStyle w:val="Heading1"/>
        <w:rPr>
          <w:del w:id="1693" w:author="Meir Kalter" w:date="2016-06-14T08:48:00Z"/>
          <w:noProof/>
        </w:rPr>
        <w:pPrChange w:id="1694" w:author="Meir Kalter" w:date="2016-06-15T15:12:00Z">
          <w:pPr>
            <w:pStyle w:val="TOC21"/>
            <w:numPr>
              <w:ilvl w:val="1"/>
              <w:numId w:val="4"/>
            </w:numPr>
            <w:ind w:left="673" w:hanging="453"/>
          </w:pPr>
        </w:pPrChange>
      </w:pPr>
      <w:del w:id="1695" w:author="Meir Kalter" w:date="2016-06-14T08:48:00Z">
        <w:r w:rsidDel="00B1717F">
          <w:rPr>
            <w:noProof/>
          </w:rPr>
          <w:delText>File types used in the simulator</w:delText>
        </w:r>
        <w:r w:rsidDel="00B1717F">
          <w:rPr>
            <w:noProof/>
          </w:rPr>
          <w:tab/>
          <w:delText>14</w:delText>
        </w:r>
        <w:bookmarkStart w:id="1696" w:name="_Toc453680947"/>
        <w:bookmarkStart w:id="1697" w:name="_Toc453681103"/>
        <w:bookmarkStart w:id="1698" w:name="_Toc453681252"/>
        <w:bookmarkStart w:id="1699" w:name="_Toc453681402"/>
        <w:bookmarkStart w:id="1700" w:name="_Toc453681550"/>
        <w:bookmarkStart w:id="1701" w:name="_Toc453681698"/>
        <w:bookmarkStart w:id="1702" w:name="_Toc453681843"/>
        <w:bookmarkStart w:id="1703" w:name="_Toc453763810"/>
        <w:bookmarkStart w:id="1704" w:name="_Toc453763959"/>
        <w:bookmarkStart w:id="1705" w:name="_Toc453764107"/>
        <w:bookmarkStart w:id="1706" w:name="_Toc453764466"/>
        <w:bookmarkStart w:id="1707" w:name="_Toc453764659"/>
        <w:bookmarkStart w:id="1708" w:name="_Toc453764863"/>
        <w:bookmarkStart w:id="1709" w:name="_Toc453765124"/>
        <w:bookmarkStart w:id="1710" w:name="_Toc453765572"/>
        <w:bookmarkStart w:id="1711" w:name="_Toc453766015"/>
        <w:bookmarkStart w:id="1712" w:name="_Toc453767277"/>
        <w:bookmarkStart w:id="1713" w:name="_Toc453767501"/>
        <w:bookmarkStart w:id="1714" w:name="_Toc453767725"/>
        <w:bookmarkStart w:id="1715" w:name="_Toc453767950"/>
        <w:bookmarkStart w:id="1716" w:name="_Toc453768173"/>
        <w:bookmarkStart w:id="1717" w:name="_Toc453785853"/>
        <w:bookmarkStart w:id="1718" w:name="_Toc453786367"/>
        <w:bookmarkStart w:id="1719" w:name="_Toc454220836"/>
        <w:bookmarkStart w:id="1720" w:name="_Toc454274346"/>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del>
    </w:p>
    <w:p w:rsidR="00C0594E" w:rsidDel="00B1717F" w:rsidRDefault="00B706A9">
      <w:pPr>
        <w:pStyle w:val="Heading1"/>
        <w:rPr>
          <w:del w:id="1721" w:author="Meir Kalter" w:date="2016-06-14T08:48:00Z"/>
          <w:noProof/>
        </w:rPr>
        <w:pPrChange w:id="1722" w:author="Meir Kalter" w:date="2016-06-15T15:12:00Z">
          <w:pPr>
            <w:pStyle w:val="TOC21"/>
            <w:numPr>
              <w:ilvl w:val="1"/>
              <w:numId w:val="4"/>
            </w:numPr>
            <w:ind w:left="673" w:hanging="453"/>
          </w:pPr>
        </w:pPrChange>
      </w:pPr>
      <w:del w:id="1723" w:author="Meir Kalter" w:date="2016-06-14T08:48:00Z">
        <w:r w:rsidDel="00B1717F">
          <w:rPr>
            <w:noProof/>
          </w:rPr>
          <w:delText>Optional files</w:delText>
        </w:r>
        <w:r w:rsidDel="00B1717F">
          <w:rPr>
            <w:noProof/>
          </w:rPr>
          <w:tab/>
          <w:delText>14</w:delText>
        </w:r>
        <w:bookmarkStart w:id="1724" w:name="_Toc453680948"/>
        <w:bookmarkStart w:id="1725" w:name="_Toc453681104"/>
        <w:bookmarkStart w:id="1726" w:name="_Toc453681253"/>
        <w:bookmarkStart w:id="1727" w:name="_Toc453681403"/>
        <w:bookmarkStart w:id="1728" w:name="_Toc453681551"/>
        <w:bookmarkStart w:id="1729" w:name="_Toc453681699"/>
        <w:bookmarkStart w:id="1730" w:name="_Toc453681844"/>
        <w:bookmarkStart w:id="1731" w:name="_Toc453763811"/>
        <w:bookmarkStart w:id="1732" w:name="_Toc453763960"/>
        <w:bookmarkStart w:id="1733" w:name="_Toc453764108"/>
        <w:bookmarkStart w:id="1734" w:name="_Toc453764467"/>
        <w:bookmarkStart w:id="1735" w:name="_Toc453764660"/>
        <w:bookmarkStart w:id="1736" w:name="_Toc453764864"/>
        <w:bookmarkStart w:id="1737" w:name="_Toc453765125"/>
        <w:bookmarkStart w:id="1738" w:name="_Toc453765573"/>
        <w:bookmarkStart w:id="1739" w:name="_Toc453766016"/>
        <w:bookmarkStart w:id="1740" w:name="_Toc453767278"/>
        <w:bookmarkStart w:id="1741" w:name="_Toc453767502"/>
        <w:bookmarkStart w:id="1742" w:name="_Toc453767726"/>
        <w:bookmarkStart w:id="1743" w:name="_Toc453767951"/>
        <w:bookmarkStart w:id="1744" w:name="_Toc453768174"/>
        <w:bookmarkStart w:id="1745" w:name="_Toc453785854"/>
        <w:bookmarkStart w:id="1746" w:name="_Toc453786368"/>
        <w:bookmarkStart w:id="1747" w:name="_Toc454220837"/>
        <w:bookmarkStart w:id="1748" w:name="_Toc454274347"/>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del>
    </w:p>
    <w:p w:rsidR="00C0594E" w:rsidDel="00B1717F" w:rsidRDefault="00B706A9">
      <w:pPr>
        <w:pStyle w:val="Heading1"/>
        <w:rPr>
          <w:del w:id="1749" w:author="Meir Kalter" w:date="2016-06-14T08:48:00Z"/>
          <w:noProof/>
        </w:rPr>
        <w:pPrChange w:id="1750" w:author="Meir Kalter" w:date="2016-06-15T15:12:00Z">
          <w:pPr>
            <w:pStyle w:val="TOC31"/>
            <w:numPr>
              <w:ilvl w:val="2"/>
              <w:numId w:val="4"/>
            </w:numPr>
            <w:ind w:left="1148" w:hanging="708"/>
          </w:pPr>
        </w:pPrChange>
      </w:pPr>
      <w:del w:id="1751" w:author="Meir Kalter" w:date="2016-06-14T08:48:00Z">
        <w:r w:rsidDel="00B1717F">
          <w:rPr>
            <w:noProof/>
          </w:rPr>
          <w:delText xml:space="preserve">ASM </w:delText>
        </w:r>
        <w:r w:rsidDel="00B1717F">
          <w:rPr>
            <w:noProof/>
          </w:rPr>
          <w:tab/>
          <w:delText>14</w:delText>
        </w:r>
        <w:bookmarkStart w:id="1752" w:name="_Toc453680949"/>
        <w:bookmarkStart w:id="1753" w:name="_Toc453681105"/>
        <w:bookmarkStart w:id="1754" w:name="_Toc453681254"/>
        <w:bookmarkStart w:id="1755" w:name="_Toc453681404"/>
        <w:bookmarkStart w:id="1756" w:name="_Toc453681552"/>
        <w:bookmarkStart w:id="1757" w:name="_Toc453681700"/>
        <w:bookmarkStart w:id="1758" w:name="_Toc453681845"/>
        <w:bookmarkStart w:id="1759" w:name="_Toc453763812"/>
        <w:bookmarkStart w:id="1760" w:name="_Toc453763961"/>
        <w:bookmarkStart w:id="1761" w:name="_Toc453764109"/>
        <w:bookmarkStart w:id="1762" w:name="_Toc453764468"/>
        <w:bookmarkStart w:id="1763" w:name="_Toc453764661"/>
        <w:bookmarkStart w:id="1764" w:name="_Toc453764865"/>
        <w:bookmarkStart w:id="1765" w:name="_Toc453765126"/>
        <w:bookmarkStart w:id="1766" w:name="_Toc453765574"/>
        <w:bookmarkStart w:id="1767" w:name="_Toc453766017"/>
        <w:bookmarkStart w:id="1768" w:name="_Toc453767279"/>
        <w:bookmarkStart w:id="1769" w:name="_Toc453767503"/>
        <w:bookmarkStart w:id="1770" w:name="_Toc453767727"/>
        <w:bookmarkStart w:id="1771" w:name="_Toc453767952"/>
        <w:bookmarkStart w:id="1772" w:name="_Toc453768175"/>
        <w:bookmarkStart w:id="1773" w:name="_Toc453785855"/>
        <w:bookmarkStart w:id="1774" w:name="_Toc453786369"/>
        <w:bookmarkStart w:id="1775" w:name="_Toc454220838"/>
        <w:bookmarkStart w:id="1776" w:name="_Toc454274348"/>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del>
    </w:p>
    <w:p w:rsidR="00C0594E" w:rsidDel="00B1717F" w:rsidRDefault="00B706A9">
      <w:pPr>
        <w:pStyle w:val="Heading1"/>
        <w:rPr>
          <w:del w:id="1777" w:author="Meir Kalter" w:date="2016-06-14T08:48:00Z"/>
          <w:noProof/>
        </w:rPr>
        <w:pPrChange w:id="1778" w:author="Meir Kalter" w:date="2016-06-15T15:12:00Z">
          <w:pPr>
            <w:pStyle w:val="TOC31"/>
            <w:numPr>
              <w:ilvl w:val="2"/>
              <w:numId w:val="13"/>
            </w:numPr>
            <w:ind w:left="996" w:hanging="556"/>
          </w:pPr>
        </w:pPrChange>
      </w:pPr>
      <w:del w:id="1779" w:author="Meir Kalter" w:date="2016-06-14T08:48:00Z">
        <w:r w:rsidDel="00B1717F">
          <w:rPr>
            <w:noProof/>
          </w:rPr>
          <w:delText xml:space="preserve">MEM </w:delText>
        </w:r>
        <w:r w:rsidDel="00B1717F">
          <w:rPr>
            <w:noProof/>
          </w:rPr>
          <w:tab/>
          <w:delText>14</w:delText>
        </w:r>
        <w:bookmarkStart w:id="1780" w:name="_Toc453680950"/>
        <w:bookmarkStart w:id="1781" w:name="_Toc453681106"/>
        <w:bookmarkStart w:id="1782" w:name="_Toc453681255"/>
        <w:bookmarkStart w:id="1783" w:name="_Toc453681405"/>
        <w:bookmarkStart w:id="1784" w:name="_Toc453681553"/>
        <w:bookmarkStart w:id="1785" w:name="_Toc453681701"/>
        <w:bookmarkStart w:id="1786" w:name="_Toc453681846"/>
        <w:bookmarkStart w:id="1787" w:name="_Toc453763813"/>
        <w:bookmarkStart w:id="1788" w:name="_Toc453763962"/>
        <w:bookmarkStart w:id="1789" w:name="_Toc453764110"/>
        <w:bookmarkStart w:id="1790" w:name="_Toc453764469"/>
        <w:bookmarkStart w:id="1791" w:name="_Toc453764662"/>
        <w:bookmarkStart w:id="1792" w:name="_Toc453764866"/>
        <w:bookmarkStart w:id="1793" w:name="_Toc453765127"/>
        <w:bookmarkStart w:id="1794" w:name="_Toc453765575"/>
        <w:bookmarkStart w:id="1795" w:name="_Toc453766018"/>
        <w:bookmarkStart w:id="1796" w:name="_Toc453767280"/>
        <w:bookmarkStart w:id="1797" w:name="_Toc453767504"/>
        <w:bookmarkStart w:id="1798" w:name="_Toc453767728"/>
        <w:bookmarkStart w:id="1799" w:name="_Toc453767953"/>
        <w:bookmarkStart w:id="1800" w:name="_Toc453768176"/>
        <w:bookmarkStart w:id="1801" w:name="_Toc453785856"/>
        <w:bookmarkStart w:id="1802" w:name="_Toc453786370"/>
        <w:bookmarkStart w:id="1803" w:name="_Toc454220839"/>
        <w:bookmarkStart w:id="1804" w:name="_Toc45427434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del>
    </w:p>
    <w:p w:rsidR="00C0594E" w:rsidDel="00B1717F" w:rsidRDefault="00B706A9">
      <w:pPr>
        <w:pStyle w:val="Heading1"/>
        <w:rPr>
          <w:del w:id="1805" w:author="Meir Kalter" w:date="2016-06-14T08:48:00Z"/>
          <w:noProof/>
        </w:rPr>
        <w:pPrChange w:id="1806" w:author="Meir Kalter" w:date="2016-06-15T15:12:00Z">
          <w:pPr>
            <w:pStyle w:val="TOC21"/>
            <w:numPr>
              <w:ilvl w:val="1"/>
              <w:numId w:val="14"/>
            </w:numPr>
            <w:ind w:left="673" w:hanging="453"/>
          </w:pPr>
        </w:pPrChange>
      </w:pPr>
      <w:del w:id="1807" w:author="Meir Kalter" w:date="2016-06-14T08:48:00Z">
        <w:r w:rsidDel="00B1717F">
          <w:rPr>
            <w:noProof/>
          </w:rPr>
          <w:delText>Editing/saving assembler</w:delText>
        </w:r>
        <w:r w:rsidDel="00B1717F">
          <w:rPr>
            <w:noProof/>
          </w:rPr>
          <w:tab/>
          <w:delText>14</w:delText>
        </w:r>
        <w:bookmarkStart w:id="1808" w:name="_Toc453680951"/>
        <w:bookmarkStart w:id="1809" w:name="_Toc453681107"/>
        <w:bookmarkStart w:id="1810" w:name="_Toc453681256"/>
        <w:bookmarkStart w:id="1811" w:name="_Toc453681406"/>
        <w:bookmarkStart w:id="1812" w:name="_Toc453681554"/>
        <w:bookmarkStart w:id="1813" w:name="_Toc453681702"/>
        <w:bookmarkStart w:id="1814" w:name="_Toc453681847"/>
        <w:bookmarkStart w:id="1815" w:name="_Toc453763814"/>
        <w:bookmarkStart w:id="1816" w:name="_Toc453763963"/>
        <w:bookmarkStart w:id="1817" w:name="_Toc453764111"/>
        <w:bookmarkStart w:id="1818" w:name="_Toc453764470"/>
        <w:bookmarkStart w:id="1819" w:name="_Toc453764663"/>
        <w:bookmarkStart w:id="1820" w:name="_Toc453764867"/>
        <w:bookmarkStart w:id="1821" w:name="_Toc453765128"/>
        <w:bookmarkStart w:id="1822" w:name="_Toc453765576"/>
        <w:bookmarkStart w:id="1823" w:name="_Toc453766019"/>
        <w:bookmarkStart w:id="1824" w:name="_Toc453767281"/>
        <w:bookmarkStart w:id="1825" w:name="_Toc453767505"/>
        <w:bookmarkStart w:id="1826" w:name="_Toc453767729"/>
        <w:bookmarkStart w:id="1827" w:name="_Toc453767954"/>
        <w:bookmarkStart w:id="1828" w:name="_Toc453768177"/>
        <w:bookmarkStart w:id="1829" w:name="_Toc453785857"/>
        <w:bookmarkStart w:id="1830" w:name="_Toc453786371"/>
        <w:bookmarkStart w:id="1831" w:name="_Toc454220840"/>
        <w:bookmarkStart w:id="1832" w:name="_Toc454274350"/>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del>
    </w:p>
    <w:p w:rsidR="00C0594E" w:rsidDel="00B1717F" w:rsidRDefault="00B706A9">
      <w:pPr>
        <w:pStyle w:val="Heading1"/>
        <w:rPr>
          <w:del w:id="1833" w:author="Meir Kalter" w:date="2016-06-14T08:48:00Z"/>
          <w:noProof/>
        </w:rPr>
        <w:pPrChange w:id="1834" w:author="Meir Kalter" w:date="2016-06-15T15:12:00Z">
          <w:pPr>
            <w:pStyle w:val="TOC21"/>
            <w:numPr>
              <w:ilvl w:val="1"/>
              <w:numId w:val="4"/>
            </w:numPr>
            <w:ind w:left="673" w:hanging="453"/>
          </w:pPr>
        </w:pPrChange>
      </w:pPr>
      <w:del w:id="1835" w:author="Meir Kalter" w:date="2016-06-14T08:48:00Z">
        <w:r w:rsidDel="00B1717F">
          <w:rPr>
            <w:noProof/>
          </w:rPr>
          <w:delText>Open assembler file</w:delText>
        </w:r>
        <w:r w:rsidDel="00B1717F">
          <w:rPr>
            <w:noProof/>
          </w:rPr>
          <w:tab/>
          <w:delText>14</w:delText>
        </w:r>
        <w:bookmarkStart w:id="1836" w:name="_Toc453680952"/>
        <w:bookmarkStart w:id="1837" w:name="_Toc453681108"/>
        <w:bookmarkStart w:id="1838" w:name="_Toc453681257"/>
        <w:bookmarkStart w:id="1839" w:name="_Toc453681407"/>
        <w:bookmarkStart w:id="1840" w:name="_Toc453681555"/>
        <w:bookmarkStart w:id="1841" w:name="_Toc453681703"/>
        <w:bookmarkStart w:id="1842" w:name="_Toc453681848"/>
        <w:bookmarkStart w:id="1843" w:name="_Toc453763815"/>
        <w:bookmarkStart w:id="1844" w:name="_Toc453763964"/>
        <w:bookmarkStart w:id="1845" w:name="_Toc453764112"/>
        <w:bookmarkStart w:id="1846" w:name="_Toc453764471"/>
        <w:bookmarkStart w:id="1847" w:name="_Toc453764664"/>
        <w:bookmarkStart w:id="1848" w:name="_Toc453764868"/>
        <w:bookmarkStart w:id="1849" w:name="_Toc453765129"/>
        <w:bookmarkStart w:id="1850" w:name="_Toc453765577"/>
        <w:bookmarkStart w:id="1851" w:name="_Toc453766020"/>
        <w:bookmarkStart w:id="1852" w:name="_Toc453767282"/>
        <w:bookmarkStart w:id="1853" w:name="_Toc453767506"/>
        <w:bookmarkStart w:id="1854" w:name="_Toc453767730"/>
        <w:bookmarkStart w:id="1855" w:name="_Toc453767955"/>
        <w:bookmarkStart w:id="1856" w:name="_Toc453768178"/>
        <w:bookmarkStart w:id="1857" w:name="_Toc453785858"/>
        <w:bookmarkStart w:id="1858" w:name="_Toc453786372"/>
        <w:bookmarkStart w:id="1859" w:name="_Toc454220841"/>
        <w:bookmarkStart w:id="1860" w:name="_Toc454274351"/>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del>
    </w:p>
    <w:p w:rsidR="00C0594E" w:rsidDel="00B1717F" w:rsidRDefault="00B706A9">
      <w:pPr>
        <w:pStyle w:val="Heading1"/>
        <w:rPr>
          <w:del w:id="1861" w:author="Meir Kalter" w:date="2016-06-14T08:48:00Z"/>
          <w:noProof/>
        </w:rPr>
        <w:pPrChange w:id="1862" w:author="Meir Kalter" w:date="2016-06-15T15:12:00Z">
          <w:pPr>
            <w:pStyle w:val="TOC21"/>
            <w:numPr>
              <w:ilvl w:val="1"/>
              <w:numId w:val="4"/>
            </w:numPr>
            <w:ind w:left="673" w:hanging="453"/>
          </w:pPr>
        </w:pPrChange>
      </w:pPr>
      <w:del w:id="1863" w:author="Meir Kalter" w:date="2016-06-14T08:48:00Z">
        <w:r w:rsidDel="00B1717F">
          <w:rPr>
            <w:noProof/>
          </w:rPr>
          <w:delText>Save assembler file</w:delText>
        </w:r>
        <w:r w:rsidDel="00B1717F">
          <w:rPr>
            <w:noProof/>
          </w:rPr>
          <w:tab/>
          <w:delText>15</w:delText>
        </w:r>
        <w:bookmarkStart w:id="1864" w:name="_Toc453680953"/>
        <w:bookmarkStart w:id="1865" w:name="_Toc453681109"/>
        <w:bookmarkStart w:id="1866" w:name="_Toc453681258"/>
        <w:bookmarkStart w:id="1867" w:name="_Toc453681408"/>
        <w:bookmarkStart w:id="1868" w:name="_Toc453681556"/>
        <w:bookmarkStart w:id="1869" w:name="_Toc453681704"/>
        <w:bookmarkStart w:id="1870" w:name="_Toc453681849"/>
        <w:bookmarkStart w:id="1871" w:name="_Toc453763816"/>
        <w:bookmarkStart w:id="1872" w:name="_Toc453763965"/>
        <w:bookmarkStart w:id="1873" w:name="_Toc453764113"/>
        <w:bookmarkStart w:id="1874" w:name="_Toc453764472"/>
        <w:bookmarkStart w:id="1875" w:name="_Toc453764665"/>
        <w:bookmarkStart w:id="1876" w:name="_Toc453764869"/>
        <w:bookmarkStart w:id="1877" w:name="_Toc453765130"/>
        <w:bookmarkStart w:id="1878" w:name="_Toc453765578"/>
        <w:bookmarkStart w:id="1879" w:name="_Toc453766021"/>
        <w:bookmarkStart w:id="1880" w:name="_Toc453767283"/>
        <w:bookmarkStart w:id="1881" w:name="_Toc453767507"/>
        <w:bookmarkStart w:id="1882" w:name="_Toc453767731"/>
        <w:bookmarkStart w:id="1883" w:name="_Toc453767956"/>
        <w:bookmarkStart w:id="1884" w:name="_Toc453768179"/>
        <w:bookmarkStart w:id="1885" w:name="_Toc453785859"/>
        <w:bookmarkStart w:id="1886" w:name="_Toc453786373"/>
        <w:bookmarkStart w:id="1887" w:name="_Toc454220842"/>
        <w:bookmarkStart w:id="1888" w:name="_Toc454274352"/>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del>
    </w:p>
    <w:p w:rsidR="00C0594E" w:rsidDel="00B1717F" w:rsidRDefault="00B706A9">
      <w:pPr>
        <w:pStyle w:val="Heading1"/>
        <w:rPr>
          <w:del w:id="1889" w:author="Meir Kalter" w:date="2016-06-14T08:48:00Z"/>
          <w:noProof/>
        </w:rPr>
        <w:pPrChange w:id="1890" w:author="Meir Kalter" w:date="2016-06-15T15:12:00Z">
          <w:pPr>
            <w:pStyle w:val="TOC31"/>
            <w:numPr>
              <w:ilvl w:val="2"/>
              <w:numId w:val="13"/>
            </w:numPr>
            <w:ind w:left="996" w:hanging="556"/>
          </w:pPr>
        </w:pPrChange>
      </w:pPr>
      <w:del w:id="1891" w:author="Meir Kalter" w:date="2016-06-14T08:48:00Z">
        <w:r w:rsidDel="00B1717F">
          <w:rPr>
            <w:noProof/>
          </w:rPr>
          <w:delText xml:space="preserve">Save file flow: </w:delText>
        </w:r>
        <w:r w:rsidDel="00B1717F">
          <w:rPr>
            <w:noProof/>
          </w:rPr>
          <w:tab/>
          <w:delText>15</w:delText>
        </w:r>
        <w:bookmarkStart w:id="1892" w:name="_Toc453680954"/>
        <w:bookmarkStart w:id="1893" w:name="_Toc453681110"/>
        <w:bookmarkStart w:id="1894" w:name="_Toc453681259"/>
        <w:bookmarkStart w:id="1895" w:name="_Toc453681409"/>
        <w:bookmarkStart w:id="1896" w:name="_Toc453681557"/>
        <w:bookmarkStart w:id="1897" w:name="_Toc453681705"/>
        <w:bookmarkStart w:id="1898" w:name="_Toc453681850"/>
        <w:bookmarkStart w:id="1899" w:name="_Toc453763817"/>
        <w:bookmarkStart w:id="1900" w:name="_Toc453763966"/>
        <w:bookmarkStart w:id="1901" w:name="_Toc453764114"/>
        <w:bookmarkStart w:id="1902" w:name="_Toc453764473"/>
        <w:bookmarkStart w:id="1903" w:name="_Toc453764666"/>
        <w:bookmarkStart w:id="1904" w:name="_Toc453764870"/>
        <w:bookmarkStart w:id="1905" w:name="_Toc453765131"/>
        <w:bookmarkStart w:id="1906" w:name="_Toc453765579"/>
        <w:bookmarkStart w:id="1907" w:name="_Toc453766022"/>
        <w:bookmarkStart w:id="1908" w:name="_Toc453767284"/>
        <w:bookmarkStart w:id="1909" w:name="_Toc453767508"/>
        <w:bookmarkStart w:id="1910" w:name="_Toc453767732"/>
        <w:bookmarkStart w:id="1911" w:name="_Toc453767957"/>
        <w:bookmarkStart w:id="1912" w:name="_Toc453768180"/>
        <w:bookmarkStart w:id="1913" w:name="_Toc453785860"/>
        <w:bookmarkStart w:id="1914" w:name="_Toc453786374"/>
        <w:bookmarkStart w:id="1915" w:name="_Toc454220843"/>
        <w:bookmarkStart w:id="1916" w:name="_Toc454274353"/>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del>
    </w:p>
    <w:p w:rsidR="00C0594E" w:rsidDel="00B1717F" w:rsidRDefault="00B706A9">
      <w:pPr>
        <w:pStyle w:val="Heading1"/>
        <w:rPr>
          <w:del w:id="1917" w:author="Meir Kalter" w:date="2016-06-14T08:48:00Z"/>
          <w:noProof/>
        </w:rPr>
        <w:pPrChange w:id="1918" w:author="Meir Kalter" w:date="2016-06-15T15:12:00Z">
          <w:pPr>
            <w:pStyle w:val="TOC21"/>
            <w:numPr>
              <w:ilvl w:val="1"/>
              <w:numId w:val="4"/>
            </w:numPr>
            <w:ind w:left="673" w:hanging="453"/>
          </w:pPr>
        </w:pPrChange>
      </w:pPr>
      <w:del w:id="1919" w:author="Meir Kalter" w:date="2016-06-14T08:48:00Z">
        <w:r w:rsidDel="00B1717F">
          <w:rPr>
            <w:noProof/>
          </w:rPr>
          <w:delText>Memory view</w:delText>
        </w:r>
        <w:r w:rsidDel="00B1717F">
          <w:rPr>
            <w:noProof/>
          </w:rPr>
          <w:tab/>
          <w:delText>18</w:delText>
        </w:r>
        <w:bookmarkStart w:id="1920" w:name="_Toc453680955"/>
        <w:bookmarkStart w:id="1921" w:name="_Toc453681111"/>
        <w:bookmarkStart w:id="1922" w:name="_Toc453681260"/>
        <w:bookmarkStart w:id="1923" w:name="_Toc453681410"/>
        <w:bookmarkStart w:id="1924" w:name="_Toc453681558"/>
        <w:bookmarkStart w:id="1925" w:name="_Toc453681706"/>
        <w:bookmarkStart w:id="1926" w:name="_Toc453681851"/>
        <w:bookmarkStart w:id="1927" w:name="_Toc453763818"/>
        <w:bookmarkStart w:id="1928" w:name="_Toc453763967"/>
        <w:bookmarkStart w:id="1929" w:name="_Toc453764115"/>
        <w:bookmarkStart w:id="1930" w:name="_Toc453764474"/>
        <w:bookmarkStart w:id="1931" w:name="_Toc453764667"/>
        <w:bookmarkStart w:id="1932" w:name="_Toc453764871"/>
        <w:bookmarkStart w:id="1933" w:name="_Toc453765132"/>
        <w:bookmarkStart w:id="1934" w:name="_Toc453765580"/>
        <w:bookmarkStart w:id="1935" w:name="_Toc453766023"/>
        <w:bookmarkStart w:id="1936" w:name="_Toc453767285"/>
        <w:bookmarkStart w:id="1937" w:name="_Toc453767509"/>
        <w:bookmarkStart w:id="1938" w:name="_Toc453767733"/>
        <w:bookmarkStart w:id="1939" w:name="_Toc453767958"/>
        <w:bookmarkStart w:id="1940" w:name="_Toc453768181"/>
        <w:bookmarkStart w:id="1941" w:name="_Toc453785861"/>
        <w:bookmarkStart w:id="1942" w:name="_Toc453786375"/>
        <w:bookmarkStart w:id="1943" w:name="_Toc454220844"/>
        <w:bookmarkStart w:id="1944" w:name="_Toc454274354"/>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del>
    </w:p>
    <w:p w:rsidR="00C0594E" w:rsidDel="00B1717F" w:rsidRDefault="00B706A9">
      <w:pPr>
        <w:pStyle w:val="Heading1"/>
        <w:rPr>
          <w:del w:id="1945" w:author="Meir Kalter" w:date="2016-06-14T08:48:00Z"/>
          <w:noProof/>
        </w:rPr>
        <w:pPrChange w:id="1946" w:author="Meir Kalter" w:date="2016-06-15T15:12:00Z">
          <w:pPr>
            <w:pStyle w:val="TOC31"/>
            <w:numPr>
              <w:ilvl w:val="2"/>
              <w:numId w:val="4"/>
            </w:numPr>
            <w:ind w:left="1148" w:hanging="708"/>
          </w:pPr>
        </w:pPrChange>
      </w:pPr>
      <w:del w:id="1947" w:author="Meir Kalter" w:date="2016-06-14T08:48:00Z">
        <w:r w:rsidDel="00B1717F">
          <w:rPr>
            <w:noProof/>
          </w:rPr>
          <w:delText>Memory</w:delText>
        </w:r>
        <w:r w:rsidDel="00B1717F">
          <w:rPr>
            <w:noProof/>
          </w:rPr>
          <w:tab/>
          <w:delText>18</w:delText>
        </w:r>
        <w:bookmarkStart w:id="1948" w:name="_Toc453680956"/>
        <w:bookmarkStart w:id="1949" w:name="_Toc453681112"/>
        <w:bookmarkStart w:id="1950" w:name="_Toc453681261"/>
        <w:bookmarkStart w:id="1951" w:name="_Toc453681411"/>
        <w:bookmarkStart w:id="1952" w:name="_Toc453681559"/>
        <w:bookmarkStart w:id="1953" w:name="_Toc453681707"/>
        <w:bookmarkStart w:id="1954" w:name="_Toc453681852"/>
        <w:bookmarkStart w:id="1955" w:name="_Toc453763819"/>
        <w:bookmarkStart w:id="1956" w:name="_Toc453763968"/>
        <w:bookmarkStart w:id="1957" w:name="_Toc453764116"/>
        <w:bookmarkStart w:id="1958" w:name="_Toc453764475"/>
        <w:bookmarkStart w:id="1959" w:name="_Toc453764668"/>
        <w:bookmarkStart w:id="1960" w:name="_Toc453764872"/>
        <w:bookmarkStart w:id="1961" w:name="_Toc453765133"/>
        <w:bookmarkStart w:id="1962" w:name="_Toc453765581"/>
        <w:bookmarkStart w:id="1963" w:name="_Toc453766024"/>
        <w:bookmarkStart w:id="1964" w:name="_Toc453767286"/>
        <w:bookmarkStart w:id="1965" w:name="_Toc453767510"/>
        <w:bookmarkStart w:id="1966" w:name="_Toc453767734"/>
        <w:bookmarkStart w:id="1967" w:name="_Toc453767959"/>
        <w:bookmarkStart w:id="1968" w:name="_Toc453768182"/>
        <w:bookmarkStart w:id="1969" w:name="_Toc453785862"/>
        <w:bookmarkStart w:id="1970" w:name="_Toc453786376"/>
        <w:bookmarkStart w:id="1971" w:name="_Toc454220845"/>
        <w:bookmarkStart w:id="1972" w:name="_Toc454274355"/>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del>
    </w:p>
    <w:p w:rsidR="00C0594E" w:rsidDel="00B1717F" w:rsidRDefault="00B706A9">
      <w:pPr>
        <w:pStyle w:val="Heading1"/>
        <w:rPr>
          <w:del w:id="1973" w:author="Meir Kalter" w:date="2016-06-14T08:48:00Z"/>
          <w:noProof/>
        </w:rPr>
        <w:pPrChange w:id="1974" w:author="Meir Kalter" w:date="2016-06-15T15:12:00Z">
          <w:pPr>
            <w:pStyle w:val="TOC31"/>
            <w:numPr>
              <w:ilvl w:val="2"/>
              <w:numId w:val="4"/>
            </w:numPr>
            <w:ind w:left="1148" w:hanging="708"/>
          </w:pPr>
        </w:pPrChange>
      </w:pPr>
      <w:del w:id="1975" w:author="Meir Kalter" w:date="2016-06-14T08:48:00Z">
        <w:r w:rsidDel="00B1717F">
          <w:rPr>
            <w:noProof/>
          </w:rPr>
          <w:delText>Instruction cpu</w:delText>
        </w:r>
        <w:r w:rsidDel="00B1717F">
          <w:rPr>
            <w:noProof/>
          </w:rPr>
          <w:tab/>
          <w:delText>18</w:delText>
        </w:r>
        <w:bookmarkStart w:id="1976" w:name="_Toc453680957"/>
        <w:bookmarkStart w:id="1977" w:name="_Toc453681113"/>
        <w:bookmarkStart w:id="1978" w:name="_Toc453681262"/>
        <w:bookmarkStart w:id="1979" w:name="_Toc453681412"/>
        <w:bookmarkStart w:id="1980" w:name="_Toc453681560"/>
        <w:bookmarkStart w:id="1981" w:name="_Toc453681708"/>
        <w:bookmarkStart w:id="1982" w:name="_Toc453681853"/>
        <w:bookmarkStart w:id="1983" w:name="_Toc453763820"/>
        <w:bookmarkStart w:id="1984" w:name="_Toc453763969"/>
        <w:bookmarkStart w:id="1985" w:name="_Toc453764117"/>
        <w:bookmarkStart w:id="1986" w:name="_Toc453764476"/>
        <w:bookmarkStart w:id="1987" w:name="_Toc453764669"/>
        <w:bookmarkStart w:id="1988" w:name="_Toc453764873"/>
        <w:bookmarkStart w:id="1989" w:name="_Toc453765134"/>
        <w:bookmarkStart w:id="1990" w:name="_Toc453765582"/>
        <w:bookmarkStart w:id="1991" w:name="_Toc453766025"/>
        <w:bookmarkStart w:id="1992" w:name="_Toc453767287"/>
        <w:bookmarkStart w:id="1993" w:name="_Toc453767511"/>
        <w:bookmarkStart w:id="1994" w:name="_Toc453767735"/>
        <w:bookmarkStart w:id="1995" w:name="_Toc453767960"/>
        <w:bookmarkStart w:id="1996" w:name="_Toc453768183"/>
        <w:bookmarkStart w:id="1997" w:name="_Toc453785863"/>
        <w:bookmarkStart w:id="1998" w:name="_Toc453786377"/>
        <w:bookmarkStart w:id="1999" w:name="_Toc454220846"/>
        <w:bookmarkStart w:id="2000" w:name="_Toc454274356"/>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del>
    </w:p>
    <w:p w:rsidR="00C0594E" w:rsidDel="00B1717F" w:rsidRDefault="00B706A9">
      <w:pPr>
        <w:pStyle w:val="Heading1"/>
        <w:rPr>
          <w:del w:id="2001" w:author="Meir Kalter" w:date="2016-06-14T08:48:00Z"/>
          <w:noProof/>
        </w:rPr>
        <w:pPrChange w:id="2002" w:author="Meir Kalter" w:date="2016-06-15T15:12:00Z">
          <w:pPr>
            <w:pStyle w:val="TOC31"/>
            <w:numPr>
              <w:ilvl w:val="2"/>
              <w:numId w:val="4"/>
            </w:numPr>
            <w:ind w:left="1148" w:hanging="708"/>
          </w:pPr>
        </w:pPrChange>
      </w:pPr>
      <w:del w:id="2003" w:author="Meir Kalter" w:date="2016-06-14T08:48:00Z">
        <w:r w:rsidDel="00B1717F">
          <w:rPr>
            <w:noProof/>
          </w:rPr>
          <w:delText>Stack</w:delText>
        </w:r>
        <w:r w:rsidDel="00B1717F">
          <w:rPr>
            <w:noProof/>
          </w:rPr>
          <w:tab/>
          <w:delText>18</w:delText>
        </w:r>
        <w:bookmarkStart w:id="2004" w:name="_Toc453680958"/>
        <w:bookmarkStart w:id="2005" w:name="_Toc453681114"/>
        <w:bookmarkStart w:id="2006" w:name="_Toc453681263"/>
        <w:bookmarkStart w:id="2007" w:name="_Toc453681413"/>
        <w:bookmarkStart w:id="2008" w:name="_Toc453681561"/>
        <w:bookmarkStart w:id="2009" w:name="_Toc453681709"/>
        <w:bookmarkStart w:id="2010" w:name="_Toc453681854"/>
        <w:bookmarkStart w:id="2011" w:name="_Toc453763821"/>
        <w:bookmarkStart w:id="2012" w:name="_Toc453763970"/>
        <w:bookmarkStart w:id="2013" w:name="_Toc453764118"/>
        <w:bookmarkStart w:id="2014" w:name="_Toc453764477"/>
        <w:bookmarkStart w:id="2015" w:name="_Toc453764670"/>
        <w:bookmarkStart w:id="2016" w:name="_Toc453764874"/>
        <w:bookmarkStart w:id="2017" w:name="_Toc453765135"/>
        <w:bookmarkStart w:id="2018" w:name="_Toc453765583"/>
        <w:bookmarkStart w:id="2019" w:name="_Toc453766026"/>
        <w:bookmarkStart w:id="2020" w:name="_Toc453767288"/>
        <w:bookmarkStart w:id="2021" w:name="_Toc453767512"/>
        <w:bookmarkStart w:id="2022" w:name="_Toc453767736"/>
        <w:bookmarkStart w:id="2023" w:name="_Toc453767961"/>
        <w:bookmarkStart w:id="2024" w:name="_Toc453768184"/>
        <w:bookmarkStart w:id="2025" w:name="_Toc453785864"/>
        <w:bookmarkStart w:id="2026" w:name="_Toc453786378"/>
        <w:bookmarkStart w:id="2027" w:name="_Toc454220847"/>
        <w:bookmarkStart w:id="2028" w:name="_Toc454274357"/>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del>
    </w:p>
    <w:p w:rsidR="00C0594E" w:rsidDel="00B1717F" w:rsidRDefault="00B706A9">
      <w:pPr>
        <w:pStyle w:val="Heading1"/>
        <w:rPr>
          <w:del w:id="2029" w:author="Meir Kalter" w:date="2016-06-14T08:48:00Z"/>
          <w:noProof/>
        </w:rPr>
        <w:pPrChange w:id="2030" w:author="Meir Kalter" w:date="2016-06-15T15:12:00Z">
          <w:pPr>
            <w:pStyle w:val="TOC21"/>
            <w:numPr>
              <w:ilvl w:val="1"/>
              <w:numId w:val="4"/>
            </w:numPr>
            <w:ind w:left="673" w:hanging="453"/>
          </w:pPr>
        </w:pPrChange>
      </w:pPr>
      <w:del w:id="2031" w:author="Meir Kalter" w:date="2016-06-14T08:48:00Z">
        <w:r w:rsidDel="00B1717F">
          <w:rPr>
            <w:noProof/>
          </w:rPr>
          <w:delText>Seven segment display</w:delText>
        </w:r>
        <w:r w:rsidDel="00B1717F">
          <w:rPr>
            <w:noProof/>
          </w:rPr>
          <w:tab/>
          <w:delText>18</w:delText>
        </w:r>
        <w:bookmarkStart w:id="2032" w:name="_Toc453680959"/>
        <w:bookmarkStart w:id="2033" w:name="_Toc453681115"/>
        <w:bookmarkStart w:id="2034" w:name="_Toc453681264"/>
        <w:bookmarkStart w:id="2035" w:name="_Toc453681414"/>
        <w:bookmarkStart w:id="2036" w:name="_Toc453681562"/>
        <w:bookmarkStart w:id="2037" w:name="_Toc453681710"/>
        <w:bookmarkStart w:id="2038" w:name="_Toc453681855"/>
        <w:bookmarkStart w:id="2039" w:name="_Toc453763822"/>
        <w:bookmarkStart w:id="2040" w:name="_Toc453763971"/>
        <w:bookmarkStart w:id="2041" w:name="_Toc453764119"/>
        <w:bookmarkStart w:id="2042" w:name="_Toc453764478"/>
        <w:bookmarkStart w:id="2043" w:name="_Toc453764671"/>
        <w:bookmarkStart w:id="2044" w:name="_Toc453764875"/>
        <w:bookmarkStart w:id="2045" w:name="_Toc453765136"/>
        <w:bookmarkStart w:id="2046" w:name="_Toc453765584"/>
        <w:bookmarkStart w:id="2047" w:name="_Toc453766027"/>
        <w:bookmarkStart w:id="2048" w:name="_Toc453767289"/>
        <w:bookmarkStart w:id="2049" w:name="_Toc453767513"/>
        <w:bookmarkStart w:id="2050" w:name="_Toc453767737"/>
        <w:bookmarkStart w:id="2051" w:name="_Toc453767962"/>
        <w:bookmarkStart w:id="2052" w:name="_Toc453768185"/>
        <w:bookmarkStart w:id="2053" w:name="_Toc453785865"/>
        <w:bookmarkStart w:id="2054" w:name="_Toc453786379"/>
        <w:bookmarkStart w:id="2055" w:name="_Toc454220848"/>
        <w:bookmarkStart w:id="2056" w:name="_Toc454274358"/>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del>
    </w:p>
    <w:p w:rsidR="00C0594E" w:rsidDel="00B1717F" w:rsidRDefault="00B706A9">
      <w:pPr>
        <w:pStyle w:val="Heading1"/>
        <w:rPr>
          <w:del w:id="2057" w:author="Meir Kalter" w:date="2016-06-14T08:48:00Z"/>
          <w:noProof/>
        </w:rPr>
        <w:pPrChange w:id="2058" w:author="Meir Kalter" w:date="2016-06-15T15:12:00Z">
          <w:pPr>
            <w:pStyle w:val="TOC21"/>
            <w:numPr>
              <w:ilvl w:val="1"/>
              <w:numId w:val="4"/>
            </w:numPr>
            <w:ind w:left="673" w:hanging="453"/>
          </w:pPr>
        </w:pPrChange>
      </w:pPr>
      <w:del w:id="2059" w:author="Meir Kalter" w:date="2016-06-14T08:48:00Z">
        <w:r w:rsidDel="00B1717F">
          <w:rPr>
            <w:noProof/>
          </w:rPr>
          <w:delText>Input battery of 8 switches</w:delText>
        </w:r>
        <w:r w:rsidDel="00B1717F">
          <w:rPr>
            <w:noProof/>
          </w:rPr>
          <w:tab/>
          <w:delText>19</w:delText>
        </w:r>
        <w:bookmarkStart w:id="2060" w:name="_Toc453680960"/>
        <w:bookmarkStart w:id="2061" w:name="_Toc453681116"/>
        <w:bookmarkStart w:id="2062" w:name="_Toc453681265"/>
        <w:bookmarkStart w:id="2063" w:name="_Toc453681415"/>
        <w:bookmarkStart w:id="2064" w:name="_Toc453681563"/>
        <w:bookmarkStart w:id="2065" w:name="_Toc453681711"/>
        <w:bookmarkStart w:id="2066" w:name="_Toc453681856"/>
        <w:bookmarkStart w:id="2067" w:name="_Toc453763823"/>
        <w:bookmarkStart w:id="2068" w:name="_Toc453763972"/>
        <w:bookmarkStart w:id="2069" w:name="_Toc453764120"/>
        <w:bookmarkStart w:id="2070" w:name="_Toc453764479"/>
        <w:bookmarkStart w:id="2071" w:name="_Toc453764672"/>
        <w:bookmarkStart w:id="2072" w:name="_Toc453764876"/>
        <w:bookmarkStart w:id="2073" w:name="_Toc453765137"/>
        <w:bookmarkStart w:id="2074" w:name="_Toc453765585"/>
        <w:bookmarkStart w:id="2075" w:name="_Toc453766028"/>
        <w:bookmarkStart w:id="2076" w:name="_Toc453767290"/>
        <w:bookmarkStart w:id="2077" w:name="_Toc453767514"/>
        <w:bookmarkStart w:id="2078" w:name="_Toc453767738"/>
        <w:bookmarkStart w:id="2079" w:name="_Toc453767963"/>
        <w:bookmarkStart w:id="2080" w:name="_Toc453768186"/>
        <w:bookmarkStart w:id="2081" w:name="_Toc453785866"/>
        <w:bookmarkStart w:id="2082" w:name="_Toc453786380"/>
        <w:bookmarkStart w:id="2083" w:name="_Toc454220849"/>
        <w:bookmarkStart w:id="2084" w:name="_Toc4542743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del>
    </w:p>
    <w:p w:rsidR="00C0594E" w:rsidDel="00B1717F" w:rsidRDefault="00B706A9">
      <w:pPr>
        <w:pStyle w:val="Heading1"/>
        <w:rPr>
          <w:del w:id="2085" w:author="Meir Kalter" w:date="2016-06-14T08:48:00Z"/>
          <w:noProof/>
        </w:rPr>
        <w:pPrChange w:id="2086" w:author="Meir Kalter" w:date="2016-06-15T15:12:00Z">
          <w:pPr>
            <w:pStyle w:val="TOC21"/>
            <w:numPr>
              <w:ilvl w:val="1"/>
              <w:numId w:val="15"/>
            </w:numPr>
            <w:ind w:left="673" w:hanging="453"/>
          </w:pPr>
        </w:pPrChange>
      </w:pPr>
      <w:del w:id="2087" w:author="Meir Kalter" w:date="2016-06-14T08:48:00Z">
        <w:r w:rsidDel="00B1717F">
          <w:rPr>
            <w:noProof/>
          </w:rPr>
          <w:delText>Toolbar</w:delText>
        </w:r>
        <w:r w:rsidDel="00B1717F">
          <w:rPr>
            <w:noProof/>
          </w:rPr>
          <w:tab/>
          <w:delText>20</w:delText>
        </w:r>
        <w:bookmarkStart w:id="2088" w:name="_Toc453680961"/>
        <w:bookmarkStart w:id="2089" w:name="_Toc453681117"/>
        <w:bookmarkStart w:id="2090" w:name="_Toc453681266"/>
        <w:bookmarkStart w:id="2091" w:name="_Toc453681416"/>
        <w:bookmarkStart w:id="2092" w:name="_Toc453681564"/>
        <w:bookmarkStart w:id="2093" w:name="_Toc453681712"/>
        <w:bookmarkStart w:id="2094" w:name="_Toc453681857"/>
        <w:bookmarkStart w:id="2095" w:name="_Toc453763824"/>
        <w:bookmarkStart w:id="2096" w:name="_Toc453763973"/>
        <w:bookmarkStart w:id="2097" w:name="_Toc453764121"/>
        <w:bookmarkStart w:id="2098" w:name="_Toc453764480"/>
        <w:bookmarkStart w:id="2099" w:name="_Toc453764673"/>
        <w:bookmarkStart w:id="2100" w:name="_Toc453764877"/>
        <w:bookmarkStart w:id="2101" w:name="_Toc453765138"/>
        <w:bookmarkStart w:id="2102" w:name="_Toc453765586"/>
        <w:bookmarkStart w:id="2103" w:name="_Toc453766029"/>
        <w:bookmarkStart w:id="2104" w:name="_Toc453767291"/>
        <w:bookmarkStart w:id="2105" w:name="_Toc453767515"/>
        <w:bookmarkStart w:id="2106" w:name="_Toc453767739"/>
        <w:bookmarkStart w:id="2107" w:name="_Toc453767964"/>
        <w:bookmarkStart w:id="2108" w:name="_Toc453768187"/>
        <w:bookmarkStart w:id="2109" w:name="_Toc453785867"/>
        <w:bookmarkStart w:id="2110" w:name="_Toc453786381"/>
        <w:bookmarkStart w:id="2111" w:name="_Toc454220850"/>
        <w:bookmarkStart w:id="2112" w:name="_Toc454274360"/>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del>
    </w:p>
    <w:p w:rsidR="00C0594E" w:rsidDel="00B1717F" w:rsidRDefault="00B706A9">
      <w:pPr>
        <w:pStyle w:val="Heading1"/>
        <w:rPr>
          <w:del w:id="2113" w:author="Meir Kalter" w:date="2016-06-14T08:48:00Z"/>
          <w:noProof/>
        </w:rPr>
        <w:pPrChange w:id="2114" w:author="Meir Kalter" w:date="2016-06-15T15:12:00Z">
          <w:pPr>
            <w:pStyle w:val="TOC21"/>
            <w:numPr>
              <w:ilvl w:val="1"/>
              <w:numId w:val="4"/>
            </w:numPr>
            <w:ind w:left="673" w:hanging="453"/>
          </w:pPr>
        </w:pPrChange>
      </w:pPr>
      <w:del w:id="2115" w:author="Meir Kalter" w:date="2016-06-14T08:48:00Z">
        <w:r w:rsidDel="00B1717F">
          <w:rPr>
            <w:noProof/>
          </w:rPr>
          <w:delText>Gui Menu</w:delText>
        </w:r>
        <w:r w:rsidDel="00B1717F">
          <w:rPr>
            <w:noProof/>
          </w:rPr>
          <w:tab/>
          <w:delText>21</w:delText>
        </w:r>
        <w:bookmarkStart w:id="2116" w:name="_Toc453680962"/>
        <w:bookmarkStart w:id="2117" w:name="_Toc453681118"/>
        <w:bookmarkStart w:id="2118" w:name="_Toc453681267"/>
        <w:bookmarkStart w:id="2119" w:name="_Toc453681417"/>
        <w:bookmarkStart w:id="2120" w:name="_Toc453681565"/>
        <w:bookmarkStart w:id="2121" w:name="_Toc453681713"/>
        <w:bookmarkStart w:id="2122" w:name="_Toc453681858"/>
        <w:bookmarkStart w:id="2123" w:name="_Toc453763825"/>
        <w:bookmarkStart w:id="2124" w:name="_Toc453763974"/>
        <w:bookmarkStart w:id="2125" w:name="_Toc453764122"/>
        <w:bookmarkStart w:id="2126" w:name="_Toc453764481"/>
        <w:bookmarkStart w:id="2127" w:name="_Toc453764674"/>
        <w:bookmarkStart w:id="2128" w:name="_Toc453764878"/>
        <w:bookmarkStart w:id="2129" w:name="_Toc453765139"/>
        <w:bookmarkStart w:id="2130" w:name="_Toc453765587"/>
        <w:bookmarkStart w:id="2131" w:name="_Toc453766030"/>
        <w:bookmarkStart w:id="2132" w:name="_Toc453767292"/>
        <w:bookmarkStart w:id="2133" w:name="_Toc453767516"/>
        <w:bookmarkStart w:id="2134" w:name="_Toc453767740"/>
        <w:bookmarkStart w:id="2135" w:name="_Toc453767965"/>
        <w:bookmarkStart w:id="2136" w:name="_Toc453768188"/>
        <w:bookmarkStart w:id="2137" w:name="_Toc453785868"/>
        <w:bookmarkStart w:id="2138" w:name="_Toc453786382"/>
        <w:bookmarkStart w:id="2139" w:name="_Toc454220851"/>
        <w:bookmarkStart w:id="2140" w:name="_Toc454274361"/>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del>
    </w:p>
    <w:p w:rsidR="00C0594E" w:rsidDel="00B1717F" w:rsidRDefault="00B706A9">
      <w:pPr>
        <w:pStyle w:val="Heading1"/>
        <w:rPr>
          <w:del w:id="2141" w:author="Meir Kalter" w:date="2016-06-14T08:48:00Z"/>
          <w:noProof/>
        </w:rPr>
        <w:pPrChange w:id="2142" w:author="Meir Kalter" w:date="2016-06-15T15:12:00Z">
          <w:pPr>
            <w:pStyle w:val="TOC51"/>
            <w:numPr>
              <w:numId w:val="16"/>
            </w:numPr>
            <w:ind w:left="183" w:hanging="183"/>
          </w:pPr>
        </w:pPrChange>
      </w:pPr>
      <w:del w:id="2143" w:author="Meir Kalter" w:date="2016-06-14T08:48:00Z">
        <w:r w:rsidDel="00B1717F">
          <w:rPr>
            <w:noProof/>
          </w:rPr>
          <w:delText>Gui behaviour</w:delText>
        </w:r>
        <w:r w:rsidDel="00B1717F">
          <w:rPr>
            <w:noProof/>
          </w:rPr>
          <w:tab/>
          <w:delText>21</w:delText>
        </w:r>
        <w:bookmarkStart w:id="2144" w:name="_Toc453680963"/>
        <w:bookmarkStart w:id="2145" w:name="_Toc453681119"/>
        <w:bookmarkStart w:id="2146" w:name="_Toc453681268"/>
        <w:bookmarkStart w:id="2147" w:name="_Toc453681418"/>
        <w:bookmarkStart w:id="2148" w:name="_Toc453681566"/>
        <w:bookmarkStart w:id="2149" w:name="_Toc453681714"/>
        <w:bookmarkStart w:id="2150" w:name="_Toc453681859"/>
        <w:bookmarkStart w:id="2151" w:name="_Toc453763826"/>
        <w:bookmarkStart w:id="2152" w:name="_Toc453763975"/>
        <w:bookmarkStart w:id="2153" w:name="_Toc453764123"/>
        <w:bookmarkStart w:id="2154" w:name="_Toc453764482"/>
        <w:bookmarkStart w:id="2155" w:name="_Toc453764675"/>
        <w:bookmarkStart w:id="2156" w:name="_Toc453764879"/>
        <w:bookmarkStart w:id="2157" w:name="_Toc453765140"/>
        <w:bookmarkStart w:id="2158" w:name="_Toc453765588"/>
        <w:bookmarkStart w:id="2159" w:name="_Toc453766031"/>
        <w:bookmarkStart w:id="2160" w:name="_Toc453767293"/>
        <w:bookmarkStart w:id="2161" w:name="_Toc453767517"/>
        <w:bookmarkStart w:id="2162" w:name="_Toc453767741"/>
        <w:bookmarkStart w:id="2163" w:name="_Toc453767966"/>
        <w:bookmarkStart w:id="2164" w:name="_Toc453768189"/>
        <w:bookmarkStart w:id="2165" w:name="_Toc453785869"/>
        <w:bookmarkStart w:id="2166" w:name="_Toc453786383"/>
        <w:bookmarkStart w:id="2167" w:name="_Toc454220852"/>
        <w:bookmarkStart w:id="2168" w:name="_Toc454274362"/>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del>
    </w:p>
    <w:p w:rsidR="00C0594E" w:rsidDel="00B1717F" w:rsidRDefault="00B706A9">
      <w:pPr>
        <w:pStyle w:val="Heading1"/>
        <w:rPr>
          <w:del w:id="2169" w:author="Meir Kalter" w:date="2016-06-14T08:48:00Z"/>
          <w:noProof/>
        </w:rPr>
        <w:pPrChange w:id="2170" w:author="Meir Kalter" w:date="2016-06-15T15:12:00Z">
          <w:pPr>
            <w:pStyle w:val="TOC51"/>
            <w:numPr>
              <w:numId w:val="4"/>
            </w:numPr>
            <w:ind w:left="183" w:hanging="183"/>
          </w:pPr>
        </w:pPrChange>
      </w:pPr>
      <w:del w:id="2171" w:author="Meir Kalter" w:date="2016-06-14T08:48:00Z">
        <w:r w:rsidDel="00B1717F">
          <w:rPr>
            <w:noProof/>
          </w:rPr>
          <w:delText>Debugger</w:delText>
        </w:r>
        <w:r w:rsidDel="00B1717F">
          <w:rPr>
            <w:noProof/>
          </w:rPr>
          <w:tab/>
          <w:delText>22</w:delText>
        </w:r>
        <w:bookmarkStart w:id="2172" w:name="_Toc453680964"/>
        <w:bookmarkStart w:id="2173" w:name="_Toc453681120"/>
        <w:bookmarkStart w:id="2174" w:name="_Toc453681269"/>
        <w:bookmarkStart w:id="2175" w:name="_Toc453681419"/>
        <w:bookmarkStart w:id="2176" w:name="_Toc453681567"/>
        <w:bookmarkStart w:id="2177" w:name="_Toc453681715"/>
        <w:bookmarkStart w:id="2178" w:name="_Toc453681860"/>
        <w:bookmarkStart w:id="2179" w:name="_Toc453763827"/>
        <w:bookmarkStart w:id="2180" w:name="_Toc453763976"/>
        <w:bookmarkStart w:id="2181" w:name="_Toc453764124"/>
        <w:bookmarkStart w:id="2182" w:name="_Toc453764483"/>
        <w:bookmarkStart w:id="2183" w:name="_Toc453764676"/>
        <w:bookmarkStart w:id="2184" w:name="_Toc453764880"/>
        <w:bookmarkStart w:id="2185" w:name="_Toc453765141"/>
        <w:bookmarkStart w:id="2186" w:name="_Toc453765589"/>
        <w:bookmarkStart w:id="2187" w:name="_Toc453766032"/>
        <w:bookmarkStart w:id="2188" w:name="_Toc453767294"/>
        <w:bookmarkStart w:id="2189" w:name="_Toc453767518"/>
        <w:bookmarkStart w:id="2190" w:name="_Toc453767742"/>
        <w:bookmarkStart w:id="2191" w:name="_Toc453767967"/>
        <w:bookmarkStart w:id="2192" w:name="_Toc453768190"/>
        <w:bookmarkStart w:id="2193" w:name="_Toc453785870"/>
        <w:bookmarkStart w:id="2194" w:name="_Toc453786384"/>
        <w:bookmarkStart w:id="2195" w:name="_Toc454220853"/>
        <w:bookmarkStart w:id="2196" w:name="_Toc454274363"/>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del>
    </w:p>
    <w:p w:rsidR="00C0594E" w:rsidDel="00B1717F" w:rsidRDefault="00B706A9">
      <w:pPr>
        <w:pStyle w:val="Heading1"/>
        <w:rPr>
          <w:del w:id="2197" w:author="Meir Kalter" w:date="2016-06-14T08:48:00Z"/>
          <w:noProof/>
        </w:rPr>
        <w:pPrChange w:id="2198" w:author="Meir Kalter" w:date="2016-06-15T15:12:00Z">
          <w:pPr>
            <w:pStyle w:val="TOC21"/>
            <w:numPr>
              <w:ilvl w:val="1"/>
              <w:numId w:val="4"/>
            </w:numPr>
            <w:ind w:left="673" w:hanging="453"/>
          </w:pPr>
        </w:pPrChange>
      </w:pPr>
      <w:del w:id="2199" w:author="Meir Kalter" w:date="2016-06-14T08:48:00Z">
        <w:r w:rsidDel="00B1717F">
          <w:rPr>
            <w:noProof/>
          </w:rPr>
          <w:delText>- Step Button</w:delText>
        </w:r>
        <w:r w:rsidDel="00B1717F">
          <w:rPr>
            <w:noProof/>
          </w:rPr>
          <w:tab/>
          <w:delText>22</w:delText>
        </w:r>
        <w:bookmarkStart w:id="2200" w:name="_Toc453680965"/>
        <w:bookmarkStart w:id="2201" w:name="_Toc453681121"/>
        <w:bookmarkStart w:id="2202" w:name="_Toc453681270"/>
        <w:bookmarkStart w:id="2203" w:name="_Toc453681420"/>
        <w:bookmarkStart w:id="2204" w:name="_Toc453681568"/>
        <w:bookmarkStart w:id="2205" w:name="_Toc453681716"/>
        <w:bookmarkStart w:id="2206" w:name="_Toc453681861"/>
        <w:bookmarkStart w:id="2207" w:name="_Toc453763828"/>
        <w:bookmarkStart w:id="2208" w:name="_Toc453763977"/>
        <w:bookmarkStart w:id="2209" w:name="_Toc453764125"/>
        <w:bookmarkStart w:id="2210" w:name="_Toc453764484"/>
        <w:bookmarkStart w:id="2211" w:name="_Toc453764677"/>
        <w:bookmarkStart w:id="2212" w:name="_Toc453764881"/>
        <w:bookmarkStart w:id="2213" w:name="_Toc453765142"/>
        <w:bookmarkStart w:id="2214" w:name="_Toc453765590"/>
        <w:bookmarkStart w:id="2215" w:name="_Toc453766033"/>
        <w:bookmarkStart w:id="2216" w:name="_Toc453767295"/>
        <w:bookmarkStart w:id="2217" w:name="_Toc453767519"/>
        <w:bookmarkStart w:id="2218" w:name="_Toc453767743"/>
        <w:bookmarkStart w:id="2219" w:name="_Toc453767968"/>
        <w:bookmarkStart w:id="2220" w:name="_Toc453768191"/>
        <w:bookmarkStart w:id="2221" w:name="_Toc453785871"/>
        <w:bookmarkStart w:id="2222" w:name="_Toc453786385"/>
        <w:bookmarkStart w:id="2223" w:name="_Toc454220854"/>
        <w:bookmarkStart w:id="2224" w:name="_Toc454274364"/>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del>
    </w:p>
    <w:p w:rsidR="00C0594E" w:rsidDel="00B1717F" w:rsidRDefault="00B706A9">
      <w:pPr>
        <w:pStyle w:val="Heading1"/>
        <w:rPr>
          <w:del w:id="2225" w:author="Meir Kalter" w:date="2016-06-14T08:48:00Z"/>
          <w:noProof/>
        </w:rPr>
        <w:pPrChange w:id="2226" w:author="Meir Kalter" w:date="2016-06-15T15:12:00Z">
          <w:pPr>
            <w:pStyle w:val="TOC21"/>
            <w:numPr>
              <w:ilvl w:val="1"/>
              <w:numId w:val="4"/>
            </w:numPr>
            <w:ind w:left="673" w:hanging="453"/>
          </w:pPr>
        </w:pPrChange>
      </w:pPr>
      <w:del w:id="2227" w:author="Meir Kalter" w:date="2016-06-14T08:48:00Z">
        <w:r w:rsidDel="00B1717F">
          <w:rPr>
            <w:noProof/>
          </w:rPr>
          <w:delText>- Breakpoint [Wasn’t part of the requirement]</w:delText>
        </w:r>
        <w:r w:rsidDel="00B1717F">
          <w:rPr>
            <w:noProof/>
          </w:rPr>
          <w:tab/>
          <w:delText>22</w:delText>
        </w:r>
        <w:bookmarkStart w:id="2228" w:name="_Toc453680966"/>
        <w:bookmarkStart w:id="2229" w:name="_Toc453681122"/>
        <w:bookmarkStart w:id="2230" w:name="_Toc453681271"/>
        <w:bookmarkStart w:id="2231" w:name="_Toc453681421"/>
        <w:bookmarkStart w:id="2232" w:name="_Toc453681569"/>
        <w:bookmarkStart w:id="2233" w:name="_Toc453681717"/>
        <w:bookmarkStart w:id="2234" w:name="_Toc453681862"/>
        <w:bookmarkStart w:id="2235" w:name="_Toc453763829"/>
        <w:bookmarkStart w:id="2236" w:name="_Toc453763978"/>
        <w:bookmarkStart w:id="2237" w:name="_Toc453764126"/>
        <w:bookmarkStart w:id="2238" w:name="_Toc453764485"/>
        <w:bookmarkStart w:id="2239" w:name="_Toc453764678"/>
        <w:bookmarkStart w:id="2240" w:name="_Toc453764882"/>
        <w:bookmarkStart w:id="2241" w:name="_Toc453765143"/>
        <w:bookmarkStart w:id="2242" w:name="_Toc453765591"/>
        <w:bookmarkStart w:id="2243" w:name="_Toc453766034"/>
        <w:bookmarkStart w:id="2244" w:name="_Toc453767296"/>
        <w:bookmarkStart w:id="2245" w:name="_Toc453767520"/>
        <w:bookmarkStart w:id="2246" w:name="_Toc453767744"/>
        <w:bookmarkStart w:id="2247" w:name="_Toc453767969"/>
        <w:bookmarkStart w:id="2248" w:name="_Toc453768192"/>
        <w:bookmarkStart w:id="2249" w:name="_Toc453785872"/>
        <w:bookmarkStart w:id="2250" w:name="_Toc453786386"/>
        <w:bookmarkStart w:id="2251" w:name="_Toc454220855"/>
        <w:bookmarkStart w:id="2252" w:name="_Toc454274365"/>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del>
    </w:p>
    <w:p w:rsidR="00C0594E" w:rsidDel="00B1717F" w:rsidRDefault="00B706A9">
      <w:pPr>
        <w:pStyle w:val="Heading1"/>
        <w:rPr>
          <w:del w:id="2253" w:author="Meir Kalter" w:date="2016-06-14T08:48:00Z"/>
          <w:noProof/>
        </w:rPr>
        <w:pPrChange w:id="2254" w:author="Meir Kalter" w:date="2016-06-15T15:12:00Z">
          <w:pPr>
            <w:pStyle w:val="TOC21"/>
            <w:numPr>
              <w:ilvl w:val="1"/>
              <w:numId w:val="4"/>
            </w:numPr>
            <w:ind w:left="673" w:hanging="453"/>
          </w:pPr>
        </w:pPrChange>
      </w:pPr>
      <w:del w:id="2255" w:author="Meir Kalter" w:date="2016-06-14T08:48:00Z">
        <w:r w:rsidDel="00B1717F">
          <w:rPr>
            <w:noProof/>
          </w:rPr>
          <w:delText>- Run Button</w:delText>
        </w:r>
        <w:r w:rsidDel="00B1717F">
          <w:rPr>
            <w:noProof/>
          </w:rPr>
          <w:tab/>
          <w:delText>22</w:delText>
        </w:r>
        <w:bookmarkStart w:id="2256" w:name="_Toc453680967"/>
        <w:bookmarkStart w:id="2257" w:name="_Toc453681123"/>
        <w:bookmarkStart w:id="2258" w:name="_Toc453681272"/>
        <w:bookmarkStart w:id="2259" w:name="_Toc453681422"/>
        <w:bookmarkStart w:id="2260" w:name="_Toc453681570"/>
        <w:bookmarkStart w:id="2261" w:name="_Toc453681718"/>
        <w:bookmarkStart w:id="2262" w:name="_Toc453681863"/>
        <w:bookmarkStart w:id="2263" w:name="_Toc453763830"/>
        <w:bookmarkStart w:id="2264" w:name="_Toc453763979"/>
        <w:bookmarkStart w:id="2265" w:name="_Toc453764127"/>
        <w:bookmarkStart w:id="2266" w:name="_Toc453764486"/>
        <w:bookmarkStart w:id="2267" w:name="_Toc453764679"/>
        <w:bookmarkStart w:id="2268" w:name="_Toc453764883"/>
        <w:bookmarkStart w:id="2269" w:name="_Toc453765144"/>
        <w:bookmarkStart w:id="2270" w:name="_Toc453765592"/>
        <w:bookmarkStart w:id="2271" w:name="_Toc453766035"/>
        <w:bookmarkStart w:id="2272" w:name="_Toc453767297"/>
        <w:bookmarkStart w:id="2273" w:name="_Toc453767521"/>
        <w:bookmarkStart w:id="2274" w:name="_Toc453767745"/>
        <w:bookmarkStart w:id="2275" w:name="_Toc453767970"/>
        <w:bookmarkStart w:id="2276" w:name="_Toc453768193"/>
        <w:bookmarkStart w:id="2277" w:name="_Toc453785873"/>
        <w:bookmarkStart w:id="2278" w:name="_Toc453786387"/>
        <w:bookmarkStart w:id="2279" w:name="_Toc454220856"/>
        <w:bookmarkStart w:id="2280" w:name="_Toc454274366"/>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del>
    </w:p>
    <w:p w:rsidR="00C0594E" w:rsidDel="00B1717F" w:rsidRDefault="00B706A9">
      <w:pPr>
        <w:pStyle w:val="Heading1"/>
        <w:rPr>
          <w:del w:id="2281" w:author="Meir Kalter" w:date="2016-06-14T08:48:00Z"/>
          <w:noProof/>
        </w:rPr>
        <w:pPrChange w:id="2282" w:author="Meir Kalter" w:date="2016-06-15T15:12:00Z">
          <w:pPr>
            <w:pStyle w:val="TOC21"/>
            <w:numPr>
              <w:ilvl w:val="1"/>
              <w:numId w:val="4"/>
            </w:numPr>
            <w:ind w:left="673" w:hanging="453"/>
          </w:pPr>
        </w:pPrChange>
      </w:pPr>
      <w:del w:id="2283" w:author="Meir Kalter" w:date="2016-06-14T08:48:00Z">
        <w:r w:rsidDel="00B1717F">
          <w:rPr>
            <w:noProof/>
          </w:rPr>
          <w:delText>- Stop Button</w:delText>
        </w:r>
        <w:r w:rsidDel="00B1717F">
          <w:rPr>
            <w:noProof/>
          </w:rPr>
          <w:tab/>
          <w:delText>22</w:delText>
        </w:r>
        <w:bookmarkStart w:id="2284" w:name="_Toc453680968"/>
        <w:bookmarkStart w:id="2285" w:name="_Toc453681124"/>
        <w:bookmarkStart w:id="2286" w:name="_Toc453681273"/>
        <w:bookmarkStart w:id="2287" w:name="_Toc453681423"/>
        <w:bookmarkStart w:id="2288" w:name="_Toc453681571"/>
        <w:bookmarkStart w:id="2289" w:name="_Toc453681719"/>
        <w:bookmarkStart w:id="2290" w:name="_Toc453681864"/>
        <w:bookmarkStart w:id="2291" w:name="_Toc453763831"/>
        <w:bookmarkStart w:id="2292" w:name="_Toc453763980"/>
        <w:bookmarkStart w:id="2293" w:name="_Toc453764128"/>
        <w:bookmarkStart w:id="2294" w:name="_Toc453764487"/>
        <w:bookmarkStart w:id="2295" w:name="_Toc453764680"/>
        <w:bookmarkStart w:id="2296" w:name="_Toc453764884"/>
        <w:bookmarkStart w:id="2297" w:name="_Toc453765145"/>
        <w:bookmarkStart w:id="2298" w:name="_Toc453765593"/>
        <w:bookmarkStart w:id="2299" w:name="_Toc453766036"/>
        <w:bookmarkStart w:id="2300" w:name="_Toc453767298"/>
        <w:bookmarkStart w:id="2301" w:name="_Toc453767522"/>
        <w:bookmarkStart w:id="2302" w:name="_Toc453767746"/>
        <w:bookmarkStart w:id="2303" w:name="_Toc453767971"/>
        <w:bookmarkStart w:id="2304" w:name="_Toc453768194"/>
        <w:bookmarkStart w:id="2305" w:name="_Toc453785874"/>
        <w:bookmarkStart w:id="2306" w:name="_Toc453786388"/>
        <w:bookmarkStart w:id="2307" w:name="_Toc454220857"/>
        <w:bookmarkStart w:id="2308" w:name="_Toc454274367"/>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del>
    </w:p>
    <w:p w:rsidR="00C0594E" w:rsidDel="00B1717F" w:rsidRDefault="00B706A9">
      <w:pPr>
        <w:pStyle w:val="Heading1"/>
        <w:rPr>
          <w:del w:id="2309" w:author="Meir Kalter" w:date="2016-06-14T08:48:00Z"/>
          <w:noProof/>
        </w:rPr>
        <w:pPrChange w:id="2310" w:author="Meir Kalter" w:date="2016-06-15T15:12:00Z">
          <w:pPr>
            <w:pStyle w:val="TOC51"/>
            <w:numPr>
              <w:numId w:val="4"/>
            </w:numPr>
            <w:ind w:left="183" w:hanging="183"/>
          </w:pPr>
        </w:pPrChange>
      </w:pPr>
      <w:del w:id="2311" w:author="Meir Kalter" w:date="2016-06-14T08:48:00Z">
        <w:r w:rsidDel="00B1717F">
          <w:rPr>
            <w:noProof/>
          </w:rPr>
          <w:delText>TABLE 1</w:delText>
        </w:r>
        <w:r w:rsidDel="00B1717F">
          <w:rPr>
            <w:noProof/>
          </w:rPr>
          <w:tab/>
          <w:delText>23</w:delText>
        </w:r>
        <w:bookmarkStart w:id="2312" w:name="_Toc453680969"/>
        <w:bookmarkStart w:id="2313" w:name="_Toc453681125"/>
        <w:bookmarkStart w:id="2314" w:name="_Toc453681274"/>
        <w:bookmarkStart w:id="2315" w:name="_Toc453681424"/>
        <w:bookmarkStart w:id="2316" w:name="_Toc453681572"/>
        <w:bookmarkStart w:id="2317" w:name="_Toc453681720"/>
        <w:bookmarkStart w:id="2318" w:name="_Toc453681865"/>
        <w:bookmarkStart w:id="2319" w:name="_Toc453763832"/>
        <w:bookmarkStart w:id="2320" w:name="_Toc453763981"/>
        <w:bookmarkStart w:id="2321" w:name="_Toc453764129"/>
        <w:bookmarkStart w:id="2322" w:name="_Toc453764488"/>
        <w:bookmarkStart w:id="2323" w:name="_Toc453764681"/>
        <w:bookmarkStart w:id="2324" w:name="_Toc453764885"/>
        <w:bookmarkStart w:id="2325" w:name="_Toc453765146"/>
        <w:bookmarkStart w:id="2326" w:name="_Toc453765594"/>
        <w:bookmarkStart w:id="2327" w:name="_Toc453766037"/>
        <w:bookmarkStart w:id="2328" w:name="_Toc453767299"/>
        <w:bookmarkStart w:id="2329" w:name="_Toc453767523"/>
        <w:bookmarkStart w:id="2330" w:name="_Toc453767747"/>
        <w:bookmarkStart w:id="2331" w:name="_Toc453767972"/>
        <w:bookmarkStart w:id="2332" w:name="_Toc453768195"/>
        <w:bookmarkStart w:id="2333" w:name="_Toc453785875"/>
        <w:bookmarkStart w:id="2334" w:name="_Toc453786389"/>
        <w:bookmarkStart w:id="2335" w:name="_Toc454220858"/>
        <w:bookmarkStart w:id="2336" w:name="_Toc454274368"/>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del>
    </w:p>
    <w:p w:rsidR="00C0594E" w:rsidDel="00B1717F" w:rsidRDefault="00B706A9">
      <w:pPr>
        <w:pStyle w:val="Heading1"/>
        <w:rPr>
          <w:del w:id="2337" w:author="Meir Kalter" w:date="2016-06-14T08:48:00Z"/>
          <w:noProof/>
        </w:rPr>
        <w:pPrChange w:id="2338" w:author="Meir Kalter" w:date="2016-06-15T15:12:00Z">
          <w:pPr>
            <w:pStyle w:val="TOC21"/>
            <w:numPr>
              <w:ilvl w:val="1"/>
              <w:numId w:val="4"/>
            </w:numPr>
            <w:ind w:left="673" w:hanging="453"/>
          </w:pPr>
        </w:pPrChange>
      </w:pPr>
      <w:del w:id="2339" w:author="Meir Kalter" w:date="2016-06-14T08:48:00Z">
        <w:r w:rsidDel="00B1717F">
          <w:rPr>
            <w:noProof/>
          </w:rPr>
          <w:delText>EASY8 INSTRUCTION SET.</w:delText>
        </w:r>
        <w:r w:rsidDel="00B1717F">
          <w:rPr>
            <w:noProof/>
          </w:rPr>
          <w:tab/>
          <w:delText>23</w:delText>
        </w:r>
        <w:bookmarkStart w:id="2340" w:name="_Toc453680970"/>
        <w:bookmarkStart w:id="2341" w:name="_Toc453681126"/>
        <w:bookmarkStart w:id="2342" w:name="_Toc453681275"/>
        <w:bookmarkStart w:id="2343" w:name="_Toc453681425"/>
        <w:bookmarkStart w:id="2344" w:name="_Toc453681573"/>
        <w:bookmarkStart w:id="2345" w:name="_Toc453681721"/>
        <w:bookmarkStart w:id="2346" w:name="_Toc453681866"/>
        <w:bookmarkStart w:id="2347" w:name="_Toc453763833"/>
        <w:bookmarkStart w:id="2348" w:name="_Toc453763982"/>
        <w:bookmarkStart w:id="2349" w:name="_Toc453764130"/>
        <w:bookmarkStart w:id="2350" w:name="_Toc453764489"/>
        <w:bookmarkStart w:id="2351" w:name="_Toc453764682"/>
        <w:bookmarkStart w:id="2352" w:name="_Toc453764886"/>
        <w:bookmarkStart w:id="2353" w:name="_Toc453765147"/>
        <w:bookmarkStart w:id="2354" w:name="_Toc453765595"/>
        <w:bookmarkStart w:id="2355" w:name="_Toc453766038"/>
        <w:bookmarkStart w:id="2356" w:name="_Toc453767300"/>
        <w:bookmarkStart w:id="2357" w:name="_Toc453767524"/>
        <w:bookmarkStart w:id="2358" w:name="_Toc453767748"/>
        <w:bookmarkStart w:id="2359" w:name="_Toc453767973"/>
        <w:bookmarkStart w:id="2360" w:name="_Toc453768196"/>
        <w:bookmarkStart w:id="2361" w:name="_Toc453785876"/>
        <w:bookmarkStart w:id="2362" w:name="_Toc453786390"/>
        <w:bookmarkStart w:id="2363" w:name="_Toc454220859"/>
        <w:bookmarkStart w:id="2364" w:name="_Toc45427436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del>
    </w:p>
    <w:p w:rsidR="00C0594E" w:rsidDel="00B1717F" w:rsidRDefault="00B706A9">
      <w:pPr>
        <w:pStyle w:val="Heading1"/>
        <w:rPr>
          <w:del w:id="2365" w:author="Meir Kalter" w:date="2016-06-14T08:48:00Z"/>
          <w:noProof/>
        </w:rPr>
        <w:pPrChange w:id="2366" w:author="Meir Kalter" w:date="2016-06-15T15:12:00Z">
          <w:pPr>
            <w:pStyle w:val="TOC51"/>
            <w:numPr>
              <w:numId w:val="4"/>
            </w:numPr>
            <w:ind w:left="183" w:hanging="183"/>
          </w:pPr>
        </w:pPrChange>
      </w:pPr>
      <w:del w:id="2367" w:author="Meir Kalter" w:date="2016-06-14T08:48:00Z">
        <w:r w:rsidDel="00B1717F">
          <w:rPr>
            <w:noProof/>
          </w:rPr>
          <w:delText>Appndix</w:delText>
        </w:r>
        <w:r w:rsidDel="00B1717F">
          <w:rPr>
            <w:noProof/>
          </w:rPr>
          <w:tab/>
          <w:delText>26</w:delText>
        </w:r>
        <w:bookmarkStart w:id="2368" w:name="_Toc453680971"/>
        <w:bookmarkStart w:id="2369" w:name="_Toc453681127"/>
        <w:bookmarkStart w:id="2370" w:name="_Toc453681276"/>
        <w:bookmarkStart w:id="2371" w:name="_Toc453681426"/>
        <w:bookmarkStart w:id="2372" w:name="_Toc453681574"/>
        <w:bookmarkStart w:id="2373" w:name="_Toc453681722"/>
        <w:bookmarkStart w:id="2374" w:name="_Toc453681867"/>
        <w:bookmarkStart w:id="2375" w:name="_Toc453763834"/>
        <w:bookmarkStart w:id="2376" w:name="_Toc453763983"/>
        <w:bookmarkStart w:id="2377" w:name="_Toc453764131"/>
        <w:bookmarkStart w:id="2378" w:name="_Toc453764490"/>
        <w:bookmarkStart w:id="2379" w:name="_Toc453764683"/>
        <w:bookmarkStart w:id="2380" w:name="_Toc453764887"/>
        <w:bookmarkStart w:id="2381" w:name="_Toc453765148"/>
        <w:bookmarkStart w:id="2382" w:name="_Toc453765596"/>
        <w:bookmarkStart w:id="2383" w:name="_Toc453766039"/>
        <w:bookmarkStart w:id="2384" w:name="_Toc453767301"/>
        <w:bookmarkStart w:id="2385" w:name="_Toc453767525"/>
        <w:bookmarkStart w:id="2386" w:name="_Toc453767749"/>
        <w:bookmarkStart w:id="2387" w:name="_Toc453767974"/>
        <w:bookmarkStart w:id="2388" w:name="_Toc453768197"/>
        <w:bookmarkStart w:id="2389" w:name="_Toc453785877"/>
        <w:bookmarkStart w:id="2390" w:name="_Toc453786391"/>
        <w:bookmarkStart w:id="2391" w:name="_Toc454220860"/>
        <w:bookmarkStart w:id="2392" w:name="_Toc454274370"/>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del>
    </w:p>
    <w:p w:rsidR="00C0594E" w:rsidDel="00B1717F" w:rsidRDefault="00B706A9">
      <w:pPr>
        <w:pStyle w:val="Heading1"/>
        <w:rPr>
          <w:del w:id="2393" w:author="Meir Kalter" w:date="2016-06-14T08:48:00Z"/>
          <w:noProof/>
        </w:rPr>
        <w:pPrChange w:id="2394" w:author="Meir Kalter" w:date="2016-06-15T15:12:00Z">
          <w:pPr>
            <w:pStyle w:val="TOC21"/>
            <w:numPr>
              <w:ilvl w:val="1"/>
              <w:numId w:val="4"/>
            </w:numPr>
            <w:ind w:left="673" w:hanging="453"/>
          </w:pPr>
        </w:pPrChange>
      </w:pPr>
      <w:del w:id="2395" w:author="Meir Kalter" w:date="2016-06-14T08:48:00Z">
        <w:r w:rsidDel="00B1717F">
          <w:rPr>
            <w:noProof/>
          </w:rPr>
          <w:delText>Assembler file with IO</w:delText>
        </w:r>
        <w:r w:rsidDel="00B1717F">
          <w:rPr>
            <w:noProof/>
          </w:rPr>
          <w:tab/>
          <w:delText>26</w:delText>
        </w:r>
        <w:bookmarkStart w:id="2396" w:name="_Toc453680972"/>
        <w:bookmarkStart w:id="2397" w:name="_Toc453681128"/>
        <w:bookmarkStart w:id="2398" w:name="_Toc453681277"/>
        <w:bookmarkStart w:id="2399" w:name="_Toc453681427"/>
        <w:bookmarkStart w:id="2400" w:name="_Toc453681575"/>
        <w:bookmarkStart w:id="2401" w:name="_Toc453681723"/>
        <w:bookmarkStart w:id="2402" w:name="_Toc453681868"/>
        <w:bookmarkStart w:id="2403" w:name="_Toc453763835"/>
        <w:bookmarkStart w:id="2404" w:name="_Toc453763984"/>
        <w:bookmarkStart w:id="2405" w:name="_Toc453764132"/>
        <w:bookmarkStart w:id="2406" w:name="_Toc453764491"/>
        <w:bookmarkStart w:id="2407" w:name="_Toc453764684"/>
        <w:bookmarkStart w:id="2408" w:name="_Toc453764888"/>
        <w:bookmarkStart w:id="2409" w:name="_Toc453765149"/>
        <w:bookmarkStart w:id="2410" w:name="_Toc453765597"/>
        <w:bookmarkStart w:id="2411" w:name="_Toc453766040"/>
        <w:bookmarkStart w:id="2412" w:name="_Toc453767302"/>
        <w:bookmarkStart w:id="2413" w:name="_Toc453767526"/>
        <w:bookmarkStart w:id="2414" w:name="_Toc453767750"/>
        <w:bookmarkStart w:id="2415" w:name="_Toc453767975"/>
        <w:bookmarkStart w:id="2416" w:name="_Toc453768198"/>
        <w:bookmarkStart w:id="2417" w:name="_Toc453785878"/>
        <w:bookmarkStart w:id="2418" w:name="_Toc453786392"/>
        <w:bookmarkStart w:id="2419" w:name="_Toc454220861"/>
        <w:bookmarkStart w:id="2420" w:name="_Toc454274371"/>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del>
    </w:p>
    <w:p w:rsidR="00C0594E" w:rsidDel="00B1717F" w:rsidRDefault="00B706A9">
      <w:pPr>
        <w:pStyle w:val="Heading1"/>
        <w:rPr>
          <w:del w:id="2421" w:author="Meir Kalter" w:date="2016-06-14T08:48:00Z"/>
          <w:noProof/>
        </w:rPr>
        <w:pPrChange w:id="2422" w:author="Meir Kalter" w:date="2016-06-15T15:12:00Z">
          <w:pPr>
            <w:pStyle w:val="TOC31"/>
            <w:numPr>
              <w:ilvl w:val="2"/>
              <w:numId w:val="4"/>
            </w:numPr>
            <w:ind w:left="1148" w:hanging="708"/>
          </w:pPr>
        </w:pPrChange>
      </w:pPr>
      <w:del w:id="2423" w:author="Meir Kalter" w:date="2016-06-14T08:48:00Z">
        <w:r w:rsidDel="00B1717F">
          <w:rPr>
            <w:noProof/>
          </w:rPr>
          <w:delText>Basic flow – output to the Seven digit</w:delText>
        </w:r>
        <w:r w:rsidDel="00B1717F">
          <w:rPr>
            <w:noProof/>
          </w:rPr>
          <w:tab/>
          <w:delText>26</w:delText>
        </w:r>
        <w:bookmarkStart w:id="2424" w:name="_Toc453680973"/>
        <w:bookmarkStart w:id="2425" w:name="_Toc453681129"/>
        <w:bookmarkStart w:id="2426" w:name="_Toc453681278"/>
        <w:bookmarkStart w:id="2427" w:name="_Toc453681428"/>
        <w:bookmarkStart w:id="2428" w:name="_Toc453681576"/>
        <w:bookmarkStart w:id="2429" w:name="_Toc453681724"/>
        <w:bookmarkStart w:id="2430" w:name="_Toc453681869"/>
        <w:bookmarkStart w:id="2431" w:name="_Toc453763836"/>
        <w:bookmarkStart w:id="2432" w:name="_Toc453763985"/>
        <w:bookmarkStart w:id="2433" w:name="_Toc453764133"/>
        <w:bookmarkStart w:id="2434" w:name="_Toc453764492"/>
        <w:bookmarkStart w:id="2435" w:name="_Toc453764685"/>
        <w:bookmarkStart w:id="2436" w:name="_Toc453764889"/>
        <w:bookmarkStart w:id="2437" w:name="_Toc453765150"/>
        <w:bookmarkStart w:id="2438" w:name="_Toc453765598"/>
        <w:bookmarkStart w:id="2439" w:name="_Toc453766041"/>
        <w:bookmarkStart w:id="2440" w:name="_Toc453767303"/>
        <w:bookmarkStart w:id="2441" w:name="_Toc453767527"/>
        <w:bookmarkStart w:id="2442" w:name="_Toc453767751"/>
        <w:bookmarkStart w:id="2443" w:name="_Toc453767976"/>
        <w:bookmarkStart w:id="2444" w:name="_Toc453768199"/>
        <w:bookmarkStart w:id="2445" w:name="_Toc453785879"/>
        <w:bookmarkStart w:id="2446" w:name="_Toc453786393"/>
        <w:bookmarkStart w:id="2447" w:name="_Toc454220862"/>
        <w:bookmarkStart w:id="2448" w:name="_Toc454274372"/>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del>
    </w:p>
    <w:p w:rsidR="00C0594E" w:rsidDel="00B1717F" w:rsidRDefault="00B706A9">
      <w:pPr>
        <w:pStyle w:val="Heading1"/>
        <w:rPr>
          <w:del w:id="2449" w:author="Meir Kalter" w:date="2016-06-14T08:48:00Z"/>
          <w:noProof/>
        </w:rPr>
        <w:pPrChange w:id="2450" w:author="Meir Kalter" w:date="2016-06-15T15:12:00Z">
          <w:pPr>
            <w:pStyle w:val="TOC31"/>
            <w:numPr>
              <w:ilvl w:val="2"/>
              <w:numId w:val="17"/>
            </w:numPr>
            <w:ind w:left="1148" w:hanging="708"/>
          </w:pPr>
        </w:pPrChange>
      </w:pPr>
      <w:del w:id="2451" w:author="Meir Kalter" w:date="2016-06-14T08:48:00Z">
        <w:r w:rsidDel="00B1717F">
          <w:rPr>
            <w:noProof/>
          </w:rPr>
          <w:delText>Basic flow – Input from the seven switches battery</w:delText>
        </w:r>
        <w:r w:rsidDel="00B1717F">
          <w:rPr>
            <w:noProof/>
          </w:rPr>
          <w:tab/>
          <w:delText>26</w:delText>
        </w:r>
        <w:bookmarkStart w:id="2452" w:name="_Toc453680974"/>
        <w:bookmarkStart w:id="2453" w:name="_Toc453681130"/>
        <w:bookmarkStart w:id="2454" w:name="_Toc453681279"/>
        <w:bookmarkStart w:id="2455" w:name="_Toc453681429"/>
        <w:bookmarkStart w:id="2456" w:name="_Toc453681577"/>
        <w:bookmarkStart w:id="2457" w:name="_Toc453681725"/>
        <w:bookmarkStart w:id="2458" w:name="_Toc453681870"/>
        <w:bookmarkStart w:id="2459" w:name="_Toc453763837"/>
        <w:bookmarkStart w:id="2460" w:name="_Toc453763986"/>
        <w:bookmarkStart w:id="2461" w:name="_Toc453764134"/>
        <w:bookmarkStart w:id="2462" w:name="_Toc453764493"/>
        <w:bookmarkStart w:id="2463" w:name="_Toc453764686"/>
        <w:bookmarkStart w:id="2464" w:name="_Toc453764890"/>
        <w:bookmarkStart w:id="2465" w:name="_Toc453765151"/>
        <w:bookmarkStart w:id="2466" w:name="_Toc453765599"/>
        <w:bookmarkStart w:id="2467" w:name="_Toc453766042"/>
        <w:bookmarkStart w:id="2468" w:name="_Toc453767304"/>
        <w:bookmarkStart w:id="2469" w:name="_Toc453767528"/>
        <w:bookmarkStart w:id="2470" w:name="_Toc453767752"/>
        <w:bookmarkStart w:id="2471" w:name="_Toc453767977"/>
        <w:bookmarkStart w:id="2472" w:name="_Toc453768200"/>
        <w:bookmarkStart w:id="2473" w:name="_Toc453785880"/>
        <w:bookmarkStart w:id="2474" w:name="_Toc453786394"/>
        <w:bookmarkStart w:id="2475" w:name="_Toc454220863"/>
        <w:bookmarkStart w:id="2476" w:name="_Toc454274373"/>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del>
    </w:p>
    <w:p w:rsidR="00C0594E" w:rsidDel="00B1717F" w:rsidRDefault="00B706A9">
      <w:pPr>
        <w:pStyle w:val="Heading1"/>
        <w:rPr>
          <w:del w:id="2477" w:author="Meir Kalter" w:date="2016-06-14T08:48:00Z"/>
          <w:noProof/>
        </w:rPr>
        <w:pPrChange w:id="2478" w:author="Meir Kalter" w:date="2016-06-15T15:12:00Z">
          <w:pPr>
            <w:pStyle w:val="TOC51"/>
            <w:numPr>
              <w:numId w:val="18"/>
            </w:numPr>
            <w:ind w:left="183" w:hanging="183"/>
          </w:pPr>
        </w:pPrChange>
      </w:pPr>
      <w:del w:id="2479" w:author="Meir Kalter" w:date="2016-06-14T08:48:00Z">
        <w:r w:rsidDel="00B1717F">
          <w:rPr>
            <w:noProof/>
          </w:rPr>
          <w:delText>CONCLUSIONS AND FUTURE WORK</w:delText>
        </w:r>
        <w:r w:rsidDel="00B1717F">
          <w:rPr>
            <w:noProof/>
          </w:rPr>
          <w:tab/>
          <w:delText>28</w:delText>
        </w:r>
        <w:bookmarkStart w:id="2480" w:name="_Toc453680975"/>
        <w:bookmarkStart w:id="2481" w:name="_Toc453681131"/>
        <w:bookmarkStart w:id="2482" w:name="_Toc453681280"/>
        <w:bookmarkStart w:id="2483" w:name="_Toc453681430"/>
        <w:bookmarkStart w:id="2484" w:name="_Toc453681578"/>
        <w:bookmarkStart w:id="2485" w:name="_Toc453681726"/>
        <w:bookmarkStart w:id="2486" w:name="_Toc453681871"/>
        <w:bookmarkStart w:id="2487" w:name="_Toc453763838"/>
        <w:bookmarkStart w:id="2488" w:name="_Toc453763987"/>
        <w:bookmarkStart w:id="2489" w:name="_Toc453764135"/>
        <w:bookmarkStart w:id="2490" w:name="_Toc453764494"/>
        <w:bookmarkStart w:id="2491" w:name="_Toc453764687"/>
        <w:bookmarkStart w:id="2492" w:name="_Toc453764891"/>
        <w:bookmarkStart w:id="2493" w:name="_Toc453765152"/>
        <w:bookmarkStart w:id="2494" w:name="_Toc453765600"/>
        <w:bookmarkStart w:id="2495" w:name="_Toc453766043"/>
        <w:bookmarkStart w:id="2496" w:name="_Toc453767305"/>
        <w:bookmarkStart w:id="2497" w:name="_Toc453767529"/>
        <w:bookmarkStart w:id="2498" w:name="_Toc453767753"/>
        <w:bookmarkStart w:id="2499" w:name="_Toc453767978"/>
        <w:bookmarkStart w:id="2500" w:name="_Toc453768201"/>
        <w:bookmarkStart w:id="2501" w:name="_Toc453785881"/>
        <w:bookmarkStart w:id="2502" w:name="_Toc453786395"/>
        <w:bookmarkStart w:id="2503" w:name="_Toc454220864"/>
        <w:bookmarkStart w:id="2504" w:name="_Toc454274374"/>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del>
    </w:p>
    <w:p w:rsidR="00C0594E" w:rsidDel="00B1717F" w:rsidRDefault="00B706A9">
      <w:pPr>
        <w:pStyle w:val="Heading1"/>
        <w:rPr>
          <w:del w:id="2505" w:author="Meir Kalter" w:date="2016-06-14T08:48:00Z"/>
          <w:noProof/>
        </w:rPr>
        <w:pPrChange w:id="2506" w:author="Meir Kalter" w:date="2016-06-15T15:12:00Z">
          <w:pPr>
            <w:pStyle w:val="TOC51"/>
          </w:pPr>
        </w:pPrChange>
      </w:pPr>
      <w:del w:id="2507" w:author="Meir Kalter" w:date="2016-06-14T08:48:00Z">
        <w:r w:rsidDel="00B1717F">
          <w:rPr>
            <w:noProof/>
          </w:rPr>
          <w:delText>Index</w:delText>
        </w:r>
        <w:r w:rsidDel="00B1717F">
          <w:rPr>
            <w:noProof/>
          </w:rPr>
          <w:tab/>
          <w:delText>31</w:delText>
        </w:r>
        <w:bookmarkStart w:id="2508" w:name="_Toc453680976"/>
        <w:bookmarkStart w:id="2509" w:name="_Toc453681132"/>
        <w:bookmarkStart w:id="2510" w:name="_Toc453681281"/>
        <w:bookmarkStart w:id="2511" w:name="_Toc453681431"/>
        <w:bookmarkStart w:id="2512" w:name="_Toc453681579"/>
        <w:bookmarkStart w:id="2513" w:name="_Toc453681727"/>
        <w:bookmarkStart w:id="2514" w:name="_Toc453681872"/>
        <w:bookmarkStart w:id="2515" w:name="_Toc453763839"/>
        <w:bookmarkStart w:id="2516" w:name="_Toc453763988"/>
        <w:bookmarkStart w:id="2517" w:name="_Toc453764136"/>
        <w:bookmarkStart w:id="2518" w:name="_Toc453764495"/>
        <w:bookmarkStart w:id="2519" w:name="_Toc453764688"/>
        <w:bookmarkStart w:id="2520" w:name="_Toc453764892"/>
        <w:bookmarkStart w:id="2521" w:name="_Toc453765153"/>
        <w:bookmarkStart w:id="2522" w:name="_Toc453765601"/>
        <w:bookmarkStart w:id="2523" w:name="_Toc453766044"/>
        <w:bookmarkStart w:id="2524" w:name="_Toc453767306"/>
        <w:bookmarkStart w:id="2525" w:name="_Toc453767530"/>
        <w:bookmarkStart w:id="2526" w:name="_Toc453767754"/>
        <w:bookmarkStart w:id="2527" w:name="_Toc453767979"/>
        <w:bookmarkStart w:id="2528" w:name="_Toc453768202"/>
        <w:bookmarkStart w:id="2529" w:name="_Toc453785882"/>
        <w:bookmarkStart w:id="2530" w:name="_Toc453786396"/>
        <w:bookmarkStart w:id="2531" w:name="_Toc454220865"/>
        <w:bookmarkStart w:id="2532" w:name="_Toc454274375"/>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del>
    </w:p>
    <w:p w:rsidR="00C0594E" w:rsidDel="00B1717F" w:rsidRDefault="00B706A9">
      <w:pPr>
        <w:pStyle w:val="Heading1"/>
        <w:rPr>
          <w:del w:id="2533" w:author="Meir Kalter" w:date="2016-06-14T08:48:00Z"/>
          <w:noProof/>
        </w:rPr>
        <w:pPrChange w:id="2534" w:author="Meir Kalter" w:date="2016-06-15T15:12:00Z">
          <w:pPr>
            <w:pStyle w:val="TOC51"/>
          </w:pPr>
        </w:pPrChange>
      </w:pPr>
      <w:del w:id="2535" w:author="Meir Kalter" w:date="2016-06-14T08:48:00Z">
        <w:r w:rsidDel="00B1717F">
          <w:rPr>
            <w:noProof/>
          </w:rPr>
          <w:delText>List of pictures</w:delText>
        </w:r>
        <w:r w:rsidDel="00B1717F">
          <w:rPr>
            <w:noProof/>
          </w:rPr>
          <w:tab/>
          <w:delText>32</w:delText>
        </w:r>
        <w:bookmarkStart w:id="2536" w:name="_Toc453680977"/>
        <w:bookmarkStart w:id="2537" w:name="_Toc453681133"/>
        <w:bookmarkStart w:id="2538" w:name="_Toc453681282"/>
        <w:bookmarkStart w:id="2539" w:name="_Toc453681432"/>
        <w:bookmarkStart w:id="2540" w:name="_Toc453681580"/>
        <w:bookmarkStart w:id="2541" w:name="_Toc453681728"/>
        <w:bookmarkStart w:id="2542" w:name="_Toc453681873"/>
        <w:bookmarkStart w:id="2543" w:name="_Toc453763840"/>
        <w:bookmarkStart w:id="2544" w:name="_Toc453763989"/>
        <w:bookmarkStart w:id="2545" w:name="_Toc453764137"/>
        <w:bookmarkStart w:id="2546" w:name="_Toc453764496"/>
        <w:bookmarkStart w:id="2547" w:name="_Toc453764689"/>
        <w:bookmarkStart w:id="2548" w:name="_Toc453764893"/>
        <w:bookmarkStart w:id="2549" w:name="_Toc453765154"/>
        <w:bookmarkStart w:id="2550" w:name="_Toc453765602"/>
        <w:bookmarkStart w:id="2551" w:name="_Toc453766045"/>
        <w:bookmarkStart w:id="2552" w:name="_Toc453767307"/>
        <w:bookmarkStart w:id="2553" w:name="_Toc453767531"/>
        <w:bookmarkStart w:id="2554" w:name="_Toc453767755"/>
        <w:bookmarkStart w:id="2555" w:name="_Toc453767980"/>
        <w:bookmarkStart w:id="2556" w:name="_Toc453768203"/>
        <w:bookmarkStart w:id="2557" w:name="_Toc453785883"/>
        <w:bookmarkStart w:id="2558" w:name="_Toc453786397"/>
        <w:bookmarkStart w:id="2559" w:name="_Toc454220866"/>
        <w:bookmarkStart w:id="2560" w:name="_Toc454274376"/>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del>
    </w:p>
    <w:p w:rsidR="00C0594E" w:rsidDel="002D1C3B" w:rsidRDefault="00C0594E">
      <w:pPr>
        <w:pStyle w:val="Heading1"/>
        <w:rPr>
          <w:del w:id="2561" w:author="Meir Kalter" w:date="2016-06-14T14:49:00Z"/>
        </w:rPr>
        <w:pPrChange w:id="2562" w:author="Meir Kalter" w:date="2016-06-15T15:12:00Z">
          <w:pPr/>
        </w:pPrChange>
      </w:pPr>
      <w:del w:id="2563" w:author="Meir Kalter" w:date="2016-06-14T14:58:00Z">
        <w:r w:rsidDel="00A5357E">
          <w:fldChar w:fldCharType="end"/>
        </w:r>
      </w:del>
      <w:bookmarkStart w:id="2564" w:name="_Toc453680978"/>
      <w:bookmarkStart w:id="2565" w:name="_Toc453681134"/>
      <w:bookmarkStart w:id="2566" w:name="_Toc453681283"/>
      <w:bookmarkStart w:id="2567" w:name="_Toc453681433"/>
      <w:bookmarkStart w:id="2568" w:name="_Toc453681581"/>
      <w:bookmarkStart w:id="2569" w:name="_Toc453681729"/>
      <w:bookmarkStart w:id="2570" w:name="_Toc453681874"/>
      <w:bookmarkStart w:id="2571" w:name="_Toc453763841"/>
      <w:bookmarkStart w:id="2572" w:name="_Toc453763990"/>
      <w:bookmarkStart w:id="2573" w:name="_Toc453764138"/>
      <w:bookmarkStart w:id="2574" w:name="_Toc453764497"/>
      <w:bookmarkStart w:id="2575" w:name="_Toc453764690"/>
      <w:bookmarkStart w:id="2576" w:name="_Toc453764894"/>
      <w:bookmarkStart w:id="2577" w:name="_Toc453765155"/>
      <w:bookmarkStart w:id="2578" w:name="_Toc453765603"/>
      <w:bookmarkStart w:id="2579" w:name="_Toc453766046"/>
      <w:bookmarkStart w:id="2580" w:name="_Toc453767308"/>
      <w:bookmarkStart w:id="2581" w:name="_Toc453767532"/>
      <w:bookmarkStart w:id="2582" w:name="_Toc453767756"/>
      <w:bookmarkStart w:id="2583" w:name="_Toc453767981"/>
      <w:bookmarkStart w:id="2584" w:name="_Toc453768204"/>
      <w:bookmarkStart w:id="2585" w:name="_Toc453785884"/>
      <w:bookmarkStart w:id="2586" w:name="_Toc453786398"/>
      <w:bookmarkStart w:id="2587" w:name="_Toc454220867"/>
      <w:bookmarkStart w:id="2588" w:name="_Toc45427437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p>
    <w:p w:rsidR="00C0594E" w:rsidDel="00201967" w:rsidRDefault="00C0594E">
      <w:pPr>
        <w:pStyle w:val="Heading1"/>
        <w:rPr>
          <w:del w:id="2589" w:author="Meir Kalter" w:date="2016-06-14T15:18:00Z"/>
        </w:rPr>
        <w:pPrChange w:id="2590" w:author="Meir Kalter" w:date="2016-06-15T15:12:00Z">
          <w:pPr>
            <w:jc w:val="both"/>
          </w:pPr>
        </w:pPrChange>
      </w:pPr>
      <w:bookmarkStart w:id="2591" w:name="_Toc453680979"/>
      <w:bookmarkStart w:id="2592" w:name="_Toc453681135"/>
      <w:bookmarkStart w:id="2593" w:name="_Toc453681284"/>
      <w:bookmarkStart w:id="2594" w:name="_Toc453681434"/>
      <w:bookmarkStart w:id="2595" w:name="_Toc453681582"/>
      <w:bookmarkStart w:id="2596" w:name="_Toc453681730"/>
      <w:bookmarkStart w:id="2597" w:name="_Toc453681875"/>
      <w:bookmarkStart w:id="2598" w:name="_Toc453763842"/>
      <w:bookmarkStart w:id="2599" w:name="_Toc453763991"/>
      <w:bookmarkStart w:id="2600" w:name="_Toc453764139"/>
      <w:bookmarkStart w:id="2601" w:name="_Toc453764498"/>
      <w:bookmarkStart w:id="2602" w:name="_Toc453764691"/>
      <w:bookmarkStart w:id="2603" w:name="_Toc453764895"/>
      <w:bookmarkStart w:id="2604" w:name="_Toc453765156"/>
      <w:bookmarkStart w:id="2605" w:name="_Toc453765604"/>
      <w:bookmarkStart w:id="2606" w:name="_Toc453766047"/>
      <w:bookmarkStart w:id="2607" w:name="_Toc453767309"/>
      <w:bookmarkStart w:id="2608" w:name="_Toc453767533"/>
      <w:bookmarkStart w:id="2609" w:name="_Toc453767757"/>
      <w:bookmarkStart w:id="2610" w:name="_Toc453767982"/>
      <w:bookmarkStart w:id="2611" w:name="_Toc453768205"/>
      <w:bookmarkStart w:id="2612" w:name="_Toc453785885"/>
      <w:bookmarkStart w:id="2613" w:name="_Toc453786399"/>
      <w:bookmarkStart w:id="2614" w:name="_Toc454220868"/>
      <w:bookmarkStart w:id="2615" w:name="_Toc454274378"/>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p>
    <w:p w:rsidR="00C0594E" w:rsidDel="00201967" w:rsidRDefault="00B706A9">
      <w:pPr>
        <w:pStyle w:val="Heading1"/>
        <w:rPr>
          <w:del w:id="2616" w:author="Meir Kalter" w:date="2016-06-14T15:18:00Z"/>
        </w:rPr>
        <w:pPrChange w:id="2617" w:author="Meir Kalter" w:date="2016-06-15T15:12:00Z">
          <w:pPr/>
        </w:pPrChange>
      </w:pPr>
      <w:del w:id="2618" w:author="Meir Kalter" w:date="2016-06-14T15:18:00Z">
        <w:r w:rsidDel="00201967">
          <w:br w:type="page"/>
        </w:r>
      </w:del>
    </w:p>
    <w:p w:rsidR="00C0594E" w:rsidDel="00E95771" w:rsidRDefault="00C0594E">
      <w:pPr>
        <w:pStyle w:val="Heading1"/>
        <w:rPr>
          <w:del w:id="2619" w:author="Meir Kalter" w:date="2016-06-14T11:52:00Z"/>
        </w:rPr>
        <w:pPrChange w:id="2620" w:author="Meir Kalter" w:date="2016-06-15T15:12:00Z">
          <w:pPr/>
        </w:pPrChange>
      </w:pPr>
      <w:bookmarkStart w:id="2621" w:name="_Toc453680570"/>
      <w:bookmarkStart w:id="2622" w:name="_Toc453680675"/>
      <w:bookmarkStart w:id="2623" w:name="_Toc453680783"/>
      <w:bookmarkStart w:id="2624" w:name="_Toc453680980"/>
      <w:bookmarkStart w:id="2625" w:name="_Toc453681136"/>
      <w:bookmarkStart w:id="2626" w:name="_Toc453681285"/>
      <w:bookmarkStart w:id="2627" w:name="_Toc453681435"/>
      <w:bookmarkStart w:id="2628" w:name="_Toc453681583"/>
      <w:bookmarkStart w:id="2629" w:name="_Toc453681731"/>
      <w:bookmarkStart w:id="2630" w:name="_Toc453681876"/>
      <w:bookmarkStart w:id="2631" w:name="_Toc453763843"/>
      <w:bookmarkStart w:id="2632" w:name="_Toc453763992"/>
      <w:bookmarkStart w:id="2633" w:name="_Toc453764140"/>
      <w:bookmarkStart w:id="2634" w:name="_Toc453764499"/>
      <w:bookmarkStart w:id="2635" w:name="_Toc453764692"/>
      <w:bookmarkStart w:id="2636" w:name="_Toc453764896"/>
      <w:bookmarkStart w:id="2637" w:name="_Toc453765157"/>
      <w:bookmarkStart w:id="2638" w:name="_Toc453765605"/>
      <w:bookmarkStart w:id="2639" w:name="_Toc453766048"/>
      <w:bookmarkStart w:id="2640" w:name="_Toc453767310"/>
      <w:bookmarkStart w:id="2641" w:name="_Toc453767534"/>
      <w:bookmarkStart w:id="2642" w:name="_Toc453767758"/>
      <w:bookmarkStart w:id="2643" w:name="_Toc453767983"/>
      <w:bookmarkStart w:id="2644" w:name="_Toc453768206"/>
      <w:bookmarkStart w:id="2645" w:name="_Toc453785886"/>
      <w:bookmarkStart w:id="2646" w:name="_Toc453786400"/>
      <w:bookmarkStart w:id="2647" w:name="_Toc454220869"/>
      <w:bookmarkStart w:id="2648" w:name="_Toc454274379"/>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p>
    <w:p w:rsidR="00C0594E" w:rsidRPr="00E95771" w:rsidDel="006074B2" w:rsidRDefault="00B706A9">
      <w:pPr>
        <w:pStyle w:val="Heading1"/>
        <w:rPr>
          <w:del w:id="2649" w:author="Meir Kalter" w:date="2016-06-14T10:28:00Z"/>
          <w:lang w:val="es-ES"/>
          <w:rPrChange w:id="2650" w:author="Meir Kalter" w:date="2016-06-14T11:52:00Z">
            <w:rPr>
              <w:del w:id="2651" w:author="Meir Kalter" w:date="2016-06-14T10:28:00Z"/>
              <w:rStyle w:val="Ninguno"/>
              <w:rFonts w:ascii="Georgia" w:eastAsia="Georgia" w:hAnsi="Georgia" w:cs="Georgia"/>
              <w:b w:val="0"/>
              <w:bCs w:val="0"/>
              <w:sz w:val="24"/>
              <w:szCs w:val="24"/>
            </w:rPr>
          </w:rPrChange>
        </w:rPr>
        <w:pPrChange w:id="2652" w:author="Meir Kalter" w:date="2016-06-15T15:12:00Z">
          <w:pPr>
            <w:pStyle w:val="Encabezam"/>
            <w:numPr>
              <w:numId w:val="19"/>
            </w:numPr>
            <w:ind w:left="432" w:hanging="432"/>
          </w:pPr>
        </w:pPrChange>
      </w:pPr>
      <w:del w:id="2653" w:author="Meir Kalter" w:date="2016-06-14T10:10:00Z">
        <w:r w:rsidRPr="00E95771" w:rsidDel="004266E8">
          <w:rPr>
            <w:lang w:val="es-ES"/>
            <w:rPrChange w:id="2654" w:author="Meir Kalter" w:date="2016-06-14T11:52:00Z">
              <w:rPr>
                <w:rStyle w:val="Ninguno"/>
                <w:sz w:val="24"/>
                <w:szCs w:val="24"/>
              </w:rPr>
            </w:rPrChange>
          </w:rPr>
          <w:delText>Introducción</w:delText>
        </w:r>
      </w:del>
      <w:bookmarkStart w:id="2655" w:name="_Toc453680571"/>
      <w:bookmarkStart w:id="2656" w:name="_Toc453680676"/>
      <w:bookmarkStart w:id="2657" w:name="_Toc453680784"/>
      <w:bookmarkStart w:id="2658" w:name="_Toc453680981"/>
      <w:bookmarkStart w:id="2659" w:name="_Toc453681137"/>
      <w:bookmarkStart w:id="2660" w:name="_Toc453681286"/>
      <w:bookmarkStart w:id="2661" w:name="_Toc453681436"/>
      <w:bookmarkStart w:id="2662" w:name="_Toc453681584"/>
      <w:bookmarkStart w:id="2663" w:name="_Toc453681732"/>
      <w:bookmarkStart w:id="2664" w:name="_Toc453681877"/>
      <w:bookmarkStart w:id="2665" w:name="_Toc453763844"/>
      <w:bookmarkStart w:id="2666" w:name="_Toc453763993"/>
      <w:bookmarkStart w:id="2667" w:name="_Toc453764141"/>
      <w:bookmarkStart w:id="2668" w:name="_Toc453764500"/>
      <w:bookmarkStart w:id="2669" w:name="_Toc453764693"/>
      <w:bookmarkStart w:id="2670" w:name="_Toc453764897"/>
      <w:bookmarkStart w:id="2671" w:name="_Toc453765158"/>
      <w:bookmarkStart w:id="2672" w:name="_Toc453765606"/>
      <w:bookmarkStart w:id="2673" w:name="_Toc453766049"/>
      <w:bookmarkStart w:id="2674" w:name="_Toc453767311"/>
      <w:bookmarkStart w:id="2675" w:name="_Toc453767535"/>
      <w:bookmarkStart w:id="2676" w:name="_Toc453767759"/>
      <w:bookmarkStart w:id="2677" w:name="_Toc453767984"/>
      <w:bookmarkStart w:id="2678" w:name="_Toc453768207"/>
      <w:bookmarkStart w:id="2679" w:name="_Toc453785887"/>
      <w:bookmarkStart w:id="2680" w:name="_Toc453786401"/>
      <w:bookmarkStart w:id="2681" w:name="_Toc454220870"/>
      <w:bookmarkStart w:id="2682" w:name="_Toc454274380"/>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p>
    <w:p w:rsidR="00C0594E" w:rsidRPr="009F4F1C" w:rsidDel="00E95771" w:rsidRDefault="00B706A9">
      <w:pPr>
        <w:pStyle w:val="Heading1"/>
        <w:rPr>
          <w:del w:id="2683" w:author="Meir Kalter" w:date="2016-06-14T11:52:00Z"/>
        </w:rPr>
        <w:pPrChange w:id="2684" w:author="Meir Kalter" w:date="2016-06-15T15:12:00Z">
          <w:pPr>
            <w:pStyle w:val="Encabezam"/>
            <w:outlineLvl w:val="9"/>
          </w:pPr>
        </w:pPrChange>
      </w:pPr>
      <w:del w:id="2685" w:author="Meir Kalter" w:date="2016-06-14T10:39:00Z">
        <w:r w:rsidRPr="006074B2" w:rsidDel="005A0202">
          <w:rPr>
            <w:lang w:val="es-ES"/>
            <w:rPrChange w:id="2686" w:author="Meir Kalter" w:date="2016-06-14T10:28:00Z">
              <w:rPr/>
            </w:rPrChange>
          </w:rPr>
          <w:delText>T</w:delText>
        </w:r>
      </w:del>
      <w:del w:id="2687" w:author="Meir Kalter" w:date="2016-06-14T11:52:00Z">
        <w:r w:rsidRPr="006074B2" w:rsidDel="00E95771">
          <w:rPr>
            <w:lang w:val="es-ES"/>
            <w:rPrChange w:id="2688" w:author="Meir Kalter" w:date="2016-06-14T10:28:00Z">
              <w:rPr/>
            </w:rPrChange>
          </w:rPr>
          <w:delText>he study of the Instruction Set Architecture is a very important subject in studies of computer design and programing.</w:delText>
        </w:r>
        <w:bookmarkStart w:id="2689" w:name="_Toc453680572"/>
        <w:bookmarkStart w:id="2690" w:name="_Toc453680677"/>
        <w:bookmarkStart w:id="2691" w:name="_Toc453680785"/>
        <w:bookmarkStart w:id="2692" w:name="_Toc453680982"/>
        <w:bookmarkStart w:id="2693" w:name="_Toc453681138"/>
        <w:bookmarkStart w:id="2694" w:name="_Toc453681287"/>
        <w:bookmarkStart w:id="2695" w:name="_Toc453681437"/>
        <w:bookmarkStart w:id="2696" w:name="_Toc453681585"/>
        <w:bookmarkStart w:id="2697" w:name="_Toc453681733"/>
        <w:bookmarkStart w:id="2698" w:name="_Toc453681878"/>
        <w:bookmarkStart w:id="2699" w:name="_Toc453763845"/>
        <w:bookmarkStart w:id="2700" w:name="_Toc453763994"/>
        <w:bookmarkStart w:id="2701" w:name="_Toc453764142"/>
        <w:bookmarkStart w:id="2702" w:name="_Toc453764501"/>
        <w:bookmarkStart w:id="2703" w:name="_Toc453764694"/>
        <w:bookmarkStart w:id="2704" w:name="_Toc453764898"/>
        <w:bookmarkStart w:id="2705" w:name="_Toc453765159"/>
        <w:bookmarkStart w:id="2706" w:name="_Toc453765607"/>
        <w:bookmarkStart w:id="2707" w:name="_Toc453766050"/>
        <w:bookmarkStart w:id="2708" w:name="_Toc453767312"/>
        <w:bookmarkStart w:id="2709" w:name="_Toc453767536"/>
        <w:bookmarkStart w:id="2710" w:name="_Toc453767760"/>
        <w:bookmarkStart w:id="2711" w:name="_Toc453767985"/>
        <w:bookmarkStart w:id="2712" w:name="_Toc453768208"/>
        <w:bookmarkStart w:id="2713" w:name="_Toc453785888"/>
        <w:bookmarkStart w:id="2714" w:name="_Toc453786402"/>
        <w:bookmarkStart w:id="2715" w:name="_Toc454220871"/>
        <w:bookmarkStart w:id="2716" w:name="_Toc454274381"/>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del>
    </w:p>
    <w:p w:rsidR="00C0594E" w:rsidDel="00E95771" w:rsidRDefault="00B706A9">
      <w:pPr>
        <w:pStyle w:val="Heading1"/>
        <w:rPr>
          <w:del w:id="2717" w:author="Meir Kalter" w:date="2016-06-14T11:52:00Z"/>
        </w:rPr>
        <w:pPrChange w:id="2718" w:author="Meir Kalter" w:date="2016-06-15T15:12:00Z">
          <w:pPr>
            <w:pStyle w:val="Encabezam"/>
            <w:outlineLvl w:val="9"/>
          </w:pPr>
        </w:pPrChange>
      </w:pPr>
      <w:del w:id="2719" w:author="Meir Kalter" w:date="2016-06-14T11:52:00Z">
        <w:r w:rsidDel="00E95771">
          <w:delText>First year students cannot address on real processor because of its complexity and therefore more simple computers should be used. This is the case of the Easy8 computer</w:delText>
        </w:r>
      </w:del>
      <w:ins w:id="2720" w:author="Toni" w:date="2016-06-12T19:55:00Z">
        <w:del w:id="2721" w:author="Meir Kalter" w:date="2016-06-14T11:52:00Z">
          <w:r w:rsidDel="00E95771">
            <w:delText>.</w:delText>
          </w:r>
        </w:del>
      </w:ins>
      <w:del w:id="2722" w:author="Meir Kalter" w:date="2016-06-14T11:52:00Z">
        <w:r w:rsidDel="00E95771">
          <w:delText xml:space="preserve"> </w:delText>
        </w:r>
      </w:del>
      <w:ins w:id="2723" w:author="Toni" w:date="2016-06-12T19:55:00Z">
        <w:del w:id="2724" w:author="Meir Kalter" w:date="2016-06-14T11:52:00Z">
          <w:r w:rsidDel="00E95771">
            <w:delText>A</w:delText>
          </w:r>
        </w:del>
      </w:ins>
      <w:del w:id="2725" w:author="Meir Kalter" w:date="2016-06-14T11:52:00Z">
        <w:r w:rsidDel="00E95771">
          <w:delText xml:space="preserve">although it is an educational and very simple computer, it includes the same components like real computers: CPU with registers, main memory, input/output system and a short but representative set of instructions.  </w:delText>
        </w:r>
        <w:r w:rsidDel="00E95771">
          <w:br w:type="page"/>
        </w:r>
        <w:bookmarkStart w:id="2726" w:name="_Toc453680573"/>
        <w:bookmarkStart w:id="2727" w:name="_Toc453680678"/>
        <w:bookmarkStart w:id="2728" w:name="_Toc453680786"/>
        <w:bookmarkStart w:id="2729" w:name="_Toc453680983"/>
        <w:bookmarkStart w:id="2730" w:name="_Toc453681139"/>
        <w:bookmarkStart w:id="2731" w:name="_Toc453681288"/>
        <w:bookmarkStart w:id="2732" w:name="_Toc453681438"/>
        <w:bookmarkStart w:id="2733" w:name="_Toc453681586"/>
        <w:bookmarkStart w:id="2734" w:name="_Toc453681734"/>
        <w:bookmarkStart w:id="2735" w:name="_Toc453681879"/>
        <w:bookmarkStart w:id="2736" w:name="_Toc453763846"/>
        <w:bookmarkStart w:id="2737" w:name="_Toc453763995"/>
        <w:bookmarkStart w:id="2738" w:name="_Toc453764143"/>
        <w:bookmarkStart w:id="2739" w:name="_Toc453764502"/>
        <w:bookmarkStart w:id="2740" w:name="_Toc453764695"/>
        <w:bookmarkStart w:id="2741" w:name="_Toc453764899"/>
        <w:bookmarkStart w:id="2742" w:name="_Toc453765160"/>
        <w:bookmarkStart w:id="2743" w:name="_Toc453765608"/>
        <w:bookmarkStart w:id="2744" w:name="_Toc453766051"/>
        <w:bookmarkStart w:id="2745" w:name="_Toc453767313"/>
        <w:bookmarkStart w:id="2746" w:name="_Toc453767537"/>
        <w:bookmarkStart w:id="2747" w:name="_Toc453767761"/>
        <w:bookmarkStart w:id="2748" w:name="_Toc453767986"/>
        <w:bookmarkStart w:id="2749" w:name="_Toc453768209"/>
        <w:bookmarkStart w:id="2750" w:name="_Toc453785889"/>
        <w:bookmarkStart w:id="2751" w:name="_Toc453786403"/>
        <w:bookmarkStart w:id="2752" w:name="_Toc454220872"/>
        <w:bookmarkStart w:id="2753" w:name="_Toc454274382"/>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del>
    </w:p>
    <w:p w:rsidR="00E2615F" w:rsidRDefault="00E2615F">
      <w:pPr>
        <w:pStyle w:val="Heading1"/>
        <w:rPr>
          <w:ins w:id="2754" w:author="Meir Kalter" w:date="2016-06-15T14:21:00Z"/>
        </w:rPr>
        <w:pPrChange w:id="2755"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2756" w:name="_Toc454274383"/>
      <w:ins w:id="2757" w:author="Meir Kalter" w:date="2016-06-15T14:20:00Z">
        <w:r>
          <w:lastRenderedPageBreak/>
          <w:t>Introduction</w:t>
        </w:r>
      </w:ins>
      <w:bookmarkEnd w:id="2756"/>
    </w:p>
    <w:p w:rsidR="007B2335" w:rsidRDefault="007B2335" w:rsidP="00504CBB">
      <w:pPr>
        <w:rPr>
          <w:ins w:id="2758" w:author="Meir Kalter" w:date="2016-06-15T14:23:00Z"/>
          <w:lang w:val="es-ES"/>
        </w:rPr>
      </w:pPr>
    </w:p>
    <w:p w:rsidR="00504CBB" w:rsidRDefault="00504CBB" w:rsidP="00504CBB">
      <w:pPr>
        <w:rPr>
          <w:ins w:id="2759" w:author="Meir Kalter" w:date="2016-06-15T14:21:00Z"/>
        </w:rPr>
      </w:pPr>
      <w:proofErr w:type="spellStart"/>
      <w:ins w:id="2760" w:author="Meir Kalter" w:date="2016-06-15T14:21:00Z">
        <w:r>
          <w:rPr>
            <w:lang w:val="es-ES"/>
          </w:rPr>
          <w:t>T</w:t>
        </w:r>
        <w:r w:rsidRPr="00551348">
          <w:rPr>
            <w:lang w:val="es-ES"/>
          </w:rPr>
          <w:t>he</w:t>
        </w:r>
        <w:proofErr w:type="spellEnd"/>
        <w:r w:rsidRPr="00551348">
          <w:rPr>
            <w:lang w:val="es-ES"/>
          </w:rPr>
          <w:t xml:space="preserve"> </w:t>
        </w:r>
        <w:proofErr w:type="spellStart"/>
        <w:r w:rsidRPr="00551348">
          <w:rPr>
            <w:lang w:val="es-ES"/>
          </w:rPr>
          <w:t>study</w:t>
        </w:r>
        <w:proofErr w:type="spellEnd"/>
        <w:r w:rsidRPr="00551348">
          <w:rPr>
            <w:lang w:val="es-ES"/>
          </w:rPr>
          <w:t xml:space="preserve"> of </w:t>
        </w:r>
        <w:proofErr w:type="spellStart"/>
        <w:r w:rsidRPr="00551348">
          <w:rPr>
            <w:lang w:val="es-ES"/>
          </w:rPr>
          <w:t>the</w:t>
        </w:r>
        <w:proofErr w:type="spellEnd"/>
        <w:r w:rsidRPr="00551348">
          <w:rPr>
            <w:lang w:val="es-ES"/>
          </w:rPr>
          <w:t xml:space="preserve"> </w:t>
        </w:r>
        <w:proofErr w:type="spellStart"/>
        <w:r w:rsidRPr="00551348">
          <w:rPr>
            <w:lang w:val="es-ES"/>
          </w:rPr>
          <w:t>Instruction</w:t>
        </w:r>
        <w:proofErr w:type="spellEnd"/>
        <w:r w:rsidRPr="00551348">
          <w:rPr>
            <w:lang w:val="es-ES"/>
          </w:rPr>
          <w:t xml:space="preserve"> Set </w:t>
        </w:r>
        <w:proofErr w:type="spellStart"/>
        <w:r w:rsidRPr="00551348">
          <w:rPr>
            <w:lang w:val="es-ES"/>
          </w:rPr>
          <w:t>Architecture</w:t>
        </w:r>
        <w:proofErr w:type="spellEnd"/>
        <w:r w:rsidRPr="00551348">
          <w:rPr>
            <w:lang w:val="es-ES"/>
          </w:rPr>
          <w:t xml:space="preserve"> </w:t>
        </w:r>
        <w:proofErr w:type="spellStart"/>
        <w:r w:rsidRPr="00551348">
          <w:rPr>
            <w:lang w:val="es-ES"/>
          </w:rPr>
          <w:t>is</w:t>
        </w:r>
        <w:proofErr w:type="spellEnd"/>
        <w:r w:rsidRPr="00551348">
          <w:rPr>
            <w:lang w:val="es-ES"/>
          </w:rPr>
          <w:t xml:space="preserve"> a </w:t>
        </w:r>
        <w:proofErr w:type="spellStart"/>
        <w:r w:rsidRPr="00551348">
          <w:rPr>
            <w:lang w:val="es-ES"/>
          </w:rPr>
          <w:t>very</w:t>
        </w:r>
        <w:proofErr w:type="spellEnd"/>
        <w:r w:rsidRPr="00551348">
          <w:rPr>
            <w:lang w:val="es-ES"/>
          </w:rPr>
          <w:t xml:space="preserve"> </w:t>
        </w:r>
        <w:proofErr w:type="spellStart"/>
        <w:r w:rsidRPr="00551348">
          <w:rPr>
            <w:lang w:val="es-ES"/>
          </w:rPr>
          <w:t>important</w:t>
        </w:r>
        <w:proofErr w:type="spellEnd"/>
        <w:r w:rsidRPr="00551348">
          <w:rPr>
            <w:lang w:val="es-ES"/>
          </w:rPr>
          <w:t xml:space="preserve"> </w:t>
        </w:r>
        <w:proofErr w:type="spellStart"/>
        <w:r w:rsidRPr="00551348">
          <w:rPr>
            <w:lang w:val="es-ES"/>
          </w:rPr>
          <w:t>subject</w:t>
        </w:r>
        <w:proofErr w:type="spellEnd"/>
        <w:r w:rsidRPr="00551348">
          <w:rPr>
            <w:lang w:val="es-ES"/>
          </w:rPr>
          <w:t xml:space="preserve"> in </w:t>
        </w:r>
        <w:proofErr w:type="spellStart"/>
        <w:r w:rsidRPr="00551348">
          <w:rPr>
            <w:lang w:val="es-ES"/>
          </w:rPr>
          <w:t>studies</w:t>
        </w:r>
        <w:proofErr w:type="spellEnd"/>
        <w:r w:rsidRPr="00551348">
          <w:rPr>
            <w:lang w:val="es-ES"/>
          </w:rPr>
          <w:t xml:space="preserve"> of </w:t>
        </w:r>
        <w:proofErr w:type="spellStart"/>
        <w:r w:rsidRPr="00551348">
          <w:rPr>
            <w:lang w:val="es-ES"/>
          </w:rPr>
          <w:t>computer</w:t>
        </w:r>
        <w:proofErr w:type="spellEnd"/>
        <w:r w:rsidRPr="00551348">
          <w:rPr>
            <w:lang w:val="es-ES"/>
          </w:rPr>
          <w:t xml:space="preserve"> </w:t>
        </w:r>
        <w:proofErr w:type="spellStart"/>
        <w:r w:rsidRPr="00551348">
          <w:rPr>
            <w:lang w:val="es-ES"/>
          </w:rPr>
          <w:t>design</w:t>
        </w:r>
        <w:proofErr w:type="spellEnd"/>
        <w:r w:rsidRPr="00551348">
          <w:rPr>
            <w:lang w:val="es-ES"/>
          </w:rPr>
          <w:t xml:space="preserve"> and </w:t>
        </w:r>
        <w:proofErr w:type="spellStart"/>
        <w:r w:rsidRPr="00551348">
          <w:rPr>
            <w:lang w:val="es-ES"/>
          </w:rPr>
          <w:t>programing</w:t>
        </w:r>
        <w:proofErr w:type="spellEnd"/>
      </w:ins>
    </w:p>
    <w:p w:rsidR="00504CBB" w:rsidRDefault="00504CBB" w:rsidP="00504CBB">
      <w:pPr>
        <w:rPr>
          <w:ins w:id="2761" w:author="Meir Kalter" w:date="2016-06-15T14:21:00Z"/>
        </w:rPr>
      </w:pPr>
      <w:ins w:id="2762" w:author="Meir Kalter" w:date="2016-06-15T14:21:00Z">
        <w:r>
          <w: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t>
        </w:r>
      </w:ins>
    </w:p>
    <w:p w:rsidR="00504CBB" w:rsidRPr="00885CC0" w:rsidRDefault="00504CBB">
      <w:pPr>
        <w:rPr>
          <w:ins w:id="2763" w:author="Meir Kalter" w:date="2016-06-14T11:05:00Z"/>
        </w:rPr>
        <w:pPrChange w:id="2764" w:author="Meir Kalter" w:date="2016-06-15T14:21: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p>
    <w:p w:rsidR="00F26E6C" w:rsidRPr="00551348" w:rsidRDefault="00F26E6C">
      <w:pPr>
        <w:pStyle w:val="Heading1"/>
        <w:rPr>
          <w:ins w:id="2765" w:author="Meir Kalter" w:date="2016-06-14T10:29:00Z"/>
        </w:rPr>
        <w:pPrChange w:id="2766"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2767" w:name="_Toc453680788"/>
      <w:bookmarkStart w:id="2768" w:name="_Toc454274384"/>
      <w:ins w:id="2769" w:author="Meir Kalter" w:date="2016-06-14T10:29:00Z">
        <w:r>
          <w:lastRenderedPageBreak/>
          <w:t>Objective</w:t>
        </w:r>
        <w:bookmarkEnd w:id="2767"/>
        <w:bookmarkEnd w:id="2768"/>
      </w:ins>
    </w:p>
    <w:p w:rsidR="00C0594E" w:rsidRPr="00924716" w:rsidDel="00F26E6C" w:rsidRDefault="00B706A9">
      <w:pPr>
        <w:pStyle w:val="Encabezam"/>
        <w:outlineLvl w:val="9"/>
        <w:rPr>
          <w:del w:id="2770" w:author="Meir Kalter" w:date="2016-06-14T10:30:00Z"/>
          <w:rStyle w:val="Ninguno"/>
          <w:i/>
          <w:iCs/>
          <w:sz w:val="24"/>
          <w:szCs w:val="24"/>
          <w:rPrChange w:id="2771" w:author="Meir Kalter" w:date="2016-06-20T21:18:00Z">
            <w:rPr>
              <w:del w:id="2772" w:author="Meir Kalter" w:date="2016-06-14T10:30:00Z"/>
            </w:rPr>
          </w:rPrChange>
        </w:rPr>
        <w:pPrChange w:id="2773" w:author="Meir Kalter" w:date="2016-06-14T15:23:00Z">
          <w:pPr>
            <w:pStyle w:val="Encabezam"/>
            <w:numPr>
              <w:numId w:val="2"/>
            </w:numPr>
            <w:ind w:left="266" w:hanging="266"/>
          </w:pPr>
        </w:pPrChange>
      </w:pPr>
      <w:del w:id="2774" w:author="Meir Kalter" w:date="2016-06-14T10:30:00Z">
        <w:r w:rsidRPr="00924716" w:rsidDel="00F26E6C">
          <w:rPr>
            <w:rStyle w:val="Ninguno"/>
            <w:i/>
            <w:iCs/>
            <w:sz w:val="24"/>
            <w:szCs w:val="24"/>
            <w:rPrChange w:id="2775" w:author="Meir Kalter" w:date="2016-06-20T21:18:00Z">
              <w:rPr/>
            </w:rPrChange>
          </w:rPr>
          <w:delText>Objective</w:delText>
        </w:r>
      </w:del>
    </w:p>
    <w:p w:rsidR="00C0594E" w:rsidRPr="00924716" w:rsidRDefault="00B706A9" w:rsidP="00940CE4">
      <w:pPr>
        <w:pStyle w:val="Encabezam"/>
        <w:outlineLvl w:val="9"/>
        <w:rPr>
          <w:rStyle w:val="Ninguno"/>
          <w:i/>
          <w:iCs/>
          <w:sz w:val="24"/>
          <w:szCs w:val="24"/>
          <w:rPrChange w:id="2776" w:author="Meir Kalter" w:date="2016-06-20T21:18:00Z">
            <w:rPr>
              <w:rStyle w:val="Ninguno"/>
              <w:rFonts w:ascii="Georgia" w:eastAsia="Georgia" w:hAnsi="Georgia" w:cs="Georgia"/>
              <w:b w:val="0"/>
              <w:bCs w:val="0"/>
              <w:sz w:val="24"/>
              <w:szCs w:val="24"/>
            </w:rPr>
          </w:rPrChange>
        </w:rPr>
      </w:pPr>
      <w:del w:id="2777" w:author="Toni" w:date="2016-06-12T19:55:00Z">
        <w:r w:rsidRPr="00924716" w:rsidDel="00B706A9">
          <w:rPr>
            <w:rStyle w:val="Ninguno"/>
            <w:i/>
            <w:iCs/>
            <w:sz w:val="24"/>
            <w:szCs w:val="24"/>
            <w:rPrChange w:id="2778" w:author="Meir Kalter" w:date="2016-06-20T21:18:00Z">
              <w:rPr>
                <w:rStyle w:val="Ninguno"/>
                <w:sz w:val="24"/>
                <w:szCs w:val="24"/>
              </w:rPr>
            </w:rPrChange>
          </w:rPr>
          <w:delText xml:space="preserve">Como el Easy8 no existe en el mundo real, para que los alumnos puedan hacer prácticas y experimentar, el </w:delText>
        </w:r>
      </w:del>
      <w:bookmarkStart w:id="2779" w:name="_Toc453680789"/>
      <w:r w:rsidRPr="00924716">
        <w:rPr>
          <w:rStyle w:val="Ninguno"/>
          <w:i/>
          <w:iCs/>
          <w:sz w:val="24"/>
          <w:szCs w:val="24"/>
          <w:rPrChange w:id="2780" w:author="Meir Kalter" w:date="2016-06-20T21:18:00Z">
            <w:rPr>
              <w:rStyle w:val="Ninguno"/>
              <w:sz w:val="24"/>
              <w:szCs w:val="24"/>
            </w:rPr>
          </w:rPrChange>
        </w:rPr>
        <w:t xml:space="preserve">The goal of this </w:t>
      </w:r>
      <w:del w:id="2781" w:author="Meir Kalter" w:date="2016-06-14T11:17:00Z">
        <w:r w:rsidRPr="00924716" w:rsidDel="00F130B9">
          <w:rPr>
            <w:rStyle w:val="Ninguno"/>
            <w:i/>
            <w:iCs/>
            <w:sz w:val="24"/>
            <w:szCs w:val="24"/>
            <w:rPrChange w:id="2782" w:author="Meir Kalter" w:date="2016-06-20T21:18:00Z">
              <w:rPr>
                <w:rStyle w:val="Ninguno"/>
                <w:sz w:val="24"/>
                <w:szCs w:val="24"/>
              </w:rPr>
            </w:rPrChange>
          </w:rPr>
          <w:delText>project  is</w:delText>
        </w:r>
      </w:del>
      <w:ins w:id="2783" w:author="Meir Kalter" w:date="2016-06-14T11:17:00Z">
        <w:r w:rsidR="00F130B9" w:rsidRPr="00924716">
          <w:rPr>
            <w:rStyle w:val="Ninguno"/>
            <w:i/>
            <w:iCs/>
            <w:sz w:val="24"/>
            <w:szCs w:val="24"/>
            <w:rPrChange w:id="2784" w:author="Meir Kalter" w:date="2016-06-20T21:18:00Z">
              <w:rPr>
                <w:rStyle w:val="Ninguno"/>
                <w:sz w:val="24"/>
                <w:szCs w:val="24"/>
              </w:rPr>
            </w:rPrChange>
          </w:rPr>
          <w:t>project is</w:t>
        </w:r>
      </w:ins>
      <w:r w:rsidRPr="00924716">
        <w:rPr>
          <w:rStyle w:val="Ninguno"/>
          <w:i/>
          <w:iCs/>
          <w:sz w:val="24"/>
          <w:szCs w:val="24"/>
          <w:rPrChange w:id="2785" w:author="Meir Kalter" w:date="2016-06-20T21:18:00Z">
            <w:rPr>
              <w:rStyle w:val="Ninguno"/>
              <w:sz w:val="24"/>
              <w:szCs w:val="24"/>
            </w:rPr>
          </w:rPrChange>
        </w:rPr>
        <w:t xml:space="preserve"> to make a computer simulator of the Easy8 computer as defined in FCO subject Grade Engineering Technology and Telecommunication Services ETSIT.</w:t>
      </w:r>
      <w:bookmarkEnd w:id="2779"/>
    </w:p>
    <w:p w:rsidR="00B1717F" w:rsidRDefault="00B706A9" w:rsidP="00B1717F">
      <w:pPr>
        <w:pStyle w:val="Encabezam"/>
        <w:outlineLvl w:val="9"/>
        <w:rPr>
          <w:ins w:id="2786" w:author="Meir Kalter" w:date="2016-06-14T08:50:00Z"/>
          <w:rStyle w:val="Ninguno"/>
          <w:sz w:val="24"/>
          <w:szCs w:val="24"/>
        </w:rPr>
      </w:pPr>
      <w:bookmarkStart w:id="2787" w:name="_Toc453680790"/>
      <w:r>
        <w:rPr>
          <w:rStyle w:val="Ninguno"/>
          <w:sz w:val="24"/>
          <w:szCs w:val="24"/>
        </w:rPr>
        <w:t>It</w:t>
      </w:r>
      <w:ins w:id="2788" w:author="Meir Kalter" w:date="2016-06-13T09:24:00Z">
        <w:r w:rsidR="00D85FB8">
          <w:rPr>
            <w:rStyle w:val="Ninguno"/>
            <w:sz w:val="24"/>
            <w:szCs w:val="24"/>
          </w:rPr>
          <w:t xml:space="preserve"> should </w:t>
        </w:r>
      </w:ins>
      <w:del w:id="2789" w:author="Meir Kalter" w:date="2016-06-13T09:24:00Z">
        <w:r w:rsidDel="00D85FB8">
          <w:rPr>
            <w:rStyle w:val="Ninguno"/>
            <w:sz w:val="24"/>
            <w:szCs w:val="24"/>
          </w:rPr>
          <w:delText xml:space="preserve"> must</w:delText>
        </w:r>
      </w:del>
      <w:r>
        <w:rPr>
          <w:rStyle w:val="Ninguno"/>
          <w:sz w:val="24"/>
          <w:szCs w:val="24"/>
        </w:rPr>
        <w:t xml:space="preserve"> be easy to use by the student</w:t>
      </w:r>
      <w:ins w:id="2790" w:author="Meir Kalter" w:date="2016-06-15T14:23:00Z">
        <w:r w:rsidR="007B2335">
          <w:rPr>
            <w:rStyle w:val="Ninguno"/>
            <w:sz w:val="24"/>
            <w:szCs w:val="24"/>
          </w:rPr>
          <w:t>, with low curve learning</w:t>
        </w:r>
      </w:ins>
      <w:ins w:id="2791" w:author="Meir Kalter" w:date="2016-06-13T09:23:00Z">
        <w:r w:rsidR="00D85FB8">
          <w:rPr>
            <w:rStyle w:val="Ninguno"/>
            <w:sz w:val="24"/>
            <w:szCs w:val="24"/>
          </w:rPr>
          <w:t>.</w:t>
        </w:r>
        <w:bookmarkEnd w:id="2787"/>
        <w:r w:rsidR="00D85FB8">
          <w:rPr>
            <w:rStyle w:val="Ninguno"/>
            <w:sz w:val="24"/>
            <w:szCs w:val="24"/>
          </w:rPr>
          <w:t xml:space="preserve"> </w:t>
        </w:r>
      </w:ins>
    </w:p>
    <w:p w:rsidR="00C0594E" w:rsidRDefault="00B1717F" w:rsidP="00B53F4A">
      <w:pPr>
        <w:pStyle w:val="Encabezam"/>
        <w:outlineLvl w:val="9"/>
        <w:rPr>
          <w:rStyle w:val="Ninguno"/>
          <w:sz w:val="24"/>
          <w:szCs w:val="24"/>
        </w:rPr>
      </w:pPr>
      <w:bookmarkStart w:id="2792" w:name="_Toc453680791"/>
      <w:ins w:id="2793" w:author="Meir Kalter" w:date="2016-06-14T08:50:00Z">
        <w:r>
          <w:rPr>
            <w:rStyle w:val="Ninguno"/>
            <w:sz w:val="24"/>
            <w:szCs w:val="24"/>
          </w:rPr>
          <w:t xml:space="preserve">It should be possible to </w:t>
        </w:r>
      </w:ins>
      <w:ins w:id="2794" w:author="Meir Kalter" w:date="2016-06-14T10:30:00Z">
        <w:r w:rsidR="00232BB6">
          <w:rPr>
            <w:rStyle w:val="Ninguno"/>
            <w:sz w:val="24"/>
            <w:szCs w:val="24"/>
          </w:rPr>
          <w:t xml:space="preserve">be used from </w:t>
        </w:r>
      </w:ins>
      <w:ins w:id="2795" w:author="Meir Kalter" w:date="2016-06-14T08:50:00Z">
        <w:r>
          <w:rPr>
            <w:rStyle w:val="Ninguno"/>
            <w:sz w:val="24"/>
            <w:szCs w:val="24"/>
          </w:rPr>
          <w:t>many platforms.</w:t>
        </w:r>
      </w:ins>
      <w:bookmarkEnd w:id="2792"/>
      <w:del w:id="2796" w:author="Meir Kalter" w:date="2016-06-13T09:23:00Z">
        <w:r w:rsidR="00B706A9" w:rsidDel="00D85FB8">
          <w:rPr>
            <w:rStyle w:val="Ninguno"/>
            <w:sz w:val="24"/>
            <w:szCs w:val="24"/>
          </w:rPr>
          <w:delText xml:space="preserve"> and </w:delText>
        </w:r>
        <w:commentRangeStart w:id="2797"/>
        <w:r w:rsidR="00B706A9" w:rsidDel="00D85FB8">
          <w:rPr>
            <w:rStyle w:val="Ninguno"/>
            <w:sz w:val="24"/>
            <w:szCs w:val="24"/>
          </w:rPr>
          <w:delText>if possible platform to work with</w:delText>
        </w:r>
        <w:commentRangeEnd w:id="2797"/>
        <w:r w:rsidR="00B706A9" w:rsidDel="00D85FB8">
          <w:commentReference w:id="2797"/>
        </w:r>
        <w:r w:rsidR="00B706A9" w:rsidDel="00D85FB8">
          <w:rPr>
            <w:rStyle w:val="Ninguno"/>
            <w:sz w:val="24"/>
            <w:szCs w:val="24"/>
          </w:rPr>
          <w:delText>.</w:delText>
        </w:r>
      </w:del>
    </w:p>
    <w:p w:rsidR="00C0594E" w:rsidRDefault="00232BB6" w:rsidP="006F775B">
      <w:pPr>
        <w:pStyle w:val="Encabezam"/>
        <w:outlineLvl w:val="9"/>
        <w:rPr>
          <w:rStyle w:val="Ninguno"/>
          <w:sz w:val="24"/>
          <w:szCs w:val="24"/>
        </w:rPr>
      </w:pPr>
      <w:bookmarkStart w:id="2798" w:name="_Toc453680792"/>
      <w:ins w:id="2799" w:author="Meir Kalter" w:date="2016-06-14T10:30:00Z">
        <w:r>
          <w:rPr>
            <w:rStyle w:val="Ninguno"/>
            <w:sz w:val="24"/>
            <w:szCs w:val="24"/>
          </w:rPr>
          <w:t xml:space="preserve">It should </w:t>
        </w:r>
      </w:ins>
      <w:del w:id="2800" w:author="Meir Kalter" w:date="2016-06-14T10:30:00Z">
        <w:r w:rsidR="00B706A9" w:rsidDel="00232BB6">
          <w:rPr>
            <w:rStyle w:val="Ninguno"/>
            <w:sz w:val="24"/>
            <w:szCs w:val="24"/>
          </w:rPr>
          <w:delText xml:space="preserve">Also, we built it with java, so it could be used in window/linux/unix, and must </w:delText>
        </w:r>
      </w:del>
      <w:r w:rsidR="00B706A9">
        <w:rPr>
          <w:rStyle w:val="Ninguno"/>
          <w:sz w:val="24"/>
          <w:szCs w:val="24"/>
        </w:rPr>
        <w:t>include a graphical interface.</w:t>
      </w:r>
      <w:bookmarkEnd w:id="2798"/>
    </w:p>
    <w:p w:rsidR="00C0594E" w:rsidRDefault="00B706A9">
      <w:pPr>
        <w:pStyle w:val="Encabezam"/>
      </w:pPr>
      <w:r>
        <w:br w:type="page"/>
      </w:r>
    </w:p>
    <w:p w:rsidR="00B1717F" w:rsidRPr="006D337F" w:rsidRDefault="00B706A9">
      <w:pPr>
        <w:pStyle w:val="Heading1"/>
        <w:pPrChange w:id="2801" w:author="Meir Kalter" w:date="2016-06-15T15:12:00Z">
          <w:pPr>
            <w:pStyle w:val="Encabezam"/>
            <w:numPr>
              <w:numId w:val="20"/>
            </w:numPr>
            <w:ind w:left="266" w:hanging="266"/>
          </w:pPr>
        </w:pPrChange>
      </w:pPr>
      <w:del w:id="2802" w:author="Meir Kalter" w:date="2016-06-14T14:21:00Z">
        <w:r w:rsidRPr="006D337F" w:rsidDel="005A0267">
          <w:rPr>
            <w:rStyle w:val="Ninguno"/>
          </w:rPr>
          <w:lastRenderedPageBreak/>
          <w:delText xml:space="preserve"> </w:delText>
        </w:r>
      </w:del>
      <w:bookmarkStart w:id="2803" w:name="_Toc453680793"/>
      <w:bookmarkStart w:id="2804" w:name="_Toc454274385"/>
      <w:commentRangeStart w:id="2805"/>
      <w:commentRangeStart w:id="2806"/>
      <w:r w:rsidRPr="00511F5E">
        <w:t>Requirements</w:t>
      </w:r>
      <w:commentRangeEnd w:id="2805"/>
      <w:r w:rsidRPr="000030B2">
        <w:commentReference w:id="2805"/>
      </w:r>
      <w:commentRangeEnd w:id="2806"/>
      <w:r w:rsidR="003A7572" w:rsidRPr="00E27BF5">
        <w:rPr>
          <w:rStyle w:val="CommentReference"/>
          <w:sz w:val="48"/>
          <w:szCs w:val="48"/>
          <w:rPrChange w:id="2807" w:author="Meir Kalter" w:date="2016-06-14T14:25:00Z">
            <w:rPr>
              <w:rStyle w:val="CommentReference"/>
              <w:rFonts w:ascii="Georgia" w:eastAsia="Georgia" w:hAnsi="Georgia" w:cs="Georgia"/>
              <w:b w:val="0"/>
              <w:bCs w:val="0"/>
            </w:rPr>
          </w:rPrChange>
        </w:rPr>
        <w:commentReference w:id="2806"/>
      </w:r>
      <w:bookmarkEnd w:id="2803"/>
      <w:bookmarkEnd w:id="2804"/>
    </w:p>
    <w:p w:rsidR="00B1717F" w:rsidDel="00495592" w:rsidRDefault="00B1717F">
      <w:pPr>
        <w:pStyle w:val="Heading2"/>
        <w:numPr>
          <w:ilvl w:val="0"/>
          <w:numId w:val="107"/>
        </w:numPr>
        <w:rPr>
          <w:del w:id="2808" w:author="Meir Kalter" w:date="2016-06-14T08:46:00Z"/>
          <w:lang w:val="es-ES"/>
        </w:rPr>
        <w:pPrChange w:id="2809" w:author="Meir Kalter" w:date="2016-06-15T14:28:00Z">
          <w:pPr>
            <w:pStyle w:val="Heading21"/>
            <w:numPr>
              <w:ilvl w:val="1"/>
              <w:numId w:val="20"/>
            </w:numPr>
            <w:ind w:left="576" w:hanging="576"/>
          </w:pPr>
        </w:pPrChange>
      </w:pPr>
      <w:bookmarkStart w:id="2810" w:name="_Toc453658086"/>
      <w:bookmarkStart w:id="2811" w:name="_Toc453665626"/>
      <w:bookmarkStart w:id="2812" w:name="_Toc453668335"/>
      <w:bookmarkStart w:id="2813" w:name="_Toc453678518"/>
      <w:bookmarkStart w:id="2814" w:name="_Toc453678585"/>
      <w:bookmarkStart w:id="2815" w:name="_Toc453678651"/>
      <w:bookmarkStart w:id="2816" w:name="_Toc453678718"/>
      <w:bookmarkStart w:id="2817" w:name="_Toc453678785"/>
      <w:bookmarkStart w:id="2818" w:name="_Toc453678852"/>
      <w:bookmarkStart w:id="2819" w:name="_Toc453678918"/>
      <w:bookmarkStart w:id="2820" w:name="_Toc453678984"/>
      <w:bookmarkStart w:id="2821" w:name="_Toc453679050"/>
      <w:bookmarkStart w:id="2822" w:name="_Toc453679181"/>
      <w:bookmarkStart w:id="2823" w:name="_Toc453679246"/>
      <w:bookmarkStart w:id="2824" w:name="_Toc453679311"/>
      <w:bookmarkStart w:id="2825" w:name="_Toc453679376"/>
      <w:bookmarkStart w:id="2826" w:name="_Toc453679441"/>
      <w:bookmarkStart w:id="2827" w:name="_Toc453679506"/>
      <w:bookmarkStart w:id="2828" w:name="_Toc453679571"/>
      <w:bookmarkStart w:id="2829" w:name="_Toc453679636"/>
      <w:bookmarkStart w:id="2830" w:name="_Toc453679701"/>
      <w:bookmarkStart w:id="2831" w:name="_Toc453680066"/>
      <w:bookmarkStart w:id="2832" w:name="_Toc453680152"/>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p>
    <w:p w:rsidR="00B1717F" w:rsidRPr="00B1717F" w:rsidDel="00B1717F" w:rsidRDefault="00B1717F">
      <w:pPr>
        <w:pStyle w:val="Heading2"/>
        <w:rPr>
          <w:del w:id="2833" w:author="Meir Kalter" w:date="2016-06-14T08:46:00Z"/>
        </w:rPr>
        <w:pPrChange w:id="2834" w:author="Meir Kalter" w:date="2016-06-14T15:21:00Z">
          <w:pPr>
            <w:pStyle w:val="Heading21"/>
            <w:ind w:left="576"/>
          </w:pPr>
        </w:pPrChange>
      </w:pPr>
      <w:bookmarkStart w:id="2835" w:name="_Toc453658087"/>
      <w:bookmarkStart w:id="2836" w:name="_Toc453665627"/>
      <w:bookmarkStart w:id="2837" w:name="_Toc453668336"/>
      <w:bookmarkStart w:id="2838" w:name="_Toc453678519"/>
      <w:bookmarkStart w:id="2839" w:name="_Toc453678586"/>
      <w:bookmarkStart w:id="2840" w:name="_Toc453678652"/>
      <w:bookmarkStart w:id="2841" w:name="_Toc453678719"/>
      <w:bookmarkStart w:id="2842" w:name="_Toc453678786"/>
      <w:bookmarkStart w:id="2843" w:name="_Toc453678853"/>
      <w:bookmarkStart w:id="2844" w:name="_Toc453678919"/>
      <w:bookmarkStart w:id="2845" w:name="_Toc453678985"/>
      <w:bookmarkStart w:id="2846" w:name="_Toc453679051"/>
      <w:bookmarkStart w:id="2847" w:name="_Toc453679182"/>
      <w:bookmarkStart w:id="2848" w:name="_Toc453679247"/>
      <w:bookmarkStart w:id="2849" w:name="_Toc453679312"/>
      <w:bookmarkStart w:id="2850" w:name="_Toc453679377"/>
      <w:bookmarkStart w:id="2851" w:name="_Toc453679442"/>
      <w:bookmarkStart w:id="2852" w:name="_Toc453679507"/>
      <w:bookmarkStart w:id="2853" w:name="_Toc453679572"/>
      <w:bookmarkStart w:id="2854" w:name="_Toc453679637"/>
      <w:bookmarkStart w:id="2855" w:name="_Toc453679702"/>
      <w:bookmarkStart w:id="2856" w:name="_Toc453680067"/>
      <w:bookmarkStart w:id="2857" w:name="_Toc453680153"/>
      <w:bookmarkStart w:id="2858" w:name="_Toc453680497"/>
      <w:bookmarkStart w:id="2859" w:name="_Toc453680581"/>
      <w:bookmarkStart w:id="2860" w:name="_Toc453680686"/>
      <w:bookmarkStart w:id="2861" w:name="_Toc453680794"/>
      <w:bookmarkStart w:id="2862" w:name="_Toc453680988"/>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p>
    <w:p w:rsidR="00C91C1D" w:rsidRPr="002D1C3B" w:rsidDel="005C35AB" w:rsidRDefault="00B706A9">
      <w:pPr>
        <w:pStyle w:val="Heading1"/>
        <w:numPr>
          <w:ilvl w:val="0"/>
          <w:numId w:val="0"/>
        </w:numPr>
        <w:ind w:left="266" w:hanging="266"/>
        <w:rPr>
          <w:del w:id="2863" w:author="Meir Kalter" w:date="2016-06-14T14:52:00Z"/>
        </w:rPr>
        <w:pPrChange w:id="2864" w:author="Meir Kalter" w:date="2016-06-14T14:52:00Z">
          <w:pPr>
            <w:pStyle w:val="Heading21"/>
            <w:numPr>
              <w:ilvl w:val="1"/>
              <w:numId w:val="20"/>
            </w:numPr>
            <w:ind w:left="576" w:hanging="576"/>
          </w:pPr>
        </w:pPrChange>
      </w:pPr>
      <w:bookmarkStart w:id="2865" w:name="_Toc453680498"/>
      <w:bookmarkStart w:id="2866" w:name="_Toc453680795"/>
      <w:del w:id="2867" w:author="Meir Kalter" w:date="2016-06-14T15:21:00Z">
        <w:r w:rsidDel="00864DB3">
          <w:delText>List of requirements</w:delText>
        </w:r>
      </w:del>
      <w:bookmarkStart w:id="2868" w:name="_Toc453680583"/>
      <w:bookmarkStart w:id="2869" w:name="_Toc453680688"/>
      <w:bookmarkStart w:id="2870" w:name="_Toc453680796"/>
      <w:bookmarkEnd w:id="2865"/>
      <w:bookmarkEnd w:id="2866"/>
      <w:bookmarkEnd w:id="2868"/>
      <w:bookmarkEnd w:id="2869"/>
      <w:bookmarkEnd w:id="2870"/>
    </w:p>
    <w:p w:rsidR="005C6685" w:rsidRDefault="005C6685">
      <w:pPr>
        <w:pStyle w:val="Encabezam"/>
        <w:numPr>
          <w:ilvl w:val="0"/>
          <w:numId w:val="107"/>
        </w:numPr>
        <w:outlineLvl w:val="9"/>
        <w:rPr>
          <w:ins w:id="2871" w:author="Meir Kalter" w:date="2016-06-14T08:52:00Z"/>
          <w:rStyle w:val="Ninguno"/>
          <w:rFonts w:ascii="Calibri" w:eastAsia="Calibri" w:hAnsi="Calibri" w:cs="Calibri"/>
          <w:color w:val="365F91" w:themeColor="accent1" w:themeShade="BF"/>
          <w:sz w:val="24"/>
          <w:szCs w:val="24"/>
        </w:rPr>
        <w:pPrChange w:id="2872" w:author="Meir Kalter" w:date="2016-06-15T14:28:00Z">
          <w:pPr>
            <w:pStyle w:val="Encabezam"/>
            <w:numPr>
              <w:numId w:val="22"/>
            </w:numPr>
            <w:tabs>
              <w:tab w:val="num" w:pos="708"/>
            </w:tabs>
            <w:ind w:left="720" w:hanging="462"/>
            <w:outlineLvl w:val="9"/>
          </w:pPr>
        </w:pPrChange>
      </w:pPr>
      <w:bookmarkStart w:id="2873" w:name="_Toc453680797"/>
      <w:ins w:id="2874" w:author="Meir Kalter" w:date="2016-06-14T08:52:00Z">
        <w:r>
          <w:rPr>
            <w:rStyle w:val="Ninguno"/>
            <w:sz w:val="24"/>
            <w:szCs w:val="24"/>
          </w:rPr>
          <w:t>Execution from windows/</w:t>
        </w:r>
        <w:proofErr w:type="spellStart"/>
        <w:r>
          <w:rPr>
            <w:rStyle w:val="Ninguno"/>
            <w:sz w:val="24"/>
            <w:szCs w:val="24"/>
          </w:rPr>
          <w:t>linux</w:t>
        </w:r>
        <w:proofErr w:type="spellEnd"/>
        <w:r>
          <w:rPr>
            <w:rStyle w:val="Ninguno"/>
            <w:sz w:val="24"/>
            <w:szCs w:val="24"/>
          </w:rPr>
          <w:t>/</w:t>
        </w:r>
        <w:proofErr w:type="spellStart"/>
        <w:r>
          <w:rPr>
            <w:rStyle w:val="Ninguno"/>
            <w:sz w:val="24"/>
            <w:szCs w:val="24"/>
          </w:rPr>
          <w:t>unix</w:t>
        </w:r>
        <w:proofErr w:type="spellEnd"/>
        <w:r>
          <w:rPr>
            <w:rStyle w:val="Ninguno"/>
            <w:sz w:val="24"/>
            <w:szCs w:val="24"/>
          </w:rPr>
          <w:t>.</w:t>
        </w:r>
        <w:bookmarkEnd w:id="2873"/>
      </w:ins>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875" w:author="Meir Kalter" w:date="2016-06-15T14:28:00Z">
          <w:pPr>
            <w:pStyle w:val="Encabezam"/>
            <w:numPr>
              <w:numId w:val="22"/>
            </w:numPr>
            <w:tabs>
              <w:tab w:val="num" w:pos="708"/>
            </w:tabs>
            <w:ind w:left="720" w:hanging="462"/>
            <w:outlineLvl w:val="9"/>
          </w:pPr>
        </w:pPrChange>
      </w:pPr>
      <w:bookmarkStart w:id="2876" w:name="_Toc453680798"/>
      <w:r>
        <w:rPr>
          <w:rStyle w:val="Ninguno"/>
          <w:sz w:val="24"/>
          <w:szCs w:val="24"/>
        </w:rPr>
        <w:t>Execution of assembler on basic assembler language with minimal set of instruction list.</w:t>
      </w:r>
      <w:bookmarkEnd w:id="2876"/>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877" w:author="Meir Kalter" w:date="2016-06-15T14:28:00Z">
          <w:pPr>
            <w:pStyle w:val="Encabezam"/>
            <w:numPr>
              <w:numId w:val="22"/>
            </w:numPr>
            <w:tabs>
              <w:tab w:val="num" w:pos="708"/>
            </w:tabs>
            <w:ind w:left="720" w:hanging="462"/>
            <w:outlineLvl w:val="9"/>
          </w:pPr>
        </w:pPrChange>
      </w:pPr>
      <w:bookmarkStart w:id="2878" w:name="_Toc453680799"/>
      <w:r>
        <w:rPr>
          <w:rStyle w:val="Ninguno"/>
          <w:sz w:val="24"/>
          <w:szCs w:val="24"/>
        </w:rPr>
        <w:t xml:space="preserve">Work with ASM files, </w:t>
      </w:r>
      <w:del w:id="2879" w:author="Toni" w:date="2016-06-12T19:56:00Z">
        <w:r w:rsidDel="00B706A9">
          <w:rPr>
            <w:rStyle w:val="Ninguno"/>
            <w:sz w:val="24"/>
            <w:szCs w:val="24"/>
          </w:rPr>
          <w:delText xml:space="preserve">compile </w:delText>
        </w:r>
      </w:del>
      <w:ins w:id="2880" w:author="Toni" w:date="2016-06-12T19:56:00Z">
        <w:r>
          <w:rPr>
            <w:rStyle w:val="Ninguno"/>
            <w:sz w:val="24"/>
            <w:szCs w:val="24"/>
          </w:rPr>
          <w:t xml:space="preserve">assemble </w:t>
        </w:r>
      </w:ins>
      <w:r>
        <w:rPr>
          <w:rStyle w:val="Ninguno"/>
          <w:sz w:val="24"/>
          <w:szCs w:val="24"/>
        </w:rPr>
        <w:t>them and reload them from the memory.</w:t>
      </w:r>
      <w:bookmarkEnd w:id="2878"/>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881" w:author="Meir Kalter" w:date="2016-06-15T14:28:00Z">
          <w:pPr>
            <w:pStyle w:val="Encabezam"/>
            <w:numPr>
              <w:numId w:val="22"/>
            </w:numPr>
            <w:tabs>
              <w:tab w:val="num" w:pos="708"/>
            </w:tabs>
            <w:ind w:left="720" w:hanging="462"/>
            <w:outlineLvl w:val="9"/>
          </w:pPr>
        </w:pPrChange>
      </w:pPr>
      <w:bookmarkStart w:id="2882" w:name="_Toc453680800"/>
      <w:r>
        <w:rPr>
          <w:rStyle w:val="Ninguno"/>
          <w:sz w:val="24"/>
          <w:szCs w:val="24"/>
        </w:rPr>
        <w:t>Ability to stop/continue execution of the system.</w:t>
      </w:r>
      <w:r>
        <w:rPr>
          <w:rStyle w:val="Ninguno"/>
          <w:sz w:val="24"/>
          <w:szCs w:val="24"/>
        </w:rPr>
        <w:br/>
        <w:t>Ability to add Breakpoints.</w:t>
      </w:r>
      <w:bookmarkEnd w:id="2882"/>
    </w:p>
    <w:p w:rsidR="00C0594E" w:rsidRDefault="00B706A9">
      <w:pPr>
        <w:pStyle w:val="Encabezam"/>
        <w:numPr>
          <w:ilvl w:val="0"/>
          <w:numId w:val="107"/>
        </w:numPr>
        <w:outlineLvl w:val="9"/>
        <w:rPr>
          <w:rStyle w:val="Ninguno"/>
          <w:sz w:val="24"/>
          <w:szCs w:val="24"/>
        </w:rPr>
        <w:pPrChange w:id="2883" w:author="Meir Kalter" w:date="2016-06-15T14:28:00Z">
          <w:pPr>
            <w:pStyle w:val="Encabezam"/>
            <w:numPr>
              <w:numId w:val="22"/>
            </w:numPr>
            <w:tabs>
              <w:tab w:val="num" w:pos="708"/>
            </w:tabs>
            <w:ind w:left="720" w:hanging="462"/>
            <w:outlineLvl w:val="9"/>
          </w:pPr>
        </w:pPrChange>
      </w:pPr>
      <w:bookmarkStart w:id="2884" w:name="_Toc453680801"/>
      <w:r>
        <w:rPr>
          <w:rStyle w:val="Ninguno"/>
          <w:sz w:val="24"/>
          <w:szCs w:val="24"/>
        </w:rPr>
        <w:t>Ability to have input/output to display/external system.</w:t>
      </w:r>
      <w:r>
        <w:rPr>
          <w:rStyle w:val="Ninguno"/>
          <w:sz w:val="24"/>
          <w:szCs w:val="24"/>
        </w:rPr>
        <w:br/>
        <w:t>User interface to change memory.</w:t>
      </w:r>
      <w:bookmarkEnd w:id="2884"/>
    </w:p>
    <w:p w:rsidR="00C0594E" w:rsidRDefault="00B706A9">
      <w:pPr>
        <w:pStyle w:val="Encabezam"/>
        <w:numPr>
          <w:ilvl w:val="0"/>
          <w:numId w:val="107"/>
        </w:numPr>
        <w:outlineLvl w:val="9"/>
        <w:rPr>
          <w:ins w:id="2885" w:author="Meir Kalter" w:date="2016-06-15T14:29:00Z"/>
          <w:rStyle w:val="Ninguno"/>
          <w:sz w:val="24"/>
          <w:szCs w:val="24"/>
        </w:rPr>
        <w:pPrChange w:id="2886" w:author="Meir Kalter" w:date="2016-06-15T14:28:00Z">
          <w:pPr>
            <w:pStyle w:val="Encabezam"/>
            <w:numPr>
              <w:numId w:val="22"/>
            </w:numPr>
            <w:tabs>
              <w:tab w:val="num" w:pos="708"/>
            </w:tabs>
            <w:ind w:left="720" w:hanging="462"/>
            <w:outlineLvl w:val="9"/>
          </w:pPr>
        </w:pPrChange>
      </w:pPr>
      <w:bookmarkStart w:id="2887" w:name="_Toc453680802"/>
      <w:r>
        <w:rPr>
          <w:rStyle w:val="Ninguno"/>
          <w:sz w:val="24"/>
          <w:szCs w:val="24"/>
        </w:rPr>
        <w:t>Load/save memory for working again on the same system.</w:t>
      </w:r>
      <w:bookmarkEnd w:id="2887"/>
    </w:p>
    <w:p w:rsidR="006753C1" w:rsidRPr="00885CC0" w:rsidRDefault="006753C1">
      <w:pPr>
        <w:pStyle w:val="Cuerpo"/>
        <w:numPr>
          <w:ilvl w:val="0"/>
          <w:numId w:val="108"/>
        </w:numPr>
        <w:rPr>
          <w:ins w:id="2888" w:author="Meir Kalter" w:date="2016-06-15T14:30:00Z"/>
          <w:rStyle w:val="Ninguno"/>
        </w:rPr>
        <w:pPrChange w:id="2889" w:author="Meir Kalter" w:date="2016-06-15T14:29:00Z">
          <w:pPr>
            <w:pStyle w:val="Encabezam"/>
            <w:numPr>
              <w:numId w:val="22"/>
            </w:numPr>
            <w:tabs>
              <w:tab w:val="num" w:pos="708"/>
            </w:tabs>
            <w:ind w:left="720" w:hanging="462"/>
            <w:outlineLvl w:val="9"/>
          </w:pPr>
        </w:pPrChange>
      </w:pPr>
      <w:ins w:id="2890" w:author="Meir Kalter" w:date="2016-06-15T14:29:00Z">
        <w:r w:rsidRPr="006753C1">
          <w:rPr>
            <w:rStyle w:val="Ninguno"/>
            <w:rPrChange w:id="2891" w:author="Meir Kalter" w:date="2016-06-15T14:29:00Z">
              <w:rPr/>
            </w:rPrChange>
          </w:rPr>
          <w:t xml:space="preserve">Show to the </w:t>
        </w:r>
        <w:r w:rsidRPr="006753C1">
          <w:rPr>
            <w:rStyle w:val="Ninguno"/>
            <w:rFonts w:ascii="Cambria" w:eastAsia="Cambria" w:hAnsi="Cambria" w:cs="Cambria"/>
            <w:b/>
            <w:bCs/>
          </w:rPr>
          <w:t>user the impact of the memory</w:t>
        </w:r>
        <w:r w:rsidRPr="002A2F94">
          <w:rPr>
            <w:rStyle w:val="Ninguno"/>
          </w:rPr>
          <w:t>.</w:t>
        </w:r>
      </w:ins>
    </w:p>
    <w:p w:rsidR="006753C1" w:rsidRDefault="006753C1">
      <w:pPr>
        <w:pStyle w:val="Cuerpo"/>
        <w:numPr>
          <w:ilvl w:val="0"/>
          <w:numId w:val="108"/>
        </w:numPr>
        <w:rPr>
          <w:ins w:id="2892" w:author="Meir Kalter" w:date="2016-06-15T14:30:00Z"/>
          <w:rStyle w:val="Ninguno"/>
          <w:b/>
          <w:bCs/>
        </w:rPr>
        <w:pPrChange w:id="2893" w:author="Meir Kalter" w:date="2016-06-15T14:30:00Z">
          <w:pPr>
            <w:pStyle w:val="Encabezam"/>
            <w:numPr>
              <w:numId w:val="22"/>
            </w:numPr>
            <w:tabs>
              <w:tab w:val="num" w:pos="708"/>
            </w:tabs>
            <w:ind w:left="720" w:hanging="462"/>
            <w:outlineLvl w:val="9"/>
          </w:pPr>
        </w:pPrChange>
      </w:pPr>
      <w:ins w:id="2894" w:author="Meir Kalter" w:date="2016-06-15T14:30:00Z">
        <w:r w:rsidRPr="006753C1">
          <w:rPr>
            <w:rStyle w:val="Ninguno"/>
            <w:rFonts w:ascii="Cambria" w:eastAsia="Cambria" w:hAnsi="Cambria" w:cs="Cambria"/>
            <w:b/>
            <w:bCs/>
            <w:rPrChange w:id="2895" w:author="Meir Kalter" w:date="2016-06-15T14:31:00Z">
              <w:rPr>
                <w:rStyle w:val="Ninguno"/>
              </w:rPr>
            </w:rPrChange>
          </w:rPr>
          <w:t xml:space="preserve">Working with </w:t>
        </w:r>
        <w:r w:rsidRPr="008A7044">
          <w:rPr>
            <w:rStyle w:val="Ninguno"/>
            <w:rFonts w:ascii="Cambria" w:eastAsia="Cambria" w:hAnsi="Cambria" w:cs="Cambria"/>
            <w:b/>
            <w:bCs/>
          </w:rPr>
          <w:t>hexadecimal base</w:t>
        </w:r>
      </w:ins>
    </w:p>
    <w:p w:rsidR="006753C1" w:rsidRPr="006753C1" w:rsidRDefault="006753C1">
      <w:pPr>
        <w:pStyle w:val="Cuerpo"/>
        <w:numPr>
          <w:ilvl w:val="0"/>
          <w:numId w:val="108"/>
        </w:numPr>
        <w:rPr>
          <w:ins w:id="2896" w:author="Meir Kalter" w:date="2016-06-15T14:30:00Z"/>
          <w:rStyle w:val="Ninguno"/>
          <w:rFonts w:ascii="Cambria" w:hAnsi="Cambria" w:cs="Cambria"/>
          <w:b/>
          <w:bCs/>
          <w:rPrChange w:id="2897" w:author="Meir Kalter" w:date="2016-06-15T14:30:00Z">
            <w:rPr>
              <w:ins w:id="2898" w:author="Meir Kalter" w:date="2016-06-15T14:30:00Z"/>
              <w:rStyle w:val="Ninguno"/>
              <w:rFonts w:ascii="Times New Roman" w:hAnsi="Times New Roman" w:cs="Times New Roman"/>
              <w:b w:val="0"/>
              <w:bCs w:val="0"/>
              <w:sz w:val="24"/>
              <w:szCs w:val="24"/>
            </w:rPr>
          </w:rPrChange>
        </w:rPr>
        <w:pPrChange w:id="2899" w:author="Meir Kalter" w:date="2016-06-15T14:30:00Z">
          <w:pPr>
            <w:pStyle w:val="Encabezam"/>
            <w:numPr>
              <w:numId w:val="22"/>
            </w:numPr>
            <w:tabs>
              <w:tab w:val="num" w:pos="708"/>
            </w:tabs>
            <w:ind w:left="720" w:hanging="462"/>
            <w:outlineLvl w:val="9"/>
          </w:pPr>
        </w:pPrChange>
      </w:pPr>
      <w:ins w:id="2900" w:author="Meir Kalter" w:date="2016-06-15T14:30:00Z">
        <w:r w:rsidRPr="006753C1">
          <w:rPr>
            <w:rStyle w:val="Ninguno"/>
            <w:rFonts w:ascii="Cambria" w:eastAsia="Cambria" w:hAnsi="Cambria" w:cs="Cambria"/>
            <w:b/>
            <w:bCs/>
          </w:rPr>
          <w:t>Show to the user the impact of the memory.</w:t>
        </w:r>
      </w:ins>
    </w:p>
    <w:p w:rsidR="006753C1" w:rsidRPr="006753C1" w:rsidDel="006753C1" w:rsidRDefault="006753C1">
      <w:pPr>
        <w:pStyle w:val="Cuerpo"/>
        <w:numPr>
          <w:ilvl w:val="0"/>
          <w:numId w:val="108"/>
        </w:numPr>
        <w:rPr>
          <w:del w:id="2901" w:author="Meir Kalter" w:date="2016-06-15T14:30:00Z"/>
          <w:rStyle w:val="Ninguno"/>
          <w:rFonts w:ascii="Cambria" w:hAnsi="Cambria" w:cs="Cambria"/>
          <w:b/>
          <w:bCs/>
          <w:rPrChange w:id="2902" w:author="Meir Kalter" w:date="2016-06-15T14:29:00Z">
            <w:rPr>
              <w:del w:id="2903" w:author="Meir Kalter" w:date="2016-06-15T14:30:00Z"/>
              <w:rStyle w:val="Ninguno"/>
              <w:rFonts w:ascii="Times New Roman" w:hAnsi="Times New Roman" w:cs="Times New Roman"/>
              <w:b w:val="0"/>
              <w:bCs w:val="0"/>
              <w:sz w:val="24"/>
              <w:szCs w:val="24"/>
            </w:rPr>
          </w:rPrChange>
        </w:rPr>
        <w:pPrChange w:id="2904" w:author="Meir Kalter" w:date="2016-06-15T14:30:00Z">
          <w:pPr>
            <w:pStyle w:val="Encabezam"/>
            <w:numPr>
              <w:numId w:val="22"/>
            </w:numPr>
            <w:tabs>
              <w:tab w:val="num" w:pos="708"/>
            </w:tabs>
            <w:ind w:left="720" w:hanging="462"/>
            <w:outlineLvl w:val="9"/>
          </w:pPr>
        </w:pPrChange>
      </w:pPr>
      <w:ins w:id="2905" w:author="Meir Kalter" w:date="2016-06-15T14:30:00Z">
        <w:r w:rsidRPr="006753C1">
          <w:rPr>
            <w:rStyle w:val="Ninguno"/>
            <w:rFonts w:ascii="Cambria" w:eastAsia="Cambria" w:hAnsi="Cambria" w:cs="Cambria"/>
            <w:b/>
            <w:bCs/>
            <w:rPrChange w:id="2906" w:author="Meir Kalter" w:date="2016-06-15T14:31:00Z">
              <w:rPr>
                <w:rStyle w:val="Ninguno"/>
              </w:rPr>
            </w:rPrChange>
          </w:rPr>
          <w:t xml:space="preserve">Edit with hex decimal </w:t>
        </w:r>
        <w:proofErr w:type="spellStart"/>
        <w:r w:rsidRPr="006753C1">
          <w:rPr>
            <w:rStyle w:val="Ninguno"/>
            <w:rFonts w:ascii="Cambria" w:eastAsia="Cambria" w:hAnsi="Cambria" w:cs="Cambria"/>
            <w:b/>
            <w:bCs/>
            <w:rPrChange w:id="2907" w:author="Meir Kalter" w:date="2016-06-15T14:31:00Z">
              <w:rPr>
                <w:rStyle w:val="Ninguno"/>
              </w:rPr>
            </w:rPrChange>
          </w:rPr>
          <w:t>values</w:t>
        </w:r>
      </w:ins>
    </w:p>
    <w:p w:rsidR="00C0594E" w:rsidRPr="006753C1" w:rsidDel="000D2DA0" w:rsidRDefault="00B706A9">
      <w:pPr>
        <w:pStyle w:val="Cuerpo"/>
        <w:numPr>
          <w:ilvl w:val="0"/>
          <w:numId w:val="108"/>
        </w:numPr>
        <w:rPr>
          <w:del w:id="2908" w:author="Meir Kalter" w:date="2016-06-15T14:25:00Z"/>
          <w:rStyle w:val="Ninguno"/>
          <w:rFonts w:ascii="Cambria" w:eastAsia="Cambria" w:hAnsi="Cambria" w:cs="Cambria"/>
          <w:b/>
          <w:bCs/>
          <w:rPrChange w:id="2909" w:author="Meir Kalter" w:date="2016-06-15T14:31:00Z">
            <w:rPr>
              <w:del w:id="2910" w:author="Meir Kalter" w:date="2016-06-15T14:25:00Z"/>
              <w:rStyle w:val="Ninguno"/>
              <w:rFonts w:ascii="Georgia" w:eastAsia="Georgia" w:hAnsi="Georgia" w:cs="Georgia"/>
              <w:b w:val="0"/>
              <w:bCs w:val="0"/>
              <w:sz w:val="24"/>
              <w:szCs w:val="24"/>
            </w:rPr>
          </w:rPrChange>
        </w:rPr>
        <w:pPrChange w:id="2911" w:author="Meir Kalter" w:date="2016-06-15T14:30:00Z">
          <w:pPr>
            <w:pStyle w:val="Encabezam"/>
            <w:numPr>
              <w:numId w:val="22"/>
            </w:numPr>
            <w:tabs>
              <w:tab w:val="num" w:pos="708"/>
            </w:tabs>
            <w:ind w:left="720" w:hanging="462"/>
            <w:outlineLvl w:val="9"/>
          </w:pPr>
        </w:pPrChange>
      </w:pPr>
      <w:bookmarkStart w:id="2912" w:name="_Toc453680803"/>
      <w:del w:id="2913" w:author="Meir Kalter" w:date="2016-06-15T14:30:00Z">
        <w:r w:rsidRPr="006753C1" w:rsidDel="006753C1">
          <w:rPr>
            <w:rStyle w:val="Ninguno"/>
            <w:rFonts w:ascii="Cambria" w:eastAsia="Cambria" w:hAnsi="Cambria" w:cs="Cambria"/>
            <w:b/>
            <w:bCs/>
          </w:rPr>
          <w:delText>Show to the user the impact of the memory.</w:delText>
        </w:r>
      </w:del>
      <w:bookmarkEnd w:id="2912"/>
    </w:p>
    <w:p w:rsidR="00DF606C" w:rsidRPr="000765C0" w:rsidRDefault="00B706A9">
      <w:pPr>
        <w:pStyle w:val="Cuerpo"/>
        <w:numPr>
          <w:ilvl w:val="0"/>
          <w:numId w:val="108"/>
        </w:numPr>
        <w:rPr>
          <w:ins w:id="2914" w:author="Meir Kalter" w:date="2016-06-14T14:41:00Z"/>
          <w:rStyle w:val="Ninguno"/>
          <w:rFonts w:ascii="Cambria" w:eastAsia="Cambria" w:hAnsi="Cambria" w:cs="Cambria"/>
          <w:b/>
          <w:bCs/>
          <w:rPrChange w:id="2915" w:author="Meir Kalter" w:date="2016-06-15T14:25:00Z">
            <w:rPr>
              <w:ins w:id="2916" w:author="Meir Kalter" w:date="2016-06-14T14:41:00Z"/>
              <w:rStyle w:val="Ninguno"/>
              <w:rFonts w:ascii="Georgia" w:eastAsia="Georgia" w:hAnsi="Georgia" w:cs="Georgia"/>
              <w:b w:val="0"/>
              <w:bCs w:val="0"/>
              <w:sz w:val="22"/>
              <w:szCs w:val="22"/>
            </w:rPr>
          </w:rPrChange>
        </w:rPr>
        <w:pPrChange w:id="2917" w:author="Meir Kalter" w:date="2016-06-15T14:30:00Z">
          <w:pPr>
            <w:pStyle w:val="Encabezam"/>
            <w:numPr>
              <w:numId w:val="22"/>
            </w:numPr>
            <w:tabs>
              <w:tab w:val="num" w:pos="708"/>
            </w:tabs>
            <w:ind w:left="720" w:hanging="462"/>
            <w:outlineLvl w:val="9"/>
          </w:pPr>
        </w:pPrChange>
      </w:pPr>
      <w:bookmarkStart w:id="2918" w:name="_Toc453680804"/>
      <w:del w:id="2919" w:author="Meir Kalter" w:date="2016-06-15T14:30:00Z">
        <w:r w:rsidRPr="006753C1" w:rsidDel="006753C1">
          <w:rPr>
            <w:rStyle w:val="Ninguno"/>
            <w:rFonts w:ascii="Cambria" w:eastAsia="Cambria" w:hAnsi="Cambria" w:cs="Cambria"/>
            <w:b/>
            <w:bCs/>
          </w:rPr>
          <w:delText>Working with hex</w:delText>
        </w:r>
      </w:del>
      <w:ins w:id="2920" w:author="Toni" w:date="2016-06-12T19:53:00Z">
        <w:del w:id="2921" w:author="Meir Kalter" w:date="2016-06-15T14:30:00Z">
          <w:r w:rsidRPr="006753C1" w:rsidDel="006753C1">
            <w:rPr>
              <w:rStyle w:val="Ninguno"/>
              <w:rFonts w:ascii="Cambria" w:eastAsia="Cambria" w:hAnsi="Cambria" w:cs="Cambria"/>
              <w:b/>
              <w:bCs/>
            </w:rPr>
            <w:delText>a</w:delText>
          </w:r>
        </w:del>
      </w:ins>
      <w:del w:id="2922" w:author="Meir Kalter" w:date="2016-06-15T14:30:00Z">
        <w:r w:rsidRPr="006753C1" w:rsidDel="006753C1">
          <w:rPr>
            <w:rStyle w:val="Ninguno"/>
            <w:rFonts w:ascii="Cambria" w:eastAsia="Cambria" w:hAnsi="Cambria" w:cs="Cambria"/>
            <w:b/>
            <w:bCs/>
          </w:rPr>
          <w:delText>decimal base</w:delText>
        </w:r>
      </w:del>
      <w:bookmarkEnd w:id="2918"/>
      <w:proofErr w:type="gramStart"/>
      <w:ins w:id="2923" w:author="Meir Kalter" w:date="2016-06-14T14:42:00Z">
        <w:r w:rsidR="00DF606C" w:rsidRPr="000765C0">
          <w:rPr>
            <w:rStyle w:val="Ninguno"/>
            <w:rPrChange w:id="2924" w:author="Meir Kalter" w:date="2016-06-15T14:25:00Z">
              <w:rPr/>
            </w:rPrChange>
          </w:rPr>
          <w:t>ues</w:t>
        </w:r>
      </w:ins>
      <w:proofErr w:type="spellEnd"/>
      <w:proofErr w:type="gramEnd"/>
      <w:ins w:id="2925" w:author="Meir Kalter" w:date="2016-06-15T14:26:00Z">
        <w:r w:rsidR="006753C1">
          <w:rPr>
            <w:rStyle w:val="Ninguno"/>
            <w:rFonts w:ascii="Cambria" w:eastAsia="Cambria" w:hAnsi="Cambria" w:cs="Cambria"/>
            <w:b/>
            <w:bCs/>
          </w:rPr>
          <w:t>.</w:t>
        </w:r>
      </w:ins>
    </w:p>
    <w:p w:rsidR="00F85FA6" w:rsidRPr="00511F5E" w:rsidDel="00DF606C" w:rsidRDefault="00F85FA6">
      <w:pPr>
        <w:pStyle w:val="Encabezam0"/>
        <w:numPr>
          <w:ilvl w:val="0"/>
          <w:numId w:val="92"/>
        </w:numPr>
        <w:outlineLvl w:val="9"/>
        <w:rPr>
          <w:del w:id="2926" w:author="Meir Kalter" w:date="2016-06-14T14:43:00Z"/>
          <w:rStyle w:val="Ninguno"/>
          <w:rFonts w:ascii="Times New Roman" w:hAnsi="Times New Roman" w:cs="Times New Roman"/>
          <w:b w:val="0"/>
          <w:bCs w:val="0"/>
          <w:sz w:val="24"/>
          <w:szCs w:val="24"/>
        </w:rPr>
        <w:pPrChange w:id="2927" w:author="Meir Kalter" w:date="2016-06-14T14:42:00Z">
          <w:pPr>
            <w:pStyle w:val="Encabezam"/>
            <w:numPr>
              <w:numId w:val="22"/>
            </w:numPr>
            <w:tabs>
              <w:tab w:val="num" w:pos="708"/>
            </w:tabs>
            <w:ind w:left="720" w:hanging="462"/>
            <w:outlineLvl w:val="9"/>
          </w:pPr>
        </w:pPrChange>
      </w:pPr>
    </w:p>
    <w:p w:rsidR="00C0594E" w:rsidRDefault="00B706A9">
      <w:pPr>
        <w:pStyle w:val="Encabezam"/>
      </w:pPr>
      <w:r>
        <w:br w:type="page"/>
      </w:r>
    </w:p>
    <w:p w:rsidR="00C0594E" w:rsidRPr="00F5014C" w:rsidRDefault="00B706A9">
      <w:pPr>
        <w:pStyle w:val="Heading1"/>
        <w:rPr>
          <w:rStyle w:val="Ninguno"/>
          <w:rPrChange w:id="2928" w:author="Meir Kalter" w:date="2016-06-14T14:30:00Z">
            <w:rPr>
              <w:rStyle w:val="Ninguno"/>
              <w:rFonts w:ascii="Times New Roman" w:hAnsi="Times New Roman" w:cs="Times New Roman"/>
              <w:b w:val="0"/>
              <w:bCs w:val="0"/>
              <w:sz w:val="24"/>
              <w:szCs w:val="24"/>
            </w:rPr>
          </w:rPrChange>
        </w:rPr>
        <w:pPrChange w:id="2929" w:author="Meir Kalter" w:date="2016-06-15T15:12:00Z">
          <w:pPr>
            <w:pStyle w:val="Encabezam"/>
            <w:numPr>
              <w:numId w:val="23"/>
            </w:numPr>
            <w:ind w:left="576" w:hanging="576"/>
          </w:pPr>
        </w:pPrChange>
      </w:pPr>
      <w:bookmarkStart w:id="2930" w:name="_Toc453680805"/>
      <w:bookmarkStart w:id="2931" w:name="_Toc454274386"/>
      <w:r w:rsidRPr="006D337F">
        <w:lastRenderedPageBreak/>
        <w:t>Application design</w:t>
      </w:r>
      <w:bookmarkEnd w:id="2930"/>
      <w:bookmarkEnd w:id="2931"/>
    </w:p>
    <w:p w:rsidR="00871E6E" w:rsidRPr="00431DC1" w:rsidRDefault="00871E6E">
      <w:pPr>
        <w:pStyle w:val="Subtitle"/>
        <w:rPr>
          <w:ins w:id="2932" w:author="Meir Kalter" w:date="2016-06-14T11:02:00Z"/>
          <w:rStyle w:val="Ninguno"/>
          <w:rFonts w:ascii="Cambria" w:eastAsia="Cambria" w:hAnsi="Cambria" w:cs="Cambria"/>
          <w:b/>
          <w:bCs/>
          <w:i w:val="0"/>
          <w:iCs w:val="0"/>
          <w:color w:val="000000" w:themeColor="text1"/>
          <w:rPrChange w:id="2933" w:author="Meir Kalter" w:date="2016-06-20T21:19:00Z">
            <w:rPr>
              <w:ins w:id="2934" w:author="Meir Kalter" w:date="2016-06-14T11:02:00Z"/>
              <w:rStyle w:val="Ninguno"/>
              <w:rFonts w:ascii="Cambria" w:eastAsia="Cambria" w:hAnsi="Cambria" w:cs="Cambria"/>
              <w:b w:val="0"/>
              <w:bCs w:val="0"/>
              <w:i w:val="0"/>
              <w:iCs w:val="0"/>
              <w:sz w:val="24"/>
              <w:szCs w:val="24"/>
            </w:rPr>
          </w:rPrChange>
        </w:rPr>
        <w:pPrChange w:id="2935" w:author="Meir Kalter" w:date="2016-06-14T14:39:00Z">
          <w:pPr>
            <w:pStyle w:val="Heading41"/>
            <w:ind w:left="0" w:firstLine="0"/>
          </w:pPr>
        </w:pPrChange>
      </w:pPr>
      <w:ins w:id="2936" w:author="Meir Kalter" w:date="2016-06-14T11:01:00Z">
        <w:r w:rsidRPr="00431DC1">
          <w:rPr>
            <w:rStyle w:val="Ninguno"/>
            <w:rFonts w:ascii="Cambria" w:eastAsia="Cambria" w:hAnsi="Cambria" w:cs="Cambria"/>
            <w:i w:val="0"/>
            <w:iCs w:val="0"/>
            <w:color w:val="000000" w:themeColor="text1"/>
            <w:rPrChange w:id="2937" w:author="Meir Kalter" w:date="2016-06-20T21:19:00Z">
              <w:rPr>
                <w:rStyle w:val="Ninguno"/>
                <w:rFonts w:ascii="Cambria" w:eastAsia="Cambria" w:hAnsi="Cambria" w:cs="Cambria"/>
                <w:b w:val="0"/>
                <w:bCs w:val="0"/>
                <w:i w:val="0"/>
                <w:iCs w:val="0"/>
              </w:rPr>
            </w:rPrChange>
          </w:rPr>
          <w:t>The design of the application based on object oriented while using design patterns.</w:t>
        </w:r>
        <w:r w:rsidR="008B7FFB" w:rsidRPr="00431DC1">
          <w:rPr>
            <w:rStyle w:val="Ninguno"/>
            <w:rFonts w:ascii="Cambria" w:eastAsia="Cambria" w:hAnsi="Cambria" w:cs="Cambria"/>
            <w:i w:val="0"/>
            <w:iCs w:val="0"/>
            <w:color w:val="000000" w:themeColor="text1"/>
            <w:rPrChange w:id="2938" w:author="Meir Kalter" w:date="2016-06-20T21:19:00Z">
              <w:rPr>
                <w:rStyle w:val="Ninguno"/>
                <w:rFonts w:ascii="Cambria" w:eastAsia="Cambria" w:hAnsi="Cambria" w:cs="Cambria"/>
                <w:b w:val="0"/>
                <w:bCs w:val="0"/>
                <w:i w:val="0"/>
                <w:iCs w:val="0"/>
              </w:rPr>
            </w:rPrChange>
          </w:rPr>
          <w:t xml:space="preserve"> </w:t>
        </w:r>
      </w:ins>
      <w:ins w:id="2939" w:author="Meir Kalter" w:date="2016-06-14T14:39:00Z">
        <w:r w:rsidR="00F63797" w:rsidRPr="00431DC1">
          <w:rPr>
            <w:rStyle w:val="Ninguno"/>
            <w:rFonts w:ascii="Cambria" w:eastAsia="Cambria" w:hAnsi="Cambria" w:cs="Cambria"/>
            <w:i w:val="0"/>
            <w:iCs w:val="0"/>
            <w:color w:val="000000" w:themeColor="text1"/>
            <w:rPrChange w:id="2940" w:author="Meir Kalter" w:date="2016-06-20T21:19:00Z">
              <w:rPr>
                <w:rStyle w:val="Ninguno"/>
                <w:rFonts w:ascii="Cambria" w:eastAsia="Cambria" w:hAnsi="Cambria" w:cs="Cambria"/>
                <w:b w:val="0"/>
                <w:bCs w:val="0"/>
                <w:i w:val="0"/>
                <w:iCs w:val="0"/>
              </w:rPr>
            </w:rPrChange>
          </w:rPr>
          <w:t>Frameworks were</w:t>
        </w:r>
      </w:ins>
      <w:ins w:id="2941" w:author="Meir Kalter" w:date="2016-06-14T11:01:00Z">
        <w:r w:rsidR="008B7FFB" w:rsidRPr="00431DC1">
          <w:rPr>
            <w:rStyle w:val="Ninguno"/>
            <w:rFonts w:ascii="Cambria" w:eastAsia="Cambria" w:hAnsi="Cambria" w:cs="Cambria"/>
            <w:i w:val="0"/>
            <w:iCs w:val="0"/>
            <w:color w:val="000000" w:themeColor="text1"/>
            <w:rPrChange w:id="2942" w:author="Meir Kalter" w:date="2016-06-20T21:19:00Z">
              <w:rPr>
                <w:rStyle w:val="Ninguno"/>
                <w:rFonts w:ascii="Cambria" w:eastAsia="Cambria" w:hAnsi="Cambria" w:cs="Cambria"/>
                <w:b w:val="0"/>
                <w:bCs w:val="0"/>
                <w:i w:val="0"/>
                <w:iCs w:val="0"/>
              </w:rPr>
            </w:rPrChange>
          </w:rPr>
          <w:t xml:space="preserve"> used </w:t>
        </w:r>
      </w:ins>
      <w:ins w:id="2943" w:author="Meir Kalter" w:date="2016-06-14T14:29:00Z">
        <w:r w:rsidR="00543917" w:rsidRPr="00431DC1">
          <w:rPr>
            <w:rStyle w:val="Ninguno"/>
            <w:rFonts w:ascii="Cambria" w:eastAsia="Cambria" w:hAnsi="Cambria" w:cs="Cambria"/>
            <w:i w:val="0"/>
            <w:iCs w:val="0"/>
            <w:color w:val="000000" w:themeColor="text1"/>
            <w:rPrChange w:id="2944" w:author="Meir Kalter" w:date="2016-06-20T21:19:00Z">
              <w:rPr>
                <w:rStyle w:val="Ninguno"/>
                <w:rFonts w:ascii="Cambria" w:eastAsia="Cambria" w:hAnsi="Cambria" w:cs="Cambria"/>
                <w:b w:val="0"/>
                <w:bCs w:val="0"/>
                <w:i w:val="0"/>
                <w:iCs w:val="0"/>
              </w:rPr>
            </w:rPrChange>
          </w:rPr>
          <w:t>as much as possible.</w:t>
        </w:r>
      </w:ins>
    </w:p>
    <w:p w:rsidR="008B7FFB" w:rsidRPr="00431DC1" w:rsidRDefault="008B7FFB">
      <w:pPr>
        <w:pStyle w:val="Subtitle"/>
        <w:rPr>
          <w:ins w:id="2945" w:author="Meir Kalter" w:date="2016-06-14T11:01:00Z"/>
          <w:rStyle w:val="Ninguno"/>
          <w:rFonts w:ascii="Cambria" w:eastAsia="Cambria" w:hAnsi="Cambria" w:cs="Cambria"/>
          <w:b/>
          <w:bCs/>
          <w:i w:val="0"/>
          <w:iCs w:val="0"/>
          <w:color w:val="000000" w:themeColor="text1"/>
          <w:rPrChange w:id="2946" w:author="Meir Kalter" w:date="2016-06-20T21:19:00Z">
            <w:rPr>
              <w:ins w:id="2947" w:author="Meir Kalter" w:date="2016-06-14T11:01:00Z"/>
              <w:rStyle w:val="Ninguno"/>
              <w:rFonts w:ascii="Cambria" w:eastAsia="Cambria" w:hAnsi="Cambria" w:cs="Cambria"/>
              <w:b w:val="0"/>
              <w:bCs w:val="0"/>
              <w:i w:val="0"/>
              <w:iCs w:val="0"/>
              <w:color w:val="4F81BD" w:themeColor="accent1"/>
              <w:spacing w:val="15"/>
              <w:sz w:val="24"/>
              <w:szCs w:val="24"/>
            </w:rPr>
          </w:rPrChange>
        </w:rPr>
        <w:pPrChange w:id="2948" w:author="Meir Kalter" w:date="2016-06-15T14:40:00Z">
          <w:pPr>
            <w:pStyle w:val="Heading41"/>
            <w:ind w:left="0" w:firstLine="0"/>
          </w:pPr>
        </w:pPrChange>
      </w:pPr>
      <w:ins w:id="2949" w:author="Meir Kalter" w:date="2016-06-14T11:02:00Z">
        <w:r w:rsidRPr="00431DC1">
          <w:rPr>
            <w:rStyle w:val="Ninguno"/>
            <w:rFonts w:ascii="Cambria" w:eastAsia="Cambria" w:hAnsi="Cambria" w:cs="Cambria"/>
            <w:i w:val="0"/>
            <w:iCs w:val="0"/>
            <w:color w:val="000000" w:themeColor="text1"/>
            <w:rPrChange w:id="2950" w:author="Meir Kalter" w:date="2016-06-20T21:19:00Z">
              <w:rPr/>
            </w:rPrChange>
          </w:rPr>
          <w:t xml:space="preserve">AGILE was used </w:t>
        </w:r>
      </w:ins>
      <w:ins w:id="2951" w:author="Meir Kalter" w:date="2016-06-15T14:40:00Z">
        <w:r w:rsidR="00E42FDB" w:rsidRPr="00431DC1">
          <w:rPr>
            <w:rStyle w:val="Ninguno"/>
            <w:rFonts w:ascii="Cambria" w:eastAsia="Cambria" w:hAnsi="Cambria" w:cs="Cambria"/>
            <w:i w:val="0"/>
            <w:iCs w:val="0"/>
            <w:color w:val="000000" w:themeColor="text1"/>
            <w:rPrChange w:id="2952" w:author="Meir Kalter" w:date="2016-06-20T21:19:00Z">
              <w:rPr>
                <w:rStyle w:val="Ninguno"/>
                <w:rFonts w:ascii="Cambria" w:eastAsia="Cambria" w:hAnsi="Cambria" w:cs="Cambria"/>
                <w:b w:val="0"/>
                <w:bCs w:val="0"/>
                <w:i w:val="0"/>
                <w:iCs w:val="0"/>
              </w:rPr>
            </w:rPrChange>
          </w:rPr>
          <w:t xml:space="preserve">as the methodology of </w:t>
        </w:r>
      </w:ins>
      <w:ins w:id="2953" w:author="Meir Kalter" w:date="2016-06-14T11:02:00Z">
        <w:r w:rsidRPr="00431DC1">
          <w:rPr>
            <w:rStyle w:val="Ninguno"/>
            <w:rFonts w:ascii="Cambria" w:eastAsia="Cambria" w:hAnsi="Cambria" w:cs="Cambria"/>
            <w:i w:val="0"/>
            <w:iCs w:val="0"/>
            <w:color w:val="000000" w:themeColor="text1"/>
            <w:rPrChange w:id="2954" w:author="Meir Kalter" w:date="2016-06-20T21:19:00Z">
              <w:rPr/>
            </w:rPrChange>
          </w:rPr>
          <w:t>writing the code.</w:t>
        </w:r>
      </w:ins>
    </w:p>
    <w:p w:rsidR="003F6250" w:rsidRDefault="00B706A9">
      <w:pPr>
        <w:pStyle w:val="Heading41"/>
        <w:ind w:left="0" w:firstLine="0"/>
        <w:outlineLvl w:val="9"/>
        <w:rPr>
          <w:ins w:id="2955" w:author="Meir Kalter" w:date="2016-06-15T14:41:00Z"/>
          <w:rStyle w:val="Emphasis"/>
          <w:rFonts w:asciiTheme="majorHAnsi" w:eastAsiaTheme="majorEastAsia" w:hAnsiTheme="majorHAnsi" w:cstheme="majorBidi"/>
          <w:b w:val="0"/>
          <w:bCs w:val="0"/>
          <w:color w:val="4F81BD" w:themeColor="accent1"/>
          <w:spacing w:val="15"/>
          <w:sz w:val="24"/>
          <w:szCs w:val="24"/>
        </w:rPr>
        <w:pPrChange w:id="2956" w:author="Meir Kalter" w:date="2016-06-15T14:40:00Z">
          <w:pPr>
            <w:pStyle w:val="Heading41"/>
            <w:ind w:left="0" w:firstLine="0"/>
          </w:pPr>
        </w:pPrChange>
      </w:pPr>
      <w:bookmarkStart w:id="2957" w:name="_Toc453680499"/>
      <w:bookmarkStart w:id="2958" w:name="_Toc453680806"/>
      <w:r w:rsidRPr="000B4F8A">
        <w:rPr>
          <w:rStyle w:val="Emphasis"/>
          <w:rPrChange w:id="2959" w:author="Meir Kalter" w:date="2016-06-14T14:46:00Z">
            <w:rPr>
              <w:rStyle w:val="Ninguno"/>
              <w:rFonts w:ascii="Cambria" w:eastAsia="Cambria" w:hAnsi="Cambria" w:cs="Cambria"/>
              <w:i w:val="0"/>
              <w:iCs w:val="0"/>
              <w:sz w:val="24"/>
              <w:szCs w:val="24"/>
            </w:rPr>
          </w:rPrChange>
        </w:rPr>
        <w:t>The application was done with java</w:t>
      </w:r>
      <w:ins w:id="2960" w:author="Meir Kalter" w:date="2016-06-15T14:40:00Z">
        <w:r w:rsidR="00C90B3E">
          <w:rPr>
            <w:rStyle w:val="Emphasis"/>
          </w:rPr>
          <w:t xml:space="preserve">, as object oriented language. </w:t>
        </w:r>
      </w:ins>
      <w:del w:id="2961" w:author="Meir Kalter" w:date="2016-06-15T14:40:00Z">
        <w:r w:rsidRPr="000B4F8A" w:rsidDel="00C90B3E">
          <w:rPr>
            <w:rStyle w:val="Emphasis"/>
            <w:rPrChange w:id="2962" w:author="Meir Kalter" w:date="2016-06-14T14:46:00Z">
              <w:rPr>
                <w:rStyle w:val="Ninguno"/>
                <w:rFonts w:ascii="Cambria" w:eastAsia="Cambria" w:hAnsi="Cambria" w:cs="Cambria"/>
                <w:i w:val="0"/>
                <w:iCs w:val="0"/>
                <w:sz w:val="24"/>
                <w:szCs w:val="24"/>
              </w:rPr>
            </w:rPrChange>
          </w:rPr>
          <w:delText>, using s</w:delText>
        </w:r>
      </w:del>
      <w:ins w:id="2963" w:author="Meir Kalter" w:date="2016-06-15T14:40:00Z">
        <w:r w:rsidR="00C90B3E">
          <w:rPr>
            <w:rStyle w:val="Emphasis"/>
          </w:rPr>
          <w:t>S</w:t>
        </w:r>
      </w:ins>
      <w:r w:rsidRPr="000B4F8A">
        <w:rPr>
          <w:rStyle w:val="Emphasis"/>
          <w:rPrChange w:id="2964" w:author="Meir Kalter" w:date="2016-06-14T14:46:00Z">
            <w:rPr>
              <w:rStyle w:val="Ninguno"/>
              <w:rFonts w:ascii="Cambria" w:eastAsia="Cambria" w:hAnsi="Cambria" w:cs="Cambria"/>
              <w:i w:val="0"/>
              <w:iCs w:val="0"/>
              <w:sz w:val="24"/>
              <w:szCs w:val="24"/>
            </w:rPr>
          </w:rPrChange>
        </w:rPr>
        <w:t>ome design patterns</w:t>
      </w:r>
      <w:ins w:id="2965" w:author="Meir Kalter" w:date="2016-06-15T14:40:00Z">
        <w:r w:rsidR="00C90B3E">
          <w:rPr>
            <w:rStyle w:val="Emphasis"/>
          </w:rPr>
          <w:t xml:space="preserve"> were in used, as </w:t>
        </w:r>
      </w:ins>
      <w:ins w:id="2966" w:author="Meir Kalter" w:date="2016-06-15T14:41:00Z">
        <w:r w:rsidR="00C90B3E">
          <w:rPr>
            <w:rStyle w:val="Emphasis"/>
          </w:rPr>
          <w:t xml:space="preserve">described later </w:t>
        </w:r>
      </w:ins>
      <w:ins w:id="2967" w:author="Meir Kalter" w:date="2016-06-15T14:40:00Z">
        <w:r w:rsidR="00C90B3E">
          <w:rPr>
            <w:rStyle w:val="Emphasis"/>
          </w:rPr>
          <w:t xml:space="preserve">in internal following list. </w:t>
        </w:r>
      </w:ins>
      <w:del w:id="2968" w:author="Meir Kalter" w:date="2016-06-15T14:40:00Z">
        <w:r w:rsidRPr="000B4F8A" w:rsidDel="00C90B3E">
          <w:rPr>
            <w:rStyle w:val="Emphasis"/>
            <w:rPrChange w:id="2969" w:author="Meir Kalter" w:date="2016-06-14T14:46:00Z">
              <w:rPr>
                <w:rStyle w:val="Ninguno"/>
                <w:rFonts w:ascii="Cambria" w:eastAsia="Cambria" w:hAnsi="Cambria" w:cs="Cambria"/>
                <w:i w:val="0"/>
                <w:iCs w:val="0"/>
                <w:sz w:val="24"/>
                <w:szCs w:val="24"/>
              </w:rPr>
            </w:rPrChange>
          </w:rPr>
          <w:delText xml:space="preserve">. </w:delText>
        </w:r>
      </w:del>
      <w:r w:rsidRPr="000B4F8A">
        <w:rPr>
          <w:rStyle w:val="Emphasis"/>
          <w:rPrChange w:id="2970" w:author="Meir Kalter" w:date="2016-06-14T14:46:00Z">
            <w:rPr>
              <w:rStyle w:val="Ninguno"/>
              <w:rFonts w:ascii="Cambria" w:eastAsia="Cambria" w:hAnsi="Cambria" w:cs="Cambria"/>
              <w:i w:val="0"/>
              <w:iCs w:val="0"/>
              <w:sz w:val="24"/>
              <w:szCs w:val="24"/>
            </w:rPr>
          </w:rPrChange>
        </w:rPr>
        <w:t xml:space="preserve">The project was done in object oriented </w:t>
      </w:r>
      <w:proofErr w:type="spellStart"/>
      <w:r w:rsidRPr="000B4F8A">
        <w:rPr>
          <w:rStyle w:val="Emphasis"/>
          <w:rPrChange w:id="2971" w:author="Meir Kalter" w:date="2016-06-14T14:46:00Z">
            <w:rPr>
              <w:rStyle w:val="Ninguno"/>
              <w:rFonts w:ascii="Cambria" w:eastAsia="Cambria" w:hAnsi="Cambria" w:cs="Cambria"/>
              <w:i w:val="0"/>
              <w:iCs w:val="0"/>
              <w:sz w:val="24"/>
              <w:szCs w:val="24"/>
            </w:rPr>
          </w:rPrChange>
        </w:rPr>
        <w:t>methodology.</w:t>
      </w:r>
      <w:ins w:id="2972" w:author="Meir Kalter" w:date="2016-06-15T14:41:00Z">
        <w:r w:rsidR="003F6250">
          <w:rPr>
            <w:rStyle w:val="Emphasis"/>
          </w:rPr>
          <w:t>So</w:t>
        </w:r>
        <w:proofErr w:type="spellEnd"/>
        <w:r w:rsidR="003F6250">
          <w:rPr>
            <w:rStyle w:val="Emphasis"/>
          </w:rPr>
          <w:t xml:space="preserve"> instead of creation of new framework that will include Seven Digits display </w:t>
        </w:r>
      </w:ins>
      <w:ins w:id="2973" w:author="Meir Kalter" w:date="2016-06-15T14:42:00Z">
        <w:r w:rsidR="003F6250">
          <w:rPr>
            <w:rStyle w:val="Emphasis"/>
          </w:rPr>
          <w:t>–</w:t>
        </w:r>
      </w:ins>
      <w:ins w:id="2974" w:author="Meir Kalter" w:date="2016-06-15T14:41:00Z">
        <w:r w:rsidR="003F6250">
          <w:rPr>
            <w:rStyle w:val="Emphasis"/>
          </w:rPr>
          <w:t xml:space="preserve"> extend </w:t>
        </w:r>
      </w:ins>
      <w:ins w:id="2975" w:author="Meir Kalter" w:date="2016-06-15T14:42:00Z">
        <w:r w:rsidR="003F6250">
          <w:rPr>
            <w:rStyle w:val="Emphasis"/>
          </w:rPr>
          <w:t>of the Panel of the Swing framework was done.</w:t>
        </w:r>
      </w:ins>
    </w:p>
    <w:p w:rsidR="00C0594E" w:rsidRPr="000B4F8A" w:rsidRDefault="00B706A9">
      <w:pPr>
        <w:pStyle w:val="Heading41"/>
        <w:ind w:left="0" w:firstLine="0"/>
        <w:outlineLvl w:val="9"/>
        <w:rPr>
          <w:rStyle w:val="Emphasis"/>
          <w:rPrChange w:id="2976" w:author="Meir Kalter" w:date="2016-06-14T14:46:00Z">
            <w:rPr>
              <w:rStyle w:val="Ninguno"/>
              <w:rFonts w:ascii="Cambria" w:eastAsia="Cambria" w:hAnsi="Cambria" w:cs="Cambria"/>
              <w:b w:val="0"/>
              <w:bCs w:val="0"/>
              <w:i w:val="0"/>
              <w:iCs w:val="0"/>
              <w:color w:val="4F81BD" w:themeColor="accent1"/>
              <w:spacing w:val="15"/>
              <w:sz w:val="24"/>
              <w:szCs w:val="24"/>
            </w:rPr>
          </w:rPrChange>
        </w:rPr>
        <w:pPrChange w:id="2977" w:author="Meir Kalter" w:date="2016-06-15T14:40:00Z">
          <w:pPr>
            <w:pStyle w:val="Heading41"/>
            <w:ind w:left="0" w:firstLine="0"/>
          </w:pPr>
        </w:pPrChange>
      </w:pPr>
      <w:r w:rsidRPr="000B4F8A">
        <w:rPr>
          <w:rStyle w:val="Emphasis"/>
          <w:rPrChange w:id="2978" w:author="Meir Kalter" w:date="2016-06-14T14:46:00Z">
            <w:rPr>
              <w:rStyle w:val="Ninguno"/>
              <w:rFonts w:ascii="Cambria" w:eastAsia="Cambria" w:hAnsi="Cambria" w:cs="Cambria"/>
              <w:i w:val="0"/>
              <w:iCs w:val="0"/>
              <w:sz w:val="24"/>
              <w:szCs w:val="24"/>
            </w:rPr>
          </w:rPrChange>
        </w:rPr>
        <w:t xml:space="preserve"> Following framework was in used: </w:t>
      </w:r>
      <w:proofErr w:type="gramStart"/>
      <w:r w:rsidRPr="000B4F8A">
        <w:rPr>
          <w:rStyle w:val="Emphasis"/>
          <w:rPrChange w:id="2979" w:author="Meir Kalter" w:date="2016-06-14T14:46:00Z">
            <w:rPr>
              <w:rStyle w:val="Ninguno"/>
              <w:rFonts w:ascii="Cambria" w:eastAsia="Cambria" w:hAnsi="Cambria" w:cs="Cambria"/>
              <w:i w:val="0"/>
              <w:iCs w:val="0"/>
              <w:sz w:val="24"/>
              <w:szCs w:val="24"/>
            </w:rPr>
          </w:rPrChange>
        </w:rPr>
        <w:t>Gui</w:t>
      </w:r>
      <w:proofErr w:type="gramEnd"/>
      <w:r w:rsidRPr="000B4F8A">
        <w:rPr>
          <w:rStyle w:val="Emphasis"/>
          <w:rPrChange w:id="2980" w:author="Meir Kalter" w:date="2016-06-14T14:46:00Z">
            <w:rPr>
              <w:rStyle w:val="Ninguno"/>
              <w:rFonts w:ascii="Cambria" w:eastAsia="Cambria" w:hAnsi="Cambria" w:cs="Cambria"/>
              <w:i w:val="0"/>
              <w:iCs w:val="0"/>
              <w:sz w:val="24"/>
              <w:szCs w:val="24"/>
            </w:rPr>
          </w:rPrChange>
        </w:rPr>
        <w:t xml:space="preserve"> – Swing. </w:t>
      </w:r>
      <w:proofErr w:type="spellStart"/>
      <w:r w:rsidRPr="000B4F8A">
        <w:rPr>
          <w:rStyle w:val="Emphasis"/>
          <w:rPrChange w:id="2981" w:author="Meir Kalter" w:date="2016-06-14T14:46:00Z">
            <w:rPr>
              <w:rStyle w:val="Ninguno"/>
              <w:rFonts w:ascii="Cambria" w:eastAsia="Cambria" w:hAnsi="Cambria" w:cs="Cambria"/>
              <w:i w:val="0"/>
              <w:iCs w:val="0"/>
              <w:sz w:val="24"/>
              <w:szCs w:val="24"/>
            </w:rPr>
          </w:rPrChange>
        </w:rPr>
        <w:t>JPanel</w:t>
      </w:r>
      <w:proofErr w:type="spellEnd"/>
      <w:r w:rsidRPr="000B4F8A">
        <w:rPr>
          <w:rStyle w:val="Emphasis"/>
          <w:rPrChange w:id="2982" w:author="Meir Kalter" w:date="2016-06-14T14:46:00Z">
            <w:rPr>
              <w:rStyle w:val="Ninguno"/>
              <w:rFonts w:ascii="Cambria" w:eastAsia="Cambria" w:hAnsi="Cambria" w:cs="Cambria"/>
              <w:i w:val="0"/>
              <w:iCs w:val="0"/>
              <w:sz w:val="24"/>
              <w:szCs w:val="24"/>
            </w:rPr>
          </w:rPrChange>
        </w:rPr>
        <w:t xml:space="preserve">, data model of </w:t>
      </w:r>
      <w:proofErr w:type="spellStart"/>
      <w:r w:rsidRPr="000B4F8A">
        <w:rPr>
          <w:rStyle w:val="Emphasis"/>
          <w:rPrChange w:id="2983" w:author="Meir Kalter" w:date="2016-06-14T14:46:00Z">
            <w:rPr>
              <w:rStyle w:val="Ninguno"/>
              <w:rFonts w:ascii="Cambria" w:eastAsia="Cambria" w:hAnsi="Cambria" w:cs="Cambria"/>
              <w:i w:val="0"/>
              <w:iCs w:val="0"/>
              <w:sz w:val="24"/>
              <w:szCs w:val="24"/>
            </w:rPr>
          </w:rPrChange>
        </w:rPr>
        <w:t>JList</w:t>
      </w:r>
      <w:proofErr w:type="spellEnd"/>
      <w:r w:rsidRPr="000B4F8A">
        <w:rPr>
          <w:rStyle w:val="Emphasis"/>
          <w:rPrChange w:id="2984" w:author="Meir Kalter" w:date="2016-06-14T14:46:00Z">
            <w:rPr>
              <w:rStyle w:val="Ninguno"/>
              <w:rFonts w:ascii="Cambria" w:eastAsia="Cambria" w:hAnsi="Cambria" w:cs="Cambria"/>
              <w:i w:val="0"/>
              <w:iCs w:val="0"/>
              <w:sz w:val="24"/>
              <w:szCs w:val="24"/>
            </w:rPr>
          </w:rPrChange>
        </w:rPr>
        <w:t xml:space="preserve"> were </w:t>
      </w:r>
      <w:proofErr w:type="gramStart"/>
      <w:r w:rsidRPr="000B4F8A">
        <w:rPr>
          <w:rStyle w:val="Emphasis"/>
          <w:rPrChange w:id="2985" w:author="Meir Kalter" w:date="2016-06-14T14:46:00Z">
            <w:rPr>
              <w:rStyle w:val="Ninguno"/>
              <w:rFonts w:ascii="Cambria" w:eastAsia="Cambria" w:hAnsi="Cambria" w:cs="Cambria"/>
              <w:i w:val="0"/>
              <w:iCs w:val="0"/>
              <w:sz w:val="24"/>
              <w:szCs w:val="24"/>
            </w:rPr>
          </w:rPrChange>
        </w:rPr>
        <w:t>extended .</w:t>
      </w:r>
      <w:proofErr w:type="gramEnd"/>
      <w:r w:rsidRPr="000B4F8A">
        <w:rPr>
          <w:rStyle w:val="Emphasis"/>
          <w:rPrChange w:id="2986" w:author="Meir Kalter" w:date="2016-06-14T14:46:00Z">
            <w:rPr>
              <w:rStyle w:val="Ninguno"/>
              <w:rFonts w:ascii="Cambria" w:eastAsia="Cambria" w:hAnsi="Cambria" w:cs="Cambria"/>
              <w:i w:val="0"/>
              <w:iCs w:val="0"/>
              <w:sz w:val="24"/>
              <w:szCs w:val="24"/>
            </w:rPr>
          </w:rPrChange>
        </w:rPr>
        <w:t xml:space="preserve"> XML - JAXB.</w:t>
      </w:r>
      <w:bookmarkEnd w:id="2957"/>
      <w:bookmarkEnd w:id="2958"/>
      <w:r w:rsidRPr="000B4F8A">
        <w:rPr>
          <w:rStyle w:val="Emphasis"/>
          <w:rPrChange w:id="2987" w:author="Meir Kalter" w:date="2016-06-14T14:46:00Z">
            <w:rPr>
              <w:rStyle w:val="Ninguno"/>
              <w:rFonts w:ascii="Cambria" w:eastAsia="Cambria" w:hAnsi="Cambria" w:cs="Cambria"/>
              <w:i w:val="0"/>
              <w:iCs w:val="0"/>
              <w:sz w:val="24"/>
              <w:szCs w:val="24"/>
            </w:rPr>
          </w:rPrChange>
        </w:rPr>
        <w:t xml:space="preserve"> </w:t>
      </w:r>
    </w:p>
    <w:p w:rsidR="00C0594E" w:rsidRPr="000B4F8A" w:rsidRDefault="00B706A9" w:rsidP="006660DF">
      <w:pPr>
        <w:rPr>
          <w:rStyle w:val="Emphasis"/>
          <w:rPrChange w:id="2988" w:author="Meir Kalter" w:date="2016-06-14T14:46:00Z">
            <w:rPr>
              <w:rStyle w:val="Ninguno"/>
              <w:rFonts w:ascii="Cambria" w:eastAsia="Cambria" w:hAnsi="Cambria" w:cs="Cambria"/>
              <w:b/>
              <w:bCs/>
              <w:i/>
              <w:iCs/>
              <w:sz w:val="24"/>
              <w:szCs w:val="24"/>
            </w:rPr>
          </w:rPrChange>
        </w:rPr>
      </w:pPr>
      <w:r w:rsidRPr="000B4F8A">
        <w:rPr>
          <w:rStyle w:val="Emphasis"/>
          <w:rPrChange w:id="2989" w:author="Meir Kalter" w:date="2016-06-14T14:46:00Z">
            <w:rPr>
              <w:rStyle w:val="Ninguno"/>
              <w:rFonts w:ascii="Cambria" w:eastAsia="Cambria" w:hAnsi="Cambria" w:cs="Cambria"/>
              <w:b/>
              <w:bCs/>
              <w:i/>
              <w:iCs/>
              <w:sz w:val="24"/>
              <w:szCs w:val="24"/>
            </w:rPr>
          </w:rPrChange>
        </w:rPr>
        <w:t>The implementation of the handling of the instructions in the logic model – was done with TDD – Test driven development.</w:t>
      </w:r>
    </w:p>
    <w:p w:rsidR="00C0594E" w:rsidRPr="00062EE4" w:rsidRDefault="00B706A9" w:rsidP="000B4F8A">
      <w:pPr>
        <w:rPr>
          <w:rStyle w:val="Ninguno"/>
          <w:rFonts w:ascii="Cambria" w:eastAsia="Cambria" w:hAnsi="Cambria" w:cs="Cambria"/>
          <w:b/>
          <w:bCs/>
          <w:i/>
          <w:iCs/>
          <w:sz w:val="24"/>
          <w:szCs w:val="24"/>
        </w:rPr>
      </w:pPr>
      <w:proofErr w:type="spellStart"/>
      <w:r w:rsidRPr="00C91C1D">
        <w:rPr>
          <w:rStyle w:val="Ninguno"/>
          <w:rFonts w:ascii="Cambria" w:eastAsia="Cambria" w:hAnsi="Cambria" w:cs="Cambria"/>
          <w:b/>
          <w:bCs/>
          <w:i/>
          <w:iCs/>
          <w:sz w:val="24"/>
          <w:szCs w:val="24"/>
        </w:rPr>
        <w:t>Utils</w:t>
      </w:r>
      <w:proofErr w:type="spellEnd"/>
      <w:r w:rsidRPr="00C91C1D">
        <w:rPr>
          <w:rStyle w:val="Ninguno"/>
          <w:rFonts w:ascii="Cambria" w:eastAsia="Cambria" w:hAnsi="Cambria" w:cs="Cambria"/>
          <w:b/>
          <w:bCs/>
          <w:i/>
          <w:iCs/>
          <w:sz w:val="24"/>
          <w:szCs w:val="24"/>
        </w:rPr>
        <w:t xml:space="preserve"> class was created as a Helper class which will include the methods that </w:t>
      </w:r>
      <w:ins w:id="2990" w:author="Toni" w:date="2016-06-12T19:58:00Z">
        <w:r w:rsidRPr="002D1C3B">
          <w:rPr>
            <w:rStyle w:val="Ninguno"/>
            <w:rFonts w:ascii="Cambria" w:eastAsia="Cambria" w:hAnsi="Cambria" w:cs="Cambria"/>
            <w:b/>
            <w:bCs/>
            <w:i/>
            <w:iCs/>
            <w:sz w:val="24"/>
            <w:szCs w:val="24"/>
          </w:rPr>
          <w:t xml:space="preserve">are </w:t>
        </w:r>
      </w:ins>
      <w:r w:rsidRPr="00024C92">
        <w:rPr>
          <w:rStyle w:val="Ninguno"/>
          <w:rFonts w:ascii="Cambria" w:eastAsia="Cambria" w:hAnsi="Cambria" w:cs="Cambria"/>
          <w:b/>
          <w:bCs/>
          <w:i/>
          <w:iCs/>
          <w:sz w:val="24"/>
          <w:szCs w:val="24"/>
        </w:rPr>
        <w:t xml:space="preserve">not part of the Panel handling itself. It </w:t>
      </w:r>
      <w:proofErr w:type="gramStart"/>
      <w:r w:rsidRPr="00024C92">
        <w:rPr>
          <w:rStyle w:val="Ninguno"/>
          <w:rFonts w:ascii="Cambria" w:eastAsia="Cambria" w:hAnsi="Cambria" w:cs="Cambria"/>
          <w:b/>
          <w:bCs/>
          <w:i/>
          <w:iCs/>
          <w:sz w:val="24"/>
          <w:szCs w:val="24"/>
        </w:rPr>
        <w:t>will</w:t>
      </w:r>
      <w:proofErr w:type="gramEnd"/>
      <w:r w:rsidRPr="00024C92">
        <w:rPr>
          <w:rStyle w:val="Ninguno"/>
          <w:rFonts w:ascii="Cambria" w:eastAsia="Cambria" w:hAnsi="Cambria" w:cs="Cambria"/>
          <w:b/>
          <w:bCs/>
          <w:i/>
          <w:iCs/>
          <w:sz w:val="24"/>
          <w:szCs w:val="24"/>
        </w:rPr>
        <w:t xml:space="preserve"> shortly th</w:t>
      </w:r>
      <w:ins w:id="2991" w:author="Toni" w:date="2016-06-12T19:58:00Z">
        <w:r w:rsidRPr="005C35AB">
          <w:rPr>
            <w:rStyle w:val="Ninguno"/>
            <w:rFonts w:ascii="Cambria" w:eastAsia="Cambria" w:hAnsi="Cambria" w:cs="Cambria"/>
            <w:b/>
            <w:bCs/>
            <w:i/>
            <w:iCs/>
            <w:sz w:val="24"/>
            <w:szCs w:val="24"/>
          </w:rPr>
          <w:t>e</w:t>
        </w:r>
      </w:ins>
      <w:r w:rsidRPr="006F35DA">
        <w:rPr>
          <w:rStyle w:val="Ninguno"/>
          <w:rFonts w:ascii="Cambria" w:eastAsia="Cambria" w:hAnsi="Cambria" w:cs="Cambria"/>
          <w:b/>
          <w:bCs/>
          <w:i/>
          <w:iCs/>
          <w:sz w:val="24"/>
          <w:szCs w:val="24"/>
        </w:rPr>
        <w:t xml:space="preserve"> code </w:t>
      </w:r>
      <w:r w:rsidRPr="00295816">
        <w:rPr>
          <w:rStyle w:val="Ninguno"/>
          <w:rFonts w:ascii="Cambria" w:eastAsia="Cambria" w:hAnsi="Cambria" w:cs="Cambria"/>
          <w:b/>
          <w:bCs/>
          <w:i/>
          <w:iCs/>
          <w:sz w:val="24"/>
          <w:szCs w:val="24"/>
        </w:rPr>
        <w:t>to be more viewable.</w:t>
      </w:r>
    </w:p>
    <w:p w:rsidR="00445794" w:rsidRDefault="00445794" w:rsidP="00445794">
      <w:pPr>
        <w:pStyle w:val="Heading2"/>
        <w:rPr>
          <w:ins w:id="2992" w:author="Meir Kalter" w:date="2016-06-15T14:32:00Z"/>
        </w:rPr>
      </w:pPr>
      <w:bookmarkStart w:id="2993" w:name="_Toc453680500"/>
      <w:bookmarkStart w:id="2994" w:name="_Toc453680807"/>
      <w:bookmarkStart w:id="2995" w:name="_Toc454274387"/>
      <w:ins w:id="2996" w:author="Meir Kalter" w:date="2016-06-15T14:32:00Z">
        <w:r>
          <w:rPr>
            <w:rFonts w:eastAsia="Arial Unicode MS"/>
          </w:rPr>
          <w:t>Used design patterns</w:t>
        </w:r>
        <w:bookmarkEnd w:id="2995"/>
      </w:ins>
    </w:p>
    <w:p w:rsidR="00C0594E" w:rsidRPr="00445794" w:rsidDel="00445794" w:rsidRDefault="00B706A9">
      <w:pPr>
        <w:pStyle w:val="Heading3"/>
        <w:rPr>
          <w:del w:id="2997" w:author="Meir Kalter" w:date="2016-06-15T14:32:00Z"/>
          <w:rFonts w:eastAsia="Arial Unicode MS"/>
          <w:rPrChange w:id="2998" w:author="Meir Kalter" w:date="2016-06-15T14:32:00Z">
            <w:rPr>
              <w:del w:id="2999" w:author="Meir Kalter" w:date="2016-06-15T14:32:00Z"/>
            </w:rPr>
          </w:rPrChange>
        </w:rPr>
        <w:pPrChange w:id="3000" w:author="Meir Kalter" w:date="2016-06-15T14:33:00Z">
          <w:pPr>
            <w:pStyle w:val="Heading21"/>
            <w:numPr>
              <w:ilvl w:val="1"/>
              <w:numId w:val="23"/>
            </w:numPr>
            <w:ind w:left="576" w:hanging="576"/>
          </w:pPr>
        </w:pPrChange>
      </w:pPr>
      <w:del w:id="3001" w:author="Meir Kalter" w:date="2016-06-15T14:32:00Z">
        <w:r w:rsidRPr="00445794" w:rsidDel="00445794">
          <w:rPr>
            <w:rFonts w:eastAsia="Arial Unicode MS"/>
            <w:rPrChange w:id="3002" w:author="Meir Kalter" w:date="2016-06-15T14:32:00Z">
              <w:rPr>
                <w:rFonts w:eastAsia="Arial Unicode MS" w:cs="Arial Unicode MS"/>
              </w:rPr>
            </w:rPrChange>
          </w:rPr>
          <w:delText>Used design patterns</w:delText>
        </w:r>
        <w:bookmarkStart w:id="3003" w:name="_Toc453764701"/>
        <w:bookmarkStart w:id="3004" w:name="_Toc453764905"/>
        <w:bookmarkStart w:id="3005" w:name="_Toc453765166"/>
        <w:bookmarkStart w:id="3006" w:name="_Toc453765614"/>
        <w:bookmarkStart w:id="3007" w:name="_Toc453766057"/>
        <w:bookmarkStart w:id="3008" w:name="_Toc453767319"/>
        <w:bookmarkStart w:id="3009" w:name="_Toc453767543"/>
        <w:bookmarkStart w:id="3010" w:name="_Toc453767767"/>
        <w:bookmarkStart w:id="3011" w:name="_Toc453767992"/>
        <w:bookmarkStart w:id="3012" w:name="_Toc453768215"/>
        <w:bookmarkStart w:id="3013" w:name="_Toc453785895"/>
        <w:bookmarkStart w:id="3014" w:name="_Toc453786409"/>
        <w:bookmarkStart w:id="3015" w:name="_Toc454220878"/>
        <w:bookmarkStart w:id="3016" w:name="_Toc454274388"/>
        <w:bookmarkEnd w:id="2993"/>
        <w:bookmarkEnd w:id="2994"/>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del>
    </w:p>
    <w:p w:rsidR="00C0594E" w:rsidRPr="00445794" w:rsidRDefault="00B706A9">
      <w:pPr>
        <w:pStyle w:val="Heading3"/>
        <w:rPr>
          <w:rFonts w:eastAsia="Arial Unicode MS"/>
          <w:rPrChange w:id="3017" w:author="Meir Kalter" w:date="2016-06-15T14:32:00Z">
            <w:rPr>
              <w:sz w:val="24"/>
              <w:szCs w:val="24"/>
            </w:rPr>
          </w:rPrChange>
        </w:rPr>
        <w:pPrChange w:id="3018" w:author="Meir Kalter" w:date="2016-06-15T14:33:00Z">
          <w:pPr>
            <w:pStyle w:val="Heading31"/>
            <w:numPr>
              <w:ilvl w:val="2"/>
              <w:numId w:val="23"/>
            </w:numPr>
            <w:tabs>
              <w:tab w:val="num" w:pos="708"/>
            </w:tabs>
            <w:ind w:left="720" w:hanging="720"/>
          </w:pPr>
        </w:pPrChange>
      </w:pPr>
      <w:bookmarkStart w:id="3019" w:name="_Toc453680501"/>
      <w:bookmarkStart w:id="3020" w:name="_Toc453680808"/>
      <w:bookmarkStart w:id="3021" w:name="_Toc454274389"/>
      <w:r w:rsidRPr="00445794">
        <w:rPr>
          <w:rPrChange w:id="3022" w:author="Meir Kalter" w:date="2016-06-15T14:32:00Z">
            <w:rPr>
              <w:rStyle w:val="Ninguno"/>
              <w:rFonts w:eastAsia="Arial Unicode MS" w:cs="Arial Unicode MS"/>
              <w:sz w:val="24"/>
              <w:szCs w:val="24"/>
            </w:rPr>
          </w:rPrChange>
        </w:rPr>
        <w:t>Singleton</w:t>
      </w:r>
      <w:r w:rsidRPr="00445794">
        <w:rPr>
          <w:rFonts w:eastAsia="Arial Unicode MS"/>
          <w:rPrChange w:id="3023" w:author="Meir Kalter" w:date="2016-06-15T14:32:00Z">
            <w:rPr>
              <w:rFonts w:eastAsia="Arial Unicode MS" w:cs="Arial Unicode MS"/>
            </w:rPr>
          </w:rPrChange>
        </w:rPr>
        <w:t xml:space="preserve"> pattern</w:t>
      </w:r>
      <w:bookmarkEnd w:id="3019"/>
      <w:bookmarkEnd w:id="3020"/>
      <w:bookmarkEnd w:id="3021"/>
      <w:r w:rsidRPr="00445794">
        <w:rPr>
          <w:rFonts w:eastAsia="Arial Unicode MS"/>
          <w:rPrChange w:id="3024" w:author="Meir Kalter" w:date="2016-06-15T14:32:00Z">
            <w:rPr>
              <w:rFonts w:eastAsia="Arial Unicode MS" w:cs="Arial Unicode MS"/>
            </w:rPr>
          </w:rPrChange>
        </w:rPr>
        <w:t xml:space="preserve"> </w:t>
      </w:r>
    </w:p>
    <w:p w:rsidR="00C0594E" w:rsidRDefault="00B706A9">
      <w:pPr>
        <w:pStyle w:val="Heading41"/>
        <w:ind w:left="864" w:firstLine="0"/>
        <w:rPr>
          <w:rStyle w:val="NingunoA"/>
        </w:rPr>
      </w:pPr>
      <w:bookmarkStart w:id="3025" w:name="_Toc453680502"/>
      <w:bookmarkStart w:id="3026" w:name="_Toc453680809"/>
      <w:proofErr w:type="gramStart"/>
      <w:r>
        <w:rPr>
          <w:rStyle w:val="NingunoA"/>
        </w:rPr>
        <w:t>Will be used for</w:t>
      </w:r>
      <w:del w:id="3027" w:author="Toni" w:date="2016-06-12T19:58:00Z">
        <w:r w:rsidDel="00B706A9">
          <w:rPr>
            <w:rStyle w:val="NingunoA"/>
          </w:rPr>
          <w:delText xml:space="preserve"> </w:delText>
        </w:r>
      </w:del>
      <w:r>
        <w:rPr>
          <w:rStyle w:val="NingunoA"/>
        </w:rPr>
        <w:t xml:space="preserve"> handling just one occurrence of every member of the CPU.</w:t>
      </w:r>
      <w:proofErr w:type="gramEnd"/>
      <w:r>
        <w:rPr>
          <w:rStyle w:val="NingunoA"/>
        </w:rPr>
        <w:t xml:space="preserve"> </w:t>
      </w:r>
      <w:proofErr w:type="spellStart"/>
      <w:r>
        <w:rPr>
          <w:rStyle w:val="NingunoA"/>
        </w:rPr>
        <w:t>LogicalCpu</w:t>
      </w:r>
      <w:proofErr w:type="spellEnd"/>
      <w:r>
        <w:rPr>
          <w:rStyle w:val="NingunoA"/>
        </w:rPr>
        <w:t xml:space="preserve"> is the class of the Singleton. </w:t>
      </w:r>
      <w:proofErr w:type="gramStart"/>
      <w:r>
        <w:rPr>
          <w:rStyle w:val="NingunoA"/>
        </w:rPr>
        <w:t>Si</w:t>
      </w:r>
      <w:ins w:id="3028" w:author="Toni" w:date="2016-06-12T19:59:00Z">
        <w:r>
          <w:rPr>
            <w:rStyle w:val="NingunoA"/>
          </w:rPr>
          <w:t>n</w:t>
        </w:r>
      </w:ins>
      <w:r>
        <w:rPr>
          <w:rStyle w:val="NingunoA"/>
        </w:rPr>
        <w:t>gleton implementation done with double checking to prevent entering double time on the same time.</w:t>
      </w:r>
      <w:bookmarkEnd w:id="3025"/>
      <w:bookmarkEnd w:id="3026"/>
      <w:proofErr w:type="gramEnd"/>
    </w:p>
    <w:p w:rsidR="00C0594E" w:rsidRPr="00514B1E" w:rsidRDefault="00B706A9">
      <w:pPr>
        <w:pStyle w:val="Heading3"/>
        <w:pPrChange w:id="3029" w:author="Meir Kalter" w:date="2016-06-15T14:33:00Z">
          <w:pPr>
            <w:pStyle w:val="Heading31"/>
            <w:numPr>
              <w:ilvl w:val="2"/>
              <w:numId w:val="24"/>
            </w:numPr>
            <w:ind w:left="708" w:hanging="708"/>
          </w:pPr>
        </w:pPrChange>
      </w:pPr>
      <w:bookmarkStart w:id="3030" w:name="_Toc453680503"/>
      <w:bookmarkStart w:id="3031" w:name="_Toc453680810"/>
      <w:bookmarkStart w:id="3032" w:name="_Toc454274390"/>
      <w:r w:rsidRPr="00445794">
        <w:rPr>
          <w:rPrChange w:id="3033" w:author="Meir Kalter" w:date="2016-06-15T14:33:00Z">
            <w:rPr>
              <w:rStyle w:val="Ninguno"/>
              <w:rFonts w:eastAsia="Arial Unicode MS" w:cs="Arial Unicode MS"/>
            </w:rPr>
          </w:rPrChange>
        </w:rPr>
        <w:t>Factory Pattern</w:t>
      </w:r>
      <w:bookmarkEnd w:id="3030"/>
      <w:bookmarkEnd w:id="3031"/>
      <w:bookmarkEnd w:id="3032"/>
      <w:r w:rsidRPr="00445794">
        <w:rPr>
          <w:rPrChange w:id="3034" w:author="Meir Kalter" w:date="2016-06-15T14:33:00Z">
            <w:rPr>
              <w:rFonts w:eastAsia="Arial Unicode MS" w:cs="Arial Unicode MS"/>
            </w:rPr>
          </w:rPrChange>
        </w:rPr>
        <w:t xml:space="preserve">  </w:t>
      </w:r>
    </w:p>
    <w:p w:rsidR="00C0594E" w:rsidRDefault="00B706A9">
      <w:pPr>
        <w:pStyle w:val="Heading41"/>
        <w:ind w:left="864" w:firstLine="0"/>
        <w:rPr>
          <w:rStyle w:val="NingunoA"/>
        </w:rPr>
      </w:pPr>
      <w:bookmarkStart w:id="3035" w:name="_Toc453680504"/>
      <w:bookmarkStart w:id="3036" w:name="_Toc453680811"/>
      <w:proofErr w:type="gramStart"/>
      <w:r>
        <w:rPr>
          <w:rStyle w:val="NingunoA"/>
        </w:rPr>
        <w:t>to</w:t>
      </w:r>
      <w:proofErr w:type="gramEnd"/>
      <w:r>
        <w:rPr>
          <w:rStyle w:val="NingunoA"/>
        </w:rPr>
        <w:t xml:space="preserve"> create the implementation of </w:t>
      </w:r>
      <w:proofErr w:type="spellStart"/>
      <w:r>
        <w:rPr>
          <w:rStyle w:val="NingunoA"/>
        </w:rPr>
        <w:t>ActivityPiece</w:t>
      </w:r>
      <w:proofErr w:type="spellEnd"/>
      <w:r>
        <w:rPr>
          <w:rStyle w:val="NingunoA"/>
        </w:rPr>
        <w:t xml:space="preserve"> in run time, for every step while execution the assembled code. Factory class name is </w:t>
      </w:r>
      <w:proofErr w:type="spellStart"/>
      <w:r>
        <w:rPr>
          <w:rStyle w:val="NingunoA"/>
        </w:rPr>
        <w:t>ActivityPieceFactory</w:t>
      </w:r>
      <w:proofErr w:type="spellEnd"/>
      <w:r>
        <w:rPr>
          <w:rStyle w:val="NingunoA"/>
        </w:rPr>
        <w:t>.</w:t>
      </w:r>
      <w:r>
        <w:rPr>
          <w:rStyle w:val="NingunoA"/>
        </w:rPr>
        <w:br/>
      </w:r>
      <w:r>
        <w:rPr>
          <w:rStyle w:val="NingunoA"/>
        </w:rPr>
        <w:footnoteReference w:id="2"/>
      </w:r>
      <w:bookmarkEnd w:id="3035"/>
      <w:bookmarkEnd w:id="3036"/>
    </w:p>
    <w:p w:rsidR="00C0594E" w:rsidRPr="00445794" w:rsidRDefault="00B706A9">
      <w:pPr>
        <w:pStyle w:val="Heading2"/>
        <w:rPr>
          <w:rPrChange w:id="3037" w:author="Meir Kalter" w:date="2016-06-15T14:34:00Z">
            <w:rPr>
              <w:rStyle w:val="Ninguno"/>
              <w:sz w:val="22"/>
              <w:szCs w:val="22"/>
            </w:rPr>
          </w:rPrChange>
        </w:rPr>
        <w:pPrChange w:id="3038" w:author="Meir Kalter" w:date="2016-06-15T14:34:00Z">
          <w:pPr>
            <w:pStyle w:val="Heading21"/>
            <w:numPr>
              <w:ilvl w:val="1"/>
              <w:numId w:val="23"/>
            </w:numPr>
            <w:ind w:left="576" w:hanging="576"/>
          </w:pPr>
        </w:pPrChange>
      </w:pPr>
      <w:bookmarkStart w:id="3039" w:name="_Toc453680505"/>
      <w:bookmarkStart w:id="3040" w:name="_Toc453680812"/>
      <w:bookmarkStart w:id="3041" w:name="_Toc454274391"/>
      <w:r w:rsidRPr="00445794">
        <w:rPr>
          <w:rPrChange w:id="3042" w:author="Meir Kalter" w:date="2016-06-15T14:34:00Z">
            <w:rPr>
              <w:rFonts w:eastAsia="Arial Unicode MS" w:cs="Arial Unicode MS"/>
            </w:rPr>
          </w:rPrChange>
        </w:rPr>
        <w:lastRenderedPageBreak/>
        <w:t>Pseudo codes</w:t>
      </w:r>
      <w:bookmarkEnd w:id="3039"/>
      <w:bookmarkEnd w:id="3040"/>
      <w:bookmarkEnd w:id="3041"/>
    </w:p>
    <w:p w:rsidR="00C0594E" w:rsidRDefault="00B706A9">
      <w:pPr>
        <w:pStyle w:val="Heading3"/>
        <w:pPrChange w:id="3043" w:author="Meir Kalter" w:date="2016-06-15T14:34:00Z">
          <w:pPr>
            <w:pStyle w:val="Heading31"/>
            <w:numPr>
              <w:ilvl w:val="2"/>
              <w:numId w:val="24"/>
            </w:numPr>
            <w:ind w:left="708" w:hanging="708"/>
          </w:pPr>
        </w:pPrChange>
      </w:pPr>
      <w:bookmarkStart w:id="3044" w:name="_Toc453680506"/>
      <w:bookmarkStart w:id="3045" w:name="_Toc453680813"/>
      <w:bookmarkStart w:id="3046" w:name="_Toc454274392"/>
      <w:r w:rsidRPr="00445794">
        <w:rPr>
          <w:rPrChange w:id="3047" w:author="Meir Kalter" w:date="2016-06-15T14:34:00Z">
            <w:rPr>
              <w:rFonts w:eastAsia="Arial Unicode MS" w:cs="Arial Unicode MS"/>
            </w:rPr>
          </w:rPrChange>
        </w:rPr>
        <w:t>Run/Step execution</w:t>
      </w:r>
      <w:bookmarkEnd w:id="3044"/>
      <w:bookmarkEnd w:id="3045"/>
      <w:bookmarkEnd w:id="3046"/>
      <w:r>
        <w:rPr>
          <w:rFonts w:eastAsia="Arial Unicode MS" w:cs="Arial Unicode MS"/>
        </w:rPr>
        <w:t xml:space="preserve">  </w:t>
      </w:r>
    </w:p>
    <w:p w:rsidR="00C0594E" w:rsidRPr="00323230" w:rsidRDefault="00B706A9">
      <w:pPr>
        <w:pStyle w:val="Encabezam"/>
        <w:outlineLvl w:val="9"/>
        <w:rPr>
          <w:rStyle w:val="IntenseEmphasis"/>
          <w:rPrChange w:id="3048" w:author="Meir Kalter" w:date="2016-06-15T14:37:00Z">
            <w:rPr>
              <w:rStyle w:val="Ninguno"/>
              <w:rFonts w:asciiTheme="majorHAnsi" w:eastAsiaTheme="majorEastAsia" w:hAnsiTheme="majorHAnsi" w:cstheme="majorBidi"/>
              <w:color w:val="4F81BD" w:themeColor="accent1"/>
              <w:sz w:val="22"/>
              <w:szCs w:val="22"/>
              <w:shd w:val="clear" w:color="auto" w:fill="C0C0C0"/>
            </w:rPr>
          </w:rPrChange>
        </w:rPr>
      </w:pPr>
      <w:r>
        <w:t xml:space="preserve">     </w:t>
      </w:r>
      <w:bookmarkStart w:id="3049" w:name="_Toc453680814"/>
      <w:r w:rsidRPr="00323230">
        <w:rPr>
          <w:rStyle w:val="IntenseEmphasis"/>
          <w:rPrChange w:id="3050" w:author="Meir Kalter" w:date="2016-06-15T14:37:00Z">
            <w:rPr/>
          </w:rPrChange>
        </w:rPr>
        <w:t>#</w:t>
      </w:r>
      <w:proofErr w:type="spellStart"/>
      <w:r w:rsidRPr="00323230">
        <w:rPr>
          <w:rStyle w:val="IntenseEmphasis"/>
          <w:rPrChange w:id="3051" w:author="Meir Kalter" w:date="2016-06-15T14:37:00Z">
            <w:rPr/>
          </w:rPrChange>
        </w:rPr>
        <w:t>nextAddress</w:t>
      </w:r>
      <w:proofErr w:type="spellEnd"/>
      <w:r w:rsidRPr="00323230">
        <w:rPr>
          <w:rStyle w:val="IntenseEmphasis"/>
          <w:rPrChange w:id="3052" w:author="Meir Kalter" w:date="2016-06-15T14:37:00Z">
            <w:rPr/>
          </w:rPrChange>
        </w:rPr>
        <w:t xml:space="preserve"> = </w:t>
      </w:r>
      <w:proofErr w:type="spellStart"/>
      <w:proofErr w:type="gramStart"/>
      <w:r w:rsidRPr="00323230">
        <w:rPr>
          <w:rStyle w:val="IntenseEmphasis"/>
          <w:rPrChange w:id="3053" w:author="Meir Kalter" w:date="2016-06-15T14:37:00Z">
            <w:rPr/>
          </w:rPrChange>
        </w:rPr>
        <w:t>getNextAddress</w:t>
      </w:r>
      <w:proofErr w:type="spellEnd"/>
      <w:r w:rsidRPr="00323230">
        <w:rPr>
          <w:rStyle w:val="IntenseEmphasis"/>
          <w:rPrChange w:id="3054" w:author="Meir Kalter" w:date="2016-06-15T14:37:00Z">
            <w:rPr/>
          </w:rPrChange>
        </w:rPr>
        <w:t>()</w:t>
      </w:r>
      <w:bookmarkEnd w:id="3049"/>
      <w:proofErr w:type="gramEnd"/>
    </w:p>
    <w:p w:rsidR="00C0594E" w:rsidRPr="00323230" w:rsidRDefault="00B706A9">
      <w:pPr>
        <w:pStyle w:val="Encabezam"/>
        <w:outlineLvl w:val="9"/>
        <w:rPr>
          <w:rStyle w:val="IntenseEmphasis"/>
          <w:rPrChange w:id="3055" w:author="Meir Kalter" w:date="2016-06-15T14:37:00Z">
            <w:rPr>
              <w:rStyle w:val="Ninguno"/>
              <w:shd w:val="clear" w:color="auto" w:fill="C0C0C0"/>
            </w:rPr>
          </w:rPrChange>
        </w:rPr>
      </w:pPr>
      <w:r w:rsidRPr="00323230">
        <w:rPr>
          <w:rStyle w:val="IntenseEmphasis"/>
          <w:rPrChange w:id="3056" w:author="Meir Kalter" w:date="2016-06-15T14:37:00Z">
            <w:rPr>
              <w:rStyle w:val="Ninguno"/>
              <w:shd w:val="clear" w:color="auto" w:fill="C0C0C0"/>
            </w:rPr>
          </w:rPrChange>
        </w:rPr>
        <w:t xml:space="preserve">     </w:t>
      </w:r>
      <w:bookmarkStart w:id="3057" w:name="_Toc453680815"/>
      <w:r w:rsidRPr="00323230">
        <w:rPr>
          <w:rStyle w:val="IntenseEmphasis"/>
          <w:rPrChange w:id="3058" w:author="Meir Kalter" w:date="2016-06-15T14:37:00Z">
            <w:rPr>
              <w:rStyle w:val="Ninguno"/>
              <w:shd w:val="clear" w:color="auto" w:fill="C0C0C0"/>
            </w:rPr>
          </w:rPrChange>
        </w:rPr>
        <w:t>#</w:t>
      </w:r>
      <w:proofErr w:type="gramStart"/>
      <w:r w:rsidRPr="00323230">
        <w:rPr>
          <w:rStyle w:val="IntenseEmphasis"/>
          <w:rPrChange w:id="3059" w:author="Meir Kalter" w:date="2016-06-15T14:37:00Z">
            <w:rPr>
              <w:rStyle w:val="Ninguno"/>
              <w:shd w:val="clear" w:color="auto" w:fill="C0C0C0"/>
            </w:rPr>
          </w:rPrChange>
        </w:rPr>
        <w:t>step()</w:t>
      </w:r>
      <w:bookmarkEnd w:id="3057"/>
      <w:proofErr w:type="gramEnd"/>
    </w:p>
    <w:p w:rsidR="00C0594E" w:rsidRPr="00323230" w:rsidRDefault="00B706A9">
      <w:pPr>
        <w:pStyle w:val="Encabezam"/>
        <w:outlineLvl w:val="9"/>
        <w:rPr>
          <w:rStyle w:val="IntenseEmphasis"/>
          <w:rPrChange w:id="3060" w:author="Meir Kalter" w:date="2016-06-15T14:37:00Z">
            <w:rPr>
              <w:rStyle w:val="Ninguno"/>
              <w:shd w:val="clear" w:color="auto" w:fill="C0C0C0"/>
            </w:rPr>
          </w:rPrChange>
        </w:rPr>
      </w:pPr>
      <w:r w:rsidRPr="00323230">
        <w:rPr>
          <w:rStyle w:val="IntenseEmphasis"/>
          <w:rPrChange w:id="3061" w:author="Meir Kalter" w:date="2016-06-15T14:37:00Z">
            <w:rPr>
              <w:rStyle w:val="Ninguno"/>
              <w:shd w:val="clear" w:color="auto" w:fill="C0C0C0"/>
            </w:rPr>
          </w:rPrChange>
        </w:rPr>
        <w:t xml:space="preserve">     </w:t>
      </w:r>
      <w:bookmarkStart w:id="3062" w:name="_Toc453680816"/>
      <w:r w:rsidRPr="00323230">
        <w:rPr>
          <w:rStyle w:val="IntenseEmphasis"/>
          <w:rPrChange w:id="3063" w:author="Meir Kalter" w:date="2016-06-15T14:37:00Z">
            <w:rPr>
              <w:rStyle w:val="Ninguno"/>
              <w:shd w:val="clear" w:color="auto" w:fill="C0C0C0"/>
            </w:rPr>
          </w:rPrChange>
        </w:rPr>
        <w:t>#</w:t>
      </w:r>
      <w:proofErr w:type="spellStart"/>
      <w:proofErr w:type="gramStart"/>
      <w:r w:rsidRPr="00323230">
        <w:rPr>
          <w:rStyle w:val="IntenseEmphasis"/>
          <w:rPrChange w:id="3064" w:author="Meir Kalter" w:date="2016-06-15T14:37:00Z">
            <w:rPr>
              <w:rStyle w:val="Ninguno"/>
              <w:shd w:val="clear" w:color="auto" w:fill="C0C0C0"/>
            </w:rPr>
          </w:rPrChange>
        </w:rPr>
        <w:t>updatePc</w:t>
      </w:r>
      <w:proofErr w:type="spellEnd"/>
      <w:r w:rsidRPr="00323230">
        <w:rPr>
          <w:rStyle w:val="IntenseEmphasis"/>
          <w:rPrChange w:id="3065" w:author="Meir Kalter" w:date="2016-06-15T14:37:00Z">
            <w:rPr>
              <w:rStyle w:val="Ninguno"/>
              <w:shd w:val="clear" w:color="auto" w:fill="C0C0C0"/>
            </w:rPr>
          </w:rPrChange>
        </w:rPr>
        <w:t>()</w:t>
      </w:r>
      <w:bookmarkEnd w:id="3062"/>
      <w:proofErr w:type="gramEnd"/>
    </w:p>
    <w:p w:rsidR="00C0594E" w:rsidRPr="00323230" w:rsidRDefault="00B706A9">
      <w:pPr>
        <w:pStyle w:val="Encabezam"/>
        <w:outlineLvl w:val="9"/>
        <w:rPr>
          <w:rStyle w:val="IntenseEmphasis"/>
          <w:rPrChange w:id="3066" w:author="Meir Kalter" w:date="2016-06-15T14:37:00Z">
            <w:rPr>
              <w:rStyle w:val="Ninguno"/>
              <w:shd w:val="clear" w:color="auto" w:fill="C0C0C0"/>
            </w:rPr>
          </w:rPrChange>
        </w:rPr>
      </w:pPr>
      <w:r w:rsidRPr="00323230">
        <w:rPr>
          <w:rStyle w:val="IntenseEmphasis"/>
          <w:rPrChange w:id="3067" w:author="Meir Kalter" w:date="2016-06-15T14:37:00Z">
            <w:rPr>
              <w:rStyle w:val="Ninguno"/>
              <w:shd w:val="clear" w:color="auto" w:fill="C0C0C0"/>
            </w:rPr>
          </w:rPrChange>
        </w:rPr>
        <w:t xml:space="preserve">     </w:t>
      </w:r>
      <w:bookmarkStart w:id="3068" w:name="_Toc453680817"/>
      <w:r w:rsidRPr="00323230">
        <w:rPr>
          <w:rStyle w:val="IntenseEmphasis"/>
          <w:rPrChange w:id="3069" w:author="Meir Kalter" w:date="2016-06-15T14:37:00Z">
            <w:rPr>
              <w:rStyle w:val="Ninguno"/>
              <w:shd w:val="clear" w:color="auto" w:fill="C0C0C0"/>
            </w:rPr>
          </w:rPrChange>
        </w:rPr>
        <w:t>#Show impact memory fields</w:t>
      </w:r>
      <w:bookmarkEnd w:id="3068"/>
    </w:p>
    <w:p w:rsidR="00C0594E" w:rsidRDefault="00B706A9">
      <w:pPr>
        <w:pStyle w:val="Encabezam"/>
        <w:outlineLvl w:val="9"/>
        <w:rPr>
          <w:ins w:id="3070" w:author="Meir Kalter" w:date="2016-06-20T11:54:00Z"/>
          <w:rStyle w:val="IntenseEmphasis"/>
        </w:rPr>
      </w:pPr>
      <w:r w:rsidRPr="00323230">
        <w:rPr>
          <w:rStyle w:val="IntenseEmphasis"/>
          <w:rPrChange w:id="3071" w:author="Meir Kalter" w:date="2016-06-15T14:37:00Z">
            <w:rPr>
              <w:rStyle w:val="Ninguno"/>
              <w:shd w:val="clear" w:color="auto" w:fill="C0C0C0"/>
            </w:rPr>
          </w:rPrChange>
        </w:rPr>
        <w:t xml:space="preserve">     </w:t>
      </w:r>
      <w:bookmarkStart w:id="3072" w:name="_Toc453680818"/>
      <w:r w:rsidRPr="00323230">
        <w:rPr>
          <w:rStyle w:val="IntenseEmphasis"/>
          <w:rPrChange w:id="3073" w:author="Meir Kalter" w:date="2016-06-15T14:37:00Z">
            <w:rPr>
              <w:rStyle w:val="Ninguno"/>
              <w:shd w:val="clear" w:color="auto" w:fill="C0C0C0"/>
            </w:rPr>
          </w:rPrChange>
        </w:rPr>
        <w:t>#Show next step on the Instruction CPU window</w:t>
      </w:r>
      <w:bookmarkEnd w:id="3072"/>
    </w:p>
    <w:p w:rsidR="0099713A" w:rsidRDefault="0099713A">
      <w:pPr>
        <w:pStyle w:val="Cuerpo"/>
        <w:rPr>
          <w:ins w:id="3074" w:author="Meir Kalter" w:date="2016-06-20T11:54:00Z"/>
          <w:rFonts w:eastAsia="Georgia"/>
        </w:rPr>
        <w:pPrChange w:id="3075" w:author="Meir Kalter" w:date="2016-06-20T11:54:00Z">
          <w:pPr>
            <w:pStyle w:val="Encabezam"/>
            <w:outlineLvl w:val="9"/>
          </w:pPr>
        </w:pPrChange>
      </w:pPr>
      <w:commentRangeStart w:id="3076"/>
      <w:ins w:id="3077" w:author="Meir Kalter" w:date="2016-06-20T11:54:00Z">
        <w:r>
          <w:rPr>
            <w:rFonts w:eastAsia="Georgia"/>
          </w:rPr>
          <w:t>Explanation</w:t>
        </w:r>
      </w:ins>
      <w:commentRangeEnd w:id="3076"/>
      <w:ins w:id="3078" w:author="Meir Kalter" w:date="2016-06-20T11:57:00Z">
        <w:r w:rsidR="00514B1E">
          <w:rPr>
            <w:rStyle w:val="CommentReference"/>
            <w:rFonts w:ascii="Georgia" w:eastAsia="Georgia" w:hAnsi="Georgia" w:cs="Georgia"/>
          </w:rPr>
          <w:commentReference w:id="3076"/>
        </w:r>
      </w:ins>
      <w:ins w:id="3079" w:author="Meir Kalter" w:date="2016-06-20T11:54:00Z">
        <w:r>
          <w:rPr>
            <w:rFonts w:eastAsia="Georgia"/>
          </w:rPr>
          <w:t>:</w:t>
        </w:r>
      </w:ins>
    </w:p>
    <w:p w:rsidR="0099713A" w:rsidRDefault="0099713A">
      <w:pPr>
        <w:pStyle w:val="Cuerpo"/>
        <w:rPr>
          <w:ins w:id="3080" w:author="Meir Kalter" w:date="2016-06-20T11:54:00Z"/>
          <w:rFonts w:eastAsia="Georgia"/>
        </w:rPr>
        <w:pPrChange w:id="3081" w:author="Meir Kalter" w:date="2016-06-20T11:54:00Z">
          <w:pPr>
            <w:pStyle w:val="Encabezam"/>
            <w:outlineLvl w:val="9"/>
          </w:pPr>
        </w:pPrChange>
      </w:pPr>
      <w:ins w:id="3082" w:author="Meir Kalter" w:date="2016-06-20T11:54:00Z">
        <w:r>
          <w:rPr>
            <w:rFonts w:eastAsia="Georgia"/>
          </w:rPr>
          <w:t xml:space="preserve">    The execution method was built with the following steps:</w:t>
        </w:r>
      </w:ins>
    </w:p>
    <w:p w:rsidR="0099713A" w:rsidRDefault="0099713A">
      <w:pPr>
        <w:pStyle w:val="Cuerpo"/>
        <w:numPr>
          <w:ilvl w:val="0"/>
          <w:numId w:val="148"/>
        </w:numPr>
        <w:rPr>
          <w:ins w:id="3083" w:author="Meir Kalter" w:date="2016-06-20T11:54:00Z"/>
          <w:rFonts w:eastAsia="Georgia"/>
        </w:rPr>
        <w:pPrChange w:id="3084" w:author="Meir Kalter" w:date="2016-06-20T11:54:00Z">
          <w:pPr>
            <w:pStyle w:val="Encabezam"/>
            <w:outlineLvl w:val="9"/>
          </w:pPr>
        </w:pPrChange>
      </w:pPr>
      <w:ins w:id="3085" w:author="Meir Kalter" w:date="2016-06-20T11:54:00Z">
        <w:r>
          <w:rPr>
            <w:rFonts w:eastAsia="Georgia"/>
          </w:rPr>
          <w:t>Get the next instruction to be executed</w:t>
        </w:r>
      </w:ins>
      <w:ins w:id="3086" w:author="Meir Kalter" w:date="2016-06-20T11:55:00Z">
        <w:r>
          <w:rPr>
            <w:rFonts w:eastAsia="Georgia"/>
          </w:rPr>
          <w:t>.</w:t>
        </w:r>
      </w:ins>
    </w:p>
    <w:p w:rsidR="0099713A" w:rsidRDefault="0099713A">
      <w:pPr>
        <w:pStyle w:val="Cuerpo"/>
        <w:numPr>
          <w:ilvl w:val="0"/>
          <w:numId w:val="148"/>
        </w:numPr>
        <w:rPr>
          <w:ins w:id="3087" w:author="Meir Kalter" w:date="2016-06-20T11:55:00Z"/>
          <w:rFonts w:eastAsia="Georgia"/>
        </w:rPr>
        <w:pPrChange w:id="3088" w:author="Meir Kalter" w:date="2016-06-20T11:55:00Z">
          <w:pPr>
            <w:pStyle w:val="Encabezam"/>
            <w:outlineLvl w:val="9"/>
          </w:pPr>
        </w:pPrChange>
      </w:pPr>
      <w:ins w:id="3089" w:author="Meir Kalter" w:date="2016-06-20T11:55:00Z">
        <w:r>
          <w:rPr>
            <w:rFonts w:eastAsia="Georgia"/>
          </w:rPr>
          <w:t xml:space="preserve">Execution of </w:t>
        </w:r>
      </w:ins>
      <w:ins w:id="3090" w:author="Meir Kalter" w:date="2016-06-20T11:54:00Z">
        <w:r>
          <w:rPr>
            <w:rFonts w:eastAsia="Georgia"/>
          </w:rPr>
          <w:t>the step</w:t>
        </w:r>
      </w:ins>
      <w:ins w:id="3091" w:author="Meir Kalter" w:date="2016-06-20T11:55:00Z">
        <w:r>
          <w:rPr>
            <w:rFonts w:eastAsia="Georgia"/>
          </w:rPr>
          <w:t xml:space="preserve"> in the logic.</w:t>
        </w:r>
      </w:ins>
      <w:ins w:id="3092" w:author="Meir Kalter" w:date="2016-06-21T20:06:00Z">
        <w:r w:rsidR="000628E7">
          <w:rPr>
            <w:rFonts w:eastAsia="Georgia"/>
          </w:rPr>
          <w:t xml:space="preserve"> </w:t>
        </w:r>
      </w:ins>
      <w:ins w:id="3093" w:author="Meir Kalter" w:date="2016-06-21T20:07:00Z">
        <w:r w:rsidR="000628E7">
          <w:rPr>
            <w:rFonts w:eastAsia="Georgia"/>
          </w:rPr>
          <w:t xml:space="preserve">For example:  </w:t>
        </w:r>
      </w:ins>
      <w:ins w:id="3094" w:author="Meir Kalter" w:date="2016-06-21T20:06:00Z">
        <w:r w:rsidR="000628E7">
          <w:rPr>
            <w:rFonts w:eastAsia="Georgia"/>
          </w:rPr>
          <w:t>Pull data value by ref or immediately from the operand and put in the</w:t>
        </w:r>
        <w:bookmarkStart w:id="3095" w:name="_GoBack"/>
        <w:bookmarkEnd w:id="3095"/>
        <w:r w:rsidR="000628E7">
          <w:rPr>
            <w:rFonts w:eastAsia="Georgia"/>
          </w:rPr>
          <w:t xml:space="preserve"> required place according to the Instruction.</w:t>
        </w:r>
      </w:ins>
    </w:p>
    <w:p w:rsidR="0099713A" w:rsidRDefault="0099713A">
      <w:pPr>
        <w:pStyle w:val="Cuerpo"/>
        <w:numPr>
          <w:ilvl w:val="0"/>
          <w:numId w:val="148"/>
        </w:numPr>
        <w:rPr>
          <w:ins w:id="3096" w:author="Meir Kalter" w:date="2016-06-20T11:55:00Z"/>
          <w:rFonts w:eastAsia="Georgia"/>
        </w:rPr>
        <w:pPrChange w:id="3097" w:author="Meir Kalter" w:date="2016-06-20T11:55:00Z">
          <w:pPr>
            <w:pStyle w:val="Encabezam"/>
            <w:outlineLvl w:val="9"/>
          </w:pPr>
        </w:pPrChange>
      </w:pPr>
      <w:ins w:id="3098" w:author="Meir Kalter" w:date="2016-06-20T11:55:00Z">
        <w:r>
          <w:rPr>
            <w:rFonts w:eastAsia="Georgia"/>
          </w:rPr>
          <w:t xml:space="preserve">Update the pc after the execution of the </w:t>
        </w:r>
      </w:ins>
      <w:ins w:id="3099" w:author="Meir Kalter" w:date="2016-06-20T11:56:00Z">
        <w:r>
          <w:rPr>
            <w:rFonts w:eastAsia="Georgia"/>
          </w:rPr>
          <w:t>instruction</w:t>
        </w:r>
      </w:ins>
      <w:ins w:id="3100" w:author="Meir Kalter" w:date="2016-06-20T11:55:00Z">
        <w:r>
          <w:rPr>
            <w:rFonts w:eastAsia="Georgia"/>
          </w:rPr>
          <w:t>.</w:t>
        </w:r>
      </w:ins>
    </w:p>
    <w:p w:rsidR="0099713A" w:rsidRDefault="0099713A">
      <w:pPr>
        <w:pStyle w:val="Cuerpo"/>
        <w:numPr>
          <w:ilvl w:val="0"/>
          <w:numId w:val="148"/>
        </w:numPr>
        <w:rPr>
          <w:ins w:id="3101" w:author="Meir Kalter" w:date="2016-06-20T11:56:00Z"/>
          <w:rFonts w:eastAsia="Georgia"/>
        </w:rPr>
        <w:pPrChange w:id="3102" w:author="Meir Kalter" w:date="2016-06-20T11:55:00Z">
          <w:pPr>
            <w:pStyle w:val="Encabezam"/>
            <w:outlineLvl w:val="9"/>
          </w:pPr>
        </w:pPrChange>
      </w:pPr>
      <w:ins w:id="3103" w:author="Meir Kalter" w:date="2016-06-20T11:56:00Z">
        <w:r>
          <w:rPr>
            <w:rFonts w:eastAsia="Georgia"/>
          </w:rPr>
          <w:t>Show the impact memory by the last command</w:t>
        </w:r>
      </w:ins>
    </w:p>
    <w:p w:rsidR="0099713A" w:rsidRPr="0099713A" w:rsidRDefault="0099713A">
      <w:pPr>
        <w:pStyle w:val="Cuerpo"/>
        <w:numPr>
          <w:ilvl w:val="0"/>
          <w:numId w:val="148"/>
        </w:numPr>
        <w:rPr>
          <w:rFonts w:eastAsia="Georgia"/>
          <w:rPrChange w:id="3104" w:author="Meir Kalter" w:date="2016-06-20T11:54:00Z">
            <w:rPr/>
          </w:rPrChange>
        </w:rPr>
        <w:pPrChange w:id="3105" w:author="Meir Kalter" w:date="2016-06-20T11:55:00Z">
          <w:pPr>
            <w:pStyle w:val="Encabezam"/>
            <w:outlineLvl w:val="9"/>
          </w:pPr>
        </w:pPrChange>
      </w:pPr>
      <w:ins w:id="3106" w:author="Meir Kalter" w:date="2016-06-20T11:56:00Z">
        <w:r>
          <w:rPr>
            <w:rFonts w:eastAsia="Georgia"/>
          </w:rPr>
          <w:t>Show the next step to be executed.</w:t>
        </w:r>
      </w:ins>
    </w:p>
    <w:p w:rsidR="00C0594E" w:rsidRPr="00514B1E" w:rsidRDefault="00B706A9">
      <w:pPr>
        <w:pStyle w:val="Heading3"/>
        <w:pPrChange w:id="3107" w:author="Meir Kalter" w:date="2016-06-15T14:37:00Z">
          <w:pPr>
            <w:pStyle w:val="Heading31"/>
            <w:numPr>
              <w:ilvl w:val="2"/>
              <w:numId w:val="24"/>
            </w:numPr>
            <w:ind w:left="708" w:hanging="708"/>
          </w:pPr>
        </w:pPrChange>
      </w:pPr>
      <w:bookmarkStart w:id="3108" w:name="_Toc453680507"/>
      <w:bookmarkStart w:id="3109" w:name="_Toc453680819"/>
      <w:bookmarkStart w:id="3110" w:name="_Toc454274393"/>
      <w:r w:rsidRPr="00B35F30">
        <w:rPr>
          <w:rPrChange w:id="3111" w:author="Meir Kalter" w:date="2016-06-15T14:37:00Z">
            <w:rPr>
              <w:rFonts w:eastAsia="Arial Unicode MS" w:cs="Arial Unicode MS"/>
            </w:rPr>
          </w:rPrChange>
        </w:rPr>
        <w:t>Instruction implementation</w:t>
      </w:r>
      <w:bookmarkEnd w:id="3108"/>
      <w:bookmarkEnd w:id="3109"/>
      <w:bookmarkEnd w:id="3110"/>
    </w:p>
    <w:p w:rsidR="00C0594E" w:rsidRDefault="00B706A9">
      <w:r>
        <w:rPr>
          <w:rFonts w:eastAsia="Arial Unicode MS" w:cs="Arial Unicode MS"/>
        </w:rPr>
        <w:t xml:space="preserve">The implementation of one instruction is built </w:t>
      </w:r>
      <w:del w:id="3112" w:author="Meir Kalter" w:date="2016-06-15T14:43:00Z">
        <w:r w:rsidDel="001D6881">
          <w:rPr>
            <w:rFonts w:eastAsia="Arial Unicode MS" w:cs="Arial Unicode MS"/>
          </w:rPr>
          <w:delText xml:space="preserve">from </w:delText>
        </w:r>
      </w:del>
      <w:ins w:id="3113" w:author="Meir Kalter" w:date="2016-06-15T14:43:00Z">
        <w:r w:rsidR="001D6881">
          <w:rPr>
            <w:rFonts w:eastAsia="Arial Unicode MS" w:cs="Arial Unicode MS"/>
          </w:rPr>
          <w:t xml:space="preserve">with </w:t>
        </w:r>
      </w:ins>
      <w:r>
        <w:rPr>
          <w:rFonts w:eastAsia="Arial Unicode MS" w:cs="Arial Unicode MS"/>
        </w:rPr>
        <w:t xml:space="preserve">the </w:t>
      </w:r>
      <w:proofErr w:type="gramStart"/>
      <w:r>
        <w:rPr>
          <w:rFonts w:eastAsia="Arial Unicode MS" w:cs="Arial Unicode MS"/>
        </w:rPr>
        <w:t xml:space="preserve">following  </w:t>
      </w:r>
      <w:ins w:id="3114" w:author="Meir Kalter" w:date="2016-06-15T14:43:00Z">
        <w:r w:rsidR="001D6881">
          <w:rPr>
            <w:rFonts w:eastAsia="Arial Unicode MS" w:cs="Arial Unicode MS"/>
          </w:rPr>
          <w:t>pseudo</w:t>
        </w:r>
        <w:proofErr w:type="gramEnd"/>
        <w:r w:rsidR="001D6881">
          <w:rPr>
            <w:rFonts w:eastAsia="Arial Unicode MS" w:cs="Arial Unicode MS"/>
          </w:rPr>
          <w:t xml:space="preserve"> code:</w:t>
        </w:r>
      </w:ins>
      <w:del w:id="3115" w:author="Meir Kalter" w:date="2016-06-15T14:43:00Z">
        <w:r w:rsidDel="001D6881">
          <w:rPr>
            <w:rFonts w:eastAsia="Arial Unicode MS" w:cs="Arial Unicode MS"/>
          </w:rPr>
          <w:delText>parts:</w:delText>
        </w:r>
      </w:del>
    </w:p>
    <w:p w:rsidR="00C0594E" w:rsidRPr="006D2E01" w:rsidRDefault="00B706A9">
      <w:pPr>
        <w:spacing w:after="0" w:line="240" w:lineRule="auto"/>
        <w:ind w:left="720"/>
        <w:rPr>
          <w:rStyle w:val="IntenseEmphasis"/>
          <w:rPrChange w:id="3116" w:author="Meir Kalter" w:date="2016-06-15T14:36:00Z">
            <w:rPr>
              <w:rStyle w:val="Ninguno"/>
              <w:rFonts w:ascii="Cambria" w:eastAsia="Cambria" w:hAnsi="Cambria" w:cs="Cambria"/>
              <w:b/>
              <w:bCs/>
              <w:color w:val="4F81BD" w:themeColor="accent1"/>
              <w:sz w:val="32"/>
              <w:szCs w:val="32"/>
              <w:shd w:val="clear" w:color="auto" w:fill="C0C0C0"/>
            </w:rPr>
          </w:rPrChange>
        </w:rPr>
      </w:pPr>
      <w:r w:rsidRPr="006D2E01">
        <w:rPr>
          <w:rStyle w:val="IntenseEmphasis"/>
          <w:rPrChange w:id="3117" w:author="Meir Kalter" w:date="2016-06-15T14:36:00Z">
            <w:rPr>
              <w:rStyle w:val="Ninguno"/>
              <w:shd w:val="clear" w:color="auto" w:fill="C0C0C0"/>
            </w:rPr>
          </w:rPrChange>
        </w:rPr>
        <w:t>#</w:t>
      </w:r>
      <w:proofErr w:type="spellStart"/>
      <w:proofErr w:type="gramStart"/>
      <w:r w:rsidRPr="006D2E01">
        <w:rPr>
          <w:rStyle w:val="IntenseEmphasis"/>
          <w:rPrChange w:id="3118" w:author="Meir Kalter" w:date="2016-06-15T14:36:00Z">
            <w:rPr>
              <w:rStyle w:val="Ninguno"/>
              <w:shd w:val="clear" w:color="auto" w:fill="C0C0C0"/>
            </w:rPr>
          </w:rPrChange>
        </w:rPr>
        <w:t>updateModel</w:t>
      </w:r>
      <w:proofErr w:type="spellEnd"/>
      <w:r w:rsidRPr="006D2E01">
        <w:rPr>
          <w:rStyle w:val="IntenseEmphasis"/>
          <w:rPrChange w:id="3119" w:author="Meir Kalter" w:date="2016-06-15T14:36:00Z">
            <w:rPr>
              <w:rStyle w:val="Ninguno"/>
              <w:shd w:val="clear" w:color="auto" w:fill="C0C0C0"/>
            </w:rPr>
          </w:rPrChange>
        </w:rPr>
        <w:t>()</w:t>
      </w:r>
      <w:proofErr w:type="gramEnd"/>
    </w:p>
    <w:p w:rsidR="00C0594E" w:rsidRPr="006D2E01" w:rsidRDefault="00B706A9">
      <w:pPr>
        <w:spacing w:after="0" w:line="240" w:lineRule="auto"/>
        <w:ind w:left="720"/>
        <w:rPr>
          <w:rStyle w:val="IntenseEmphasis"/>
          <w:rPrChange w:id="3120"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121" w:author="Meir Kalter" w:date="2016-06-15T14:36:00Z">
            <w:rPr>
              <w:rStyle w:val="Ninguno"/>
              <w:rFonts w:ascii="Cambria" w:eastAsia="Cambria" w:hAnsi="Cambria" w:cs="Cambria"/>
              <w:b/>
              <w:bCs/>
              <w:sz w:val="32"/>
              <w:szCs w:val="32"/>
              <w:shd w:val="clear" w:color="auto" w:fill="C0C0C0"/>
            </w:rPr>
          </w:rPrChange>
        </w:rPr>
        <w:t xml:space="preserve">#create new event for </w:t>
      </w:r>
      <w:proofErr w:type="spellStart"/>
      <w:proofErr w:type="gramStart"/>
      <w:r w:rsidRPr="006D2E01">
        <w:rPr>
          <w:rStyle w:val="IntenseEmphasis"/>
          <w:rPrChange w:id="3122" w:author="Meir Kalter" w:date="2016-06-15T14:36:00Z">
            <w:rPr>
              <w:rStyle w:val="Ninguno"/>
              <w:rFonts w:ascii="Cambria" w:eastAsia="Cambria" w:hAnsi="Cambria" w:cs="Cambria"/>
              <w:b/>
              <w:bCs/>
              <w:sz w:val="32"/>
              <w:szCs w:val="32"/>
              <w:shd w:val="clear" w:color="auto" w:fill="C0C0C0"/>
            </w:rPr>
          </w:rPrChange>
        </w:rPr>
        <w:t>gui</w:t>
      </w:r>
      <w:proofErr w:type="spellEnd"/>
      <w:proofErr w:type="gramEnd"/>
    </w:p>
    <w:p w:rsidR="00C0594E" w:rsidRPr="006D2E01" w:rsidRDefault="00B706A9">
      <w:pPr>
        <w:spacing w:after="0" w:line="240" w:lineRule="auto"/>
        <w:ind w:left="720"/>
        <w:rPr>
          <w:rStyle w:val="IntenseEmphasis"/>
          <w:rPrChange w:id="3123"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124" w:author="Meir Kalter" w:date="2016-06-15T14:36:00Z">
            <w:rPr>
              <w:rStyle w:val="Ninguno"/>
              <w:rFonts w:ascii="Cambria" w:eastAsia="Cambria" w:hAnsi="Cambria" w:cs="Cambria"/>
              <w:b/>
              <w:bCs/>
              <w:sz w:val="32"/>
              <w:szCs w:val="32"/>
              <w:shd w:val="clear" w:color="auto" w:fill="C0C0C0"/>
            </w:rPr>
          </w:rPrChange>
        </w:rPr>
        <w:t>#Create jump event</w:t>
      </w:r>
    </w:p>
    <w:p w:rsidR="00B44EDF" w:rsidRDefault="00B44EDF">
      <w:pPr>
        <w:pStyle w:val="Heading3"/>
        <w:rPr>
          <w:ins w:id="3125" w:author="Meir Kalter" w:date="2016-06-15T14:44:00Z"/>
        </w:rPr>
        <w:pPrChange w:id="3126" w:author="Meir Kalter" w:date="2016-06-15T14:44:00Z">
          <w:pPr>
            <w:ind w:left="990" w:hanging="220"/>
          </w:pPr>
        </w:pPrChange>
      </w:pPr>
      <w:bookmarkStart w:id="3127" w:name="_Toc453680508"/>
      <w:bookmarkStart w:id="3128" w:name="_Toc453680820"/>
      <w:bookmarkStart w:id="3129" w:name="_Toc454274394"/>
      <w:ins w:id="3130" w:author="Meir Kalter" w:date="2016-06-15T14:44:00Z">
        <w:r>
          <w:t>Seven Digit display</w:t>
        </w:r>
        <w:bookmarkEnd w:id="3129"/>
      </w:ins>
    </w:p>
    <w:p w:rsidR="00C0594E" w:rsidDel="00B44EDF" w:rsidRDefault="00B706A9">
      <w:pPr>
        <w:pStyle w:val="Heading3"/>
        <w:numPr>
          <w:ilvl w:val="0"/>
          <w:numId w:val="0"/>
        </w:numPr>
        <w:ind w:left="708"/>
        <w:rPr>
          <w:del w:id="3131" w:author="Meir Kalter" w:date="2016-06-15T14:44:00Z"/>
          <w:rStyle w:val="Ninguno"/>
        </w:rPr>
        <w:pPrChange w:id="3132" w:author="Meir Kalter" w:date="2016-06-15T15:20:00Z">
          <w:pPr>
            <w:pStyle w:val="Heading21"/>
            <w:numPr>
              <w:ilvl w:val="1"/>
              <w:numId w:val="23"/>
            </w:numPr>
            <w:ind w:left="576" w:hanging="576"/>
          </w:pPr>
        </w:pPrChange>
      </w:pPr>
      <w:del w:id="3133" w:author="Meir Kalter" w:date="2016-06-15T14:44:00Z">
        <w:r w:rsidRPr="00B44EDF" w:rsidDel="00B44EDF">
          <w:rPr>
            <w:rPrChange w:id="3134" w:author="Meir Kalter" w:date="2016-06-15T14:44:00Z">
              <w:rPr>
                <w:rStyle w:val="Ninguno"/>
              </w:rPr>
            </w:rPrChange>
          </w:rPr>
          <w:delText>Seven</w:delText>
        </w:r>
        <w:r w:rsidDel="00B44EDF">
          <w:rPr>
            <w:rStyle w:val="Ninguno"/>
          </w:rPr>
          <w:delText xml:space="preserve"> digid</w:delText>
        </w:r>
      </w:del>
      <w:ins w:id="3135" w:author="Toni" w:date="2016-06-12T19:59:00Z">
        <w:del w:id="3136" w:author="Meir Kalter" w:date="2016-06-15T14:44:00Z">
          <w:r w:rsidDel="00B44EDF">
            <w:rPr>
              <w:rStyle w:val="Ninguno"/>
            </w:rPr>
            <w:delText>t</w:delText>
          </w:r>
        </w:del>
      </w:ins>
      <w:del w:id="3137" w:author="Meir Kalter" w:date="2016-06-15T14:44:00Z">
        <w:r w:rsidDel="00B44EDF">
          <w:rPr>
            <w:rStyle w:val="Ninguno"/>
          </w:rPr>
          <w:delText xml:space="preserve"> display</w:delText>
        </w:r>
        <w:bookmarkEnd w:id="3127"/>
        <w:bookmarkEnd w:id="3128"/>
      </w:del>
    </w:p>
    <w:p w:rsidR="00C0594E" w:rsidRPr="006D2E01" w:rsidRDefault="00B706A9">
      <w:pPr>
        <w:ind w:left="708"/>
        <w:rPr>
          <w:rStyle w:val="IntenseEmphasis"/>
          <w:rPrChange w:id="3138" w:author="Meir Kalter" w:date="2016-06-15T14:36:00Z">
            <w:rPr>
              <w:rStyle w:val="Ninguno"/>
              <w:rFonts w:ascii="Cambria" w:eastAsia="Cambria" w:hAnsi="Cambria" w:cs="Cambria"/>
              <w:b/>
              <w:bCs/>
              <w:sz w:val="32"/>
              <w:szCs w:val="32"/>
              <w:shd w:val="clear" w:color="auto" w:fill="C0C0C0"/>
            </w:rPr>
          </w:rPrChange>
        </w:rPr>
        <w:pPrChange w:id="3139" w:author="Meir Kalter" w:date="2016-06-15T15:20:00Z">
          <w:pPr>
            <w:ind w:left="990" w:hanging="220"/>
          </w:pPr>
        </w:pPrChange>
      </w:pPr>
      <w:r w:rsidRPr="006D2E01">
        <w:rPr>
          <w:rStyle w:val="IntenseEmphasis"/>
          <w:rPrChange w:id="3140" w:author="Meir Kalter" w:date="2016-06-15T14:36:00Z">
            <w:rPr>
              <w:rStyle w:val="Ninguno"/>
              <w:rFonts w:ascii="Cambria" w:eastAsia="Cambria" w:hAnsi="Cambria" w:cs="Cambria"/>
              <w:b/>
              <w:bCs/>
              <w:sz w:val="32"/>
              <w:szCs w:val="32"/>
              <w:shd w:val="clear" w:color="auto" w:fill="C0C0C0"/>
            </w:rPr>
          </w:rPrChange>
        </w:rPr>
        <w:t xml:space="preserve">#    FOR INT </w:t>
      </w:r>
      <w:proofErr w:type="spellStart"/>
      <w:r w:rsidRPr="006D2E01">
        <w:rPr>
          <w:rStyle w:val="IntenseEmphasis"/>
          <w:rPrChange w:id="3141" w:author="Meir Kalter" w:date="2016-06-15T14:36:00Z">
            <w:rPr>
              <w:rStyle w:val="Ninguno"/>
              <w:rFonts w:ascii="Cambria" w:eastAsia="Cambria" w:hAnsi="Cambria" w:cs="Cambria"/>
              <w:b/>
              <w:bCs/>
              <w:sz w:val="32"/>
              <w:szCs w:val="32"/>
              <w:shd w:val="clear" w:color="auto" w:fill="C0C0C0"/>
            </w:rPr>
          </w:rPrChange>
        </w:rPr>
        <w:t>numOfDigits</w:t>
      </w:r>
      <w:proofErr w:type="spellEnd"/>
      <w:r w:rsidRPr="006D2E01">
        <w:rPr>
          <w:rStyle w:val="IntenseEmphasis"/>
          <w:rPrChange w:id="3142" w:author="Meir Kalter" w:date="2016-06-15T14:36:00Z">
            <w:rPr>
              <w:rStyle w:val="Ninguno"/>
              <w:rFonts w:ascii="Cambria" w:eastAsia="Cambria" w:hAnsi="Cambria" w:cs="Cambria"/>
              <w:b/>
              <w:bCs/>
              <w:sz w:val="32"/>
              <w:szCs w:val="32"/>
              <w:shd w:val="clear" w:color="auto" w:fill="C0C0C0"/>
            </w:rPr>
          </w:rPrChange>
        </w:rPr>
        <w:t xml:space="preserve"> &lt;=2</w:t>
      </w:r>
    </w:p>
    <w:p w:rsidR="00C0594E" w:rsidRPr="006D2E01" w:rsidRDefault="00B706A9">
      <w:pPr>
        <w:ind w:left="990" w:hanging="220"/>
        <w:rPr>
          <w:rStyle w:val="IntenseEmphasis"/>
          <w:rPrChange w:id="3143"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144" w:author="Meir Kalter" w:date="2016-06-15T14:36:00Z">
            <w:rPr>
              <w:rStyle w:val="Ninguno"/>
              <w:rFonts w:ascii="Cambria" w:eastAsia="Cambria" w:hAnsi="Cambria" w:cs="Cambria"/>
              <w:b/>
              <w:bCs/>
              <w:sz w:val="32"/>
              <w:szCs w:val="32"/>
              <w:shd w:val="clear" w:color="auto" w:fill="C0C0C0"/>
            </w:rPr>
          </w:rPrChange>
        </w:rPr>
        <w:t xml:space="preserve"> #         FOR int </w:t>
      </w:r>
      <w:proofErr w:type="spellStart"/>
      <w:r w:rsidRPr="006D2E01">
        <w:rPr>
          <w:rStyle w:val="IntenseEmphasis"/>
          <w:rPrChange w:id="3145" w:author="Meir Kalter" w:date="2016-06-15T14:36:00Z">
            <w:rPr>
              <w:rStyle w:val="Ninguno"/>
              <w:rFonts w:ascii="Cambria" w:eastAsia="Cambria" w:hAnsi="Cambria" w:cs="Cambria"/>
              <w:b/>
              <w:bCs/>
              <w:sz w:val="32"/>
              <w:szCs w:val="32"/>
              <w:shd w:val="clear" w:color="auto" w:fill="C0C0C0"/>
            </w:rPr>
          </w:rPrChange>
        </w:rPr>
        <w:t>pieceNumber</w:t>
      </w:r>
      <w:proofErr w:type="spellEnd"/>
      <w:r w:rsidRPr="006D2E01">
        <w:rPr>
          <w:rStyle w:val="IntenseEmphasis"/>
          <w:rPrChange w:id="3146" w:author="Meir Kalter" w:date="2016-06-15T14:36:00Z">
            <w:rPr>
              <w:rStyle w:val="Ninguno"/>
              <w:rFonts w:ascii="Cambria" w:eastAsia="Cambria" w:hAnsi="Cambria" w:cs="Cambria"/>
              <w:b/>
              <w:bCs/>
              <w:sz w:val="32"/>
              <w:szCs w:val="32"/>
              <w:shd w:val="clear" w:color="auto" w:fill="C0C0C0"/>
            </w:rPr>
          </w:rPrChange>
        </w:rPr>
        <w:t xml:space="preserve"> &lt;=7</w:t>
      </w:r>
    </w:p>
    <w:p w:rsidR="00C0594E" w:rsidRPr="006D2E01" w:rsidRDefault="00B706A9">
      <w:pPr>
        <w:ind w:left="990" w:hanging="220"/>
        <w:rPr>
          <w:rStyle w:val="IntenseEmphasis"/>
          <w:rPrChange w:id="3147"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148" w:author="Meir Kalter" w:date="2016-06-15T14:36:00Z">
            <w:rPr>
              <w:rStyle w:val="Ninguno"/>
              <w:rFonts w:ascii="Cambria" w:eastAsia="Cambria" w:hAnsi="Cambria" w:cs="Cambria"/>
              <w:b/>
              <w:bCs/>
              <w:sz w:val="32"/>
              <w:szCs w:val="32"/>
              <w:shd w:val="clear" w:color="auto" w:fill="C0C0C0"/>
            </w:rPr>
          </w:rPrChange>
        </w:rPr>
        <w:t xml:space="preserve"> #                  Draw the piece ON/OFF [using the </w:t>
      </w:r>
      <w:proofErr w:type="spellStart"/>
      <w:r w:rsidRPr="006D2E01">
        <w:rPr>
          <w:rStyle w:val="IntenseEmphasis"/>
          <w:rPrChange w:id="3149" w:author="Meir Kalter" w:date="2016-06-15T14:36:00Z">
            <w:rPr>
              <w:rStyle w:val="Ninguno"/>
              <w:rFonts w:ascii="Cambria" w:eastAsia="Cambria" w:hAnsi="Cambria" w:cs="Cambria"/>
              <w:b/>
              <w:bCs/>
              <w:sz w:val="32"/>
              <w:szCs w:val="32"/>
              <w:shd w:val="clear" w:color="auto" w:fill="C0C0C0"/>
            </w:rPr>
          </w:rPrChange>
        </w:rPr>
        <w:t>graphics.fillPolygon</w:t>
      </w:r>
      <w:proofErr w:type="spellEnd"/>
      <w:r w:rsidRPr="006D2E01">
        <w:rPr>
          <w:rStyle w:val="IntenseEmphasis"/>
          <w:rPrChange w:id="3150" w:author="Meir Kalter" w:date="2016-06-15T14:36:00Z">
            <w:rPr>
              <w:rStyle w:val="Ninguno"/>
              <w:rFonts w:ascii="Cambria" w:eastAsia="Cambria" w:hAnsi="Cambria" w:cs="Cambria"/>
              <w:b/>
              <w:bCs/>
              <w:sz w:val="32"/>
              <w:szCs w:val="32"/>
              <w:shd w:val="clear" w:color="auto" w:fill="C0C0C0"/>
            </w:rPr>
          </w:rPrChange>
        </w:rPr>
        <w:t xml:space="preserve"> method]</w:t>
      </w:r>
    </w:p>
    <w:p w:rsidR="00C0594E" w:rsidRDefault="00B44EDF">
      <w:pPr>
        <w:pStyle w:val="Heading3"/>
        <w:pPrChange w:id="3151" w:author="Meir Kalter" w:date="2016-06-15T14:44:00Z">
          <w:pPr>
            <w:pStyle w:val="Heading41"/>
            <w:numPr>
              <w:ilvl w:val="3"/>
              <w:numId w:val="25"/>
            </w:numPr>
            <w:tabs>
              <w:tab w:val="num" w:pos="708"/>
            </w:tabs>
            <w:ind w:left="864" w:hanging="864"/>
          </w:pPr>
        </w:pPrChange>
      </w:pPr>
      <w:bookmarkStart w:id="3152" w:name="_Toc453680509"/>
      <w:bookmarkStart w:id="3153" w:name="_Toc453680821"/>
      <w:bookmarkStart w:id="3154" w:name="_Toc454274395"/>
      <w:ins w:id="3155" w:author="Meir Kalter" w:date="2016-06-15T14:44:00Z">
        <w:r>
          <w:t xml:space="preserve">Pseudo code </w:t>
        </w:r>
      </w:ins>
      <w:r w:rsidR="00B706A9" w:rsidRPr="00B44EDF">
        <w:rPr>
          <w:rPrChange w:id="3156" w:author="Meir Kalter" w:date="2016-06-15T14:44:00Z">
            <w:rPr>
              <w:rFonts w:eastAsia="Arial Unicode MS" w:cs="Arial Unicode MS"/>
            </w:rPr>
          </w:rPrChange>
        </w:rPr>
        <w:t>Explanations</w:t>
      </w:r>
      <w:bookmarkEnd w:id="3152"/>
      <w:bookmarkEnd w:id="3153"/>
      <w:bookmarkEnd w:id="3154"/>
    </w:p>
    <w:p w:rsidR="00C0594E" w:rsidRDefault="00B706A9">
      <w:pPr>
        <w:numPr>
          <w:ilvl w:val="0"/>
          <w:numId w:val="27"/>
        </w:numPr>
        <w:spacing w:after="0" w:line="240" w:lineRule="auto"/>
      </w:pPr>
      <w:r>
        <w:t xml:space="preserve">The </w:t>
      </w:r>
      <w:proofErr w:type="gramStart"/>
      <w:r>
        <w:t>Gui</w:t>
      </w:r>
      <w:proofErr w:type="gramEnd"/>
      <w:r>
        <w:t xml:space="preserve"> would later go on list of received events and handling them to show impact memory, next command, new registers values.</w:t>
      </w:r>
    </w:p>
    <w:p w:rsidR="00C0594E" w:rsidRDefault="00B706A9">
      <w:pPr>
        <w:numPr>
          <w:ilvl w:val="0"/>
          <w:numId w:val="27"/>
        </w:numPr>
        <w:spacing w:after="0" w:line="240" w:lineRule="auto"/>
      </w:pPr>
      <w:r>
        <w:t xml:space="preserve">Create Jump event – will update the CP to another value instead of using the address of the </w:t>
      </w:r>
      <w:proofErr w:type="spellStart"/>
      <w:r>
        <w:t>the</w:t>
      </w:r>
      <w:proofErr w:type="spellEnd"/>
      <w:r>
        <w:t xml:space="preserve"> next command.</w:t>
      </w:r>
    </w:p>
    <w:p w:rsidR="00C0594E" w:rsidRPr="00514B1E" w:rsidRDefault="00B706A9">
      <w:pPr>
        <w:pStyle w:val="Heading2"/>
        <w:pPrChange w:id="3157" w:author="Meir Kalter" w:date="2016-06-15T14:45:00Z">
          <w:pPr>
            <w:pStyle w:val="Heading21"/>
            <w:numPr>
              <w:ilvl w:val="1"/>
              <w:numId w:val="28"/>
            </w:numPr>
            <w:ind w:left="576" w:hanging="576"/>
          </w:pPr>
        </w:pPrChange>
      </w:pPr>
      <w:bookmarkStart w:id="3158" w:name="_Toc453680510"/>
      <w:bookmarkStart w:id="3159" w:name="_Toc453680822"/>
      <w:bookmarkStart w:id="3160" w:name="_Toc454274396"/>
      <w:r w:rsidRPr="009D6D00">
        <w:rPr>
          <w:rPrChange w:id="3161" w:author="Meir Kalter" w:date="2016-06-15T14:45:00Z">
            <w:rPr>
              <w:rFonts w:eastAsia="Arial Unicode MS" w:cs="Arial Unicode MS"/>
            </w:rPr>
          </w:rPrChange>
        </w:rPr>
        <w:t>Customization of classes</w:t>
      </w:r>
      <w:bookmarkEnd w:id="3158"/>
      <w:bookmarkEnd w:id="3159"/>
      <w:bookmarkEnd w:id="3160"/>
    </w:p>
    <w:p w:rsidR="00C0594E" w:rsidRDefault="00B706A9">
      <w:pPr>
        <w:numPr>
          <w:ilvl w:val="0"/>
          <w:numId w:val="30"/>
        </w:numPr>
      </w:pPr>
      <w:proofErr w:type="spellStart"/>
      <w:r>
        <w:t>JPanel</w:t>
      </w:r>
      <w:proofErr w:type="spellEnd"/>
      <w:r>
        <w:t xml:space="preserve"> – customized for display the Seven Digit</w:t>
      </w:r>
    </w:p>
    <w:p w:rsidR="00C0594E" w:rsidDel="009D6D00" w:rsidRDefault="00B706A9">
      <w:pPr>
        <w:pStyle w:val="Heading1"/>
        <w:rPr>
          <w:moveFrom w:id="3162" w:author="Meir Kalter" w:date="2016-06-15T14:46:00Z"/>
        </w:rPr>
        <w:pPrChange w:id="3163" w:author="Meir Kalter" w:date="2016-06-15T15:12:00Z">
          <w:pPr>
            <w:pStyle w:val="Heading21"/>
            <w:numPr>
              <w:ilvl w:val="1"/>
              <w:numId w:val="31"/>
            </w:numPr>
            <w:ind w:left="576" w:hanging="576"/>
          </w:pPr>
        </w:pPrChange>
      </w:pPr>
      <w:bookmarkStart w:id="3164" w:name="_Toc453680511"/>
      <w:bookmarkStart w:id="3165" w:name="_Toc453680823"/>
      <w:moveFromRangeStart w:id="3166" w:author="Meir Kalter" w:date="2016-06-15T14:46:00Z" w:name="move453765339"/>
      <w:moveFrom w:id="3167" w:author="Meir Kalter" w:date="2016-06-15T14:46:00Z">
        <w:r w:rsidRPr="009D6D00" w:rsidDel="009D6D00">
          <w:rPr>
            <w:rPrChange w:id="3168" w:author="Meir Kalter" w:date="2016-06-15T14:45:00Z">
              <w:rPr>
                <w:rFonts w:eastAsia="Arial Unicode MS" w:cs="Arial Unicode MS"/>
              </w:rPr>
            </w:rPrChange>
          </w:rPr>
          <w:t>Implementations</w:t>
        </w:r>
        <w:bookmarkStart w:id="3169" w:name="_Toc453765624"/>
        <w:bookmarkStart w:id="3170" w:name="_Toc453766067"/>
        <w:bookmarkStart w:id="3171" w:name="_Toc453767329"/>
        <w:bookmarkStart w:id="3172" w:name="_Toc453767553"/>
        <w:bookmarkStart w:id="3173" w:name="_Toc453767777"/>
        <w:bookmarkStart w:id="3174" w:name="_Toc453768001"/>
        <w:bookmarkStart w:id="3175" w:name="_Toc453768224"/>
        <w:bookmarkStart w:id="3176" w:name="_Toc453785904"/>
        <w:bookmarkStart w:id="3177" w:name="_Toc453786418"/>
        <w:bookmarkStart w:id="3178" w:name="_Toc454220887"/>
        <w:bookmarkStart w:id="3179" w:name="_Toc454274397"/>
        <w:bookmarkEnd w:id="3164"/>
        <w:bookmarkEnd w:id="3165"/>
        <w:bookmarkEnd w:id="3169"/>
        <w:bookmarkEnd w:id="3170"/>
        <w:bookmarkEnd w:id="3171"/>
        <w:bookmarkEnd w:id="3172"/>
        <w:bookmarkEnd w:id="3173"/>
        <w:bookmarkEnd w:id="3174"/>
        <w:bookmarkEnd w:id="3175"/>
        <w:bookmarkEnd w:id="3176"/>
        <w:bookmarkEnd w:id="3177"/>
        <w:bookmarkEnd w:id="3178"/>
        <w:bookmarkEnd w:id="3179"/>
      </w:moveFrom>
    </w:p>
    <w:p w:rsidR="00C0594E" w:rsidDel="009D6D00" w:rsidRDefault="00B706A9">
      <w:pPr>
        <w:pStyle w:val="Heading1"/>
        <w:rPr>
          <w:moveFrom w:id="3180" w:author="Meir Kalter" w:date="2016-06-15T14:46:00Z"/>
        </w:rPr>
        <w:pPrChange w:id="3181" w:author="Meir Kalter" w:date="2016-06-15T15:12:00Z">
          <w:pPr>
            <w:pStyle w:val="Heading31"/>
            <w:numPr>
              <w:ilvl w:val="2"/>
              <w:numId w:val="24"/>
            </w:numPr>
            <w:ind w:left="708" w:hanging="708"/>
          </w:pPr>
        </w:pPrChange>
      </w:pPr>
      <w:bookmarkStart w:id="3182" w:name="_Toc453680512"/>
      <w:bookmarkStart w:id="3183" w:name="_Toc453680824"/>
      <w:moveFrom w:id="3184" w:author="Meir Kalter" w:date="2016-06-15T14:46:00Z">
        <w:r w:rsidDel="009D6D00">
          <w:t>Seven digit</w:t>
        </w:r>
        <w:bookmarkStart w:id="3185" w:name="_Toc453765625"/>
        <w:bookmarkStart w:id="3186" w:name="_Toc453766068"/>
        <w:bookmarkStart w:id="3187" w:name="_Toc453767330"/>
        <w:bookmarkStart w:id="3188" w:name="_Toc453767554"/>
        <w:bookmarkStart w:id="3189" w:name="_Toc453767778"/>
        <w:bookmarkStart w:id="3190" w:name="_Toc453768002"/>
        <w:bookmarkStart w:id="3191" w:name="_Toc453768225"/>
        <w:bookmarkStart w:id="3192" w:name="_Toc453785905"/>
        <w:bookmarkStart w:id="3193" w:name="_Toc453786419"/>
        <w:bookmarkStart w:id="3194" w:name="_Toc454220888"/>
        <w:bookmarkStart w:id="3195" w:name="_Toc454274398"/>
        <w:bookmarkEnd w:id="3182"/>
        <w:bookmarkEnd w:id="3183"/>
        <w:bookmarkEnd w:id="3185"/>
        <w:bookmarkEnd w:id="3186"/>
        <w:bookmarkEnd w:id="3187"/>
        <w:bookmarkEnd w:id="3188"/>
        <w:bookmarkEnd w:id="3189"/>
        <w:bookmarkEnd w:id="3190"/>
        <w:bookmarkEnd w:id="3191"/>
        <w:bookmarkEnd w:id="3192"/>
        <w:bookmarkEnd w:id="3193"/>
        <w:bookmarkEnd w:id="3194"/>
        <w:bookmarkEnd w:id="3195"/>
      </w:moveFrom>
    </w:p>
    <w:p w:rsidR="00C0594E" w:rsidDel="009D6D00" w:rsidRDefault="00B706A9">
      <w:pPr>
        <w:pStyle w:val="Heading1"/>
        <w:rPr>
          <w:moveFrom w:id="3196" w:author="Meir Kalter" w:date="2016-06-15T14:46:00Z"/>
        </w:rPr>
        <w:pPrChange w:id="3197" w:author="Meir Kalter" w:date="2016-06-15T15:12:00Z">
          <w:pPr>
            <w:pStyle w:val="Heading41"/>
            <w:numPr>
              <w:ilvl w:val="3"/>
              <w:numId w:val="24"/>
            </w:numPr>
            <w:ind w:left="708" w:hanging="708"/>
          </w:pPr>
        </w:pPrChange>
      </w:pPr>
      <w:bookmarkStart w:id="3198" w:name="_Toc453680513"/>
      <w:bookmarkStart w:id="3199" w:name="_Toc453680825"/>
      <w:moveFrom w:id="3200" w:author="Meir Kalter" w:date="2016-06-15T14:46:00Z">
        <w:r w:rsidDel="009D6D00">
          <w:t>High level design:</w:t>
        </w:r>
        <w:bookmarkStart w:id="3201" w:name="_Toc453765626"/>
        <w:bookmarkStart w:id="3202" w:name="_Toc453766069"/>
        <w:bookmarkStart w:id="3203" w:name="_Toc453767331"/>
        <w:bookmarkStart w:id="3204" w:name="_Toc453767555"/>
        <w:bookmarkStart w:id="3205" w:name="_Toc453767779"/>
        <w:bookmarkStart w:id="3206" w:name="_Toc453768003"/>
        <w:bookmarkStart w:id="3207" w:name="_Toc453768226"/>
        <w:bookmarkStart w:id="3208" w:name="_Toc453785906"/>
        <w:bookmarkStart w:id="3209" w:name="_Toc453786420"/>
        <w:bookmarkStart w:id="3210" w:name="_Toc454220889"/>
        <w:bookmarkStart w:id="3211" w:name="_Toc454274399"/>
        <w:bookmarkEnd w:id="3198"/>
        <w:bookmarkEnd w:id="3199"/>
        <w:bookmarkEnd w:id="3201"/>
        <w:bookmarkEnd w:id="3202"/>
        <w:bookmarkEnd w:id="3203"/>
        <w:bookmarkEnd w:id="3204"/>
        <w:bookmarkEnd w:id="3205"/>
        <w:bookmarkEnd w:id="3206"/>
        <w:bookmarkEnd w:id="3207"/>
        <w:bookmarkEnd w:id="3208"/>
        <w:bookmarkEnd w:id="3209"/>
        <w:bookmarkEnd w:id="3210"/>
        <w:bookmarkEnd w:id="3211"/>
      </w:moveFrom>
    </w:p>
    <w:p w:rsidR="00C0594E" w:rsidDel="009D6D00" w:rsidRDefault="00B706A9">
      <w:pPr>
        <w:pStyle w:val="Heading1"/>
        <w:rPr>
          <w:moveFrom w:id="3212" w:author="Meir Kalter" w:date="2016-06-15T14:46:00Z"/>
        </w:rPr>
        <w:pPrChange w:id="3213" w:author="Meir Kalter" w:date="2016-06-15T15:12:00Z">
          <w:pPr>
            <w:ind w:left="360"/>
          </w:pPr>
        </w:pPrChange>
      </w:pPr>
      <w:moveFrom w:id="3214" w:author="Meir Kalter" w:date="2016-06-15T14:46:00Z">
        <w:r w:rsidDel="009D6D00">
          <w:t>The implementation of the seven digit display was done by extends the JPanel class of Swing. In the constructor of the panel we created list of polygons, every piece of the display is one polygon. Every number has list of On/OFF for the polygons. Select one value – get the required pieces that should be on and display them.</w:t>
        </w:r>
        <w:bookmarkStart w:id="3215" w:name="_Toc453765627"/>
        <w:bookmarkStart w:id="3216" w:name="_Toc453766070"/>
        <w:bookmarkStart w:id="3217" w:name="_Toc453767332"/>
        <w:bookmarkStart w:id="3218" w:name="_Toc453767556"/>
        <w:bookmarkStart w:id="3219" w:name="_Toc453767780"/>
        <w:bookmarkStart w:id="3220" w:name="_Toc453768004"/>
        <w:bookmarkStart w:id="3221" w:name="_Toc453768227"/>
        <w:bookmarkStart w:id="3222" w:name="_Toc453785907"/>
        <w:bookmarkStart w:id="3223" w:name="_Toc453786421"/>
        <w:bookmarkStart w:id="3224" w:name="_Toc454220890"/>
        <w:bookmarkStart w:id="3225" w:name="_Toc454274400"/>
        <w:bookmarkEnd w:id="3215"/>
        <w:bookmarkEnd w:id="3216"/>
        <w:bookmarkEnd w:id="3217"/>
        <w:bookmarkEnd w:id="3218"/>
        <w:bookmarkEnd w:id="3219"/>
        <w:bookmarkEnd w:id="3220"/>
        <w:bookmarkEnd w:id="3221"/>
        <w:bookmarkEnd w:id="3222"/>
        <w:bookmarkEnd w:id="3223"/>
        <w:bookmarkEnd w:id="3224"/>
        <w:bookmarkEnd w:id="3225"/>
      </w:moveFrom>
    </w:p>
    <w:p w:rsidR="00C0594E" w:rsidDel="009D6D00" w:rsidRDefault="00B706A9">
      <w:pPr>
        <w:pStyle w:val="Heading1"/>
        <w:rPr>
          <w:moveFrom w:id="3226" w:author="Meir Kalter" w:date="2016-06-15T14:46:00Z"/>
        </w:rPr>
        <w:pPrChange w:id="3227" w:author="Meir Kalter" w:date="2016-06-15T15:12:00Z">
          <w:pPr>
            <w:pStyle w:val="Heading41"/>
            <w:numPr>
              <w:ilvl w:val="3"/>
              <w:numId w:val="24"/>
            </w:numPr>
            <w:ind w:left="708" w:hanging="708"/>
          </w:pPr>
        </w:pPrChange>
      </w:pPr>
      <w:bookmarkStart w:id="3228" w:name="_Toc453680514"/>
      <w:bookmarkStart w:id="3229" w:name="_Toc453680826"/>
      <w:moveFrom w:id="3230" w:author="Meir Kalter" w:date="2016-06-15T14:46:00Z">
        <w:r w:rsidDel="009D6D00">
          <w:t>UML class diagram of class</w:t>
        </w:r>
        <w:bookmarkStart w:id="3231" w:name="_Toc453765628"/>
        <w:bookmarkStart w:id="3232" w:name="_Toc453766071"/>
        <w:bookmarkStart w:id="3233" w:name="_Toc453767333"/>
        <w:bookmarkStart w:id="3234" w:name="_Toc453767557"/>
        <w:bookmarkStart w:id="3235" w:name="_Toc453767781"/>
        <w:bookmarkStart w:id="3236" w:name="_Toc453768005"/>
        <w:bookmarkStart w:id="3237" w:name="_Toc453768228"/>
        <w:bookmarkStart w:id="3238" w:name="_Toc453785908"/>
        <w:bookmarkStart w:id="3239" w:name="_Toc453786422"/>
        <w:bookmarkStart w:id="3240" w:name="_Toc454220891"/>
        <w:bookmarkStart w:id="3241" w:name="_Toc454274401"/>
        <w:bookmarkEnd w:id="3228"/>
        <w:bookmarkEnd w:id="3229"/>
        <w:bookmarkEnd w:id="3231"/>
        <w:bookmarkEnd w:id="3232"/>
        <w:bookmarkEnd w:id="3233"/>
        <w:bookmarkEnd w:id="3234"/>
        <w:bookmarkEnd w:id="3235"/>
        <w:bookmarkEnd w:id="3236"/>
        <w:bookmarkEnd w:id="3237"/>
        <w:bookmarkEnd w:id="3238"/>
        <w:bookmarkEnd w:id="3239"/>
        <w:bookmarkEnd w:id="3240"/>
        <w:bookmarkEnd w:id="3241"/>
      </w:moveFrom>
    </w:p>
    <w:p w:rsidR="00C0594E" w:rsidDel="009D6D00" w:rsidRDefault="00B706A9">
      <w:pPr>
        <w:pStyle w:val="Heading1"/>
        <w:rPr>
          <w:moveFrom w:id="3242" w:author="Meir Kalter" w:date="2016-06-15T14:46:00Z"/>
        </w:rPr>
        <w:pPrChange w:id="3243" w:author="Meir Kalter" w:date="2016-06-15T15:12:00Z">
          <w:pPr/>
        </w:pPrChange>
      </w:pPr>
      <w:moveFrom w:id="3244" w:author="Meir Kalter" w:date="2016-06-15T14:46:00Z">
        <w:r w:rsidDel="009D6D00">
          <w:rPr>
            <w:noProof/>
            <w:lang w:eastAsia="en-US" w:bidi="he-IL"/>
          </w:rPr>
          <w:drawing>
            <wp:inline distT="0" distB="0" distL="0" distR="0" wp14:anchorId="38476D1F" wp14:editId="27320C6A">
              <wp:extent cx="2428875" cy="14763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cstate="print">
                        <a:extLst/>
                      </a:blip>
                      <a:stretch>
                        <a:fillRect/>
                      </a:stretch>
                    </pic:blipFill>
                    <pic:spPr>
                      <a:xfrm>
                        <a:off x="0" y="0"/>
                        <a:ext cx="2428875" cy="1476375"/>
                      </a:xfrm>
                      <a:prstGeom prst="rect">
                        <a:avLst/>
                      </a:prstGeom>
                      <a:ln w="12700" cap="flat">
                        <a:noFill/>
                        <a:miter lim="400000"/>
                      </a:ln>
                      <a:effectLst/>
                    </pic:spPr>
                  </pic:pic>
                </a:graphicData>
              </a:graphic>
            </wp:inline>
          </w:drawing>
        </w:r>
        <w:bookmarkStart w:id="3245" w:name="_Toc453765629"/>
        <w:bookmarkStart w:id="3246" w:name="_Toc453766072"/>
        <w:bookmarkStart w:id="3247" w:name="_Toc453767334"/>
        <w:bookmarkStart w:id="3248" w:name="_Toc453767558"/>
        <w:bookmarkStart w:id="3249" w:name="_Toc453767782"/>
        <w:bookmarkStart w:id="3250" w:name="_Toc453768006"/>
        <w:bookmarkStart w:id="3251" w:name="_Toc453768229"/>
        <w:bookmarkStart w:id="3252" w:name="_Toc453785909"/>
        <w:bookmarkStart w:id="3253" w:name="_Toc453786423"/>
        <w:bookmarkStart w:id="3254" w:name="_Toc454220892"/>
        <w:bookmarkStart w:id="3255" w:name="_Toc454274402"/>
        <w:bookmarkEnd w:id="3245"/>
        <w:bookmarkEnd w:id="3246"/>
        <w:bookmarkEnd w:id="3247"/>
        <w:bookmarkEnd w:id="3248"/>
        <w:bookmarkEnd w:id="3249"/>
        <w:bookmarkEnd w:id="3250"/>
        <w:bookmarkEnd w:id="3251"/>
        <w:bookmarkEnd w:id="3252"/>
        <w:bookmarkEnd w:id="3253"/>
        <w:bookmarkEnd w:id="3254"/>
        <w:bookmarkEnd w:id="3255"/>
      </w:moveFrom>
    </w:p>
    <w:p w:rsidR="00C0594E" w:rsidDel="009D6D00" w:rsidRDefault="00B706A9">
      <w:pPr>
        <w:pStyle w:val="Heading1"/>
        <w:rPr>
          <w:moveFrom w:id="3256" w:author="Meir Kalter" w:date="2016-06-15T14:46:00Z"/>
        </w:rPr>
        <w:pPrChange w:id="3257" w:author="Meir Kalter" w:date="2016-06-15T15:12:00Z">
          <w:pPr>
            <w:pStyle w:val="Heading41"/>
            <w:numPr>
              <w:ilvl w:val="3"/>
              <w:numId w:val="24"/>
            </w:numPr>
            <w:ind w:left="708" w:hanging="708"/>
          </w:pPr>
        </w:pPrChange>
      </w:pPr>
      <w:bookmarkStart w:id="3258" w:name="_Toc453680515"/>
      <w:bookmarkStart w:id="3259" w:name="_Toc453680827"/>
      <w:moveFrom w:id="3260" w:author="Meir Kalter" w:date="2016-06-15T14:46:00Z">
        <w:r w:rsidDel="009D6D00">
          <w:t>Methods</w:t>
        </w:r>
        <w:bookmarkStart w:id="3261" w:name="_Toc453765630"/>
        <w:bookmarkStart w:id="3262" w:name="_Toc453766073"/>
        <w:bookmarkStart w:id="3263" w:name="_Toc453767335"/>
        <w:bookmarkStart w:id="3264" w:name="_Toc453767559"/>
        <w:bookmarkStart w:id="3265" w:name="_Toc453767783"/>
        <w:bookmarkStart w:id="3266" w:name="_Toc453768007"/>
        <w:bookmarkStart w:id="3267" w:name="_Toc453768230"/>
        <w:bookmarkStart w:id="3268" w:name="_Toc453785910"/>
        <w:bookmarkStart w:id="3269" w:name="_Toc453786424"/>
        <w:bookmarkStart w:id="3270" w:name="_Toc454220893"/>
        <w:bookmarkStart w:id="3271" w:name="_Toc454274403"/>
        <w:bookmarkEnd w:id="3258"/>
        <w:bookmarkEnd w:id="3259"/>
        <w:bookmarkEnd w:id="3261"/>
        <w:bookmarkEnd w:id="3262"/>
        <w:bookmarkEnd w:id="3263"/>
        <w:bookmarkEnd w:id="3264"/>
        <w:bookmarkEnd w:id="3265"/>
        <w:bookmarkEnd w:id="3266"/>
        <w:bookmarkEnd w:id="3267"/>
        <w:bookmarkEnd w:id="3268"/>
        <w:bookmarkEnd w:id="3269"/>
        <w:bookmarkEnd w:id="3270"/>
        <w:bookmarkEnd w:id="3271"/>
      </w:moveFrom>
    </w:p>
    <w:p w:rsidR="00C0594E" w:rsidDel="009D6D00" w:rsidRDefault="00B706A9">
      <w:pPr>
        <w:pStyle w:val="Heading1"/>
        <w:rPr>
          <w:moveFrom w:id="3272" w:author="Meir Kalter" w:date="2016-06-15T14:46:00Z"/>
        </w:rPr>
        <w:pPrChange w:id="3273" w:author="Meir Kalter" w:date="2016-06-15T15:12:00Z">
          <w:pPr/>
        </w:pPrChange>
      </w:pPr>
      <w:moveFrom w:id="3274" w:author="Meir Kalter" w:date="2016-06-15T14:46:00Z">
        <w:r w:rsidDel="009D6D00">
          <w:t xml:space="preserve">     </w:t>
        </w:r>
        <w:r w:rsidDel="009D6D00">
          <w:rPr>
            <w:rStyle w:val="Ninguno"/>
            <w:rFonts w:ascii="Trebuchet MS" w:hAnsi="Trebuchet MS"/>
            <w:color w:val="7F7F7F"/>
            <w:u w:color="7F7F7F"/>
          </w:rPr>
          <w:t>getPreferredSize</w:t>
        </w:r>
        <w:r w:rsidDel="009D6D00">
          <w:t xml:space="preserve"> – used by the parent panel to create the customized panel with the required Size.</w:t>
        </w:r>
        <w:bookmarkStart w:id="3275" w:name="_Toc453765631"/>
        <w:bookmarkStart w:id="3276" w:name="_Toc453766074"/>
        <w:bookmarkStart w:id="3277" w:name="_Toc453767336"/>
        <w:bookmarkStart w:id="3278" w:name="_Toc453767560"/>
        <w:bookmarkStart w:id="3279" w:name="_Toc453767784"/>
        <w:bookmarkStart w:id="3280" w:name="_Toc453768008"/>
        <w:bookmarkStart w:id="3281" w:name="_Toc453768231"/>
        <w:bookmarkStart w:id="3282" w:name="_Toc453785911"/>
        <w:bookmarkStart w:id="3283" w:name="_Toc453786425"/>
        <w:bookmarkStart w:id="3284" w:name="_Toc454220894"/>
        <w:bookmarkStart w:id="3285" w:name="_Toc454274404"/>
        <w:bookmarkEnd w:id="3275"/>
        <w:bookmarkEnd w:id="3276"/>
        <w:bookmarkEnd w:id="3277"/>
        <w:bookmarkEnd w:id="3278"/>
        <w:bookmarkEnd w:id="3279"/>
        <w:bookmarkEnd w:id="3280"/>
        <w:bookmarkEnd w:id="3281"/>
        <w:bookmarkEnd w:id="3282"/>
        <w:bookmarkEnd w:id="3283"/>
        <w:bookmarkEnd w:id="3284"/>
        <w:bookmarkEnd w:id="3285"/>
      </w:moveFrom>
    </w:p>
    <w:p w:rsidR="00C0594E" w:rsidDel="009D6D00" w:rsidRDefault="00B706A9">
      <w:pPr>
        <w:pStyle w:val="Heading1"/>
        <w:rPr>
          <w:moveFrom w:id="3286" w:author="Meir Kalter" w:date="2016-06-15T14:46:00Z"/>
        </w:rPr>
        <w:pPrChange w:id="3287" w:author="Meir Kalter" w:date="2016-06-15T15:12:00Z">
          <w:pPr/>
        </w:pPrChange>
      </w:pPr>
      <w:moveFrom w:id="3288" w:author="Meir Kalter" w:date="2016-06-15T14:46:00Z">
        <w:r w:rsidDel="009D6D00">
          <w:t xml:space="preserve">     </w:t>
        </w:r>
        <w:r w:rsidDel="009D6D00">
          <w:rPr>
            <w:rStyle w:val="Ninguno"/>
            <w:rFonts w:ascii="Trebuchet MS" w:hAnsi="Trebuchet MS"/>
            <w:color w:val="7F7F7F"/>
            <w:u w:color="7F7F7F"/>
          </w:rPr>
          <w:t>paintComponent</w:t>
        </w:r>
        <w:r w:rsidDel="009D6D00">
          <w:t xml:space="preserve">  - does the creation of the display.</w:t>
        </w:r>
        <w:bookmarkStart w:id="3289" w:name="_Toc453765632"/>
        <w:bookmarkStart w:id="3290" w:name="_Toc453766075"/>
        <w:bookmarkStart w:id="3291" w:name="_Toc453767337"/>
        <w:bookmarkStart w:id="3292" w:name="_Toc453767561"/>
        <w:bookmarkStart w:id="3293" w:name="_Toc453767785"/>
        <w:bookmarkStart w:id="3294" w:name="_Toc453768009"/>
        <w:bookmarkStart w:id="3295" w:name="_Toc453768232"/>
        <w:bookmarkStart w:id="3296" w:name="_Toc453785912"/>
        <w:bookmarkStart w:id="3297" w:name="_Toc453786426"/>
        <w:bookmarkStart w:id="3298" w:name="_Toc454220895"/>
        <w:bookmarkStart w:id="3299" w:name="_Toc454274405"/>
        <w:bookmarkEnd w:id="3289"/>
        <w:bookmarkEnd w:id="3290"/>
        <w:bookmarkEnd w:id="3291"/>
        <w:bookmarkEnd w:id="3292"/>
        <w:bookmarkEnd w:id="3293"/>
        <w:bookmarkEnd w:id="3294"/>
        <w:bookmarkEnd w:id="3295"/>
        <w:bookmarkEnd w:id="3296"/>
        <w:bookmarkEnd w:id="3297"/>
        <w:bookmarkEnd w:id="3298"/>
        <w:bookmarkEnd w:id="3299"/>
      </w:moveFrom>
    </w:p>
    <w:p w:rsidR="00C0594E" w:rsidDel="009D6D00" w:rsidRDefault="00B706A9">
      <w:pPr>
        <w:pStyle w:val="Heading1"/>
        <w:rPr>
          <w:moveFrom w:id="3300" w:author="Meir Kalter" w:date="2016-06-15T14:46:00Z"/>
        </w:rPr>
        <w:pPrChange w:id="3301" w:author="Meir Kalter" w:date="2016-06-15T15:12:00Z">
          <w:pPr>
            <w:pStyle w:val="Heading41"/>
            <w:numPr>
              <w:ilvl w:val="3"/>
              <w:numId w:val="24"/>
            </w:numPr>
            <w:ind w:left="708" w:hanging="708"/>
          </w:pPr>
        </w:pPrChange>
      </w:pPr>
      <w:bookmarkStart w:id="3302" w:name="_Toc453680516"/>
      <w:bookmarkStart w:id="3303" w:name="_Toc453680828"/>
      <w:moveFrom w:id="3304" w:author="Meir Kalter" w:date="2016-06-15T14:46:00Z">
        <w:r w:rsidDel="009D6D00">
          <w:rPr>
            <w:rStyle w:val="Ninguno"/>
            <w:rFonts w:eastAsia="Arial Unicode MS" w:cs="Arial Unicode MS"/>
            <w:b w:val="0"/>
            <w:bCs w:val="0"/>
          </w:rPr>
          <w:t>Interface</w:t>
        </w:r>
        <w:r w:rsidDel="009D6D00">
          <w:t>:</w:t>
        </w:r>
        <w:bookmarkStart w:id="3305" w:name="_Toc453765633"/>
        <w:bookmarkStart w:id="3306" w:name="_Toc453766076"/>
        <w:bookmarkStart w:id="3307" w:name="_Toc453767338"/>
        <w:bookmarkStart w:id="3308" w:name="_Toc453767562"/>
        <w:bookmarkStart w:id="3309" w:name="_Toc453767786"/>
        <w:bookmarkStart w:id="3310" w:name="_Toc453768010"/>
        <w:bookmarkStart w:id="3311" w:name="_Toc453768233"/>
        <w:bookmarkStart w:id="3312" w:name="_Toc453785913"/>
        <w:bookmarkStart w:id="3313" w:name="_Toc453786427"/>
        <w:bookmarkStart w:id="3314" w:name="_Toc454220896"/>
        <w:bookmarkStart w:id="3315" w:name="_Toc454274406"/>
        <w:bookmarkEnd w:id="3302"/>
        <w:bookmarkEnd w:id="3303"/>
        <w:bookmarkEnd w:id="3305"/>
        <w:bookmarkEnd w:id="3306"/>
        <w:bookmarkEnd w:id="3307"/>
        <w:bookmarkEnd w:id="3308"/>
        <w:bookmarkEnd w:id="3309"/>
        <w:bookmarkEnd w:id="3310"/>
        <w:bookmarkEnd w:id="3311"/>
        <w:bookmarkEnd w:id="3312"/>
        <w:bookmarkEnd w:id="3313"/>
        <w:bookmarkEnd w:id="3314"/>
        <w:bookmarkEnd w:id="3315"/>
      </w:moveFrom>
    </w:p>
    <w:p w:rsidR="00C0594E" w:rsidDel="009D6D00" w:rsidRDefault="00B706A9">
      <w:pPr>
        <w:pStyle w:val="Heading1"/>
        <w:rPr>
          <w:moveFrom w:id="3316" w:author="Meir Kalter" w:date="2016-06-15T14:46:00Z"/>
        </w:rPr>
        <w:pPrChange w:id="3317" w:author="Meir Kalter" w:date="2016-06-15T15:12:00Z">
          <w:pPr/>
        </w:pPrChange>
      </w:pPr>
      <w:moveFrom w:id="3318" w:author="Meir Kalter" w:date="2016-06-15T14:46:00Z">
        <w:r w:rsidDel="009D6D00">
          <w:tab/>
          <w:t>Creation – as in the following line, in the generated code:</w:t>
        </w:r>
        <w:r w:rsidDel="009D6D00">
          <w:rPr>
            <w:rStyle w:val="EndnoteReference1"/>
          </w:rPr>
          <w:footnoteReference w:id="3"/>
        </w:r>
        <w:bookmarkStart w:id="3321" w:name="_Toc453765634"/>
        <w:bookmarkStart w:id="3322" w:name="_Toc453766077"/>
        <w:bookmarkStart w:id="3323" w:name="_Toc453767339"/>
        <w:bookmarkStart w:id="3324" w:name="_Toc453767563"/>
        <w:bookmarkStart w:id="3325" w:name="_Toc453767787"/>
        <w:bookmarkStart w:id="3326" w:name="_Toc453768011"/>
        <w:bookmarkStart w:id="3327" w:name="_Toc453768234"/>
        <w:bookmarkStart w:id="3328" w:name="_Toc453785914"/>
        <w:bookmarkStart w:id="3329" w:name="_Toc453786428"/>
        <w:bookmarkStart w:id="3330" w:name="_Toc454220897"/>
        <w:bookmarkStart w:id="3331" w:name="_Toc454274407"/>
        <w:bookmarkEnd w:id="3321"/>
        <w:bookmarkEnd w:id="3322"/>
        <w:bookmarkEnd w:id="3323"/>
        <w:bookmarkEnd w:id="3324"/>
        <w:bookmarkEnd w:id="3325"/>
        <w:bookmarkEnd w:id="3326"/>
        <w:bookmarkEnd w:id="3327"/>
        <w:bookmarkEnd w:id="3328"/>
        <w:bookmarkEnd w:id="3329"/>
        <w:bookmarkEnd w:id="3330"/>
        <w:bookmarkEnd w:id="3331"/>
      </w:moveFrom>
    </w:p>
    <w:p w:rsidR="00C0594E" w:rsidDel="009D6D00" w:rsidRDefault="00B706A9">
      <w:pPr>
        <w:pStyle w:val="Heading1"/>
        <w:rPr>
          <w:moveFrom w:id="3332" w:author="Meir Kalter" w:date="2016-06-15T14:46:00Z"/>
        </w:rPr>
        <w:pPrChange w:id="3333" w:author="Meir Kalter" w:date="2016-06-15T15:12:00Z">
          <w:pPr/>
        </w:pPrChange>
      </w:pPr>
      <w:moveFrom w:id="3334" w:author="Meir Kalter" w:date="2016-06-15T14:46:00Z">
        <w:r w:rsidDel="009D6D00">
          <w:t xml:space="preserve">                sdPanel = new meirdev.simulator.gui.customized.panels.CPanelSevenDigit();</w:t>
        </w:r>
        <w:bookmarkStart w:id="3335" w:name="_Toc453765635"/>
        <w:bookmarkStart w:id="3336" w:name="_Toc453766078"/>
        <w:bookmarkStart w:id="3337" w:name="_Toc453767340"/>
        <w:bookmarkStart w:id="3338" w:name="_Toc453767564"/>
        <w:bookmarkStart w:id="3339" w:name="_Toc453767788"/>
        <w:bookmarkStart w:id="3340" w:name="_Toc453768012"/>
        <w:bookmarkStart w:id="3341" w:name="_Toc453768235"/>
        <w:bookmarkStart w:id="3342" w:name="_Toc453785915"/>
        <w:bookmarkStart w:id="3343" w:name="_Toc453786429"/>
        <w:bookmarkStart w:id="3344" w:name="_Toc454220898"/>
        <w:bookmarkStart w:id="3345" w:name="_Toc454274408"/>
        <w:bookmarkEnd w:id="3335"/>
        <w:bookmarkEnd w:id="3336"/>
        <w:bookmarkEnd w:id="3337"/>
        <w:bookmarkEnd w:id="3338"/>
        <w:bookmarkEnd w:id="3339"/>
        <w:bookmarkEnd w:id="3340"/>
        <w:bookmarkEnd w:id="3341"/>
        <w:bookmarkEnd w:id="3342"/>
        <w:bookmarkEnd w:id="3343"/>
        <w:bookmarkEnd w:id="3344"/>
        <w:bookmarkEnd w:id="3345"/>
      </w:moveFrom>
    </w:p>
    <w:p w:rsidR="00F53646" w:rsidRDefault="00B706A9">
      <w:pPr>
        <w:pStyle w:val="Heading1"/>
        <w:pPrChange w:id="3346" w:author="Meir Kalter" w:date="2016-06-15T15:12:00Z">
          <w:pPr/>
        </w:pPrChange>
      </w:pPr>
      <w:moveFrom w:id="3347" w:author="Meir Kalter" w:date="2016-06-15T14:46:00Z">
        <w:r w:rsidDel="009D6D00">
          <w:lastRenderedPageBreak/>
          <w:tab/>
          <w:t>Update value – using the method setNumber to update the value.</w:t>
        </w:r>
      </w:moveFrom>
      <w:bookmarkStart w:id="3348" w:name="_Toc453680829"/>
      <w:bookmarkStart w:id="3349" w:name="_Toc454274409"/>
      <w:moveFromRangeEnd w:id="3166"/>
      <w:proofErr w:type="gramStart"/>
      <w:ins w:id="3350" w:author="Meir Kalter" w:date="2016-06-14T15:02:00Z">
        <w:r w:rsidR="00F53646">
          <w:t>environment</w:t>
        </w:r>
        <w:proofErr w:type="gramEnd"/>
        <w:r w:rsidR="00F53646">
          <w:t xml:space="preserve"> / programming language</w:t>
        </w:r>
      </w:ins>
      <w:bookmarkEnd w:id="3348"/>
      <w:ins w:id="3351" w:author="Meir Kalter" w:date="2016-06-15T14:49:00Z">
        <w:r w:rsidR="00725880">
          <w:t>/Implementation</w:t>
        </w:r>
      </w:ins>
      <w:bookmarkEnd w:id="3349"/>
    </w:p>
    <w:p w:rsidR="00DF3C89" w:rsidRDefault="00DF3C89">
      <w:pPr>
        <w:rPr>
          <w:ins w:id="3352" w:author="Meir Kalter" w:date="2016-06-15T14:48:00Z"/>
        </w:rPr>
      </w:pPr>
    </w:p>
    <w:p w:rsidR="00DF3C89" w:rsidRDefault="00DF3C89">
      <w:pPr>
        <w:rPr>
          <w:ins w:id="3353" w:author="Meir Kalter" w:date="2016-06-15T14:48:00Z"/>
        </w:rPr>
      </w:pPr>
      <w:ins w:id="3354" w:author="Meir Kalter" w:date="2016-06-15T14:48:00Z">
        <w:r>
          <w:t xml:space="preserve">This section contains the selected </w:t>
        </w:r>
      </w:ins>
      <w:ins w:id="3355" w:author="Meir Kalter" w:date="2016-06-15T14:49:00Z">
        <w:r>
          <w:t>environment</w:t>
        </w:r>
      </w:ins>
      <w:ins w:id="3356" w:author="Meir Kalter" w:date="2016-06-15T14:48:00Z">
        <w:r>
          <w:t>/</w:t>
        </w:r>
      </w:ins>
      <w:ins w:id="3357" w:author="Meir Kalter" w:date="2016-06-15T14:49:00Z">
        <w:r>
          <w:t>languages and implementation of one object of the Simulator.</w:t>
        </w:r>
      </w:ins>
    </w:p>
    <w:p w:rsidR="00C0594E" w:rsidRDefault="008C6E04">
      <w:pPr>
        <w:rPr>
          <w:ins w:id="3358" w:author="Meir Kalter" w:date="2016-06-14T15:04:00Z"/>
        </w:rPr>
      </w:pPr>
      <w:ins w:id="3359" w:author="Meir Kalter" w:date="2016-06-14T15:03:00Z">
        <w:r>
          <w:t>The development was done in Windows 7. NetBeans version 8.1 was the selected IDE for this Simulator.</w:t>
        </w:r>
      </w:ins>
      <w:ins w:id="3360" w:author="Meir Kalter" w:date="2016-06-15T14:48:00Z">
        <w:r w:rsidR="00DF3C89">
          <w:t xml:space="preserve"> Maven was the build system.</w:t>
        </w:r>
      </w:ins>
    </w:p>
    <w:p w:rsidR="008C6E04" w:rsidRDefault="008C6E04">
      <w:pPr>
        <w:rPr>
          <w:ins w:id="3361" w:author="Meir Kalter" w:date="2016-06-14T15:04:00Z"/>
        </w:rPr>
      </w:pPr>
      <w:ins w:id="3362" w:author="Meir Kalter" w:date="2016-06-14T15:04:00Z">
        <w:r>
          <w:t xml:space="preserve">The selected programing language was java as </w:t>
        </w:r>
        <w:proofErr w:type="gramStart"/>
        <w:r>
          <w:t>it’s</w:t>
        </w:r>
        <w:proofErr w:type="gramEnd"/>
        <w:r>
          <w:t xml:space="preserve"> give the ability to execute it on Windows/Linux.</w:t>
        </w:r>
      </w:ins>
    </w:p>
    <w:p w:rsidR="00495592" w:rsidRDefault="00495592">
      <w:pPr>
        <w:rPr>
          <w:ins w:id="3363" w:author="Meir Kalter" w:date="2016-06-15T14:46:00Z"/>
        </w:rPr>
      </w:pPr>
      <w:ins w:id="3364" w:author="Meir Kalter" w:date="2016-06-14T15:05:00Z">
        <w:r>
          <w:t xml:space="preserve">Java version was </w:t>
        </w:r>
      </w:ins>
      <w:ins w:id="3365" w:author="Meir Kalter" w:date="2016-06-15T14:46:00Z">
        <w:r w:rsidR="009D6D00">
          <w:t>1.8</w:t>
        </w:r>
      </w:ins>
    </w:p>
    <w:p w:rsidR="009D6D00" w:rsidRDefault="009D6D00" w:rsidP="009D6D00">
      <w:pPr>
        <w:pStyle w:val="Heading2"/>
        <w:rPr>
          <w:moveTo w:id="3366" w:author="Meir Kalter" w:date="2016-06-15T14:46:00Z"/>
        </w:rPr>
      </w:pPr>
      <w:bookmarkStart w:id="3367" w:name="_Toc454274410"/>
      <w:moveToRangeStart w:id="3368" w:author="Meir Kalter" w:date="2016-06-15T14:46:00Z" w:name="move453765339"/>
      <w:moveTo w:id="3369" w:author="Meir Kalter" w:date="2016-06-15T14:46:00Z">
        <w:r w:rsidRPr="002A2F94">
          <w:t>Implementations</w:t>
        </w:r>
        <w:bookmarkEnd w:id="3367"/>
      </w:moveTo>
    </w:p>
    <w:p w:rsidR="009D6D00" w:rsidRDefault="009D6D00">
      <w:pPr>
        <w:pStyle w:val="Heading3"/>
        <w:rPr>
          <w:moveTo w:id="3370" w:author="Meir Kalter" w:date="2016-06-15T14:46:00Z"/>
        </w:rPr>
        <w:pPrChange w:id="3371" w:author="Meir Kalter" w:date="2016-06-15T14:47:00Z">
          <w:pPr>
            <w:pStyle w:val="Heading31"/>
            <w:numPr>
              <w:ilvl w:val="2"/>
              <w:numId w:val="20"/>
            </w:numPr>
            <w:ind w:left="708" w:hanging="708"/>
          </w:pPr>
        </w:pPrChange>
      </w:pPr>
      <w:bookmarkStart w:id="3372" w:name="_Toc454274411"/>
      <w:moveTo w:id="3373" w:author="Meir Kalter" w:date="2016-06-15T14:46:00Z">
        <w:r w:rsidRPr="007951C0">
          <w:rPr>
            <w:rPrChange w:id="3374" w:author="Meir Kalter" w:date="2016-06-15T14:47:00Z">
              <w:rPr>
                <w:rFonts w:eastAsia="Arial Unicode MS" w:cs="Arial Unicode MS"/>
              </w:rPr>
            </w:rPrChange>
          </w:rPr>
          <w:t>Seven</w:t>
        </w:r>
        <w:r>
          <w:rPr>
            <w:rFonts w:eastAsia="Arial Unicode MS" w:cs="Arial Unicode MS"/>
          </w:rPr>
          <w:t xml:space="preserve"> digit</w:t>
        </w:r>
        <w:bookmarkEnd w:id="3372"/>
      </w:moveTo>
    </w:p>
    <w:p w:rsidR="009D6D00" w:rsidRDefault="009D6D00">
      <w:pPr>
        <w:pStyle w:val="Heading41"/>
        <w:ind w:left="708" w:firstLine="0"/>
        <w:rPr>
          <w:moveTo w:id="3375" w:author="Meir Kalter" w:date="2016-06-15T14:46:00Z"/>
        </w:rPr>
        <w:pPrChange w:id="3376" w:author="Meir Kalter" w:date="2016-06-15T14:47:00Z">
          <w:pPr>
            <w:pStyle w:val="Heading41"/>
            <w:numPr>
              <w:ilvl w:val="3"/>
              <w:numId w:val="20"/>
            </w:numPr>
            <w:ind w:left="708" w:hanging="708"/>
          </w:pPr>
        </w:pPrChange>
      </w:pPr>
      <w:moveTo w:id="3377" w:author="Meir Kalter" w:date="2016-06-15T14:46:00Z">
        <w:r>
          <w:rPr>
            <w:rFonts w:eastAsia="Arial Unicode MS" w:cs="Arial Unicode MS"/>
          </w:rPr>
          <w:t>High level design:</w:t>
        </w:r>
      </w:moveTo>
    </w:p>
    <w:p w:rsidR="009D6D00" w:rsidRDefault="009D6D00" w:rsidP="009D6D00">
      <w:pPr>
        <w:ind w:left="360"/>
        <w:rPr>
          <w:moveTo w:id="3378" w:author="Meir Kalter" w:date="2016-06-15T14:46:00Z"/>
        </w:rPr>
      </w:pPr>
      <w:moveTo w:id="3379" w:author="Meir Kalter" w:date="2016-06-15T14:46:00Z">
        <w:r>
          <w:t xml:space="preserve">The implementation of the seven digit display was done by extends the </w:t>
        </w:r>
        <w:proofErr w:type="spellStart"/>
        <w:r>
          <w:t>JPanel</w:t>
        </w:r>
        <w:proofErr w:type="spellEnd"/>
        <w:r>
          <w:t xml:space="preserve"> class of Swing. In the constructor of the panel we created list of polygons, every piece of the display is one polygon. Every number has </w:t>
        </w:r>
        <w:proofErr w:type="gramStart"/>
        <w:r>
          <w:t>list</w:t>
        </w:r>
        <w:proofErr w:type="gramEnd"/>
        <w:r>
          <w:t xml:space="preserve"> of On/OFF for the polygons. Select one value – get the required pieces that should be on and display them.</w:t>
        </w:r>
      </w:moveTo>
    </w:p>
    <w:p w:rsidR="009D6D00" w:rsidRDefault="009D6D00">
      <w:pPr>
        <w:pStyle w:val="Heading41"/>
        <w:ind w:left="708" w:firstLine="0"/>
        <w:rPr>
          <w:moveTo w:id="3380" w:author="Meir Kalter" w:date="2016-06-15T14:46:00Z"/>
        </w:rPr>
        <w:pPrChange w:id="3381" w:author="Meir Kalter" w:date="2016-06-15T14:48:00Z">
          <w:pPr>
            <w:pStyle w:val="Heading41"/>
            <w:numPr>
              <w:ilvl w:val="3"/>
              <w:numId w:val="20"/>
            </w:numPr>
            <w:ind w:left="708" w:hanging="708"/>
          </w:pPr>
        </w:pPrChange>
      </w:pPr>
      <w:moveTo w:id="3382" w:author="Meir Kalter" w:date="2016-06-15T14:46:00Z">
        <w:r>
          <w:rPr>
            <w:rFonts w:eastAsia="Arial Unicode MS" w:cs="Arial Unicode MS"/>
          </w:rPr>
          <w:t>UML class diagram of class</w:t>
        </w:r>
      </w:moveTo>
    </w:p>
    <w:p w:rsidR="009D6D00" w:rsidRDefault="009D6D00" w:rsidP="009D6D00">
      <w:pPr>
        <w:rPr>
          <w:moveTo w:id="3383" w:author="Meir Kalter" w:date="2016-06-15T14:46:00Z"/>
        </w:rPr>
      </w:pPr>
      <w:moveTo w:id="3384" w:author="Meir Kalter" w:date="2016-06-15T14:46:00Z">
        <w:r>
          <w:rPr>
            <w:noProof/>
            <w:lang w:eastAsia="en-US" w:bidi="he-IL"/>
          </w:rPr>
          <w:drawing>
            <wp:inline distT="0" distB="0" distL="0" distR="0" wp14:anchorId="48864E20" wp14:editId="636FFA90">
              <wp:extent cx="2428875" cy="147637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cstate="print">
                        <a:extLst/>
                      </a:blip>
                      <a:stretch>
                        <a:fillRect/>
                      </a:stretch>
                    </pic:blipFill>
                    <pic:spPr>
                      <a:xfrm>
                        <a:off x="0" y="0"/>
                        <a:ext cx="2428875" cy="1476375"/>
                      </a:xfrm>
                      <a:prstGeom prst="rect">
                        <a:avLst/>
                      </a:prstGeom>
                      <a:ln w="12700" cap="flat">
                        <a:noFill/>
                        <a:miter lim="400000"/>
                      </a:ln>
                      <a:effectLst/>
                    </pic:spPr>
                  </pic:pic>
                </a:graphicData>
              </a:graphic>
            </wp:inline>
          </w:drawing>
        </w:r>
      </w:moveTo>
    </w:p>
    <w:p w:rsidR="009D6D00" w:rsidRDefault="009D6D00">
      <w:pPr>
        <w:pStyle w:val="Heading41"/>
        <w:ind w:left="708" w:firstLine="0"/>
        <w:rPr>
          <w:moveTo w:id="3385" w:author="Meir Kalter" w:date="2016-06-15T14:46:00Z"/>
        </w:rPr>
        <w:pPrChange w:id="3386" w:author="Meir Kalter" w:date="2016-06-15T14:48:00Z">
          <w:pPr>
            <w:pStyle w:val="Heading41"/>
            <w:numPr>
              <w:ilvl w:val="3"/>
              <w:numId w:val="20"/>
            </w:numPr>
            <w:ind w:left="708" w:hanging="708"/>
          </w:pPr>
        </w:pPrChange>
      </w:pPr>
      <w:moveTo w:id="3387" w:author="Meir Kalter" w:date="2016-06-15T14:46:00Z">
        <w:r>
          <w:rPr>
            <w:rFonts w:eastAsia="Arial Unicode MS" w:cs="Arial Unicode MS"/>
          </w:rPr>
          <w:t>Methods</w:t>
        </w:r>
      </w:moveTo>
    </w:p>
    <w:p w:rsidR="009D6D00" w:rsidRDefault="009D6D00" w:rsidP="009D6D00">
      <w:pPr>
        <w:rPr>
          <w:moveTo w:id="3388" w:author="Meir Kalter" w:date="2016-06-15T14:46:00Z"/>
        </w:rPr>
      </w:pPr>
      <w:moveTo w:id="3389"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getPreferredSize</w:t>
        </w:r>
        <w:proofErr w:type="spellEnd"/>
        <w:proofErr w:type="gramEnd"/>
        <w:r>
          <w:rPr>
            <w:rFonts w:eastAsia="Arial Unicode MS" w:cs="Arial Unicode MS"/>
          </w:rPr>
          <w:t xml:space="preserve"> – used by the parent panel to create the customized panel with the required Size.</w:t>
        </w:r>
      </w:moveTo>
    </w:p>
    <w:p w:rsidR="009D6D00" w:rsidRDefault="009D6D00" w:rsidP="009D6D00">
      <w:pPr>
        <w:rPr>
          <w:moveTo w:id="3390" w:author="Meir Kalter" w:date="2016-06-15T14:46:00Z"/>
        </w:rPr>
      </w:pPr>
      <w:moveTo w:id="3391"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paintComponent</w:t>
        </w:r>
        <w:proofErr w:type="spellEnd"/>
        <w:r>
          <w:rPr>
            <w:rFonts w:eastAsia="Arial Unicode MS" w:cs="Arial Unicode MS"/>
          </w:rPr>
          <w:t xml:space="preserve">  -</w:t>
        </w:r>
        <w:proofErr w:type="gramEnd"/>
        <w:r>
          <w:rPr>
            <w:rFonts w:eastAsia="Arial Unicode MS" w:cs="Arial Unicode MS"/>
          </w:rPr>
          <w:t xml:space="preserve"> does the creation of the display.</w:t>
        </w:r>
      </w:moveTo>
    </w:p>
    <w:p w:rsidR="009D6D00" w:rsidRDefault="009D6D00">
      <w:pPr>
        <w:pStyle w:val="Heading41"/>
        <w:ind w:left="708" w:firstLine="0"/>
        <w:rPr>
          <w:moveTo w:id="3392" w:author="Meir Kalter" w:date="2016-06-15T14:46:00Z"/>
        </w:rPr>
        <w:pPrChange w:id="3393" w:author="Meir Kalter" w:date="2016-06-15T14:48:00Z">
          <w:pPr>
            <w:pStyle w:val="Heading41"/>
            <w:numPr>
              <w:ilvl w:val="3"/>
              <w:numId w:val="20"/>
            </w:numPr>
            <w:ind w:left="708" w:hanging="708"/>
          </w:pPr>
        </w:pPrChange>
      </w:pPr>
      <w:moveTo w:id="3394" w:author="Meir Kalter" w:date="2016-06-15T14:46:00Z">
        <w:r>
          <w:rPr>
            <w:rStyle w:val="Ninguno"/>
            <w:rFonts w:eastAsia="Arial Unicode MS" w:cs="Arial Unicode MS"/>
            <w:b w:val="0"/>
            <w:bCs w:val="0"/>
            <w:i w:val="0"/>
            <w:iCs w:val="0"/>
          </w:rPr>
          <w:t>Interface</w:t>
        </w:r>
        <w:r>
          <w:rPr>
            <w:rFonts w:eastAsia="Arial Unicode MS" w:cs="Arial Unicode MS"/>
          </w:rPr>
          <w:t>:</w:t>
        </w:r>
      </w:moveTo>
    </w:p>
    <w:p w:rsidR="009D6D00" w:rsidRDefault="009D6D00" w:rsidP="009D6D00">
      <w:pPr>
        <w:rPr>
          <w:moveTo w:id="3395" w:author="Meir Kalter" w:date="2016-06-15T14:46:00Z"/>
        </w:rPr>
      </w:pPr>
      <w:moveTo w:id="3396" w:author="Meir Kalter" w:date="2016-06-15T14:46:00Z">
        <w:r>
          <w:rPr>
            <w:rFonts w:eastAsia="Arial Unicode MS" w:cs="Arial Unicode MS"/>
          </w:rPr>
          <w:lastRenderedPageBreak/>
          <w:tab/>
          <w:t>Creation – as in the following line, in the generated code:</w:t>
        </w:r>
        <w:r>
          <w:rPr>
            <w:rStyle w:val="EndnoteReference1"/>
          </w:rPr>
          <w:footnoteReference w:id="4"/>
        </w:r>
      </w:moveTo>
    </w:p>
    <w:p w:rsidR="009D6D00" w:rsidRDefault="009D6D00" w:rsidP="009D6D00">
      <w:pPr>
        <w:rPr>
          <w:moveTo w:id="3399" w:author="Meir Kalter" w:date="2016-06-15T14:46:00Z"/>
        </w:rPr>
      </w:pPr>
      <w:moveTo w:id="3400" w:author="Meir Kalter" w:date="2016-06-15T14:46:00Z">
        <w:r>
          <w:rPr>
            <w:rFonts w:eastAsia="Arial Unicode MS" w:cs="Arial Unicode MS"/>
          </w:rPr>
          <w:t xml:space="preserve">                </w:t>
        </w:r>
        <w:proofErr w:type="spellStart"/>
        <w:proofErr w:type="gramStart"/>
        <w:r>
          <w:rPr>
            <w:rFonts w:eastAsia="Arial Unicode MS" w:cs="Arial Unicode MS"/>
          </w:rPr>
          <w:t>sdPanel</w:t>
        </w:r>
        <w:proofErr w:type="spellEnd"/>
        <w:proofErr w:type="gramEnd"/>
        <w:r>
          <w:rPr>
            <w:rFonts w:eastAsia="Arial Unicode MS" w:cs="Arial Unicode MS"/>
          </w:rPr>
          <w:t xml:space="preserve"> = new </w:t>
        </w:r>
        <w:proofErr w:type="spellStart"/>
        <w:r>
          <w:rPr>
            <w:rFonts w:eastAsia="Arial Unicode MS" w:cs="Arial Unicode MS"/>
          </w:rPr>
          <w:t>meirdev.simulator.gui.customized.panels.CPanelSevenDigit</w:t>
        </w:r>
        <w:proofErr w:type="spellEnd"/>
        <w:r>
          <w:rPr>
            <w:rFonts w:eastAsia="Arial Unicode MS" w:cs="Arial Unicode MS"/>
          </w:rPr>
          <w:t>();</w:t>
        </w:r>
      </w:moveTo>
    </w:p>
    <w:p w:rsidR="009D6D00" w:rsidRDefault="009D6D00" w:rsidP="009D6D00">
      <w:pPr>
        <w:rPr>
          <w:ins w:id="3401" w:author="Meir Kalter" w:date="2016-06-21T12:20:00Z"/>
          <w:rFonts w:eastAsia="Arial Unicode MS" w:cs="Arial Unicode MS"/>
        </w:rPr>
      </w:pPr>
      <w:moveTo w:id="3402" w:author="Meir Kalter" w:date="2016-06-15T14:46:00Z">
        <w:r>
          <w:rPr>
            <w:rFonts w:eastAsia="Arial Unicode MS" w:cs="Arial Unicode MS"/>
          </w:rPr>
          <w:tab/>
          <w:t xml:space="preserve">Update value – using the method </w:t>
        </w:r>
        <w:proofErr w:type="spellStart"/>
        <w:r>
          <w:rPr>
            <w:rFonts w:eastAsia="Arial Unicode MS" w:cs="Arial Unicode MS"/>
          </w:rPr>
          <w:t>setNumber</w:t>
        </w:r>
        <w:proofErr w:type="spellEnd"/>
        <w:r>
          <w:rPr>
            <w:rFonts w:eastAsia="Arial Unicode MS" w:cs="Arial Unicode MS"/>
          </w:rPr>
          <w:t xml:space="preserve"> to update the value.</w:t>
        </w:r>
      </w:moveTo>
    </w:p>
    <w:p w:rsidR="00C90CC5" w:rsidRDefault="00C90CC5" w:rsidP="00C90CC5">
      <w:pPr>
        <w:pStyle w:val="Heading3"/>
        <w:rPr>
          <w:ins w:id="3403" w:author="Meir Kalter" w:date="2016-06-21T12:20:00Z"/>
          <w:rFonts w:eastAsia="Arial Unicode MS"/>
        </w:rPr>
      </w:pPr>
      <w:ins w:id="3404" w:author="Meir Kalter" w:date="2016-06-21T12:20:00Z">
        <w:r>
          <w:rPr>
            <w:rFonts w:eastAsia="Arial Unicode MS"/>
          </w:rPr>
          <w:t>Battery of 8 switches</w:t>
        </w:r>
      </w:ins>
    </w:p>
    <w:p w:rsidR="00C90CC5" w:rsidRDefault="00C90CC5" w:rsidP="00C90CC5">
      <w:pPr>
        <w:pStyle w:val="Heading41"/>
        <w:ind w:left="708" w:firstLine="0"/>
        <w:rPr>
          <w:ins w:id="3405" w:author="Meir Kalter" w:date="2016-06-21T12:20:00Z"/>
        </w:rPr>
      </w:pPr>
      <w:ins w:id="3406" w:author="Meir Kalter" w:date="2016-06-21T12:20:00Z">
        <w:r>
          <w:rPr>
            <w:rFonts w:eastAsia="Arial Unicode MS" w:cs="Arial Unicode MS"/>
          </w:rPr>
          <w:t>High level design:</w:t>
        </w:r>
      </w:ins>
    </w:p>
    <w:p w:rsidR="00C90CC5" w:rsidRPr="00B66B8B" w:rsidRDefault="00B86806" w:rsidP="00B86806">
      <w:pPr>
        <w:rPr>
          <w:moveTo w:id="3407" w:author="Meir Kalter" w:date="2016-06-15T14:46:00Z"/>
          <w:rFonts w:eastAsia="Arial Unicode MS" w:cs="Arial Unicode MS"/>
          <w:rPrChange w:id="3408" w:author="Meir Kalter" w:date="2016-06-21T19:54:00Z">
            <w:rPr>
              <w:moveTo w:id="3409" w:author="Meir Kalter" w:date="2016-06-15T14:46:00Z"/>
              <w:rFonts w:eastAsia="Arial Unicode MS" w:cs="Arial Unicode MS"/>
            </w:rPr>
          </w:rPrChange>
        </w:rPr>
        <w:pPrChange w:id="3410" w:author="Meir Kalter" w:date="2016-06-21T19:51:00Z">
          <w:pPr/>
        </w:pPrChange>
      </w:pPr>
      <w:ins w:id="3411" w:author="Meir Kalter" w:date="2016-06-21T19:50:00Z">
        <w:r>
          <w:rPr>
            <w:rFonts w:eastAsia="Arial Unicode MS" w:cs="Arial Unicode MS"/>
          </w:rPr>
          <w:tab/>
          <w:t>F</w:t>
        </w:r>
      </w:ins>
      <w:ins w:id="3412" w:author="Meir Kalter" w:date="2016-06-21T12:20:00Z">
        <w:r w:rsidR="00C90CC5">
          <w:rPr>
            <w:rFonts w:eastAsia="Arial Unicode MS" w:cs="Arial Unicode MS"/>
          </w:rPr>
          <w:t xml:space="preserve">rame which contains 8 </w:t>
        </w:r>
      </w:ins>
      <w:proofErr w:type="spellStart"/>
      <w:ins w:id="3413" w:author="Meir Kalter" w:date="2016-06-21T19:49:00Z">
        <w:r>
          <w:rPr>
            <w:rFonts w:eastAsia="Arial Unicode MS" w:cs="Arial Unicode MS"/>
          </w:rPr>
          <w:t>JCheckBox</w:t>
        </w:r>
      </w:ins>
      <w:proofErr w:type="spellEnd"/>
      <w:ins w:id="3414" w:author="Meir Kalter" w:date="2016-06-21T19:50:00Z">
        <w:r>
          <w:rPr>
            <w:rFonts w:eastAsia="Arial Unicode MS" w:cs="Arial Unicode MS"/>
          </w:rPr>
          <w:t xml:space="preserve"> was created. One event handler was created for all of the array of the </w:t>
        </w:r>
      </w:ins>
      <w:ins w:id="3415" w:author="Meir Kalter" w:date="2016-06-21T19:51:00Z">
        <w:r>
          <w:rPr>
            <w:rFonts w:eastAsia="Arial Unicode MS" w:cs="Arial Unicode MS"/>
          </w:rPr>
          <w:t xml:space="preserve">swing </w:t>
        </w:r>
      </w:ins>
      <w:proofErr w:type="gramStart"/>
      <w:ins w:id="3416" w:author="Meir Kalter" w:date="2016-06-21T19:50:00Z">
        <w:r>
          <w:rPr>
            <w:rFonts w:eastAsia="Arial Unicode MS" w:cs="Arial Unicode MS"/>
          </w:rPr>
          <w:t xml:space="preserve">check  </w:t>
        </w:r>
      </w:ins>
      <w:ins w:id="3417" w:author="Meir Kalter" w:date="2016-06-21T19:51:00Z">
        <w:r>
          <w:rPr>
            <w:rFonts w:eastAsia="Arial Unicode MS" w:cs="Arial Unicode MS"/>
          </w:rPr>
          <w:t>box</w:t>
        </w:r>
        <w:proofErr w:type="gramEnd"/>
        <w:r>
          <w:rPr>
            <w:rFonts w:eastAsia="Arial Unicode MS" w:cs="Arial Unicode MS"/>
          </w:rPr>
          <w:t xml:space="preserve">. </w:t>
        </w:r>
      </w:ins>
      <w:ins w:id="3418" w:author="Meir Kalter" w:date="2016-06-21T19:52:00Z">
        <w:r w:rsidR="00EB11D2">
          <w:rPr>
            <w:rFonts w:eastAsia="Arial Unicode MS" w:cs="Arial Unicode MS"/>
          </w:rPr>
          <w:t xml:space="preserve">The event handler was created for the </w:t>
        </w:r>
        <w:proofErr w:type="spellStart"/>
        <w:r w:rsidR="00EB11D2" w:rsidRPr="00EB11D2">
          <w:rPr>
            <w:rFonts w:eastAsia="Arial Unicode MS" w:cs="Arial Unicode MS"/>
            <w:b/>
            <w:bCs/>
            <w:i/>
            <w:iCs/>
            <w:rPrChange w:id="3419" w:author="Meir Kalter" w:date="2016-06-21T19:52:00Z">
              <w:rPr>
                <w:rFonts w:eastAsia="Arial Unicode MS" w:cs="Arial Unicode MS"/>
              </w:rPr>
            </w:rPrChange>
          </w:rPr>
          <w:t>stateHandler</w:t>
        </w:r>
        <w:proofErr w:type="spellEnd"/>
        <w:r w:rsidR="00EB11D2">
          <w:rPr>
            <w:rFonts w:eastAsia="Arial Unicode MS" w:cs="Arial Unicode MS"/>
          </w:rPr>
          <w:t xml:space="preserve"> event.</w:t>
        </w:r>
      </w:ins>
      <w:ins w:id="3420" w:author="Meir Kalter" w:date="2016-06-21T19:53:00Z">
        <w:r w:rsidR="00B66B8B">
          <w:rPr>
            <w:rFonts w:eastAsia="Arial Unicode MS" w:cs="Arial Unicode MS"/>
          </w:rPr>
          <w:t xml:space="preserve"> The Event </w:t>
        </w:r>
        <w:proofErr w:type="gramStart"/>
        <w:r w:rsidR="00B66B8B">
          <w:rPr>
            <w:rFonts w:eastAsia="Arial Unicode MS" w:cs="Arial Unicode MS"/>
          </w:rPr>
          <w:t>handler use</w:t>
        </w:r>
        <w:proofErr w:type="gramEnd"/>
        <w:r w:rsidR="00B66B8B">
          <w:rPr>
            <w:rFonts w:eastAsia="Arial Unicode MS" w:cs="Arial Unicode MS"/>
          </w:rPr>
          <w:t xml:space="preserve"> the method </w:t>
        </w:r>
      </w:ins>
      <w:proofErr w:type="spellStart"/>
      <w:ins w:id="3421" w:author="Meir Kalter" w:date="2016-06-21T19:54:00Z">
        <w:r w:rsidR="00B66B8B" w:rsidRPr="00B66B8B">
          <w:rPr>
            <w:rFonts w:eastAsia="Arial Unicode MS" w:cs="Arial Unicode MS"/>
            <w:b/>
            <w:bCs/>
            <w:i/>
            <w:iCs/>
            <w:rPrChange w:id="3422" w:author="Meir Kalter" w:date="2016-06-21T19:54:00Z">
              <w:rPr>
                <w:rFonts w:eastAsia="Arial Unicode MS" w:cs="Arial Unicode MS"/>
              </w:rPr>
            </w:rPrChange>
          </w:rPr>
          <w:t>pullInValue</w:t>
        </w:r>
        <w:proofErr w:type="spellEnd"/>
        <w:r w:rsidR="00B66B8B">
          <w:rPr>
            <w:rFonts w:eastAsia="Arial Unicode MS" w:cs="Arial Unicode MS"/>
          </w:rPr>
          <w:t xml:space="preserve"> for pulling the new value of the input and display it above the check boxes.</w:t>
        </w:r>
      </w:ins>
      <w:ins w:id="3423" w:author="Meir Kalter" w:date="2016-06-21T19:55:00Z">
        <w:r w:rsidR="00B66B8B">
          <w:rPr>
            <w:rFonts w:eastAsia="Arial Unicode MS" w:cs="Arial Unicode MS"/>
          </w:rPr>
          <w:t xml:space="preserve"> </w:t>
        </w:r>
      </w:ins>
      <w:ins w:id="3424" w:author="Meir Kalter" w:date="2016-06-21T19:54:00Z">
        <w:r w:rsidR="00B66B8B">
          <w:rPr>
            <w:rFonts w:eastAsia="Arial Unicode MS" w:cs="Arial Unicode MS"/>
          </w:rPr>
          <w:t>When the va</w:t>
        </w:r>
      </w:ins>
      <w:ins w:id="3425" w:author="Meir Kalter" w:date="2016-06-21T19:55:00Z">
        <w:r w:rsidR="00B66B8B">
          <w:rPr>
            <w:rFonts w:eastAsia="Arial Unicode MS" w:cs="Arial Unicode MS"/>
          </w:rPr>
          <w:t xml:space="preserve">lue from the input is required – the </w:t>
        </w:r>
        <w:proofErr w:type="spellStart"/>
        <w:r w:rsidR="00B66B8B">
          <w:rPr>
            <w:rFonts w:eastAsia="Arial Unicode MS" w:cs="Arial Unicode MS"/>
          </w:rPr>
          <w:t>methd</w:t>
        </w:r>
        <w:proofErr w:type="spellEnd"/>
        <w:r w:rsidR="00B66B8B">
          <w:rPr>
            <w:rFonts w:eastAsia="Arial Unicode MS" w:cs="Arial Unicode MS"/>
          </w:rPr>
          <w:t xml:space="preserve"> </w:t>
        </w:r>
        <w:proofErr w:type="spellStart"/>
        <w:r w:rsidR="00B66B8B">
          <w:rPr>
            <w:rFonts w:eastAsia="Arial Unicode MS" w:cs="Arial Unicode MS"/>
          </w:rPr>
          <w:t>pullInValue</w:t>
        </w:r>
        <w:proofErr w:type="spellEnd"/>
        <w:r w:rsidR="00B66B8B">
          <w:rPr>
            <w:rFonts w:eastAsia="Arial Unicode MS" w:cs="Arial Unicode MS"/>
          </w:rPr>
          <w:t xml:space="preserve"> is used.</w:t>
        </w:r>
      </w:ins>
    </w:p>
    <w:moveToRangeEnd w:id="3368"/>
    <w:p w:rsidR="009E4FD2" w:rsidRDefault="009E4FD2" w:rsidP="009E4FD2">
      <w:pPr>
        <w:pStyle w:val="Heading41"/>
        <w:ind w:left="708" w:firstLine="0"/>
        <w:rPr>
          <w:ins w:id="3426" w:author="Meir Kalter" w:date="2016-06-21T19:56:00Z"/>
        </w:rPr>
      </w:pPr>
      <w:ins w:id="3427" w:author="Meir Kalter" w:date="2016-06-21T19:56:00Z">
        <w:r>
          <w:rPr>
            <w:rFonts w:eastAsia="Arial Unicode MS" w:cs="Arial Unicode MS"/>
          </w:rPr>
          <w:t>Methods</w:t>
        </w:r>
      </w:ins>
    </w:p>
    <w:p w:rsidR="009D6D00" w:rsidRDefault="009E4FD2" w:rsidP="001A67A1">
      <w:pPr>
        <w:rPr>
          <w:ins w:id="3428" w:author="Meir Kalter" w:date="2016-06-21T19:58:00Z"/>
          <w:rFonts w:eastAsia="Arial Unicode MS" w:cs="Arial Unicode MS"/>
        </w:rPr>
        <w:pPrChange w:id="3429" w:author="Meir Kalter" w:date="2016-06-21T19:58:00Z">
          <w:pPr/>
        </w:pPrChange>
      </w:pPr>
      <w:ins w:id="3430" w:author="Meir Kalter" w:date="2016-06-21T19:56:00Z">
        <w:r>
          <w:t xml:space="preserve">     </w:t>
        </w:r>
        <w:proofErr w:type="spellStart"/>
        <w:proofErr w:type="gramStart"/>
        <w:r w:rsidRPr="00F477CA">
          <w:rPr>
            <w:rStyle w:val="Ninguno"/>
            <w:rFonts w:ascii="Trebuchet MS" w:hAnsi="Trebuchet MS"/>
            <w:color w:val="7F7F7F"/>
            <w:u w:color="7F7F7F"/>
            <w:rPrChange w:id="3431" w:author="Meir Kalter" w:date="2016-06-21T20:04:00Z">
              <w:rPr>
                <w:rFonts w:eastAsia="Arial Unicode MS" w:cs="Arial Unicode MS"/>
                <w:b/>
                <w:bCs/>
                <w:i/>
                <w:iCs/>
              </w:rPr>
            </w:rPrChange>
          </w:rPr>
          <w:t>pullInValue</w:t>
        </w:r>
        <w:proofErr w:type="spellEnd"/>
        <w:proofErr w:type="gramEnd"/>
        <w:r>
          <w:rPr>
            <w:rFonts w:eastAsia="Arial Unicode MS" w:cs="Arial Unicode MS"/>
            <w:b/>
            <w:bCs/>
            <w:i/>
            <w:iCs/>
          </w:rPr>
          <w:t xml:space="preserve"> </w:t>
        </w:r>
      </w:ins>
      <w:ins w:id="3432" w:author="Meir Kalter" w:date="2016-06-21T19:57:00Z">
        <w:r w:rsidR="001A67A1" w:rsidRPr="001A67A1">
          <w:rPr>
            <w:rFonts w:eastAsia="Arial Unicode MS" w:cs="Arial Unicode MS"/>
            <w:rPrChange w:id="3433" w:author="Meir Kalter" w:date="2016-06-21T19:57:00Z">
              <w:rPr>
                <w:rFonts w:eastAsia="Arial Unicode MS" w:cs="Arial Unicode MS"/>
                <w:b/>
                <w:bCs/>
                <w:i/>
                <w:iCs/>
              </w:rPr>
            </w:rPrChange>
          </w:rPr>
          <w:t>–</w:t>
        </w:r>
      </w:ins>
      <w:ins w:id="3434" w:author="Meir Kalter" w:date="2016-06-21T19:56:00Z">
        <w:r w:rsidRPr="001A67A1">
          <w:rPr>
            <w:rFonts w:eastAsia="Arial Unicode MS" w:cs="Arial Unicode MS"/>
            <w:rPrChange w:id="3435" w:author="Meir Kalter" w:date="2016-06-21T19:57:00Z">
              <w:rPr>
                <w:rFonts w:eastAsia="Arial Unicode MS" w:cs="Arial Unicode MS"/>
                <w:b/>
                <w:bCs/>
                <w:i/>
                <w:iCs/>
              </w:rPr>
            </w:rPrChange>
          </w:rPr>
          <w:t xml:space="preserve"> </w:t>
        </w:r>
      </w:ins>
      <w:ins w:id="3436" w:author="Meir Kalter" w:date="2016-06-21T19:57:00Z">
        <w:r w:rsidR="001A67A1" w:rsidRPr="001A67A1">
          <w:rPr>
            <w:rFonts w:eastAsia="Arial Unicode MS" w:cs="Arial Unicode MS"/>
            <w:rPrChange w:id="3437" w:author="Meir Kalter" w:date="2016-06-21T19:57:00Z">
              <w:rPr>
                <w:rFonts w:eastAsia="Arial Unicode MS" w:cs="Arial Unicode MS"/>
                <w:b/>
                <w:bCs/>
                <w:i/>
                <w:iCs/>
              </w:rPr>
            </w:rPrChange>
          </w:rPr>
          <w:t>Walk on the list of check boxes an</w:t>
        </w:r>
      </w:ins>
      <w:ins w:id="3438" w:author="Meir Kalter" w:date="2016-06-21T19:58:00Z">
        <w:r w:rsidR="001A67A1">
          <w:rPr>
            <w:rFonts w:eastAsia="Arial Unicode MS" w:cs="Arial Unicode MS"/>
          </w:rPr>
          <w:t>d</w:t>
        </w:r>
      </w:ins>
      <w:ins w:id="3439" w:author="Meir Kalter" w:date="2016-06-21T19:57:00Z">
        <w:r w:rsidR="001A67A1" w:rsidRPr="001A67A1">
          <w:rPr>
            <w:rFonts w:eastAsia="Arial Unicode MS" w:cs="Arial Unicode MS"/>
            <w:rPrChange w:id="3440" w:author="Meir Kalter" w:date="2016-06-21T19:57:00Z">
              <w:rPr>
                <w:rFonts w:eastAsia="Arial Unicode MS" w:cs="Arial Unicode MS"/>
                <w:b/>
                <w:bCs/>
                <w:i/>
                <w:iCs/>
              </w:rPr>
            </w:rPrChange>
          </w:rPr>
          <w:t xml:space="preserve"> evaluate the integer value of the array.</w:t>
        </w:r>
      </w:ins>
    </w:p>
    <w:p w:rsidR="001A67A1" w:rsidRDefault="001A67A1" w:rsidP="001A67A1">
      <w:pPr>
        <w:rPr>
          <w:ins w:id="3441" w:author="Meir Kalter" w:date="2016-06-21T20:00:00Z"/>
          <w:rFonts w:eastAsia="Arial Unicode MS" w:cs="Arial Unicode MS"/>
        </w:rPr>
        <w:pPrChange w:id="3442" w:author="Meir Kalter" w:date="2016-06-21T19:58:00Z">
          <w:pPr/>
        </w:pPrChange>
      </w:pPr>
      <w:ins w:id="3443" w:author="Meir Kalter" w:date="2016-06-21T19:58:00Z">
        <w:r>
          <w:rPr>
            <w:rFonts w:eastAsia="Arial Unicode MS" w:cs="Arial Unicode MS"/>
          </w:rPr>
          <w:t xml:space="preserve">     </w:t>
        </w:r>
      </w:ins>
      <w:proofErr w:type="spellStart"/>
      <w:proofErr w:type="gramStart"/>
      <w:ins w:id="3444" w:author="Meir Kalter" w:date="2016-06-21T19:59:00Z">
        <w:r w:rsidRPr="00F477CA">
          <w:rPr>
            <w:rStyle w:val="Ninguno"/>
            <w:rFonts w:ascii="Trebuchet MS" w:hAnsi="Trebuchet MS"/>
            <w:color w:val="7F7F7F"/>
            <w:u w:color="7F7F7F"/>
            <w:rPrChange w:id="3445" w:author="Meir Kalter" w:date="2016-06-21T20:04:00Z">
              <w:rPr>
                <w:rFonts w:eastAsia="Arial Unicode MS" w:cs="Arial Unicode MS"/>
              </w:rPr>
            </w:rPrChange>
          </w:rPr>
          <w:t>extractValueFromInput</w:t>
        </w:r>
        <w:proofErr w:type="spellEnd"/>
        <w:proofErr w:type="gramEnd"/>
        <w:r>
          <w:rPr>
            <w:rFonts w:eastAsia="Arial Unicode MS" w:cs="Arial Unicode MS"/>
          </w:rPr>
          <w:t xml:space="preserve"> – Builds a new string </w:t>
        </w:r>
        <w:proofErr w:type="spellStart"/>
        <w:r>
          <w:rPr>
            <w:rFonts w:eastAsia="Arial Unicode MS" w:cs="Arial Unicode MS"/>
          </w:rPr>
          <w:t>whoch</w:t>
        </w:r>
        <w:proofErr w:type="spellEnd"/>
        <w:r>
          <w:rPr>
            <w:rFonts w:eastAsia="Arial Unicode MS" w:cs="Arial Unicode MS"/>
          </w:rPr>
          <w:t xml:space="preserve"> contains ZERO for off and ONE for on.</w:t>
        </w:r>
      </w:ins>
    </w:p>
    <w:p w:rsidR="004A404F" w:rsidRDefault="00F477CA" w:rsidP="001A67A1">
      <w:pPr>
        <w:rPr>
          <w:ins w:id="3446" w:author="Meir Kalter" w:date="2016-06-21T20:02:00Z"/>
          <w:rFonts w:eastAsia="Arial Unicode MS" w:cs="Arial Unicode MS"/>
        </w:rPr>
        <w:pPrChange w:id="3447" w:author="Meir Kalter" w:date="2016-06-21T19:58:00Z">
          <w:pPr/>
        </w:pPrChange>
      </w:pPr>
      <w:ins w:id="3448" w:author="Meir Kalter" w:date="2016-06-21T20:04:00Z">
        <w:r>
          <w:rPr>
            <w:rStyle w:val="Ninguno"/>
            <w:rFonts w:ascii="Trebuchet MS" w:hAnsi="Trebuchet MS"/>
            <w:b/>
            <w:bCs/>
            <w:color w:val="7F7F7F"/>
            <w:u w:color="7F7F7F"/>
          </w:rPr>
          <w:t xml:space="preserve">    </w:t>
        </w:r>
      </w:ins>
      <w:proofErr w:type="spellStart"/>
      <w:proofErr w:type="gramStart"/>
      <w:ins w:id="3449" w:author="Meir Kalter" w:date="2016-06-21T20:00:00Z">
        <w:r w:rsidR="004A404F">
          <w:rPr>
            <w:rStyle w:val="Ninguno"/>
            <w:rFonts w:ascii="Trebuchet MS" w:hAnsi="Trebuchet MS"/>
            <w:b/>
            <w:bCs/>
            <w:color w:val="7F7F7F"/>
            <w:u w:color="7F7F7F"/>
          </w:rPr>
          <w:t>paintComponent</w:t>
        </w:r>
        <w:proofErr w:type="spellEnd"/>
        <w:r w:rsidR="004A404F">
          <w:rPr>
            <w:rFonts w:eastAsia="Arial Unicode MS" w:cs="Arial Unicode MS"/>
          </w:rPr>
          <w:t xml:space="preserve">  -</w:t>
        </w:r>
        <w:proofErr w:type="gramEnd"/>
        <w:r w:rsidR="004A404F">
          <w:rPr>
            <w:rFonts w:eastAsia="Arial Unicode MS" w:cs="Arial Unicode MS"/>
          </w:rPr>
          <w:t xml:space="preserve">No such method. Uses default </w:t>
        </w:r>
      </w:ins>
      <w:ins w:id="3450" w:author="Meir Kalter" w:date="2016-06-21T20:01:00Z">
        <w:r w:rsidR="004A404F">
          <w:rPr>
            <w:rFonts w:eastAsia="Arial Unicode MS" w:cs="Arial Unicode MS"/>
          </w:rPr>
          <w:t>implementation</w:t>
        </w:r>
      </w:ins>
      <w:ins w:id="3451" w:author="Meir Kalter" w:date="2016-06-21T20:00:00Z">
        <w:r w:rsidR="004A404F">
          <w:rPr>
            <w:rFonts w:eastAsia="Arial Unicode MS" w:cs="Arial Unicode MS"/>
          </w:rPr>
          <w:t xml:space="preserve"> of the swing components.</w:t>
        </w:r>
      </w:ins>
    </w:p>
    <w:p w:rsidR="008C3282" w:rsidRDefault="008C3282" w:rsidP="008C3282">
      <w:pPr>
        <w:pStyle w:val="Heading41"/>
        <w:ind w:left="708" w:firstLine="0"/>
        <w:rPr>
          <w:ins w:id="3452" w:author="Meir Kalter" w:date="2016-06-21T20:02:00Z"/>
        </w:rPr>
      </w:pPr>
      <w:ins w:id="3453" w:author="Meir Kalter" w:date="2016-06-21T20:02:00Z">
        <w:r w:rsidRPr="008C3282">
          <w:rPr>
            <w:rPrChange w:id="3454" w:author="Meir Kalter" w:date="2016-06-21T20:02:00Z">
              <w:rPr>
                <w:rStyle w:val="Ninguno"/>
                <w:rFonts w:eastAsia="Arial Unicode MS" w:cs="Arial Unicode MS"/>
                <w:b w:val="0"/>
                <w:bCs w:val="0"/>
                <w:i w:val="0"/>
                <w:iCs w:val="0"/>
              </w:rPr>
            </w:rPrChange>
          </w:rPr>
          <w:t>Interface</w:t>
        </w:r>
        <w:r>
          <w:rPr>
            <w:rFonts w:eastAsia="Arial Unicode MS" w:cs="Arial Unicode MS"/>
          </w:rPr>
          <w:t>:</w:t>
        </w:r>
      </w:ins>
    </w:p>
    <w:p w:rsidR="008C3282" w:rsidRDefault="008C3282" w:rsidP="008C3282">
      <w:pPr>
        <w:rPr>
          <w:ins w:id="3455" w:author="Meir Kalter" w:date="2016-06-21T20:02:00Z"/>
        </w:rPr>
        <w:pPrChange w:id="3456" w:author="Meir Kalter" w:date="2016-06-21T20:02:00Z">
          <w:pPr/>
        </w:pPrChange>
      </w:pPr>
      <w:ins w:id="3457" w:author="Meir Kalter" w:date="2016-06-21T20:02:00Z">
        <w:r>
          <w:rPr>
            <w:rFonts w:eastAsia="Arial Unicode MS" w:cs="Arial Unicode MS"/>
          </w:rPr>
          <w:t xml:space="preserve">Creation – </w:t>
        </w:r>
        <w:r>
          <w:rPr>
            <w:rFonts w:eastAsia="Arial Unicode MS" w:cs="Arial Unicode MS"/>
          </w:rPr>
          <w:t>Uses the designer. Every check box was created as a regular check box.</w:t>
        </w:r>
      </w:ins>
    </w:p>
    <w:p w:rsidR="008C3282" w:rsidRDefault="008C3282" w:rsidP="008C3282">
      <w:pPr>
        <w:rPr>
          <w:ins w:id="3458" w:author="Meir Kalter" w:date="2016-06-21T20:03:00Z"/>
          <w:rFonts w:eastAsia="Arial Unicode MS" w:cs="Arial Unicode MS"/>
        </w:rPr>
        <w:pPrChange w:id="3459" w:author="Meir Kalter" w:date="2016-06-21T20:03:00Z">
          <w:pPr/>
        </w:pPrChange>
      </w:pPr>
      <w:ins w:id="3460" w:author="Meir Kalter" w:date="2016-06-21T20:02:00Z">
        <w:r>
          <w:rPr>
            <w:rFonts w:eastAsia="Arial Unicode MS" w:cs="Arial Unicode MS"/>
          </w:rPr>
          <w:t xml:space="preserve">Update value – </w:t>
        </w:r>
      </w:ins>
      <w:ins w:id="3461" w:author="Meir Kalter" w:date="2016-06-21T20:03:00Z">
        <w:r>
          <w:rPr>
            <w:rFonts w:eastAsia="Arial Unicode MS" w:cs="Arial Unicode MS"/>
          </w:rPr>
          <w:t>No way to update the value of the checkboxes.</w:t>
        </w:r>
      </w:ins>
    </w:p>
    <w:p w:rsidR="008C3282" w:rsidRDefault="00F477CA" w:rsidP="008C3282">
      <w:pPr>
        <w:rPr>
          <w:ins w:id="3462" w:author="Meir Kalter" w:date="2016-06-21T20:02:00Z"/>
          <w:rFonts w:eastAsia="Arial Unicode MS" w:cs="Arial Unicode MS"/>
        </w:rPr>
        <w:pPrChange w:id="3463" w:author="Meir Kalter" w:date="2016-06-21T20:03:00Z">
          <w:pPr/>
        </w:pPrChange>
      </w:pPr>
      <w:ins w:id="3464" w:author="Meir Kalter" w:date="2016-06-21T20:05:00Z">
        <w:r>
          <w:rPr>
            <w:rFonts w:eastAsia="Arial Unicode MS" w:cs="Arial Unicode MS"/>
          </w:rPr>
          <w:t>P</w:t>
        </w:r>
      </w:ins>
      <w:ins w:id="3465" w:author="Meir Kalter" w:date="2016-06-21T20:04:00Z">
        <w:r w:rsidR="008C3282">
          <w:rPr>
            <w:rFonts w:eastAsia="Arial Unicode MS" w:cs="Arial Unicode MS"/>
          </w:rPr>
          <w:t xml:space="preserve">ulling value of the switches = using the method </w:t>
        </w:r>
        <w:proofErr w:type="spellStart"/>
        <w:r w:rsidR="008C3282" w:rsidRPr="00E84984">
          <w:rPr>
            <w:rFonts w:eastAsia="Arial Unicode MS" w:cs="Arial Unicode MS"/>
            <w:b/>
            <w:bCs/>
            <w:i/>
            <w:iCs/>
          </w:rPr>
          <w:t>pullInValue</w:t>
        </w:r>
        <w:proofErr w:type="spellEnd"/>
        <w:r w:rsidR="008C3282">
          <w:rPr>
            <w:rFonts w:eastAsia="Arial Unicode MS" w:cs="Arial Unicode MS"/>
            <w:b/>
            <w:bCs/>
            <w:i/>
            <w:iCs/>
          </w:rPr>
          <w:t>.</w:t>
        </w:r>
      </w:ins>
    </w:p>
    <w:p w:rsidR="008C3282" w:rsidRDefault="008C3282" w:rsidP="001A67A1">
      <w:pPr>
        <w:pPrChange w:id="3466" w:author="Meir Kalter" w:date="2016-06-21T19:58:00Z">
          <w:pPr/>
        </w:pPrChange>
      </w:pPr>
    </w:p>
    <w:p w:rsidR="00C0594E" w:rsidRDefault="00B706A9">
      <w:pPr>
        <w:pStyle w:val="Encabezam"/>
      </w:pPr>
      <w:r>
        <w:br w:type="page"/>
      </w:r>
    </w:p>
    <w:p w:rsidR="001532BB" w:rsidRDefault="001532BB">
      <w:pPr>
        <w:pStyle w:val="Heading1"/>
        <w:rPr>
          <w:ins w:id="3467" w:author="Meir Kalter" w:date="2016-06-20T07:39:00Z"/>
        </w:rPr>
        <w:pPrChange w:id="3468" w:author="Meir Kalter" w:date="2016-06-15T15:12:00Z">
          <w:pPr>
            <w:pStyle w:val="Encabezam"/>
            <w:numPr>
              <w:numId w:val="32"/>
            </w:numPr>
            <w:ind w:left="266" w:hanging="266"/>
          </w:pPr>
        </w:pPrChange>
      </w:pPr>
      <w:bookmarkStart w:id="3469" w:name="_Toc453680830"/>
      <w:bookmarkStart w:id="3470" w:name="_Toc454274412"/>
      <w:ins w:id="3471" w:author="Meir Kalter" w:date="2016-06-20T07:38:00Z">
        <w:r>
          <w:lastRenderedPageBreak/>
          <w:t>Assemble working</w:t>
        </w:r>
      </w:ins>
      <w:bookmarkEnd w:id="3470"/>
    </w:p>
    <w:p w:rsidR="001532BB" w:rsidRDefault="001532BB">
      <w:pPr>
        <w:rPr>
          <w:ins w:id="3472" w:author="Meir Kalter" w:date="2016-06-20T07:39:00Z"/>
        </w:rPr>
        <w:pPrChange w:id="3473" w:author="Meir Kalter" w:date="2016-06-20T07:39:00Z">
          <w:pPr>
            <w:pStyle w:val="Encabezam"/>
            <w:numPr>
              <w:numId w:val="32"/>
            </w:numPr>
            <w:ind w:left="266" w:hanging="266"/>
          </w:pPr>
        </w:pPrChange>
      </w:pPr>
    </w:p>
    <w:p w:rsidR="001532BB" w:rsidRDefault="001532BB">
      <w:pPr>
        <w:rPr>
          <w:ins w:id="3474" w:author="Meir Kalter" w:date="2016-06-20T07:39:00Z"/>
        </w:rPr>
        <w:pPrChange w:id="3475" w:author="Meir Kalter" w:date="2016-06-20T07:39:00Z">
          <w:pPr>
            <w:pStyle w:val="Encabezam"/>
            <w:numPr>
              <w:numId w:val="32"/>
            </w:numPr>
            <w:ind w:left="266" w:hanging="266"/>
          </w:pPr>
        </w:pPrChange>
      </w:pPr>
      <w:ins w:id="3476" w:author="Meir Kalter" w:date="2016-06-20T07:39:00Z">
        <w:r>
          <w:t>This section will describe the abilities of the assembler.</w:t>
        </w:r>
      </w:ins>
    </w:p>
    <w:p w:rsidR="001532BB" w:rsidRDefault="001532BB">
      <w:pPr>
        <w:rPr>
          <w:ins w:id="3477" w:author="Meir Kalter" w:date="2016-06-20T07:41:00Z"/>
        </w:rPr>
        <w:pPrChange w:id="3478" w:author="Meir Kalter" w:date="2016-06-20T07:39:00Z">
          <w:pPr>
            <w:pStyle w:val="Encabezam"/>
            <w:numPr>
              <w:numId w:val="32"/>
            </w:numPr>
            <w:ind w:left="266" w:hanging="266"/>
          </w:pPr>
        </w:pPrChange>
      </w:pPr>
      <w:ins w:id="3479" w:author="Meir Kalter" w:date="2016-06-20T07:39:00Z">
        <w:r>
          <w:t xml:space="preserve">The shell command receive input file </w:t>
        </w:r>
      </w:ins>
      <w:ins w:id="3480" w:author="Meir Kalter" w:date="2016-06-20T07:40:00Z">
        <w:r>
          <w:t xml:space="preserve">according to the </w:t>
        </w:r>
      </w:ins>
      <w:ins w:id="3481" w:author="Meir Kalter" w:date="2016-06-20T07:41:00Z">
        <w:r>
          <w:t>parameter of the java execution.</w:t>
        </w:r>
      </w:ins>
    </w:p>
    <w:p w:rsidR="001532BB" w:rsidRDefault="001532BB">
      <w:pPr>
        <w:rPr>
          <w:ins w:id="3482" w:author="Meir Kalter" w:date="2016-06-20T07:41:00Z"/>
        </w:rPr>
        <w:pPrChange w:id="3483" w:author="Meir Kalter" w:date="2016-06-20T07:39:00Z">
          <w:pPr>
            <w:pStyle w:val="Encabezam"/>
            <w:numPr>
              <w:numId w:val="32"/>
            </w:numPr>
            <w:ind w:left="266" w:hanging="266"/>
          </w:pPr>
        </w:pPrChange>
      </w:pPr>
      <w:ins w:id="3484" w:author="Meir Kalter" w:date="2016-06-20T07:41:00Z">
        <w:r>
          <w:t>For example:</w:t>
        </w:r>
      </w:ins>
    </w:p>
    <w:p w:rsidR="001532BB" w:rsidRDefault="001532BB">
      <w:pPr>
        <w:rPr>
          <w:ins w:id="3485" w:author="Meir Kalter" w:date="2016-06-20T07:41:00Z"/>
        </w:rPr>
        <w:pPrChange w:id="3486" w:author="Meir Kalter" w:date="2016-06-20T07:39:00Z">
          <w:pPr>
            <w:pStyle w:val="Encabezam"/>
            <w:numPr>
              <w:numId w:val="32"/>
            </w:numPr>
            <w:ind w:left="266" w:hanging="266"/>
          </w:pPr>
        </w:pPrChange>
      </w:pPr>
      <w:ins w:id="3487" w:author="Meir Kalter" w:date="2016-06-20T07:41:00Z">
        <w:r>
          <w:t>With the following command – it will assemble the file test.asm</w:t>
        </w:r>
      </w:ins>
      <w:ins w:id="3488" w:author="Meir Kalter" w:date="2016-06-20T07:42:00Z">
        <w:r>
          <w:t xml:space="preserve"> [</w:t>
        </w:r>
      </w:ins>
      <w:ins w:id="3489" w:author="Meir Kalter" w:date="2016-06-20T07:43:00Z">
        <w:r>
          <w:t>the real command will be on the same line, so please do not care to the EOL which currently is inside the doc.</w:t>
        </w:r>
      </w:ins>
      <w:ins w:id="3490" w:author="Meir Kalter" w:date="2016-06-20T07:42:00Z">
        <w:r>
          <w:t>]</w:t>
        </w:r>
      </w:ins>
    </w:p>
    <w:p w:rsidR="001532BB" w:rsidRDefault="001532BB">
      <w:pPr>
        <w:rPr>
          <w:ins w:id="3491" w:author="Meir Kalter" w:date="2016-06-20T07:44:00Z"/>
        </w:rPr>
        <w:pPrChange w:id="3492" w:author="Meir Kalter" w:date="2016-06-20T07:39:00Z">
          <w:pPr>
            <w:pStyle w:val="Encabezam"/>
            <w:numPr>
              <w:numId w:val="32"/>
            </w:numPr>
            <w:ind w:left="266" w:hanging="266"/>
          </w:pPr>
        </w:pPrChange>
      </w:pPr>
      <w:proofErr w:type="gramStart"/>
      <w:ins w:id="3493" w:author="Meir Kalter" w:date="2016-06-20T07:41:00Z">
        <w:r w:rsidRPr="001532BB">
          <w:rPr>
            <w:rPrChange w:id="3494" w:author="Meir Kalter" w:date="2016-06-20T07:42:00Z">
              <w:rPr>
                <w:rFonts w:ascii="System" w:eastAsia="Arial Unicode MS" w:hAnsi="System" w:cs="System"/>
                <w:b w:val="0"/>
                <w:bCs w:val="0"/>
                <w:color w:val="auto"/>
                <w:sz w:val="20"/>
                <w:szCs w:val="20"/>
                <w:lang w:bidi="he-IL"/>
              </w:rPr>
            </w:rPrChange>
          </w:rPr>
          <w:t>java</w:t>
        </w:r>
        <w:proofErr w:type="gramEnd"/>
        <w:r w:rsidRPr="001532BB">
          <w:rPr>
            <w:rPrChange w:id="3495" w:author="Meir Kalter" w:date="2016-06-20T07:42:00Z">
              <w:rPr>
                <w:rFonts w:ascii="System" w:eastAsia="Arial Unicode MS" w:hAnsi="System" w:cs="System"/>
                <w:b w:val="0"/>
                <w:bCs w:val="0"/>
                <w:color w:val="auto"/>
                <w:sz w:val="20"/>
                <w:szCs w:val="20"/>
                <w:lang w:bidi="he-IL"/>
              </w:rPr>
            </w:rPrChange>
          </w:rPr>
          <w:t xml:space="preserve"> -</w:t>
        </w:r>
        <w:proofErr w:type="spellStart"/>
        <w:r w:rsidRPr="001532BB">
          <w:rPr>
            <w:rPrChange w:id="3496" w:author="Meir Kalter" w:date="2016-06-20T07:42:00Z">
              <w:rPr>
                <w:rFonts w:ascii="System" w:eastAsia="Arial Unicode MS" w:hAnsi="System" w:cs="System"/>
                <w:b w:val="0"/>
                <w:bCs w:val="0"/>
                <w:color w:val="auto"/>
                <w:sz w:val="20"/>
                <w:szCs w:val="20"/>
                <w:lang w:bidi="he-IL"/>
              </w:rPr>
            </w:rPrChange>
          </w:rPr>
          <w:t>cp</w:t>
        </w:r>
        <w:proofErr w:type="spellEnd"/>
        <w:r w:rsidRPr="001532BB">
          <w:rPr>
            <w:rPrChange w:id="3497" w:author="Meir Kalter" w:date="2016-06-20T07:42:00Z">
              <w:rPr>
                <w:rFonts w:ascii="System" w:eastAsia="Arial Unicode MS" w:hAnsi="System" w:cs="System"/>
                <w:b w:val="0"/>
                <w:bCs w:val="0"/>
                <w:color w:val="auto"/>
                <w:sz w:val="20"/>
                <w:szCs w:val="20"/>
                <w:lang w:bidi="he-IL"/>
              </w:rPr>
            </w:rPrChange>
          </w:rPr>
          <w:t xml:space="preserve"> SimEasy8-jar-with-dependencies.jar  meirdev.simulator.simeasy8.AssemblerReader test.asm</w:t>
        </w:r>
      </w:ins>
    </w:p>
    <w:p w:rsidR="000802FB" w:rsidRDefault="000802FB">
      <w:pPr>
        <w:rPr>
          <w:ins w:id="3498" w:author="Meir Kalter" w:date="2016-06-20T07:45:00Z"/>
        </w:rPr>
        <w:pPrChange w:id="3499" w:author="Meir Kalter" w:date="2016-06-20T07:39:00Z">
          <w:pPr>
            <w:pStyle w:val="Encabezam"/>
            <w:numPr>
              <w:numId w:val="32"/>
            </w:numPr>
            <w:ind w:left="266" w:hanging="266"/>
          </w:pPr>
        </w:pPrChange>
      </w:pPr>
      <w:ins w:id="3500" w:author="Meir Kalter" w:date="2016-06-20T07:44:00Z">
        <w:r>
          <w:t xml:space="preserve">In case that file wasn’t </w:t>
        </w:r>
      </w:ins>
      <w:ins w:id="3501" w:author="Meir Kalter" w:date="2016-06-20T18:29:00Z">
        <w:r w:rsidR="00577122">
          <w:t>exists</w:t>
        </w:r>
      </w:ins>
      <w:ins w:id="3502" w:author="Meir Kalter" w:date="2016-06-20T07:44:00Z">
        <w:r>
          <w:t xml:space="preserve"> – it will display the error: </w:t>
        </w:r>
      </w:ins>
    </w:p>
    <w:p w:rsidR="000802FB" w:rsidRDefault="000802FB">
      <w:pPr>
        <w:rPr>
          <w:ins w:id="3503" w:author="Meir Kalter" w:date="2016-06-20T07:45:00Z"/>
        </w:rPr>
        <w:pPrChange w:id="3504" w:author="Meir Kalter" w:date="2016-06-20T07:39:00Z">
          <w:pPr>
            <w:pStyle w:val="Encabezam"/>
            <w:numPr>
              <w:numId w:val="32"/>
            </w:numPr>
            <w:ind w:left="266" w:hanging="266"/>
          </w:pPr>
        </w:pPrChange>
      </w:pPr>
      <w:ins w:id="3505" w:author="Meir Kalter" w:date="2016-06-20T07:45:00Z">
        <w:r>
          <w:t xml:space="preserve">   </w:t>
        </w:r>
        <w:r w:rsidRPr="000802FB">
          <w:t xml:space="preserve">Parameter issue - file does not </w:t>
        </w:r>
        <w:proofErr w:type="gramStart"/>
        <w:r w:rsidRPr="000802FB">
          <w:t>exist:</w:t>
        </w:r>
        <w:proofErr w:type="gramEnd"/>
        <w:r>
          <w:t>[&lt;full file name&gt;]</w:t>
        </w:r>
      </w:ins>
    </w:p>
    <w:p w:rsidR="000802FB" w:rsidRDefault="000802FB">
      <w:pPr>
        <w:rPr>
          <w:ins w:id="3506" w:author="Meir Kalter" w:date="2016-06-20T07:46:00Z"/>
        </w:rPr>
        <w:pPrChange w:id="3507" w:author="Meir Kalter" w:date="2016-06-20T07:39:00Z">
          <w:pPr>
            <w:pStyle w:val="Encabezam"/>
            <w:numPr>
              <w:numId w:val="32"/>
            </w:numPr>
            <w:ind w:left="266" w:hanging="266"/>
          </w:pPr>
        </w:pPrChange>
      </w:pPr>
      <w:ins w:id="3508" w:author="Meir Kalter" w:date="2016-06-20T07:45:00Z">
        <w:r>
          <w:t xml:space="preserve">   So, the user should put the file according to the place which </w:t>
        </w:r>
      </w:ins>
      <w:ins w:id="3509" w:author="Meir Kalter" w:date="2016-06-20T07:46:00Z">
        <w:r>
          <w:t>appeared</w:t>
        </w:r>
      </w:ins>
      <w:ins w:id="3510" w:author="Meir Kalter" w:date="2016-06-20T07:45:00Z">
        <w:r>
          <w:t xml:space="preserve"> in the </w:t>
        </w:r>
      </w:ins>
      <w:ins w:id="3511" w:author="Meir Kalter" w:date="2016-06-20T07:46:00Z">
        <w:r>
          <w:t>error</w:t>
        </w:r>
      </w:ins>
      <w:ins w:id="3512" w:author="Meir Kalter" w:date="2016-06-20T07:45:00Z">
        <w:r>
          <w:t>.</w:t>
        </w:r>
      </w:ins>
    </w:p>
    <w:p w:rsidR="000802FB" w:rsidRDefault="00185042">
      <w:pPr>
        <w:rPr>
          <w:ins w:id="3513" w:author="Meir Kalter" w:date="2016-06-20T08:01:00Z"/>
        </w:rPr>
        <w:pPrChange w:id="3514" w:author="Meir Kalter" w:date="2016-06-20T07:39:00Z">
          <w:pPr>
            <w:pStyle w:val="Encabezam"/>
            <w:numPr>
              <w:numId w:val="32"/>
            </w:numPr>
            <w:ind w:left="266" w:hanging="266"/>
          </w:pPr>
        </w:pPrChange>
      </w:pPr>
      <w:ins w:id="3515" w:author="Meir Kalter" w:date="2016-06-20T08:01:00Z">
        <w:r>
          <w:t>While the reading of the file:</w:t>
        </w:r>
      </w:ins>
    </w:p>
    <w:p w:rsidR="00185042" w:rsidRDefault="00185042">
      <w:pPr>
        <w:pStyle w:val="ListParagraph"/>
        <w:numPr>
          <w:ilvl w:val="3"/>
          <w:numId w:val="30"/>
        </w:numPr>
        <w:tabs>
          <w:tab w:val="clear" w:pos="2832"/>
          <w:tab w:val="num" w:pos="900"/>
        </w:tabs>
        <w:ind w:hanging="2214"/>
        <w:rPr>
          <w:ins w:id="3516" w:author="Meir Kalter" w:date="2016-06-20T08:02:00Z"/>
        </w:rPr>
        <w:pPrChange w:id="3517" w:author="Meir Kalter" w:date="2016-06-20T08:02:00Z">
          <w:pPr>
            <w:pStyle w:val="Encabezam"/>
            <w:numPr>
              <w:numId w:val="32"/>
            </w:numPr>
            <w:ind w:left="266" w:hanging="266"/>
          </w:pPr>
        </w:pPrChange>
      </w:pPr>
      <w:ins w:id="3518" w:author="Meir Kalter" w:date="2016-06-20T08:02:00Z">
        <w:r>
          <w:t>No comment exists in the file.</w:t>
        </w:r>
      </w:ins>
    </w:p>
    <w:p w:rsidR="00185042" w:rsidRDefault="00185042">
      <w:pPr>
        <w:pStyle w:val="ListParagraph"/>
        <w:numPr>
          <w:ilvl w:val="3"/>
          <w:numId w:val="30"/>
        </w:numPr>
        <w:tabs>
          <w:tab w:val="clear" w:pos="2832"/>
          <w:tab w:val="num" w:pos="900"/>
        </w:tabs>
        <w:ind w:hanging="2214"/>
        <w:rPr>
          <w:ins w:id="3519" w:author="Meir Kalter" w:date="2016-06-20T18:29:00Z"/>
        </w:rPr>
        <w:pPrChange w:id="3520" w:author="Meir Kalter" w:date="2016-06-20T08:02:00Z">
          <w:pPr>
            <w:pStyle w:val="Encabezam"/>
            <w:numPr>
              <w:numId w:val="32"/>
            </w:numPr>
            <w:ind w:left="266" w:hanging="266"/>
          </w:pPr>
        </w:pPrChange>
      </w:pPr>
      <w:ins w:id="3521" w:author="Meir Kalter" w:date="2016-06-20T08:02:00Z">
        <w:r>
          <w:t xml:space="preserve">Max size of the file is the memory available to this machine. </w:t>
        </w:r>
      </w:ins>
      <w:ins w:id="3522" w:author="Meir Kalter" w:date="2016-06-20T08:03:00Z">
        <w:r>
          <w:t>Currently – the max memory which could be is 256. The reader will throw error when the number of lines will be more than 512.</w:t>
        </w:r>
      </w:ins>
    </w:p>
    <w:p w:rsidR="00577122" w:rsidRDefault="00577122">
      <w:pPr>
        <w:rPr>
          <w:ins w:id="3523" w:author="Meir Kalter" w:date="2016-06-20T18:30:00Z"/>
        </w:rPr>
        <w:pPrChange w:id="3524" w:author="Meir Kalter" w:date="2016-06-20T18:32:00Z">
          <w:pPr>
            <w:pStyle w:val="Heading1"/>
          </w:pPr>
        </w:pPrChange>
      </w:pPr>
      <w:ins w:id="3525" w:author="Meir Kalter" w:date="2016-06-20T18:29:00Z">
        <w:r>
          <w:t xml:space="preserve">In case of too </w:t>
        </w:r>
      </w:ins>
      <w:ins w:id="3526" w:author="Meir Kalter" w:date="2016-06-20T18:31:00Z">
        <w:r w:rsidR="00785CB7">
          <w:t>many lines</w:t>
        </w:r>
      </w:ins>
      <w:ins w:id="3527" w:author="Meir Kalter" w:date="2016-06-20T18:29:00Z">
        <w:r>
          <w:t xml:space="preserve"> </w:t>
        </w:r>
      </w:ins>
      <w:ins w:id="3528" w:author="Meir Kalter" w:date="2016-06-20T18:31:00Z">
        <w:r w:rsidR="00785CB7">
          <w:t>– the file contains more lines than 256 which is the size of instruction area</w:t>
        </w:r>
      </w:ins>
      <w:ins w:id="3529" w:author="Meir Kalter" w:date="2016-06-20T18:32:00Z">
        <w:r w:rsidR="00785CB7">
          <w:t xml:space="preserve"> – the following error will be shown:</w:t>
        </w:r>
      </w:ins>
    </w:p>
    <w:p w:rsidR="00577122" w:rsidRDefault="00577122">
      <w:pPr>
        <w:rPr>
          <w:ins w:id="3530" w:author="Meir Kalter" w:date="2016-06-20T19:05:00Z"/>
        </w:rPr>
        <w:pPrChange w:id="3531" w:author="Meir Kalter" w:date="2016-06-20T18:31:00Z">
          <w:pPr>
            <w:pStyle w:val="Encabezam"/>
            <w:numPr>
              <w:numId w:val="32"/>
            </w:numPr>
            <w:ind w:left="266" w:hanging="266"/>
          </w:pPr>
        </w:pPrChange>
      </w:pPr>
      <w:ins w:id="3532" w:author="Meir Kalter" w:date="2016-06-20T18:30:00Z">
        <w:r w:rsidRPr="00577122">
          <w:t xml:space="preserve">Jun 20, 2016 6:25:55 PM meirdev.simulator.simeasy8.AssemblerReader </w:t>
        </w:r>
        <w:proofErr w:type="spellStart"/>
        <w:r w:rsidRPr="00577122">
          <w:t>verifyFileSizeSEVERE</w:t>
        </w:r>
        <w:proofErr w:type="spellEnd"/>
        <w:r w:rsidRPr="00577122">
          <w:t xml:space="preserve">: The file contains too </w:t>
        </w:r>
        <w:proofErr w:type="gramStart"/>
        <w:r w:rsidRPr="00577122">
          <w:t>much lines</w:t>
        </w:r>
        <w:proofErr w:type="gramEnd"/>
        <w:r w:rsidRPr="00577122">
          <w:t xml:space="preserve">. </w:t>
        </w:r>
        <w:proofErr w:type="gramStart"/>
        <w:r w:rsidRPr="00577122">
          <w:t>:[</w:t>
        </w:r>
        <w:proofErr w:type="gramEnd"/>
        <w:r w:rsidRPr="00577122">
          <w:t>3</w:t>
        </w:r>
      </w:ins>
      <w:ins w:id="3533" w:author="Meir Kalter" w:date="2016-06-20T18:31:00Z">
        <w:r w:rsidR="00F32256">
          <w:t>1</w:t>
        </w:r>
      </w:ins>
      <w:ins w:id="3534" w:author="Meir Kalter" w:date="2016-06-20T18:30:00Z">
        <w:r w:rsidRPr="00577122">
          <w:t xml:space="preserve">6]. The max number could </w:t>
        </w:r>
        <w:proofErr w:type="gramStart"/>
        <w:r w:rsidRPr="00577122">
          <w:t>be :2</w:t>
        </w:r>
      </w:ins>
      <w:ins w:id="3535" w:author="Meir Kalter" w:date="2016-06-20T18:31:00Z">
        <w:r w:rsidR="00F32256">
          <w:t>56</w:t>
        </w:r>
      </w:ins>
      <w:proofErr w:type="gramEnd"/>
    </w:p>
    <w:p w:rsidR="00F51E8E" w:rsidRDefault="00F51E8E">
      <w:pPr>
        <w:rPr>
          <w:ins w:id="3536" w:author="Meir Kalter" w:date="2016-06-20T19:06:00Z"/>
        </w:rPr>
        <w:pPrChange w:id="3537" w:author="Meir Kalter" w:date="2016-06-20T19:06:00Z">
          <w:pPr>
            <w:pStyle w:val="Encabezam"/>
            <w:numPr>
              <w:numId w:val="32"/>
            </w:numPr>
            <w:ind w:left="266" w:hanging="266"/>
          </w:pPr>
        </w:pPrChange>
      </w:pPr>
      <w:ins w:id="3538" w:author="Meir Kalter" w:date="2016-06-20T19:05:00Z">
        <w:r>
          <w:t xml:space="preserve">In case that additional space was </w:t>
        </w:r>
        <w:proofErr w:type="spellStart"/>
        <w:r>
          <w:t>beteen</w:t>
        </w:r>
        <w:proofErr w:type="spellEnd"/>
        <w:r>
          <w:t xml:space="preserve"> the command and the operand, the </w:t>
        </w:r>
      </w:ins>
      <w:ins w:id="3539" w:author="Meir Kalter" w:date="2016-06-20T19:06:00Z">
        <w:r>
          <w:t>following</w:t>
        </w:r>
      </w:ins>
      <w:ins w:id="3540" w:author="Meir Kalter" w:date="2016-06-20T19:05:00Z">
        <w:r>
          <w:t xml:space="preserve"> </w:t>
        </w:r>
      </w:ins>
      <w:ins w:id="3541" w:author="Meir Kalter" w:date="2016-06-20T19:06:00Z">
        <w:r>
          <w:t xml:space="preserve">error will be </w:t>
        </w:r>
      </w:ins>
      <w:ins w:id="3542" w:author="Meir Kalter" w:date="2016-06-20T19:09:00Z">
        <w:r w:rsidR="00C06A96">
          <w:t>viewed</w:t>
        </w:r>
      </w:ins>
      <w:ins w:id="3543" w:author="Meir Kalter" w:date="2016-06-20T19:06:00Z">
        <w:r>
          <w:t>:</w:t>
        </w:r>
      </w:ins>
    </w:p>
    <w:p w:rsidR="00F51E8E" w:rsidRDefault="00F51E8E" w:rsidP="00F51E8E">
      <w:pPr>
        <w:rPr>
          <w:ins w:id="3544" w:author="Meir Kalter" w:date="2016-06-20T19:06:00Z"/>
        </w:rPr>
      </w:pPr>
      <w:ins w:id="3545" w:author="Meir Kalter" w:date="2016-06-20T19:06:00Z">
        <w:r>
          <w:t>SEVERE: Assemble Error- Operand's command contains</w:t>
        </w:r>
        <w:proofErr w:type="gramStart"/>
        <w:r>
          <w:t>: :</w:t>
        </w:r>
        <w:proofErr w:type="gramEnd"/>
        <w:r>
          <w:t>.[],MOVE  RA,43, In line :2</w:t>
        </w:r>
      </w:ins>
    </w:p>
    <w:p w:rsidR="00F51E8E" w:rsidRDefault="00F51E8E">
      <w:pPr>
        <w:rPr>
          <w:ins w:id="3546" w:author="Meir Kalter" w:date="2016-06-20T19:06:00Z"/>
        </w:rPr>
        <w:pPrChange w:id="3547" w:author="Meir Kalter" w:date="2016-06-20T18:31:00Z">
          <w:pPr>
            <w:pStyle w:val="Encabezam"/>
            <w:numPr>
              <w:numId w:val="32"/>
            </w:numPr>
            <w:ind w:left="266" w:hanging="266"/>
          </w:pPr>
        </w:pPrChange>
      </w:pPr>
      <w:ins w:id="3548" w:author="Meir Kalter" w:date="2016-06-20T19:06:00Z">
        <w:r>
          <w:t xml:space="preserve">Jun 20, 2016 7:00:11 PM meirdev.simulator.simeasy8.AssemblerReader </w:t>
        </w:r>
        <w:proofErr w:type="spellStart"/>
        <w:r>
          <w:t>assebleLines</w:t>
        </w:r>
      </w:ins>
      <w:proofErr w:type="spellEnd"/>
      <w:ins w:id="3549" w:author="Meir Kalter" w:date="2016-06-20T19:05:00Z">
        <w:r>
          <w:t xml:space="preserve"> </w:t>
        </w:r>
      </w:ins>
    </w:p>
    <w:p w:rsidR="00F55338" w:rsidRDefault="00F55338">
      <w:pPr>
        <w:rPr>
          <w:ins w:id="3550" w:author="Meir Kalter" w:date="2016-06-20T19:06:00Z"/>
        </w:rPr>
        <w:pPrChange w:id="3551" w:author="Meir Kalter" w:date="2016-06-20T18:31:00Z">
          <w:pPr>
            <w:pStyle w:val="Encabezam"/>
            <w:numPr>
              <w:numId w:val="32"/>
            </w:numPr>
            <w:ind w:left="266" w:hanging="266"/>
          </w:pPr>
        </w:pPrChange>
      </w:pPr>
      <w:ins w:id="3552" w:author="Meir Kalter" w:date="2016-06-20T19:06:00Z">
        <w:r>
          <w:t>The display of the error is only when the assembled was done in the shell.</w:t>
        </w:r>
      </w:ins>
    </w:p>
    <w:p w:rsidR="00F55338" w:rsidRDefault="00F55338">
      <w:pPr>
        <w:rPr>
          <w:ins w:id="3553" w:author="Meir Kalter" w:date="2016-06-20T19:08:00Z"/>
        </w:rPr>
        <w:pPrChange w:id="3554" w:author="Meir Kalter" w:date="2016-06-20T18:31:00Z">
          <w:pPr>
            <w:pStyle w:val="Encabezam"/>
            <w:numPr>
              <w:numId w:val="32"/>
            </w:numPr>
            <w:ind w:left="266" w:hanging="266"/>
          </w:pPr>
        </w:pPrChange>
      </w:pPr>
      <w:ins w:id="3555" w:author="Meir Kalter" w:date="2016-06-20T19:07:00Z">
        <w:r>
          <w:t xml:space="preserve">In case of it will be done from the </w:t>
        </w:r>
        <w:proofErr w:type="spellStart"/>
        <w:proofErr w:type="gramStart"/>
        <w:r>
          <w:t>gui</w:t>
        </w:r>
        <w:proofErr w:type="spellEnd"/>
        <w:proofErr w:type="gramEnd"/>
        <w:r>
          <w:t xml:space="preserve"> </w:t>
        </w:r>
      </w:ins>
      <w:ins w:id="3556" w:author="Meir Kalter" w:date="2016-06-20T19:08:00Z">
        <w:r>
          <w:t>–</w:t>
        </w:r>
      </w:ins>
      <w:ins w:id="3557" w:author="Meir Kalter" w:date="2016-06-20T19:07:00Z">
        <w:r>
          <w:t xml:space="preserve"> </w:t>
        </w:r>
      </w:ins>
    </w:p>
    <w:p w:rsidR="00F55338" w:rsidRDefault="00F55338">
      <w:pPr>
        <w:rPr>
          <w:ins w:id="3558" w:author="Meir Kalter" w:date="2016-06-20T19:08:00Z"/>
        </w:rPr>
        <w:pPrChange w:id="3559" w:author="Meir Kalter" w:date="2016-06-20T18:31:00Z">
          <w:pPr>
            <w:pStyle w:val="Encabezam"/>
            <w:numPr>
              <w:numId w:val="32"/>
            </w:numPr>
            <w:ind w:left="266" w:hanging="266"/>
          </w:pPr>
        </w:pPrChange>
      </w:pPr>
      <w:ins w:id="3560" w:author="Meir Kalter" w:date="2016-06-20T19:08:00Z">
        <w:r>
          <w:rPr>
            <w:noProof/>
            <w:lang w:eastAsia="en-US" w:bidi="he-IL"/>
          </w:rPr>
          <w:drawing>
            <wp:inline distT="0" distB="0" distL="0" distR="0" wp14:anchorId="1C15B5B2" wp14:editId="6F5A931A">
              <wp:extent cx="3828572" cy="37142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8572" cy="371429"/>
                      </a:xfrm>
                      <a:prstGeom prst="rect">
                        <a:avLst/>
                      </a:prstGeom>
                    </pic:spPr>
                  </pic:pic>
                </a:graphicData>
              </a:graphic>
            </wp:inline>
          </w:drawing>
        </w:r>
      </w:ins>
    </w:p>
    <w:p w:rsidR="00D664D9" w:rsidRDefault="00C06A96">
      <w:pPr>
        <w:rPr>
          <w:ins w:id="3561" w:author="Meir Kalter" w:date="2016-06-20T19:10:00Z"/>
        </w:rPr>
        <w:pPrChange w:id="3562" w:author="Meir Kalter" w:date="2016-06-20T19:10:00Z">
          <w:pPr>
            <w:pStyle w:val="Encabezam"/>
            <w:numPr>
              <w:numId w:val="32"/>
            </w:numPr>
            <w:ind w:left="266" w:hanging="266"/>
          </w:pPr>
        </w:pPrChange>
      </w:pPr>
      <w:ins w:id="3563" w:author="Meir Kalter" w:date="2016-06-20T19:09:00Z">
        <w:r>
          <w:t xml:space="preserve">The error message will </w:t>
        </w:r>
      </w:ins>
      <w:ins w:id="3564" w:author="Meir Kalter" w:date="2016-06-20T19:08:00Z">
        <w:r w:rsidR="00D664D9">
          <w:t xml:space="preserve">be </w:t>
        </w:r>
      </w:ins>
      <w:ins w:id="3565" w:author="Meir Kalter" w:date="2016-06-20T19:10:00Z">
        <w:r>
          <w:t xml:space="preserve">disappeared only </w:t>
        </w:r>
      </w:ins>
      <w:ins w:id="3566" w:author="Meir Kalter" w:date="2016-06-20T19:08:00Z">
        <w:r w:rsidR="00D664D9">
          <w:t xml:space="preserve">after </w:t>
        </w:r>
        <w:proofErr w:type="gramStart"/>
        <w:r w:rsidR="00D664D9">
          <w:t>the assemble</w:t>
        </w:r>
        <w:proofErr w:type="gramEnd"/>
        <w:r w:rsidR="00D664D9">
          <w:t xml:space="preserve"> will pass.</w:t>
        </w:r>
      </w:ins>
    </w:p>
    <w:p w:rsidR="002224A6" w:rsidRDefault="002224A6">
      <w:pPr>
        <w:rPr>
          <w:ins w:id="3567" w:author="Meir Kalter" w:date="2016-06-20T18:31:00Z"/>
        </w:rPr>
        <w:pPrChange w:id="3568" w:author="Meir Kalter" w:date="2016-06-20T19:10:00Z">
          <w:pPr>
            <w:pStyle w:val="Encabezam"/>
            <w:numPr>
              <w:numId w:val="32"/>
            </w:numPr>
            <w:ind w:left="266" w:hanging="266"/>
          </w:pPr>
        </w:pPrChange>
      </w:pPr>
      <w:ins w:id="3569" w:author="Meir Kalter" w:date="2016-06-20T19:10:00Z">
        <w:r>
          <w:t>The Assemble stops after the first error.</w:t>
        </w:r>
      </w:ins>
    </w:p>
    <w:p w:rsidR="00C0594E" w:rsidRDefault="00B706A9">
      <w:pPr>
        <w:pStyle w:val="Heading1"/>
        <w:pPrChange w:id="3570" w:author="Meir Kalter" w:date="2016-06-20T18:31:00Z">
          <w:pPr>
            <w:pStyle w:val="Encabezam"/>
            <w:numPr>
              <w:numId w:val="32"/>
            </w:numPr>
            <w:ind w:left="266" w:hanging="266"/>
          </w:pPr>
        </w:pPrChange>
      </w:pPr>
      <w:bookmarkStart w:id="3571" w:name="_Toc454274413"/>
      <w:r>
        <w:lastRenderedPageBreak/>
        <w:t>Known Limitations-improvements</w:t>
      </w:r>
      <w:bookmarkEnd w:id="3469"/>
      <w:bookmarkEnd w:id="3571"/>
      <w:del w:id="3572" w:author="Meir Kalter" w:date="2016-06-14T14:27:00Z">
        <w:r w:rsidDel="00595AD0">
          <w:delText xml:space="preserve"> that could be done</w:delText>
        </w:r>
      </w:del>
      <w:r>
        <w:t xml:space="preserve"> </w:t>
      </w:r>
    </w:p>
    <w:p w:rsidR="00F5014C" w:rsidRDefault="004C2ADF">
      <w:pPr>
        <w:pStyle w:val="Heading21"/>
        <w:rPr>
          <w:ins w:id="3573" w:author="Meir Kalter" w:date="2016-06-20T21:03:00Z"/>
          <w:rStyle w:val="Ninguno"/>
          <w:rFonts w:ascii="Cambria" w:eastAsia="Cambria" w:hAnsi="Cambria" w:cs="Cambria"/>
          <w:sz w:val="24"/>
          <w:szCs w:val="24"/>
        </w:rPr>
        <w:pPrChange w:id="3574" w:author="Meir Kalter" w:date="2016-06-14T14:34:00Z">
          <w:pPr>
            <w:pStyle w:val="Heading21"/>
            <w:numPr>
              <w:ilvl w:val="1"/>
              <w:numId w:val="2"/>
            </w:numPr>
            <w:ind w:left="576" w:hanging="576"/>
          </w:pPr>
        </w:pPrChange>
      </w:pPr>
      <w:bookmarkStart w:id="3575" w:name="_Toc453680517"/>
      <w:bookmarkStart w:id="3576" w:name="_Toc453680831"/>
      <w:bookmarkStart w:id="3577" w:name="_Toc454274414"/>
      <w:ins w:id="3578" w:author="Meir Kalter" w:date="2016-06-14T14:33:00Z">
        <w:r>
          <w:rPr>
            <w:rStyle w:val="Ninguno"/>
            <w:rFonts w:ascii="Cambria" w:eastAsia="Cambria" w:hAnsi="Cambria" w:cs="Cambria"/>
            <w:sz w:val="24"/>
            <w:szCs w:val="24"/>
          </w:rPr>
          <w:t xml:space="preserve">The </w:t>
        </w:r>
      </w:ins>
      <w:ins w:id="3579" w:author="Meir Kalter" w:date="2016-06-14T14:34:00Z">
        <w:r>
          <w:rPr>
            <w:rStyle w:val="Ninguno"/>
            <w:rFonts w:ascii="Cambria" w:eastAsia="Cambria" w:hAnsi="Cambria" w:cs="Cambria"/>
            <w:sz w:val="24"/>
            <w:szCs w:val="24"/>
          </w:rPr>
          <w:t>following</w:t>
        </w:r>
      </w:ins>
      <w:ins w:id="3580" w:author="Meir Kalter" w:date="2016-06-14T14:33:00Z">
        <w:r>
          <w:rPr>
            <w:rStyle w:val="Ninguno"/>
            <w:rFonts w:ascii="Cambria" w:eastAsia="Cambria" w:hAnsi="Cambria" w:cs="Cambria"/>
            <w:sz w:val="24"/>
            <w:szCs w:val="24"/>
          </w:rPr>
          <w:t xml:space="preserve"> </w:t>
        </w:r>
      </w:ins>
      <w:ins w:id="3581" w:author="Meir Kalter" w:date="2016-06-14T14:34:00Z">
        <w:r>
          <w:rPr>
            <w:rStyle w:val="Ninguno"/>
            <w:rFonts w:ascii="Cambria" w:eastAsia="Cambria" w:hAnsi="Cambria" w:cs="Cambria"/>
            <w:sz w:val="24"/>
            <w:szCs w:val="24"/>
          </w:rPr>
          <w:t xml:space="preserve">list contains </w:t>
        </w:r>
      </w:ins>
      <w:ins w:id="3582" w:author="Meir Kalter" w:date="2016-06-14T14:31:00Z">
        <w:r w:rsidR="00A75A5A">
          <w:rPr>
            <w:rStyle w:val="Ninguno"/>
            <w:rFonts w:ascii="Cambria" w:eastAsia="Cambria" w:hAnsi="Cambria" w:cs="Cambria"/>
            <w:sz w:val="24"/>
            <w:szCs w:val="24"/>
          </w:rPr>
          <w:t>the known limitation of the current version of the s</w:t>
        </w:r>
      </w:ins>
      <w:ins w:id="3583" w:author="Meir Kalter" w:date="2016-06-14T14:32:00Z">
        <w:r w:rsidR="00A75A5A">
          <w:rPr>
            <w:rStyle w:val="Ninguno"/>
            <w:rFonts w:ascii="Cambria" w:eastAsia="Cambria" w:hAnsi="Cambria" w:cs="Cambria"/>
            <w:sz w:val="24"/>
            <w:szCs w:val="24"/>
          </w:rPr>
          <w:t>imulator</w:t>
        </w:r>
      </w:ins>
      <w:ins w:id="3584" w:author="Meir Kalter" w:date="2016-06-14T14:31:00Z">
        <w:r w:rsidR="00A75A5A">
          <w:rPr>
            <w:rStyle w:val="Ninguno"/>
            <w:rFonts w:ascii="Cambria" w:eastAsia="Cambria" w:hAnsi="Cambria" w:cs="Cambria"/>
            <w:sz w:val="24"/>
            <w:szCs w:val="24"/>
          </w:rPr>
          <w:t>.</w:t>
        </w:r>
      </w:ins>
      <w:bookmarkEnd w:id="3575"/>
      <w:bookmarkEnd w:id="3576"/>
      <w:bookmarkEnd w:id="3577"/>
    </w:p>
    <w:p w:rsidR="00D73699" w:rsidRPr="00D73699" w:rsidRDefault="00D73699">
      <w:pPr>
        <w:rPr>
          <w:ins w:id="3585" w:author="Meir Kalter" w:date="2016-06-14T14:30:00Z"/>
          <w:rPrChange w:id="3586" w:author="Meir Kalter" w:date="2016-06-20T21:03:00Z">
            <w:rPr>
              <w:ins w:id="3587" w:author="Meir Kalter" w:date="2016-06-14T14:30:00Z"/>
              <w:rStyle w:val="Ninguno"/>
              <w:rFonts w:ascii="Cambria" w:eastAsia="Cambria" w:hAnsi="Cambria" w:cs="Cambria"/>
              <w:sz w:val="24"/>
              <w:szCs w:val="24"/>
            </w:rPr>
          </w:rPrChange>
        </w:rPr>
        <w:pPrChange w:id="3588" w:author="Meir Kalter" w:date="2016-06-20T21:03:00Z">
          <w:pPr>
            <w:pStyle w:val="Heading21"/>
            <w:numPr>
              <w:ilvl w:val="1"/>
              <w:numId w:val="2"/>
            </w:numPr>
            <w:ind w:left="576" w:hanging="576"/>
          </w:pPr>
        </w:pPrChange>
      </w:pPr>
      <w:ins w:id="3589" w:author="Meir Kalter" w:date="2016-06-20T21:03:00Z">
        <w:r>
          <w:t xml:space="preserve">The current system has </w:t>
        </w:r>
      </w:ins>
      <w:ins w:id="3590" w:author="Meir Kalter" w:date="2016-06-20T21:04:00Z">
        <w:r>
          <w:t>limitations</w:t>
        </w:r>
      </w:ins>
      <w:ins w:id="3591" w:author="Meir Kalter" w:date="2016-06-20T21:03:00Z">
        <w:r>
          <w:t xml:space="preserve"> in the</w:t>
        </w:r>
      </w:ins>
      <w:ins w:id="3592" w:author="Meir Kalter" w:date="2016-06-20T21:04:00Z">
        <w:r>
          <w:t xml:space="preserve"> following items: Error handling of Assemble process, </w:t>
        </w:r>
        <w:proofErr w:type="gramStart"/>
        <w:r>
          <w:t>Seven</w:t>
        </w:r>
        <w:proofErr w:type="gramEnd"/>
        <w:r>
          <w:t xml:space="preserve"> digit update.</w:t>
        </w:r>
      </w:ins>
      <w:ins w:id="3593" w:author="Meir Kalter" w:date="2016-06-20T21:05:00Z">
        <w:r w:rsidR="0011684A">
          <w:t xml:space="preserve"> [Verification of the limit of operand value]</w:t>
        </w:r>
      </w:ins>
      <w:ins w:id="3594" w:author="Meir Kalter" w:date="2016-06-20T21:03:00Z">
        <w:r>
          <w:t xml:space="preserve"> </w:t>
        </w:r>
      </w:ins>
    </w:p>
    <w:p w:rsidR="00C0594E" w:rsidRDefault="00B706A9">
      <w:pPr>
        <w:pStyle w:val="Heading21"/>
        <w:numPr>
          <w:ilvl w:val="1"/>
          <w:numId w:val="117"/>
        </w:numPr>
        <w:rPr>
          <w:rStyle w:val="Ninguno"/>
          <w:rFonts w:ascii="Cambria" w:eastAsia="Cambria" w:hAnsi="Cambria" w:cs="Cambria"/>
          <w:sz w:val="24"/>
          <w:szCs w:val="24"/>
        </w:rPr>
        <w:pPrChange w:id="3595" w:author="Meir Kalter" w:date="2016-06-15T14:50:00Z">
          <w:pPr>
            <w:pStyle w:val="Heading21"/>
            <w:numPr>
              <w:ilvl w:val="1"/>
              <w:numId w:val="2"/>
            </w:numPr>
            <w:ind w:left="576" w:hanging="576"/>
          </w:pPr>
        </w:pPrChange>
      </w:pPr>
      <w:bookmarkStart w:id="3596" w:name="_Toc453680518"/>
      <w:bookmarkStart w:id="3597" w:name="_Toc453680832"/>
      <w:bookmarkStart w:id="3598" w:name="_Toc454274415"/>
      <w:r>
        <w:rPr>
          <w:rStyle w:val="Ninguno"/>
          <w:rFonts w:ascii="Cambria" w:eastAsia="Cambria" w:hAnsi="Cambria" w:cs="Cambria"/>
          <w:sz w:val="24"/>
          <w:szCs w:val="24"/>
        </w:rPr>
        <w:t>Error handling of asm file</w:t>
      </w:r>
      <w:bookmarkEnd w:id="3596"/>
      <w:bookmarkEnd w:id="3597"/>
      <w:bookmarkEnd w:id="3598"/>
    </w:p>
    <w:p w:rsidR="00C0594E" w:rsidRDefault="00B706A9" w:rsidP="006D337F">
      <w:pPr>
        <w:pStyle w:val="Heading41"/>
        <w:ind w:left="0" w:firstLine="0"/>
        <w:rPr>
          <w:rStyle w:val="NingunoA"/>
        </w:rPr>
      </w:pPr>
      <w:bookmarkStart w:id="3599" w:name="_Toc453680519"/>
      <w:bookmarkStart w:id="3600" w:name="_Toc453680833"/>
      <w:r>
        <w:rPr>
          <w:rStyle w:val="NingunoA"/>
        </w:rPr>
        <w:t xml:space="preserve">The assemble process </w:t>
      </w:r>
      <w:ins w:id="3601" w:author="Meir Kalter" w:date="2016-06-14T14:33:00Z">
        <w:r w:rsidR="004C2ADF">
          <w:rPr>
            <w:rStyle w:val="NingunoA"/>
          </w:rPr>
          <w:t>give good errors when the Assemble is done by the Shell/</w:t>
        </w:r>
        <w:proofErr w:type="spellStart"/>
        <w:r w:rsidR="004C2ADF">
          <w:rPr>
            <w:rStyle w:val="NingunoA"/>
          </w:rPr>
          <w:t>Cmd</w:t>
        </w:r>
        <w:proofErr w:type="spellEnd"/>
        <w:r w:rsidR="004C2ADF">
          <w:rPr>
            <w:rStyle w:val="NingunoA"/>
          </w:rPr>
          <w:t xml:space="preserve"> on Linux/Win systems.</w:t>
        </w:r>
      </w:ins>
      <w:del w:id="3602" w:author="Meir Kalter" w:date="2016-06-14T14:33:00Z">
        <w:r w:rsidDel="004C2ADF">
          <w:rPr>
            <w:rStyle w:val="NingunoA"/>
          </w:rPr>
          <w:delText>with good error viewing is viewable only in the console.</w:delText>
        </w:r>
      </w:del>
      <w:r>
        <w:rPr>
          <w:rStyle w:val="NingunoA"/>
        </w:rPr>
        <w:t xml:space="preserve"> Please see in the manual the steps which should be done for compile asm file.</w:t>
      </w:r>
      <w:ins w:id="3603" w:author="Meir Kalter" w:date="2016-06-14T14:34:00Z">
        <w:r w:rsidR="007C1FF5">
          <w:rPr>
            <w:rStyle w:val="NingunoA"/>
          </w:rPr>
          <w:t xml:space="preserve"> When </w:t>
        </w:r>
        <w:proofErr w:type="gramStart"/>
        <w:r w:rsidR="007C1FF5">
          <w:rPr>
            <w:rStyle w:val="NingunoA"/>
          </w:rPr>
          <w:t>the assemble</w:t>
        </w:r>
        <w:proofErr w:type="gramEnd"/>
        <w:r w:rsidR="007C1FF5">
          <w:rPr>
            <w:rStyle w:val="NingunoA"/>
          </w:rPr>
          <w:t xml:space="preserve"> is done in the GUI – the errors will not be viewed.</w:t>
        </w:r>
      </w:ins>
      <w:bookmarkEnd w:id="3599"/>
      <w:bookmarkEnd w:id="3600"/>
    </w:p>
    <w:p w:rsidR="00C0594E" w:rsidRDefault="00B706A9">
      <w:pPr>
        <w:pStyle w:val="Heading21"/>
        <w:numPr>
          <w:ilvl w:val="1"/>
          <w:numId w:val="120"/>
        </w:numPr>
        <w:rPr>
          <w:rStyle w:val="Ninguno"/>
          <w:rFonts w:ascii="Cambria" w:eastAsia="Cambria" w:hAnsi="Cambria" w:cs="Cambria"/>
          <w:sz w:val="24"/>
          <w:szCs w:val="24"/>
        </w:rPr>
        <w:pPrChange w:id="3604" w:author="Meir Kalter" w:date="2016-06-15T14:50:00Z">
          <w:pPr>
            <w:pStyle w:val="Heading21"/>
            <w:numPr>
              <w:ilvl w:val="1"/>
              <w:numId w:val="2"/>
            </w:numPr>
            <w:ind w:left="576" w:hanging="576"/>
          </w:pPr>
        </w:pPrChange>
      </w:pPr>
      <w:bookmarkStart w:id="3605" w:name="_Toc453680520"/>
      <w:bookmarkStart w:id="3606" w:name="_Toc453680834"/>
      <w:bookmarkStart w:id="3607" w:name="_Toc454274416"/>
      <w:r>
        <w:rPr>
          <w:rStyle w:val="Ninguno"/>
          <w:rFonts w:ascii="Cambria" w:eastAsia="Cambria" w:hAnsi="Cambria" w:cs="Cambria"/>
          <w:sz w:val="24"/>
          <w:szCs w:val="24"/>
        </w:rPr>
        <w:t>Seven digit update</w:t>
      </w:r>
      <w:bookmarkEnd w:id="3605"/>
      <w:bookmarkEnd w:id="3606"/>
      <w:bookmarkEnd w:id="3607"/>
    </w:p>
    <w:p w:rsidR="00C0594E" w:rsidRDefault="00B706A9">
      <w:pPr>
        <w:pStyle w:val="Heading41"/>
        <w:ind w:left="0" w:firstLine="0"/>
        <w:rPr>
          <w:rStyle w:val="NingunoA"/>
        </w:rPr>
      </w:pPr>
      <w:bookmarkStart w:id="3608" w:name="_Toc453680521"/>
      <w:bookmarkStart w:id="3609" w:name="_Toc453680835"/>
      <w:r>
        <w:rPr>
          <w:rStyle w:val="NingunoA"/>
        </w:rPr>
        <w:t xml:space="preserve">The Seven-digit display regular definition exists only for regular decimal number. No display for the case that output value has one of the additional characters. Previous value will remain in case that RA contains value which has a </w:t>
      </w:r>
      <w:proofErr w:type="spellStart"/>
      <w:r>
        <w:rPr>
          <w:rStyle w:val="NingunoA"/>
        </w:rPr>
        <w:t>characte</w:t>
      </w:r>
      <w:proofErr w:type="spellEnd"/>
      <w:r>
        <w:rPr>
          <w:rStyle w:val="NingunoA"/>
        </w:rPr>
        <w:t xml:space="preserve"> which is part of </w:t>
      </w:r>
      <w:proofErr w:type="spellStart"/>
      <w:r>
        <w:rPr>
          <w:rStyle w:val="NingunoA"/>
        </w:rPr>
        <w:t>hexdecimal</w:t>
      </w:r>
      <w:proofErr w:type="spellEnd"/>
      <w:r>
        <w:rPr>
          <w:rStyle w:val="NingunoA"/>
        </w:rPr>
        <w:t xml:space="preserve"> base, instead of a number.</w:t>
      </w:r>
      <w:bookmarkEnd w:id="3608"/>
      <w:bookmarkEnd w:id="3609"/>
    </w:p>
    <w:p w:rsidR="00C0594E" w:rsidRDefault="00B706A9">
      <w:pPr>
        <w:pStyle w:val="Encabezam"/>
      </w:pPr>
      <w:r>
        <w:br w:type="page"/>
      </w:r>
    </w:p>
    <w:p w:rsidR="00C0594E" w:rsidRDefault="00B706A9">
      <w:pPr>
        <w:pStyle w:val="Heading1"/>
        <w:rPr>
          <w:ins w:id="3610" w:author="Meir Kalter" w:date="2016-06-15T14:50:00Z"/>
        </w:rPr>
        <w:pPrChange w:id="3611" w:author="Meir Kalter" w:date="2016-06-15T15:12:00Z">
          <w:pPr>
            <w:pStyle w:val="Encabezam"/>
            <w:numPr>
              <w:numId w:val="2"/>
            </w:numPr>
            <w:ind w:left="266" w:hanging="266"/>
          </w:pPr>
        </w:pPrChange>
      </w:pPr>
      <w:bookmarkStart w:id="3612" w:name="_Toc453680836"/>
      <w:bookmarkStart w:id="3613" w:name="_Toc454274417"/>
      <w:r>
        <w:lastRenderedPageBreak/>
        <w:t>Manual</w:t>
      </w:r>
      <w:bookmarkEnd w:id="3612"/>
      <w:bookmarkEnd w:id="3613"/>
    </w:p>
    <w:p w:rsidR="00B4471A" w:rsidRPr="00885CC0" w:rsidRDefault="00B4471A">
      <w:pPr>
        <w:pPrChange w:id="3614" w:author="Meir Kalter" w:date="2016-06-15T14:50:00Z">
          <w:pPr>
            <w:pStyle w:val="Encabezam"/>
            <w:numPr>
              <w:numId w:val="2"/>
            </w:numPr>
            <w:ind w:left="266" w:hanging="266"/>
          </w:pPr>
        </w:pPrChange>
      </w:pPr>
      <w:ins w:id="3615" w:author="Meir Kalter" w:date="2016-06-15T14:50:00Z">
        <w:r>
          <w:t xml:space="preserve"> This section describes the instruction how to execute system as </w:t>
        </w:r>
        <w:proofErr w:type="spellStart"/>
        <w:r>
          <w:t>gui</w:t>
        </w:r>
        <w:proofErr w:type="spellEnd"/>
        <w:r>
          <w:t>/shell/</w:t>
        </w:r>
        <w:proofErr w:type="spellStart"/>
        <w:r>
          <w:t>cmd</w:t>
        </w:r>
        <w:proofErr w:type="spellEnd"/>
        <w:r>
          <w:t xml:space="preserve"> commands.</w:t>
        </w:r>
      </w:ins>
    </w:p>
    <w:p w:rsidR="00C0594E" w:rsidRDefault="001E3430">
      <w:pPr>
        <w:pStyle w:val="Heading2"/>
        <w:pPrChange w:id="3616" w:author="Meir Kalter" w:date="2016-06-15T14:53:00Z">
          <w:pPr>
            <w:pStyle w:val="Heading21"/>
            <w:numPr>
              <w:ilvl w:val="1"/>
              <w:numId w:val="33"/>
            </w:numPr>
            <w:ind w:left="576" w:hanging="576"/>
          </w:pPr>
        </w:pPrChange>
      </w:pPr>
      <w:bookmarkStart w:id="3617" w:name="_Toc453680522"/>
      <w:bookmarkStart w:id="3618" w:name="_Toc453680837"/>
      <w:bookmarkStart w:id="3619" w:name="_Toc454274418"/>
      <w:ins w:id="3620" w:author="Meir Kalter" w:date="2016-06-15T14:52:00Z">
        <w:r>
          <w:t xml:space="preserve">Execution of </w:t>
        </w:r>
        <w:proofErr w:type="gramStart"/>
        <w:r>
          <w:t>Gui</w:t>
        </w:r>
      </w:ins>
      <w:bookmarkEnd w:id="3619"/>
      <w:proofErr w:type="gramEnd"/>
      <w:del w:id="3621" w:author="Meir Kalter" w:date="2016-06-15T14:53:00Z">
        <w:r w:rsidR="00B706A9" w:rsidRPr="00885CC0" w:rsidDel="001E3430">
          <w:rPr>
            <w:rFonts w:eastAsia="Arial Unicode MS" w:cs="Arial Unicode MS"/>
          </w:rPr>
          <w:delText>Execution of Gui</w:delText>
        </w:r>
      </w:del>
      <w:bookmarkEnd w:id="3617"/>
      <w:bookmarkEnd w:id="3618"/>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49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4"/>
              </w:numPr>
            </w:pPr>
            <w:bookmarkStart w:id="3622" w:name="_Toc453680523"/>
            <w:bookmarkStart w:id="3623" w:name="_Toc453680838"/>
            <w:bookmarkStart w:id="3624" w:name="_Toc454274419"/>
            <w:r>
              <w:rPr>
                <w:rStyle w:val="Ninguno"/>
              </w:rPr>
              <w:t>Windows</w:t>
            </w:r>
            <w:bookmarkEnd w:id="3622"/>
            <w:bookmarkEnd w:id="3623"/>
            <w:bookmarkEnd w:id="3624"/>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5"/>
              </w:numPr>
              <w:spacing w:after="0" w:line="240" w:lineRule="auto"/>
            </w:pPr>
            <w:r>
              <w:rPr>
                <w:rStyle w:val="Ninguno"/>
              </w:rPr>
              <w:t>Extract the files to working directory.</w:t>
            </w:r>
          </w:p>
          <w:p w:rsidR="00C0594E" w:rsidRDefault="00B706A9">
            <w:pPr>
              <w:pStyle w:val="ListParagraph"/>
              <w:numPr>
                <w:ilvl w:val="0"/>
                <w:numId w:val="35"/>
              </w:numPr>
              <w:spacing w:after="0" w:line="240" w:lineRule="auto"/>
            </w:pPr>
            <w:r>
              <w:rPr>
                <w:rStyle w:val="Ninguno"/>
              </w:rPr>
              <w:t>Execute the Gui.bat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6"/>
              </w:numPr>
              <w:pPrChange w:id="3625" w:author="Toni" w:date="2016-06-12T20:33:00Z">
                <w:pPr>
                  <w:pStyle w:val="Heading31"/>
                  <w:numPr>
                    <w:ilvl w:val="2"/>
                    <w:numId w:val="37"/>
                  </w:numPr>
                  <w:tabs>
                    <w:tab w:val="num" w:pos="2124"/>
                  </w:tabs>
                  <w:ind w:left="2136" w:hanging="257"/>
                </w:pPr>
              </w:pPrChange>
            </w:pPr>
            <w:bookmarkStart w:id="3626" w:name="_Toc453680524"/>
            <w:bookmarkStart w:id="3627" w:name="_Toc453680839"/>
            <w:bookmarkStart w:id="3628" w:name="_Toc454274420"/>
            <w:r>
              <w:rPr>
                <w:rStyle w:val="Ninguno"/>
              </w:rPr>
              <w:t>Linux</w:t>
            </w:r>
            <w:bookmarkEnd w:id="3626"/>
            <w:bookmarkEnd w:id="3627"/>
            <w:bookmarkEnd w:id="3628"/>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7"/>
              </w:numPr>
              <w:spacing w:after="0" w:line="240" w:lineRule="auto"/>
              <w:pPrChange w:id="3629" w:author="Toni" w:date="2016-06-12T20:33:00Z">
                <w:pPr>
                  <w:pStyle w:val="ListParagraph"/>
                  <w:numPr>
                    <w:numId w:val="38"/>
                  </w:numPr>
                  <w:spacing w:after="0" w:line="240" w:lineRule="auto"/>
                  <w:ind w:left="266" w:hanging="266"/>
                </w:pPr>
              </w:pPrChange>
            </w:pPr>
            <w:r>
              <w:rPr>
                <w:rStyle w:val="Ninguno"/>
              </w:rPr>
              <w:t>Extract the file to local folder.</w:t>
            </w:r>
          </w:p>
          <w:p w:rsidR="00C0594E" w:rsidRDefault="00B706A9">
            <w:pPr>
              <w:pStyle w:val="ListParagraph"/>
              <w:numPr>
                <w:ilvl w:val="0"/>
                <w:numId w:val="37"/>
              </w:numPr>
              <w:spacing w:after="0" w:line="240" w:lineRule="auto"/>
              <w:pPrChange w:id="3630" w:author="Toni" w:date="2016-06-12T20:33:00Z">
                <w:pPr>
                  <w:pStyle w:val="ListParagraph"/>
                  <w:numPr>
                    <w:numId w:val="38"/>
                  </w:numPr>
                  <w:spacing w:after="0" w:line="240" w:lineRule="auto"/>
                  <w:ind w:left="266" w:hanging="266"/>
                </w:pPr>
              </w:pPrChange>
            </w:pPr>
            <w:r>
              <w:rPr>
                <w:rStyle w:val="Ninguno"/>
              </w:rPr>
              <w:t>Open the shell to this folder</w:t>
            </w:r>
          </w:p>
          <w:p w:rsidR="00C0594E" w:rsidRDefault="00B706A9">
            <w:pPr>
              <w:pStyle w:val="ListParagraph"/>
              <w:numPr>
                <w:ilvl w:val="0"/>
                <w:numId w:val="37"/>
              </w:numPr>
              <w:spacing w:after="0" w:line="240" w:lineRule="auto"/>
              <w:pPrChange w:id="3631" w:author="Toni" w:date="2016-06-12T20:33:00Z">
                <w:pPr>
                  <w:pStyle w:val="ListParagraph"/>
                  <w:numPr>
                    <w:numId w:val="38"/>
                  </w:numPr>
                  <w:spacing w:after="0" w:line="240" w:lineRule="auto"/>
                  <w:ind w:left="266" w:hanging="266"/>
                </w:pPr>
              </w:pPrChange>
            </w:pPr>
            <w:r>
              <w:rPr>
                <w:rStyle w:val="Ninguno"/>
              </w:rPr>
              <w:t>Execute the following java command:</w:t>
            </w:r>
          </w:p>
          <w:p w:rsidR="00C0594E" w:rsidRDefault="00B706A9">
            <w:pPr>
              <w:pStyle w:val="ListParagraph"/>
              <w:numPr>
                <w:ilvl w:val="0"/>
                <w:numId w:val="37"/>
              </w:numPr>
              <w:spacing w:after="0" w:line="240" w:lineRule="auto"/>
              <w:pPrChange w:id="3632" w:author="Toni" w:date="2016-06-12T20:33:00Z">
                <w:pPr>
                  <w:pStyle w:val="ListParagraph"/>
                  <w:numPr>
                    <w:numId w:val="38"/>
                  </w:numPr>
                  <w:spacing w:after="0" w:line="240" w:lineRule="auto"/>
                  <w:ind w:left="266" w:hanging="266"/>
                </w:pPr>
              </w:pPrChange>
            </w:pPr>
            <w:r>
              <w:rPr>
                <w:rStyle w:val="Ninguno"/>
              </w:rPr>
              <w:t>java -</w:t>
            </w:r>
            <w:proofErr w:type="spellStart"/>
            <w:r>
              <w:rPr>
                <w:rStyle w:val="Ninguno"/>
              </w:rPr>
              <w:t>cp</w:t>
            </w:r>
            <w:proofErr w:type="spellEnd"/>
            <w:r>
              <w:rPr>
                <w:rStyle w:val="Ninguno"/>
              </w:rPr>
              <w:t xml:space="preserve"> SimEasy8-jar-with-dependencies.jar </w:t>
            </w:r>
            <w:proofErr w:type="spellStart"/>
            <w:r>
              <w:rPr>
                <w:rStyle w:val="Ninguno"/>
              </w:rPr>
              <w:t>meirdev.simulator.gui.frmae.GuiSimulator</w:t>
            </w:r>
            <w:proofErr w:type="spellEnd"/>
          </w:p>
        </w:tc>
      </w:tr>
    </w:tbl>
    <w:p w:rsidR="00C0594E" w:rsidDel="001E3430" w:rsidRDefault="00C0594E">
      <w:pPr>
        <w:pStyle w:val="Heading21"/>
        <w:widowControl w:val="0"/>
        <w:spacing w:line="240" w:lineRule="auto"/>
        <w:rPr>
          <w:del w:id="3633" w:author="Meir Kalter" w:date="2016-06-15T14:53:00Z"/>
        </w:rPr>
        <w:pPrChange w:id="3634" w:author="Meir Kalter" w:date="2016-06-15T14:53:00Z">
          <w:pPr>
            <w:pStyle w:val="Heading21"/>
            <w:widowControl w:val="0"/>
            <w:numPr>
              <w:ilvl w:val="1"/>
              <w:numId w:val="33"/>
            </w:numPr>
            <w:spacing w:line="240" w:lineRule="auto"/>
            <w:ind w:left="576" w:hanging="576"/>
          </w:pPr>
        </w:pPrChange>
      </w:pPr>
      <w:bookmarkStart w:id="3635" w:name="_Toc453680525"/>
      <w:bookmarkStart w:id="3636" w:name="_Toc453680840"/>
      <w:bookmarkStart w:id="3637" w:name="_Toc453766090"/>
      <w:bookmarkStart w:id="3638" w:name="_Toc453767352"/>
      <w:bookmarkStart w:id="3639" w:name="_Toc453767576"/>
      <w:bookmarkStart w:id="3640" w:name="_Toc453767800"/>
      <w:bookmarkStart w:id="3641" w:name="_Toc453768024"/>
      <w:bookmarkStart w:id="3642" w:name="_Toc453768247"/>
      <w:bookmarkStart w:id="3643" w:name="_Toc453785927"/>
      <w:bookmarkStart w:id="3644" w:name="_Toc453786441"/>
      <w:bookmarkStart w:id="3645" w:name="_Toc454220911"/>
      <w:bookmarkStart w:id="3646" w:name="_Toc454274421"/>
      <w:bookmarkEnd w:id="3635"/>
      <w:bookmarkEnd w:id="3636"/>
      <w:bookmarkEnd w:id="3637"/>
      <w:bookmarkEnd w:id="3638"/>
      <w:bookmarkEnd w:id="3639"/>
      <w:bookmarkEnd w:id="3640"/>
      <w:bookmarkEnd w:id="3641"/>
      <w:bookmarkEnd w:id="3642"/>
      <w:bookmarkEnd w:id="3643"/>
      <w:bookmarkEnd w:id="3644"/>
      <w:bookmarkEnd w:id="3645"/>
      <w:bookmarkEnd w:id="3646"/>
    </w:p>
    <w:p w:rsidR="00C0594E" w:rsidRDefault="00B706A9">
      <w:pPr>
        <w:pStyle w:val="Heading2"/>
        <w:pPrChange w:id="3647" w:author="Meir Kalter" w:date="2016-06-15T14:53:00Z">
          <w:pPr>
            <w:pStyle w:val="Heading21"/>
            <w:numPr>
              <w:ilvl w:val="1"/>
              <w:numId w:val="39"/>
            </w:numPr>
            <w:tabs>
              <w:tab w:val="num" w:pos="576"/>
            </w:tabs>
            <w:ind w:left="588" w:hanging="588"/>
          </w:pPr>
        </w:pPrChange>
      </w:pPr>
      <w:bookmarkStart w:id="3648" w:name="_Toc453680526"/>
      <w:bookmarkStart w:id="3649" w:name="_Toc453680841"/>
      <w:bookmarkStart w:id="3650" w:name="_Toc454274422"/>
      <w:r w:rsidRPr="001E3430">
        <w:rPr>
          <w:rPrChange w:id="3651" w:author="Meir Kalter" w:date="2016-06-15T14:53:00Z">
            <w:rPr>
              <w:rFonts w:eastAsia="Arial Unicode MS" w:cs="Arial Unicode MS"/>
            </w:rPr>
          </w:rPrChange>
        </w:rPr>
        <w:t xml:space="preserve">Execution of </w:t>
      </w:r>
      <w:del w:id="3652" w:author="Toni" w:date="2016-06-12T20:00:00Z">
        <w:r w:rsidRPr="001E3430" w:rsidDel="00E541B8">
          <w:rPr>
            <w:rPrChange w:id="3653" w:author="Meir Kalter" w:date="2016-06-15T14:53:00Z">
              <w:rPr>
                <w:rFonts w:eastAsia="Arial Unicode MS" w:cs="Arial Unicode MS"/>
              </w:rPr>
            </w:rPrChange>
          </w:rPr>
          <w:delText>compiler</w:delText>
        </w:r>
      </w:del>
      <w:ins w:id="3654" w:author="Toni" w:date="2016-06-12T20:00:00Z">
        <w:r w:rsidR="00E541B8" w:rsidRPr="001E3430">
          <w:rPr>
            <w:rPrChange w:id="3655" w:author="Meir Kalter" w:date="2016-06-15T14:53:00Z">
              <w:rPr>
                <w:rFonts w:eastAsia="Arial Unicode MS" w:cs="Arial Unicode MS"/>
              </w:rPr>
            </w:rPrChange>
          </w:rPr>
          <w:t>assembler</w:t>
        </w:r>
      </w:ins>
      <w:bookmarkEnd w:id="3648"/>
      <w:bookmarkEnd w:id="3649"/>
      <w:bookmarkEnd w:id="3650"/>
      <w:ins w:id="3656" w:author="Meir Kalter" w:date="2016-06-15T20:25:00Z">
        <w:r w:rsidR="00D01318">
          <w:fldChar w:fldCharType="begin"/>
        </w:r>
        <w:r w:rsidR="00D01318">
          <w:instrText xml:space="preserve"> XE "</w:instrText>
        </w:r>
        <w:r w:rsidR="00D01318" w:rsidRPr="00B0058E">
          <w:instrText>Execution</w:instrText>
        </w:r>
      </w:ins>
      <w:r w:rsidR="00D01318" w:rsidRPr="00B0058E">
        <w:instrText>:</w:instrText>
      </w:r>
      <w:ins w:id="3657" w:author="Meir Kalter" w:date="2016-06-15T20:25:00Z">
        <w:r w:rsidR="00D01318" w:rsidRPr="00B0058E">
          <w:instrText>Asseble of asm file</w:instrText>
        </w:r>
        <w:r w:rsidR="00D01318">
          <w:instrText xml:space="preserve">" </w:instrText>
        </w:r>
        <w:r w:rsidR="00D01318">
          <w:fldChar w:fldCharType="end"/>
        </w:r>
      </w:ins>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73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9"/>
              </w:numPr>
              <w:pPrChange w:id="3658" w:author="Toni" w:date="2016-06-12T20:33:00Z">
                <w:pPr>
                  <w:pStyle w:val="Heading31"/>
                  <w:numPr>
                    <w:ilvl w:val="2"/>
                    <w:numId w:val="40"/>
                  </w:numPr>
                  <w:tabs>
                    <w:tab w:val="num" w:pos="2124"/>
                  </w:tabs>
                  <w:ind w:left="2136" w:hanging="257"/>
                </w:pPr>
              </w:pPrChange>
            </w:pPr>
            <w:bookmarkStart w:id="3659" w:name="_Toc453680527"/>
            <w:bookmarkStart w:id="3660" w:name="_Toc453680842"/>
            <w:bookmarkStart w:id="3661" w:name="_Toc454274423"/>
            <w:r>
              <w:rPr>
                <w:rStyle w:val="Ninguno"/>
              </w:rPr>
              <w:t>Windows</w:t>
            </w:r>
            <w:bookmarkEnd w:id="3659"/>
            <w:bookmarkEnd w:id="3660"/>
            <w:bookmarkEnd w:id="3661"/>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0"/>
              </w:numPr>
              <w:spacing w:after="0" w:line="240" w:lineRule="auto"/>
              <w:pPrChange w:id="3662" w:author="Toni" w:date="2016-06-12T20:33:00Z">
                <w:pPr>
                  <w:pStyle w:val="ListParagraph"/>
                  <w:numPr>
                    <w:numId w:val="41"/>
                  </w:numPr>
                  <w:tabs>
                    <w:tab w:val="num" w:pos="432"/>
                  </w:tabs>
                  <w:spacing w:after="0" w:line="240" w:lineRule="auto"/>
                  <w:ind w:left="444" w:hanging="444"/>
                </w:pPr>
              </w:pPrChange>
            </w:pPr>
            <w:r>
              <w:rPr>
                <w:rStyle w:val="Ninguno"/>
              </w:rPr>
              <w:t>Extract the files to working directory.</w:t>
            </w:r>
          </w:p>
          <w:p w:rsidR="00C0594E" w:rsidRDefault="00B706A9">
            <w:pPr>
              <w:pStyle w:val="ListParagraph"/>
              <w:numPr>
                <w:ilvl w:val="0"/>
                <w:numId w:val="40"/>
              </w:numPr>
              <w:spacing w:after="0" w:line="240" w:lineRule="auto"/>
              <w:pPrChange w:id="3663" w:author="Toni" w:date="2016-06-12T20:33:00Z">
                <w:pPr>
                  <w:pStyle w:val="ListParagraph"/>
                  <w:numPr>
                    <w:numId w:val="41"/>
                  </w:numPr>
                  <w:tabs>
                    <w:tab w:val="num" w:pos="432"/>
                  </w:tabs>
                  <w:spacing w:after="0" w:line="240" w:lineRule="auto"/>
                  <w:ind w:left="444" w:hanging="444"/>
                </w:pPr>
              </w:pPrChange>
            </w:pPr>
            <w:r>
              <w:rPr>
                <w:rStyle w:val="Ninguno"/>
              </w:rPr>
              <w:t>Execute the Show.bat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41"/>
              </w:numPr>
              <w:pPrChange w:id="3664" w:author="Toni" w:date="2016-06-12T20:33:00Z">
                <w:pPr>
                  <w:pStyle w:val="Heading31"/>
                  <w:numPr>
                    <w:ilvl w:val="2"/>
                    <w:numId w:val="43"/>
                  </w:numPr>
                  <w:ind w:left="708" w:hanging="708"/>
                </w:pPr>
              </w:pPrChange>
            </w:pPr>
            <w:bookmarkStart w:id="3665" w:name="_Toc453680528"/>
            <w:bookmarkStart w:id="3666" w:name="_Toc453680843"/>
            <w:bookmarkStart w:id="3667" w:name="_Toc454274424"/>
            <w:r>
              <w:rPr>
                <w:rStyle w:val="Ninguno"/>
              </w:rPr>
              <w:t>Linux</w:t>
            </w:r>
            <w:bookmarkEnd w:id="3665"/>
            <w:bookmarkEnd w:id="3666"/>
            <w:bookmarkEnd w:id="3667"/>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2"/>
              </w:numPr>
              <w:spacing w:after="0" w:line="240" w:lineRule="auto"/>
              <w:pPrChange w:id="3668" w:author="Toni" w:date="2016-06-12T20:33:00Z">
                <w:pPr>
                  <w:pStyle w:val="ListParagraph"/>
                  <w:numPr>
                    <w:numId w:val="44"/>
                  </w:numPr>
                  <w:tabs>
                    <w:tab w:val="num" w:pos="708"/>
                  </w:tabs>
                  <w:spacing w:after="0" w:line="240" w:lineRule="auto"/>
                  <w:ind w:hanging="360"/>
                </w:pPr>
              </w:pPrChange>
            </w:pPr>
            <w:r>
              <w:rPr>
                <w:rStyle w:val="Ninguno"/>
              </w:rPr>
              <w:t>Extract the file to local folder.</w:t>
            </w:r>
          </w:p>
          <w:p w:rsidR="00C0594E" w:rsidRDefault="00B706A9">
            <w:pPr>
              <w:pStyle w:val="ListParagraph"/>
              <w:numPr>
                <w:ilvl w:val="0"/>
                <w:numId w:val="42"/>
              </w:numPr>
              <w:spacing w:after="0" w:line="240" w:lineRule="auto"/>
              <w:pPrChange w:id="3669" w:author="Toni" w:date="2016-06-12T20:33:00Z">
                <w:pPr>
                  <w:pStyle w:val="ListParagraph"/>
                  <w:numPr>
                    <w:numId w:val="44"/>
                  </w:numPr>
                  <w:tabs>
                    <w:tab w:val="num" w:pos="708"/>
                  </w:tabs>
                  <w:spacing w:after="0" w:line="240" w:lineRule="auto"/>
                  <w:ind w:hanging="360"/>
                </w:pPr>
              </w:pPrChange>
            </w:pPr>
            <w:r>
              <w:rPr>
                <w:rStyle w:val="Ninguno"/>
              </w:rPr>
              <w:t>Open the shell to this folder</w:t>
            </w:r>
          </w:p>
          <w:p w:rsidR="00C0594E" w:rsidRDefault="00B706A9">
            <w:pPr>
              <w:pStyle w:val="ListParagraph"/>
              <w:numPr>
                <w:ilvl w:val="0"/>
                <w:numId w:val="42"/>
              </w:numPr>
              <w:spacing w:after="0" w:line="240" w:lineRule="auto"/>
              <w:pPrChange w:id="3670" w:author="Toni" w:date="2016-06-12T20:33:00Z">
                <w:pPr>
                  <w:pStyle w:val="ListParagraph"/>
                  <w:numPr>
                    <w:numId w:val="44"/>
                  </w:numPr>
                  <w:tabs>
                    <w:tab w:val="num" w:pos="708"/>
                  </w:tabs>
                  <w:spacing w:after="0" w:line="240" w:lineRule="auto"/>
                  <w:ind w:hanging="360"/>
                </w:pPr>
              </w:pPrChange>
            </w:pPr>
            <w:r>
              <w:rPr>
                <w:rStyle w:val="Ninguno"/>
              </w:rPr>
              <w:t>Execute the following java command:</w:t>
            </w:r>
          </w:p>
          <w:p w:rsidR="00C0594E" w:rsidRDefault="00B706A9">
            <w:pPr>
              <w:pStyle w:val="ListParagraph"/>
              <w:numPr>
                <w:ilvl w:val="0"/>
                <w:numId w:val="42"/>
              </w:numPr>
              <w:spacing w:after="0" w:line="240" w:lineRule="auto"/>
              <w:pPrChange w:id="3671" w:author="Toni" w:date="2016-06-12T20:33:00Z">
                <w:pPr>
                  <w:pStyle w:val="ListParagraph"/>
                  <w:numPr>
                    <w:numId w:val="44"/>
                  </w:numPr>
                  <w:tabs>
                    <w:tab w:val="num" w:pos="708"/>
                  </w:tabs>
                  <w:spacing w:after="0" w:line="240" w:lineRule="auto"/>
                  <w:ind w:hanging="360"/>
                </w:pPr>
              </w:pPrChange>
            </w:pPr>
            <w:r>
              <w:rPr>
                <w:rStyle w:val="Ninguno"/>
              </w:rPr>
              <w:t>java -</w:t>
            </w:r>
            <w:proofErr w:type="spellStart"/>
            <w:r>
              <w:rPr>
                <w:rStyle w:val="Ninguno"/>
              </w:rPr>
              <w:t>cp</w:t>
            </w:r>
            <w:proofErr w:type="spellEnd"/>
            <w:r>
              <w:rPr>
                <w:rStyle w:val="Ninguno"/>
              </w:rPr>
              <w:t xml:space="preserve"> SimEasy8-jar-with-dependencies.jar  meirdev.simulator.simeasy8.AssemblerReader test.asm</w:t>
            </w:r>
          </w:p>
        </w:tc>
      </w:tr>
    </w:tbl>
    <w:p w:rsidR="00C0594E" w:rsidDel="00B4598C" w:rsidRDefault="00C0594E">
      <w:pPr>
        <w:pStyle w:val="Heading21"/>
        <w:widowControl w:val="0"/>
        <w:spacing w:line="240" w:lineRule="auto"/>
        <w:rPr>
          <w:del w:id="3672" w:author="Meir Kalter" w:date="2016-06-15T14:53:00Z"/>
        </w:rPr>
        <w:pPrChange w:id="3673" w:author="Meir Kalter" w:date="2016-06-15T14:53:00Z">
          <w:pPr>
            <w:pStyle w:val="Heading21"/>
            <w:widowControl w:val="0"/>
            <w:numPr>
              <w:ilvl w:val="1"/>
              <w:numId w:val="33"/>
            </w:numPr>
            <w:spacing w:line="240" w:lineRule="auto"/>
            <w:ind w:left="576" w:hanging="576"/>
          </w:pPr>
        </w:pPrChange>
      </w:pPr>
      <w:bookmarkStart w:id="3674" w:name="_Toc453680529"/>
      <w:bookmarkStart w:id="3675" w:name="_Toc453680844"/>
      <w:bookmarkEnd w:id="3674"/>
      <w:bookmarkEnd w:id="3675"/>
    </w:p>
    <w:p w:rsidR="00C0594E" w:rsidRDefault="00B706A9">
      <w:r>
        <w:rPr>
          <w:rFonts w:eastAsia="Arial Unicode MS" w:cs="Arial Unicode MS"/>
        </w:rPr>
        <w:t>The last parameter for the java is the assembler file to be assembled.</w:t>
      </w:r>
    </w:p>
    <w:p w:rsidR="00C0594E" w:rsidRDefault="00B706A9">
      <w:pPr>
        <w:pStyle w:val="Heading21"/>
        <w:ind w:left="576" w:hanging="576"/>
      </w:pPr>
      <w:r>
        <w:rPr>
          <w:rFonts w:ascii="Arial Unicode MS" w:eastAsia="Arial Unicode MS" w:hAnsi="Arial Unicode MS" w:cs="Arial Unicode MS"/>
        </w:rPr>
        <w:br w:type="page"/>
      </w:r>
    </w:p>
    <w:p w:rsidR="00C0594E" w:rsidRDefault="00B706A9">
      <w:pPr>
        <w:pStyle w:val="Heading1"/>
        <w:pPrChange w:id="3676" w:author="Meir Kalter" w:date="2016-06-15T15:12:00Z">
          <w:pPr>
            <w:pStyle w:val="Encabezam"/>
            <w:numPr>
              <w:numId w:val="45"/>
            </w:numPr>
            <w:tabs>
              <w:tab w:val="num" w:pos="708"/>
            </w:tabs>
            <w:ind w:left="720" w:hanging="360"/>
          </w:pPr>
        </w:pPrChange>
      </w:pPr>
      <w:bookmarkStart w:id="3677" w:name="_Toc453680845"/>
      <w:bookmarkStart w:id="3678" w:name="_Toc454274425"/>
      <w:proofErr w:type="gramStart"/>
      <w:r>
        <w:lastRenderedPageBreak/>
        <w:t>Gui</w:t>
      </w:r>
      <w:bookmarkEnd w:id="3677"/>
      <w:bookmarkEnd w:id="3678"/>
      <w:proofErr w:type="gramEnd"/>
      <w:r>
        <w:t xml:space="preserve"> </w:t>
      </w:r>
    </w:p>
    <w:p w:rsidR="00B4598C" w:rsidRDefault="00B4598C">
      <w:pPr>
        <w:pStyle w:val="Heading2"/>
        <w:numPr>
          <w:ilvl w:val="0"/>
          <w:numId w:val="0"/>
        </w:numPr>
        <w:ind w:left="576" w:hanging="576"/>
        <w:rPr>
          <w:ins w:id="3679" w:author="Meir Kalter" w:date="2016-06-20T21:08:00Z"/>
        </w:rPr>
        <w:pPrChange w:id="3680" w:author="Meir Kalter" w:date="2016-06-20T21:08:00Z">
          <w:pPr>
            <w:pStyle w:val="Heading2"/>
          </w:pPr>
        </w:pPrChange>
      </w:pPr>
      <w:bookmarkStart w:id="3681" w:name="_Toc453680530"/>
      <w:bookmarkStart w:id="3682" w:name="_Toc453680846"/>
      <w:bookmarkStart w:id="3683" w:name="_Toc454274426"/>
      <w:ins w:id="3684" w:author="Meir Kalter" w:date="2016-06-15T14:54:00Z">
        <w:r>
          <w:t xml:space="preserve">In this section the </w:t>
        </w:r>
      </w:ins>
      <w:ins w:id="3685" w:author="Meir Kalter" w:date="2016-06-20T21:08:00Z">
        <w:r w:rsidR="004F14D7">
          <w:t>GUI</w:t>
        </w:r>
      </w:ins>
      <w:ins w:id="3686" w:author="Meir Kalter" w:date="2016-06-15T14:54:00Z">
        <w:r>
          <w:t xml:space="preserve"> will be described. </w:t>
        </w:r>
      </w:ins>
      <w:ins w:id="3687" w:author="Meir Kalter" w:date="2016-06-20T21:08:00Z">
        <w:r w:rsidR="004F14D7">
          <w:t xml:space="preserve">The </w:t>
        </w:r>
        <w:proofErr w:type="spellStart"/>
        <w:proofErr w:type="gramStart"/>
        <w:r w:rsidR="004F14D7">
          <w:t>gui</w:t>
        </w:r>
        <w:proofErr w:type="spellEnd"/>
        <w:proofErr w:type="gramEnd"/>
        <w:r w:rsidR="004F14D7">
          <w:t xml:space="preserve"> has the following items:</w:t>
        </w:r>
        <w:bookmarkEnd w:id="3683"/>
      </w:ins>
    </w:p>
    <w:p w:rsidR="004F14D7" w:rsidRDefault="004F14D7">
      <w:pPr>
        <w:rPr>
          <w:ins w:id="3688" w:author="Meir Kalter" w:date="2016-06-20T21:09:00Z"/>
        </w:rPr>
        <w:pPrChange w:id="3689" w:author="Meir Kalter" w:date="2016-06-20T21:08:00Z">
          <w:pPr>
            <w:pStyle w:val="Heading2"/>
          </w:pPr>
        </w:pPrChange>
      </w:pPr>
      <w:ins w:id="3690" w:author="Meir Kalter" w:date="2016-06-20T21:09:00Z">
        <w:r>
          <w:t>Menu</w:t>
        </w:r>
      </w:ins>
      <w:ins w:id="3691" w:author="Meir Kalter" w:date="2016-06-20T21:13:00Z">
        <w:r w:rsidR="003B1E4F">
          <w:t xml:space="preserve"> – Some activities that could be with the menu.</w:t>
        </w:r>
      </w:ins>
    </w:p>
    <w:p w:rsidR="004F14D7" w:rsidRDefault="004F14D7">
      <w:pPr>
        <w:rPr>
          <w:ins w:id="3692" w:author="Meir Kalter" w:date="2016-06-20T21:09:00Z"/>
        </w:rPr>
        <w:pPrChange w:id="3693" w:author="Meir Kalter" w:date="2016-06-20T21:08:00Z">
          <w:pPr>
            <w:pStyle w:val="Heading2"/>
          </w:pPr>
        </w:pPrChange>
      </w:pPr>
      <w:ins w:id="3694" w:author="Meir Kalter" w:date="2016-06-20T21:09:00Z">
        <w:r>
          <w:t>Commands bar</w:t>
        </w:r>
      </w:ins>
      <w:ins w:id="3695" w:author="Meir Kalter" w:date="2016-06-20T21:13:00Z">
        <w:r w:rsidR="003B1E4F">
          <w:t xml:space="preserve"> – Main frequency </w:t>
        </w:r>
        <w:proofErr w:type="spellStart"/>
        <w:r w:rsidR="003B1E4F">
          <w:t>activties</w:t>
        </w:r>
      </w:ins>
      <w:proofErr w:type="spellEnd"/>
    </w:p>
    <w:p w:rsidR="004F14D7" w:rsidRDefault="004F14D7">
      <w:pPr>
        <w:rPr>
          <w:ins w:id="3696" w:author="Meir Kalter" w:date="2016-06-20T21:08:00Z"/>
        </w:rPr>
        <w:pPrChange w:id="3697" w:author="Meir Kalter" w:date="2016-06-20T21:08:00Z">
          <w:pPr>
            <w:pStyle w:val="Heading2"/>
          </w:pPr>
        </w:pPrChange>
      </w:pPr>
      <w:ins w:id="3698" w:author="Meir Kalter" w:date="2016-06-20T21:08:00Z">
        <w:r>
          <w:t>Editor</w:t>
        </w:r>
      </w:ins>
      <w:ins w:id="3699" w:author="Meir Kalter" w:date="2016-06-20T21:13:00Z">
        <w:r w:rsidR="003B1E4F">
          <w:t xml:space="preserve"> – Editor for the Assembler program</w:t>
        </w:r>
      </w:ins>
    </w:p>
    <w:p w:rsidR="004F14D7" w:rsidRDefault="004F14D7">
      <w:pPr>
        <w:rPr>
          <w:ins w:id="3700" w:author="Meir Kalter" w:date="2016-06-20T21:10:00Z"/>
        </w:rPr>
        <w:pPrChange w:id="3701" w:author="Meir Kalter" w:date="2016-06-20T21:08:00Z">
          <w:pPr>
            <w:pStyle w:val="Heading2"/>
          </w:pPr>
        </w:pPrChange>
      </w:pPr>
      <w:ins w:id="3702" w:author="Meir Kalter" w:date="2016-06-20T21:09:00Z">
        <w:r>
          <w:t>PC Memory</w:t>
        </w:r>
      </w:ins>
      <w:ins w:id="3703" w:author="Meir Kalter" w:date="2016-06-20T21:13:00Z">
        <w:r w:rsidR="003B1E4F">
          <w:t xml:space="preserve"> – Display the memory values</w:t>
        </w:r>
      </w:ins>
    </w:p>
    <w:p w:rsidR="004F14D7" w:rsidRDefault="004F14D7">
      <w:pPr>
        <w:rPr>
          <w:ins w:id="3704" w:author="Meir Kalter" w:date="2016-06-20T21:09:00Z"/>
        </w:rPr>
        <w:pPrChange w:id="3705" w:author="Meir Kalter" w:date="2016-06-20T21:08:00Z">
          <w:pPr>
            <w:pStyle w:val="Heading2"/>
          </w:pPr>
        </w:pPrChange>
      </w:pPr>
      <w:ins w:id="3706" w:author="Meir Kalter" w:date="2016-06-20T21:10:00Z">
        <w:r>
          <w:t>Edit memory value</w:t>
        </w:r>
      </w:ins>
      <w:ins w:id="3707" w:author="Meir Kalter" w:date="2016-06-20T21:14:00Z">
        <w:r w:rsidR="003B1E4F">
          <w:t xml:space="preserve"> – Frame for changing value of specific memory address</w:t>
        </w:r>
      </w:ins>
    </w:p>
    <w:p w:rsidR="004F14D7" w:rsidRDefault="004F14D7">
      <w:pPr>
        <w:rPr>
          <w:ins w:id="3708" w:author="Meir Kalter" w:date="2016-06-20T21:10:00Z"/>
        </w:rPr>
        <w:pPrChange w:id="3709" w:author="Meir Kalter" w:date="2016-06-20T21:16:00Z">
          <w:pPr>
            <w:pStyle w:val="Heading2"/>
          </w:pPr>
        </w:pPrChange>
      </w:pPr>
      <w:ins w:id="3710" w:author="Meir Kalter" w:date="2016-06-20T21:09:00Z">
        <w:r>
          <w:t>Instruction menu</w:t>
        </w:r>
      </w:ins>
      <w:ins w:id="3711" w:author="Meir Kalter" w:date="2016-06-20T21:14:00Z">
        <w:r w:rsidR="003B1E4F">
          <w:t xml:space="preserve"> – </w:t>
        </w:r>
      </w:ins>
      <w:ins w:id="3712" w:author="Meir Kalter" w:date="2016-06-20T21:16:00Z">
        <w:r w:rsidR="003B1E4F">
          <w:t>This frame c</w:t>
        </w:r>
      </w:ins>
      <w:ins w:id="3713" w:author="Meir Kalter" w:date="2016-06-20T21:15:00Z">
        <w:r w:rsidR="003B1E4F">
          <w:t xml:space="preserve">ontains </w:t>
        </w:r>
      </w:ins>
      <w:ins w:id="3714" w:author="Meir Kalter" w:date="2016-06-20T21:14:00Z">
        <w:r w:rsidR="003B1E4F">
          <w:t>List of instructions after Assemble success. Also show the next instruction to be used</w:t>
        </w:r>
      </w:ins>
    </w:p>
    <w:p w:rsidR="004F14D7" w:rsidRDefault="004F14D7">
      <w:pPr>
        <w:rPr>
          <w:ins w:id="3715" w:author="Meir Kalter" w:date="2016-06-20T21:10:00Z"/>
        </w:rPr>
        <w:pPrChange w:id="3716" w:author="Meir Kalter" w:date="2016-06-20T21:08:00Z">
          <w:pPr>
            <w:pStyle w:val="Heading2"/>
          </w:pPr>
        </w:pPrChange>
      </w:pPr>
      <w:proofErr w:type="gramStart"/>
      <w:ins w:id="3717" w:author="Meir Kalter" w:date="2016-06-20T21:10:00Z">
        <w:r>
          <w:t>Output – Seven digit</w:t>
        </w:r>
      </w:ins>
      <w:proofErr w:type="gramEnd"/>
      <w:ins w:id="3718" w:author="Meir Kalter" w:date="2016-06-20T21:15:00Z">
        <w:r w:rsidR="003B1E4F">
          <w:t xml:space="preserve"> - display numbers in Seven digit type of display</w:t>
        </w:r>
      </w:ins>
      <w:ins w:id="3719" w:author="Meir Kalter" w:date="2016-06-20T21:16:00Z">
        <w:r w:rsidR="003B1E4F">
          <w:t>.</w:t>
        </w:r>
      </w:ins>
    </w:p>
    <w:p w:rsidR="004F14D7" w:rsidRDefault="004F14D7">
      <w:pPr>
        <w:rPr>
          <w:ins w:id="3720" w:author="Meir Kalter" w:date="2016-06-20T21:10:00Z"/>
        </w:rPr>
        <w:pPrChange w:id="3721" w:author="Meir Kalter" w:date="2016-06-20T21:08:00Z">
          <w:pPr>
            <w:pStyle w:val="Heading2"/>
          </w:pPr>
        </w:pPrChange>
      </w:pPr>
      <w:ins w:id="3722" w:author="Meir Kalter" w:date="2016-06-20T21:10:00Z">
        <w:r>
          <w:t>Processor registers</w:t>
        </w:r>
      </w:ins>
      <w:ins w:id="3723" w:author="Meir Kalter" w:date="2016-06-20T21:15:00Z">
        <w:r w:rsidR="003B1E4F">
          <w:t xml:space="preserve"> – contains the registers of the CPU.</w:t>
        </w:r>
      </w:ins>
    </w:p>
    <w:p w:rsidR="004F14D7" w:rsidRDefault="004F14D7">
      <w:pPr>
        <w:rPr>
          <w:ins w:id="3724" w:author="Meir Kalter" w:date="2016-06-20T21:11:00Z"/>
        </w:rPr>
        <w:pPrChange w:id="3725" w:author="Meir Kalter" w:date="2016-06-20T21:08:00Z">
          <w:pPr>
            <w:pStyle w:val="Heading2"/>
          </w:pPr>
        </w:pPrChange>
      </w:pPr>
      <w:ins w:id="3726" w:author="Meir Kalter" w:date="2016-06-20T21:10:00Z">
        <w:r>
          <w:t>Processor flags</w:t>
        </w:r>
      </w:ins>
    </w:p>
    <w:p w:rsidR="0028247F" w:rsidRDefault="0028247F">
      <w:pPr>
        <w:rPr>
          <w:ins w:id="3727" w:author="Meir Kalter" w:date="2016-06-20T21:11:00Z"/>
        </w:rPr>
        <w:pPrChange w:id="3728" w:author="Meir Kalter" w:date="2016-06-20T21:08:00Z">
          <w:pPr>
            <w:pStyle w:val="Heading2"/>
          </w:pPr>
        </w:pPrChange>
      </w:pPr>
      <w:ins w:id="3729" w:author="Meir Kalter" w:date="2016-06-20T21:11:00Z">
        <w:r>
          <w:t>Stack</w:t>
        </w:r>
      </w:ins>
      <w:ins w:id="3730" w:author="Meir Kalter" w:date="2016-06-20T21:16:00Z">
        <w:r w:rsidR="001A4FFA">
          <w:t xml:space="preserve"> – show the memory of the stack.</w:t>
        </w:r>
      </w:ins>
    </w:p>
    <w:p w:rsidR="00EE3F75" w:rsidRDefault="00EE3F75">
      <w:pPr>
        <w:rPr>
          <w:ins w:id="3731" w:author="Meir Kalter" w:date="2016-06-20T21:09:00Z"/>
        </w:rPr>
        <w:pPrChange w:id="3732" w:author="Meir Kalter" w:date="2016-06-20T21:08:00Z">
          <w:pPr>
            <w:pStyle w:val="Heading2"/>
          </w:pPr>
        </w:pPrChange>
      </w:pPr>
      <w:proofErr w:type="gramStart"/>
      <w:ins w:id="3733" w:author="Meir Kalter" w:date="2016-06-20T21:11:00Z">
        <w:r w:rsidRPr="00EE3F75">
          <w:rPr>
            <w:highlight w:val="yellow"/>
            <w:rPrChange w:id="3734" w:author="Meir Kalter" w:date="2016-06-20T21:11:00Z">
              <w:rPr>
                <w:b w:val="0"/>
                <w:bCs w:val="0"/>
              </w:rPr>
            </w:rPrChange>
          </w:rPr>
          <w:t>Message  []</w:t>
        </w:r>
      </w:ins>
      <w:proofErr w:type="gramEnd"/>
    </w:p>
    <w:p w:rsidR="004F14D7" w:rsidRPr="00080909" w:rsidRDefault="004F14D7">
      <w:pPr>
        <w:rPr>
          <w:ins w:id="3735" w:author="Meir Kalter" w:date="2016-06-15T14:54:00Z"/>
        </w:rPr>
        <w:pPrChange w:id="3736" w:author="Meir Kalter" w:date="2016-06-20T21:08:00Z">
          <w:pPr>
            <w:pStyle w:val="Heading2"/>
          </w:pPr>
        </w:pPrChange>
      </w:pPr>
    </w:p>
    <w:p w:rsidR="00B4598C" w:rsidRDefault="00B4598C">
      <w:pPr>
        <w:pStyle w:val="Heading2"/>
        <w:rPr>
          <w:ins w:id="3737" w:author="Meir Kalter" w:date="2016-06-15T14:54:00Z"/>
        </w:rPr>
      </w:pPr>
      <w:bookmarkStart w:id="3738" w:name="_Toc454274427"/>
      <w:ins w:id="3739" w:author="Meir Kalter" w:date="2016-06-15T14:54:00Z">
        <w:r>
          <w:t xml:space="preserve">All parts </w:t>
        </w:r>
      </w:ins>
      <w:ins w:id="3740" w:author="Meir Kalter" w:date="2016-06-15T14:55:00Z">
        <w:r w:rsidR="00EC1E25">
          <w:t>view</w:t>
        </w:r>
      </w:ins>
      <w:bookmarkEnd w:id="3738"/>
    </w:p>
    <w:p w:rsidR="00C0594E" w:rsidDel="00B4598C" w:rsidRDefault="00B706A9">
      <w:pPr>
        <w:pStyle w:val="Heading21"/>
        <w:ind w:left="576"/>
        <w:rPr>
          <w:del w:id="3741" w:author="Meir Kalter" w:date="2016-06-15T14:54:00Z"/>
        </w:rPr>
        <w:pPrChange w:id="3742" w:author="Meir Kalter" w:date="2016-06-15T14:54:00Z">
          <w:pPr>
            <w:pStyle w:val="Heading21"/>
            <w:numPr>
              <w:ilvl w:val="1"/>
              <w:numId w:val="33"/>
            </w:numPr>
            <w:ind w:left="576" w:hanging="576"/>
          </w:pPr>
        </w:pPrChange>
      </w:pPr>
      <w:del w:id="3743" w:author="Meir Kalter" w:date="2016-06-15T14:54:00Z">
        <w:r w:rsidDel="00B4598C">
          <w:rPr>
            <w:rFonts w:eastAsia="Arial Unicode MS" w:cs="Arial Unicode MS"/>
          </w:rPr>
          <w:delText>Parts view</w:delText>
        </w:r>
        <w:bookmarkEnd w:id="3681"/>
        <w:bookmarkEnd w:id="3682"/>
      </w:del>
    </w:p>
    <w:p w:rsidR="00C0594E" w:rsidRDefault="00B706A9">
      <w:pPr>
        <w:pStyle w:val="Heading21"/>
        <w:ind w:left="576"/>
        <w:pPrChange w:id="3744" w:author="Meir Kalter" w:date="2016-06-15T14:54:00Z">
          <w:pPr>
            <w:keepNext/>
          </w:pPr>
        </w:pPrChange>
      </w:pPr>
      <w:bookmarkStart w:id="3745" w:name="_Toc454274428"/>
      <w:r>
        <w:rPr>
          <w:rStyle w:val="Ninguno"/>
          <w:rFonts w:ascii="Calibri" w:eastAsia="Calibri" w:hAnsi="Calibri" w:cs="Calibri"/>
          <w:noProof/>
          <w:lang w:eastAsia="en-US" w:bidi="he-IL"/>
        </w:rPr>
        <w:drawing>
          <wp:inline distT="0" distB="0" distL="0" distR="0" wp14:anchorId="4FE9247A" wp14:editId="3E29345D">
            <wp:extent cx="5489372" cy="3147823"/>
            <wp:effectExtent l="0" t="0" r="0" b="0"/>
            <wp:docPr id="1073741831"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9" cstate="print">
                      <a:extLst/>
                    </a:blip>
                    <a:stretch>
                      <a:fillRect/>
                    </a:stretch>
                  </pic:blipFill>
                  <pic:spPr>
                    <a:xfrm>
                      <a:off x="0" y="0"/>
                      <a:ext cx="5489372" cy="3147823"/>
                    </a:xfrm>
                    <a:prstGeom prst="rect">
                      <a:avLst/>
                    </a:prstGeom>
                    <a:ln w="12700" cap="flat">
                      <a:noFill/>
                      <a:miter lim="400000"/>
                    </a:ln>
                    <a:effectLst/>
                  </pic:spPr>
                </pic:pic>
              </a:graphicData>
            </a:graphic>
          </wp:inline>
        </w:drawing>
      </w:r>
      <w:bookmarkEnd w:id="3745"/>
    </w:p>
    <w:p w:rsidR="00C0594E" w:rsidRDefault="00B706A9">
      <w:pPr>
        <w:pStyle w:val="Caption1"/>
        <w:rPr>
          <w:rStyle w:val="Ninguno"/>
          <w:rFonts w:ascii="Calibri" w:eastAsia="Calibri" w:hAnsi="Calibri" w:cs="Calibri"/>
          <w:sz w:val="28"/>
          <w:szCs w:val="28"/>
        </w:rPr>
      </w:pPr>
      <w:r>
        <w:t>Figure 1- Simulator parts</w:t>
      </w:r>
    </w:p>
    <w:p w:rsidR="00C0594E" w:rsidDel="005948F1" w:rsidRDefault="00B706A9">
      <w:pPr>
        <w:pStyle w:val="Heading2"/>
        <w:rPr>
          <w:del w:id="3746" w:author="Meir Kalter" w:date="2016-06-20T21:12:00Z"/>
        </w:rPr>
        <w:pPrChange w:id="3747" w:author="Meir Kalter" w:date="2016-06-15T14:55:00Z">
          <w:pPr>
            <w:pStyle w:val="Heading21"/>
            <w:numPr>
              <w:ilvl w:val="1"/>
              <w:numId w:val="33"/>
            </w:numPr>
            <w:ind w:left="576" w:hanging="576"/>
          </w:pPr>
        </w:pPrChange>
      </w:pPr>
      <w:bookmarkStart w:id="3748" w:name="_Toc453680531"/>
      <w:bookmarkStart w:id="3749" w:name="_Toc453680847"/>
      <w:del w:id="3750" w:author="Meir Kalter" w:date="2016-06-20T21:12:00Z">
        <w:r w:rsidRPr="00E3086D" w:rsidDel="005948F1">
          <w:rPr>
            <w:b w:val="0"/>
            <w:bCs w:val="0"/>
            <w:rPrChange w:id="3751" w:author="Meir Kalter" w:date="2016-06-15T14:55:00Z">
              <w:rPr>
                <w:rFonts w:eastAsia="Arial Unicode MS" w:cs="Arial Unicode MS"/>
                <w:b/>
                <w:bCs/>
              </w:rPr>
            </w:rPrChange>
          </w:rPr>
          <w:lastRenderedPageBreak/>
          <w:delText>File types used in the simulator</w:delText>
        </w:r>
        <w:bookmarkStart w:id="3752" w:name="_Toc454220919"/>
        <w:bookmarkStart w:id="3753" w:name="_Toc454274429"/>
        <w:bookmarkEnd w:id="3748"/>
        <w:bookmarkEnd w:id="3749"/>
        <w:bookmarkEnd w:id="3752"/>
        <w:bookmarkEnd w:id="3753"/>
      </w:del>
    </w:p>
    <w:p w:rsidR="00C0594E" w:rsidDel="005948F1" w:rsidRDefault="00B706A9">
      <w:pPr>
        <w:rPr>
          <w:del w:id="3754" w:author="Meir Kalter" w:date="2016-06-20T21:12:00Z"/>
          <w:rStyle w:val="Ninguno"/>
          <w:rFonts w:ascii="Calibri" w:eastAsia="Calibri" w:hAnsi="Calibri" w:cs="Calibri"/>
          <w:sz w:val="28"/>
          <w:szCs w:val="28"/>
        </w:rPr>
      </w:pPr>
      <w:del w:id="3755" w:author="Meir Kalter" w:date="2016-06-20T21:12:00Z">
        <w:r w:rsidDel="005948F1">
          <w:rPr>
            <w:rStyle w:val="Ninguno"/>
            <w:rFonts w:ascii="Calibri" w:eastAsia="Calibri" w:hAnsi="Calibri" w:cs="Calibri"/>
            <w:sz w:val="28"/>
            <w:szCs w:val="28"/>
          </w:rPr>
          <w:delText>There are two file types which are used in the simulator:</w:delText>
        </w:r>
        <w:bookmarkStart w:id="3756" w:name="_Toc454220920"/>
        <w:bookmarkStart w:id="3757" w:name="_Toc454274430"/>
        <w:bookmarkEnd w:id="3756"/>
        <w:bookmarkEnd w:id="3757"/>
      </w:del>
    </w:p>
    <w:p w:rsidR="00C0594E" w:rsidDel="005948F1" w:rsidRDefault="00B706A9">
      <w:pPr>
        <w:pStyle w:val="Heading3"/>
        <w:rPr>
          <w:del w:id="3758" w:author="Meir Kalter" w:date="2016-06-20T21:12:00Z"/>
        </w:rPr>
        <w:pPrChange w:id="3759" w:author="Meir Kalter" w:date="2016-06-15T14:56:00Z">
          <w:pPr>
            <w:pStyle w:val="Heading21"/>
            <w:numPr>
              <w:ilvl w:val="1"/>
              <w:numId w:val="33"/>
            </w:numPr>
            <w:ind w:left="576" w:hanging="576"/>
          </w:pPr>
        </w:pPrChange>
      </w:pPr>
      <w:commentRangeStart w:id="3760"/>
      <w:commentRangeStart w:id="3761"/>
      <w:del w:id="3762" w:author="Meir Kalter" w:date="2016-06-14T10:43:00Z">
        <w:r w:rsidRPr="00E3086D" w:rsidDel="00B53F4A">
          <w:rPr>
            <w:b w:val="0"/>
            <w:bCs w:val="0"/>
            <w:rPrChange w:id="3763" w:author="Meir Kalter" w:date="2016-06-15T14:55:00Z">
              <w:rPr>
                <w:rFonts w:eastAsia="Arial Unicode MS" w:cs="Arial Unicode MS"/>
                <w:b/>
                <w:bCs/>
              </w:rPr>
            </w:rPrChange>
          </w:rPr>
          <w:delText xml:space="preserve">Optional </w:delText>
        </w:r>
        <w:bookmarkStart w:id="3764" w:name="_Toc453680532"/>
        <w:bookmarkStart w:id="3765" w:name="_Toc453680848"/>
        <w:r w:rsidRPr="00E3086D" w:rsidDel="00B53F4A">
          <w:rPr>
            <w:b w:val="0"/>
            <w:bCs w:val="0"/>
            <w:rPrChange w:id="3766" w:author="Meir Kalter" w:date="2016-06-15T14:55:00Z">
              <w:rPr>
                <w:rFonts w:eastAsia="Arial Unicode MS" w:cs="Arial Unicode MS"/>
                <w:b/>
                <w:bCs/>
              </w:rPr>
            </w:rPrChange>
          </w:rPr>
          <w:delText>files</w:delText>
        </w:r>
      </w:del>
      <w:commentRangeEnd w:id="3760"/>
      <w:del w:id="3767" w:author="Meir Kalter" w:date="2016-06-20T21:12:00Z">
        <w:r w:rsidR="009D0B69" w:rsidRPr="00E3086D" w:rsidDel="005948F1">
          <w:rPr>
            <w:sz w:val="26"/>
            <w:szCs w:val="26"/>
            <w:rPrChange w:id="3768" w:author="Meir Kalter" w:date="2016-06-15T14:55:00Z">
              <w:rPr>
                <w:rStyle w:val="CommentReference"/>
                <w:b/>
                <w:bCs/>
              </w:rPr>
            </w:rPrChange>
          </w:rPr>
          <w:commentReference w:id="3760"/>
        </w:r>
        <w:commentRangeEnd w:id="3761"/>
        <w:r w:rsidR="002C5DA7" w:rsidRPr="00E3086D" w:rsidDel="005948F1">
          <w:rPr>
            <w:sz w:val="26"/>
            <w:szCs w:val="26"/>
            <w:rPrChange w:id="3769" w:author="Meir Kalter" w:date="2016-06-15T14:55:00Z">
              <w:rPr>
                <w:rStyle w:val="CommentReference"/>
                <w:b/>
                <w:bCs/>
              </w:rPr>
            </w:rPrChange>
          </w:rPr>
          <w:commentReference w:id="3761"/>
        </w:r>
        <w:bookmarkStart w:id="3770" w:name="_Toc454220921"/>
        <w:bookmarkStart w:id="3771" w:name="_Toc454274431"/>
        <w:bookmarkEnd w:id="3764"/>
        <w:bookmarkEnd w:id="3765"/>
        <w:bookmarkEnd w:id="3770"/>
        <w:bookmarkEnd w:id="3771"/>
      </w:del>
    </w:p>
    <w:p w:rsidR="00C0594E" w:rsidDel="005948F1" w:rsidRDefault="00B706A9">
      <w:pPr>
        <w:pStyle w:val="Heading31"/>
        <w:ind w:left="708" w:firstLine="0"/>
        <w:rPr>
          <w:del w:id="3772" w:author="Meir Kalter" w:date="2016-06-20T21:12:00Z"/>
          <w:sz w:val="24"/>
          <w:szCs w:val="24"/>
        </w:rPr>
        <w:pPrChange w:id="3773" w:author="Meir Kalter" w:date="2016-06-15T14:56:00Z">
          <w:pPr>
            <w:pStyle w:val="Heading31"/>
            <w:numPr>
              <w:ilvl w:val="2"/>
              <w:numId w:val="33"/>
            </w:numPr>
            <w:ind w:left="708" w:hanging="708"/>
          </w:pPr>
        </w:pPrChange>
      </w:pPr>
      <w:bookmarkStart w:id="3774" w:name="_Toc453680534"/>
      <w:bookmarkStart w:id="3775" w:name="_Toc453680850"/>
      <w:del w:id="3776" w:author="Meir Kalter" w:date="2016-06-20T21:12:00Z">
        <w:r w:rsidRPr="00E3086D" w:rsidDel="005948F1">
          <w:rPr>
            <w:rFonts w:asciiTheme="majorHAnsi" w:eastAsiaTheme="majorEastAsia" w:hAnsiTheme="majorHAnsi" w:cstheme="majorBidi"/>
            <w:b/>
            <w:bCs/>
            <w:color w:val="4F81BD" w:themeColor="accent1"/>
            <w:u w:val="none"/>
            <w:rPrChange w:id="3777" w:author="Meir Kalter" w:date="2016-06-15T14:56:00Z">
              <w:rPr>
                <w:rStyle w:val="Ninguno"/>
                <w:rFonts w:eastAsia="Arial Unicode MS" w:cs="Arial Unicode MS"/>
                <w:sz w:val="24"/>
                <w:szCs w:val="24"/>
              </w:rPr>
            </w:rPrChange>
          </w:rPr>
          <w:delText>ASM</w:delText>
        </w:r>
        <w:bookmarkEnd w:id="3774"/>
        <w:bookmarkEnd w:id="3775"/>
        <w:r w:rsidDel="005948F1">
          <w:rPr>
            <w:rFonts w:eastAsia="Arial Unicode MS" w:cs="Arial Unicode MS"/>
          </w:rPr>
          <w:delText xml:space="preserve"> </w:delText>
        </w:r>
        <w:bookmarkStart w:id="3778" w:name="_Toc454220922"/>
        <w:bookmarkStart w:id="3779" w:name="_Toc454274432"/>
        <w:bookmarkEnd w:id="3778"/>
        <w:bookmarkEnd w:id="3779"/>
      </w:del>
    </w:p>
    <w:p w:rsidR="00C0594E" w:rsidDel="005948F1" w:rsidRDefault="00B706A9">
      <w:pPr>
        <w:pStyle w:val="Heading41"/>
        <w:ind w:left="0" w:firstLine="0"/>
        <w:rPr>
          <w:del w:id="3780" w:author="Meir Kalter" w:date="2016-06-20T21:12:00Z"/>
        </w:rPr>
        <w:pPrChange w:id="3781" w:author="Meir Kalter" w:date="2016-06-14T09:01:00Z">
          <w:pPr>
            <w:pStyle w:val="Heading41"/>
            <w:numPr>
              <w:ilvl w:val="3"/>
              <w:numId w:val="33"/>
            </w:numPr>
            <w:ind w:left="708" w:hanging="708"/>
          </w:pPr>
        </w:pPrChange>
      </w:pPr>
      <w:bookmarkStart w:id="3782" w:name="_Toc453680535"/>
      <w:bookmarkStart w:id="3783" w:name="_Toc453680851"/>
      <w:commentRangeStart w:id="3784"/>
      <w:del w:id="3785" w:author="Meir Kalter" w:date="2016-06-20T21:12:00Z">
        <w:r w:rsidDel="005948F1">
          <w:rPr>
            <w:rFonts w:eastAsia="Arial Unicode MS" w:cs="Arial Unicode MS"/>
          </w:rPr>
          <w:delText xml:space="preserve">This type of file contains the </w:delText>
        </w:r>
        <w:r w:rsidDel="005948F1">
          <w:rPr>
            <w:rStyle w:val="Ninguno"/>
            <w:rFonts w:eastAsia="Arial Unicode MS" w:cs="Arial Unicode MS"/>
            <w:b w:val="0"/>
            <w:bCs w:val="0"/>
            <w:i w:val="0"/>
            <w:iCs w:val="0"/>
          </w:rPr>
          <w:delText>assembler code.</w:delText>
        </w:r>
        <w:commentRangeEnd w:id="3784"/>
        <w:r w:rsidR="009D0B69" w:rsidDel="005948F1">
          <w:rPr>
            <w:rStyle w:val="CommentReference"/>
            <w:rFonts w:ascii="Georgia" w:eastAsia="Georgia" w:hAnsi="Georgia" w:cs="Georgia"/>
            <w:b w:val="0"/>
            <w:bCs w:val="0"/>
            <w:i w:val="0"/>
            <w:iCs w:val="0"/>
          </w:rPr>
          <w:commentReference w:id="3784"/>
        </w:r>
        <w:bookmarkStart w:id="3786" w:name="_Toc454220923"/>
        <w:bookmarkStart w:id="3787" w:name="_Toc454274433"/>
        <w:bookmarkEnd w:id="3782"/>
        <w:bookmarkEnd w:id="3783"/>
        <w:bookmarkEnd w:id="3786"/>
        <w:bookmarkEnd w:id="3787"/>
      </w:del>
    </w:p>
    <w:p w:rsidR="00C0594E" w:rsidDel="005948F1" w:rsidRDefault="00B706A9">
      <w:pPr>
        <w:numPr>
          <w:ilvl w:val="0"/>
          <w:numId w:val="45"/>
        </w:numPr>
        <w:rPr>
          <w:del w:id="3788" w:author="Meir Kalter" w:date="2016-06-20T21:12:00Z"/>
          <w:rStyle w:val="Ninguno"/>
          <w:rFonts w:ascii="Calibri" w:eastAsia="Calibri" w:hAnsi="Calibri" w:cs="Calibri"/>
          <w:b/>
          <w:bCs/>
          <w:i/>
          <w:iCs/>
          <w:sz w:val="28"/>
          <w:szCs w:val="28"/>
        </w:rPr>
        <w:pPrChange w:id="3789" w:author="Toni" w:date="2016-06-12T20:33:00Z">
          <w:pPr>
            <w:numPr>
              <w:numId w:val="47"/>
            </w:numPr>
            <w:ind w:left="266" w:hanging="266"/>
          </w:pPr>
        </w:pPrChange>
      </w:pPr>
      <w:del w:id="3790" w:author="Meir Kalter" w:date="2016-06-20T21:12:00Z">
        <w:r w:rsidDel="005948F1">
          <w:rPr>
            <w:rStyle w:val="Ninguno"/>
            <w:rFonts w:ascii="Calibri" w:eastAsia="Calibri" w:hAnsi="Calibri" w:cs="Calibri"/>
            <w:sz w:val="28"/>
            <w:szCs w:val="28"/>
          </w:rPr>
          <w:delText>Could be loaded from param when execution is from console or by Menu item when execution is done by the Gui.</w:delText>
        </w:r>
        <w:bookmarkStart w:id="3791" w:name="_Toc454220924"/>
        <w:bookmarkStart w:id="3792" w:name="_Toc454274434"/>
        <w:bookmarkEnd w:id="3791"/>
        <w:bookmarkEnd w:id="3792"/>
      </w:del>
    </w:p>
    <w:p w:rsidR="00C0594E" w:rsidDel="005948F1" w:rsidRDefault="00B706A9">
      <w:pPr>
        <w:ind w:left="708"/>
        <w:rPr>
          <w:del w:id="3793" w:author="Meir Kalter" w:date="2016-06-20T21:12:00Z"/>
        </w:rPr>
      </w:pPr>
      <w:del w:id="3794" w:author="Meir Kalter" w:date="2016-06-20T21:12:00Z">
        <w:r w:rsidDel="005948F1">
          <w:delText>The format of the file is ascii, separated by colon</w:delText>
        </w:r>
        <w:bookmarkStart w:id="3795" w:name="_Toc454220925"/>
        <w:bookmarkStart w:id="3796" w:name="_Toc454274435"/>
        <w:bookmarkEnd w:id="3795"/>
        <w:bookmarkEnd w:id="3796"/>
      </w:del>
    </w:p>
    <w:p w:rsidR="00C0594E" w:rsidDel="005948F1" w:rsidRDefault="00B706A9">
      <w:pPr>
        <w:pStyle w:val="Heading31"/>
        <w:ind w:left="708" w:firstLine="0"/>
        <w:rPr>
          <w:del w:id="3797" w:author="Meir Kalter" w:date="2016-06-20T21:12:00Z"/>
          <w:rStyle w:val="Ninguno"/>
          <w:rFonts w:ascii="Calibri" w:eastAsia="Calibri" w:hAnsi="Calibri" w:cs="Calibri"/>
          <w:b/>
          <w:bCs/>
          <w:i/>
          <w:iCs/>
          <w:sz w:val="28"/>
          <w:szCs w:val="28"/>
          <w:u w:val="none"/>
        </w:rPr>
        <w:pPrChange w:id="3798" w:author="Meir Kalter" w:date="2016-06-15T14:57:00Z">
          <w:pPr>
            <w:pStyle w:val="Heading31"/>
            <w:numPr>
              <w:ilvl w:val="2"/>
              <w:numId w:val="48"/>
            </w:numPr>
            <w:tabs>
              <w:tab w:val="num" w:pos="708"/>
            </w:tabs>
            <w:ind w:left="720" w:hanging="720"/>
          </w:pPr>
        </w:pPrChange>
      </w:pPr>
      <w:bookmarkStart w:id="3799" w:name="_Toc453680536"/>
      <w:bookmarkStart w:id="3800" w:name="_Toc453680852"/>
      <w:del w:id="3801" w:author="Meir Kalter" w:date="2016-06-20T21:12:00Z">
        <w:r w:rsidRPr="00E3086D" w:rsidDel="005948F1">
          <w:rPr>
            <w:rFonts w:asciiTheme="majorHAnsi" w:eastAsiaTheme="majorEastAsia" w:hAnsiTheme="majorHAnsi" w:cstheme="majorBidi"/>
            <w:b/>
            <w:bCs/>
            <w:color w:val="4F81BD" w:themeColor="accent1"/>
            <w:u w:val="none"/>
            <w:rPrChange w:id="3802" w:author="Meir Kalter" w:date="2016-06-15T14:57:00Z">
              <w:rPr>
                <w:rStyle w:val="Ninguno"/>
                <w:rFonts w:eastAsia="Calibri" w:cs="Calibri"/>
                <w:sz w:val="24"/>
                <w:szCs w:val="24"/>
              </w:rPr>
            </w:rPrChange>
          </w:rPr>
          <w:delText>MEM</w:delText>
        </w:r>
        <w:bookmarkEnd w:id="3799"/>
        <w:bookmarkEnd w:id="3800"/>
        <w:r w:rsidDel="005948F1">
          <w:rPr>
            <w:rStyle w:val="Ninguno"/>
            <w:rFonts w:ascii="Calibri" w:eastAsia="Calibri" w:hAnsi="Calibri" w:cs="Calibri"/>
            <w:sz w:val="28"/>
            <w:szCs w:val="28"/>
          </w:rPr>
          <w:delText xml:space="preserve"> </w:delText>
        </w:r>
        <w:bookmarkStart w:id="3803" w:name="_Toc454220926"/>
        <w:bookmarkStart w:id="3804" w:name="_Toc454274436"/>
        <w:bookmarkEnd w:id="3803"/>
        <w:bookmarkEnd w:id="3804"/>
      </w:del>
    </w:p>
    <w:p w:rsidR="00C0594E" w:rsidDel="005948F1" w:rsidRDefault="00B706A9">
      <w:pPr>
        <w:pStyle w:val="Heading41"/>
        <w:ind w:left="0" w:firstLine="0"/>
        <w:rPr>
          <w:del w:id="3805" w:author="Meir Kalter" w:date="2016-06-20T21:12:00Z"/>
        </w:rPr>
        <w:pPrChange w:id="3806" w:author="Meir Kalter" w:date="2016-06-14T09:01:00Z">
          <w:pPr>
            <w:pStyle w:val="Heading41"/>
            <w:numPr>
              <w:ilvl w:val="3"/>
              <w:numId w:val="48"/>
            </w:numPr>
            <w:tabs>
              <w:tab w:val="num" w:pos="708"/>
            </w:tabs>
            <w:ind w:left="720" w:hanging="720"/>
          </w:pPr>
        </w:pPrChange>
      </w:pPr>
      <w:del w:id="3807" w:author="Meir Kalter" w:date="2016-06-20T21:12:00Z">
        <w:r w:rsidDel="005948F1">
          <w:rPr>
            <w:rFonts w:eastAsia="Arial Unicode MS" w:cs="Arial Unicode MS"/>
          </w:rPr>
          <w:delText xml:space="preserve"> </w:delText>
        </w:r>
        <w:bookmarkStart w:id="3808" w:name="_Toc453680537"/>
        <w:bookmarkStart w:id="3809" w:name="_Toc453680853"/>
        <w:r w:rsidDel="005948F1">
          <w:rPr>
            <w:rFonts w:eastAsia="Arial Unicode MS" w:cs="Arial Unicode MS"/>
          </w:rPr>
          <w:delText>This type of file contains the memory code.</w:delText>
        </w:r>
        <w:bookmarkStart w:id="3810" w:name="_Toc454220927"/>
        <w:bookmarkStart w:id="3811" w:name="_Toc454274437"/>
        <w:bookmarkEnd w:id="3808"/>
        <w:bookmarkEnd w:id="3809"/>
        <w:bookmarkEnd w:id="3810"/>
        <w:bookmarkEnd w:id="3811"/>
      </w:del>
    </w:p>
    <w:p w:rsidR="00C0594E" w:rsidDel="005948F1" w:rsidRDefault="00B706A9">
      <w:pPr>
        <w:ind w:left="708"/>
        <w:rPr>
          <w:del w:id="3812" w:author="Meir Kalter" w:date="2016-06-20T21:12:00Z"/>
        </w:rPr>
      </w:pPr>
      <w:del w:id="3813" w:author="Meir Kalter" w:date="2016-06-20T21:12:00Z">
        <w:r w:rsidDel="005948F1">
          <w:delText>The format of the file is ascii, separated by colon</w:delText>
        </w:r>
        <w:bookmarkStart w:id="3814" w:name="_Toc454220928"/>
        <w:bookmarkStart w:id="3815" w:name="_Toc454274438"/>
        <w:bookmarkEnd w:id="3814"/>
        <w:bookmarkEnd w:id="3815"/>
      </w:del>
    </w:p>
    <w:p w:rsidR="00C0594E" w:rsidDel="00734644" w:rsidRDefault="00B706A9" w:rsidP="00734644">
      <w:pPr>
        <w:rPr>
          <w:del w:id="3816" w:author="Meir Kalter" w:date="2016-06-14T14:37:00Z"/>
          <w:rStyle w:val="Ninguno"/>
          <w:rFonts w:ascii="Calibri" w:eastAsia="Calibri" w:hAnsi="Calibri" w:cs="Calibri"/>
          <w:sz w:val="28"/>
          <w:szCs w:val="28"/>
        </w:rPr>
      </w:pPr>
      <w:del w:id="3817" w:author="Meir Kalter" w:date="2016-06-14T14:37:00Z">
        <w:r w:rsidDel="00734644">
          <w:rPr>
            <w:rStyle w:val="Ninguno"/>
            <w:rFonts w:ascii="Calibri" w:eastAsia="Calibri" w:hAnsi="Calibri" w:cs="Calibri"/>
            <w:sz w:val="28"/>
            <w:szCs w:val="28"/>
          </w:rPr>
          <w:delText>The graphic interface must include the following elements:</w:delText>
        </w:r>
        <w:bookmarkStart w:id="3818" w:name="_Toc453767365"/>
        <w:bookmarkStart w:id="3819" w:name="_Toc453767589"/>
        <w:bookmarkStart w:id="3820" w:name="_Toc453767813"/>
        <w:bookmarkStart w:id="3821" w:name="_Toc453768037"/>
        <w:bookmarkStart w:id="3822" w:name="_Toc453768260"/>
        <w:bookmarkStart w:id="3823" w:name="_Toc453785940"/>
        <w:bookmarkStart w:id="3824" w:name="_Toc453786454"/>
        <w:bookmarkStart w:id="3825" w:name="_Toc454220929"/>
        <w:bookmarkStart w:id="3826" w:name="_Toc454274439"/>
        <w:bookmarkEnd w:id="3818"/>
        <w:bookmarkEnd w:id="3819"/>
        <w:bookmarkEnd w:id="3820"/>
        <w:bookmarkEnd w:id="3821"/>
        <w:bookmarkEnd w:id="3822"/>
        <w:bookmarkEnd w:id="3823"/>
        <w:bookmarkEnd w:id="3824"/>
        <w:bookmarkEnd w:id="3825"/>
        <w:bookmarkEnd w:id="3826"/>
      </w:del>
    </w:p>
    <w:p w:rsidR="00C0594E" w:rsidRDefault="00B706A9">
      <w:pPr>
        <w:pStyle w:val="Heading2"/>
        <w:pPrChange w:id="3827" w:author="Meir Kalter" w:date="2016-06-15T15:00:00Z">
          <w:pPr>
            <w:pStyle w:val="Heading21"/>
            <w:numPr>
              <w:ilvl w:val="1"/>
              <w:numId w:val="49"/>
            </w:numPr>
            <w:ind w:left="576" w:hanging="576"/>
          </w:pPr>
        </w:pPrChange>
      </w:pPr>
      <w:bookmarkStart w:id="3828" w:name="_Toc454274440"/>
      <w:r w:rsidRPr="00885CC0">
        <w:rPr>
          <w:rFonts w:eastAsia="Arial Unicode MS" w:cs="Arial Unicode MS"/>
        </w:rPr>
        <w:t>Editing/saving</w:t>
      </w:r>
      <w:ins w:id="3829" w:author="Meir Kalter" w:date="2016-06-15T15:00:00Z">
        <w:r w:rsidR="00007C9C" w:rsidRPr="00007C9C">
          <w:t xml:space="preserve"> </w:t>
        </w:r>
      </w:ins>
      <w:del w:id="3830" w:author="Meir Kalter" w:date="2016-06-15T15:00:00Z">
        <w:r w:rsidRPr="00885CC0" w:rsidDel="00007C9C">
          <w:rPr>
            <w:rFonts w:eastAsia="Arial Unicode MS" w:cs="Arial Unicode MS"/>
          </w:rPr>
          <w:delText xml:space="preserve"> </w:delText>
        </w:r>
      </w:del>
      <w:r w:rsidRPr="001532BB">
        <w:rPr>
          <w:rFonts w:eastAsia="Arial Unicode MS" w:cs="Arial Unicode MS"/>
        </w:rPr>
        <w:t>assembler</w:t>
      </w:r>
      <w:ins w:id="3831" w:author="Meir Kalter" w:date="2016-06-15T15:01:00Z">
        <w:r w:rsidR="00007C9C">
          <w:rPr>
            <w:rFonts w:eastAsia="Arial Unicode MS" w:cs="Arial Unicode MS"/>
          </w:rPr>
          <w:t>/memory files</w:t>
        </w:r>
      </w:ins>
      <w:bookmarkEnd w:id="3828"/>
    </w:p>
    <w:p w:rsidR="006009E8" w:rsidRDefault="00B706A9">
      <w:pPr>
        <w:rPr>
          <w:ins w:id="3832" w:author="Meir Kalter" w:date="2016-06-15T15:01:00Z"/>
          <w:rStyle w:val="Ninguno"/>
          <w:rFonts w:ascii="Calibri" w:eastAsia="Calibri" w:hAnsi="Calibri" w:cs="Calibri"/>
          <w:b/>
          <w:bCs/>
          <w:color w:val="4F81BD" w:themeColor="accent1"/>
          <w:sz w:val="26"/>
          <w:szCs w:val="26"/>
          <w:u w:val="single"/>
        </w:rPr>
        <w:pPrChange w:id="3833" w:author="Meir Kalter" w:date="2016-06-15T15:01:00Z">
          <w:pPr>
            <w:pStyle w:val="Heading21"/>
            <w:numPr>
              <w:ilvl w:val="1"/>
              <w:numId w:val="33"/>
            </w:numPr>
            <w:ind w:left="576" w:hanging="576"/>
          </w:pPr>
        </w:pPrChange>
      </w:pPr>
      <w:r>
        <w:rPr>
          <w:rStyle w:val="Ninguno"/>
          <w:rFonts w:ascii="Calibri" w:eastAsia="Calibri" w:hAnsi="Calibri" w:cs="Calibri"/>
          <w:sz w:val="28"/>
          <w:szCs w:val="28"/>
        </w:rPr>
        <w:t xml:space="preserve">- </w:t>
      </w:r>
      <w:ins w:id="3834" w:author="Meir Kalter" w:date="2016-06-15T15:01:00Z">
        <w:r w:rsidR="001E11D5">
          <w:rPr>
            <w:rStyle w:val="Ninguno"/>
            <w:rFonts w:ascii="Calibri" w:eastAsia="Calibri" w:hAnsi="Calibri" w:cs="Calibri"/>
            <w:sz w:val="28"/>
            <w:szCs w:val="28"/>
          </w:rPr>
          <w:t xml:space="preserve">Edition </w:t>
        </w:r>
      </w:ins>
      <w:del w:id="3835" w:author="Meir Kalter" w:date="2016-06-15T15:01:00Z">
        <w:r w:rsidDel="001E11D5">
          <w:rPr>
            <w:rStyle w:val="Ninguno"/>
            <w:rFonts w:ascii="Calibri" w:eastAsia="Calibri" w:hAnsi="Calibri" w:cs="Calibri"/>
            <w:sz w:val="28"/>
            <w:szCs w:val="28"/>
          </w:rPr>
          <w:delText>Window (or frame)</w:delText>
        </w:r>
      </w:del>
      <w:ins w:id="3836" w:author="Meir Kalter" w:date="2016-06-15T15:01:00Z">
        <w:r w:rsidR="001E11D5">
          <w:rPr>
            <w:rStyle w:val="Ninguno"/>
            <w:rFonts w:ascii="Calibri" w:eastAsia="Calibri" w:hAnsi="Calibri" w:cs="Calibri"/>
            <w:sz w:val="28"/>
            <w:szCs w:val="28"/>
          </w:rPr>
          <w:t>frame</w:t>
        </w:r>
      </w:ins>
      <w:r>
        <w:rPr>
          <w:rStyle w:val="Ninguno"/>
          <w:rFonts w:ascii="Calibri" w:eastAsia="Calibri" w:hAnsi="Calibri" w:cs="Calibri"/>
          <w:sz w:val="28"/>
          <w:szCs w:val="28"/>
        </w:rPr>
        <w:t xml:space="preserve"> </w:t>
      </w:r>
      <w:del w:id="3837" w:author="Meir Kalter" w:date="2016-06-15T15:01:00Z">
        <w:r w:rsidDel="001E11D5">
          <w:rPr>
            <w:rStyle w:val="Ninguno"/>
            <w:rFonts w:ascii="Calibri" w:eastAsia="Calibri" w:hAnsi="Calibri" w:cs="Calibri"/>
            <w:sz w:val="28"/>
            <w:szCs w:val="28"/>
          </w:rPr>
          <w:delText>editing to in</w:delText>
        </w:r>
      </w:del>
      <w:ins w:id="3838" w:author="Meir Kalter" w:date="2016-06-15T15:01:00Z">
        <w:r w:rsidR="001E11D5">
          <w:rPr>
            <w:rStyle w:val="Ninguno"/>
            <w:rFonts w:ascii="Calibri" w:eastAsia="Calibri" w:hAnsi="Calibri" w:cs="Calibri"/>
            <w:sz w:val="28"/>
            <w:szCs w:val="28"/>
          </w:rPr>
          <w:t xml:space="preserve">to edit </w:t>
        </w:r>
      </w:ins>
      <w:del w:id="3839" w:author="Meir Kalter" w:date="2016-06-15T15:01:00Z">
        <w:r w:rsidDel="001E11D5">
          <w:rPr>
            <w:rStyle w:val="Ninguno"/>
            <w:rFonts w:ascii="Calibri" w:eastAsia="Calibri" w:hAnsi="Calibri" w:cs="Calibri"/>
            <w:sz w:val="28"/>
            <w:szCs w:val="28"/>
          </w:rPr>
          <w:delText xml:space="preserve">troduce </w:delText>
        </w:r>
      </w:del>
      <w:r>
        <w:rPr>
          <w:rStyle w:val="Ninguno"/>
          <w:rFonts w:ascii="Calibri" w:eastAsia="Calibri" w:hAnsi="Calibri" w:cs="Calibri"/>
          <w:sz w:val="28"/>
          <w:szCs w:val="28"/>
        </w:rPr>
        <w:t xml:space="preserve">programs in assembly language. </w:t>
      </w:r>
    </w:p>
    <w:p w:rsidR="00C0594E" w:rsidDel="006009E8" w:rsidRDefault="00B706A9">
      <w:pPr>
        <w:pStyle w:val="Heading3"/>
        <w:rPr>
          <w:del w:id="3840" w:author="Meir Kalter" w:date="2016-06-15T15:01:00Z"/>
          <w:rStyle w:val="Ninguno"/>
          <w:rFonts w:ascii="Calibri" w:eastAsia="Calibri" w:hAnsi="Calibri" w:cs="Calibri"/>
          <w:sz w:val="28"/>
          <w:szCs w:val="28"/>
          <w:u w:val="single"/>
        </w:rPr>
        <w:pPrChange w:id="3841" w:author="Meir Kalter" w:date="2016-06-15T15:02:00Z">
          <w:pPr/>
        </w:pPrChange>
      </w:pPr>
      <w:del w:id="3842" w:author="Meir Kalter" w:date="2016-06-15T15:01:00Z">
        <w:r w:rsidDel="006009E8">
          <w:rPr>
            <w:rStyle w:val="Ninguno"/>
            <w:rFonts w:ascii="Calibri" w:eastAsia="Calibri" w:hAnsi="Calibri" w:cs="Calibri"/>
            <w:sz w:val="28"/>
            <w:szCs w:val="28"/>
          </w:rPr>
          <w:delText>Buttons to save disk drive or loaded from an assembly program.</w:delText>
        </w:r>
        <w:bookmarkStart w:id="3843" w:name="_Toc453767367"/>
        <w:bookmarkStart w:id="3844" w:name="_Toc453767591"/>
        <w:bookmarkStart w:id="3845" w:name="_Toc453767815"/>
        <w:bookmarkStart w:id="3846" w:name="_Toc453768039"/>
        <w:bookmarkStart w:id="3847" w:name="_Toc453768262"/>
        <w:bookmarkStart w:id="3848" w:name="_Toc453785942"/>
        <w:bookmarkStart w:id="3849" w:name="_Toc453786456"/>
        <w:bookmarkStart w:id="3850" w:name="_Toc454220931"/>
        <w:bookmarkStart w:id="3851" w:name="_Toc454274441"/>
        <w:bookmarkEnd w:id="3843"/>
        <w:bookmarkEnd w:id="3844"/>
        <w:bookmarkEnd w:id="3845"/>
        <w:bookmarkEnd w:id="3846"/>
        <w:bookmarkEnd w:id="3847"/>
        <w:bookmarkEnd w:id="3848"/>
        <w:bookmarkEnd w:id="3849"/>
        <w:bookmarkEnd w:id="3850"/>
        <w:bookmarkEnd w:id="3851"/>
      </w:del>
    </w:p>
    <w:p w:rsidR="00C0594E" w:rsidRDefault="00B706A9">
      <w:pPr>
        <w:pStyle w:val="Heading3"/>
        <w:pPrChange w:id="3852" w:author="Meir Kalter" w:date="2016-06-15T15:02:00Z">
          <w:pPr>
            <w:pStyle w:val="Heading21"/>
            <w:numPr>
              <w:ilvl w:val="1"/>
              <w:numId w:val="33"/>
            </w:numPr>
            <w:ind w:left="576" w:hanging="576"/>
          </w:pPr>
        </w:pPrChange>
      </w:pPr>
      <w:bookmarkStart w:id="3853" w:name="_Toc453680538"/>
      <w:bookmarkStart w:id="3854" w:name="_Toc453680854"/>
      <w:bookmarkStart w:id="3855" w:name="_Toc454274442"/>
      <w:r>
        <w:rPr>
          <w:rFonts w:eastAsia="Arial Unicode MS" w:cs="Arial Unicode MS"/>
        </w:rPr>
        <w:t>Open assembler file</w:t>
      </w:r>
      <w:bookmarkEnd w:id="3853"/>
      <w:bookmarkEnd w:id="3854"/>
      <w:bookmarkEnd w:id="3855"/>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ab/>
        <w:t xml:space="preserve">The file will be opened as in the following image, using the </w:t>
      </w:r>
      <w:r>
        <w:rPr>
          <w:rStyle w:val="Ninguno"/>
          <w:rFonts w:eastAsia="Arial Unicode MS" w:cs="Arial Unicode MS"/>
          <w:b/>
          <w:bCs/>
          <w:i/>
          <w:iCs/>
          <w:u w:val="single"/>
        </w:rPr>
        <w:t>File/Open</w:t>
      </w:r>
      <w:r>
        <w:rPr>
          <w:rStyle w:val="Ninguno"/>
          <w:rFonts w:ascii="Calibri" w:eastAsia="Calibri" w:hAnsi="Calibri" w:cs="Calibri"/>
          <w:sz w:val="28"/>
          <w:szCs w:val="28"/>
        </w:rPr>
        <w:t xml:space="preserve"> menu item /Sub menu item. Only </w:t>
      </w:r>
      <w:r>
        <w:rPr>
          <w:rStyle w:val="Ninguno"/>
          <w:rFonts w:eastAsia="Arial Unicode MS" w:cs="Arial Unicode MS"/>
          <w:b/>
          <w:bCs/>
          <w:i/>
          <w:iCs/>
          <w:sz w:val="28"/>
          <w:szCs w:val="28"/>
        </w:rPr>
        <w:t>asm</w:t>
      </w:r>
      <w:r>
        <w:rPr>
          <w:rStyle w:val="Ninguno"/>
          <w:rFonts w:ascii="Calibri" w:eastAsia="Calibri" w:hAnsi="Calibri" w:cs="Calibri"/>
          <w:sz w:val="28"/>
          <w:szCs w:val="28"/>
        </w:rPr>
        <w:t xml:space="preserve"> files will be viewed from this dialog window.</w:t>
      </w:r>
    </w:p>
    <w:p w:rsidR="00C0594E" w:rsidRDefault="00C0594E">
      <w:pPr>
        <w:bidi/>
        <w:jc w:val="right"/>
        <w:rPr>
          <w:rFonts w:ascii="Times New Roman" w:eastAsia="Times New Roman" w:hAnsi="Times New Roman" w:cs="Times New Roman"/>
          <w:rtl/>
        </w:rPr>
      </w:pPr>
    </w:p>
    <w:p w:rsidR="00C0594E" w:rsidRDefault="00B706A9">
      <w:pPr>
        <w:keepNext/>
      </w:pPr>
      <w:r>
        <w:rPr>
          <w:noProof/>
          <w:lang w:eastAsia="en-US" w:bidi="he-IL"/>
        </w:rPr>
        <w:drawing>
          <wp:inline distT="0" distB="0" distL="0" distR="0" wp14:anchorId="14810D26" wp14:editId="35E2288C">
            <wp:extent cx="2024330" cy="1469241"/>
            <wp:effectExtent l="0" t="0" r="0" b="0"/>
            <wp:docPr id="1073741832" name="officeArt object" descr="C:\Users\Meirka\Documents\Snagit\open_file_2016-05-29_20-10-19.jpg"/>
            <wp:cNvGraphicFramePr/>
            <a:graphic xmlns:a="http://schemas.openxmlformats.org/drawingml/2006/main">
              <a:graphicData uri="http://schemas.openxmlformats.org/drawingml/2006/picture">
                <pic:pic xmlns:pic="http://schemas.openxmlformats.org/drawingml/2006/picture">
                  <pic:nvPicPr>
                    <pic:cNvPr id="1073741832" name="open_file_2016-05-29_20-10-19.jpeg" descr="C:\Users\Meirka\Documents\Snagit\open_file_2016-05-29_20-10-19.jpg"/>
                    <pic:cNvPicPr>
                      <a:picLocks noChangeAspect="1"/>
                    </pic:cNvPicPr>
                  </pic:nvPicPr>
                  <pic:blipFill>
                    <a:blip r:embed="rId13" cstate="print">
                      <a:extLst/>
                    </a:blip>
                    <a:srcRect r="62991" b="79762"/>
                    <a:stretch>
                      <a:fillRect/>
                    </a:stretch>
                  </pic:blipFill>
                  <pic:spPr>
                    <a:xfrm>
                      <a:off x="0" y="0"/>
                      <a:ext cx="2024330" cy="1469241"/>
                    </a:xfrm>
                    <a:prstGeom prst="rect">
                      <a:avLst/>
                    </a:prstGeom>
                    <a:ln w="12700" cap="flat">
                      <a:noFill/>
                      <a:miter lim="400000"/>
                    </a:ln>
                    <a:effectLst/>
                  </pic:spPr>
                </pic:pic>
              </a:graphicData>
            </a:graphic>
          </wp:inline>
        </w:drawing>
      </w:r>
    </w:p>
    <w:p w:rsidR="00C0594E" w:rsidRDefault="00B706A9">
      <w:pPr>
        <w:pStyle w:val="Caption1"/>
      </w:pPr>
      <w:r>
        <w:t>2Open file</w:t>
      </w:r>
    </w:p>
    <w:p w:rsidR="002C187B" w:rsidRDefault="002C187B" w:rsidP="002C187B">
      <w:pPr>
        <w:pStyle w:val="Heading3"/>
        <w:rPr>
          <w:ins w:id="3856" w:author="Meir Kalter" w:date="2016-06-15T15:02:00Z"/>
        </w:rPr>
      </w:pPr>
      <w:bookmarkStart w:id="3857" w:name="_Toc453680539"/>
      <w:bookmarkStart w:id="3858" w:name="_Toc453680855"/>
      <w:bookmarkStart w:id="3859" w:name="_Toc454274443"/>
      <w:ins w:id="3860" w:author="Meir Kalter" w:date="2016-06-15T15:02:00Z">
        <w:r>
          <w:rPr>
            <w:rFonts w:eastAsia="Arial Unicode MS" w:cs="Arial Unicode MS"/>
          </w:rPr>
          <w:t>Save assembler file</w:t>
        </w:r>
        <w:bookmarkEnd w:id="3859"/>
      </w:ins>
    </w:p>
    <w:p w:rsidR="00C0594E" w:rsidRPr="002C187B" w:rsidDel="002C187B" w:rsidRDefault="00B706A9">
      <w:pPr>
        <w:pStyle w:val="Heading21"/>
        <w:numPr>
          <w:ilvl w:val="1"/>
          <w:numId w:val="128"/>
        </w:numPr>
        <w:rPr>
          <w:del w:id="3861" w:author="Meir Kalter" w:date="2016-06-15T15:02:00Z"/>
          <w:rFonts w:asciiTheme="majorHAnsi" w:eastAsia="Arial Unicode MS" w:hAnsiTheme="majorHAnsi" w:cs="Arial Unicode MS"/>
          <w:b/>
          <w:bCs/>
          <w:color w:val="4F81BD" w:themeColor="accent1"/>
          <w:sz w:val="22"/>
          <w:szCs w:val="22"/>
          <w:rPrChange w:id="3862" w:author="Meir Kalter" w:date="2016-06-15T15:02:00Z">
            <w:rPr>
              <w:del w:id="3863" w:author="Meir Kalter" w:date="2016-06-15T15:02:00Z"/>
            </w:rPr>
          </w:rPrChange>
        </w:rPr>
        <w:pPrChange w:id="3864" w:author="Meir Kalter" w:date="2016-06-15T15:02:00Z">
          <w:pPr>
            <w:pStyle w:val="Heading21"/>
            <w:numPr>
              <w:ilvl w:val="1"/>
              <w:numId w:val="33"/>
            </w:numPr>
            <w:ind w:left="576" w:hanging="576"/>
          </w:pPr>
        </w:pPrChange>
      </w:pPr>
      <w:del w:id="3865" w:author="Meir Kalter" w:date="2016-06-15T15:02:00Z">
        <w:r w:rsidRPr="002C187B" w:rsidDel="002C187B">
          <w:rPr>
            <w:rFonts w:asciiTheme="majorHAnsi" w:eastAsia="Arial Unicode MS" w:hAnsiTheme="majorHAnsi" w:cs="Arial Unicode MS"/>
            <w:b/>
            <w:bCs/>
            <w:color w:val="4F81BD" w:themeColor="accent1"/>
            <w:sz w:val="22"/>
            <w:szCs w:val="22"/>
            <w:rPrChange w:id="3866" w:author="Meir Kalter" w:date="2016-06-15T15:02:00Z">
              <w:rPr>
                <w:rFonts w:eastAsia="Arial Unicode MS" w:cs="Arial Unicode MS"/>
              </w:rPr>
            </w:rPrChange>
          </w:rPr>
          <w:delText>Save assembler file</w:delText>
        </w:r>
        <w:bookmarkEnd w:id="3857"/>
        <w:bookmarkEnd w:id="3858"/>
      </w:del>
    </w:p>
    <w:p w:rsidR="00C0594E" w:rsidDel="002C187B" w:rsidRDefault="00B706A9">
      <w:pPr>
        <w:rPr>
          <w:del w:id="3867" w:author="Meir Kalter" w:date="2016-06-15T15:02:00Z"/>
        </w:rPr>
      </w:pPr>
      <w:del w:id="3868" w:author="Meir Kalter" w:date="2016-06-15T15:02:00Z">
        <w:r w:rsidDel="002C187B">
          <w:rPr>
            <w:rFonts w:eastAsia="Arial Unicode MS" w:cs="Arial Unicode MS"/>
          </w:rPr>
          <w:delText xml:space="preserve"> </w:delText>
        </w:r>
      </w:del>
    </w:p>
    <w:p w:rsidR="00C0594E" w:rsidRDefault="00B706A9">
      <w:r>
        <w:rPr>
          <w:rFonts w:eastAsia="Arial Unicode MS" w:cs="Arial Unicode MS"/>
        </w:rPr>
        <w:t xml:space="preserve">         </w:t>
      </w:r>
      <w:del w:id="3869" w:author="Meir Kalter" w:date="2016-06-15T15:03:00Z">
        <w:r w:rsidDel="0074021F">
          <w:rPr>
            <w:rFonts w:eastAsia="Arial Unicode MS" w:cs="Arial Unicode MS"/>
          </w:rPr>
          <w:delText xml:space="preserve">2. </w:delText>
        </w:r>
      </w:del>
      <w:r>
        <w:rPr>
          <w:rFonts w:eastAsia="Arial Unicode MS" w:cs="Arial Unicode MS"/>
        </w:rPr>
        <w:t xml:space="preserve">Save file – Use the </w:t>
      </w:r>
      <w:r>
        <w:rPr>
          <w:rStyle w:val="Ninguno"/>
          <w:rFonts w:eastAsia="Arial Unicode MS" w:cs="Arial Unicode MS"/>
          <w:b/>
          <w:bCs/>
          <w:i/>
          <w:iCs/>
          <w:u w:val="single"/>
        </w:rPr>
        <w:t>Save</w:t>
      </w:r>
      <w:r>
        <w:rPr>
          <w:rFonts w:eastAsia="Arial Unicode MS" w:cs="Arial Unicode MS"/>
        </w:rPr>
        <w:t xml:space="preserve"> / </w:t>
      </w:r>
      <w:r>
        <w:rPr>
          <w:rStyle w:val="Ninguno"/>
          <w:rFonts w:eastAsia="Arial Unicode MS" w:cs="Arial Unicode MS"/>
          <w:b/>
          <w:bCs/>
          <w:i/>
          <w:iCs/>
          <w:u w:val="single"/>
        </w:rPr>
        <w:t>Save as</w:t>
      </w:r>
      <w:r>
        <w:rPr>
          <w:rFonts w:eastAsia="Arial Unicode MS" w:cs="Arial Unicode MS"/>
        </w:rPr>
        <w:t xml:space="preserve"> sub menu. </w:t>
      </w:r>
      <w:proofErr w:type="spellStart"/>
      <w:r>
        <w:rPr>
          <w:rFonts w:eastAsia="Arial Unicode MS" w:cs="Arial Unicode MS"/>
        </w:rPr>
        <w:t>Extention</w:t>
      </w:r>
      <w:proofErr w:type="spellEnd"/>
      <w:r>
        <w:rPr>
          <w:rFonts w:eastAsia="Arial Unicode MS" w:cs="Arial Unicode MS"/>
        </w:rPr>
        <w:t xml:space="preserve"> of the file name could be ignored in this activity. </w:t>
      </w:r>
    </w:p>
    <w:p w:rsidR="00C0594E" w:rsidRDefault="00B706A9">
      <w:pPr>
        <w:keepNext/>
      </w:pPr>
      <w:r>
        <w:tab/>
      </w:r>
      <w:r>
        <w:rPr>
          <w:noProof/>
          <w:lang w:eastAsia="en-US" w:bidi="he-IL"/>
        </w:rPr>
        <w:drawing>
          <wp:inline distT="0" distB="0" distL="0" distR="0" wp14:anchorId="403A501C" wp14:editId="1820266E">
            <wp:extent cx="2130362" cy="1353665"/>
            <wp:effectExtent l="0" t="0" r="0" b="0"/>
            <wp:docPr id="1073741833" name="officeArt object" descr="C:\Users\Meirka\Documents\Snagit\save_as_2016-05-29_20-14-29.jpg"/>
            <wp:cNvGraphicFramePr/>
            <a:graphic xmlns:a="http://schemas.openxmlformats.org/drawingml/2006/main">
              <a:graphicData uri="http://schemas.openxmlformats.org/drawingml/2006/picture">
                <pic:pic xmlns:pic="http://schemas.openxmlformats.org/drawingml/2006/picture">
                  <pic:nvPicPr>
                    <pic:cNvPr id="1073741833" name="save_as_2016-05-29_20-14-29.jpeg" descr="C:\Users\Meirka\Documents\Snagit\save_as_2016-05-29_20-14-29.jpg"/>
                    <pic:cNvPicPr>
                      <a:picLocks noChangeAspect="1"/>
                    </pic:cNvPicPr>
                  </pic:nvPicPr>
                  <pic:blipFill>
                    <a:blip r:embed="rId14" cstate="print">
                      <a:extLst/>
                    </a:blip>
                    <a:srcRect l="2731" t="3804" r="12948" b="10870"/>
                    <a:stretch>
                      <a:fillRect/>
                    </a:stretch>
                  </pic:blipFill>
                  <pic:spPr>
                    <a:xfrm>
                      <a:off x="0" y="0"/>
                      <a:ext cx="2130362" cy="1353665"/>
                    </a:xfrm>
                    <a:prstGeom prst="rect">
                      <a:avLst/>
                    </a:prstGeom>
                    <a:ln w="12700" cap="flat">
                      <a:noFill/>
                      <a:miter lim="400000"/>
                    </a:ln>
                    <a:effectLst/>
                  </pic:spPr>
                </pic:pic>
              </a:graphicData>
            </a:graphic>
          </wp:inline>
        </w:drawing>
      </w:r>
    </w:p>
    <w:p w:rsidR="00C0594E" w:rsidRDefault="00B706A9">
      <w:pPr>
        <w:pStyle w:val="Caption1"/>
      </w:pPr>
      <w:r>
        <w:t>3Save as - menu item q Sub menu item</w:t>
      </w:r>
    </w:p>
    <w:p w:rsidR="00DE1656" w:rsidRPr="00DE1656" w:rsidDel="00DE1656" w:rsidRDefault="00B706A9">
      <w:pPr>
        <w:rPr>
          <w:del w:id="3870" w:author="Meir Kalter" w:date="2016-06-15T15:03:00Z"/>
          <w:rPrChange w:id="3871" w:author="Meir Kalter" w:date="2016-06-15T15:03:00Z">
            <w:rPr>
              <w:del w:id="3872" w:author="Meir Kalter" w:date="2016-06-15T15:03:00Z"/>
              <w:rStyle w:val="Ninguno"/>
              <w:rFonts w:ascii="Calibri" w:eastAsia="Calibri" w:hAnsi="Calibri" w:cs="Calibri"/>
              <w:sz w:val="28"/>
              <w:szCs w:val="28"/>
              <w:u w:val="none"/>
            </w:rPr>
          </w:rPrChange>
        </w:rPr>
        <w:pPrChange w:id="3873" w:author="Meir Kalter" w:date="2016-06-15T15:03:00Z">
          <w:pPr>
            <w:pStyle w:val="Heading31"/>
            <w:numPr>
              <w:ilvl w:val="2"/>
              <w:numId w:val="50"/>
            </w:numPr>
            <w:tabs>
              <w:tab w:val="num" w:pos="708"/>
            </w:tabs>
            <w:ind w:left="720" w:hanging="720"/>
          </w:pPr>
        </w:pPrChange>
      </w:pPr>
      <w:del w:id="3874" w:author="Meir Kalter" w:date="2016-06-15T15:03:00Z">
        <w:r w:rsidDel="00DE1656">
          <w:rPr>
            <w:rStyle w:val="Ninguno"/>
          </w:rPr>
          <w:tab/>
        </w:r>
        <w:bookmarkStart w:id="3875" w:name="_Toc453680540"/>
        <w:bookmarkStart w:id="3876" w:name="_Toc453680856"/>
        <w:r w:rsidDel="00DE1656">
          <w:rPr>
            <w:rStyle w:val="Ninguno"/>
          </w:rPr>
          <w:delText>Save file flow:</w:delText>
        </w:r>
        <w:bookmarkEnd w:id="3875"/>
        <w:bookmarkEnd w:id="3876"/>
        <w:r w:rsidDel="00DE1656">
          <w:rPr>
            <w:rStyle w:val="Ninguno"/>
            <w:rFonts w:ascii="Calibri" w:eastAsia="Calibri" w:hAnsi="Calibri" w:cs="Calibri"/>
            <w:sz w:val="28"/>
            <w:szCs w:val="28"/>
          </w:rPr>
          <w:delText xml:space="preserve"> </w:delText>
        </w:r>
      </w:del>
    </w:p>
    <w:p w:rsidR="00C0594E" w:rsidDel="00DE1656" w:rsidRDefault="00B706A9">
      <w:pPr>
        <w:rPr>
          <w:del w:id="3877" w:author="Meir Kalter" w:date="2016-06-15T15:03:00Z"/>
        </w:rPr>
      </w:pPr>
      <w:del w:id="3878" w:author="Meir Kalter" w:date="2016-06-15T15:03:00Z">
        <w:r w:rsidDel="00DE1656">
          <w:rPr>
            <w:rStyle w:val="Ninguno"/>
            <w:rFonts w:ascii="Calibri" w:eastAsia="Calibri" w:hAnsi="Calibri" w:cs="Calibri"/>
            <w:sz w:val="28"/>
            <w:szCs w:val="28"/>
          </w:rPr>
          <w:delText>Saving the file name with no extention, will save the file with the corect</w:delText>
        </w:r>
      </w:del>
      <w:ins w:id="3879" w:author="Toni" w:date="2016-06-12T20:01:00Z">
        <w:del w:id="3880" w:author="Meir Kalter" w:date="2016-06-15T15:03:00Z">
          <w:r w:rsidR="00E541B8" w:rsidDel="00DE1656">
            <w:rPr>
              <w:rStyle w:val="Ninguno"/>
              <w:rFonts w:ascii="Calibri" w:eastAsia="Calibri" w:hAnsi="Calibri" w:cs="Calibri"/>
              <w:sz w:val="28"/>
              <w:szCs w:val="28"/>
            </w:rPr>
            <w:delText>correct</w:delText>
          </w:r>
        </w:del>
      </w:ins>
      <w:del w:id="3881" w:author="Meir Kalter" w:date="2016-06-15T15:03:00Z">
        <w:r w:rsidDel="00DE1656">
          <w:rPr>
            <w:rStyle w:val="Ninguno"/>
            <w:rFonts w:ascii="Calibri" w:eastAsia="Calibri" w:hAnsi="Calibri" w:cs="Calibri"/>
            <w:sz w:val="28"/>
            <w:szCs w:val="28"/>
          </w:rPr>
          <w:delText xml:space="preserve"> extention, as in the folowing</w:delText>
        </w:r>
      </w:del>
      <w:ins w:id="3882" w:author="Toni" w:date="2016-06-12T20:01:00Z">
        <w:del w:id="3883" w:author="Meir Kalter" w:date="2016-06-15T15:03:00Z">
          <w:r w:rsidR="00E541B8" w:rsidDel="00DE1656">
            <w:rPr>
              <w:rStyle w:val="Ninguno"/>
              <w:rFonts w:ascii="Calibri" w:eastAsia="Calibri" w:hAnsi="Calibri" w:cs="Calibri"/>
              <w:sz w:val="28"/>
              <w:szCs w:val="28"/>
            </w:rPr>
            <w:delText>following</w:delText>
          </w:r>
        </w:del>
      </w:ins>
      <w:del w:id="3884" w:author="Meir Kalter" w:date="2016-06-15T15:03:00Z">
        <w:r w:rsidDel="00DE1656">
          <w:rPr>
            <w:rStyle w:val="Ninguno"/>
            <w:rFonts w:ascii="Calibri" w:eastAsia="Calibri" w:hAnsi="Calibri" w:cs="Calibri"/>
            <w:sz w:val="28"/>
            <w:szCs w:val="28"/>
          </w:rPr>
          <w:delText xml:space="preserve"> pictures. The result is – that open file will view the file and file will be opened with no issues:</w:delText>
        </w:r>
      </w:del>
    </w:p>
    <w:p w:rsidR="00C0594E" w:rsidDel="00DE1656" w:rsidRDefault="00B706A9">
      <w:pPr>
        <w:keepNext/>
        <w:rPr>
          <w:del w:id="3885" w:author="Meir Kalter" w:date="2016-06-15T15:03:00Z"/>
        </w:rPr>
      </w:pPr>
      <w:del w:id="3886" w:author="Meir Kalter" w:date="2016-06-15T15:03:00Z">
        <w:r w:rsidDel="00DE1656">
          <w:rPr>
            <w:rStyle w:val="Ninguno"/>
            <w:rFonts w:ascii="Calibri" w:eastAsia="Calibri" w:hAnsi="Calibri" w:cs="Calibri"/>
            <w:noProof/>
            <w:sz w:val="28"/>
            <w:szCs w:val="28"/>
            <w:lang w:eastAsia="en-US" w:bidi="he-IL"/>
          </w:rPr>
          <w:drawing>
            <wp:inline distT="0" distB="0" distL="0" distR="0" wp14:anchorId="246EFECA" wp14:editId="51314108">
              <wp:extent cx="4691130" cy="3632654"/>
              <wp:effectExtent l="0" t="0" r="0" b="0"/>
              <wp:docPr id="1073741834"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5" cstate="print">
                        <a:extLst/>
                      </a:blip>
                      <a:stretch>
                        <a:fillRect/>
                      </a:stretch>
                    </pic:blipFill>
                    <pic:spPr>
                      <a:xfrm>
                        <a:off x="0" y="0"/>
                        <a:ext cx="4691130" cy="3632654"/>
                      </a:xfrm>
                      <a:prstGeom prst="rect">
                        <a:avLst/>
                      </a:prstGeom>
                      <a:ln w="12700" cap="flat">
                        <a:noFill/>
                        <a:miter lim="400000"/>
                      </a:ln>
                      <a:effectLst/>
                    </pic:spPr>
                  </pic:pic>
                </a:graphicData>
              </a:graphic>
            </wp:inline>
          </w:drawing>
        </w:r>
      </w:del>
    </w:p>
    <w:p w:rsidR="00C0594E" w:rsidDel="00DE1656" w:rsidRDefault="00B706A9">
      <w:pPr>
        <w:pStyle w:val="Caption1"/>
        <w:rPr>
          <w:del w:id="3887" w:author="Meir Kalter" w:date="2016-06-15T15:03:00Z"/>
        </w:rPr>
      </w:pPr>
      <w:del w:id="3888" w:author="Meir Kalter" w:date="2016-06-15T15:03:00Z">
        <w:r w:rsidDel="00DE1656">
          <w:delText>4save asm file - test5 - with no extension</w:delText>
        </w:r>
      </w:del>
    </w:p>
    <w:p w:rsidR="00C0594E" w:rsidDel="00DE1656" w:rsidRDefault="00B706A9">
      <w:pPr>
        <w:keepNext/>
        <w:rPr>
          <w:del w:id="3889" w:author="Meir Kalter" w:date="2016-06-15T15:03:00Z"/>
        </w:rPr>
      </w:pPr>
      <w:del w:id="3890" w:author="Meir Kalter" w:date="2016-06-15T15:03:00Z">
        <w:r w:rsidDel="00DE1656">
          <w:rPr>
            <w:rStyle w:val="Ninguno"/>
            <w:rFonts w:ascii="Calibri" w:eastAsia="Calibri" w:hAnsi="Calibri" w:cs="Calibri"/>
            <w:noProof/>
            <w:sz w:val="28"/>
            <w:szCs w:val="28"/>
            <w:lang w:eastAsia="en-US" w:bidi="he-IL"/>
          </w:rPr>
          <w:drawing>
            <wp:inline distT="0" distB="0" distL="0" distR="0" wp14:anchorId="6998ABD7" wp14:editId="21055271">
              <wp:extent cx="5475275" cy="3597774"/>
              <wp:effectExtent l="0" t="0" r="0" b="0"/>
              <wp:docPr id="1073741835"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6" cstate="print">
                        <a:extLst/>
                      </a:blip>
                      <a:stretch>
                        <a:fillRect/>
                      </a:stretch>
                    </pic:blipFill>
                    <pic:spPr>
                      <a:xfrm>
                        <a:off x="0" y="0"/>
                        <a:ext cx="5475275" cy="3597774"/>
                      </a:xfrm>
                      <a:prstGeom prst="rect">
                        <a:avLst/>
                      </a:prstGeom>
                      <a:ln w="12700" cap="flat">
                        <a:noFill/>
                        <a:miter lim="400000"/>
                      </a:ln>
                      <a:effectLst/>
                    </pic:spPr>
                  </pic:pic>
                </a:graphicData>
              </a:graphic>
            </wp:inline>
          </w:drawing>
        </w:r>
      </w:del>
    </w:p>
    <w:p w:rsidR="00C0594E" w:rsidDel="00DE1656" w:rsidRDefault="00B706A9">
      <w:pPr>
        <w:pStyle w:val="Caption1"/>
        <w:rPr>
          <w:del w:id="3891" w:author="Meir Kalter" w:date="2016-06-15T15:03:00Z"/>
        </w:rPr>
      </w:pPr>
      <w:del w:id="3892" w:author="Meir Kalter" w:date="2016-06-15T15:03:00Z">
        <w:r w:rsidDel="00DE1656">
          <w:delText>5The file was saved corectly - as test5.asm[Viewdlated by the open file ]</w:delText>
        </w:r>
      </w:del>
    </w:p>
    <w:p w:rsidR="00C0594E" w:rsidDel="00DE1656" w:rsidRDefault="00C0594E">
      <w:pPr>
        <w:rPr>
          <w:del w:id="3893" w:author="Meir Kalter" w:date="2016-06-15T15:03:00Z"/>
        </w:rPr>
      </w:pPr>
    </w:p>
    <w:p w:rsidR="00C0594E" w:rsidDel="00DE1656" w:rsidRDefault="00B706A9">
      <w:pPr>
        <w:keepNext/>
        <w:rPr>
          <w:del w:id="3894" w:author="Meir Kalter" w:date="2016-06-15T15:03:00Z"/>
        </w:rPr>
      </w:pPr>
      <w:del w:id="3895" w:author="Meir Kalter" w:date="2016-06-15T15:03:00Z">
        <w:r w:rsidDel="00DE1656">
          <w:rPr>
            <w:noProof/>
            <w:lang w:eastAsia="en-US" w:bidi="he-IL"/>
          </w:rPr>
          <w:drawing>
            <wp:inline distT="0" distB="0" distL="0" distR="0" wp14:anchorId="64386BC6" wp14:editId="638B8A02">
              <wp:extent cx="2156956" cy="179428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7" cstate="print">
                        <a:extLst/>
                      </a:blip>
                      <a:stretch>
                        <a:fillRect/>
                      </a:stretch>
                    </pic:blipFill>
                    <pic:spPr>
                      <a:xfrm>
                        <a:off x="0" y="0"/>
                        <a:ext cx="2156956" cy="1794282"/>
                      </a:xfrm>
                      <a:prstGeom prst="rect">
                        <a:avLst/>
                      </a:prstGeom>
                      <a:ln w="12700" cap="flat">
                        <a:noFill/>
                        <a:miter lim="400000"/>
                      </a:ln>
                      <a:effectLst/>
                    </pic:spPr>
                  </pic:pic>
                </a:graphicData>
              </a:graphic>
            </wp:inline>
          </w:drawing>
        </w:r>
      </w:del>
    </w:p>
    <w:p w:rsidR="00C0594E" w:rsidDel="00DE1656" w:rsidRDefault="00B706A9">
      <w:pPr>
        <w:pStyle w:val="Caption1"/>
        <w:rPr>
          <w:del w:id="3896" w:author="Meir Kalter" w:date="2016-06-15T15:03:00Z"/>
        </w:rPr>
      </w:pPr>
      <w:del w:id="3897" w:author="Meir Kalter" w:date="2016-06-15T15:03:00Z">
        <w:r w:rsidDel="00DE1656">
          <w:delText>6Editor window</w:delText>
        </w:r>
      </w:del>
    </w:p>
    <w:p w:rsidR="00C0594E" w:rsidDel="00DE1656" w:rsidRDefault="00B706A9">
      <w:pPr>
        <w:rPr>
          <w:del w:id="3898" w:author="Meir Kalter" w:date="2016-06-15T15:03:00Z"/>
        </w:rPr>
      </w:pPr>
      <w:del w:id="3899" w:author="Meir Kalter" w:date="2016-06-15T15:03:00Z">
        <w:r w:rsidDel="00DE1656">
          <w:rPr>
            <w:rFonts w:eastAsia="Arial Unicode MS" w:cs="Arial Unicode MS"/>
          </w:rPr>
          <w:delText xml:space="preserve">The editor window – contains window with editor for the ASM code. </w:delText>
        </w:r>
      </w:del>
    </w:p>
    <w:p w:rsidR="00C0594E" w:rsidRDefault="00C0594E"/>
    <w:p w:rsidR="00C0594E" w:rsidRDefault="00C0594E"/>
    <w:p w:rsidR="00C0594E" w:rsidRDefault="00B706A9" w:rsidP="00495592">
      <w:r>
        <w:rPr>
          <w:rFonts w:eastAsia="Arial Unicode MS" w:cs="Arial Unicode MS"/>
        </w:rPr>
        <w:t xml:space="preserve">Window (or frame) to display processor registers (PC, SP and RA) and outcome indicators (C, N, Z and V). These records will be updated either by the execution of the instructions or because the user modifies the content. </w:t>
      </w:r>
      <w:del w:id="3900" w:author="Meir Kalter" w:date="2016-06-14T14:59:00Z">
        <w:r w:rsidDel="00506584">
          <w:rPr>
            <w:rStyle w:val="Ninguno"/>
            <w:rFonts w:eastAsia="Arial Unicode MS" w:cs="Arial Unicode MS"/>
            <w:shd w:val="clear" w:color="auto" w:fill="FFFF00"/>
          </w:rPr>
          <w:delText>You should view / edit both binary and hexadecimal.</w:delText>
        </w:r>
      </w:del>
    </w:p>
    <w:p w:rsidR="00C0594E" w:rsidRDefault="00C0594E"/>
    <w:p w:rsidR="00C0594E" w:rsidRDefault="00B706A9">
      <w:r>
        <w:rPr>
          <w:rFonts w:eastAsia="Arial Unicode MS" w:cs="Arial Unicode MS"/>
        </w:rPr>
        <w:t>In the current version – the edit of the values is done currently in hexadecimal.</w:t>
      </w:r>
    </w:p>
    <w:p w:rsidR="00C0594E" w:rsidRDefault="00C0594E"/>
    <w:p w:rsidR="00C0594E" w:rsidRDefault="00B706A9">
      <w:pPr>
        <w:keepNext/>
      </w:pPr>
      <w:r>
        <w:rPr>
          <w:noProof/>
          <w:lang w:eastAsia="en-US" w:bidi="he-IL"/>
        </w:rPr>
        <w:lastRenderedPageBreak/>
        <w:drawing>
          <wp:inline distT="0" distB="0" distL="0" distR="0" wp14:anchorId="7B3A4AF6" wp14:editId="065AB037">
            <wp:extent cx="1320004" cy="245037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8" cstate="print">
                      <a:extLst/>
                    </a:blip>
                    <a:stretch>
                      <a:fillRect/>
                    </a:stretch>
                  </pic:blipFill>
                  <pic:spPr>
                    <a:xfrm>
                      <a:off x="0" y="0"/>
                      <a:ext cx="1320004" cy="2450373"/>
                    </a:xfrm>
                    <a:prstGeom prst="rect">
                      <a:avLst/>
                    </a:prstGeom>
                    <a:ln w="12700" cap="flat">
                      <a:noFill/>
                      <a:miter lim="400000"/>
                    </a:ln>
                    <a:effectLst/>
                  </pic:spPr>
                </pic:pic>
              </a:graphicData>
            </a:graphic>
          </wp:inline>
        </w:drawing>
      </w:r>
    </w:p>
    <w:p w:rsidR="00C0594E" w:rsidRDefault="00B706A9">
      <w:pPr>
        <w:pStyle w:val="Caption1"/>
      </w:pPr>
      <w:r>
        <w:t>7Processor registers and outcome indicators.</w:t>
      </w:r>
    </w:p>
    <w:p w:rsidR="00C0594E" w:rsidRDefault="00B706A9">
      <w:r>
        <w:rPr>
          <w:rFonts w:ascii="Arial Unicode MS" w:eastAsia="Arial Unicode MS" w:hAnsi="Arial Unicode MS" w:cs="Arial Unicode MS"/>
        </w:rPr>
        <w:br w:type="page"/>
      </w:r>
    </w:p>
    <w:p w:rsidR="00DC0EDD" w:rsidRDefault="00DC0EDD">
      <w:pPr>
        <w:pStyle w:val="Heading2"/>
        <w:rPr>
          <w:ins w:id="3901" w:author="Meir Kalter" w:date="2016-06-15T15:22:00Z"/>
          <w:rFonts w:eastAsia="Arial Unicode MS"/>
        </w:rPr>
        <w:pPrChange w:id="3902" w:author="Meir Kalter" w:date="2016-06-15T15:21:00Z">
          <w:pPr>
            <w:pStyle w:val="Heading3"/>
          </w:pPr>
        </w:pPrChange>
      </w:pPr>
      <w:bookmarkStart w:id="3903" w:name="_Toc453680541"/>
      <w:bookmarkStart w:id="3904" w:name="_Toc453680857"/>
      <w:bookmarkStart w:id="3905" w:name="_Toc454274444"/>
      <w:ins w:id="3906" w:author="Meir Kalter" w:date="2016-06-15T15:21:00Z">
        <w:r>
          <w:rPr>
            <w:rFonts w:eastAsia="Arial Unicode MS"/>
          </w:rPr>
          <w:lastRenderedPageBreak/>
          <w:t>Memory view</w:t>
        </w:r>
      </w:ins>
      <w:bookmarkEnd w:id="3905"/>
    </w:p>
    <w:p w:rsidR="004B112F" w:rsidRDefault="004B112F">
      <w:pPr>
        <w:pStyle w:val="Heading3"/>
        <w:rPr>
          <w:ins w:id="3907" w:author="Meir Kalter" w:date="2016-06-20T21:19:00Z"/>
          <w:rFonts w:eastAsia="Arial Unicode MS"/>
        </w:rPr>
        <w:pPrChange w:id="3908" w:author="Meir Kalter" w:date="2016-06-15T15:22:00Z">
          <w:pPr>
            <w:pStyle w:val="Heading2"/>
          </w:pPr>
        </w:pPrChange>
      </w:pPr>
      <w:bookmarkStart w:id="3909" w:name="_Toc454274445"/>
      <w:ins w:id="3910" w:author="Meir Kalter" w:date="2016-06-15T15:22:00Z">
        <w:r>
          <w:rPr>
            <w:rFonts w:eastAsia="Arial Unicode MS"/>
          </w:rPr>
          <w:t>Memory</w:t>
        </w:r>
      </w:ins>
      <w:bookmarkEnd w:id="3909"/>
    </w:p>
    <w:p w:rsidR="00431DC1" w:rsidRDefault="00431DC1">
      <w:pPr>
        <w:rPr>
          <w:ins w:id="3911" w:author="Meir Kalter" w:date="2016-06-20T21:22:00Z"/>
        </w:rPr>
        <w:pPrChange w:id="3912" w:author="Meir Kalter" w:date="2016-06-20T21:19:00Z">
          <w:pPr>
            <w:pStyle w:val="Heading2"/>
          </w:pPr>
        </w:pPrChange>
      </w:pPr>
      <w:ins w:id="3913" w:author="Meir Kalter" w:date="2016-06-20T21:19:00Z">
        <w:r>
          <w:t xml:space="preserve">       The memory </w:t>
        </w:r>
        <w:proofErr w:type="gramStart"/>
        <w:r>
          <w:t xml:space="preserve">section </w:t>
        </w:r>
      </w:ins>
      <w:ins w:id="3914" w:author="Meir Kalter" w:date="2016-06-20T21:22:00Z">
        <w:r w:rsidR="00623A16">
          <w:t>build</w:t>
        </w:r>
        <w:proofErr w:type="gramEnd"/>
        <w:r w:rsidR="00623A16">
          <w:t xml:space="preserve"> from the blue frame as in the next image:</w:t>
        </w:r>
      </w:ins>
    </w:p>
    <w:p w:rsidR="00623A16" w:rsidRDefault="00623A16">
      <w:pPr>
        <w:rPr>
          <w:ins w:id="3915" w:author="Meir Kalter" w:date="2016-06-20T21:23:00Z"/>
        </w:rPr>
        <w:pPrChange w:id="3916" w:author="Meir Kalter" w:date="2016-06-20T21:19:00Z">
          <w:pPr>
            <w:pStyle w:val="Heading2"/>
          </w:pPr>
        </w:pPrChange>
      </w:pPr>
      <w:ins w:id="3917" w:author="Meir Kalter" w:date="2016-06-20T21:22:00Z">
        <w:r>
          <w:rPr>
            <w:noProof/>
            <w:lang w:eastAsia="en-US" w:bidi="he-IL"/>
          </w:rPr>
          <w:drawing>
            <wp:inline distT="0" distB="0" distL="0" distR="0" wp14:anchorId="46CAC848" wp14:editId="77A689A2">
              <wp:extent cx="2066667"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66667" cy="2857143"/>
                      </a:xfrm>
                      <a:prstGeom prst="rect">
                        <a:avLst/>
                      </a:prstGeom>
                    </pic:spPr>
                  </pic:pic>
                </a:graphicData>
              </a:graphic>
            </wp:inline>
          </w:drawing>
        </w:r>
      </w:ins>
    </w:p>
    <w:p w:rsidR="000D1ACA" w:rsidRDefault="000D1ACA">
      <w:pPr>
        <w:rPr>
          <w:ins w:id="3918" w:author="Meir Kalter" w:date="2016-06-20T21:23:00Z"/>
        </w:rPr>
        <w:pPrChange w:id="3919" w:author="Meir Kalter" w:date="2016-06-20T21:19:00Z">
          <w:pPr>
            <w:pStyle w:val="Heading2"/>
          </w:pPr>
        </w:pPrChange>
      </w:pPr>
      <w:ins w:id="3920" w:author="Meir Kalter" w:date="2016-06-20T21:23:00Z">
        <w:r>
          <w:t>We have here two sections:</w:t>
        </w:r>
      </w:ins>
    </w:p>
    <w:p w:rsidR="000D1ACA" w:rsidRDefault="000D1ACA">
      <w:pPr>
        <w:pStyle w:val="ListParagraph"/>
        <w:numPr>
          <w:ilvl w:val="0"/>
          <w:numId w:val="149"/>
        </w:numPr>
        <w:ind w:left="1080" w:hanging="270"/>
        <w:jc w:val="both"/>
        <w:rPr>
          <w:ins w:id="3921" w:author="Meir Kalter" w:date="2016-06-20T21:24:00Z"/>
        </w:rPr>
        <w:pPrChange w:id="3922" w:author="Meir Kalter" w:date="2016-06-20T21:32:00Z">
          <w:pPr>
            <w:pStyle w:val="Heading2"/>
          </w:pPr>
        </w:pPrChange>
      </w:pPr>
      <w:ins w:id="3923" w:author="Meir Kalter" w:date="2016-06-20T21:23:00Z">
        <w:r>
          <w:t xml:space="preserve">Left </w:t>
        </w:r>
      </w:ins>
      <w:ins w:id="3924" w:author="Meir Kalter" w:date="2016-06-20T21:25:00Z">
        <w:r w:rsidR="00EA58C2">
          <w:t>list</w:t>
        </w:r>
      </w:ins>
      <w:ins w:id="3925" w:author="Meir Kalter" w:date="2016-06-20T21:23:00Z">
        <w:r>
          <w:t xml:space="preserve"> – with hex</w:t>
        </w:r>
      </w:ins>
      <w:ins w:id="3926" w:author="Meir Kalter" w:date="2016-06-20T21:29:00Z">
        <w:r w:rsidR="00687EA2">
          <w:t xml:space="preserve"> </w:t>
        </w:r>
      </w:ins>
      <w:ins w:id="3927" w:author="Meir Kalter" w:date="2016-06-20T21:23:00Z">
        <w:r>
          <w:t xml:space="preserve">decimal values counter [in the current image </w:t>
        </w:r>
      </w:ins>
      <w:ins w:id="3928" w:author="Meir Kalter" w:date="2016-06-20T21:24:00Z">
        <w:r>
          <w:t>–</w:t>
        </w:r>
      </w:ins>
      <w:ins w:id="3929" w:author="Meir Kalter" w:date="2016-06-20T21:23:00Z">
        <w:r>
          <w:t xml:space="preserve"> from </w:t>
        </w:r>
      </w:ins>
      <w:ins w:id="3930" w:author="Meir Kalter" w:date="2016-06-20T21:24:00Z">
        <w:r>
          <w:t>15 to 22 where in decimal is from 21 to 34</w:t>
        </w:r>
      </w:ins>
      <w:ins w:id="3931" w:author="Meir Kalter" w:date="2016-06-20T21:23:00Z">
        <w:r>
          <w:t>]</w:t>
        </w:r>
      </w:ins>
    </w:p>
    <w:p w:rsidR="000D1ACA" w:rsidRDefault="000D1ACA">
      <w:pPr>
        <w:pStyle w:val="ListParagraph"/>
        <w:numPr>
          <w:ilvl w:val="0"/>
          <w:numId w:val="149"/>
        </w:numPr>
        <w:ind w:left="1080" w:hanging="270"/>
        <w:rPr>
          <w:ins w:id="3932" w:author="Meir Kalter" w:date="2016-06-20T21:32:00Z"/>
        </w:rPr>
        <w:pPrChange w:id="3933" w:author="Meir Kalter" w:date="2016-06-20T21:32:00Z">
          <w:pPr>
            <w:pStyle w:val="Heading2"/>
          </w:pPr>
        </w:pPrChange>
      </w:pPr>
      <w:ins w:id="3934" w:author="Meir Kalter" w:date="2016-06-20T21:24:00Z">
        <w:r>
          <w:t xml:space="preserve">Right </w:t>
        </w:r>
      </w:ins>
      <w:ins w:id="3935" w:author="Meir Kalter" w:date="2016-06-20T21:27:00Z">
        <w:r w:rsidR="00BB34B6">
          <w:t xml:space="preserve">list </w:t>
        </w:r>
      </w:ins>
      <w:ins w:id="3936" w:author="Meir Kalter" w:date="2016-06-20T21:28:00Z">
        <w:r w:rsidR="00BB34B6">
          <w:t>–</w:t>
        </w:r>
      </w:ins>
      <w:ins w:id="3937" w:author="Meir Kalter" w:date="2016-06-20T21:27:00Z">
        <w:r w:rsidR="00BB34B6">
          <w:t xml:space="preserve"> contains </w:t>
        </w:r>
      </w:ins>
      <w:ins w:id="3938" w:author="Meir Kalter" w:date="2016-06-20T21:28:00Z">
        <w:r w:rsidR="00BB34B6">
          <w:t>the memory value. The format of the memory value is [11111111</w:t>
        </w:r>
        <w:proofErr w:type="gramStart"/>
        <w:r w:rsidR="00BB34B6">
          <w:t>]  (</w:t>
        </w:r>
        <w:proofErr w:type="gramEnd"/>
        <w:r w:rsidR="00BB34B6">
          <w:t>0xFF)</w:t>
        </w:r>
      </w:ins>
      <w:ins w:id="3939" w:author="Meir Kalter" w:date="2016-06-20T21:34:00Z">
        <w:r w:rsidR="00052912">
          <w:t>, while 11111111 are 8 bits of the value and 0xFF contains 2digits of HEX DECIMAL value</w:t>
        </w:r>
      </w:ins>
      <w:ins w:id="3940" w:author="Meir Kalter" w:date="2016-06-20T21:24:00Z">
        <w:r>
          <w:t>.</w:t>
        </w:r>
      </w:ins>
    </w:p>
    <w:p w:rsidR="00F870CD" w:rsidRDefault="00F870CD">
      <w:pPr>
        <w:ind w:left="810"/>
        <w:rPr>
          <w:ins w:id="3941" w:author="Meir Kalter" w:date="2016-06-20T21:35:00Z"/>
        </w:rPr>
        <w:pPrChange w:id="3942" w:author="Meir Kalter" w:date="2016-06-20T21:36:00Z">
          <w:pPr>
            <w:pStyle w:val="Heading2"/>
          </w:pPr>
        </w:pPrChange>
      </w:pPr>
      <w:ins w:id="3943" w:author="Meir Kalter" w:date="2016-06-20T21:32:00Z">
        <w:r>
          <w:t xml:space="preserve">The two </w:t>
        </w:r>
        <w:proofErr w:type="gramStart"/>
        <w:r>
          <w:t>list</w:t>
        </w:r>
        <w:proofErr w:type="gramEnd"/>
        <w:r>
          <w:t xml:space="preserve"> are </w:t>
        </w:r>
        <w:proofErr w:type="spellStart"/>
        <w:r>
          <w:t>joind</w:t>
        </w:r>
        <w:proofErr w:type="spellEnd"/>
        <w:r>
          <w:t xml:space="preserve"> so selection of one cell in one of the lists selects also the </w:t>
        </w:r>
      </w:ins>
      <w:ins w:id="3944" w:author="Meir Kalter" w:date="2016-06-20T21:33:00Z">
        <w:r>
          <w:t>corresponding</w:t>
        </w:r>
      </w:ins>
      <w:ins w:id="3945" w:author="Meir Kalter" w:date="2016-06-20T21:32:00Z">
        <w:r>
          <w:t xml:space="preserve"> </w:t>
        </w:r>
      </w:ins>
      <w:ins w:id="3946" w:author="Meir Kalter" w:date="2016-06-20T21:33:00Z">
        <w:r>
          <w:t>value in the second list.</w:t>
        </w:r>
      </w:ins>
    </w:p>
    <w:p w:rsidR="00EC0A6B" w:rsidRDefault="004F0F93">
      <w:pPr>
        <w:ind w:left="1350"/>
        <w:rPr>
          <w:ins w:id="3947" w:author="Meir Kalter" w:date="2016-06-20T21:29:00Z"/>
        </w:rPr>
        <w:pPrChange w:id="3948" w:author="Meir Kalter" w:date="2016-06-20T21:38:00Z">
          <w:pPr>
            <w:pStyle w:val="Heading2"/>
          </w:pPr>
        </w:pPrChange>
      </w:pPr>
      <w:proofErr w:type="spellStart"/>
      <w:ins w:id="3949" w:author="Meir Kalter" w:date="2016-06-20T21:37:00Z">
        <w:r>
          <w:t>Activties</w:t>
        </w:r>
        <w:proofErr w:type="spellEnd"/>
        <w:r>
          <w:t xml:space="preserve"> that could be done </w:t>
        </w:r>
      </w:ins>
      <w:ins w:id="3950" w:author="Meir Kalter" w:date="2016-06-20T21:35:00Z">
        <w:r w:rsidR="00EC0A6B">
          <w:t xml:space="preserve">on the lists – please go the </w:t>
        </w:r>
        <w:proofErr w:type="spellStart"/>
        <w:r w:rsidR="00EC0A6B">
          <w:t>Behaviour</w:t>
        </w:r>
        <w:proofErr w:type="spellEnd"/>
        <w:r w:rsidR="00EC0A6B">
          <w:t xml:space="preserve"> section.</w:t>
        </w:r>
      </w:ins>
    </w:p>
    <w:p w:rsidR="004B112F" w:rsidRDefault="004B112F">
      <w:pPr>
        <w:pStyle w:val="Heading3"/>
        <w:rPr>
          <w:ins w:id="3951" w:author="Meir Kalter" w:date="2016-06-15T15:23:00Z"/>
          <w:rFonts w:eastAsia="Arial Unicode MS"/>
        </w:rPr>
        <w:pPrChange w:id="3952" w:author="Meir Kalter" w:date="2016-06-15T15:23:00Z">
          <w:pPr>
            <w:pStyle w:val="Heading2"/>
          </w:pPr>
        </w:pPrChange>
      </w:pPr>
      <w:bookmarkStart w:id="3953" w:name="_Toc454274446"/>
      <w:ins w:id="3954" w:author="Meir Kalter" w:date="2016-06-15T15:22:00Z">
        <w:r w:rsidRPr="004B112F">
          <w:rPr>
            <w:rFonts w:eastAsia="Arial Unicode MS"/>
            <w:rPrChange w:id="3955" w:author="Meir Kalter" w:date="2016-06-15T15:23:00Z">
              <w:rPr/>
            </w:rPrChange>
          </w:rPr>
          <w:t xml:space="preserve">Instruction </w:t>
        </w:r>
        <w:proofErr w:type="spellStart"/>
        <w:proofErr w:type="gramStart"/>
        <w:r w:rsidRPr="004B112F">
          <w:rPr>
            <w:rFonts w:eastAsia="Arial Unicode MS"/>
            <w:rPrChange w:id="3956" w:author="Meir Kalter" w:date="2016-06-15T15:23:00Z">
              <w:rPr/>
            </w:rPrChange>
          </w:rPr>
          <w:t>cpu</w:t>
        </w:r>
      </w:ins>
      <w:bookmarkEnd w:id="3953"/>
      <w:proofErr w:type="spellEnd"/>
      <w:proofErr w:type="gramEnd"/>
    </w:p>
    <w:p w:rsidR="004B112F" w:rsidRPr="004B112F" w:rsidRDefault="004B112F">
      <w:pPr>
        <w:pStyle w:val="Heading3"/>
        <w:rPr>
          <w:ins w:id="3957" w:author="Meir Kalter" w:date="2016-06-15T15:22:00Z"/>
          <w:rPrChange w:id="3958" w:author="Meir Kalter" w:date="2016-06-15T15:23:00Z">
            <w:rPr>
              <w:ins w:id="3959" w:author="Meir Kalter" w:date="2016-06-15T15:22:00Z"/>
              <w:rFonts w:eastAsia="Arial Unicode MS"/>
            </w:rPr>
          </w:rPrChange>
        </w:rPr>
        <w:pPrChange w:id="3960" w:author="Meir Kalter" w:date="2016-06-15T15:23:00Z">
          <w:pPr>
            <w:pStyle w:val="Heading2"/>
          </w:pPr>
        </w:pPrChange>
      </w:pPr>
      <w:bookmarkStart w:id="3961" w:name="_Toc454274447"/>
      <w:ins w:id="3962" w:author="Meir Kalter" w:date="2016-06-15T15:23:00Z">
        <w:r w:rsidRPr="004B112F">
          <w:rPr>
            <w:rFonts w:eastAsia="Arial Unicode MS"/>
            <w:rPrChange w:id="3963" w:author="Meir Kalter" w:date="2016-06-15T15:23:00Z">
              <w:rPr/>
            </w:rPrChange>
          </w:rPr>
          <w:t>Stack</w:t>
        </w:r>
      </w:ins>
      <w:bookmarkEnd w:id="3961"/>
    </w:p>
    <w:p w:rsidR="00C0594E" w:rsidRPr="004B112F" w:rsidDel="00DC0EDD" w:rsidRDefault="00B706A9">
      <w:pPr>
        <w:pStyle w:val="Heading21"/>
        <w:numPr>
          <w:ilvl w:val="2"/>
          <w:numId w:val="49"/>
        </w:numPr>
        <w:rPr>
          <w:del w:id="3964" w:author="Meir Kalter" w:date="2016-06-15T15:21:00Z"/>
          <w:rFonts w:asciiTheme="majorHAnsi" w:hAnsiTheme="majorHAnsi" w:cstheme="majorBidi"/>
          <w:b/>
          <w:bCs/>
          <w:color w:val="4F81BD" w:themeColor="accent1"/>
          <w:sz w:val="26"/>
          <w:szCs w:val="26"/>
          <w:rPrChange w:id="3965" w:author="Meir Kalter" w:date="2016-06-15T15:22:00Z">
            <w:rPr>
              <w:del w:id="3966" w:author="Meir Kalter" w:date="2016-06-15T15:21:00Z"/>
            </w:rPr>
          </w:rPrChange>
        </w:rPr>
        <w:pPrChange w:id="3967" w:author="Meir Kalter" w:date="2016-06-15T15:22:00Z">
          <w:pPr>
            <w:pStyle w:val="Heading21"/>
            <w:numPr>
              <w:ilvl w:val="1"/>
              <w:numId w:val="33"/>
            </w:numPr>
            <w:ind w:left="576" w:hanging="576"/>
          </w:pPr>
        </w:pPrChange>
      </w:pPr>
      <w:del w:id="3968" w:author="Meir Kalter" w:date="2016-06-15T15:21:00Z">
        <w:r w:rsidRPr="004B112F" w:rsidDel="00DC0EDD">
          <w:rPr>
            <w:rFonts w:asciiTheme="majorHAnsi" w:eastAsia="Arial Unicode MS" w:hAnsiTheme="majorHAnsi" w:cstheme="majorBidi"/>
            <w:b/>
            <w:bCs/>
            <w:color w:val="4F81BD" w:themeColor="accent1"/>
            <w:sz w:val="26"/>
            <w:szCs w:val="26"/>
            <w:rPrChange w:id="3969" w:author="Meir Kalter" w:date="2016-06-15T15:22:00Z">
              <w:rPr>
                <w:rFonts w:eastAsia="Arial Unicode MS" w:cs="Arial Unicode MS"/>
              </w:rPr>
            </w:rPrChange>
          </w:rPr>
          <w:delText>Memory view</w:delText>
        </w:r>
        <w:bookmarkEnd w:id="3903"/>
        <w:bookmarkEnd w:id="3904"/>
      </w:del>
    </w:p>
    <w:p w:rsidR="00C0594E" w:rsidDel="004B112F" w:rsidRDefault="00B706A9">
      <w:pPr>
        <w:pStyle w:val="Heading31"/>
        <w:numPr>
          <w:ilvl w:val="2"/>
          <w:numId w:val="49"/>
        </w:numPr>
        <w:rPr>
          <w:del w:id="3970" w:author="Meir Kalter" w:date="2016-06-15T15:23:00Z"/>
        </w:rPr>
        <w:pPrChange w:id="3971" w:author="Meir Kalter" w:date="2016-06-15T15:22:00Z">
          <w:pPr>
            <w:pStyle w:val="Heading31"/>
            <w:numPr>
              <w:ilvl w:val="2"/>
              <w:numId w:val="51"/>
            </w:numPr>
            <w:ind w:left="708" w:hanging="708"/>
          </w:pPr>
        </w:pPrChange>
      </w:pPr>
      <w:bookmarkStart w:id="3972" w:name="_Toc453680542"/>
      <w:bookmarkStart w:id="3973" w:name="_Toc453680858"/>
      <w:del w:id="3974" w:author="Meir Kalter" w:date="2016-06-15T15:23:00Z">
        <w:r w:rsidRPr="004B112F" w:rsidDel="004B112F">
          <w:rPr>
            <w:rFonts w:asciiTheme="majorHAnsi" w:eastAsia="Arial Unicode MS" w:hAnsiTheme="majorHAnsi" w:cstheme="majorBidi"/>
            <w:b/>
            <w:bCs/>
            <w:color w:val="4F81BD" w:themeColor="accent1"/>
            <w:sz w:val="26"/>
            <w:szCs w:val="26"/>
            <w:u w:val="none"/>
            <w:rPrChange w:id="3975" w:author="Meir Kalter" w:date="2016-06-15T15:22:00Z">
              <w:rPr>
                <w:rFonts w:eastAsia="Arial Unicode MS" w:cs="Arial Unicode MS"/>
              </w:rPr>
            </w:rPrChange>
          </w:rPr>
          <w:delText>Memory</w:delText>
        </w:r>
        <w:bookmarkEnd w:id="3972"/>
        <w:bookmarkEnd w:id="3973"/>
      </w:del>
    </w:p>
    <w:p w:rsidR="00C0594E" w:rsidDel="004B112F" w:rsidRDefault="00B706A9">
      <w:pPr>
        <w:pStyle w:val="Heading31"/>
        <w:numPr>
          <w:ilvl w:val="2"/>
          <w:numId w:val="49"/>
        </w:numPr>
        <w:rPr>
          <w:del w:id="3976" w:author="Meir Kalter" w:date="2016-06-15T15:23:00Z"/>
        </w:rPr>
        <w:pPrChange w:id="3977" w:author="Toni" w:date="2016-06-12T20:33:00Z">
          <w:pPr>
            <w:pStyle w:val="Heading31"/>
            <w:numPr>
              <w:ilvl w:val="2"/>
              <w:numId w:val="51"/>
            </w:numPr>
            <w:ind w:left="708" w:hanging="708"/>
          </w:pPr>
        </w:pPrChange>
      </w:pPr>
      <w:bookmarkStart w:id="3978" w:name="_Toc453680543"/>
      <w:bookmarkStart w:id="3979" w:name="_Toc453680859"/>
      <w:del w:id="3980" w:author="Meir Kalter" w:date="2016-06-15T15:23:00Z">
        <w:r w:rsidDel="004B112F">
          <w:rPr>
            <w:rFonts w:eastAsia="Arial Unicode MS" w:cs="Arial Unicode MS"/>
          </w:rPr>
          <w:delText>Instruction cpu</w:delText>
        </w:r>
        <w:bookmarkEnd w:id="3978"/>
        <w:bookmarkEnd w:id="3979"/>
      </w:del>
    </w:p>
    <w:p w:rsidR="00C0594E" w:rsidDel="004B112F" w:rsidRDefault="00B706A9">
      <w:pPr>
        <w:pStyle w:val="Heading31"/>
        <w:numPr>
          <w:ilvl w:val="2"/>
          <w:numId w:val="49"/>
        </w:numPr>
        <w:rPr>
          <w:del w:id="3981" w:author="Meir Kalter" w:date="2016-06-15T15:23:00Z"/>
        </w:rPr>
        <w:pPrChange w:id="3982" w:author="Toni" w:date="2016-06-12T20:33:00Z">
          <w:pPr>
            <w:pStyle w:val="Heading31"/>
            <w:numPr>
              <w:ilvl w:val="2"/>
              <w:numId w:val="51"/>
            </w:numPr>
            <w:ind w:left="708" w:hanging="708"/>
          </w:pPr>
        </w:pPrChange>
      </w:pPr>
      <w:bookmarkStart w:id="3983" w:name="_Toc453680544"/>
      <w:bookmarkStart w:id="3984" w:name="_Toc453680860"/>
      <w:del w:id="3985" w:author="Meir Kalter" w:date="2016-06-15T15:23:00Z">
        <w:r w:rsidDel="004B112F">
          <w:rPr>
            <w:rFonts w:eastAsia="Arial Unicode MS" w:cs="Arial Unicode MS"/>
          </w:rPr>
          <w:delText>Stack</w:delText>
        </w:r>
        <w:bookmarkEnd w:id="3983"/>
        <w:bookmarkEnd w:id="3984"/>
      </w:del>
    </w:p>
    <w:p w:rsidR="00C0594E" w:rsidRDefault="00B706A9">
      <w:r>
        <w:rPr>
          <w:rFonts w:eastAsia="Arial Unicode MS" w:cs="Arial Unicode MS"/>
        </w:rPr>
        <w:t xml:space="preserve">- </w:t>
      </w:r>
      <w:ins w:id="3986" w:author="Meir Kalter" w:date="2016-06-15T15:23:00Z">
        <w:r w:rsidR="004B112F">
          <w:rPr>
            <w:rFonts w:eastAsia="Arial Unicode MS" w:cs="Arial Unicode MS"/>
          </w:rPr>
          <w:t xml:space="preserve">Some </w:t>
        </w:r>
        <w:proofErr w:type="spellStart"/>
        <w:r w:rsidR="004B112F">
          <w:rPr>
            <w:rFonts w:eastAsia="Arial Unicode MS" w:cs="Arial Unicode MS"/>
          </w:rPr>
          <w:t>frames</w:t>
        </w:r>
      </w:ins>
      <w:del w:id="3987" w:author="Meir Kalter" w:date="2016-06-15T15:23:00Z">
        <w:r w:rsidDel="004B112F">
          <w:rPr>
            <w:rFonts w:eastAsia="Arial Unicode MS" w:cs="Arial Unicode MS"/>
          </w:rPr>
          <w:delText xml:space="preserve">Two windows (or frames) </w:delText>
        </w:r>
      </w:del>
      <w:r>
        <w:rPr>
          <w:rFonts w:eastAsia="Arial Unicode MS" w:cs="Arial Unicode MS"/>
        </w:rPr>
        <w:t>to</w:t>
      </w:r>
      <w:proofErr w:type="spellEnd"/>
      <w:r>
        <w:rPr>
          <w:rFonts w:eastAsia="Arial Unicode MS" w:cs="Arial Unicode MS"/>
        </w:rPr>
        <w:t xml:space="preserve"> display the computer's memory (256 bytes). This allows the student displayed at the same time the bottom of memory where </w:t>
      </w:r>
      <w:del w:id="3988" w:author="Toni" w:date="2016-06-12T20:02:00Z">
        <w:r w:rsidDel="00E541B8">
          <w:rPr>
            <w:rFonts w:eastAsia="Arial Unicode MS" w:cs="Arial Unicode MS"/>
          </w:rPr>
          <w:delText xml:space="preserve">your </w:delText>
        </w:r>
      </w:del>
      <w:ins w:id="3989" w:author="Toni" w:date="2016-06-12T20:02:00Z">
        <w:r w:rsidR="00E541B8">
          <w:rPr>
            <w:rFonts w:eastAsia="Arial Unicode MS" w:cs="Arial Unicode MS"/>
          </w:rPr>
          <w:t xml:space="preserve">the </w:t>
        </w:r>
      </w:ins>
      <w:r>
        <w:rPr>
          <w:rFonts w:eastAsia="Arial Unicode MS" w:cs="Arial Unicode MS"/>
        </w:rPr>
        <w:t>program into machine code</w:t>
      </w:r>
      <w:ins w:id="3990" w:author="Toni" w:date="2016-06-12T20:02:00Z">
        <w:r w:rsidR="00E541B8">
          <w:rPr>
            <w:rFonts w:eastAsia="Arial Unicode MS" w:cs="Arial Unicode MS"/>
          </w:rPr>
          <w:t xml:space="preserve"> is stored</w:t>
        </w:r>
      </w:ins>
      <w:r>
        <w:rPr>
          <w:rFonts w:eastAsia="Arial Unicode MS" w:cs="Arial Unicode MS"/>
        </w:rPr>
        <w:t>,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t>
      </w:r>
    </w:p>
    <w:p w:rsidR="00C0594E" w:rsidRPr="00173869" w:rsidRDefault="00B706A9">
      <w:pPr>
        <w:pStyle w:val="Heading2"/>
        <w:rPr>
          <w:rFonts w:eastAsia="Arial Unicode MS"/>
          <w:rPrChange w:id="3991" w:author="Meir Kalter" w:date="2016-06-15T15:23:00Z">
            <w:rPr/>
          </w:rPrChange>
        </w:rPr>
        <w:pPrChange w:id="3992" w:author="Meir Kalter" w:date="2016-06-15T15:23:00Z">
          <w:pPr>
            <w:pStyle w:val="Heading21"/>
            <w:numPr>
              <w:ilvl w:val="1"/>
              <w:numId w:val="33"/>
            </w:numPr>
            <w:ind w:left="576" w:hanging="576"/>
          </w:pPr>
        </w:pPrChange>
      </w:pPr>
      <w:bookmarkStart w:id="3993" w:name="_Toc453680545"/>
      <w:bookmarkStart w:id="3994" w:name="_Toc453680861"/>
      <w:bookmarkStart w:id="3995" w:name="_Toc454274448"/>
      <w:r w:rsidRPr="00173869">
        <w:rPr>
          <w:rFonts w:eastAsia="Arial Unicode MS"/>
          <w:rPrChange w:id="3996" w:author="Meir Kalter" w:date="2016-06-15T15:23:00Z">
            <w:rPr>
              <w:rFonts w:eastAsia="Arial Unicode MS" w:cs="Arial Unicode MS"/>
            </w:rPr>
          </w:rPrChange>
        </w:rPr>
        <w:t>Seven segment display</w:t>
      </w:r>
      <w:bookmarkEnd w:id="3993"/>
      <w:bookmarkEnd w:id="3994"/>
      <w:bookmarkEnd w:id="3995"/>
    </w:p>
    <w:p w:rsidR="00C0594E" w:rsidRDefault="00B706A9">
      <w:r>
        <w:rPr>
          <w:rFonts w:eastAsia="Arial Unicode MS" w:cs="Arial Unicode MS"/>
        </w:rPr>
        <w:t>- A seven-segment display two digits to display the output of 0x01 OUT instruction (is as it is in the current simulator)</w:t>
      </w:r>
    </w:p>
    <w:p w:rsidR="00C0594E" w:rsidRDefault="00C0594E"/>
    <w:p w:rsidR="00C0594E" w:rsidRDefault="00B706A9">
      <w:del w:id="3997" w:author="Toni" w:date="2016-06-12T20:03:00Z">
        <w:r w:rsidDel="00E541B8">
          <w:rPr>
            <w:rStyle w:val="Ninguno"/>
            <w:rFonts w:eastAsia="Arial Unicode MS" w:cs="Arial Unicode MS"/>
            <w:shd w:val="clear" w:color="auto" w:fill="FFFF00"/>
          </w:rPr>
          <w:lastRenderedPageBreak/>
          <w:delText>- A peripheral output to your liking. Something chart, which will send a byte or two and change color, shape or position. For example, a needle that moves right or left depending on the value that you send it ...</w:delText>
        </w:r>
        <w:r w:rsidDel="00E541B8">
          <w:rPr>
            <w:rFonts w:eastAsia="Arial Unicode MS" w:cs="Arial Unicode MS"/>
          </w:rPr>
          <w:delText xml:space="preserve"> – Only thing wasn’t implemented</w:delText>
        </w:r>
      </w:del>
      <w:del w:id="3998" w:author="Meir Kalter" w:date="2016-06-20T21:12:00Z">
        <w:r w:rsidDel="00F0132C">
          <w:rPr>
            <w:noProof/>
            <w:lang w:eastAsia="en-US" w:bidi="he-IL"/>
          </w:rPr>
          <w:drawing>
            <wp:inline distT="0" distB="0" distL="0" distR="0" wp14:anchorId="2AFE81B4" wp14:editId="00C2B002">
              <wp:extent cx="5480914" cy="3147823"/>
              <wp:effectExtent l="0" t="0" r="0" b="0"/>
              <wp:docPr id="1073741838"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8" name="prog_view.jpeg" descr="C:\Users\Meirka\Documents\Snagit\prog_view.jpg"/>
                      <pic:cNvPicPr>
                        <a:picLocks noChangeAspect="1"/>
                      </pic:cNvPicPr>
                    </pic:nvPicPr>
                    <pic:blipFill>
                      <a:blip r:embed="rId9" cstate="print">
                        <a:extLst/>
                      </a:blip>
                      <a:stretch>
                        <a:fillRect/>
                      </a:stretch>
                    </pic:blipFill>
                    <pic:spPr>
                      <a:xfrm>
                        <a:off x="0" y="0"/>
                        <a:ext cx="5480914" cy="3147823"/>
                      </a:xfrm>
                      <a:prstGeom prst="rect">
                        <a:avLst/>
                      </a:prstGeom>
                      <a:ln w="12700" cap="flat">
                        <a:noFill/>
                        <a:miter lim="400000"/>
                      </a:ln>
                      <a:effectLst/>
                    </pic:spPr>
                  </pic:pic>
                </a:graphicData>
              </a:graphic>
            </wp:inline>
          </w:drawing>
        </w:r>
        <w:r w:rsidDel="00F0132C">
          <w:rPr>
            <w:noProof/>
            <w:lang w:eastAsia="en-US" w:bidi="he-IL"/>
          </w:rPr>
          <w:drawing>
            <wp:inline distT="0" distB="0" distL="0" distR="0" wp14:anchorId="02FE3C88" wp14:editId="6E64DF9B">
              <wp:extent cx="5480914" cy="3147823"/>
              <wp:effectExtent l="0" t="0" r="0" b="0"/>
              <wp:docPr id="1073741839"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9" name="prog_view.jpeg" descr="C:\Users\Meirka\Documents\Snagit\prog_view.jpg"/>
                      <pic:cNvPicPr>
                        <a:picLocks noChangeAspect="1"/>
                      </pic:cNvPicPr>
                    </pic:nvPicPr>
                    <pic:blipFill>
                      <a:blip r:embed="rId9" cstate="print">
                        <a:extLst/>
                      </a:blip>
                      <a:stretch>
                        <a:fillRect/>
                      </a:stretch>
                    </pic:blipFill>
                    <pic:spPr>
                      <a:xfrm>
                        <a:off x="0" y="0"/>
                        <a:ext cx="5480914" cy="3147823"/>
                      </a:xfrm>
                      <a:prstGeom prst="rect">
                        <a:avLst/>
                      </a:prstGeom>
                      <a:ln w="12700" cap="flat">
                        <a:noFill/>
                        <a:miter lim="400000"/>
                      </a:ln>
                      <a:effectLst/>
                    </pic:spPr>
                  </pic:pic>
                </a:graphicData>
              </a:graphic>
            </wp:inline>
          </w:drawing>
        </w:r>
      </w:del>
    </w:p>
    <w:p w:rsidR="00173869" w:rsidRDefault="00173869">
      <w:pPr>
        <w:pStyle w:val="Heading3"/>
        <w:rPr>
          <w:ins w:id="3999" w:author="Meir Kalter" w:date="2016-06-15T15:24:00Z"/>
          <w:rFonts w:eastAsia="Arial Unicode MS"/>
        </w:rPr>
        <w:pPrChange w:id="4000" w:author="Meir Kalter" w:date="2016-06-15T15:24:00Z">
          <w:pPr>
            <w:pStyle w:val="Heading2"/>
          </w:pPr>
        </w:pPrChange>
      </w:pPr>
      <w:bookmarkStart w:id="4001" w:name="_Toc453680546"/>
      <w:bookmarkStart w:id="4002" w:name="_Toc453680862"/>
      <w:bookmarkStart w:id="4003" w:name="_Toc454274449"/>
      <w:ins w:id="4004" w:author="Meir Kalter" w:date="2016-06-15T15:24:00Z">
        <w:r>
          <w:rPr>
            <w:rFonts w:eastAsia="Arial Unicode MS"/>
          </w:rPr>
          <w:t>Battery of 8 switches</w:t>
        </w:r>
      </w:ins>
      <w:bookmarkEnd w:id="4003"/>
      <w:ins w:id="4005" w:author="Meir Kalter" w:date="2016-06-21T12:19:00Z">
        <w:r w:rsidR="00C90CC5">
          <w:rPr>
            <w:rFonts w:eastAsia="Arial Unicode MS"/>
          </w:rPr>
          <w:fldChar w:fldCharType="begin"/>
        </w:r>
        <w:r w:rsidR="00C90CC5">
          <w:instrText xml:space="preserve"> XE "</w:instrText>
        </w:r>
      </w:ins>
      <w:ins w:id="4006" w:author="Meir Kalter" w:date="2016-06-15T15:24:00Z">
        <w:r w:rsidR="00C90CC5" w:rsidRPr="00433A4B">
          <w:rPr>
            <w:rFonts w:eastAsia="Arial Unicode MS"/>
          </w:rPr>
          <w:instrText>Battery of 8 switches</w:instrText>
        </w:r>
      </w:ins>
      <w:r w:rsidR="00C90CC5" w:rsidRPr="00433A4B">
        <w:rPr>
          <w:rFonts w:eastAsia="Arial Unicode MS"/>
        </w:rPr>
        <w:instrText>:</w:instrText>
      </w:r>
      <w:ins w:id="4007" w:author="Meir Kalter" w:date="2016-06-21T12:19:00Z">
        <w:r w:rsidR="00C90CC5" w:rsidRPr="00433A4B">
          <w:instrText>Definition</w:instrText>
        </w:r>
        <w:r w:rsidR="00C90CC5">
          <w:instrText xml:space="preserve">" </w:instrText>
        </w:r>
        <w:r w:rsidR="00C90CC5">
          <w:rPr>
            <w:rFonts w:eastAsia="Arial Unicode MS"/>
          </w:rPr>
          <w:fldChar w:fldCharType="end"/>
        </w:r>
      </w:ins>
    </w:p>
    <w:p w:rsidR="00C0594E" w:rsidDel="00173869" w:rsidRDefault="00B706A9">
      <w:pPr>
        <w:pStyle w:val="Heading21"/>
        <w:numPr>
          <w:ilvl w:val="1"/>
          <w:numId w:val="33"/>
        </w:numPr>
        <w:rPr>
          <w:del w:id="4008" w:author="Meir Kalter" w:date="2016-06-15T15:24:00Z"/>
        </w:rPr>
      </w:pPr>
      <w:del w:id="4009" w:author="Meir Kalter" w:date="2016-06-15T15:24:00Z">
        <w:r w:rsidDel="00173869">
          <w:rPr>
            <w:rFonts w:eastAsia="Arial Unicode MS" w:cs="Arial Unicode MS"/>
          </w:rPr>
          <w:delText>Input battery of 8 switches</w:delText>
        </w:r>
        <w:bookmarkEnd w:id="4001"/>
        <w:bookmarkEnd w:id="4002"/>
      </w:del>
    </w:p>
    <w:p w:rsidR="00C0594E" w:rsidRDefault="00B706A9">
      <w:r>
        <w:rPr>
          <w:rFonts w:eastAsia="Arial Unicode MS" w:cs="Arial Unicode MS"/>
        </w:rPr>
        <w:t>- A battery of 8 switches, to generate the input to the instruction IN 0x00. The user must be able to change the position of each of the switches (on / off) with the mouse.</w:t>
      </w:r>
    </w:p>
    <w:p w:rsidR="00C0594E" w:rsidRDefault="00B706A9">
      <w:r>
        <w:rPr>
          <w:rFonts w:eastAsia="Arial Unicode MS" w:cs="Arial Unicode MS"/>
        </w:rPr>
        <w:t xml:space="preserve">From the high bit at the top to the lower </w:t>
      </w:r>
      <w:proofErr w:type="gramStart"/>
      <w:r>
        <w:rPr>
          <w:rFonts w:eastAsia="Arial Unicode MS" w:cs="Arial Unicode MS"/>
        </w:rPr>
        <w:t>bit .</w:t>
      </w:r>
      <w:proofErr w:type="gramEnd"/>
    </w:p>
    <w:p w:rsidR="00C0594E" w:rsidRDefault="00B706A9">
      <w:r>
        <w:rPr>
          <w:rFonts w:eastAsia="Arial Unicode MS" w:cs="Arial Unicode MS"/>
        </w:rPr>
        <w:t>For example:</w:t>
      </w:r>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60"/>
        <w:gridCol w:w="4360"/>
      </w:tblGrid>
      <w:tr w:rsidR="00C0594E">
        <w:trPr>
          <w:trHeight w:val="4955"/>
        </w:trPr>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3EA8A216" wp14:editId="665F03BA">
                  <wp:extent cx="1009650" cy="255206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20"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8</w:t>
            </w:r>
            <w:r>
              <w:rPr>
                <w:rStyle w:val="Ninguno"/>
              </w:rPr>
              <w:t xml:space="preserve"> battery of 8 switches - 4B value</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661ED953" wp14:editId="48842E6D">
                  <wp:extent cx="1000125" cy="252412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21" cstate="print">
                            <a:extLst/>
                          </a:blip>
                          <a:stretch>
                            <a:fillRect/>
                          </a:stretch>
                        </pic:blipFill>
                        <pic:spPr>
                          <a:xfrm>
                            <a:off x="0" y="0"/>
                            <a:ext cx="1000125" cy="252412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9</w:t>
            </w:r>
            <w:r>
              <w:rPr>
                <w:rStyle w:val="Ninguno"/>
              </w:rPr>
              <w:t xml:space="preserve"> 0F</w:t>
            </w:r>
            <w:r>
              <w:t xml:space="preserve"> value</w:t>
            </w:r>
          </w:p>
        </w:tc>
      </w:tr>
    </w:tbl>
    <w:p w:rsidR="00C0594E" w:rsidRDefault="00C0594E">
      <w:pPr>
        <w:widowControl w:val="0"/>
        <w:spacing w:line="240" w:lineRule="auto"/>
      </w:pPr>
    </w:p>
    <w:p w:rsidR="00C0594E" w:rsidRDefault="00C0594E"/>
    <w:p w:rsidR="00C0594E" w:rsidRDefault="00C0594E">
      <w:pPr>
        <w:keepNext/>
      </w:pPr>
    </w:p>
    <w:p w:rsidR="00C0594E" w:rsidRDefault="00B706A9">
      <w:pPr>
        <w:pStyle w:val="Caption1"/>
      </w:pPr>
      <w:r>
        <w:t xml:space="preserve">Figure 10 </w:t>
      </w:r>
      <w:proofErr w:type="gramStart"/>
      <w:r>
        <w:t>battery</w:t>
      </w:r>
      <w:proofErr w:type="gramEnd"/>
      <w:r>
        <w:t xml:space="preserve"> of 8 switches - 4B value</w:t>
      </w:r>
    </w:p>
    <w:p w:rsidR="00C0594E" w:rsidRDefault="00C0594E"/>
    <w:p w:rsidR="00C0594E" w:rsidRDefault="00B706A9">
      <w:r>
        <w:rPr>
          <w:rFonts w:eastAsia="Arial Unicode MS" w:cs="Arial Unicode MS"/>
        </w:rPr>
        <w:t>- A hexadecimal as having the current simulator keyboard, but instead of an OK button, you will have something like a push button (https://electrosome.com/wp-content/uploads/2012/12/Push-Button -Switch.jpg).</w:t>
      </w:r>
    </w:p>
    <w:p w:rsidR="00C0594E" w:rsidDel="00B51891" w:rsidRDefault="00B706A9">
      <w:pPr>
        <w:rPr>
          <w:del w:id="4010" w:author="Meir Kalter" w:date="2016-06-15T14:59:00Z"/>
        </w:rPr>
      </w:pPr>
      <w:r>
        <w:rPr>
          <w:noProof/>
          <w:lang w:eastAsia="en-US" w:bidi="he-IL"/>
        </w:rPr>
        <w:lastRenderedPageBreak/>
        <w:drawing>
          <wp:inline distT="0" distB="0" distL="0" distR="0" wp14:anchorId="11F5ED4F" wp14:editId="229D9DC8">
            <wp:extent cx="1009650" cy="255206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20"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rPr>
          <w:ins w:id="4011" w:author="Meir Kalter" w:date="2016-06-15T14:59:00Z"/>
        </w:rPr>
        <w:pPrChange w:id="4012" w:author="Meir Kalter" w:date="2016-06-15T14:59:00Z">
          <w:pPr>
            <w:pStyle w:val="Heading21"/>
            <w:numPr>
              <w:ilvl w:val="1"/>
              <w:numId w:val="52"/>
            </w:numPr>
            <w:ind w:left="576" w:hanging="576"/>
          </w:pPr>
        </w:pPrChange>
      </w:pPr>
      <w:bookmarkStart w:id="4013" w:name="_Toc453680547"/>
      <w:bookmarkStart w:id="4014" w:name="_Toc453680863"/>
      <w:del w:id="4015" w:author="Meir Kalter" w:date="2016-06-15T14:59:00Z">
        <w:r w:rsidDel="00B51891">
          <w:delText>Toolbar</w:delText>
        </w:r>
      </w:del>
      <w:bookmarkEnd w:id="4013"/>
      <w:bookmarkEnd w:id="4014"/>
    </w:p>
    <w:p w:rsidR="00B51891" w:rsidRDefault="00B51891">
      <w:pPr>
        <w:pStyle w:val="Heading2"/>
        <w:rPr>
          <w:ins w:id="4016" w:author="Meir Kalter" w:date="2016-06-15T14:59:00Z"/>
        </w:rPr>
      </w:pPr>
      <w:bookmarkStart w:id="4017" w:name="_Toc454274450"/>
      <w:ins w:id="4018" w:author="Meir Kalter" w:date="2016-06-15T14:59:00Z">
        <w:r>
          <w:t>Toolbar</w:t>
        </w:r>
        <w:bookmarkEnd w:id="4017"/>
      </w:ins>
    </w:p>
    <w:p w:rsidR="00B51891" w:rsidRPr="00885CC0" w:rsidRDefault="00B51891">
      <w:pPr>
        <w:pPrChange w:id="4019" w:author="Meir Kalter" w:date="2016-06-15T14:59:00Z">
          <w:pPr>
            <w:pStyle w:val="Heading21"/>
            <w:numPr>
              <w:ilvl w:val="1"/>
              <w:numId w:val="52"/>
            </w:numPr>
            <w:ind w:left="576" w:hanging="576"/>
          </w:pPr>
        </w:pPrChange>
      </w:pPr>
    </w:p>
    <w:p w:rsidR="00C0594E" w:rsidRDefault="00B706A9">
      <w:r>
        <w:rPr>
          <w:rFonts w:eastAsia="Arial Unicode MS" w:cs="Arial Unicode MS"/>
        </w:rPr>
        <w:t>- A panel with buttons (or bar, although I prefer panel with large buttons so you can read the function of each button) with the following buttons:</w:t>
      </w:r>
    </w:p>
    <w:p w:rsidR="00C0594E" w:rsidRDefault="00B706A9">
      <w:r>
        <w:rPr>
          <w:rFonts w:eastAsia="Arial Unicode MS" w:cs="Arial Unicode MS"/>
        </w:rPr>
        <w:t xml:space="preserve">Assemble, Step (Step by Step Run) Run (Uninterruptible Execution), Reset PC (Set to 0 the PC), Reset RA (Reset the RA), Reset SP (Reset the SP), Reset memory </w:t>
      </w:r>
      <w:proofErr w:type="gramStart"/>
      <w:r>
        <w:rPr>
          <w:rFonts w:eastAsia="Arial Unicode MS" w:cs="Arial Unicode MS"/>
        </w:rPr>
        <w:t>( Reset</w:t>
      </w:r>
      <w:proofErr w:type="gramEnd"/>
      <w:r>
        <w:rPr>
          <w:rFonts w:eastAsia="Arial Unicode MS" w:cs="Arial Unicode MS"/>
        </w:rPr>
        <w:t xml:space="preserve"> all memory) and RESET (Resets all of the above).</w:t>
      </w:r>
    </w:p>
    <w:p w:rsidR="00C0594E" w:rsidRDefault="00B706A9">
      <w:r>
        <w:rPr>
          <w:rFonts w:eastAsia="Arial Unicode MS" w:cs="Arial Unicode MS"/>
        </w:rPr>
        <w:t>The RESET button in the tool bar will have confirmation, to prevent from reset by mistake.</w:t>
      </w:r>
      <w:r>
        <w:rPr>
          <w:rStyle w:val="EndnoteReference1"/>
        </w:rPr>
        <w:footnoteReference w:id="5"/>
      </w:r>
      <w:r>
        <w:rPr>
          <w:rFonts w:eastAsia="Arial Unicode MS" w:cs="Arial Unicode MS"/>
        </w:rPr>
        <w:t xml:space="preserve"> </w:t>
      </w:r>
    </w:p>
    <w:p w:rsidR="00C0594E" w:rsidRDefault="00B706A9">
      <w:r>
        <w:rPr>
          <w:rFonts w:eastAsia="Arial Unicode MS" w:cs="Arial Unicode MS"/>
        </w:rPr>
        <w:t>STOP button</w:t>
      </w:r>
    </w:p>
    <w:p w:rsidR="00C0594E" w:rsidRDefault="00C0594E"/>
    <w:p w:rsidR="00C0594E" w:rsidRDefault="00B706A9">
      <w:pPr>
        <w:pStyle w:val="Heading21"/>
        <w:numPr>
          <w:ilvl w:val="1"/>
          <w:numId w:val="33"/>
        </w:numPr>
      </w:pPr>
      <w:bookmarkStart w:id="4020" w:name="_Toc453680548"/>
      <w:bookmarkStart w:id="4021" w:name="_Toc453680864"/>
      <w:bookmarkStart w:id="4022" w:name="_Toc454274451"/>
      <w:r>
        <w:rPr>
          <w:rFonts w:eastAsia="Arial Unicode MS" w:cs="Arial Unicode MS"/>
        </w:rPr>
        <w:t>Gui Menu</w:t>
      </w:r>
      <w:bookmarkEnd w:id="4020"/>
      <w:bookmarkEnd w:id="4021"/>
      <w:bookmarkEnd w:id="4022"/>
    </w:p>
    <w:p w:rsidR="00C0594E" w:rsidRDefault="00B706A9">
      <w:r>
        <w:rPr>
          <w:rFonts w:eastAsia="Arial Unicode MS" w:cs="Arial Unicode MS"/>
        </w:rPr>
        <w:tab/>
        <w:t>Reset menu – all the reset options.</w:t>
      </w:r>
    </w:p>
    <w:p w:rsidR="00C0594E" w:rsidRDefault="00B706A9">
      <w:pPr>
        <w:pStyle w:val="Heading1"/>
        <w:pPrChange w:id="4023" w:author="Meir Kalter" w:date="2016-06-15T15:12:00Z">
          <w:pPr>
            <w:pStyle w:val="Encabezam"/>
            <w:numPr>
              <w:numId w:val="53"/>
            </w:numPr>
            <w:ind w:left="432" w:hanging="432"/>
          </w:pPr>
        </w:pPrChange>
      </w:pPr>
      <w:bookmarkStart w:id="4024" w:name="_Toc453680865"/>
      <w:bookmarkStart w:id="4025" w:name="_Toc454274452"/>
      <w:proofErr w:type="gramStart"/>
      <w:r>
        <w:lastRenderedPageBreak/>
        <w:t>Gui</w:t>
      </w:r>
      <w:proofErr w:type="gramEnd"/>
      <w:r>
        <w:t xml:space="preserve"> </w:t>
      </w:r>
      <w:proofErr w:type="spellStart"/>
      <w:r>
        <w:t>behaviour</w:t>
      </w:r>
      <w:bookmarkEnd w:id="4024"/>
      <w:bookmarkEnd w:id="4025"/>
      <w:proofErr w:type="spellEnd"/>
    </w:p>
    <w:p w:rsidR="00C0594E" w:rsidRDefault="00B706A9">
      <w:r>
        <w:rPr>
          <w:rFonts w:eastAsia="Arial Unicode MS" w:cs="Arial Unicode MS"/>
        </w:rPr>
        <w:t>Behavior of the different elements:</w:t>
      </w:r>
    </w:p>
    <w:p w:rsidR="00C0594E" w:rsidRDefault="005948F1">
      <w:pPr>
        <w:rPr>
          <w:ins w:id="4026" w:author="Meir Kalter" w:date="2016-06-20T21:12:00Z"/>
        </w:rPr>
      </w:pPr>
      <w:ins w:id="4027" w:author="Meir Kalter" w:date="2016-06-20T21:12:00Z">
        <w:r>
          <w:t>Used files in the Simulator</w:t>
        </w:r>
      </w:ins>
    </w:p>
    <w:p w:rsidR="005948F1" w:rsidRDefault="005948F1" w:rsidP="005948F1">
      <w:pPr>
        <w:pStyle w:val="Heading2"/>
        <w:rPr>
          <w:ins w:id="4028" w:author="Meir Kalter" w:date="2016-06-20T21:12:00Z"/>
        </w:rPr>
      </w:pPr>
      <w:bookmarkStart w:id="4029" w:name="_Toc454274453"/>
      <w:ins w:id="4030" w:author="Meir Kalter" w:date="2016-06-20T21:12:00Z">
        <w:r w:rsidRPr="0020479B">
          <w:t>File types used in the simulator</w:t>
        </w:r>
        <w:bookmarkEnd w:id="4029"/>
      </w:ins>
    </w:p>
    <w:p w:rsidR="005948F1" w:rsidRDefault="005948F1" w:rsidP="005948F1">
      <w:pPr>
        <w:rPr>
          <w:ins w:id="4031" w:author="Meir Kalter" w:date="2016-06-20T21:12:00Z"/>
          <w:rStyle w:val="Ninguno"/>
          <w:rFonts w:ascii="Calibri" w:eastAsia="Calibri" w:hAnsi="Calibri" w:cs="Calibri"/>
          <w:sz w:val="28"/>
          <w:szCs w:val="28"/>
        </w:rPr>
      </w:pPr>
      <w:ins w:id="4032" w:author="Meir Kalter" w:date="2016-06-20T21:12:00Z">
        <w:r>
          <w:rPr>
            <w:rStyle w:val="Ninguno"/>
            <w:rFonts w:ascii="Calibri" w:eastAsia="Calibri" w:hAnsi="Calibri" w:cs="Calibri"/>
            <w:sz w:val="28"/>
            <w:szCs w:val="28"/>
          </w:rPr>
          <w:t>There are two file types which are used in the simulator:</w:t>
        </w:r>
      </w:ins>
    </w:p>
    <w:p w:rsidR="005948F1" w:rsidRDefault="005948F1" w:rsidP="005948F1">
      <w:pPr>
        <w:pStyle w:val="Heading3"/>
        <w:rPr>
          <w:ins w:id="4033" w:author="Meir Kalter" w:date="2016-06-20T21:12:00Z"/>
        </w:rPr>
      </w:pPr>
      <w:bookmarkStart w:id="4034" w:name="_Toc454274454"/>
      <w:commentRangeStart w:id="4035"/>
      <w:commentRangeStart w:id="4036"/>
      <w:ins w:id="4037" w:author="Meir Kalter" w:date="2016-06-20T21:12:00Z">
        <w:r w:rsidRPr="0020479B">
          <w:t>Files that could be used in the Simulator</w:t>
        </w:r>
        <w:commentRangeEnd w:id="4035"/>
        <w:r w:rsidRPr="0020479B">
          <w:rPr>
            <w:sz w:val="26"/>
            <w:szCs w:val="26"/>
          </w:rPr>
          <w:commentReference w:id="4035"/>
        </w:r>
        <w:commentRangeEnd w:id="4036"/>
        <w:r w:rsidRPr="0020479B">
          <w:rPr>
            <w:sz w:val="26"/>
            <w:szCs w:val="26"/>
          </w:rPr>
          <w:commentReference w:id="4036"/>
        </w:r>
        <w:bookmarkEnd w:id="4034"/>
      </w:ins>
    </w:p>
    <w:p w:rsidR="005948F1" w:rsidRPr="0020479B" w:rsidRDefault="005948F1" w:rsidP="005948F1">
      <w:pPr>
        <w:pStyle w:val="Heading31"/>
        <w:ind w:left="0" w:firstLine="0"/>
        <w:rPr>
          <w:ins w:id="4038" w:author="Meir Kalter" w:date="2016-06-20T21:12:00Z"/>
          <w:rStyle w:val="SubtleEmphasis"/>
        </w:rPr>
      </w:pPr>
      <w:bookmarkStart w:id="4039" w:name="_Toc454274455"/>
      <w:ins w:id="4040" w:author="Meir Kalter" w:date="2016-06-20T21:12:00Z">
        <w:r w:rsidRPr="0020479B">
          <w:rPr>
            <w:rStyle w:val="SubtleEmphasis"/>
            <w:u w:val="none"/>
          </w:rPr>
          <w:t xml:space="preserve">The Simulator could work without any files. The files </w:t>
        </w:r>
        <w:bookmarkStart w:id="4041" w:name="_Toc453680533"/>
        <w:bookmarkStart w:id="4042" w:name="_Toc453680849"/>
        <w:r>
          <w:rPr>
            <w:rStyle w:val="SubtleEmphasis"/>
            <w:u w:val="none"/>
          </w:rPr>
          <w:t>are</w:t>
        </w:r>
        <w:r w:rsidRPr="0020479B">
          <w:rPr>
            <w:rStyle w:val="SubtleEmphasis"/>
            <w:u w:val="none"/>
          </w:rPr>
          <w:t xml:space="preserve"> only for storing/loading previous Assembler /memory files.</w:t>
        </w:r>
        <w:bookmarkEnd w:id="4039"/>
        <w:bookmarkEnd w:id="4041"/>
        <w:bookmarkEnd w:id="4042"/>
        <w:r w:rsidRPr="0020479B">
          <w:rPr>
            <w:rStyle w:val="SubtleEmphasis"/>
            <w:u w:val="none"/>
          </w:rPr>
          <w:t xml:space="preserve"> </w:t>
        </w:r>
      </w:ins>
    </w:p>
    <w:p w:rsidR="005948F1" w:rsidRDefault="005948F1" w:rsidP="005948F1">
      <w:pPr>
        <w:pStyle w:val="Heading31"/>
        <w:ind w:left="708" w:firstLine="0"/>
        <w:rPr>
          <w:ins w:id="4043" w:author="Meir Kalter" w:date="2016-06-20T21:12:00Z"/>
          <w:sz w:val="24"/>
          <w:szCs w:val="24"/>
        </w:rPr>
      </w:pPr>
      <w:bookmarkStart w:id="4044" w:name="_Toc454274456"/>
      <w:ins w:id="4045" w:author="Meir Kalter" w:date="2016-06-20T21:12:00Z">
        <w:r w:rsidRPr="0020479B">
          <w:rPr>
            <w:rFonts w:asciiTheme="majorHAnsi" w:eastAsiaTheme="majorEastAsia" w:hAnsiTheme="majorHAnsi" w:cstheme="majorBidi"/>
            <w:b/>
            <w:bCs/>
            <w:color w:val="4F81BD" w:themeColor="accent1"/>
            <w:u w:val="none"/>
          </w:rPr>
          <w:t>ASM</w:t>
        </w:r>
        <w:bookmarkEnd w:id="4044"/>
        <w:r>
          <w:rPr>
            <w:rFonts w:eastAsia="Arial Unicode MS" w:cs="Arial Unicode MS"/>
          </w:rPr>
          <w:t xml:space="preserve"> </w:t>
        </w:r>
      </w:ins>
    </w:p>
    <w:p w:rsidR="005948F1" w:rsidRDefault="005948F1" w:rsidP="005948F1">
      <w:pPr>
        <w:pStyle w:val="Heading41"/>
        <w:ind w:left="0" w:firstLine="0"/>
        <w:rPr>
          <w:ins w:id="4046" w:author="Meir Kalter" w:date="2016-06-20T21:12:00Z"/>
        </w:rPr>
      </w:pPr>
      <w:commentRangeStart w:id="4047"/>
      <w:ins w:id="4048" w:author="Meir Kalter" w:date="2016-06-20T21:12:00Z">
        <w:r>
          <w:rPr>
            <w:rFonts w:eastAsia="Arial Unicode MS" w:cs="Arial Unicode MS"/>
          </w:rPr>
          <w:t xml:space="preserve">This type of file contains the </w:t>
        </w:r>
        <w:r>
          <w:rPr>
            <w:rStyle w:val="Ninguno"/>
            <w:rFonts w:eastAsia="Arial Unicode MS" w:cs="Arial Unicode MS"/>
            <w:b w:val="0"/>
            <w:bCs w:val="0"/>
            <w:i w:val="0"/>
            <w:iCs w:val="0"/>
          </w:rPr>
          <w:t>assembler code.</w:t>
        </w:r>
        <w:commentRangeEnd w:id="4047"/>
        <w:r>
          <w:rPr>
            <w:rStyle w:val="CommentReference"/>
            <w:rFonts w:ascii="Georgia" w:eastAsia="Georgia" w:hAnsi="Georgia" w:cs="Georgia"/>
            <w:b w:val="0"/>
            <w:bCs w:val="0"/>
            <w:i w:val="0"/>
            <w:iCs w:val="0"/>
          </w:rPr>
          <w:commentReference w:id="4047"/>
        </w:r>
      </w:ins>
    </w:p>
    <w:p w:rsidR="005948F1" w:rsidRDefault="005948F1" w:rsidP="005948F1">
      <w:pPr>
        <w:numPr>
          <w:ilvl w:val="0"/>
          <w:numId w:val="45"/>
        </w:numPr>
        <w:rPr>
          <w:ins w:id="4049" w:author="Meir Kalter" w:date="2016-06-20T21:12:00Z"/>
          <w:rStyle w:val="Ninguno"/>
          <w:rFonts w:ascii="Calibri" w:eastAsia="Calibri" w:hAnsi="Calibri" w:cs="Calibri"/>
          <w:b/>
          <w:bCs/>
          <w:i/>
          <w:iCs/>
          <w:sz w:val="28"/>
          <w:szCs w:val="28"/>
        </w:rPr>
      </w:pPr>
      <w:ins w:id="4050" w:author="Meir Kalter" w:date="2016-06-20T21:12:00Z">
        <w:r>
          <w:rPr>
            <w:rStyle w:val="Ninguno"/>
            <w:rFonts w:ascii="Calibri" w:eastAsia="Calibri" w:hAnsi="Calibri" w:cs="Calibri"/>
            <w:sz w:val="28"/>
            <w:szCs w:val="28"/>
          </w:rPr>
          <w:t xml:space="preserve">Could be loaded from </w:t>
        </w:r>
        <w:proofErr w:type="spellStart"/>
        <w:r>
          <w:rPr>
            <w:rStyle w:val="Ninguno"/>
            <w:rFonts w:ascii="Calibri" w:eastAsia="Calibri" w:hAnsi="Calibri" w:cs="Calibri"/>
            <w:sz w:val="28"/>
            <w:szCs w:val="28"/>
          </w:rPr>
          <w:t>param</w:t>
        </w:r>
        <w:proofErr w:type="spellEnd"/>
        <w:r>
          <w:rPr>
            <w:rStyle w:val="Ninguno"/>
            <w:rFonts w:ascii="Calibri" w:eastAsia="Calibri" w:hAnsi="Calibri" w:cs="Calibri"/>
            <w:sz w:val="28"/>
            <w:szCs w:val="28"/>
          </w:rPr>
          <w:t xml:space="preserve"> when execution is from console or by Menu item when execution is done by the </w:t>
        </w:r>
        <w:proofErr w:type="gramStart"/>
        <w:r>
          <w:rPr>
            <w:rStyle w:val="Ninguno"/>
            <w:rFonts w:ascii="Calibri" w:eastAsia="Calibri" w:hAnsi="Calibri" w:cs="Calibri"/>
            <w:sz w:val="28"/>
            <w:szCs w:val="28"/>
          </w:rPr>
          <w:t>Gui</w:t>
        </w:r>
        <w:proofErr w:type="gramEnd"/>
        <w:r>
          <w:rPr>
            <w:rStyle w:val="Ninguno"/>
            <w:rFonts w:ascii="Calibri" w:eastAsia="Calibri" w:hAnsi="Calibri" w:cs="Calibri"/>
            <w:sz w:val="28"/>
            <w:szCs w:val="28"/>
          </w:rPr>
          <w:t>.</w:t>
        </w:r>
      </w:ins>
    </w:p>
    <w:p w:rsidR="005948F1" w:rsidRDefault="005948F1" w:rsidP="005948F1">
      <w:pPr>
        <w:ind w:left="708"/>
        <w:rPr>
          <w:ins w:id="4051" w:author="Meir Kalter" w:date="2016-06-20T21:12:00Z"/>
        </w:rPr>
      </w:pPr>
      <w:ins w:id="4052" w:author="Meir Kalter" w:date="2016-06-20T21:12:00Z">
        <w:r>
          <w:t xml:space="preserve">The format of the file is </w:t>
        </w:r>
        <w:proofErr w:type="spellStart"/>
        <w:proofErr w:type="gramStart"/>
        <w:r>
          <w:t>ascii</w:t>
        </w:r>
        <w:proofErr w:type="spellEnd"/>
        <w:proofErr w:type="gramEnd"/>
        <w:r>
          <w:t>, separated by colon</w:t>
        </w:r>
      </w:ins>
    </w:p>
    <w:p w:rsidR="005948F1" w:rsidRDefault="005948F1" w:rsidP="005948F1">
      <w:pPr>
        <w:pStyle w:val="Heading31"/>
        <w:ind w:left="708" w:firstLine="0"/>
        <w:rPr>
          <w:ins w:id="4053" w:author="Meir Kalter" w:date="2016-06-20T21:12:00Z"/>
          <w:rStyle w:val="Ninguno"/>
          <w:rFonts w:ascii="Calibri" w:eastAsia="Calibri" w:hAnsi="Calibri" w:cs="Calibri"/>
          <w:b/>
          <w:bCs/>
          <w:i/>
          <w:iCs/>
          <w:sz w:val="28"/>
          <w:szCs w:val="28"/>
          <w:u w:val="none"/>
        </w:rPr>
      </w:pPr>
      <w:bookmarkStart w:id="4054" w:name="_Toc454274457"/>
      <w:ins w:id="4055" w:author="Meir Kalter" w:date="2016-06-20T21:12:00Z">
        <w:r w:rsidRPr="0020479B">
          <w:rPr>
            <w:rFonts w:asciiTheme="majorHAnsi" w:eastAsiaTheme="majorEastAsia" w:hAnsiTheme="majorHAnsi" w:cstheme="majorBidi"/>
            <w:b/>
            <w:bCs/>
            <w:color w:val="4F81BD" w:themeColor="accent1"/>
            <w:u w:val="none"/>
          </w:rPr>
          <w:t>MEM</w:t>
        </w:r>
        <w:bookmarkEnd w:id="4054"/>
        <w:r>
          <w:rPr>
            <w:rStyle w:val="Ninguno"/>
            <w:rFonts w:ascii="Calibri" w:eastAsia="Calibri" w:hAnsi="Calibri" w:cs="Calibri"/>
            <w:sz w:val="28"/>
            <w:szCs w:val="28"/>
          </w:rPr>
          <w:t xml:space="preserve"> </w:t>
        </w:r>
      </w:ins>
    </w:p>
    <w:p w:rsidR="005948F1" w:rsidRDefault="005948F1" w:rsidP="005948F1">
      <w:pPr>
        <w:pStyle w:val="Heading41"/>
        <w:ind w:left="0" w:firstLine="0"/>
        <w:rPr>
          <w:ins w:id="4056" w:author="Meir Kalter" w:date="2016-06-20T21:12:00Z"/>
        </w:rPr>
      </w:pPr>
      <w:ins w:id="4057" w:author="Meir Kalter" w:date="2016-06-20T21:12:00Z">
        <w:r>
          <w:rPr>
            <w:rFonts w:eastAsia="Arial Unicode MS" w:cs="Arial Unicode MS"/>
          </w:rPr>
          <w:t xml:space="preserve"> This type of file contains the memory code.</w:t>
        </w:r>
      </w:ins>
    </w:p>
    <w:p w:rsidR="005948F1" w:rsidRDefault="005948F1" w:rsidP="005948F1">
      <w:pPr>
        <w:ind w:left="708"/>
        <w:rPr>
          <w:ins w:id="4058" w:author="Meir Kalter" w:date="2016-06-20T21:12:00Z"/>
        </w:rPr>
      </w:pPr>
      <w:ins w:id="4059" w:author="Meir Kalter" w:date="2016-06-20T21:12:00Z">
        <w:r>
          <w:t xml:space="preserve">The format of the file is </w:t>
        </w:r>
        <w:proofErr w:type="spellStart"/>
        <w:proofErr w:type="gramStart"/>
        <w:r>
          <w:t>ascii</w:t>
        </w:r>
        <w:proofErr w:type="spellEnd"/>
        <w:proofErr w:type="gramEnd"/>
        <w:r>
          <w:t>, separated by colon</w:t>
        </w:r>
      </w:ins>
    </w:p>
    <w:p w:rsidR="005948F1" w:rsidRDefault="005948F1"/>
    <w:p w:rsidR="00C0594E" w:rsidRDefault="00B706A9">
      <w:proofErr w:type="gramStart"/>
      <w:r>
        <w:rPr>
          <w:rFonts w:eastAsia="Arial Unicode MS" w:cs="Arial Unicode MS"/>
        </w:rPr>
        <w:t>-buttons Reset PC, RA, SP and memory.</w:t>
      </w:r>
      <w:proofErr w:type="gramEnd"/>
    </w:p>
    <w:p w:rsidR="00C0594E" w:rsidRDefault="00B706A9">
      <w:r>
        <w:rPr>
          <w:rFonts w:eastAsia="Arial Unicode MS" w:cs="Arial Unicode MS"/>
        </w:rPr>
        <w:t xml:space="preserve">These buttons </w:t>
      </w:r>
      <w:del w:id="4060" w:author="Toni" w:date="2016-06-12T20:05:00Z">
        <w:r w:rsidDel="00E541B8">
          <w:rPr>
            <w:rFonts w:eastAsia="Arial Unicode MS" w:cs="Arial Unicode MS"/>
          </w:rPr>
          <w:delText xml:space="preserve">should </w:delText>
        </w:r>
      </w:del>
      <w:r>
        <w:rPr>
          <w:rFonts w:eastAsia="Arial Unicode MS" w:cs="Arial Unicode MS"/>
        </w:rPr>
        <w:t>reset the corresponding record (or all memory). The outcome indicators are reset in conjunction with RA or when reset everything.</w:t>
      </w:r>
    </w:p>
    <w:p w:rsidR="00C0594E" w:rsidRDefault="00C0594E"/>
    <w:p w:rsidR="00C0594E" w:rsidRDefault="00B706A9">
      <w:del w:id="4061" w:author="Toni" w:date="2016-06-12T20:05:00Z">
        <w:r w:rsidDel="00E541B8">
          <w:rPr>
            <w:rFonts w:eastAsia="Arial Unicode MS" w:cs="Arial Unicode MS"/>
          </w:rPr>
          <w:delText xml:space="preserve">Joining </w:delText>
        </w:r>
      </w:del>
      <w:ins w:id="4062" w:author="Toni" w:date="2016-06-12T20:05:00Z">
        <w:r w:rsidR="00E541B8">
          <w:rPr>
            <w:rFonts w:eastAsia="Arial Unicode MS" w:cs="Arial Unicode MS"/>
          </w:rPr>
          <w:t xml:space="preserve">Assembler </w:t>
        </w:r>
      </w:ins>
      <w:del w:id="4063" w:author="Toni" w:date="2016-06-12T20:05:00Z">
        <w:r w:rsidDel="00E541B8">
          <w:rPr>
            <w:rFonts w:eastAsia="Arial Unicode MS" w:cs="Arial Unicode MS"/>
          </w:rPr>
          <w:delText>-</w:delText>
        </w:r>
      </w:del>
      <w:ins w:id="4064" w:author="Toni" w:date="2016-06-12T20:05:00Z">
        <w:r w:rsidR="00E541B8">
          <w:rPr>
            <w:rFonts w:eastAsia="Arial Unicode MS" w:cs="Arial Unicode MS"/>
          </w:rPr>
          <w:t>–</w:t>
        </w:r>
      </w:ins>
      <w:r>
        <w:rPr>
          <w:rFonts w:eastAsia="Arial Unicode MS" w:cs="Arial Unicode MS"/>
        </w:rPr>
        <w:t>button</w:t>
      </w:r>
      <w:ins w:id="4065" w:author="Toni" w:date="2016-06-12T20:05:00Z">
        <w:r w:rsidR="00E541B8">
          <w:rPr>
            <w:rFonts w:eastAsia="Arial Unicode MS" w:cs="Arial Unicode MS"/>
          </w:rPr>
          <w:t xml:space="preserve"> </w:t>
        </w:r>
      </w:ins>
    </w:p>
    <w:p w:rsidR="00C0594E" w:rsidRDefault="00B706A9">
      <w:r>
        <w:rPr>
          <w:rFonts w:eastAsia="Arial Unicode MS" w:cs="Arial Unicode MS"/>
        </w:rP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0594E" w:rsidRDefault="00B706A9">
      <w:pPr>
        <w:rPr>
          <w:ins w:id="4066" w:author="Meir Kalter" w:date="2016-06-15T20:29:00Z"/>
          <w:rFonts w:eastAsia="Arial Unicode MS" w:cs="Arial Unicode MS"/>
        </w:rPr>
      </w:pPr>
      <w:r>
        <w:rPr>
          <w:rFonts w:eastAsia="Arial Unicode MS" w:cs="Arial Unicode MS"/>
        </w:rPr>
        <w:t>If no errors are loaded into memory the result of code the program into machine code.</w:t>
      </w:r>
    </w:p>
    <w:p w:rsidR="00EC5FE0" w:rsidRDefault="00EC5FE0">
      <w:pPr>
        <w:pStyle w:val="Heading2"/>
        <w:rPr>
          <w:ins w:id="4067" w:author="Meir Kalter" w:date="2016-06-15T20:34:00Z"/>
          <w:rFonts w:eastAsia="Arial Unicode MS"/>
        </w:rPr>
        <w:pPrChange w:id="4068" w:author="Meir Kalter" w:date="2016-06-15T20:35:00Z">
          <w:pPr>
            <w:pStyle w:val="Heading3"/>
          </w:pPr>
        </w:pPrChange>
      </w:pPr>
      <w:bookmarkStart w:id="4069" w:name="_Toc454274458"/>
      <w:ins w:id="4070" w:author="Meir Kalter" w:date="2016-06-15T20:35:00Z">
        <w:r>
          <w:rPr>
            <w:rFonts w:eastAsia="Arial Unicode MS"/>
          </w:rPr>
          <w:t>How to change memory value?</w:t>
        </w:r>
      </w:ins>
      <w:bookmarkEnd w:id="4069"/>
    </w:p>
    <w:p w:rsidR="00EC5FE0" w:rsidRDefault="00EC5FE0">
      <w:pPr>
        <w:ind w:left="576"/>
        <w:rPr>
          <w:ins w:id="4071" w:author="Meir Kalter" w:date="2016-06-15T20:35:00Z"/>
        </w:rPr>
        <w:pPrChange w:id="4072" w:author="Meir Kalter" w:date="2016-06-15T20:35:00Z">
          <w:pPr/>
        </w:pPrChange>
      </w:pPr>
      <w:ins w:id="4073" w:author="Meir Kalter" w:date="2016-06-15T20:36:00Z">
        <w:r>
          <w:t>Use one of the following ways to change the value of the memory:</w:t>
        </w:r>
      </w:ins>
    </w:p>
    <w:p w:rsidR="00BD7CF3" w:rsidRDefault="00BD7CF3">
      <w:pPr>
        <w:pStyle w:val="ListParagraph"/>
        <w:numPr>
          <w:ilvl w:val="1"/>
          <w:numId w:val="42"/>
        </w:numPr>
        <w:rPr>
          <w:ins w:id="4074" w:author="Meir Kalter" w:date="2016-06-15T20:30:00Z"/>
        </w:rPr>
        <w:pPrChange w:id="4075" w:author="Meir Kalter" w:date="2016-06-15T20:30:00Z">
          <w:pPr/>
        </w:pPrChange>
      </w:pPr>
      <w:ins w:id="4076" w:author="Meir Kalter" w:date="2016-06-15T20:30:00Z">
        <w:r>
          <w:t>Click on the selected memory value</w:t>
        </w:r>
      </w:ins>
    </w:p>
    <w:p w:rsidR="00BD7CF3" w:rsidRDefault="00BD7CF3">
      <w:pPr>
        <w:pStyle w:val="ListParagraph"/>
        <w:numPr>
          <w:ilvl w:val="2"/>
          <w:numId w:val="42"/>
        </w:numPr>
        <w:rPr>
          <w:ins w:id="4077" w:author="Meir Kalter" w:date="2016-06-15T20:30:00Z"/>
        </w:rPr>
        <w:pPrChange w:id="4078" w:author="Meir Kalter" w:date="2016-06-15T20:30:00Z">
          <w:pPr/>
        </w:pPrChange>
      </w:pPr>
      <w:ins w:id="4079" w:author="Meir Kalter" w:date="2016-06-15T20:30:00Z">
        <w:r>
          <w:lastRenderedPageBreak/>
          <w:t xml:space="preserve">One click – change the selected memory value, and change also the selected address in the Yellow </w:t>
        </w:r>
        <w:proofErr w:type="spellStart"/>
        <w:r>
          <w:t>qube</w:t>
        </w:r>
        <w:proofErr w:type="spellEnd"/>
      </w:ins>
    </w:p>
    <w:p w:rsidR="00BD7CF3" w:rsidRDefault="00BD7CF3">
      <w:pPr>
        <w:pStyle w:val="ListParagraph"/>
        <w:numPr>
          <w:ilvl w:val="2"/>
          <w:numId w:val="42"/>
        </w:numPr>
        <w:rPr>
          <w:ins w:id="4080" w:author="Meir Kalter" w:date="2016-06-15T20:32:00Z"/>
        </w:rPr>
        <w:pPrChange w:id="4081" w:author="Meir Kalter" w:date="2016-06-15T20:30:00Z">
          <w:pPr/>
        </w:pPrChange>
      </w:pPr>
      <w:ins w:id="4082" w:author="Meir Kalter" w:date="2016-06-15T20:31:00Z">
        <w:r>
          <w:t xml:space="preserve">Double click – Move the focus of the frame to the input holding the new value of the memory, after the selected address already changed to the </w:t>
        </w:r>
      </w:ins>
      <w:ins w:id="4083" w:author="Meir Kalter" w:date="2016-06-15T20:32:00Z">
        <w:r>
          <w:t>correct</w:t>
        </w:r>
      </w:ins>
      <w:ins w:id="4084" w:author="Meir Kalter" w:date="2016-06-15T20:31:00Z">
        <w:r>
          <w:t xml:space="preserve"> </w:t>
        </w:r>
      </w:ins>
      <w:ins w:id="4085" w:author="Meir Kalter" w:date="2016-06-15T20:32:00Z">
        <w:r>
          <w:t>address.</w:t>
        </w:r>
      </w:ins>
    </w:p>
    <w:p w:rsidR="00BD7CF3" w:rsidRDefault="00BD7CF3">
      <w:pPr>
        <w:pStyle w:val="ListParagraph"/>
        <w:numPr>
          <w:ilvl w:val="1"/>
          <w:numId w:val="42"/>
        </w:numPr>
        <w:rPr>
          <w:ins w:id="4086" w:author="Meir Kalter" w:date="2016-06-15T20:33:00Z"/>
        </w:rPr>
        <w:pPrChange w:id="4087" w:author="Meir Kalter" w:date="2016-06-15T20:32:00Z">
          <w:pPr/>
        </w:pPrChange>
      </w:pPr>
      <w:ins w:id="4088" w:author="Meir Kalter" w:date="2016-06-15T20:32:00Z">
        <w:r>
          <w:t>Change the slider “</w:t>
        </w:r>
        <w:proofErr w:type="spellStart"/>
        <w:r>
          <w:t>val</w:t>
        </w:r>
        <w:proofErr w:type="spellEnd"/>
        <w:r>
          <w:t>” of the memory value.</w:t>
        </w:r>
      </w:ins>
    </w:p>
    <w:p w:rsidR="00BD7CF3" w:rsidRDefault="00BD7CF3">
      <w:pPr>
        <w:pStyle w:val="ListParagraph"/>
        <w:ind w:left="1428"/>
        <w:pPrChange w:id="4089" w:author="Meir Kalter" w:date="2016-06-15T20:33:00Z">
          <w:pPr/>
        </w:pPrChange>
      </w:pPr>
      <w:ins w:id="4090" w:author="Meir Kalter" w:date="2016-06-15T20:33:00Z">
        <w:r>
          <w:t>The value which appears on the input is the decimal value, on the memory itself – it’s appeared in hex decimal value.</w:t>
        </w:r>
      </w:ins>
    </w:p>
    <w:p w:rsidR="00C0594E" w:rsidRDefault="00C0594E"/>
    <w:p w:rsidR="00C0594E" w:rsidRDefault="00B706A9">
      <w:pPr>
        <w:pStyle w:val="Encabezam"/>
      </w:pPr>
      <w:r>
        <w:br w:type="page"/>
      </w:r>
    </w:p>
    <w:p w:rsidR="00C0594E" w:rsidRDefault="00B706A9">
      <w:pPr>
        <w:pStyle w:val="Heading1"/>
        <w:pPrChange w:id="4091" w:author="Meir Kalter" w:date="2016-06-15T15:12:00Z">
          <w:pPr>
            <w:pStyle w:val="Encabezam"/>
            <w:numPr>
              <w:numId w:val="2"/>
            </w:numPr>
            <w:ind w:left="266" w:hanging="266"/>
          </w:pPr>
        </w:pPrChange>
      </w:pPr>
      <w:bookmarkStart w:id="4092" w:name="_Toc453680866"/>
      <w:bookmarkStart w:id="4093" w:name="_Toc454274459"/>
      <w:r>
        <w:lastRenderedPageBreak/>
        <w:t>Debugger</w:t>
      </w:r>
      <w:bookmarkEnd w:id="4092"/>
      <w:bookmarkEnd w:id="4093"/>
    </w:p>
    <w:p w:rsidR="007703A3" w:rsidRPr="007703A3" w:rsidRDefault="00B706A9">
      <w:pPr>
        <w:pStyle w:val="Heading21"/>
        <w:rPr>
          <w:ins w:id="4094" w:author="Meir Kalter" w:date="2016-06-15T15:04:00Z"/>
          <w:rPrChange w:id="4095" w:author="Meir Kalter" w:date="2016-06-15T15:04:00Z">
            <w:rPr>
              <w:ins w:id="4096" w:author="Meir Kalter" w:date="2016-06-15T15:04:00Z"/>
              <w:rFonts w:eastAsia="Arial Unicode MS" w:cs="Arial Unicode MS"/>
            </w:rPr>
          </w:rPrChange>
        </w:rPr>
        <w:pPrChange w:id="4097" w:author="Meir Kalter" w:date="2016-06-15T15:04:00Z">
          <w:pPr>
            <w:pStyle w:val="Heading21"/>
            <w:numPr>
              <w:ilvl w:val="1"/>
              <w:numId w:val="33"/>
            </w:numPr>
            <w:ind w:left="576" w:hanging="576"/>
          </w:pPr>
        </w:pPrChange>
      </w:pPr>
      <w:bookmarkStart w:id="4098" w:name="_Toc453680549"/>
      <w:bookmarkStart w:id="4099" w:name="_Toc453680867"/>
      <w:del w:id="4100" w:author="Meir Kalter" w:date="2016-06-15T15:04:00Z">
        <w:r w:rsidDel="007703A3">
          <w:rPr>
            <w:rFonts w:eastAsia="Arial Unicode MS" w:cs="Arial Unicode MS"/>
          </w:rPr>
          <w:delText>-</w:delText>
        </w:r>
      </w:del>
      <w:bookmarkStart w:id="4101" w:name="_Toc454274460"/>
      <w:ins w:id="4102" w:author="Meir Kalter" w:date="2016-06-15T15:04:00Z">
        <w:r w:rsidR="007703A3">
          <w:rPr>
            <w:rFonts w:eastAsia="Arial Unicode MS" w:cs="Arial Unicode MS"/>
          </w:rPr>
          <w:t xml:space="preserve">This section describes the options of </w:t>
        </w:r>
        <w:proofErr w:type="spellStart"/>
        <w:proofErr w:type="gramStart"/>
        <w:r w:rsidR="007703A3">
          <w:rPr>
            <w:rFonts w:eastAsia="Arial Unicode MS" w:cs="Arial Unicode MS"/>
          </w:rPr>
          <w:t>th</w:t>
        </w:r>
        <w:proofErr w:type="spellEnd"/>
        <w:proofErr w:type="gramEnd"/>
        <w:r w:rsidR="007703A3">
          <w:rPr>
            <w:rFonts w:eastAsia="Arial Unicode MS" w:cs="Arial Unicode MS"/>
          </w:rPr>
          <w:t xml:space="preserve"> </w:t>
        </w:r>
        <w:proofErr w:type="spellStart"/>
        <w:r w:rsidR="007703A3">
          <w:rPr>
            <w:rFonts w:eastAsia="Arial Unicode MS" w:cs="Arial Unicode MS"/>
          </w:rPr>
          <w:t>exection</w:t>
        </w:r>
        <w:proofErr w:type="spellEnd"/>
        <w:r w:rsidR="007703A3">
          <w:rPr>
            <w:rFonts w:eastAsia="Arial Unicode MS" w:cs="Arial Unicode MS"/>
          </w:rPr>
          <w:t>/debugger of the Simulator.</w:t>
        </w:r>
        <w:bookmarkEnd w:id="4101"/>
      </w:ins>
    </w:p>
    <w:p w:rsidR="00C0594E" w:rsidRDefault="00B706A9">
      <w:pPr>
        <w:pStyle w:val="Heading2"/>
        <w:pPrChange w:id="4103" w:author="Meir Kalter" w:date="2016-06-15T15:06:00Z">
          <w:pPr>
            <w:pStyle w:val="Heading21"/>
            <w:numPr>
              <w:ilvl w:val="1"/>
              <w:numId w:val="33"/>
            </w:numPr>
            <w:ind w:left="576" w:hanging="576"/>
          </w:pPr>
        </w:pPrChange>
      </w:pPr>
      <w:r>
        <w:rPr>
          <w:rFonts w:eastAsia="Arial Unicode MS" w:cs="Arial Unicode MS"/>
        </w:rPr>
        <w:t xml:space="preserve"> </w:t>
      </w:r>
      <w:bookmarkStart w:id="4104" w:name="_Toc454274461"/>
      <w:r>
        <w:rPr>
          <w:rFonts w:eastAsia="Arial Unicode MS" w:cs="Arial Unicode MS"/>
        </w:rPr>
        <w:t>Step Button</w:t>
      </w:r>
      <w:bookmarkEnd w:id="4098"/>
      <w:bookmarkEnd w:id="4099"/>
      <w:bookmarkEnd w:id="4104"/>
    </w:p>
    <w:p w:rsidR="00C0594E" w:rsidRDefault="00B706A9">
      <w:r>
        <w:rPr>
          <w:rFonts w:eastAsia="Arial Unicode MS" w:cs="Arial Unicode MS"/>
        </w:rPr>
        <w:t>Execute the instruction pointed to by the PC and stop updating all the graphics and state of the computer elements.</w:t>
      </w:r>
    </w:p>
    <w:p w:rsidR="00C0594E" w:rsidRDefault="00B706A9">
      <w:pPr>
        <w:pStyle w:val="Heading2"/>
        <w:pPrChange w:id="4105" w:author="Meir Kalter" w:date="2016-06-15T15:06:00Z">
          <w:pPr>
            <w:pStyle w:val="Heading21"/>
            <w:numPr>
              <w:ilvl w:val="1"/>
              <w:numId w:val="33"/>
            </w:numPr>
            <w:ind w:left="576" w:hanging="576"/>
          </w:pPr>
        </w:pPrChange>
      </w:pPr>
      <w:bookmarkStart w:id="4106" w:name="_Toc453680550"/>
      <w:bookmarkStart w:id="4107" w:name="_Toc453680868"/>
      <w:del w:id="4108" w:author="Meir Kalter" w:date="2016-06-15T14:58:00Z">
        <w:r w:rsidRPr="003667A5" w:rsidDel="00B51891">
          <w:rPr>
            <w:rFonts w:eastAsia="Calibri" w:cs="Calibri"/>
            <w:rPrChange w:id="4109" w:author="Meir Kalter" w:date="2016-06-15T15:05:00Z">
              <w:rPr>
                <w:rFonts w:eastAsia="Arial Unicode MS" w:cs="Arial Unicode MS"/>
              </w:rPr>
            </w:rPrChange>
          </w:rPr>
          <w:delText xml:space="preserve">- </w:delText>
        </w:r>
      </w:del>
      <w:bookmarkStart w:id="4110" w:name="_Toc454274462"/>
      <w:ins w:id="4111" w:author="Meir Kalter" w:date="2016-06-15T15:06:00Z">
        <w:r w:rsidR="003667A5">
          <w:rPr>
            <w:rFonts w:eastAsia="Arial Unicode MS" w:cs="Arial Unicode MS"/>
          </w:rPr>
          <w:t>Breakpoints</w:t>
        </w:r>
        <w:bookmarkEnd w:id="4110"/>
        <w:r w:rsidR="003667A5" w:rsidRPr="00885CC0" w:rsidDel="003667A5">
          <w:rPr>
            <w:rFonts w:ascii="Calibri" w:eastAsia="Calibri" w:hAnsi="Calibri" w:cs="Calibri"/>
            <w:color w:val="365F91" w:themeColor="accent1" w:themeShade="BF"/>
            <w:sz w:val="48"/>
            <w:szCs w:val="48"/>
          </w:rPr>
          <w:t xml:space="preserve"> </w:t>
        </w:r>
      </w:ins>
      <w:del w:id="4112" w:author="Meir Kalter" w:date="2016-06-15T15:06:00Z">
        <w:r w:rsidRPr="003667A5" w:rsidDel="003667A5">
          <w:rPr>
            <w:rFonts w:ascii="Calibri" w:eastAsia="Calibri" w:hAnsi="Calibri" w:cs="Calibri"/>
            <w:color w:val="365F91" w:themeColor="accent1" w:themeShade="BF"/>
            <w:sz w:val="48"/>
            <w:szCs w:val="48"/>
            <w:rPrChange w:id="4113" w:author="Meir Kalter" w:date="2016-06-15T15:06:00Z">
              <w:rPr>
                <w:rFonts w:eastAsia="Arial Unicode MS" w:cs="Arial Unicode MS"/>
              </w:rPr>
            </w:rPrChange>
          </w:rPr>
          <w:delText>Breakpoint</w:delText>
        </w:r>
        <w:bookmarkEnd w:id="4106"/>
        <w:bookmarkEnd w:id="4107"/>
        <w:r w:rsidRPr="003667A5" w:rsidDel="003667A5">
          <w:rPr>
            <w:rFonts w:ascii="Calibri" w:eastAsia="Calibri" w:hAnsi="Calibri" w:cs="Calibri"/>
            <w:color w:val="365F91" w:themeColor="accent1" w:themeShade="BF"/>
            <w:sz w:val="48"/>
            <w:szCs w:val="48"/>
            <w:rPrChange w:id="4114" w:author="Meir Kalter" w:date="2016-06-15T15:06:00Z">
              <w:rPr>
                <w:rFonts w:eastAsia="Arial Unicode MS" w:cs="Arial Unicode MS"/>
              </w:rPr>
            </w:rPrChange>
          </w:rPr>
          <w:delText xml:space="preserve"> </w:delText>
        </w:r>
      </w:del>
      <w:del w:id="4115" w:author="Toni" w:date="2016-06-12T20:05:00Z">
        <w:r w:rsidRPr="003667A5" w:rsidDel="00E541B8">
          <w:rPr>
            <w:rFonts w:eastAsia="Arial Unicode MS"/>
            <w:rPrChange w:id="4116" w:author="Meir Kalter" w:date="2016-06-15T15:06:00Z">
              <w:rPr/>
            </w:rPrChange>
          </w:rPr>
          <w:delText>[Wasn’t part of the requirement]</w:delText>
        </w:r>
      </w:del>
    </w:p>
    <w:p w:rsidR="00C0594E" w:rsidRDefault="00B706A9">
      <w:r>
        <w:rPr>
          <w:rFonts w:eastAsia="Arial Unicode MS" w:cs="Arial Unicode MS"/>
        </w:rPr>
        <w:t xml:space="preserve">   The user could add break point in the required address.</w:t>
      </w:r>
    </w:p>
    <w:p w:rsidR="00C0594E" w:rsidRDefault="00B706A9">
      <w:r>
        <w:rPr>
          <w:rFonts w:eastAsia="Arial Unicode MS" w:cs="Arial Unicode MS"/>
        </w:rPr>
        <w:t xml:space="preserve">   </w:t>
      </w:r>
      <w:proofErr w:type="spellStart"/>
      <w:r>
        <w:rPr>
          <w:rStyle w:val="Ninguno"/>
          <w:rFonts w:eastAsia="Arial Unicode MS" w:cs="Arial Unicode MS"/>
          <w:i/>
          <w:iCs/>
          <w:smallCaps/>
          <w:spacing w:val="5"/>
        </w:rPr>
        <w:t>Note</w:t>
      </w:r>
      <w:proofErr w:type="gramStart"/>
      <w:r>
        <w:rPr>
          <w:rStyle w:val="Ninguno"/>
          <w:rFonts w:eastAsia="Arial Unicode MS" w:cs="Arial Unicode MS"/>
          <w:i/>
          <w:iCs/>
          <w:smallCaps/>
          <w:spacing w:val="5"/>
        </w:rPr>
        <w:t>:</w:t>
      </w:r>
      <w:r>
        <w:rPr>
          <w:rFonts w:eastAsia="Arial Unicode MS" w:cs="Arial Unicode MS"/>
        </w:rPr>
        <w:t>Breakpoint</w:t>
      </w:r>
      <w:proofErr w:type="spellEnd"/>
      <w:proofErr w:type="gramEnd"/>
      <w:r>
        <w:rPr>
          <w:rFonts w:eastAsia="Arial Unicode MS" w:cs="Arial Unicode MS"/>
        </w:rPr>
        <w:t xml:space="preserve"> could be added only after finished of assemble activity.</w:t>
      </w:r>
    </w:p>
    <w:p w:rsidR="00C0594E" w:rsidRDefault="00B706A9">
      <w:r>
        <w:rPr>
          <w:noProof/>
          <w:lang w:eastAsia="en-US" w:bidi="he-IL"/>
        </w:rPr>
        <w:drawing>
          <wp:inline distT="0" distB="0" distL="0" distR="0" wp14:anchorId="13BAD056" wp14:editId="00D71C15">
            <wp:extent cx="3967319" cy="1164375"/>
            <wp:effectExtent l="0" t="0" r="0" b="0"/>
            <wp:docPr id="1073741843" name="officeArt object" descr="C:\Users\Meirka\AppData\Local\Temp\SNAGHTML779a682.PNG"/>
            <wp:cNvGraphicFramePr/>
            <a:graphic xmlns:a="http://schemas.openxmlformats.org/drawingml/2006/main">
              <a:graphicData uri="http://schemas.openxmlformats.org/drawingml/2006/picture">
                <pic:pic xmlns:pic="http://schemas.openxmlformats.org/drawingml/2006/picture">
                  <pic:nvPicPr>
                    <pic:cNvPr id="1073741843" name="SNAGHTML779a682.png" descr="C:\Users\Meirka\AppData\Local\Temp\SNAGHTML779a682.PNG"/>
                    <pic:cNvPicPr>
                      <a:picLocks noChangeAspect="1"/>
                    </pic:cNvPicPr>
                  </pic:nvPicPr>
                  <pic:blipFill>
                    <a:blip r:embed="rId22" cstate="print">
                      <a:extLst/>
                    </a:blip>
                    <a:stretch>
                      <a:fillRect/>
                    </a:stretch>
                  </pic:blipFill>
                  <pic:spPr>
                    <a:xfrm>
                      <a:off x="0" y="0"/>
                      <a:ext cx="3967319" cy="1164375"/>
                    </a:xfrm>
                    <a:prstGeom prst="rect">
                      <a:avLst/>
                    </a:prstGeom>
                    <a:ln w="12700" cap="flat">
                      <a:noFill/>
                      <a:miter lim="400000"/>
                    </a:ln>
                    <a:effectLst/>
                  </pic:spPr>
                </pic:pic>
              </a:graphicData>
            </a:graphic>
          </wp:inline>
        </w:drawing>
      </w:r>
    </w:p>
    <w:p w:rsidR="00346E9B" w:rsidRDefault="00B706A9">
      <w:pPr>
        <w:pStyle w:val="Heading2"/>
        <w:rPr>
          <w:ins w:id="4117" w:author="Meir Kalter" w:date="2016-06-15T15:07:00Z"/>
        </w:rPr>
      </w:pPr>
      <w:bookmarkStart w:id="4118" w:name="_Toc453680551"/>
      <w:bookmarkStart w:id="4119" w:name="_Toc453680869"/>
      <w:del w:id="4120" w:author="Meir Kalter" w:date="2016-06-15T15:07:00Z">
        <w:r w:rsidDel="00346E9B">
          <w:rPr>
            <w:rFonts w:eastAsia="Arial Unicode MS" w:cs="Arial Unicode MS"/>
          </w:rPr>
          <w:delText>-</w:delText>
        </w:r>
      </w:del>
      <w:bookmarkStart w:id="4121" w:name="_Toc454274463"/>
      <w:ins w:id="4122" w:author="Meir Kalter" w:date="2016-06-15T15:07:00Z">
        <w:r w:rsidR="00346E9B">
          <w:rPr>
            <w:rFonts w:eastAsia="Arial Unicode MS" w:cs="Arial Unicode MS"/>
          </w:rPr>
          <w:t>– Run Button</w:t>
        </w:r>
        <w:bookmarkEnd w:id="4121"/>
      </w:ins>
    </w:p>
    <w:p w:rsidR="00C0594E" w:rsidDel="00346E9B" w:rsidRDefault="00B706A9">
      <w:pPr>
        <w:pStyle w:val="Heading21"/>
        <w:numPr>
          <w:ilvl w:val="1"/>
          <w:numId w:val="33"/>
        </w:numPr>
        <w:rPr>
          <w:del w:id="4123" w:author="Meir Kalter" w:date="2016-06-15T15:07:00Z"/>
        </w:rPr>
      </w:pPr>
      <w:del w:id="4124" w:author="Meir Kalter" w:date="2016-06-15T15:07:00Z">
        <w:r w:rsidRPr="00346E9B" w:rsidDel="00346E9B">
          <w:rPr>
            <w:rFonts w:eastAsia="Arial Unicode MS" w:cs="Arial Unicode MS"/>
          </w:rPr>
          <w:delText xml:space="preserve"> </w:delText>
        </w:r>
        <w:r w:rsidRPr="00346E9B" w:rsidDel="00346E9B">
          <w:rPr>
            <w:rFonts w:asciiTheme="majorHAnsi" w:eastAsia="Arial Unicode MS" w:hAnsiTheme="majorHAnsi" w:cs="Arial Unicode MS"/>
            <w:b/>
            <w:bCs/>
            <w:color w:val="4F81BD" w:themeColor="accent1"/>
            <w:sz w:val="26"/>
            <w:szCs w:val="26"/>
            <w:rPrChange w:id="4125" w:author="Meir Kalter" w:date="2016-06-15T15:07:00Z">
              <w:rPr>
                <w:rFonts w:eastAsia="Arial Unicode MS" w:cs="Arial Unicode MS"/>
              </w:rPr>
            </w:rPrChange>
          </w:rPr>
          <w:delText>Run Button</w:delText>
        </w:r>
        <w:bookmarkEnd w:id="4118"/>
        <w:bookmarkEnd w:id="4119"/>
      </w:del>
    </w:p>
    <w:p w:rsidR="00C0594E" w:rsidRDefault="00B706A9">
      <w:pPr>
        <w:pStyle w:val="Heading21"/>
        <w:rPr>
          <w:ins w:id="4126" w:author="Meir Kalter" w:date="2016-06-15T15:07:00Z"/>
          <w:rFonts w:eastAsia="Arial Unicode MS" w:cs="Arial Unicode MS"/>
        </w:rPr>
        <w:pPrChange w:id="4127" w:author="Meir Kalter" w:date="2016-06-15T15:07:00Z">
          <w:pPr/>
        </w:pPrChange>
      </w:pPr>
      <w:bookmarkStart w:id="4128" w:name="_Toc454274464"/>
      <w:r w:rsidRPr="00885CC0">
        <w:rPr>
          <w:rFonts w:eastAsia="Arial Unicode MS" w:cs="Arial Unicode MS"/>
        </w:rPr>
        <w:t xml:space="preserve">Execute the instruction pointed to by the PC, update the machine status and graphic elements, and continue with the next instruction. The execution will stop when it reaches the Stop </w:t>
      </w:r>
      <w:del w:id="4129" w:author="Toni" w:date="2016-06-12T20:06:00Z">
        <w:r w:rsidRPr="001532BB" w:rsidDel="00E541B8">
          <w:rPr>
            <w:rFonts w:eastAsia="Arial Unicode MS" w:cs="Arial Unicode MS"/>
          </w:rPr>
          <w:delText xml:space="preserve">button </w:delText>
        </w:r>
      </w:del>
      <w:ins w:id="4130" w:author="Toni" w:date="2016-06-12T20:06:00Z">
        <w:r w:rsidR="00E541B8" w:rsidRPr="00514B1E">
          <w:rPr>
            <w:rFonts w:eastAsia="Arial Unicode MS" w:cs="Arial Unicode MS"/>
          </w:rPr>
          <w:t xml:space="preserve">instruction </w:t>
        </w:r>
      </w:ins>
      <w:r w:rsidRPr="00514B1E">
        <w:rPr>
          <w:rFonts w:eastAsia="Arial Unicode MS" w:cs="Arial Unicode MS"/>
        </w:rPr>
        <w:t xml:space="preserve">or press the STOP </w:t>
      </w:r>
      <w:del w:id="4131" w:author="Toni" w:date="2016-06-12T20:06:00Z">
        <w:r w:rsidRPr="00514B1E" w:rsidDel="00E541B8">
          <w:rPr>
            <w:rFonts w:eastAsia="Arial Unicode MS" w:cs="Arial Unicode MS"/>
          </w:rPr>
          <w:delText>instruction</w:delText>
        </w:r>
      </w:del>
      <w:ins w:id="4132" w:author="Toni" w:date="2016-06-12T20:06:00Z">
        <w:r w:rsidR="00E541B8" w:rsidRPr="00514B1E">
          <w:rPr>
            <w:rFonts w:eastAsia="Arial Unicode MS" w:cs="Arial Unicode MS"/>
          </w:rPr>
          <w:t>button</w:t>
        </w:r>
      </w:ins>
      <w:r w:rsidRPr="00514B1E">
        <w:rPr>
          <w:rFonts w:eastAsia="Arial Unicode MS" w:cs="Arial Unicode MS"/>
        </w:rPr>
        <w:t>.</w:t>
      </w:r>
      <w:bookmarkEnd w:id="4128"/>
    </w:p>
    <w:p w:rsidR="00463521" w:rsidRDefault="00463521">
      <w:pPr>
        <w:pStyle w:val="Heading2"/>
        <w:rPr>
          <w:ins w:id="4133" w:author="Meir Kalter" w:date="2016-06-15T15:07:00Z"/>
        </w:rPr>
      </w:pPr>
      <w:bookmarkStart w:id="4134" w:name="_Toc454274465"/>
      <w:ins w:id="4135" w:author="Meir Kalter" w:date="2016-06-15T15:07:00Z">
        <w:r>
          <w:rPr>
            <w:rFonts w:eastAsia="Arial Unicode MS" w:cs="Arial Unicode MS"/>
          </w:rPr>
          <w:t>– Stop Button</w:t>
        </w:r>
        <w:bookmarkEnd w:id="4134"/>
      </w:ins>
    </w:p>
    <w:p w:rsidR="00463521" w:rsidRPr="00463521" w:rsidDel="00463521" w:rsidRDefault="00463521">
      <w:pPr>
        <w:rPr>
          <w:del w:id="4136" w:author="Meir Kalter" w:date="2016-06-15T15:07:00Z"/>
          <w:rFonts w:asciiTheme="majorHAnsi" w:eastAsia="Arial Unicode MS" w:hAnsiTheme="majorHAnsi" w:cs="Arial Unicode MS"/>
          <w:b/>
          <w:bCs/>
          <w:color w:val="4F81BD" w:themeColor="accent1"/>
          <w:sz w:val="26"/>
          <w:szCs w:val="26"/>
          <w:rPrChange w:id="4137" w:author="Meir Kalter" w:date="2016-06-15T15:07:00Z">
            <w:rPr>
              <w:del w:id="4138" w:author="Meir Kalter" w:date="2016-06-15T15:07:00Z"/>
            </w:rPr>
          </w:rPrChange>
        </w:rPr>
      </w:pPr>
    </w:p>
    <w:p w:rsidR="00C0594E" w:rsidDel="00463521" w:rsidRDefault="00B706A9">
      <w:pPr>
        <w:pStyle w:val="Heading21"/>
        <w:numPr>
          <w:ilvl w:val="1"/>
          <w:numId w:val="33"/>
        </w:numPr>
        <w:rPr>
          <w:del w:id="4139" w:author="Meir Kalter" w:date="2016-06-15T15:08:00Z"/>
        </w:rPr>
      </w:pPr>
      <w:bookmarkStart w:id="4140" w:name="_Toc453680552"/>
      <w:bookmarkStart w:id="4141" w:name="_Toc453680870"/>
      <w:del w:id="4142" w:author="Meir Kalter" w:date="2016-06-15T15:08:00Z">
        <w:r w:rsidDel="00463521">
          <w:rPr>
            <w:rFonts w:eastAsia="Arial Unicode MS" w:cs="Arial Unicode MS"/>
          </w:rPr>
          <w:delText>- Stop Button</w:delText>
        </w:r>
        <w:bookmarkEnd w:id="4140"/>
        <w:bookmarkEnd w:id="4141"/>
      </w:del>
    </w:p>
    <w:p w:rsidR="00C0594E" w:rsidRDefault="00B706A9">
      <w:r>
        <w:rPr>
          <w:rFonts w:eastAsia="Arial Unicode MS" w:cs="Arial Unicode MS"/>
        </w:rPr>
        <w:t>Stops program execution.</w:t>
      </w:r>
    </w:p>
    <w:p w:rsidR="0062652E" w:rsidRDefault="0062652E">
      <w:pPr>
        <w:pStyle w:val="Heading1"/>
        <w:rPr>
          <w:ins w:id="4143" w:author="Meir Kalter" w:date="2016-06-15T15:08:00Z"/>
        </w:rPr>
        <w:pPrChange w:id="4144" w:author="Meir Kalter" w:date="2016-06-15T15:12:00Z">
          <w:pPr>
            <w:pStyle w:val="Heading2"/>
          </w:pPr>
        </w:pPrChange>
      </w:pPr>
      <w:bookmarkStart w:id="4145" w:name="_Toc454274466"/>
      <w:ins w:id="4146" w:author="Meir Kalter" w:date="2016-06-15T15:08:00Z">
        <w:r>
          <w:lastRenderedPageBreak/>
          <w:t>– Easy8 instructions list</w:t>
        </w:r>
        <w:bookmarkEnd w:id="4145"/>
      </w:ins>
    </w:p>
    <w:p w:rsidR="00C0594E" w:rsidDel="003323CE" w:rsidRDefault="00C0594E">
      <w:pPr>
        <w:pStyle w:val="Heading1"/>
        <w:rPr>
          <w:del w:id="4147" w:author="Meir Kalter" w:date="2016-06-14T10:48:00Z"/>
        </w:rPr>
        <w:pPrChange w:id="4148" w:author="Meir Kalter" w:date="2016-06-15T15:08:00Z">
          <w:pPr/>
        </w:pPrChange>
      </w:pPr>
    </w:p>
    <w:p w:rsidR="00C0594E" w:rsidDel="003323CE" w:rsidRDefault="00C0594E">
      <w:pPr>
        <w:rPr>
          <w:del w:id="4149" w:author="Meir Kalter" w:date="2016-06-14T10:48:00Z"/>
        </w:rPr>
      </w:pPr>
    </w:p>
    <w:p w:rsidR="00C0594E" w:rsidDel="003323CE" w:rsidRDefault="00B706A9">
      <w:pPr>
        <w:rPr>
          <w:del w:id="4150" w:author="Meir Kalter" w:date="2016-06-14T10:48:00Z"/>
        </w:rPr>
      </w:pPr>
      <w:del w:id="4151" w:author="Meir Kalter" w:date="2016-06-14T10:48:00Z">
        <w:r w:rsidDel="003323CE">
          <w:rPr>
            <w:rFonts w:eastAsia="Arial Unicode MS" w:cs="Arial Unicode MS"/>
          </w:rPr>
          <w:delText>- Records and memory must change according to the execution of instructions (and if the user forces a value, of course)</w:delText>
        </w:r>
      </w:del>
    </w:p>
    <w:p w:rsidR="00C0594E" w:rsidDel="003323CE" w:rsidRDefault="00C0594E">
      <w:pPr>
        <w:rPr>
          <w:del w:id="4152" w:author="Meir Kalter" w:date="2016-06-14T10:48:00Z"/>
        </w:rPr>
      </w:pPr>
    </w:p>
    <w:p w:rsidR="00C0594E" w:rsidDel="003323CE" w:rsidRDefault="00B706A9">
      <w:pPr>
        <w:rPr>
          <w:del w:id="4153" w:author="Meir Kalter" w:date="2016-06-14T10:48:00Z"/>
        </w:rPr>
      </w:pPr>
      <w:del w:id="4154" w:author="Meir Kalter" w:date="2016-06-14T10:48:00Z">
        <w:r w:rsidDel="003323CE">
          <w:rPr>
            <w:rFonts w:eastAsia="Arial Unicode MS" w:cs="Arial Unicode MS"/>
          </w:rPr>
          <w:delText>- It would be very interesting that when a memory location is changed in the second window that shows the memory will be displayed, if it is not already, the memory area around the modified position.</w:delText>
        </w:r>
      </w:del>
    </w:p>
    <w:p w:rsidR="00C0594E" w:rsidDel="003323CE" w:rsidRDefault="00C0594E">
      <w:pPr>
        <w:rPr>
          <w:del w:id="4155" w:author="Meir Kalter" w:date="2016-06-14T10:48:00Z"/>
        </w:rPr>
      </w:pPr>
    </w:p>
    <w:p w:rsidR="00C0594E" w:rsidDel="003323CE" w:rsidRDefault="00B706A9">
      <w:pPr>
        <w:rPr>
          <w:del w:id="4156" w:author="Meir Kalter" w:date="2016-06-14T10:48:00Z"/>
        </w:rPr>
      </w:pPr>
      <w:commentRangeStart w:id="4157"/>
      <w:del w:id="4158" w:author="Meir Kalter" w:date="2016-06-14T10:48:00Z">
        <w:r w:rsidDel="003323CE">
          <w:rPr>
            <w:rFonts w:eastAsia="Arial Unicode MS" w:cs="Arial Unicode MS"/>
          </w:rPr>
          <w:delText>- When a step execution is done, it should light or at least an arrow pointing instruction to be executed. If you can do both in the assembly code and source code would be fine.</w:delText>
        </w:r>
        <w:commentRangeEnd w:id="4157"/>
        <w:r w:rsidR="00E541B8" w:rsidDel="003323CE">
          <w:rPr>
            <w:rStyle w:val="CommentReference"/>
          </w:rPr>
          <w:commentReference w:id="4157"/>
        </w:r>
      </w:del>
    </w:p>
    <w:p w:rsidR="00C0594E" w:rsidDel="003323CE" w:rsidRDefault="00C0594E">
      <w:pPr>
        <w:rPr>
          <w:del w:id="4159" w:author="Meir Kalter" w:date="2016-06-14T10:48:00Z"/>
        </w:rPr>
      </w:pPr>
    </w:p>
    <w:p w:rsidR="00C0594E" w:rsidDel="003323CE" w:rsidRDefault="00B706A9">
      <w:pPr>
        <w:rPr>
          <w:del w:id="4160" w:author="Meir Kalter" w:date="2016-06-14T10:48:00Z"/>
        </w:rPr>
      </w:pPr>
      <w:del w:id="4161" w:author="Meir Kalter" w:date="2016-06-14T10:48:00Z">
        <w:r w:rsidDel="003323CE">
          <w:rPr>
            <w:rFonts w:eastAsia="Arial Unicode MS" w:cs="Arial Unicode MS"/>
          </w:rPr>
          <w:delText>Instructions to run:</w:delText>
        </w:r>
      </w:del>
    </w:p>
    <w:p w:rsidR="00C0594E" w:rsidRDefault="00C0594E"/>
    <w:p w:rsidR="0062652E" w:rsidRDefault="0062652E">
      <w:pPr>
        <w:rPr>
          <w:ins w:id="4162" w:author="Meir Kalter" w:date="2016-06-15T15:09:00Z"/>
          <w:rFonts w:asciiTheme="majorHAnsi" w:eastAsia="Arial Unicode MS" w:hAnsiTheme="majorHAnsi" w:cs="Arial Unicode MS"/>
          <w:color w:val="4F81BD" w:themeColor="accent1"/>
          <w:sz w:val="26"/>
          <w:szCs w:val="26"/>
        </w:rPr>
        <w:pPrChange w:id="4163" w:author="Meir Kalter" w:date="2016-06-15T15:08:00Z">
          <w:pPr>
            <w:pStyle w:val="Encabezam"/>
            <w:numPr>
              <w:numId w:val="2"/>
            </w:numPr>
            <w:ind w:left="266" w:hanging="266"/>
          </w:pPr>
        </w:pPrChange>
      </w:pPr>
      <w:proofErr w:type="gramStart"/>
      <w:ins w:id="4164" w:author="Meir Kalter" w:date="2016-06-15T15:08:00Z">
        <w:r>
          <w:rPr>
            <w:rFonts w:asciiTheme="majorHAnsi" w:eastAsia="Arial Unicode MS" w:hAnsiTheme="majorHAnsi" w:cs="Arial Unicode MS"/>
            <w:b/>
            <w:bCs/>
            <w:color w:val="4F81BD" w:themeColor="accent1"/>
            <w:sz w:val="26"/>
            <w:szCs w:val="26"/>
          </w:rPr>
          <w:t>This section show the list of instructions exist</w:t>
        </w:r>
        <w:proofErr w:type="gramEnd"/>
        <w:r>
          <w:rPr>
            <w:rFonts w:asciiTheme="majorHAnsi" w:eastAsia="Arial Unicode MS" w:hAnsiTheme="majorHAnsi" w:cs="Arial Unicode MS"/>
            <w:b/>
            <w:bCs/>
            <w:color w:val="4F81BD" w:themeColor="accent1"/>
            <w:sz w:val="26"/>
            <w:szCs w:val="26"/>
          </w:rPr>
          <w:t xml:space="preserve"> in the Easy8. </w:t>
        </w:r>
      </w:ins>
    </w:p>
    <w:p w:rsidR="00C0594E" w:rsidRPr="00514B1E" w:rsidDel="003323CE" w:rsidRDefault="0062652E">
      <w:pPr>
        <w:rPr>
          <w:del w:id="4165" w:author="Meir Kalter" w:date="2016-06-14T10:48:00Z"/>
          <w:rFonts w:eastAsia="Arial Unicode MS" w:cs="Arial Unicode MS"/>
        </w:rPr>
      </w:pPr>
      <w:ins w:id="4166" w:author="Meir Kalter" w:date="2016-06-15T15:09:00Z">
        <w:r w:rsidRPr="0062652E">
          <w:rPr>
            <w:rFonts w:eastAsia="Arial Unicode MS" w:cs="Arial Unicode MS"/>
            <w:rPrChange w:id="4167" w:author="Meir Kalter" w:date="2016-06-15T15:10:00Z">
              <w:rPr>
                <w:rFonts w:asciiTheme="majorHAnsi" w:eastAsia="Arial Unicode MS" w:hAnsiTheme="majorHAnsi" w:cs="Arial Unicode MS"/>
                <w:b/>
                <w:bCs/>
                <w:color w:val="4F81BD" w:themeColor="accent1"/>
                <w:sz w:val="26"/>
                <w:szCs w:val="26"/>
              </w:rPr>
            </w:rPrChange>
          </w:rPr>
          <w:t>When command ends with the char: ‘</w:t>
        </w:r>
        <w:proofErr w:type="spellStart"/>
        <w:r w:rsidRPr="0062652E">
          <w:rPr>
            <w:rFonts w:eastAsia="Arial Unicode MS" w:cs="Arial Unicode MS"/>
            <w:rPrChange w:id="4168" w:author="Meir Kalter" w:date="2016-06-15T15:10:00Z">
              <w:rPr>
                <w:rFonts w:asciiTheme="majorHAnsi" w:eastAsia="Arial Unicode MS" w:hAnsiTheme="majorHAnsi" w:cs="Arial Unicode MS"/>
                <w:b/>
                <w:bCs/>
                <w:color w:val="4F81BD" w:themeColor="accent1"/>
                <w:sz w:val="26"/>
                <w:szCs w:val="26"/>
              </w:rPr>
            </w:rPrChange>
          </w:rPr>
          <w:t>I’</w:t>
        </w:r>
      </w:ins>
      <w:commentRangeStart w:id="4169"/>
      <w:del w:id="4170" w:author="Meir Kalter" w:date="2016-06-14T10:48:00Z">
        <w:r w:rsidR="00B706A9" w:rsidRPr="0062652E" w:rsidDel="003323CE">
          <w:rPr>
            <w:rFonts w:eastAsia="Arial Unicode MS" w:cs="Arial Unicode MS"/>
          </w:rPr>
          <w:delText>In addition to the instructions in the documentation, including byte (which is not an instruction, is a thing of assembler) are two more who would want will implement instructions. And CLEAR are COMPAREP PORT PORT, but these'll talk later, when you start scheduling the execution of instructions.</w:delText>
        </w:r>
        <w:bookmarkStart w:id="4171" w:name="_Toc453680658"/>
        <w:bookmarkStart w:id="4172" w:name="_Toc453680763"/>
        <w:bookmarkStart w:id="4173" w:name="_Toc453680871"/>
        <w:bookmarkStart w:id="4174" w:name="_Toc453681039"/>
        <w:bookmarkStart w:id="4175" w:name="_Toc453681193"/>
        <w:bookmarkStart w:id="4176" w:name="_Toc453681342"/>
        <w:bookmarkStart w:id="4177" w:name="_Toc453681491"/>
        <w:bookmarkStart w:id="4178" w:name="_Toc453681639"/>
        <w:bookmarkStart w:id="4179" w:name="_Toc453681932"/>
        <w:bookmarkStart w:id="4180" w:name="_Toc453763900"/>
        <w:bookmarkStart w:id="4181" w:name="_Toc453764048"/>
        <w:bookmarkStart w:id="4182" w:name="_Toc453764196"/>
        <w:bookmarkStart w:id="4183" w:name="_Toc453764555"/>
        <w:bookmarkStart w:id="4184" w:name="_Toc453764749"/>
        <w:bookmarkStart w:id="4185" w:name="_Toc453764953"/>
        <w:bookmarkStart w:id="4186" w:name="_Toc453765214"/>
        <w:bookmarkStart w:id="4187" w:name="_Toc453765676"/>
        <w:bookmarkStart w:id="4188" w:name="_Toc45376612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del>
    </w:p>
    <w:p w:rsidR="00C0594E" w:rsidRPr="00514B1E" w:rsidDel="003323CE" w:rsidRDefault="00C0594E">
      <w:pPr>
        <w:rPr>
          <w:del w:id="4189" w:author="Meir Kalter" w:date="2016-06-14T10:48:00Z"/>
          <w:rFonts w:eastAsia="Arial Unicode MS" w:cs="Arial Unicode MS"/>
        </w:rPr>
      </w:pPr>
      <w:bookmarkStart w:id="4190" w:name="_Toc453680659"/>
      <w:bookmarkStart w:id="4191" w:name="_Toc453680764"/>
      <w:bookmarkStart w:id="4192" w:name="_Toc453680872"/>
      <w:bookmarkStart w:id="4193" w:name="_Toc453681040"/>
      <w:bookmarkStart w:id="4194" w:name="_Toc453681194"/>
      <w:bookmarkStart w:id="4195" w:name="_Toc453681343"/>
      <w:bookmarkStart w:id="4196" w:name="_Toc453681492"/>
      <w:bookmarkStart w:id="4197" w:name="_Toc453681640"/>
      <w:bookmarkStart w:id="4198" w:name="_Toc453681933"/>
      <w:bookmarkStart w:id="4199" w:name="_Toc453763901"/>
      <w:bookmarkStart w:id="4200" w:name="_Toc453764049"/>
      <w:bookmarkStart w:id="4201" w:name="_Toc453764197"/>
      <w:bookmarkStart w:id="4202" w:name="_Toc453764556"/>
      <w:bookmarkStart w:id="4203" w:name="_Toc453764750"/>
      <w:bookmarkStart w:id="4204" w:name="_Toc453764954"/>
      <w:bookmarkStart w:id="4205" w:name="_Toc453765215"/>
      <w:bookmarkStart w:id="4206" w:name="_Toc453765677"/>
      <w:bookmarkStart w:id="4207" w:name="_Toc453766121"/>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p>
    <w:p w:rsidR="00C0594E" w:rsidRPr="00514B1E" w:rsidDel="003323CE" w:rsidRDefault="00C0594E">
      <w:pPr>
        <w:rPr>
          <w:del w:id="4208" w:author="Meir Kalter" w:date="2016-06-14T10:48:00Z"/>
          <w:rFonts w:eastAsia="Arial Unicode MS" w:cs="Arial Unicode MS"/>
        </w:rPr>
      </w:pPr>
      <w:bookmarkStart w:id="4209" w:name="_Toc453680660"/>
      <w:bookmarkStart w:id="4210" w:name="_Toc453680765"/>
      <w:bookmarkStart w:id="4211" w:name="_Toc453680873"/>
      <w:bookmarkStart w:id="4212" w:name="_Toc453681041"/>
      <w:bookmarkStart w:id="4213" w:name="_Toc453681195"/>
      <w:bookmarkStart w:id="4214" w:name="_Toc453681344"/>
      <w:bookmarkStart w:id="4215" w:name="_Toc453681493"/>
      <w:bookmarkStart w:id="4216" w:name="_Toc453681641"/>
      <w:bookmarkStart w:id="4217" w:name="_Toc453681934"/>
      <w:bookmarkStart w:id="4218" w:name="_Toc453763902"/>
      <w:bookmarkStart w:id="4219" w:name="_Toc453764050"/>
      <w:bookmarkStart w:id="4220" w:name="_Toc453764198"/>
      <w:bookmarkStart w:id="4221" w:name="_Toc453764557"/>
      <w:bookmarkStart w:id="4222" w:name="_Toc453764751"/>
      <w:bookmarkStart w:id="4223" w:name="_Toc453764955"/>
      <w:bookmarkStart w:id="4224" w:name="_Toc453765216"/>
      <w:bookmarkStart w:id="4225" w:name="_Toc453765678"/>
      <w:bookmarkStart w:id="4226" w:name="_Toc453766122"/>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p>
    <w:p w:rsidR="00C0594E" w:rsidRPr="00885CC0" w:rsidDel="003323CE" w:rsidRDefault="00B706A9">
      <w:pPr>
        <w:pStyle w:val="ListParagraph"/>
        <w:numPr>
          <w:ilvl w:val="0"/>
          <w:numId w:val="134"/>
        </w:numPr>
        <w:rPr>
          <w:del w:id="4227" w:author="Meir Kalter" w:date="2016-06-14T10:48:00Z"/>
        </w:rPr>
        <w:pPrChange w:id="4228" w:author="Meir Kalter" w:date="2016-06-15T15:09:00Z">
          <w:pPr/>
        </w:pPrChange>
      </w:pPr>
      <w:del w:id="4229" w:author="Meir Kalter" w:date="2016-06-14T10:48:00Z">
        <w:r w:rsidRPr="0062652E" w:rsidDel="003323CE">
          <w:delText>The code to update indicators C, N, Z and V you'll pass, because although it is not complex is not trivial.</w:delText>
        </w:r>
        <w:bookmarkStart w:id="4230" w:name="_Toc453680661"/>
        <w:bookmarkStart w:id="4231" w:name="_Toc453680766"/>
        <w:bookmarkStart w:id="4232" w:name="_Toc453680874"/>
        <w:bookmarkStart w:id="4233" w:name="_Toc453681042"/>
        <w:bookmarkStart w:id="4234" w:name="_Toc453681196"/>
        <w:bookmarkStart w:id="4235" w:name="_Toc453681345"/>
        <w:bookmarkStart w:id="4236" w:name="_Toc453681494"/>
        <w:bookmarkStart w:id="4237" w:name="_Toc453681642"/>
        <w:bookmarkStart w:id="4238" w:name="_Toc453681935"/>
        <w:bookmarkStart w:id="4239" w:name="_Toc453763903"/>
        <w:bookmarkStart w:id="4240" w:name="_Toc453764051"/>
        <w:bookmarkStart w:id="4241" w:name="_Toc453764199"/>
        <w:bookmarkStart w:id="4242" w:name="_Toc453764558"/>
        <w:bookmarkStart w:id="4243" w:name="_Toc453764752"/>
        <w:bookmarkStart w:id="4244" w:name="_Toc453764956"/>
        <w:bookmarkStart w:id="4245" w:name="_Toc453765217"/>
        <w:bookmarkStart w:id="4246" w:name="_Toc453765679"/>
        <w:bookmarkStart w:id="4247" w:name="_Toc453766123"/>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del>
    </w:p>
    <w:p w:rsidR="00C0594E" w:rsidRPr="00885CC0" w:rsidRDefault="00E541B8">
      <w:pPr>
        <w:pStyle w:val="ListParagraph"/>
        <w:numPr>
          <w:ilvl w:val="0"/>
          <w:numId w:val="134"/>
        </w:numPr>
        <w:pPrChange w:id="4248" w:author="Meir Kalter" w:date="2016-06-15T15:09:00Z">
          <w:pPr>
            <w:pStyle w:val="Encabezam"/>
            <w:numPr>
              <w:numId w:val="2"/>
            </w:numPr>
            <w:ind w:left="266" w:hanging="266"/>
          </w:pPr>
        </w:pPrChange>
      </w:pPr>
      <w:bookmarkStart w:id="4249" w:name="_Toc453680875"/>
      <w:commentRangeEnd w:id="4169"/>
      <w:r w:rsidRPr="0062652E">
        <w:rPr>
          <w:rPrChange w:id="4250" w:author="Meir Kalter" w:date="2016-06-15T15:08:00Z">
            <w:rPr>
              <w:rStyle w:val="CommentReference"/>
              <w:rFonts w:eastAsia="Georgia" w:cs="Georgia"/>
              <w:b w:val="0"/>
              <w:bCs w:val="0"/>
            </w:rPr>
          </w:rPrChange>
        </w:rPr>
        <w:commentReference w:id="4169"/>
      </w:r>
      <w:del w:id="4251" w:author="Toni" w:date="2016-06-12T20:08:00Z">
        <w:r w:rsidR="00B706A9" w:rsidRPr="00885CC0" w:rsidDel="00E541B8">
          <w:delText xml:space="preserve">TABLE </w:delText>
        </w:r>
      </w:del>
      <w:ins w:id="4252" w:author="Toni" w:date="2016-06-12T20:08:00Z">
        <w:del w:id="4253" w:author="Meir Kalter" w:date="2016-06-15T15:08:00Z">
          <w:r w:rsidRPr="001532BB" w:rsidDel="0062652E">
            <w:delText xml:space="preserve">Easy8 </w:delText>
          </w:r>
          <w:commentRangeStart w:id="4254"/>
          <w:r w:rsidRPr="001532BB" w:rsidDel="0062652E">
            <w:delText>Instruction</w:delText>
          </w:r>
        </w:del>
      </w:ins>
      <w:commentRangeEnd w:id="4254"/>
      <w:ins w:id="4255" w:author="Toni" w:date="2016-06-12T20:09:00Z">
        <w:del w:id="4256" w:author="Meir Kalter" w:date="2016-06-15T15:08:00Z">
          <w:r w:rsidRPr="0062652E" w:rsidDel="0062652E">
            <w:rPr>
              <w:rPrChange w:id="4257" w:author="Meir Kalter" w:date="2016-06-15T15:08:00Z">
                <w:rPr>
                  <w:rStyle w:val="CommentReference"/>
                  <w:rFonts w:eastAsia="Georgia" w:cs="Georgia"/>
                  <w:b w:val="0"/>
                  <w:bCs w:val="0"/>
                </w:rPr>
              </w:rPrChange>
            </w:rPr>
            <w:commentReference w:id="4254"/>
          </w:r>
        </w:del>
      </w:ins>
      <w:ins w:id="4258" w:author="Toni" w:date="2016-06-12T20:08:00Z">
        <w:del w:id="4259" w:author="Meir Kalter" w:date="2016-06-15T15:08:00Z">
          <w:r w:rsidRPr="00885CC0" w:rsidDel="0062652E">
            <w:delText xml:space="preserve"> Set</w:delText>
          </w:r>
        </w:del>
      </w:ins>
      <w:bookmarkEnd w:id="4249"/>
      <w:del w:id="4260" w:author="Meir Kalter" w:date="2016-06-15T15:08:00Z">
        <w:r w:rsidR="00B706A9" w:rsidRPr="001532BB" w:rsidDel="0062652E">
          <w:delText>1</w:delText>
        </w:r>
      </w:del>
      <w:proofErr w:type="gramStart"/>
      <w:ins w:id="4261" w:author="Meir Kalter" w:date="2016-06-15T15:09:00Z">
        <w:r w:rsidR="0062652E">
          <w:t>it</w:t>
        </w:r>
        <w:proofErr w:type="spellEnd"/>
        <w:proofErr w:type="gramEnd"/>
        <w:r w:rsidR="0062652E">
          <w:t xml:space="preserve"> means that it will populate the value in the second operator and use it to the specific instruction.</w:t>
        </w:r>
      </w:ins>
    </w:p>
    <w:p w:rsidR="002745D7" w:rsidRPr="001B1E85" w:rsidRDefault="002745D7">
      <w:pPr>
        <w:pStyle w:val="Heading21"/>
        <w:numPr>
          <w:ilvl w:val="0"/>
          <w:numId w:val="147"/>
        </w:numPr>
        <w:rPr>
          <w:ins w:id="4262" w:author="Meir Kalter" w:date="2016-06-14T10:51:00Z"/>
          <w:rStyle w:val="Ninguno"/>
          <w:rFonts w:ascii="Times New Roman" w:hAnsi="Times New Roman"/>
          <w:sz w:val="16"/>
          <w:szCs w:val="16"/>
          <w:rPrChange w:id="4263" w:author="Meir Kalter" w:date="2016-06-15T15:11:00Z">
            <w:rPr>
              <w:ins w:id="4264" w:author="Meir Kalter" w:date="2016-06-14T10:51:00Z"/>
              <w:rStyle w:val="Strong"/>
              <w:rFonts w:ascii="Cambria" w:eastAsia="Cambria" w:hAnsi="Cambria" w:cs="Cambria"/>
              <w:b w:val="0"/>
              <w:bCs w:val="0"/>
              <w:sz w:val="32"/>
              <w:szCs w:val="32"/>
              <w:lang w:val="es-ES"/>
            </w:rPr>
          </w:rPrChange>
        </w:rPr>
        <w:pPrChange w:id="4265" w:author="Meir Kalter" w:date="2016-06-15T20:28:00Z">
          <w:pPr>
            <w:pStyle w:val="Heading21"/>
            <w:numPr>
              <w:ilvl w:val="1"/>
              <w:numId w:val="54"/>
            </w:numPr>
            <w:ind w:left="576" w:hanging="576"/>
          </w:pPr>
        </w:pPrChange>
      </w:pPr>
      <w:bookmarkStart w:id="4266" w:name="_Toc453680553"/>
      <w:bookmarkStart w:id="4267" w:name="_Toc453680876"/>
      <w:bookmarkStart w:id="4268" w:name="_Toc454274467"/>
      <w:ins w:id="4269" w:author="Meir Kalter" w:date="2016-06-14T10:50:00Z">
        <w:r w:rsidRPr="001B1E85">
          <w:rPr>
            <w:rStyle w:val="Ninguno"/>
            <w:rFonts w:ascii="Times New Roman" w:hAnsi="Times New Roman"/>
            <w:sz w:val="16"/>
            <w:szCs w:val="16"/>
            <w:rPrChange w:id="4270" w:author="Meir Kalter" w:date="2016-06-15T15:11:00Z">
              <w:rPr>
                <w:rStyle w:val="Ninguno"/>
                <w:rFonts w:ascii="Times New Roman" w:hAnsi="Times New Roman"/>
                <w:spacing w:val="5"/>
                <w:sz w:val="52"/>
                <w:szCs w:val="52"/>
              </w:rPr>
            </w:rPrChange>
          </w:rPr>
          <w:t>MOVEI RA, VALUE</w:t>
        </w:r>
      </w:ins>
      <w:bookmarkEnd w:id="4266"/>
      <w:bookmarkEnd w:id="4267"/>
      <w:bookmarkEnd w:id="4268"/>
    </w:p>
    <w:p w:rsidR="00F154ED" w:rsidRPr="001B1E85" w:rsidRDefault="002745D7">
      <w:pPr>
        <w:pStyle w:val="Heading21"/>
        <w:numPr>
          <w:ilvl w:val="0"/>
          <w:numId w:val="147"/>
        </w:numPr>
        <w:rPr>
          <w:ins w:id="4271" w:author="Meir Kalter" w:date="2016-06-14T10:51:00Z"/>
          <w:rStyle w:val="Ninguno"/>
          <w:rFonts w:ascii="Times New Roman" w:hAnsi="Times New Roman"/>
          <w:sz w:val="16"/>
          <w:szCs w:val="16"/>
          <w:rPrChange w:id="4272" w:author="Meir Kalter" w:date="2016-06-15T15:11:00Z">
            <w:rPr>
              <w:ins w:id="4273" w:author="Meir Kalter" w:date="2016-06-14T10:51:00Z"/>
              <w:rStyle w:val="Strong"/>
            </w:rPr>
          </w:rPrChange>
        </w:rPr>
        <w:pPrChange w:id="4274" w:author="Meir Kalter" w:date="2016-06-15T20:28:00Z">
          <w:pPr>
            <w:pStyle w:val="Heading21"/>
            <w:numPr>
              <w:ilvl w:val="1"/>
              <w:numId w:val="54"/>
            </w:numPr>
            <w:ind w:left="576" w:hanging="576"/>
          </w:pPr>
        </w:pPrChange>
      </w:pPr>
      <w:bookmarkStart w:id="4275" w:name="_Toc453680554"/>
      <w:bookmarkStart w:id="4276" w:name="_Toc453680877"/>
      <w:bookmarkStart w:id="4277" w:name="_Toc454274468"/>
      <w:ins w:id="4278" w:author="Meir Kalter" w:date="2016-06-14T10:51:00Z">
        <w:r w:rsidRPr="001B1E85">
          <w:rPr>
            <w:rStyle w:val="Ninguno"/>
            <w:rFonts w:ascii="Times New Roman" w:hAnsi="Times New Roman"/>
            <w:sz w:val="16"/>
            <w:szCs w:val="16"/>
            <w:rPrChange w:id="4279" w:author="Meir Kalter" w:date="2016-06-15T15:11:00Z">
              <w:rPr>
                <w:rStyle w:val="Strong"/>
              </w:rPr>
            </w:rPrChange>
          </w:rPr>
          <w:t>MOVR RA,25</w:t>
        </w:r>
        <w:bookmarkEnd w:id="4275"/>
        <w:bookmarkEnd w:id="4276"/>
        <w:bookmarkEnd w:id="4277"/>
      </w:ins>
    </w:p>
    <w:p w:rsidR="00F154ED" w:rsidRPr="00F154ED" w:rsidRDefault="00F154ED">
      <w:pPr>
        <w:pStyle w:val="Heading21"/>
        <w:numPr>
          <w:ilvl w:val="0"/>
          <w:numId w:val="147"/>
        </w:numPr>
        <w:rPr>
          <w:ins w:id="4280" w:author="Meir Kalter" w:date="2016-06-14T10:51:00Z"/>
          <w:rStyle w:val="Ninguno"/>
          <w:rFonts w:ascii="Times New Roman" w:hAnsi="Times New Roman"/>
          <w:sz w:val="16"/>
          <w:szCs w:val="16"/>
          <w:rPrChange w:id="4281" w:author="Meir Kalter" w:date="2016-06-14T10:55:00Z">
            <w:rPr>
              <w:ins w:id="4282" w:author="Meir Kalter" w:date="2016-06-14T10:51:00Z"/>
              <w:rStyle w:val="Strong"/>
            </w:rPr>
          </w:rPrChange>
        </w:rPr>
        <w:pPrChange w:id="4283" w:author="Meir Kalter" w:date="2016-06-15T20:28:00Z">
          <w:pPr>
            <w:pStyle w:val="Heading21"/>
            <w:numPr>
              <w:ilvl w:val="1"/>
              <w:numId w:val="54"/>
            </w:numPr>
            <w:ind w:left="576" w:hanging="576"/>
          </w:pPr>
        </w:pPrChange>
      </w:pPr>
      <w:bookmarkStart w:id="4284" w:name="_Toc453680555"/>
      <w:bookmarkStart w:id="4285" w:name="_Toc453680878"/>
      <w:bookmarkStart w:id="4286" w:name="_Toc454274469"/>
      <w:ins w:id="4287" w:author="Meir Kalter" w:date="2016-06-14T10:51:00Z">
        <w:r w:rsidRPr="00F154ED">
          <w:rPr>
            <w:rStyle w:val="Ninguno"/>
            <w:rFonts w:ascii="Times New Roman" w:hAnsi="Times New Roman"/>
            <w:sz w:val="16"/>
            <w:szCs w:val="16"/>
            <w:rPrChange w:id="4288" w:author="Meir Kalter" w:date="2016-06-14T10:55:00Z">
              <w:rPr>
                <w:rStyle w:val="Strong"/>
              </w:rPr>
            </w:rPrChange>
          </w:rPr>
          <w:t>MOVE 34,RA</w:t>
        </w:r>
        <w:bookmarkEnd w:id="4284"/>
        <w:bookmarkEnd w:id="4285"/>
        <w:bookmarkEnd w:id="4286"/>
      </w:ins>
    </w:p>
    <w:p w:rsidR="00F154ED" w:rsidRPr="00F154ED" w:rsidRDefault="00F154ED">
      <w:pPr>
        <w:pStyle w:val="Heading21"/>
        <w:numPr>
          <w:ilvl w:val="0"/>
          <w:numId w:val="147"/>
        </w:numPr>
        <w:rPr>
          <w:ins w:id="4289" w:author="Meir Kalter" w:date="2016-06-14T10:52:00Z"/>
          <w:rStyle w:val="Ninguno"/>
          <w:rFonts w:ascii="Times New Roman" w:hAnsi="Times New Roman"/>
          <w:sz w:val="16"/>
          <w:szCs w:val="16"/>
          <w:rPrChange w:id="4290" w:author="Meir Kalter" w:date="2016-06-14T10:55:00Z">
            <w:rPr>
              <w:ins w:id="4291" w:author="Meir Kalter" w:date="2016-06-14T10:52:00Z"/>
              <w:rStyle w:val="Strong"/>
            </w:rPr>
          </w:rPrChange>
        </w:rPr>
        <w:pPrChange w:id="4292" w:author="Meir Kalter" w:date="2016-06-15T20:28:00Z">
          <w:pPr>
            <w:pStyle w:val="Heading21"/>
            <w:numPr>
              <w:ilvl w:val="1"/>
              <w:numId w:val="54"/>
            </w:numPr>
            <w:ind w:left="576" w:hanging="576"/>
          </w:pPr>
        </w:pPrChange>
      </w:pPr>
      <w:bookmarkStart w:id="4293" w:name="_Toc453680556"/>
      <w:bookmarkStart w:id="4294" w:name="_Toc453680879"/>
      <w:bookmarkStart w:id="4295" w:name="_Toc454274470"/>
      <w:ins w:id="4296" w:author="Meir Kalter" w:date="2016-06-14T10:51:00Z">
        <w:r w:rsidRPr="00F154ED">
          <w:rPr>
            <w:rStyle w:val="Ninguno"/>
            <w:rFonts w:ascii="Times New Roman" w:hAnsi="Times New Roman"/>
            <w:sz w:val="16"/>
            <w:szCs w:val="16"/>
            <w:rPrChange w:id="4297" w:author="Meir Kalter" w:date="2016-06-14T10:55:00Z">
              <w:rPr>
                <w:rStyle w:val="Strong"/>
              </w:rPr>
            </w:rPrChange>
          </w:rPr>
          <w:t xml:space="preserve">ADDI </w:t>
        </w:r>
      </w:ins>
      <w:ins w:id="4298" w:author="Meir Kalter" w:date="2016-06-14T10:52:00Z">
        <w:r w:rsidRPr="00F154ED">
          <w:rPr>
            <w:rStyle w:val="Ninguno"/>
            <w:rFonts w:ascii="Times New Roman" w:hAnsi="Times New Roman"/>
            <w:sz w:val="16"/>
            <w:szCs w:val="16"/>
            <w:rPrChange w:id="4299" w:author="Meir Kalter" w:date="2016-06-14T10:55:00Z">
              <w:rPr>
                <w:rStyle w:val="Strong"/>
              </w:rPr>
            </w:rPrChange>
          </w:rPr>
          <w:t>RA,34</w:t>
        </w:r>
        <w:bookmarkEnd w:id="4293"/>
        <w:bookmarkEnd w:id="4294"/>
        <w:bookmarkEnd w:id="4295"/>
      </w:ins>
    </w:p>
    <w:p w:rsidR="00C0594E" w:rsidRPr="00F154ED" w:rsidRDefault="00F154ED">
      <w:pPr>
        <w:pStyle w:val="Heading21"/>
        <w:numPr>
          <w:ilvl w:val="0"/>
          <w:numId w:val="147"/>
        </w:numPr>
        <w:rPr>
          <w:ins w:id="4300" w:author="Meir Kalter" w:date="2016-06-14T10:52:00Z"/>
          <w:rStyle w:val="Ninguno"/>
          <w:rFonts w:ascii="Times New Roman" w:hAnsi="Times New Roman"/>
          <w:sz w:val="16"/>
          <w:szCs w:val="16"/>
          <w:rPrChange w:id="4301" w:author="Meir Kalter" w:date="2016-06-14T10:55:00Z">
            <w:rPr>
              <w:ins w:id="4302" w:author="Meir Kalter" w:date="2016-06-14T10:52:00Z"/>
              <w:rStyle w:val="Strong"/>
            </w:rPr>
          </w:rPrChange>
        </w:rPr>
        <w:pPrChange w:id="4303" w:author="Meir Kalter" w:date="2016-06-15T20:28:00Z">
          <w:pPr>
            <w:pStyle w:val="Heading21"/>
            <w:numPr>
              <w:ilvl w:val="1"/>
              <w:numId w:val="54"/>
            </w:numPr>
            <w:ind w:left="576" w:hanging="576"/>
          </w:pPr>
        </w:pPrChange>
      </w:pPr>
      <w:bookmarkStart w:id="4304" w:name="_Toc453680557"/>
      <w:bookmarkStart w:id="4305" w:name="_Toc453680880"/>
      <w:bookmarkStart w:id="4306" w:name="_Toc454274471"/>
      <w:ins w:id="4307" w:author="Meir Kalter" w:date="2016-06-14T10:52:00Z">
        <w:r w:rsidRPr="00F154ED">
          <w:rPr>
            <w:rStyle w:val="Ninguno"/>
            <w:rFonts w:ascii="Times New Roman" w:hAnsi="Times New Roman"/>
            <w:sz w:val="16"/>
            <w:szCs w:val="16"/>
            <w:rPrChange w:id="4308" w:author="Meir Kalter" w:date="2016-06-14T10:55:00Z">
              <w:rPr>
                <w:rStyle w:val="Strong"/>
              </w:rPr>
            </w:rPrChange>
          </w:rPr>
          <w:t>ADD RA, 45</w:t>
        </w:r>
      </w:ins>
      <w:bookmarkEnd w:id="4304"/>
      <w:bookmarkEnd w:id="4305"/>
      <w:bookmarkEnd w:id="4306"/>
      <w:ins w:id="4309" w:author="Meir Kalter" w:date="2016-06-14T10:50:00Z">
        <w:r w:rsidR="002745D7" w:rsidRPr="00F154ED" w:rsidDel="002745D7">
          <w:rPr>
            <w:rStyle w:val="Ninguno"/>
            <w:rFonts w:ascii="Times New Roman" w:hAnsi="Times New Roman"/>
            <w:sz w:val="16"/>
            <w:szCs w:val="16"/>
            <w:rPrChange w:id="4310" w:author="Meir Kalter" w:date="2016-06-14T10:55:00Z">
              <w:rPr>
                <w:rStyle w:val="Ninguno"/>
                <w:sz w:val="16"/>
                <w:szCs w:val="16"/>
              </w:rPr>
            </w:rPrChange>
          </w:rPr>
          <w:t xml:space="preserve"> </w:t>
        </w:r>
      </w:ins>
      <w:del w:id="4311" w:author="Meir Kalter" w:date="2016-06-14T10:50:00Z">
        <w:r w:rsidR="00B706A9" w:rsidRPr="00F154ED" w:rsidDel="002745D7">
          <w:rPr>
            <w:rStyle w:val="Ninguno"/>
            <w:rFonts w:ascii="Times New Roman" w:hAnsi="Times New Roman"/>
            <w:sz w:val="16"/>
            <w:szCs w:val="16"/>
            <w:rPrChange w:id="4312" w:author="Meir Kalter" w:date="2016-06-14T10:55:00Z">
              <w:rPr>
                <w:rStyle w:val="Ninguno"/>
                <w:sz w:val="16"/>
                <w:szCs w:val="16"/>
              </w:rPr>
            </w:rPrChange>
          </w:rPr>
          <w:delText>EASY8 INSTRUCTION SET.</w:delText>
        </w:r>
      </w:del>
    </w:p>
    <w:p w:rsidR="00F154ED" w:rsidRPr="00F154ED" w:rsidRDefault="00F154ED">
      <w:pPr>
        <w:pStyle w:val="Heading21"/>
        <w:numPr>
          <w:ilvl w:val="0"/>
          <w:numId w:val="147"/>
        </w:numPr>
        <w:rPr>
          <w:ins w:id="4313" w:author="Meir Kalter" w:date="2016-06-14T10:53:00Z"/>
          <w:rStyle w:val="Ninguno"/>
          <w:rFonts w:ascii="Times New Roman" w:hAnsi="Times New Roman"/>
          <w:sz w:val="16"/>
          <w:szCs w:val="16"/>
          <w:rPrChange w:id="4314" w:author="Meir Kalter" w:date="2016-06-14T10:55:00Z">
            <w:rPr>
              <w:ins w:id="4315" w:author="Meir Kalter" w:date="2016-06-14T10:53:00Z"/>
              <w:rStyle w:val="Strong"/>
            </w:rPr>
          </w:rPrChange>
        </w:rPr>
        <w:pPrChange w:id="4316" w:author="Meir Kalter" w:date="2016-06-15T20:28:00Z">
          <w:pPr>
            <w:pStyle w:val="Heading21"/>
            <w:numPr>
              <w:ilvl w:val="1"/>
              <w:numId w:val="54"/>
            </w:numPr>
            <w:ind w:left="576" w:hanging="576"/>
          </w:pPr>
        </w:pPrChange>
      </w:pPr>
      <w:bookmarkStart w:id="4317" w:name="_Toc454274472"/>
      <w:ins w:id="4318" w:author="Meir Kalter" w:date="2016-06-14T10:52:00Z">
        <w:r w:rsidRPr="00F154ED">
          <w:rPr>
            <w:rStyle w:val="Ninguno"/>
            <w:rFonts w:ascii="Times New Roman" w:hAnsi="Times New Roman"/>
            <w:sz w:val="16"/>
            <w:szCs w:val="16"/>
            <w:rPrChange w:id="4319" w:author="Meir Kalter" w:date="2016-06-14T10:55:00Z">
              <w:rPr>
                <w:b/>
                <w:bCs/>
              </w:rPr>
            </w:rPrChange>
          </w:rPr>
          <w:t>SUBI RA,V</w:t>
        </w:r>
      </w:ins>
      <w:ins w:id="4320" w:author="Meir Kalter" w:date="2016-06-14T10:54:00Z">
        <w:r w:rsidRPr="00F154ED">
          <w:rPr>
            <w:rStyle w:val="Ninguno"/>
            <w:rFonts w:ascii="Times New Roman" w:hAnsi="Times New Roman"/>
            <w:sz w:val="16"/>
            <w:szCs w:val="16"/>
            <w:rPrChange w:id="4321" w:author="Meir Kalter" w:date="2016-06-14T10:55:00Z">
              <w:rPr>
                <w:rStyle w:val="Strong"/>
              </w:rPr>
            </w:rPrChange>
          </w:rPr>
          <w:t xml:space="preserve"> 56</w:t>
        </w:r>
      </w:ins>
      <w:bookmarkEnd w:id="4317"/>
    </w:p>
    <w:p w:rsidR="00F154ED" w:rsidRPr="00F154ED" w:rsidRDefault="00F154ED">
      <w:pPr>
        <w:pStyle w:val="Heading21"/>
        <w:numPr>
          <w:ilvl w:val="0"/>
          <w:numId w:val="147"/>
        </w:numPr>
        <w:rPr>
          <w:ins w:id="4322" w:author="Meir Kalter" w:date="2016-06-14T10:52:00Z"/>
          <w:rStyle w:val="Ninguno"/>
          <w:rFonts w:ascii="Times New Roman" w:hAnsi="Times New Roman"/>
          <w:sz w:val="16"/>
          <w:szCs w:val="16"/>
          <w:rPrChange w:id="4323" w:author="Meir Kalter" w:date="2016-06-14T10:55:00Z">
            <w:rPr>
              <w:ins w:id="4324" w:author="Meir Kalter" w:date="2016-06-14T10:52:00Z"/>
            </w:rPr>
          </w:rPrChange>
        </w:rPr>
        <w:pPrChange w:id="4325" w:author="Meir Kalter" w:date="2016-06-15T20:28:00Z">
          <w:pPr>
            <w:pStyle w:val="Heading21"/>
            <w:numPr>
              <w:ilvl w:val="1"/>
              <w:numId w:val="54"/>
            </w:numPr>
            <w:ind w:left="576" w:hanging="576"/>
          </w:pPr>
        </w:pPrChange>
      </w:pPr>
      <w:bookmarkStart w:id="4326" w:name="_Toc454274473"/>
      <w:ins w:id="4327" w:author="Meir Kalter" w:date="2016-06-14T10:53:00Z">
        <w:r w:rsidRPr="00F154ED">
          <w:rPr>
            <w:rStyle w:val="Ninguno"/>
            <w:rFonts w:ascii="Times New Roman" w:hAnsi="Times New Roman"/>
            <w:sz w:val="16"/>
            <w:szCs w:val="16"/>
            <w:rPrChange w:id="4328" w:author="Meir Kalter" w:date="2016-06-14T10:55:00Z">
              <w:rPr/>
            </w:rPrChange>
          </w:rPr>
          <w:t>SUB RA,46</w:t>
        </w:r>
      </w:ins>
      <w:bookmarkEnd w:id="4326"/>
    </w:p>
    <w:p w:rsidR="00F154ED" w:rsidRPr="00F154ED" w:rsidRDefault="00F154ED">
      <w:pPr>
        <w:pStyle w:val="Heading21"/>
        <w:numPr>
          <w:ilvl w:val="0"/>
          <w:numId w:val="147"/>
        </w:numPr>
        <w:rPr>
          <w:ins w:id="4329" w:author="Meir Kalter" w:date="2016-06-14T10:54:00Z"/>
          <w:rStyle w:val="Ninguno"/>
          <w:rFonts w:ascii="Times New Roman" w:hAnsi="Times New Roman"/>
          <w:sz w:val="16"/>
          <w:szCs w:val="16"/>
          <w:rPrChange w:id="4330" w:author="Meir Kalter" w:date="2016-06-14T10:55:00Z">
            <w:rPr>
              <w:ins w:id="4331" w:author="Meir Kalter" w:date="2016-06-14T10:54:00Z"/>
            </w:rPr>
          </w:rPrChange>
        </w:rPr>
        <w:pPrChange w:id="4332" w:author="Meir Kalter" w:date="2016-06-15T20:28:00Z">
          <w:pPr>
            <w:pStyle w:val="Heading21"/>
            <w:numPr>
              <w:ilvl w:val="1"/>
              <w:numId w:val="54"/>
            </w:numPr>
            <w:ind w:left="576" w:hanging="576"/>
          </w:pPr>
        </w:pPrChange>
      </w:pPr>
      <w:bookmarkStart w:id="4333" w:name="_Toc454274474"/>
      <w:ins w:id="4334" w:author="Meir Kalter" w:date="2016-06-14T10:54:00Z">
        <w:r w:rsidRPr="00F154ED">
          <w:rPr>
            <w:rStyle w:val="Ninguno"/>
            <w:rFonts w:ascii="Times New Roman" w:hAnsi="Times New Roman"/>
            <w:sz w:val="16"/>
            <w:szCs w:val="16"/>
            <w:rPrChange w:id="4335" w:author="Meir Kalter" w:date="2016-06-14T10:55:00Z">
              <w:rPr/>
            </w:rPrChange>
          </w:rPr>
          <w:t>INC RA</w:t>
        </w:r>
        <w:bookmarkEnd w:id="4333"/>
      </w:ins>
    </w:p>
    <w:p w:rsidR="00F154ED" w:rsidRPr="00F154ED" w:rsidRDefault="00F154ED">
      <w:pPr>
        <w:pStyle w:val="Heading21"/>
        <w:numPr>
          <w:ilvl w:val="0"/>
          <w:numId w:val="147"/>
        </w:numPr>
        <w:rPr>
          <w:ins w:id="4336" w:author="Meir Kalter" w:date="2016-06-14T10:54:00Z"/>
          <w:rStyle w:val="Ninguno"/>
          <w:rFonts w:ascii="Times New Roman" w:hAnsi="Times New Roman"/>
          <w:sz w:val="16"/>
          <w:szCs w:val="16"/>
          <w:rPrChange w:id="4337" w:author="Meir Kalter" w:date="2016-06-14T10:55:00Z">
            <w:rPr>
              <w:ins w:id="4338" w:author="Meir Kalter" w:date="2016-06-14T10:54:00Z"/>
            </w:rPr>
          </w:rPrChange>
        </w:rPr>
        <w:pPrChange w:id="4339" w:author="Meir Kalter" w:date="2016-06-15T20:28:00Z">
          <w:pPr>
            <w:pStyle w:val="Heading21"/>
            <w:numPr>
              <w:ilvl w:val="1"/>
              <w:numId w:val="54"/>
            </w:numPr>
            <w:ind w:left="576" w:hanging="576"/>
          </w:pPr>
        </w:pPrChange>
      </w:pPr>
      <w:bookmarkStart w:id="4340" w:name="_Toc454274475"/>
      <w:ins w:id="4341" w:author="Meir Kalter" w:date="2016-06-14T10:54:00Z">
        <w:r w:rsidRPr="00F154ED">
          <w:rPr>
            <w:rStyle w:val="Ninguno"/>
            <w:rFonts w:ascii="Times New Roman" w:hAnsi="Times New Roman"/>
            <w:sz w:val="16"/>
            <w:szCs w:val="16"/>
            <w:rPrChange w:id="4342" w:author="Meir Kalter" w:date="2016-06-14T10:55:00Z">
              <w:rPr/>
            </w:rPrChange>
          </w:rPr>
          <w:t>DEC RA</w:t>
        </w:r>
        <w:bookmarkEnd w:id="4340"/>
      </w:ins>
    </w:p>
    <w:p w:rsidR="00F154ED" w:rsidRDefault="00F154ED">
      <w:pPr>
        <w:pStyle w:val="Heading21"/>
        <w:numPr>
          <w:ilvl w:val="0"/>
          <w:numId w:val="147"/>
        </w:numPr>
        <w:rPr>
          <w:ins w:id="4343" w:author="Meir Kalter" w:date="2016-06-14T10:55:00Z"/>
          <w:rStyle w:val="Ninguno"/>
          <w:rFonts w:ascii="Times New Roman" w:hAnsi="Times New Roman"/>
          <w:sz w:val="16"/>
          <w:szCs w:val="16"/>
        </w:rPr>
        <w:pPrChange w:id="4344" w:author="Meir Kalter" w:date="2016-06-15T20:28:00Z">
          <w:pPr>
            <w:pStyle w:val="Heading21"/>
            <w:numPr>
              <w:ilvl w:val="1"/>
              <w:numId w:val="54"/>
            </w:numPr>
            <w:ind w:left="576" w:hanging="576"/>
          </w:pPr>
        </w:pPrChange>
      </w:pPr>
      <w:bookmarkStart w:id="4345" w:name="_Toc454274476"/>
      <w:ins w:id="4346" w:author="Meir Kalter" w:date="2016-06-14T10:55:00Z">
        <w:r>
          <w:rPr>
            <w:rStyle w:val="Ninguno"/>
            <w:rFonts w:ascii="Times New Roman" w:hAnsi="Times New Roman"/>
            <w:sz w:val="16"/>
            <w:szCs w:val="16"/>
          </w:rPr>
          <w:t>COMPAREI RA, VALUE</w:t>
        </w:r>
        <w:bookmarkEnd w:id="4345"/>
      </w:ins>
    </w:p>
    <w:p w:rsidR="00F154ED" w:rsidRPr="001B1E85" w:rsidRDefault="00F154ED">
      <w:pPr>
        <w:pStyle w:val="Heading21"/>
        <w:numPr>
          <w:ilvl w:val="0"/>
          <w:numId w:val="147"/>
        </w:numPr>
        <w:rPr>
          <w:ins w:id="4347" w:author="Meir Kalter" w:date="2016-06-14T10:55:00Z"/>
          <w:rStyle w:val="Ninguno"/>
          <w:rFonts w:ascii="Times New Roman" w:hAnsi="Times New Roman"/>
          <w:sz w:val="16"/>
          <w:szCs w:val="16"/>
          <w:rtl/>
          <w:rPrChange w:id="4348" w:author="Meir Kalter" w:date="2016-06-15T15:10:00Z">
            <w:rPr>
              <w:ins w:id="4349" w:author="Meir Kalter" w:date="2016-06-14T10:55:00Z"/>
              <w:rtl/>
            </w:rPr>
          </w:rPrChange>
        </w:rPr>
        <w:pPrChange w:id="4350" w:author="Meir Kalter" w:date="2016-06-15T20:28:00Z">
          <w:pPr>
            <w:ind w:firstLine="576"/>
          </w:pPr>
        </w:pPrChange>
      </w:pPr>
      <w:bookmarkStart w:id="4351" w:name="_Toc454274477"/>
      <w:ins w:id="4352" w:author="Meir Kalter" w:date="2016-06-14T10:55:00Z">
        <w:r>
          <w:rPr>
            <w:rStyle w:val="Ninguno"/>
            <w:rFonts w:ascii="Times New Roman" w:hAnsi="Times New Roman"/>
            <w:sz w:val="16"/>
            <w:szCs w:val="16"/>
          </w:rPr>
          <w:t>COMPARE RA, VALUE</w:t>
        </w:r>
        <w:bookmarkEnd w:id="4351"/>
      </w:ins>
    </w:p>
    <w:p w:rsidR="00F154ED" w:rsidRDefault="00F154ED">
      <w:pPr>
        <w:pStyle w:val="Heading21"/>
        <w:numPr>
          <w:ilvl w:val="0"/>
          <w:numId w:val="147"/>
        </w:numPr>
        <w:rPr>
          <w:ins w:id="4353" w:author="Meir Kalter" w:date="2016-06-14T10:56:00Z"/>
          <w:rStyle w:val="Ninguno"/>
          <w:rFonts w:ascii="Times New Roman" w:hAnsi="Times New Roman"/>
          <w:sz w:val="16"/>
          <w:szCs w:val="16"/>
        </w:rPr>
        <w:pPrChange w:id="4354" w:author="Meir Kalter" w:date="2016-06-15T20:28:00Z">
          <w:pPr>
            <w:pStyle w:val="Heading21"/>
            <w:numPr>
              <w:ilvl w:val="1"/>
              <w:numId w:val="54"/>
            </w:numPr>
            <w:ind w:left="576" w:hanging="576"/>
          </w:pPr>
        </w:pPrChange>
      </w:pPr>
      <w:bookmarkStart w:id="4355" w:name="_Toc454274478"/>
      <w:ins w:id="4356" w:author="Meir Kalter" w:date="2016-06-14T10:56:00Z">
        <w:r>
          <w:rPr>
            <w:rStyle w:val="Ninguno"/>
            <w:rFonts w:ascii="Times New Roman" w:hAnsi="Times New Roman"/>
            <w:sz w:val="16"/>
            <w:szCs w:val="16"/>
          </w:rPr>
          <w:t>JUMP ADDRESS</w:t>
        </w:r>
        <w:bookmarkEnd w:id="4355"/>
      </w:ins>
    </w:p>
    <w:p w:rsidR="00F154ED" w:rsidRDefault="00F154ED">
      <w:pPr>
        <w:pStyle w:val="Heading21"/>
        <w:numPr>
          <w:ilvl w:val="0"/>
          <w:numId w:val="147"/>
        </w:numPr>
        <w:rPr>
          <w:ins w:id="4357" w:author="Meir Kalter" w:date="2016-06-14T10:56:00Z"/>
          <w:rStyle w:val="Ninguno"/>
          <w:rFonts w:ascii="Times New Roman" w:hAnsi="Times New Roman"/>
          <w:sz w:val="16"/>
          <w:szCs w:val="16"/>
        </w:rPr>
        <w:pPrChange w:id="4358" w:author="Meir Kalter" w:date="2016-06-15T20:28:00Z">
          <w:pPr>
            <w:pStyle w:val="Heading21"/>
            <w:numPr>
              <w:ilvl w:val="1"/>
              <w:numId w:val="54"/>
            </w:numPr>
            <w:ind w:left="576" w:hanging="576"/>
          </w:pPr>
        </w:pPrChange>
      </w:pPr>
      <w:bookmarkStart w:id="4359" w:name="_Toc454274479"/>
      <w:ins w:id="4360" w:author="Meir Kalter" w:date="2016-06-14T10:56:00Z">
        <w:r>
          <w:rPr>
            <w:rStyle w:val="Ninguno"/>
            <w:rFonts w:ascii="Times New Roman" w:hAnsi="Times New Roman"/>
            <w:sz w:val="16"/>
            <w:szCs w:val="16"/>
          </w:rPr>
          <w:t>JLESS ADDRESS</w:t>
        </w:r>
        <w:bookmarkEnd w:id="4359"/>
      </w:ins>
    </w:p>
    <w:p w:rsidR="00F154ED" w:rsidRDefault="00F154ED">
      <w:pPr>
        <w:pStyle w:val="Heading21"/>
        <w:numPr>
          <w:ilvl w:val="0"/>
          <w:numId w:val="147"/>
        </w:numPr>
        <w:rPr>
          <w:ins w:id="4361" w:author="Meir Kalter" w:date="2016-06-14T10:56:00Z"/>
          <w:rStyle w:val="Ninguno"/>
          <w:rFonts w:ascii="Times New Roman" w:hAnsi="Times New Roman"/>
          <w:sz w:val="16"/>
          <w:szCs w:val="16"/>
        </w:rPr>
        <w:pPrChange w:id="4362" w:author="Meir Kalter" w:date="2016-06-15T20:28:00Z">
          <w:pPr>
            <w:ind w:firstLine="576"/>
          </w:pPr>
        </w:pPrChange>
      </w:pPr>
      <w:bookmarkStart w:id="4363" w:name="_Toc454274480"/>
      <w:ins w:id="4364" w:author="Meir Kalter" w:date="2016-06-14T10:56:00Z">
        <w:r>
          <w:rPr>
            <w:rStyle w:val="Ninguno"/>
            <w:rFonts w:ascii="Times New Roman" w:hAnsi="Times New Roman"/>
            <w:sz w:val="16"/>
            <w:szCs w:val="16"/>
          </w:rPr>
          <w:t>JGREATER ADDRESS</w:t>
        </w:r>
        <w:bookmarkEnd w:id="4363"/>
      </w:ins>
    </w:p>
    <w:p w:rsidR="00F154ED" w:rsidRDefault="00F154ED">
      <w:pPr>
        <w:pStyle w:val="Heading21"/>
        <w:numPr>
          <w:ilvl w:val="0"/>
          <w:numId w:val="147"/>
        </w:numPr>
        <w:rPr>
          <w:ins w:id="4365" w:author="Meir Kalter" w:date="2016-06-14T10:57:00Z"/>
          <w:rStyle w:val="Ninguno"/>
          <w:rFonts w:ascii="Times New Roman" w:hAnsi="Times New Roman"/>
          <w:sz w:val="16"/>
          <w:szCs w:val="16"/>
        </w:rPr>
        <w:pPrChange w:id="4366" w:author="Meir Kalter" w:date="2016-06-15T20:28:00Z">
          <w:pPr>
            <w:ind w:firstLine="576"/>
          </w:pPr>
        </w:pPrChange>
      </w:pPr>
      <w:bookmarkStart w:id="4367" w:name="_Toc454274481"/>
      <w:ins w:id="4368" w:author="Meir Kalter" w:date="2016-06-14T10:56:00Z">
        <w:r w:rsidRPr="00333D46">
          <w:rPr>
            <w:rStyle w:val="Ninguno"/>
            <w:rPrChange w:id="4369" w:author="Meir Kalter" w:date="2016-06-15T20:28:00Z">
              <w:rPr>
                <w:rFonts w:ascii="Times New Roman" w:hAnsi="Times New Roman"/>
                <w:b/>
                <w:bCs/>
                <w:sz w:val="16"/>
                <w:szCs w:val="16"/>
              </w:rPr>
            </w:rPrChange>
          </w:rPr>
          <w:t>JEQUAL</w:t>
        </w:r>
        <w:r w:rsidRPr="001B1E85">
          <w:rPr>
            <w:rStyle w:val="Ninguno"/>
            <w:rPrChange w:id="4370" w:author="Meir Kalter" w:date="2016-06-15T15:10:00Z">
              <w:rPr>
                <w:rFonts w:ascii="Times New Roman" w:hAnsi="Times New Roman"/>
                <w:sz w:val="16"/>
                <w:szCs w:val="16"/>
              </w:rPr>
            </w:rPrChange>
          </w:rPr>
          <w:t xml:space="preserve"> </w:t>
        </w:r>
        <w:r>
          <w:rPr>
            <w:rStyle w:val="Ninguno"/>
            <w:rFonts w:ascii="Times New Roman" w:hAnsi="Times New Roman"/>
            <w:sz w:val="16"/>
            <w:szCs w:val="16"/>
          </w:rPr>
          <w:t>ADDRESS</w:t>
        </w:r>
      </w:ins>
      <w:bookmarkEnd w:id="4367"/>
    </w:p>
    <w:p w:rsidR="00F154ED" w:rsidRDefault="00F154ED">
      <w:pPr>
        <w:pStyle w:val="Heading21"/>
        <w:numPr>
          <w:ilvl w:val="0"/>
          <w:numId w:val="147"/>
        </w:numPr>
        <w:rPr>
          <w:ins w:id="4371" w:author="Meir Kalter" w:date="2016-06-14T10:57:00Z"/>
          <w:rStyle w:val="Ninguno"/>
          <w:rFonts w:ascii="Times New Roman" w:hAnsi="Times New Roman"/>
          <w:sz w:val="16"/>
          <w:szCs w:val="16"/>
        </w:rPr>
        <w:pPrChange w:id="4372" w:author="Meir Kalter" w:date="2016-06-15T20:28:00Z">
          <w:pPr>
            <w:ind w:firstLine="576"/>
          </w:pPr>
        </w:pPrChange>
      </w:pPr>
      <w:bookmarkStart w:id="4373" w:name="_Toc454274482"/>
      <w:ins w:id="4374" w:author="Meir Kalter" w:date="2016-06-14T10:57:00Z">
        <w:r>
          <w:rPr>
            <w:rStyle w:val="Ninguno"/>
            <w:rFonts w:ascii="Times New Roman" w:hAnsi="Times New Roman"/>
            <w:sz w:val="16"/>
            <w:szCs w:val="16"/>
          </w:rPr>
          <w:t>PUSH RA</w:t>
        </w:r>
        <w:bookmarkEnd w:id="4373"/>
      </w:ins>
    </w:p>
    <w:p w:rsidR="00F154ED" w:rsidRDefault="00F154ED">
      <w:pPr>
        <w:pStyle w:val="Heading21"/>
        <w:numPr>
          <w:ilvl w:val="0"/>
          <w:numId w:val="147"/>
        </w:numPr>
        <w:rPr>
          <w:ins w:id="4375" w:author="Meir Kalter" w:date="2016-06-14T10:57:00Z"/>
          <w:rStyle w:val="Ninguno"/>
          <w:rFonts w:ascii="Times New Roman" w:hAnsi="Times New Roman"/>
          <w:sz w:val="16"/>
          <w:szCs w:val="16"/>
        </w:rPr>
        <w:pPrChange w:id="4376" w:author="Meir Kalter" w:date="2016-06-15T20:28:00Z">
          <w:pPr>
            <w:ind w:firstLine="576"/>
          </w:pPr>
        </w:pPrChange>
      </w:pPr>
      <w:bookmarkStart w:id="4377" w:name="_Toc454274483"/>
      <w:ins w:id="4378" w:author="Meir Kalter" w:date="2016-06-14T10:57:00Z">
        <w:r>
          <w:rPr>
            <w:rStyle w:val="Ninguno"/>
            <w:rFonts w:ascii="Times New Roman" w:hAnsi="Times New Roman"/>
            <w:sz w:val="16"/>
            <w:szCs w:val="16"/>
          </w:rPr>
          <w:t>POP RA</w:t>
        </w:r>
        <w:bookmarkEnd w:id="4377"/>
      </w:ins>
    </w:p>
    <w:p w:rsidR="00F154ED" w:rsidRPr="00514B1E" w:rsidRDefault="00F154ED">
      <w:pPr>
        <w:pStyle w:val="ListParagraph"/>
        <w:numPr>
          <w:ilvl w:val="0"/>
          <w:numId w:val="147"/>
        </w:numPr>
        <w:rPr>
          <w:ins w:id="4379" w:author="Meir Kalter" w:date="2016-06-14T10:57:00Z"/>
          <w:rStyle w:val="Ninguno"/>
          <w:rFonts w:ascii="Times New Roman" w:hAnsi="Times New Roman"/>
          <w:sz w:val="16"/>
          <w:szCs w:val="16"/>
        </w:rPr>
        <w:pPrChange w:id="4380" w:author="Meir Kalter" w:date="2016-06-15T20:28:00Z">
          <w:pPr>
            <w:ind w:firstLine="576"/>
          </w:pPr>
        </w:pPrChange>
      </w:pPr>
      <w:ins w:id="4381" w:author="Meir Kalter" w:date="2016-06-14T10:57:00Z">
        <w:r w:rsidRPr="001532BB">
          <w:rPr>
            <w:rStyle w:val="Ninguno"/>
            <w:rFonts w:ascii="Times New Roman" w:hAnsi="Times New Roman"/>
            <w:sz w:val="16"/>
            <w:szCs w:val="16"/>
          </w:rPr>
          <w:t>CALL ADDRES</w:t>
        </w:r>
      </w:ins>
    </w:p>
    <w:p w:rsidR="00F154ED" w:rsidRPr="00551348" w:rsidRDefault="00F154ED">
      <w:pPr>
        <w:pStyle w:val="ListParagraph"/>
        <w:numPr>
          <w:ilvl w:val="0"/>
          <w:numId w:val="147"/>
        </w:numPr>
        <w:rPr>
          <w:ins w:id="4382" w:author="Meir Kalter" w:date="2016-06-14T10:56:00Z"/>
          <w:rtl/>
        </w:rPr>
        <w:pPrChange w:id="4383" w:author="Meir Kalter" w:date="2016-06-15T20:28:00Z">
          <w:pPr>
            <w:ind w:firstLine="576"/>
          </w:pPr>
        </w:pPrChange>
      </w:pPr>
      <w:ins w:id="4384" w:author="Meir Kalter" w:date="2016-06-14T10:57:00Z">
        <w:r w:rsidRPr="00514B1E">
          <w:rPr>
            <w:rStyle w:val="Ninguno"/>
            <w:rFonts w:ascii="Times New Roman" w:hAnsi="Times New Roman"/>
            <w:sz w:val="16"/>
            <w:szCs w:val="16"/>
          </w:rPr>
          <w:t>RET</w:t>
        </w:r>
      </w:ins>
    </w:p>
    <w:p w:rsidR="00F154ED" w:rsidRPr="00551348" w:rsidRDefault="00F154ED" w:rsidP="00F154ED">
      <w:pPr>
        <w:ind w:firstLine="576"/>
        <w:rPr>
          <w:ins w:id="4385" w:author="Meir Kalter" w:date="2016-06-14T10:56:00Z"/>
          <w:rtl/>
        </w:rPr>
      </w:pPr>
    </w:p>
    <w:p w:rsidR="00F154ED" w:rsidRPr="00F154ED" w:rsidRDefault="00F154ED">
      <w:pPr>
        <w:ind w:firstLine="576"/>
        <w:rPr>
          <w:rtl/>
          <w:rPrChange w:id="4386" w:author="Meir Kalter" w:date="2016-06-14T10:52:00Z">
            <w:rPr>
              <w:rStyle w:val="Ninguno"/>
              <w:rFonts w:ascii="Times New Roman" w:eastAsia="Times New Roman" w:hAnsi="Times New Roman" w:cs="Times New Roman"/>
              <w:b/>
              <w:bCs/>
              <w:sz w:val="16"/>
              <w:szCs w:val="16"/>
              <w:rtl/>
            </w:rPr>
          </w:rPrChange>
        </w:rPr>
        <w:pPrChange w:id="4387" w:author="Meir Kalter" w:date="2016-06-14T10:52:00Z">
          <w:pPr>
            <w:pStyle w:val="Heading21"/>
            <w:numPr>
              <w:ilvl w:val="1"/>
              <w:numId w:val="54"/>
            </w:numPr>
            <w:ind w:left="576" w:hanging="576"/>
          </w:pPr>
        </w:pPrChange>
      </w:pPr>
    </w:p>
    <w:tbl>
      <w:tblPr>
        <w:tblStyle w:val="TableNormal1"/>
        <w:tblW w:w="31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Change w:id="4388" w:author="Meir Kalter" w:date="2016-06-14T10:57:00Z">
          <w:tblPr>
            <w:tblStyle w:val="TableNormal1"/>
            <w:tblW w:w="6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PrChange>
      </w:tblPr>
      <w:tblGrid>
        <w:gridCol w:w="3150"/>
        <w:tblGridChange w:id="4389">
          <w:tblGrid>
            <w:gridCol w:w="3150"/>
          </w:tblGrid>
        </w:tblGridChange>
      </w:tblGrid>
      <w:tr w:rsidR="00F154ED" w:rsidRPr="002745D7" w:rsidDel="00F154ED" w:rsidTr="00F154ED">
        <w:trPr>
          <w:trHeight w:val="1188"/>
          <w:del w:id="4390" w:author="Meir Kalter" w:date="2016-06-14T10:52:00Z"/>
          <w:trPrChange w:id="4391" w:author="Meir Kalter" w:date="2016-06-14T10:57:00Z">
            <w:trPr>
              <w:trHeight w:val="11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392"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RPr="002745D7" w:rsidDel="00F154ED" w:rsidRDefault="00F154ED">
            <w:pPr>
              <w:pStyle w:val="Heading1"/>
              <w:rPr>
                <w:del w:id="4393" w:author="Meir Kalter" w:date="2016-06-14T10:52:00Z"/>
                <w:rPrChange w:id="4394" w:author="Meir Kalter" w:date="2016-06-14T10:50:00Z">
                  <w:rPr>
                    <w:del w:id="4395" w:author="Meir Kalter" w:date="2016-06-14T10:52:00Z"/>
                    <w:rFonts w:ascii="Times New Roman" w:hAnsi="Times New Roman"/>
                    <w:b w:val="0"/>
                    <w:bCs w:val="0"/>
                    <w:spacing w:val="5"/>
                    <w:sz w:val="52"/>
                    <w:szCs w:val="52"/>
                    <w:lang w:val="en-US"/>
                  </w:rPr>
                </w:rPrChange>
              </w:rPr>
              <w:pPrChange w:id="4396" w:author="Meir Kalter" w:date="2016-06-15T15:12:00Z">
                <w:pPr>
                  <w:pStyle w:val="Encabezam"/>
                  <w:keepNext w:val="0"/>
                  <w:numPr>
                    <w:numId w:val="60"/>
                  </w:numPr>
                  <w:pBdr>
                    <w:bottom w:val="single" w:sz="4" w:space="0" w:color="000000"/>
                  </w:pBdr>
                  <w:spacing w:before="0" w:after="200" w:line="240" w:lineRule="auto"/>
                  <w:ind w:left="432" w:hanging="432"/>
                </w:pPr>
              </w:pPrChange>
            </w:pPr>
            <w:del w:id="4397" w:author="Meir Kalter" w:date="2016-06-14T10:52:00Z">
              <w:r w:rsidRPr="002745D7" w:rsidDel="00F154ED">
                <w:rPr>
                  <w:rStyle w:val="Ninguno"/>
                  <w:rFonts w:ascii="Times New Roman" w:eastAsia="Cambria" w:hAnsi="Times New Roman" w:cs="Cambria"/>
                  <w:b w:val="0"/>
                  <w:bCs w:val="0"/>
                  <w:spacing w:val="5"/>
                  <w:sz w:val="28"/>
                  <w:szCs w:val="28"/>
                  <w:rPrChange w:id="4398" w:author="Meir Kalter" w:date="2016-06-14T10:50:00Z">
                    <w:rPr>
                      <w:rStyle w:val="Ninguno"/>
                      <w:rFonts w:ascii="Times New Roman" w:hAnsi="Times New Roman"/>
                      <w:b w:val="0"/>
                      <w:bCs w:val="0"/>
                      <w:spacing w:val="5"/>
                      <w:sz w:val="52"/>
                      <w:szCs w:val="52"/>
                    </w:rPr>
                  </w:rPrChange>
                </w:rPr>
                <w:delText>Description</w:delText>
              </w:r>
              <w:bookmarkStart w:id="4399" w:name="_Toc453767404"/>
              <w:bookmarkStart w:id="4400" w:name="_Toc453767628"/>
              <w:bookmarkStart w:id="4401" w:name="_Toc453767852"/>
              <w:bookmarkStart w:id="4402" w:name="_Toc453768076"/>
              <w:bookmarkStart w:id="4403" w:name="_Toc453768299"/>
              <w:bookmarkStart w:id="4404" w:name="_Toc453785979"/>
              <w:bookmarkStart w:id="4405" w:name="_Toc453786494"/>
              <w:bookmarkStart w:id="4406" w:name="_Toc454220974"/>
              <w:bookmarkStart w:id="4407" w:name="_Toc454274484"/>
              <w:bookmarkEnd w:id="4399"/>
              <w:bookmarkEnd w:id="4400"/>
              <w:bookmarkEnd w:id="4401"/>
              <w:bookmarkEnd w:id="4402"/>
              <w:bookmarkEnd w:id="4403"/>
              <w:bookmarkEnd w:id="4404"/>
              <w:bookmarkEnd w:id="4405"/>
              <w:bookmarkEnd w:id="4406"/>
              <w:bookmarkEnd w:id="4407"/>
            </w:del>
          </w:p>
        </w:tc>
        <w:bookmarkStart w:id="4408" w:name="_Toc453767405"/>
        <w:bookmarkStart w:id="4409" w:name="_Toc453767629"/>
        <w:bookmarkStart w:id="4410" w:name="_Toc453767853"/>
        <w:bookmarkStart w:id="4411" w:name="_Toc453768077"/>
        <w:bookmarkStart w:id="4412" w:name="_Toc453768300"/>
        <w:bookmarkStart w:id="4413" w:name="_Toc453785980"/>
        <w:bookmarkStart w:id="4414" w:name="_Toc453786495"/>
        <w:bookmarkStart w:id="4415" w:name="_Toc454220975"/>
        <w:bookmarkStart w:id="4416" w:name="_Toc454274485"/>
        <w:bookmarkEnd w:id="4408"/>
        <w:bookmarkEnd w:id="4409"/>
        <w:bookmarkEnd w:id="4410"/>
        <w:bookmarkEnd w:id="4411"/>
        <w:bookmarkEnd w:id="4412"/>
        <w:bookmarkEnd w:id="4413"/>
        <w:bookmarkEnd w:id="4414"/>
        <w:bookmarkEnd w:id="4415"/>
        <w:bookmarkEnd w:id="4416"/>
      </w:tr>
      <w:tr w:rsidR="00F154ED" w:rsidDel="002745D7" w:rsidTr="00F154ED">
        <w:trPr>
          <w:trHeight w:val="1788"/>
          <w:del w:id="4417" w:author="Meir Kalter" w:date="2016-06-14T10:51:00Z"/>
          <w:trPrChange w:id="4418"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419"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4420" w:author="Meir Kalter" w:date="2016-06-14T10:51:00Z"/>
              </w:rPr>
              <w:pPrChange w:id="4421" w:author="Meir Kalter" w:date="2016-06-15T15:12:00Z">
                <w:pPr/>
              </w:pPrChange>
            </w:pPr>
            <w:bookmarkStart w:id="4422" w:name="_Toc453767406"/>
            <w:bookmarkStart w:id="4423" w:name="_Toc453767630"/>
            <w:bookmarkStart w:id="4424" w:name="_Toc453767854"/>
            <w:bookmarkStart w:id="4425" w:name="_Toc453768078"/>
            <w:bookmarkStart w:id="4426" w:name="_Toc453768301"/>
            <w:bookmarkStart w:id="4427" w:name="_Toc453785981"/>
            <w:bookmarkStart w:id="4428" w:name="_Toc453786496"/>
            <w:bookmarkStart w:id="4429" w:name="_Toc454220976"/>
            <w:bookmarkStart w:id="4430" w:name="_Toc454274486"/>
            <w:bookmarkEnd w:id="4422"/>
            <w:bookmarkEnd w:id="4423"/>
            <w:bookmarkEnd w:id="4424"/>
            <w:bookmarkEnd w:id="4425"/>
            <w:bookmarkEnd w:id="4426"/>
            <w:bookmarkEnd w:id="4427"/>
            <w:bookmarkEnd w:id="4428"/>
            <w:bookmarkEnd w:id="4429"/>
            <w:bookmarkEnd w:id="4430"/>
          </w:p>
        </w:tc>
        <w:bookmarkStart w:id="4431" w:name="_Toc453767407"/>
        <w:bookmarkStart w:id="4432" w:name="_Toc453767631"/>
        <w:bookmarkStart w:id="4433" w:name="_Toc453767855"/>
        <w:bookmarkStart w:id="4434" w:name="_Toc453768079"/>
        <w:bookmarkStart w:id="4435" w:name="_Toc453768302"/>
        <w:bookmarkStart w:id="4436" w:name="_Toc453785982"/>
        <w:bookmarkStart w:id="4437" w:name="_Toc453786497"/>
        <w:bookmarkStart w:id="4438" w:name="_Toc454220977"/>
        <w:bookmarkStart w:id="4439" w:name="_Toc454274487"/>
        <w:bookmarkEnd w:id="4431"/>
        <w:bookmarkEnd w:id="4432"/>
        <w:bookmarkEnd w:id="4433"/>
        <w:bookmarkEnd w:id="4434"/>
        <w:bookmarkEnd w:id="4435"/>
        <w:bookmarkEnd w:id="4436"/>
        <w:bookmarkEnd w:id="4437"/>
        <w:bookmarkEnd w:id="4438"/>
        <w:bookmarkEnd w:id="4439"/>
      </w:tr>
      <w:tr w:rsidR="00F154ED" w:rsidDel="002745D7" w:rsidTr="00F154ED">
        <w:trPr>
          <w:trHeight w:val="2388"/>
          <w:del w:id="4440" w:author="Meir Kalter" w:date="2016-06-14T10:51:00Z"/>
          <w:trPrChange w:id="4441" w:author="Meir Kalter" w:date="2016-06-14T10:57:00Z">
            <w:trPr>
              <w:trHeight w:val="23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442"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4443" w:author="Meir Kalter" w:date="2016-06-14T10:51:00Z"/>
              </w:rPr>
              <w:pPrChange w:id="4444" w:author="Meir Kalter" w:date="2016-06-15T15:12:00Z">
                <w:pPr/>
              </w:pPrChange>
            </w:pPr>
            <w:bookmarkStart w:id="4445" w:name="_Toc453767408"/>
            <w:bookmarkStart w:id="4446" w:name="_Toc453767632"/>
            <w:bookmarkStart w:id="4447" w:name="_Toc453767856"/>
            <w:bookmarkStart w:id="4448" w:name="_Toc453768080"/>
            <w:bookmarkStart w:id="4449" w:name="_Toc453768303"/>
            <w:bookmarkStart w:id="4450" w:name="_Toc453785983"/>
            <w:bookmarkStart w:id="4451" w:name="_Toc453786498"/>
            <w:bookmarkStart w:id="4452" w:name="_Toc454220978"/>
            <w:bookmarkStart w:id="4453" w:name="_Toc454274488"/>
            <w:bookmarkEnd w:id="4445"/>
            <w:bookmarkEnd w:id="4446"/>
            <w:bookmarkEnd w:id="4447"/>
            <w:bookmarkEnd w:id="4448"/>
            <w:bookmarkEnd w:id="4449"/>
            <w:bookmarkEnd w:id="4450"/>
            <w:bookmarkEnd w:id="4451"/>
            <w:bookmarkEnd w:id="4452"/>
            <w:bookmarkEnd w:id="4453"/>
          </w:p>
        </w:tc>
        <w:bookmarkStart w:id="4454" w:name="_Toc453767409"/>
        <w:bookmarkStart w:id="4455" w:name="_Toc453767633"/>
        <w:bookmarkStart w:id="4456" w:name="_Toc453767857"/>
        <w:bookmarkStart w:id="4457" w:name="_Toc453768081"/>
        <w:bookmarkStart w:id="4458" w:name="_Toc453768304"/>
        <w:bookmarkStart w:id="4459" w:name="_Toc453785984"/>
        <w:bookmarkStart w:id="4460" w:name="_Toc453786499"/>
        <w:bookmarkStart w:id="4461" w:name="_Toc454220979"/>
        <w:bookmarkStart w:id="4462" w:name="_Toc454274489"/>
        <w:bookmarkEnd w:id="4454"/>
        <w:bookmarkEnd w:id="4455"/>
        <w:bookmarkEnd w:id="4456"/>
        <w:bookmarkEnd w:id="4457"/>
        <w:bookmarkEnd w:id="4458"/>
        <w:bookmarkEnd w:id="4459"/>
        <w:bookmarkEnd w:id="4460"/>
        <w:bookmarkEnd w:id="4461"/>
        <w:bookmarkEnd w:id="4462"/>
      </w:tr>
      <w:tr w:rsidR="00F154ED" w:rsidDel="00F154ED" w:rsidTr="00F154ED">
        <w:trPr>
          <w:trHeight w:val="1788"/>
          <w:del w:id="4463" w:author="Meir Kalter" w:date="2016-06-14T10:51:00Z"/>
          <w:trPrChange w:id="4464"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465"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4466" w:author="Meir Kalter" w:date="2016-06-14T10:51:00Z"/>
              </w:rPr>
              <w:pPrChange w:id="4467" w:author="Meir Kalter" w:date="2016-06-15T15:12:00Z">
                <w:pPr/>
              </w:pPrChange>
            </w:pPr>
            <w:bookmarkStart w:id="4468" w:name="_Toc453767410"/>
            <w:bookmarkStart w:id="4469" w:name="_Toc453767634"/>
            <w:bookmarkStart w:id="4470" w:name="_Toc453767858"/>
            <w:bookmarkStart w:id="4471" w:name="_Toc453768082"/>
            <w:bookmarkStart w:id="4472" w:name="_Toc453768305"/>
            <w:bookmarkStart w:id="4473" w:name="_Toc453785985"/>
            <w:bookmarkStart w:id="4474" w:name="_Toc453786500"/>
            <w:bookmarkStart w:id="4475" w:name="_Toc454220980"/>
            <w:bookmarkStart w:id="4476" w:name="_Toc454274490"/>
            <w:bookmarkEnd w:id="4468"/>
            <w:bookmarkEnd w:id="4469"/>
            <w:bookmarkEnd w:id="4470"/>
            <w:bookmarkEnd w:id="4471"/>
            <w:bookmarkEnd w:id="4472"/>
            <w:bookmarkEnd w:id="4473"/>
            <w:bookmarkEnd w:id="4474"/>
            <w:bookmarkEnd w:id="4475"/>
            <w:bookmarkEnd w:id="4476"/>
          </w:p>
        </w:tc>
        <w:bookmarkStart w:id="4477" w:name="_Toc453767411"/>
        <w:bookmarkStart w:id="4478" w:name="_Toc453767635"/>
        <w:bookmarkStart w:id="4479" w:name="_Toc453767859"/>
        <w:bookmarkStart w:id="4480" w:name="_Toc453768083"/>
        <w:bookmarkStart w:id="4481" w:name="_Toc453768306"/>
        <w:bookmarkStart w:id="4482" w:name="_Toc453785986"/>
        <w:bookmarkStart w:id="4483" w:name="_Toc453786501"/>
        <w:bookmarkStart w:id="4484" w:name="_Toc454220981"/>
        <w:bookmarkStart w:id="4485" w:name="_Toc454274491"/>
        <w:bookmarkEnd w:id="4477"/>
        <w:bookmarkEnd w:id="4478"/>
        <w:bookmarkEnd w:id="4479"/>
        <w:bookmarkEnd w:id="4480"/>
        <w:bookmarkEnd w:id="4481"/>
        <w:bookmarkEnd w:id="4482"/>
        <w:bookmarkEnd w:id="4483"/>
        <w:bookmarkEnd w:id="4484"/>
        <w:bookmarkEnd w:id="4485"/>
      </w:tr>
      <w:tr w:rsidR="00F154ED" w:rsidDel="00F154ED" w:rsidTr="00F154ED">
        <w:trPr>
          <w:trHeight w:val="1788"/>
          <w:del w:id="4486" w:author="Meir Kalter" w:date="2016-06-14T10:52:00Z"/>
          <w:trPrChange w:id="4487"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488"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4489" w:author="Meir Kalter" w:date="2016-06-14T10:52:00Z"/>
              </w:rPr>
              <w:pPrChange w:id="4490" w:author="Meir Kalter" w:date="2016-06-15T15:12:00Z">
                <w:pPr/>
              </w:pPrChange>
            </w:pPr>
            <w:bookmarkStart w:id="4491" w:name="_Toc453767412"/>
            <w:bookmarkStart w:id="4492" w:name="_Toc453767636"/>
            <w:bookmarkStart w:id="4493" w:name="_Toc453767860"/>
            <w:bookmarkStart w:id="4494" w:name="_Toc453768084"/>
            <w:bookmarkStart w:id="4495" w:name="_Toc453768307"/>
            <w:bookmarkStart w:id="4496" w:name="_Toc453785987"/>
            <w:bookmarkStart w:id="4497" w:name="_Toc453786502"/>
            <w:bookmarkStart w:id="4498" w:name="_Toc454220982"/>
            <w:bookmarkStart w:id="4499" w:name="_Toc454274492"/>
            <w:bookmarkEnd w:id="4491"/>
            <w:bookmarkEnd w:id="4492"/>
            <w:bookmarkEnd w:id="4493"/>
            <w:bookmarkEnd w:id="4494"/>
            <w:bookmarkEnd w:id="4495"/>
            <w:bookmarkEnd w:id="4496"/>
            <w:bookmarkEnd w:id="4497"/>
            <w:bookmarkEnd w:id="4498"/>
            <w:bookmarkEnd w:id="4499"/>
          </w:p>
        </w:tc>
        <w:bookmarkStart w:id="4500" w:name="_Toc453767413"/>
        <w:bookmarkStart w:id="4501" w:name="_Toc453767637"/>
        <w:bookmarkStart w:id="4502" w:name="_Toc453767861"/>
        <w:bookmarkStart w:id="4503" w:name="_Toc453768085"/>
        <w:bookmarkStart w:id="4504" w:name="_Toc453768308"/>
        <w:bookmarkStart w:id="4505" w:name="_Toc453785988"/>
        <w:bookmarkStart w:id="4506" w:name="_Toc453786503"/>
        <w:bookmarkStart w:id="4507" w:name="_Toc454220983"/>
        <w:bookmarkStart w:id="4508" w:name="_Toc454274493"/>
        <w:bookmarkEnd w:id="4500"/>
        <w:bookmarkEnd w:id="4501"/>
        <w:bookmarkEnd w:id="4502"/>
        <w:bookmarkEnd w:id="4503"/>
        <w:bookmarkEnd w:id="4504"/>
        <w:bookmarkEnd w:id="4505"/>
        <w:bookmarkEnd w:id="4506"/>
        <w:bookmarkEnd w:id="4507"/>
        <w:bookmarkEnd w:id="4508"/>
      </w:tr>
      <w:tr w:rsidR="004D05BC" w:rsidDel="00F154ED" w:rsidTr="00F154ED">
        <w:trPr>
          <w:trHeight w:val="762"/>
          <w:del w:id="4509" w:author="Meir Kalter" w:date="2016-06-14T10:52: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510" w:author="Meir Kalter" w:date="2016-06-14T10:52:00Z"/>
              </w:rPr>
              <w:pPrChange w:id="4511" w:author="Meir Kalter" w:date="2016-06-15T15:12:00Z">
                <w:pPr/>
              </w:pPrChange>
            </w:pPr>
            <w:bookmarkStart w:id="4512" w:name="_Toc453767414"/>
            <w:bookmarkStart w:id="4513" w:name="_Toc453767638"/>
            <w:bookmarkStart w:id="4514" w:name="_Toc453767862"/>
            <w:bookmarkStart w:id="4515" w:name="_Toc453768086"/>
            <w:bookmarkStart w:id="4516" w:name="_Toc453768309"/>
            <w:bookmarkStart w:id="4517" w:name="_Toc453785989"/>
            <w:bookmarkStart w:id="4518" w:name="_Toc453786504"/>
            <w:bookmarkStart w:id="4519" w:name="_Toc454220984"/>
            <w:bookmarkStart w:id="4520" w:name="_Toc454274494"/>
            <w:bookmarkEnd w:id="4512"/>
            <w:bookmarkEnd w:id="4513"/>
            <w:bookmarkEnd w:id="4514"/>
            <w:bookmarkEnd w:id="4515"/>
            <w:bookmarkEnd w:id="4516"/>
            <w:bookmarkEnd w:id="4517"/>
            <w:bookmarkEnd w:id="4518"/>
            <w:bookmarkEnd w:id="4519"/>
            <w:bookmarkEnd w:id="4520"/>
          </w:p>
        </w:tc>
        <w:bookmarkStart w:id="4521" w:name="_Toc453767415"/>
        <w:bookmarkStart w:id="4522" w:name="_Toc453767639"/>
        <w:bookmarkStart w:id="4523" w:name="_Toc453767863"/>
        <w:bookmarkStart w:id="4524" w:name="_Toc453768087"/>
        <w:bookmarkStart w:id="4525" w:name="_Toc453768310"/>
        <w:bookmarkStart w:id="4526" w:name="_Toc453785990"/>
        <w:bookmarkStart w:id="4527" w:name="_Toc453786505"/>
        <w:bookmarkStart w:id="4528" w:name="_Toc454220985"/>
        <w:bookmarkStart w:id="4529" w:name="_Toc454274495"/>
        <w:bookmarkEnd w:id="4521"/>
        <w:bookmarkEnd w:id="4522"/>
        <w:bookmarkEnd w:id="4523"/>
        <w:bookmarkEnd w:id="4524"/>
        <w:bookmarkEnd w:id="4525"/>
        <w:bookmarkEnd w:id="4526"/>
        <w:bookmarkEnd w:id="4527"/>
        <w:bookmarkEnd w:id="4528"/>
        <w:bookmarkEnd w:id="4529"/>
      </w:tr>
      <w:tr w:rsidR="004D05BC" w:rsidDel="00F154ED" w:rsidTr="00F154ED">
        <w:trPr>
          <w:trHeight w:val="762"/>
          <w:del w:id="4530"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531" w:author="Meir Kalter" w:date="2016-06-14T10:53:00Z"/>
              </w:rPr>
              <w:pPrChange w:id="4532" w:author="Meir Kalter" w:date="2016-06-15T15:12:00Z">
                <w:pPr/>
              </w:pPrChange>
            </w:pPr>
            <w:bookmarkStart w:id="4533" w:name="_Toc453767416"/>
            <w:bookmarkStart w:id="4534" w:name="_Toc453767640"/>
            <w:bookmarkStart w:id="4535" w:name="_Toc453767864"/>
            <w:bookmarkStart w:id="4536" w:name="_Toc453768088"/>
            <w:bookmarkStart w:id="4537" w:name="_Toc453768311"/>
            <w:bookmarkStart w:id="4538" w:name="_Toc453785991"/>
            <w:bookmarkStart w:id="4539" w:name="_Toc453786506"/>
            <w:bookmarkStart w:id="4540" w:name="_Toc454220986"/>
            <w:bookmarkStart w:id="4541" w:name="_Toc454274496"/>
            <w:bookmarkEnd w:id="4533"/>
            <w:bookmarkEnd w:id="4534"/>
            <w:bookmarkEnd w:id="4535"/>
            <w:bookmarkEnd w:id="4536"/>
            <w:bookmarkEnd w:id="4537"/>
            <w:bookmarkEnd w:id="4538"/>
            <w:bookmarkEnd w:id="4539"/>
            <w:bookmarkEnd w:id="4540"/>
            <w:bookmarkEnd w:id="4541"/>
          </w:p>
        </w:tc>
        <w:bookmarkStart w:id="4542" w:name="_Toc453767417"/>
        <w:bookmarkStart w:id="4543" w:name="_Toc453767641"/>
        <w:bookmarkStart w:id="4544" w:name="_Toc453767865"/>
        <w:bookmarkStart w:id="4545" w:name="_Toc453768089"/>
        <w:bookmarkStart w:id="4546" w:name="_Toc453768312"/>
        <w:bookmarkStart w:id="4547" w:name="_Toc453785992"/>
        <w:bookmarkStart w:id="4548" w:name="_Toc453786507"/>
        <w:bookmarkStart w:id="4549" w:name="_Toc454220987"/>
        <w:bookmarkStart w:id="4550" w:name="_Toc454274497"/>
        <w:bookmarkEnd w:id="4542"/>
        <w:bookmarkEnd w:id="4543"/>
        <w:bookmarkEnd w:id="4544"/>
        <w:bookmarkEnd w:id="4545"/>
        <w:bookmarkEnd w:id="4546"/>
        <w:bookmarkEnd w:id="4547"/>
        <w:bookmarkEnd w:id="4548"/>
        <w:bookmarkEnd w:id="4549"/>
        <w:bookmarkEnd w:id="4550"/>
      </w:tr>
      <w:tr w:rsidR="004D05BC" w:rsidDel="00F154ED" w:rsidTr="00F154ED">
        <w:trPr>
          <w:trHeight w:val="762"/>
          <w:del w:id="4551"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552" w:author="Meir Kalter" w:date="2016-06-14T10:53:00Z"/>
              </w:rPr>
              <w:pPrChange w:id="4553" w:author="Meir Kalter" w:date="2016-06-15T15:12:00Z">
                <w:pPr/>
              </w:pPrChange>
            </w:pPr>
            <w:bookmarkStart w:id="4554" w:name="_Toc453767418"/>
            <w:bookmarkStart w:id="4555" w:name="_Toc453767642"/>
            <w:bookmarkStart w:id="4556" w:name="_Toc453767866"/>
            <w:bookmarkStart w:id="4557" w:name="_Toc453768090"/>
            <w:bookmarkStart w:id="4558" w:name="_Toc453768313"/>
            <w:bookmarkStart w:id="4559" w:name="_Toc453785993"/>
            <w:bookmarkStart w:id="4560" w:name="_Toc453786508"/>
            <w:bookmarkStart w:id="4561" w:name="_Toc454220988"/>
            <w:bookmarkStart w:id="4562" w:name="_Toc454274498"/>
            <w:bookmarkEnd w:id="4554"/>
            <w:bookmarkEnd w:id="4555"/>
            <w:bookmarkEnd w:id="4556"/>
            <w:bookmarkEnd w:id="4557"/>
            <w:bookmarkEnd w:id="4558"/>
            <w:bookmarkEnd w:id="4559"/>
            <w:bookmarkEnd w:id="4560"/>
            <w:bookmarkEnd w:id="4561"/>
            <w:bookmarkEnd w:id="4562"/>
          </w:p>
        </w:tc>
        <w:bookmarkStart w:id="4563" w:name="_Toc453767419"/>
        <w:bookmarkStart w:id="4564" w:name="_Toc453767643"/>
        <w:bookmarkStart w:id="4565" w:name="_Toc453767867"/>
        <w:bookmarkStart w:id="4566" w:name="_Toc453768091"/>
        <w:bookmarkStart w:id="4567" w:name="_Toc453768314"/>
        <w:bookmarkStart w:id="4568" w:name="_Toc453785994"/>
        <w:bookmarkStart w:id="4569" w:name="_Toc453786509"/>
        <w:bookmarkStart w:id="4570" w:name="_Toc454220989"/>
        <w:bookmarkStart w:id="4571" w:name="_Toc454274499"/>
        <w:bookmarkEnd w:id="4563"/>
        <w:bookmarkEnd w:id="4564"/>
        <w:bookmarkEnd w:id="4565"/>
        <w:bookmarkEnd w:id="4566"/>
        <w:bookmarkEnd w:id="4567"/>
        <w:bookmarkEnd w:id="4568"/>
        <w:bookmarkEnd w:id="4569"/>
        <w:bookmarkEnd w:id="4570"/>
        <w:bookmarkEnd w:id="4571"/>
      </w:tr>
      <w:tr w:rsidR="004D05BC" w:rsidDel="00F154ED" w:rsidTr="00F154ED">
        <w:trPr>
          <w:trHeight w:val="762"/>
          <w:del w:id="4572"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573" w:author="Meir Kalter" w:date="2016-06-14T10:54:00Z"/>
              </w:rPr>
              <w:pPrChange w:id="4574" w:author="Meir Kalter" w:date="2016-06-15T15:12:00Z">
                <w:pPr/>
              </w:pPrChange>
            </w:pPr>
            <w:bookmarkStart w:id="4575" w:name="_Toc453767420"/>
            <w:bookmarkStart w:id="4576" w:name="_Toc453767644"/>
            <w:bookmarkStart w:id="4577" w:name="_Toc453767868"/>
            <w:bookmarkStart w:id="4578" w:name="_Toc453768092"/>
            <w:bookmarkStart w:id="4579" w:name="_Toc453768315"/>
            <w:bookmarkStart w:id="4580" w:name="_Toc453785995"/>
            <w:bookmarkStart w:id="4581" w:name="_Toc453786510"/>
            <w:bookmarkStart w:id="4582" w:name="_Toc454220990"/>
            <w:bookmarkStart w:id="4583" w:name="_Toc454274500"/>
            <w:bookmarkEnd w:id="4575"/>
            <w:bookmarkEnd w:id="4576"/>
            <w:bookmarkEnd w:id="4577"/>
            <w:bookmarkEnd w:id="4578"/>
            <w:bookmarkEnd w:id="4579"/>
            <w:bookmarkEnd w:id="4580"/>
            <w:bookmarkEnd w:id="4581"/>
            <w:bookmarkEnd w:id="4582"/>
            <w:bookmarkEnd w:id="4583"/>
          </w:p>
        </w:tc>
        <w:bookmarkStart w:id="4584" w:name="_Toc453767421"/>
        <w:bookmarkStart w:id="4585" w:name="_Toc453767645"/>
        <w:bookmarkStart w:id="4586" w:name="_Toc453767869"/>
        <w:bookmarkStart w:id="4587" w:name="_Toc453768093"/>
        <w:bookmarkStart w:id="4588" w:name="_Toc453768316"/>
        <w:bookmarkStart w:id="4589" w:name="_Toc453785996"/>
        <w:bookmarkStart w:id="4590" w:name="_Toc453786511"/>
        <w:bookmarkStart w:id="4591" w:name="_Toc454220991"/>
        <w:bookmarkStart w:id="4592" w:name="_Toc454274501"/>
        <w:bookmarkEnd w:id="4584"/>
        <w:bookmarkEnd w:id="4585"/>
        <w:bookmarkEnd w:id="4586"/>
        <w:bookmarkEnd w:id="4587"/>
        <w:bookmarkEnd w:id="4588"/>
        <w:bookmarkEnd w:id="4589"/>
        <w:bookmarkEnd w:id="4590"/>
        <w:bookmarkEnd w:id="4591"/>
        <w:bookmarkEnd w:id="4592"/>
      </w:tr>
      <w:tr w:rsidR="004D05BC" w:rsidDel="00F154ED" w:rsidTr="00F154ED">
        <w:trPr>
          <w:trHeight w:val="588"/>
          <w:del w:id="4593"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594" w:author="Meir Kalter" w:date="2016-06-14T10:54:00Z"/>
              </w:rPr>
              <w:pPrChange w:id="4595" w:author="Meir Kalter" w:date="2016-06-15T15:12:00Z">
                <w:pPr/>
              </w:pPrChange>
            </w:pPr>
            <w:bookmarkStart w:id="4596" w:name="_Toc453767422"/>
            <w:bookmarkStart w:id="4597" w:name="_Toc453767646"/>
            <w:bookmarkStart w:id="4598" w:name="_Toc453767870"/>
            <w:bookmarkStart w:id="4599" w:name="_Toc453768094"/>
            <w:bookmarkStart w:id="4600" w:name="_Toc453768317"/>
            <w:bookmarkStart w:id="4601" w:name="_Toc453785997"/>
            <w:bookmarkStart w:id="4602" w:name="_Toc453786512"/>
            <w:bookmarkStart w:id="4603" w:name="_Toc454220992"/>
            <w:bookmarkStart w:id="4604" w:name="_Toc454274502"/>
            <w:bookmarkEnd w:id="4596"/>
            <w:bookmarkEnd w:id="4597"/>
            <w:bookmarkEnd w:id="4598"/>
            <w:bookmarkEnd w:id="4599"/>
            <w:bookmarkEnd w:id="4600"/>
            <w:bookmarkEnd w:id="4601"/>
            <w:bookmarkEnd w:id="4602"/>
            <w:bookmarkEnd w:id="4603"/>
            <w:bookmarkEnd w:id="4604"/>
          </w:p>
        </w:tc>
        <w:bookmarkStart w:id="4605" w:name="_Toc453767423"/>
        <w:bookmarkStart w:id="4606" w:name="_Toc453767647"/>
        <w:bookmarkStart w:id="4607" w:name="_Toc453767871"/>
        <w:bookmarkStart w:id="4608" w:name="_Toc453768095"/>
        <w:bookmarkStart w:id="4609" w:name="_Toc453768318"/>
        <w:bookmarkStart w:id="4610" w:name="_Toc453785998"/>
        <w:bookmarkStart w:id="4611" w:name="_Toc453786513"/>
        <w:bookmarkStart w:id="4612" w:name="_Toc454220993"/>
        <w:bookmarkStart w:id="4613" w:name="_Toc454274503"/>
        <w:bookmarkEnd w:id="4605"/>
        <w:bookmarkEnd w:id="4606"/>
        <w:bookmarkEnd w:id="4607"/>
        <w:bookmarkEnd w:id="4608"/>
        <w:bookmarkEnd w:id="4609"/>
        <w:bookmarkEnd w:id="4610"/>
        <w:bookmarkEnd w:id="4611"/>
        <w:bookmarkEnd w:id="4612"/>
        <w:bookmarkEnd w:id="4613"/>
      </w:tr>
      <w:tr w:rsidR="004D05BC" w:rsidDel="00F154ED" w:rsidTr="00F154ED">
        <w:trPr>
          <w:trHeight w:val="356"/>
          <w:del w:id="4614"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615" w:author="Meir Kalter" w:date="2016-06-14T10:55:00Z"/>
              </w:rPr>
              <w:pPrChange w:id="4616" w:author="Meir Kalter" w:date="2016-06-15T15:12:00Z">
                <w:pPr/>
              </w:pPrChange>
            </w:pPr>
            <w:bookmarkStart w:id="4617" w:name="_Toc453767424"/>
            <w:bookmarkStart w:id="4618" w:name="_Toc453767648"/>
            <w:bookmarkStart w:id="4619" w:name="_Toc453767872"/>
            <w:bookmarkStart w:id="4620" w:name="_Toc453768096"/>
            <w:bookmarkStart w:id="4621" w:name="_Toc453768319"/>
            <w:bookmarkStart w:id="4622" w:name="_Toc453785999"/>
            <w:bookmarkStart w:id="4623" w:name="_Toc453786514"/>
            <w:bookmarkStart w:id="4624" w:name="_Toc454220994"/>
            <w:bookmarkStart w:id="4625" w:name="_Toc454274504"/>
            <w:bookmarkEnd w:id="4617"/>
            <w:bookmarkEnd w:id="4618"/>
            <w:bookmarkEnd w:id="4619"/>
            <w:bookmarkEnd w:id="4620"/>
            <w:bookmarkEnd w:id="4621"/>
            <w:bookmarkEnd w:id="4622"/>
            <w:bookmarkEnd w:id="4623"/>
            <w:bookmarkEnd w:id="4624"/>
            <w:bookmarkEnd w:id="4625"/>
          </w:p>
        </w:tc>
        <w:bookmarkStart w:id="4626" w:name="_Toc453767425"/>
        <w:bookmarkStart w:id="4627" w:name="_Toc453767649"/>
        <w:bookmarkStart w:id="4628" w:name="_Toc453767873"/>
        <w:bookmarkStart w:id="4629" w:name="_Toc453768097"/>
        <w:bookmarkStart w:id="4630" w:name="_Toc453768320"/>
        <w:bookmarkStart w:id="4631" w:name="_Toc453786000"/>
        <w:bookmarkStart w:id="4632" w:name="_Toc453786515"/>
        <w:bookmarkStart w:id="4633" w:name="_Toc454220995"/>
        <w:bookmarkStart w:id="4634" w:name="_Toc454274505"/>
        <w:bookmarkEnd w:id="4626"/>
        <w:bookmarkEnd w:id="4627"/>
        <w:bookmarkEnd w:id="4628"/>
        <w:bookmarkEnd w:id="4629"/>
        <w:bookmarkEnd w:id="4630"/>
        <w:bookmarkEnd w:id="4631"/>
        <w:bookmarkEnd w:id="4632"/>
        <w:bookmarkEnd w:id="4633"/>
        <w:bookmarkEnd w:id="4634"/>
      </w:tr>
      <w:tr w:rsidR="004D05BC" w:rsidDel="00F154ED" w:rsidTr="00F154ED">
        <w:trPr>
          <w:trHeight w:val="2388"/>
          <w:del w:id="4635"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636" w:author="Meir Kalter" w:date="2016-06-14T10:55:00Z"/>
              </w:rPr>
              <w:pPrChange w:id="4637" w:author="Meir Kalter" w:date="2016-06-15T15:12:00Z">
                <w:pPr/>
              </w:pPrChange>
            </w:pPr>
            <w:bookmarkStart w:id="4638" w:name="_Toc453767426"/>
            <w:bookmarkStart w:id="4639" w:name="_Toc453767650"/>
            <w:bookmarkStart w:id="4640" w:name="_Toc453767874"/>
            <w:bookmarkStart w:id="4641" w:name="_Toc453768098"/>
            <w:bookmarkStart w:id="4642" w:name="_Toc453768321"/>
            <w:bookmarkStart w:id="4643" w:name="_Toc453786001"/>
            <w:bookmarkStart w:id="4644" w:name="_Toc453786516"/>
            <w:bookmarkStart w:id="4645" w:name="_Toc454220996"/>
            <w:bookmarkStart w:id="4646" w:name="_Toc454274506"/>
            <w:bookmarkEnd w:id="4638"/>
            <w:bookmarkEnd w:id="4639"/>
            <w:bookmarkEnd w:id="4640"/>
            <w:bookmarkEnd w:id="4641"/>
            <w:bookmarkEnd w:id="4642"/>
            <w:bookmarkEnd w:id="4643"/>
            <w:bookmarkEnd w:id="4644"/>
            <w:bookmarkEnd w:id="4645"/>
            <w:bookmarkEnd w:id="4646"/>
          </w:p>
        </w:tc>
        <w:bookmarkStart w:id="4647" w:name="_Toc453767427"/>
        <w:bookmarkStart w:id="4648" w:name="_Toc453767651"/>
        <w:bookmarkStart w:id="4649" w:name="_Toc453767875"/>
        <w:bookmarkStart w:id="4650" w:name="_Toc453768099"/>
        <w:bookmarkStart w:id="4651" w:name="_Toc453768322"/>
        <w:bookmarkStart w:id="4652" w:name="_Toc453786002"/>
        <w:bookmarkStart w:id="4653" w:name="_Toc453786517"/>
        <w:bookmarkStart w:id="4654" w:name="_Toc454220997"/>
        <w:bookmarkStart w:id="4655" w:name="_Toc454274507"/>
        <w:bookmarkEnd w:id="4647"/>
        <w:bookmarkEnd w:id="4648"/>
        <w:bookmarkEnd w:id="4649"/>
        <w:bookmarkEnd w:id="4650"/>
        <w:bookmarkEnd w:id="4651"/>
        <w:bookmarkEnd w:id="4652"/>
        <w:bookmarkEnd w:id="4653"/>
        <w:bookmarkEnd w:id="4654"/>
        <w:bookmarkEnd w:id="4655"/>
      </w:tr>
      <w:tr w:rsidR="004D05BC" w:rsidDel="00F154ED" w:rsidTr="00F154ED">
        <w:trPr>
          <w:trHeight w:val="762"/>
          <w:del w:id="4656"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657" w:author="Meir Kalter" w:date="2016-06-14T10:57:00Z"/>
              </w:rPr>
              <w:pPrChange w:id="4658" w:author="Meir Kalter" w:date="2016-06-15T15:12:00Z">
                <w:pPr/>
              </w:pPrChange>
            </w:pPr>
            <w:bookmarkStart w:id="4659" w:name="_Toc453767428"/>
            <w:bookmarkStart w:id="4660" w:name="_Toc453767652"/>
            <w:bookmarkStart w:id="4661" w:name="_Toc453767876"/>
            <w:bookmarkStart w:id="4662" w:name="_Toc453768100"/>
            <w:bookmarkStart w:id="4663" w:name="_Toc453768323"/>
            <w:bookmarkStart w:id="4664" w:name="_Toc453786003"/>
            <w:bookmarkStart w:id="4665" w:name="_Toc453786518"/>
            <w:bookmarkStart w:id="4666" w:name="_Toc454220998"/>
            <w:bookmarkStart w:id="4667" w:name="_Toc454274508"/>
            <w:bookmarkEnd w:id="4659"/>
            <w:bookmarkEnd w:id="4660"/>
            <w:bookmarkEnd w:id="4661"/>
            <w:bookmarkEnd w:id="4662"/>
            <w:bookmarkEnd w:id="4663"/>
            <w:bookmarkEnd w:id="4664"/>
            <w:bookmarkEnd w:id="4665"/>
            <w:bookmarkEnd w:id="4666"/>
            <w:bookmarkEnd w:id="4667"/>
          </w:p>
        </w:tc>
        <w:bookmarkStart w:id="4668" w:name="_Toc453767429"/>
        <w:bookmarkStart w:id="4669" w:name="_Toc453767653"/>
        <w:bookmarkStart w:id="4670" w:name="_Toc453767877"/>
        <w:bookmarkStart w:id="4671" w:name="_Toc453768101"/>
        <w:bookmarkStart w:id="4672" w:name="_Toc453768324"/>
        <w:bookmarkStart w:id="4673" w:name="_Toc453786004"/>
        <w:bookmarkStart w:id="4674" w:name="_Toc453786519"/>
        <w:bookmarkStart w:id="4675" w:name="_Toc454220999"/>
        <w:bookmarkStart w:id="4676" w:name="_Toc454274509"/>
        <w:bookmarkEnd w:id="4668"/>
        <w:bookmarkEnd w:id="4669"/>
        <w:bookmarkEnd w:id="4670"/>
        <w:bookmarkEnd w:id="4671"/>
        <w:bookmarkEnd w:id="4672"/>
        <w:bookmarkEnd w:id="4673"/>
        <w:bookmarkEnd w:id="4674"/>
        <w:bookmarkEnd w:id="4675"/>
        <w:bookmarkEnd w:id="4676"/>
      </w:tr>
      <w:tr w:rsidR="004D05BC" w:rsidDel="00F154ED" w:rsidTr="00F154ED">
        <w:trPr>
          <w:trHeight w:val="762"/>
          <w:del w:id="4677"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678" w:author="Meir Kalter" w:date="2016-06-14T10:57:00Z"/>
              </w:rPr>
              <w:pPrChange w:id="4679" w:author="Meir Kalter" w:date="2016-06-15T15:12:00Z">
                <w:pPr/>
              </w:pPrChange>
            </w:pPr>
            <w:bookmarkStart w:id="4680" w:name="_Toc453767430"/>
            <w:bookmarkStart w:id="4681" w:name="_Toc453767654"/>
            <w:bookmarkStart w:id="4682" w:name="_Toc453767878"/>
            <w:bookmarkStart w:id="4683" w:name="_Toc453768102"/>
            <w:bookmarkStart w:id="4684" w:name="_Toc453768325"/>
            <w:bookmarkStart w:id="4685" w:name="_Toc453786005"/>
            <w:bookmarkStart w:id="4686" w:name="_Toc453786520"/>
            <w:bookmarkStart w:id="4687" w:name="_Toc454221000"/>
            <w:bookmarkStart w:id="4688" w:name="_Toc454274510"/>
            <w:bookmarkEnd w:id="4680"/>
            <w:bookmarkEnd w:id="4681"/>
            <w:bookmarkEnd w:id="4682"/>
            <w:bookmarkEnd w:id="4683"/>
            <w:bookmarkEnd w:id="4684"/>
            <w:bookmarkEnd w:id="4685"/>
            <w:bookmarkEnd w:id="4686"/>
            <w:bookmarkEnd w:id="4687"/>
            <w:bookmarkEnd w:id="4688"/>
          </w:p>
        </w:tc>
        <w:bookmarkStart w:id="4689" w:name="_Toc453767431"/>
        <w:bookmarkStart w:id="4690" w:name="_Toc453767655"/>
        <w:bookmarkStart w:id="4691" w:name="_Toc453767879"/>
        <w:bookmarkStart w:id="4692" w:name="_Toc453768103"/>
        <w:bookmarkStart w:id="4693" w:name="_Toc453768326"/>
        <w:bookmarkStart w:id="4694" w:name="_Toc453786006"/>
        <w:bookmarkStart w:id="4695" w:name="_Toc453786521"/>
        <w:bookmarkStart w:id="4696" w:name="_Toc454221001"/>
        <w:bookmarkStart w:id="4697" w:name="_Toc454274511"/>
        <w:bookmarkEnd w:id="4689"/>
        <w:bookmarkEnd w:id="4690"/>
        <w:bookmarkEnd w:id="4691"/>
        <w:bookmarkEnd w:id="4692"/>
        <w:bookmarkEnd w:id="4693"/>
        <w:bookmarkEnd w:id="4694"/>
        <w:bookmarkEnd w:id="4695"/>
        <w:bookmarkEnd w:id="4696"/>
        <w:bookmarkEnd w:id="4697"/>
      </w:tr>
      <w:tr w:rsidR="004D05BC" w:rsidDel="00F154ED" w:rsidTr="00F154ED">
        <w:trPr>
          <w:trHeight w:val="762"/>
          <w:del w:id="4698"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699" w:author="Meir Kalter" w:date="2016-06-14T10:57:00Z"/>
              </w:rPr>
              <w:pPrChange w:id="4700" w:author="Meir Kalter" w:date="2016-06-15T15:12:00Z">
                <w:pPr/>
              </w:pPrChange>
            </w:pPr>
            <w:bookmarkStart w:id="4701" w:name="_Toc453767432"/>
            <w:bookmarkStart w:id="4702" w:name="_Toc453767656"/>
            <w:bookmarkStart w:id="4703" w:name="_Toc453767880"/>
            <w:bookmarkStart w:id="4704" w:name="_Toc453768104"/>
            <w:bookmarkStart w:id="4705" w:name="_Toc453768327"/>
            <w:bookmarkStart w:id="4706" w:name="_Toc453786007"/>
            <w:bookmarkStart w:id="4707" w:name="_Toc453786522"/>
            <w:bookmarkStart w:id="4708" w:name="_Toc454221002"/>
            <w:bookmarkStart w:id="4709" w:name="_Toc454274512"/>
            <w:bookmarkEnd w:id="4701"/>
            <w:bookmarkEnd w:id="4702"/>
            <w:bookmarkEnd w:id="4703"/>
            <w:bookmarkEnd w:id="4704"/>
            <w:bookmarkEnd w:id="4705"/>
            <w:bookmarkEnd w:id="4706"/>
            <w:bookmarkEnd w:id="4707"/>
            <w:bookmarkEnd w:id="4708"/>
            <w:bookmarkEnd w:id="4709"/>
          </w:p>
        </w:tc>
        <w:bookmarkStart w:id="4710" w:name="_Toc453767433"/>
        <w:bookmarkStart w:id="4711" w:name="_Toc453767657"/>
        <w:bookmarkStart w:id="4712" w:name="_Toc453767881"/>
        <w:bookmarkStart w:id="4713" w:name="_Toc453768105"/>
        <w:bookmarkStart w:id="4714" w:name="_Toc453768328"/>
        <w:bookmarkStart w:id="4715" w:name="_Toc453786008"/>
        <w:bookmarkStart w:id="4716" w:name="_Toc453786523"/>
        <w:bookmarkStart w:id="4717" w:name="_Toc454221003"/>
        <w:bookmarkStart w:id="4718" w:name="_Toc454274513"/>
        <w:bookmarkEnd w:id="4710"/>
        <w:bookmarkEnd w:id="4711"/>
        <w:bookmarkEnd w:id="4712"/>
        <w:bookmarkEnd w:id="4713"/>
        <w:bookmarkEnd w:id="4714"/>
        <w:bookmarkEnd w:id="4715"/>
        <w:bookmarkEnd w:id="4716"/>
        <w:bookmarkEnd w:id="4717"/>
        <w:bookmarkEnd w:id="4718"/>
      </w:tr>
      <w:tr w:rsidR="004D05BC" w:rsidDel="00F154ED" w:rsidTr="00F154ED">
        <w:trPr>
          <w:trHeight w:val="1788"/>
          <w:del w:id="4719"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720" w:author="Meir Kalter" w:date="2016-06-14T10:57:00Z"/>
              </w:rPr>
              <w:pPrChange w:id="4721" w:author="Meir Kalter" w:date="2016-06-15T15:12:00Z">
                <w:pPr/>
              </w:pPrChange>
            </w:pPr>
            <w:bookmarkStart w:id="4722" w:name="_Toc453767434"/>
            <w:bookmarkStart w:id="4723" w:name="_Toc453767658"/>
            <w:bookmarkStart w:id="4724" w:name="_Toc453767882"/>
            <w:bookmarkStart w:id="4725" w:name="_Toc453768106"/>
            <w:bookmarkStart w:id="4726" w:name="_Toc453768329"/>
            <w:bookmarkStart w:id="4727" w:name="_Toc453786009"/>
            <w:bookmarkStart w:id="4728" w:name="_Toc453786524"/>
            <w:bookmarkStart w:id="4729" w:name="_Toc454221004"/>
            <w:bookmarkStart w:id="4730" w:name="_Toc454274514"/>
            <w:bookmarkEnd w:id="4722"/>
            <w:bookmarkEnd w:id="4723"/>
            <w:bookmarkEnd w:id="4724"/>
            <w:bookmarkEnd w:id="4725"/>
            <w:bookmarkEnd w:id="4726"/>
            <w:bookmarkEnd w:id="4727"/>
            <w:bookmarkEnd w:id="4728"/>
            <w:bookmarkEnd w:id="4729"/>
            <w:bookmarkEnd w:id="4730"/>
          </w:p>
        </w:tc>
        <w:bookmarkStart w:id="4731" w:name="_Toc453767435"/>
        <w:bookmarkStart w:id="4732" w:name="_Toc453767659"/>
        <w:bookmarkStart w:id="4733" w:name="_Toc453767883"/>
        <w:bookmarkStart w:id="4734" w:name="_Toc453768107"/>
        <w:bookmarkStart w:id="4735" w:name="_Toc453768330"/>
        <w:bookmarkStart w:id="4736" w:name="_Toc453786010"/>
        <w:bookmarkStart w:id="4737" w:name="_Toc453786525"/>
        <w:bookmarkStart w:id="4738" w:name="_Toc454221005"/>
        <w:bookmarkStart w:id="4739" w:name="_Toc454274515"/>
        <w:bookmarkEnd w:id="4731"/>
        <w:bookmarkEnd w:id="4732"/>
        <w:bookmarkEnd w:id="4733"/>
        <w:bookmarkEnd w:id="4734"/>
        <w:bookmarkEnd w:id="4735"/>
        <w:bookmarkEnd w:id="4736"/>
        <w:bookmarkEnd w:id="4737"/>
        <w:bookmarkEnd w:id="4738"/>
        <w:bookmarkEnd w:id="4739"/>
      </w:tr>
      <w:tr w:rsidR="004D05BC" w:rsidDel="00F154ED" w:rsidTr="00F154ED">
        <w:trPr>
          <w:trHeight w:val="762"/>
          <w:del w:id="4740"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741" w:author="Meir Kalter" w:date="2016-06-14T10:57:00Z"/>
              </w:rPr>
              <w:pPrChange w:id="4742" w:author="Meir Kalter" w:date="2016-06-15T15:12:00Z">
                <w:pPr/>
              </w:pPrChange>
            </w:pPr>
            <w:bookmarkStart w:id="4743" w:name="_Toc453767436"/>
            <w:bookmarkStart w:id="4744" w:name="_Toc453767660"/>
            <w:bookmarkStart w:id="4745" w:name="_Toc453767884"/>
            <w:bookmarkStart w:id="4746" w:name="_Toc453768108"/>
            <w:bookmarkStart w:id="4747" w:name="_Toc453768331"/>
            <w:bookmarkStart w:id="4748" w:name="_Toc453786011"/>
            <w:bookmarkStart w:id="4749" w:name="_Toc453786526"/>
            <w:bookmarkStart w:id="4750" w:name="_Toc454221006"/>
            <w:bookmarkStart w:id="4751" w:name="_Toc454274516"/>
            <w:bookmarkEnd w:id="4743"/>
            <w:bookmarkEnd w:id="4744"/>
            <w:bookmarkEnd w:id="4745"/>
            <w:bookmarkEnd w:id="4746"/>
            <w:bookmarkEnd w:id="4747"/>
            <w:bookmarkEnd w:id="4748"/>
            <w:bookmarkEnd w:id="4749"/>
            <w:bookmarkEnd w:id="4750"/>
            <w:bookmarkEnd w:id="4751"/>
          </w:p>
        </w:tc>
        <w:bookmarkStart w:id="4752" w:name="_Toc453767437"/>
        <w:bookmarkStart w:id="4753" w:name="_Toc453767661"/>
        <w:bookmarkStart w:id="4754" w:name="_Toc453767885"/>
        <w:bookmarkStart w:id="4755" w:name="_Toc453768109"/>
        <w:bookmarkStart w:id="4756" w:name="_Toc453768332"/>
        <w:bookmarkStart w:id="4757" w:name="_Toc453786012"/>
        <w:bookmarkStart w:id="4758" w:name="_Toc453786527"/>
        <w:bookmarkStart w:id="4759" w:name="_Toc454221007"/>
        <w:bookmarkStart w:id="4760" w:name="_Toc454274517"/>
        <w:bookmarkEnd w:id="4752"/>
        <w:bookmarkEnd w:id="4753"/>
        <w:bookmarkEnd w:id="4754"/>
        <w:bookmarkEnd w:id="4755"/>
        <w:bookmarkEnd w:id="4756"/>
        <w:bookmarkEnd w:id="4757"/>
        <w:bookmarkEnd w:id="4758"/>
        <w:bookmarkEnd w:id="4759"/>
        <w:bookmarkEnd w:id="4760"/>
      </w:tr>
      <w:tr w:rsidR="004D05BC" w:rsidDel="00F154ED" w:rsidTr="00F154ED">
        <w:trPr>
          <w:trHeight w:val="588"/>
          <w:del w:id="4761"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762" w:author="Meir Kalter" w:date="2016-06-14T10:57:00Z"/>
              </w:rPr>
              <w:pPrChange w:id="4763" w:author="Meir Kalter" w:date="2016-06-15T15:12:00Z">
                <w:pPr/>
              </w:pPrChange>
            </w:pPr>
            <w:bookmarkStart w:id="4764" w:name="_Toc453767438"/>
            <w:bookmarkStart w:id="4765" w:name="_Toc453767662"/>
            <w:bookmarkStart w:id="4766" w:name="_Toc453767886"/>
            <w:bookmarkStart w:id="4767" w:name="_Toc453768110"/>
            <w:bookmarkStart w:id="4768" w:name="_Toc453768333"/>
            <w:bookmarkStart w:id="4769" w:name="_Toc453786013"/>
            <w:bookmarkStart w:id="4770" w:name="_Toc453786528"/>
            <w:bookmarkStart w:id="4771" w:name="_Toc454221008"/>
            <w:bookmarkStart w:id="4772" w:name="_Toc454274518"/>
            <w:bookmarkEnd w:id="4764"/>
            <w:bookmarkEnd w:id="4765"/>
            <w:bookmarkEnd w:id="4766"/>
            <w:bookmarkEnd w:id="4767"/>
            <w:bookmarkEnd w:id="4768"/>
            <w:bookmarkEnd w:id="4769"/>
            <w:bookmarkEnd w:id="4770"/>
            <w:bookmarkEnd w:id="4771"/>
            <w:bookmarkEnd w:id="4772"/>
          </w:p>
        </w:tc>
        <w:bookmarkStart w:id="4773" w:name="_Toc453767439"/>
        <w:bookmarkStart w:id="4774" w:name="_Toc453767663"/>
        <w:bookmarkStart w:id="4775" w:name="_Toc453767887"/>
        <w:bookmarkStart w:id="4776" w:name="_Toc453768111"/>
        <w:bookmarkStart w:id="4777" w:name="_Toc453768334"/>
        <w:bookmarkStart w:id="4778" w:name="_Toc453786014"/>
        <w:bookmarkStart w:id="4779" w:name="_Toc453786529"/>
        <w:bookmarkStart w:id="4780" w:name="_Toc454221009"/>
        <w:bookmarkStart w:id="4781" w:name="_Toc454274519"/>
        <w:bookmarkEnd w:id="4773"/>
        <w:bookmarkEnd w:id="4774"/>
        <w:bookmarkEnd w:id="4775"/>
        <w:bookmarkEnd w:id="4776"/>
        <w:bookmarkEnd w:id="4777"/>
        <w:bookmarkEnd w:id="4778"/>
        <w:bookmarkEnd w:id="4779"/>
        <w:bookmarkEnd w:id="4780"/>
        <w:bookmarkEnd w:id="4781"/>
      </w:tr>
      <w:tr w:rsidR="004D05BC" w:rsidDel="00F154ED" w:rsidTr="00F154ED">
        <w:trPr>
          <w:trHeight w:val="356"/>
          <w:del w:id="4782"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783" w:author="Meir Kalter" w:date="2016-06-14T10:57:00Z"/>
              </w:rPr>
              <w:pPrChange w:id="4784" w:author="Meir Kalter" w:date="2016-06-15T15:12:00Z">
                <w:pPr/>
              </w:pPrChange>
            </w:pPr>
            <w:bookmarkStart w:id="4785" w:name="_Toc453767440"/>
            <w:bookmarkStart w:id="4786" w:name="_Toc453767664"/>
            <w:bookmarkStart w:id="4787" w:name="_Toc453767888"/>
            <w:bookmarkStart w:id="4788" w:name="_Toc453768112"/>
            <w:bookmarkStart w:id="4789" w:name="_Toc453768335"/>
            <w:bookmarkStart w:id="4790" w:name="_Toc453786015"/>
            <w:bookmarkStart w:id="4791" w:name="_Toc453786530"/>
            <w:bookmarkStart w:id="4792" w:name="_Toc454221010"/>
            <w:bookmarkStart w:id="4793" w:name="_Toc454274520"/>
            <w:bookmarkEnd w:id="4785"/>
            <w:bookmarkEnd w:id="4786"/>
            <w:bookmarkEnd w:id="4787"/>
            <w:bookmarkEnd w:id="4788"/>
            <w:bookmarkEnd w:id="4789"/>
            <w:bookmarkEnd w:id="4790"/>
            <w:bookmarkEnd w:id="4791"/>
            <w:bookmarkEnd w:id="4792"/>
            <w:bookmarkEnd w:id="4793"/>
          </w:p>
        </w:tc>
        <w:bookmarkStart w:id="4794" w:name="_Toc453767441"/>
        <w:bookmarkStart w:id="4795" w:name="_Toc453767665"/>
        <w:bookmarkStart w:id="4796" w:name="_Toc453767889"/>
        <w:bookmarkStart w:id="4797" w:name="_Toc453768113"/>
        <w:bookmarkStart w:id="4798" w:name="_Toc453768336"/>
        <w:bookmarkStart w:id="4799" w:name="_Toc453786016"/>
        <w:bookmarkStart w:id="4800" w:name="_Toc453786531"/>
        <w:bookmarkStart w:id="4801" w:name="_Toc454221011"/>
        <w:bookmarkStart w:id="4802" w:name="_Toc454274521"/>
        <w:bookmarkEnd w:id="4794"/>
        <w:bookmarkEnd w:id="4795"/>
        <w:bookmarkEnd w:id="4796"/>
        <w:bookmarkEnd w:id="4797"/>
        <w:bookmarkEnd w:id="4798"/>
        <w:bookmarkEnd w:id="4799"/>
        <w:bookmarkEnd w:id="4800"/>
        <w:bookmarkEnd w:id="4801"/>
        <w:bookmarkEnd w:id="4802"/>
      </w:tr>
      <w:tr w:rsidR="004D05BC" w:rsidDel="00F154ED" w:rsidTr="00F154ED">
        <w:trPr>
          <w:trHeight w:val="588"/>
          <w:del w:id="4803"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804" w:author="Meir Kalter" w:date="2016-06-14T10:57:00Z"/>
              </w:rPr>
              <w:pPrChange w:id="4805" w:author="Meir Kalter" w:date="2016-06-15T15:12:00Z">
                <w:pPr/>
              </w:pPrChange>
            </w:pPr>
            <w:bookmarkStart w:id="4806" w:name="_Toc453767442"/>
            <w:bookmarkStart w:id="4807" w:name="_Toc453767666"/>
            <w:bookmarkStart w:id="4808" w:name="_Toc453767890"/>
            <w:bookmarkStart w:id="4809" w:name="_Toc453768114"/>
            <w:bookmarkStart w:id="4810" w:name="_Toc453768337"/>
            <w:bookmarkStart w:id="4811" w:name="_Toc453786017"/>
            <w:bookmarkStart w:id="4812" w:name="_Toc453786532"/>
            <w:bookmarkStart w:id="4813" w:name="_Toc454221012"/>
            <w:bookmarkStart w:id="4814" w:name="_Toc454274522"/>
            <w:bookmarkEnd w:id="4806"/>
            <w:bookmarkEnd w:id="4807"/>
            <w:bookmarkEnd w:id="4808"/>
            <w:bookmarkEnd w:id="4809"/>
            <w:bookmarkEnd w:id="4810"/>
            <w:bookmarkEnd w:id="4811"/>
            <w:bookmarkEnd w:id="4812"/>
            <w:bookmarkEnd w:id="4813"/>
            <w:bookmarkEnd w:id="4814"/>
          </w:p>
        </w:tc>
        <w:bookmarkStart w:id="4815" w:name="_Toc453767443"/>
        <w:bookmarkStart w:id="4816" w:name="_Toc453767667"/>
        <w:bookmarkStart w:id="4817" w:name="_Toc453767891"/>
        <w:bookmarkStart w:id="4818" w:name="_Toc453768115"/>
        <w:bookmarkStart w:id="4819" w:name="_Toc453768338"/>
        <w:bookmarkStart w:id="4820" w:name="_Toc453786018"/>
        <w:bookmarkStart w:id="4821" w:name="_Toc453786533"/>
        <w:bookmarkStart w:id="4822" w:name="_Toc454221013"/>
        <w:bookmarkStart w:id="4823" w:name="_Toc454274523"/>
        <w:bookmarkEnd w:id="4815"/>
        <w:bookmarkEnd w:id="4816"/>
        <w:bookmarkEnd w:id="4817"/>
        <w:bookmarkEnd w:id="4818"/>
        <w:bookmarkEnd w:id="4819"/>
        <w:bookmarkEnd w:id="4820"/>
        <w:bookmarkEnd w:id="4821"/>
        <w:bookmarkEnd w:id="4822"/>
        <w:bookmarkEnd w:id="4823"/>
      </w:tr>
      <w:tr w:rsidR="004D05BC" w:rsidDel="00F154ED" w:rsidTr="00F154ED">
        <w:trPr>
          <w:trHeight w:val="356"/>
          <w:del w:id="4824"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825" w:author="Meir Kalter" w:date="2016-06-14T10:57:00Z"/>
              </w:rPr>
              <w:pPrChange w:id="4826" w:author="Meir Kalter" w:date="2016-06-15T15:12:00Z">
                <w:pPr/>
              </w:pPrChange>
            </w:pPr>
            <w:bookmarkStart w:id="4827" w:name="_Toc453767444"/>
            <w:bookmarkStart w:id="4828" w:name="_Toc453767668"/>
            <w:bookmarkStart w:id="4829" w:name="_Toc453767892"/>
            <w:bookmarkStart w:id="4830" w:name="_Toc453768116"/>
            <w:bookmarkStart w:id="4831" w:name="_Toc453768339"/>
            <w:bookmarkStart w:id="4832" w:name="_Toc453786019"/>
            <w:bookmarkStart w:id="4833" w:name="_Toc453786534"/>
            <w:bookmarkStart w:id="4834" w:name="_Toc454221014"/>
            <w:bookmarkStart w:id="4835" w:name="_Toc454274524"/>
            <w:bookmarkEnd w:id="4827"/>
            <w:bookmarkEnd w:id="4828"/>
            <w:bookmarkEnd w:id="4829"/>
            <w:bookmarkEnd w:id="4830"/>
            <w:bookmarkEnd w:id="4831"/>
            <w:bookmarkEnd w:id="4832"/>
            <w:bookmarkEnd w:id="4833"/>
            <w:bookmarkEnd w:id="4834"/>
            <w:bookmarkEnd w:id="4835"/>
          </w:p>
        </w:tc>
        <w:bookmarkStart w:id="4836" w:name="_Toc453767445"/>
        <w:bookmarkStart w:id="4837" w:name="_Toc453767669"/>
        <w:bookmarkStart w:id="4838" w:name="_Toc453767893"/>
        <w:bookmarkStart w:id="4839" w:name="_Toc453768117"/>
        <w:bookmarkStart w:id="4840" w:name="_Toc453768340"/>
        <w:bookmarkStart w:id="4841" w:name="_Toc453786020"/>
        <w:bookmarkStart w:id="4842" w:name="_Toc453786535"/>
        <w:bookmarkStart w:id="4843" w:name="_Toc454221015"/>
        <w:bookmarkStart w:id="4844" w:name="_Toc454274525"/>
        <w:bookmarkEnd w:id="4836"/>
        <w:bookmarkEnd w:id="4837"/>
        <w:bookmarkEnd w:id="4838"/>
        <w:bookmarkEnd w:id="4839"/>
        <w:bookmarkEnd w:id="4840"/>
        <w:bookmarkEnd w:id="4841"/>
        <w:bookmarkEnd w:id="4842"/>
        <w:bookmarkEnd w:id="4843"/>
        <w:bookmarkEnd w:id="4844"/>
      </w:tr>
    </w:tbl>
    <w:p w:rsidR="00C0594E" w:rsidRPr="00B03219" w:rsidDel="00F154ED" w:rsidRDefault="00C0594E">
      <w:pPr>
        <w:pStyle w:val="Heading1"/>
        <w:rPr>
          <w:del w:id="4845" w:author="Meir Kalter" w:date="2016-06-14T10:57:00Z"/>
          <w:rtl/>
          <w:rPrChange w:id="4846" w:author="Meir Kalter" w:date="2016-06-15T15:11:00Z">
            <w:rPr>
              <w:del w:id="4847" w:author="Meir Kalter" w:date="2016-06-14T10:57:00Z"/>
              <w:rStyle w:val="Ninguno"/>
              <w:sz w:val="22"/>
              <w:szCs w:val="22"/>
              <w:rtl/>
            </w:rPr>
          </w:rPrChange>
        </w:rPr>
        <w:pPrChange w:id="4848" w:author="Meir Kalter" w:date="2016-06-15T15:12:00Z">
          <w:pPr>
            <w:pStyle w:val="Heading21"/>
            <w:widowControl w:val="0"/>
            <w:numPr>
              <w:ilvl w:val="1"/>
              <w:numId w:val="33"/>
            </w:numPr>
            <w:spacing w:line="240" w:lineRule="auto"/>
            <w:ind w:left="576" w:hanging="576"/>
          </w:pPr>
        </w:pPrChange>
      </w:pPr>
      <w:bookmarkStart w:id="4849" w:name="_Toc453767446"/>
      <w:bookmarkStart w:id="4850" w:name="_Toc453767670"/>
      <w:bookmarkStart w:id="4851" w:name="_Toc453767894"/>
      <w:bookmarkStart w:id="4852" w:name="_Toc453768118"/>
      <w:bookmarkStart w:id="4853" w:name="_Toc453768341"/>
      <w:bookmarkStart w:id="4854" w:name="_Toc453786021"/>
      <w:bookmarkStart w:id="4855" w:name="_Toc453786536"/>
      <w:bookmarkStart w:id="4856" w:name="_Toc454221016"/>
      <w:bookmarkStart w:id="4857" w:name="_Toc454274526"/>
      <w:bookmarkEnd w:id="4849"/>
      <w:bookmarkEnd w:id="4850"/>
      <w:bookmarkEnd w:id="4851"/>
      <w:bookmarkEnd w:id="4852"/>
      <w:bookmarkEnd w:id="4853"/>
      <w:bookmarkEnd w:id="4854"/>
      <w:bookmarkEnd w:id="4855"/>
      <w:bookmarkEnd w:id="4856"/>
      <w:bookmarkEnd w:id="4857"/>
    </w:p>
    <w:p w:rsidR="00C0594E" w:rsidRPr="00885CC0" w:rsidDel="00F154ED" w:rsidRDefault="00C0594E">
      <w:pPr>
        <w:pStyle w:val="Heading1"/>
        <w:rPr>
          <w:del w:id="4858" w:author="Meir Kalter" w:date="2016-06-14T10:57:00Z"/>
        </w:rPr>
        <w:pPrChange w:id="4859" w:author="Meir Kalter" w:date="2016-06-15T15:12:00Z">
          <w:pPr>
            <w:pStyle w:val="Encabezam"/>
            <w:numPr>
              <w:numId w:val="2"/>
            </w:numPr>
            <w:ind w:left="266" w:hanging="266"/>
          </w:pPr>
        </w:pPrChange>
      </w:pPr>
      <w:bookmarkStart w:id="4860" w:name="_Toc453767447"/>
      <w:bookmarkStart w:id="4861" w:name="_Toc453767671"/>
      <w:bookmarkStart w:id="4862" w:name="_Toc453767895"/>
      <w:bookmarkStart w:id="4863" w:name="_Toc453768119"/>
      <w:bookmarkStart w:id="4864" w:name="_Toc453768342"/>
      <w:bookmarkStart w:id="4865" w:name="_Toc453786022"/>
      <w:bookmarkStart w:id="4866" w:name="_Toc453786537"/>
      <w:bookmarkStart w:id="4867" w:name="_Toc454221017"/>
      <w:bookmarkStart w:id="4868" w:name="_Toc454274527"/>
      <w:bookmarkEnd w:id="4860"/>
      <w:bookmarkEnd w:id="4861"/>
      <w:bookmarkEnd w:id="4862"/>
      <w:bookmarkEnd w:id="4863"/>
      <w:bookmarkEnd w:id="4864"/>
      <w:bookmarkEnd w:id="4865"/>
      <w:bookmarkEnd w:id="4866"/>
      <w:bookmarkEnd w:id="4867"/>
      <w:bookmarkEnd w:id="4868"/>
    </w:p>
    <w:p w:rsidR="00C0594E" w:rsidRPr="001532BB" w:rsidDel="00F154ED" w:rsidRDefault="00B706A9">
      <w:pPr>
        <w:pStyle w:val="Heading1"/>
        <w:rPr>
          <w:del w:id="4869" w:author="Meir Kalter" w:date="2016-06-14T10:58:00Z"/>
        </w:rPr>
        <w:pPrChange w:id="4870" w:author="Meir Kalter" w:date="2016-06-15T15:12:00Z">
          <w:pPr>
            <w:pStyle w:val="Encabezam"/>
          </w:pPr>
        </w:pPrChange>
      </w:pPr>
      <w:del w:id="4871" w:author="Meir Kalter" w:date="2016-06-14T10:58:00Z">
        <w:r w:rsidRPr="00885CC0" w:rsidDel="00F154ED">
          <w:rPr>
            <w:b w:val="0"/>
            <w:bCs w:val="0"/>
          </w:rPr>
          <w:br w:type="page"/>
        </w:r>
      </w:del>
    </w:p>
    <w:p w:rsidR="00C0594E" w:rsidRPr="001532BB" w:rsidRDefault="00B706A9">
      <w:pPr>
        <w:pStyle w:val="Heading1"/>
        <w:pPrChange w:id="4872" w:author="Meir Kalter" w:date="2016-06-15T15:12:00Z">
          <w:pPr>
            <w:pStyle w:val="Encabezam"/>
            <w:numPr>
              <w:numId w:val="2"/>
            </w:numPr>
            <w:ind w:left="266" w:hanging="266"/>
          </w:pPr>
        </w:pPrChange>
      </w:pPr>
      <w:bookmarkStart w:id="4873" w:name="_Toc453680881"/>
      <w:bookmarkStart w:id="4874" w:name="_Toc454274528"/>
      <w:r w:rsidRPr="001532BB">
        <w:lastRenderedPageBreak/>
        <w:t>App</w:t>
      </w:r>
      <w:ins w:id="4875" w:author="Meir Kalter" w:date="2016-06-15T15:11:00Z">
        <w:r w:rsidR="00B03219">
          <w:t>e</w:t>
        </w:r>
      </w:ins>
      <w:r w:rsidRPr="00885CC0">
        <w:t>ndix</w:t>
      </w:r>
      <w:bookmarkEnd w:id="4873"/>
      <w:bookmarkEnd w:id="4874"/>
    </w:p>
    <w:p w:rsidR="005252DD" w:rsidRDefault="005252DD">
      <w:pPr>
        <w:pStyle w:val="Heading2"/>
        <w:numPr>
          <w:ilvl w:val="0"/>
          <w:numId w:val="0"/>
        </w:numPr>
        <w:ind w:left="576"/>
        <w:rPr>
          <w:ins w:id="4876" w:author="Meir Kalter" w:date="2016-06-15T15:14:00Z"/>
        </w:rPr>
        <w:pPrChange w:id="4877" w:author="Meir Kalter" w:date="2016-06-15T15:14:00Z">
          <w:pPr>
            <w:pStyle w:val="Heading1"/>
          </w:pPr>
        </w:pPrChange>
      </w:pPr>
      <w:bookmarkStart w:id="4878" w:name="_Toc453680558"/>
      <w:bookmarkStart w:id="4879" w:name="_Toc453680882"/>
      <w:bookmarkStart w:id="4880" w:name="_Toc454274529"/>
      <w:ins w:id="4881" w:author="Meir Kalter" w:date="2016-06-15T15:14:00Z">
        <w:r>
          <w:rPr>
            <w:rFonts w:eastAsia="Calibri"/>
          </w:rPr>
          <w:t>This section will give two assembler files: One with IO Out and one with IO IN.</w:t>
        </w:r>
      </w:ins>
      <w:ins w:id="4882" w:author="Meir Kalter" w:date="2016-06-15T15:15:00Z">
        <w:r>
          <w:rPr>
            <w:rFonts w:eastAsia="Calibri"/>
          </w:rPr>
          <w:t xml:space="preserve"> The flow of save will be displayed here also.</w:t>
        </w:r>
      </w:ins>
      <w:bookmarkEnd w:id="4880"/>
    </w:p>
    <w:p w:rsidR="004D05BC" w:rsidRPr="002A2F94" w:rsidRDefault="003B5CC3">
      <w:pPr>
        <w:pStyle w:val="Heading2"/>
        <w:rPr>
          <w:ins w:id="4883" w:author="Meir Kalter" w:date="2016-06-15T15:11:00Z"/>
        </w:rPr>
        <w:pPrChange w:id="4884" w:author="Meir Kalter" w:date="2016-06-15T15:12:00Z">
          <w:pPr>
            <w:pStyle w:val="Heading1"/>
          </w:pPr>
        </w:pPrChange>
      </w:pPr>
      <w:bookmarkStart w:id="4885" w:name="_Toc454274530"/>
      <w:ins w:id="4886" w:author="Meir Kalter" w:date="2016-06-15T15:11:00Z">
        <w:r>
          <w:rPr>
            <w:rFonts w:eastAsia="Calibri"/>
          </w:rPr>
          <w:t>A</w:t>
        </w:r>
      </w:ins>
      <w:ins w:id="4887" w:author="Meir Kalter" w:date="2016-06-15T15:12:00Z">
        <w:r>
          <w:rPr>
            <w:rFonts w:eastAsia="Calibri"/>
          </w:rPr>
          <w:t>ssembler program with IO</w:t>
        </w:r>
      </w:ins>
      <w:bookmarkEnd w:id="4885"/>
    </w:p>
    <w:p w:rsidR="00C0594E" w:rsidRPr="003B5CC3" w:rsidDel="003B5CC3" w:rsidRDefault="00B706A9">
      <w:pPr>
        <w:pStyle w:val="Heading3"/>
        <w:rPr>
          <w:del w:id="4888" w:author="Meir Kalter" w:date="2016-06-15T15:13:00Z"/>
          <w:rFonts w:eastAsia="Calibri"/>
          <w:rPrChange w:id="4889" w:author="Meir Kalter" w:date="2016-06-15T15:13:00Z">
            <w:rPr>
              <w:del w:id="4890" w:author="Meir Kalter" w:date="2016-06-15T15:13:00Z"/>
            </w:rPr>
          </w:rPrChange>
        </w:rPr>
        <w:pPrChange w:id="4891" w:author="Meir Kalter" w:date="2016-06-15T15:13:00Z">
          <w:pPr>
            <w:pStyle w:val="Heading21"/>
            <w:numPr>
              <w:ilvl w:val="1"/>
              <w:numId w:val="33"/>
            </w:numPr>
            <w:ind w:left="576" w:hanging="576"/>
          </w:pPr>
        </w:pPrChange>
      </w:pPr>
      <w:commentRangeStart w:id="4892"/>
      <w:del w:id="4893" w:author="Meir Kalter" w:date="2016-06-15T15:12:00Z">
        <w:r w:rsidRPr="003B5CC3" w:rsidDel="003B5CC3">
          <w:rPr>
            <w:rFonts w:eastAsia="Calibri"/>
            <w:rPrChange w:id="4894" w:author="Meir Kalter" w:date="2016-06-15T15:13:00Z">
              <w:rPr>
                <w:rFonts w:eastAsia="Arial Unicode MS" w:cs="Arial Unicode MS"/>
              </w:rPr>
            </w:rPrChange>
          </w:rPr>
          <w:delText>Assembler file with IO</w:delText>
        </w:r>
      </w:del>
      <w:bookmarkStart w:id="4895" w:name="_Toc453767451"/>
      <w:bookmarkStart w:id="4896" w:name="_Toc453767675"/>
      <w:bookmarkStart w:id="4897" w:name="_Toc453767899"/>
      <w:bookmarkStart w:id="4898" w:name="_Toc453768123"/>
      <w:bookmarkStart w:id="4899" w:name="_Toc453768346"/>
      <w:bookmarkStart w:id="4900" w:name="_Toc453786026"/>
      <w:bookmarkStart w:id="4901" w:name="_Toc453786541"/>
      <w:bookmarkStart w:id="4902" w:name="_Toc454221021"/>
      <w:bookmarkStart w:id="4903" w:name="_Toc454274531"/>
      <w:commentRangeEnd w:id="4892"/>
      <w:r w:rsidR="00E541B8" w:rsidRPr="003B5CC3">
        <w:rPr>
          <w:rFonts w:eastAsia="Calibri"/>
          <w:sz w:val="26"/>
          <w:szCs w:val="26"/>
          <w:rPrChange w:id="4904" w:author="Meir Kalter" w:date="2016-06-15T15:13:00Z">
            <w:rPr>
              <w:rStyle w:val="CommentReference"/>
            </w:rPr>
          </w:rPrChange>
        </w:rPr>
        <w:commentReference w:id="4892"/>
      </w:r>
      <w:bookmarkEnd w:id="4878"/>
      <w:bookmarkEnd w:id="4879"/>
      <w:bookmarkEnd w:id="4895"/>
      <w:bookmarkEnd w:id="4896"/>
      <w:bookmarkEnd w:id="4897"/>
      <w:bookmarkEnd w:id="4898"/>
      <w:bookmarkEnd w:id="4899"/>
      <w:bookmarkEnd w:id="4900"/>
      <w:bookmarkEnd w:id="4901"/>
      <w:bookmarkEnd w:id="4902"/>
      <w:bookmarkEnd w:id="4903"/>
    </w:p>
    <w:p w:rsidR="00C0594E" w:rsidRPr="003B5CC3" w:rsidRDefault="00B706A9">
      <w:pPr>
        <w:pStyle w:val="Heading3"/>
        <w:rPr>
          <w:rFonts w:eastAsia="Calibri"/>
          <w:rPrChange w:id="4905" w:author="Meir Kalter" w:date="2016-06-15T15:13:00Z">
            <w:rPr/>
          </w:rPrChange>
        </w:rPr>
        <w:pPrChange w:id="4906" w:author="Meir Kalter" w:date="2016-06-15T15:13:00Z">
          <w:pPr>
            <w:pStyle w:val="Heading31"/>
            <w:numPr>
              <w:ilvl w:val="2"/>
              <w:numId w:val="51"/>
            </w:numPr>
            <w:ind w:left="708" w:hanging="708"/>
          </w:pPr>
        </w:pPrChange>
      </w:pPr>
      <w:bookmarkStart w:id="4907" w:name="_Toc453680559"/>
      <w:bookmarkStart w:id="4908" w:name="_Toc453680883"/>
      <w:bookmarkStart w:id="4909" w:name="_Toc454274532"/>
      <w:r w:rsidRPr="003B5CC3">
        <w:rPr>
          <w:rFonts w:eastAsia="Calibri"/>
          <w:rPrChange w:id="4910" w:author="Meir Kalter" w:date="2016-06-15T15:13:00Z">
            <w:rPr>
              <w:rFonts w:eastAsia="Arial Unicode MS" w:cs="Arial Unicode MS"/>
            </w:rPr>
          </w:rPrChange>
        </w:rPr>
        <w:t xml:space="preserve">Basic flow – output to the </w:t>
      </w:r>
      <w:proofErr w:type="gramStart"/>
      <w:r w:rsidRPr="003B5CC3">
        <w:rPr>
          <w:rFonts w:eastAsia="Calibri"/>
          <w:rPrChange w:id="4911" w:author="Meir Kalter" w:date="2016-06-15T15:13:00Z">
            <w:rPr>
              <w:rFonts w:eastAsia="Arial Unicode MS" w:cs="Arial Unicode MS"/>
            </w:rPr>
          </w:rPrChange>
        </w:rPr>
        <w:t>Seven</w:t>
      </w:r>
      <w:proofErr w:type="gramEnd"/>
      <w:r w:rsidRPr="003B5CC3">
        <w:rPr>
          <w:rFonts w:eastAsia="Calibri"/>
          <w:rPrChange w:id="4912" w:author="Meir Kalter" w:date="2016-06-15T15:13:00Z">
            <w:rPr>
              <w:rFonts w:eastAsia="Arial Unicode MS" w:cs="Arial Unicode MS"/>
            </w:rPr>
          </w:rPrChange>
        </w:rPr>
        <w:t xml:space="preserve"> digit</w:t>
      </w:r>
      <w:bookmarkEnd w:id="4907"/>
      <w:bookmarkEnd w:id="4908"/>
      <w:bookmarkEnd w:id="4909"/>
    </w:p>
    <w:p w:rsidR="00C0594E" w:rsidRDefault="00B706A9">
      <w:r>
        <w:rPr>
          <w:rFonts w:eastAsia="Arial Unicode MS" w:cs="Arial Unicode MS"/>
        </w:rPr>
        <w:t xml:space="preserve">    </w:t>
      </w:r>
      <w:del w:id="4913" w:author="Meir Kalter" w:date="2016-06-15T20:26:00Z">
        <w:r w:rsidDel="00F25751">
          <w:rPr>
            <w:rFonts w:eastAsia="Arial Unicode MS" w:cs="Arial Unicode MS"/>
          </w:rPr>
          <w:delText xml:space="preserve">Basic </w:delText>
        </w:r>
      </w:del>
      <w:ins w:id="4914" w:author="Meir Kalter" w:date="2016-06-15T20:26:00Z">
        <w:r w:rsidR="00F25751">
          <w:rPr>
            <w:rFonts w:eastAsia="Arial Unicode MS" w:cs="Arial Unicode MS"/>
          </w:rPr>
          <w:t>This flow will display Hex 77 in the Seven Digit</w:t>
        </w:r>
      </w:ins>
      <w:del w:id="4915" w:author="Meir Kalter" w:date="2016-06-15T20:27:00Z">
        <w:r w:rsidDel="00F25751">
          <w:rPr>
            <w:rFonts w:eastAsia="Arial Unicode MS" w:cs="Arial Unicode MS"/>
          </w:rPr>
          <w:delText>flow – execution of a program that will display hex value of 7</w:delText>
        </w:r>
      </w:del>
      <w:ins w:id="4916" w:author="Meir Kalter" w:date="2016-06-15T20:27:00Z">
        <w:r w:rsidR="00F25751">
          <w:rPr>
            <w:rFonts w:eastAsia="Arial Unicode MS" w:cs="Arial Unicode MS"/>
          </w:rPr>
          <w:t xml:space="preserve"> o</w:t>
        </w:r>
      </w:ins>
      <w:del w:id="4917" w:author="Meir Kalter" w:date="2016-06-15T20:27:00Z">
        <w:r w:rsidDel="00F25751">
          <w:rPr>
            <w:rFonts w:eastAsia="Arial Unicode MS" w:cs="Arial Unicode MS"/>
          </w:rPr>
          <w:delText>7</w:delText>
        </w:r>
      </w:del>
      <w:ins w:id="4918" w:author="Meir Kalter" w:date="2016-06-15T20:27:00Z">
        <w:r w:rsidR="00F25751">
          <w:rPr>
            <w:rFonts w:eastAsia="Arial Unicode MS" w:cs="Arial Unicode MS"/>
          </w:rPr>
          <w:t>utput.</w:t>
        </w:r>
      </w:ins>
      <w:del w:id="4919" w:author="Meir Kalter" w:date="2016-06-15T20:27:00Z">
        <w:r w:rsidDel="00F25751">
          <w:rPr>
            <w:rFonts w:eastAsia="Arial Unicode MS" w:cs="Arial Unicode MS"/>
          </w:rPr>
          <w:delText>.</w:delText>
        </w:r>
      </w:del>
    </w:p>
    <w:p w:rsidR="00C0594E" w:rsidRDefault="00B706A9">
      <w:r>
        <w:rPr>
          <w:rFonts w:eastAsia="Arial Unicode MS" w:cs="Arial Unicode MS"/>
        </w:rPr>
        <w:t xml:space="preserve">    The following steps should be done to work with ASM file.</w:t>
      </w:r>
    </w:p>
    <w:p w:rsidR="00C0594E" w:rsidRDefault="00B706A9">
      <w:r>
        <w:rPr>
          <w:rFonts w:eastAsia="Arial Unicode MS" w:cs="Arial Unicode MS"/>
        </w:rPr>
        <w:tab/>
        <w:t xml:space="preserve">The display of the seven </w:t>
      </w:r>
      <w:proofErr w:type="gramStart"/>
      <w:r>
        <w:rPr>
          <w:rFonts w:eastAsia="Arial Unicode MS" w:cs="Arial Unicode MS"/>
        </w:rPr>
        <w:t>digit</w:t>
      </w:r>
      <w:proofErr w:type="gramEnd"/>
      <w:r>
        <w:rPr>
          <w:rFonts w:eastAsia="Arial Unicode MS" w:cs="Arial Unicode MS"/>
        </w:rPr>
        <w:t xml:space="preserve"> for the default value will be as in the following image: </w:t>
      </w:r>
    </w:p>
    <w:p w:rsidR="00C0594E" w:rsidRDefault="00B706A9">
      <w:pPr>
        <w:keepNext/>
      </w:pPr>
      <w:r>
        <w:rPr>
          <w:noProof/>
          <w:lang w:eastAsia="en-US" w:bidi="he-IL"/>
        </w:rPr>
        <w:drawing>
          <wp:inline distT="0" distB="0" distL="0" distR="0" wp14:anchorId="20F431C4" wp14:editId="5325E719">
            <wp:extent cx="1276350" cy="120967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3"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11Seven digit contain default value</w:t>
      </w:r>
    </w:p>
    <w:p w:rsidR="00C0594E" w:rsidRDefault="00B706A9">
      <w:pPr>
        <w:pStyle w:val="ListParagraph"/>
        <w:numPr>
          <w:ilvl w:val="0"/>
          <w:numId w:val="66"/>
        </w:numPr>
        <w:spacing w:after="0" w:line="240" w:lineRule="auto"/>
        <w:pPrChange w:id="4920" w:author="Toni" w:date="2016-06-12T20:33:00Z">
          <w:pPr>
            <w:pStyle w:val="ListParagraph"/>
            <w:numPr>
              <w:numId w:val="75"/>
            </w:numPr>
            <w:tabs>
              <w:tab w:val="num" w:pos="360"/>
              <w:tab w:val="num" w:pos="720"/>
            </w:tabs>
            <w:spacing w:after="0" w:line="240" w:lineRule="auto"/>
            <w:ind w:hanging="720"/>
          </w:pPr>
        </w:pPrChange>
      </w:pPr>
      <w:r>
        <w:t>Load ASM file with Open file menu/Sub menu</w:t>
      </w:r>
    </w:p>
    <w:p w:rsidR="00C0594E" w:rsidRDefault="00B706A9">
      <w:pPr>
        <w:pStyle w:val="ListParagraph"/>
        <w:numPr>
          <w:ilvl w:val="0"/>
          <w:numId w:val="66"/>
        </w:numPr>
        <w:spacing w:after="0" w:line="240" w:lineRule="auto"/>
        <w:pPrChange w:id="4921" w:author="Toni" w:date="2016-06-12T20:33:00Z">
          <w:pPr>
            <w:pStyle w:val="ListParagraph"/>
            <w:numPr>
              <w:numId w:val="75"/>
            </w:numPr>
            <w:tabs>
              <w:tab w:val="num" w:pos="360"/>
              <w:tab w:val="num" w:pos="720"/>
            </w:tabs>
            <w:spacing w:after="0" w:line="240" w:lineRule="auto"/>
            <w:ind w:hanging="720"/>
          </w:pPr>
        </w:pPrChange>
      </w:pPr>
      <w:r>
        <w:t>Edit the file in the Editor section</w:t>
      </w:r>
    </w:p>
    <w:p w:rsidR="00C0594E" w:rsidRDefault="00B706A9">
      <w:pPr>
        <w:pStyle w:val="ListParagraph"/>
        <w:numPr>
          <w:ilvl w:val="0"/>
          <w:numId w:val="66"/>
        </w:numPr>
        <w:spacing w:after="0" w:line="240" w:lineRule="auto"/>
        <w:pPrChange w:id="4922" w:author="Toni" w:date="2016-06-12T20:33:00Z">
          <w:pPr>
            <w:pStyle w:val="ListParagraph"/>
            <w:numPr>
              <w:numId w:val="75"/>
            </w:numPr>
            <w:tabs>
              <w:tab w:val="num" w:pos="360"/>
              <w:tab w:val="num" w:pos="720"/>
            </w:tabs>
            <w:spacing w:after="0" w:line="240" w:lineRule="auto"/>
            <w:ind w:hanging="720"/>
          </w:pPr>
        </w:pPrChange>
      </w:pPr>
      <w:r>
        <w:t>Clear the contents of the editor</w:t>
      </w:r>
    </w:p>
    <w:p w:rsidR="00C0594E" w:rsidRDefault="00B706A9">
      <w:pPr>
        <w:pStyle w:val="ListParagraph"/>
        <w:numPr>
          <w:ilvl w:val="0"/>
          <w:numId w:val="66"/>
        </w:numPr>
        <w:spacing w:after="0" w:line="240" w:lineRule="auto"/>
        <w:pPrChange w:id="4923" w:author="Toni" w:date="2016-06-12T20:33:00Z">
          <w:pPr>
            <w:pStyle w:val="ListParagraph"/>
            <w:numPr>
              <w:numId w:val="75"/>
            </w:numPr>
            <w:tabs>
              <w:tab w:val="num" w:pos="360"/>
              <w:tab w:val="num" w:pos="720"/>
            </w:tabs>
            <w:spacing w:after="0" w:line="240" w:lineRule="auto"/>
            <w:ind w:hanging="720"/>
          </w:pPr>
        </w:pPrChange>
      </w:pPr>
      <w:r>
        <w:t>Add the following lines:</w:t>
      </w:r>
    </w:p>
    <w:p w:rsidR="00C0594E" w:rsidRDefault="00B706A9">
      <w:pPr>
        <w:pStyle w:val="ListParagraph"/>
        <w:numPr>
          <w:ilvl w:val="1"/>
          <w:numId w:val="66"/>
        </w:numPr>
        <w:spacing w:after="0" w:line="240" w:lineRule="auto"/>
        <w:pPrChange w:id="4924" w:author="Toni" w:date="2016-06-12T20:33:00Z">
          <w:pPr>
            <w:pStyle w:val="ListParagraph"/>
            <w:numPr>
              <w:ilvl w:val="1"/>
              <w:numId w:val="75"/>
            </w:numPr>
            <w:tabs>
              <w:tab w:val="num" w:pos="360"/>
              <w:tab w:val="num" w:pos="1440"/>
            </w:tabs>
            <w:spacing w:after="0" w:line="240" w:lineRule="auto"/>
            <w:ind w:left="1440" w:hanging="720"/>
          </w:pPr>
        </w:pPrChange>
      </w:pPr>
      <w:r>
        <w:t>OUT 77</w:t>
      </w:r>
    </w:p>
    <w:p w:rsidR="00C0594E" w:rsidRDefault="00B706A9">
      <w:pPr>
        <w:pStyle w:val="ListParagraph"/>
        <w:numPr>
          <w:ilvl w:val="1"/>
          <w:numId w:val="66"/>
        </w:numPr>
        <w:spacing w:after="0" w:line="240" w:lineRule="auto"/>
        <w:pPrChange w:id="4925" w:author="Toni" w:date="2016-06-12T20:33:00Z">
          <w:pPr>
            <w:pStyle w:val="ListParagraph"/>
            <w:numPr>
              <w:ilvl w:val="1"/>
              <w:numId w:val="75"/>
            </w:numPr>
            <w:tabs>
              <w:tab w:val="num" w:pos="360"/>
              <w:tab w:val="num" w:pos="1440"/>
            </w:tabs>
            <w:spacing w:after="0" w:line="240" w:lineRule="auto"/>
            <w:ind w:left="1440" w:hanging="720"/>
          </w:pPr>
        </w:pPrChange>
      </w:pPr>
      <w:r>
        <w:t>STOP</w:t>
      </w:r>
    </w:p>
    <w:p w:rsidR="00C0594E" w:rsidRDefault="00B706A9">
      <w:pPr>
        <w:pStyle w:val="ListParagraph"/>
        <w:keepNext/>
        <w:ind w:left="1440"/>
      </w:pPr>
      <w:r>
        <w:rPr>
          <w:noProof/>
          <w:lang w:eastAsia="en-US" w:bidi="he-IL"/>
        </w:rPr>
        <w:drawing>
          <wp:inline distT="0" distB="0" distL="0" distR="0" wp14:anchorId="701F7B14" wp14:editId="02C195AC">
            <wp:extent cx="2552065" cy="14097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4" cstate="print">
                      <a:extLst/>
                    </a:blip>
                    <a:stretch>
                      <a:fillRect/>
                    </a:stretch>
                  </pic:blipFill>
                  <pic:spPr>
                    <a:xfrm>
                      <a:off x="0" y="0"/>
                      <a:ext cx="2552065" cy="1409700"/>
                    </a:xfrm>
                    <a:prstGeom prst="rect">
                      <a:avLst/>
                    </a:prstGeom>
                    <a:ln w="12700" cap="flat">
                      <a:noFill/>
                      <a:miter lim="400000"/>
                    </a:ln>
                    <a:effectLst/>
                  </pic:spPr>
                </pic:pic>
              </a:graphicData>
            </a:graphic>
          </wp:inline>
        </w:drawing>
      </w:r>
    </w:p>
    <w:p w:rsidR="00C0594E" w:rsidRDefault="00B706A9">
      <w:pPr>
        <w:pStyle w:val="Caption1"/>
      </w:pPr>
      <w:r>
        <w:t xml:space="preserve">Figure 12Editie -ASM lines to display 77 in the seven </w:t>
      </w:r>
      <w:proofErr w:type="gramStart"/>
      <w:r>
        <w:t>digit</w:t>
      </w:r>
      <w:proofErr w:type="gramEnd"/>
    </w:p>
    <w:p w:rsidR="00C0594E" w:rsidRDefault="00C0594E">
      <w:pPr>
        <w:pStyle w:val="ListParagraph"/>
        <w:ind w:left="1440"/>
      </w:pPr>
    </w:p>
    <w:p w:rsidR="00C0594E" w:rsidRDefault="00B706A9">
      <w:pPr>
        <w:pStyle w:val="ListParagraph"/>
        <w:numPr>
          <w:ilvl w:val="0"/>
          <w:numId w:val="66"/>
        </w:numPr>
        <w:spacing w:after="0" w:line="240" w:lineRule="auto"/>
        <w:pPrChange w:id="4926" w:author="Toni" w:date="2016-06-12T20:33:00Z">
          <w:pPr>
            <w:pStyle w:val="ListParagraph"/>
            <w:numPr>
              <w:numId w:val="75"/>
            </w:numPr>
            <w:tabs>
              <w:tab w:val="num" w:pos="360"/>
              <w:tab w:val="num" w:pos="720"/>
            </w:tabs>
            <w:spacing w:after="0" w:line="240" w:lineRule="auto"/>
            <w:ind w:hanging="720"/>
          </w:pPr>
        </w:pPrChange>
      </w:pPr>
      <w:r>
        <w:t>Assemble the file.</w:t>
      </w:r>
    </w:p>
    <w:p w:rsidR="00C0594E" w:rsidRDefault="00B706A9">
      <w:pPr>
        <w:pStyle w:val="ListParagraph"/>
        <w:numPr>
          <w:ilvl w:val="0"/>
          <w:numId w:val="66"/>
        </w:numPr>
        <w:spacing w:after="0" w:line="240" w:lineRule="auto"/>
        <w:pPrChange w:id="4927" w:author="Toni" w:date="2016-06-12T20:33:00Z">
          <w:pPr>
            <w:pStyle w:val="ListParagraph"/>
            <w:numPr>
              <w:numId w:val="75"/>
            </w:numPr>
            <w:tabs>
              <w:tab w:val="num" w:pos="360"/>
              <w:tab w:val="num" w:pos="720"/>
            </w:tabs>
            <w:spacing w:after="0" w:line="240" w:lineRule="auto"/>
            <w:ind w:hanging="720"/>
          </w:pPr>
        </w:pPrChange>
      </w:pPr>
      <w:r>
        <w:t>Run the assembled code.</w:t>
      </w:r>
    </w:p>
    <w:p w:rsidR="00C0594E" w:rsidRDefault="00B706A9">
      <w:pPr>
        <w:pStyle w:val="ListParagraph"/>
        <w:keepNext/>
      </w:pPr>
      <w:r>
        <w:rPr>
          <w:noProof/>
          <w:lang w:eastAsia="en-US" w:bidi="he-IL"/>
        </w:rPr>
        <w:lastRenderedPageBreak/>
        <w:drawing>
          <wp:inline distT="0" distB="0" distL="0" distR="0" wp14:anchorId="57978E12" wp14:editId="6C323748">
            <wp:extent cx="1228907" cy="1089127"/>
            <wp:effectExtent l="0" t="0" r="9525"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rotWithShape="1">
                    <a:blip r:embed="rId25" cstate="print">
                      <a:extLst/>
                    </a:blip>
                    <a:srcRect l="-1" r="3653" b="9905"/>
                    <a:stretch/>
                  </pic:blipFill>
                  <pic:spPr bwMode="auto">
                    <a:xfrm>
                      <a:off x="0" y="0"/>
                      <a:ext cx="1229726" cy="1089853"/>
                    </a:xfrm>
                    <a:prstGeom prst="rect">
                      <a:avLst/>
                    </a:prstGeom>
                    <a:ln>
                      <a:noFill/>
                    </a:ln>
                    <a:effectLst/>
                    <a:extLst>
                      <a:ext uri="{53640926-AAD7-44D8-BBD7-CCE9431645EC}">
                        <a14:shadowObscured xmlns:a14="http://schemas.microsoft.com/office/drawing/2010/main"/>
                      </a:ext>
                    </a:extLst>
                  </pic:spPr>
                </pic:pic>
              </a:graphicData>
            </a:graphic>
          </wp:inline>
        </w:drawing>
      </w:r>
    </w:p>
    <w:p w:rsidR="00C0594E" w:rsidRDefault="00B706A9">
      <w:pPr>
        <w:pStyle w:val="Caption1"/>
      </w:pPr>
      <w:r>
        <w:t>Figure 13Seven digit in the ending of the execution - hex 77</w:t>
      </w:r>
    </w:p>
    <w:p w:rsidR="00C0594E" w:rsidRPr="003A375A" w:rsidRDefault="00B706A9">
      <w:pPr>
        <w:pStyle w:val="Heading3"/>
        <w:rPr>
          <w:rFonts w:eastAsia="Calibri"/>
          <w:rPrChange w:id="4928" w:author="Meir Kalter" w:date="2016-06-15T15:13:00Z">
            <w:rPr/>
          </w:rPrChange>
        </w:rPr>
        <w:pPrChange w:id="4929" w:author="Meir Kalter" w:date="2016-06-15T15:13:00Z">
          <w:pPr>
            <w:pStyle w:val="Heading31"/>
            <w:numPr>
              <w:ilvl w:val="2"/>
              <w:numId w:val="76"/>
            </w:numPr>
            <w:tabs>
              <w:tab w:val="num" w:pos="360"/>
              <w:tab w:val="num" w:pos="2160"/>
            </w:tabs>
            <w:ind w:left="2160" w:hanging="720"/>
          </w:pPr>
        </w:pPrChange>
      </w:pPr>
      <w:bookmarkStart w:id="4930" w:name="_Toc453680560"/>
      <w:bookmarkStart w:id="4931" w:name="_Toc453680884"/>
      <w:bookmarkStart w:id="4932" w:name="_Toc454274533"/>
      <w:r w:rsidRPr="003A375A">
        <w:rPr>
          <w:rFonts w:eastAsia="Calibri"/>
          <w:rPrChange w:id="4933" w:author="Meir Kalter" w:date="2016-06-15T15:13:00Z">
            <w:rPr>
              <w:rFonts w:eastAsia="Arial Unicode MS" w:cs="Arial Unicode MS"/>
            </w:rPr>
          </w:rPrChange>
        </w:rPr>
        <w:t>Basic flow – Input from the seven switches battery</w:t>
      </w:r>
      <w:bookmarkEnd w:id="4930"/>
      <w:bookmarkEnd w:id="4931"/>
      <w:bookmarkEnd w:id="4932"/>
    </w:p>
    <w:p w:rsidR="00C0594E" w:rsidRDefault="00B706A9">
      <w:r>
        <w:rPr>
          <w:rFonts w:eastAsia="Arial Unicode MS" w:cs="Arial Unicode MS"/>
        </w:rPr>
        <w:t>The following steps should be done to work with ASM file.</w:t>
      </w:r>
    </w:p>
    <w:p w:rsidR="00C0594E" w:rsidRDefault="00B706A9">
      <w:pPr>
        <w:rPr>
          <w:ins w:id="4934" w:author="Meir Kalter" w:date="2016-06-15T19:14:00Z"/>
          <w:rFonts w:eastAsia="Arial Unicode MS" w:cs="Arial Unicode MS"/>
        </w:rPr>
      </w:pPr>
      <w:r>
        <w:rPr>
          <w:rFonts w:eastAsia="Arial Unicode MS" w:cs="Arial Unicode MS"/>
        </w:rPr>
        <w:tab/>
        <w:t xml:space="preserve">The </w:t>
      </w:r>
      <w:del w:id="4935" w:author="Meir Kalter" w:date="2016-06-15T19:09:00Z">
        <w:r w:rsidDel="009F42E9">
          <w:rPr>
            <w:rFonts w:eastAsia="Arial Unicode MS" w:cs="Arial Unicode MS"/>
          </w:rPr>
          <w:delText xml:space="preserve">display </w:delText>
        </w:r>
      </w:del>
      <w:ins w:id="4936" w:author="Meir Kalter" w:date="2016-06-15T19:09:00Z">
        <w:r w:rsidR="009F42E9">
          <w:rPr>
            <w:rFonts w:eastAsia="Arial Unicode MS" w:cs="Arial Unicode MS"/>
          </w:rPr>
          <w:t xml:space="preserve">Battery switch list should be as in the </w:t>
        </w:r>
      </w:ins>
      <w:ins w:id="4937" w:author="Meir Kalter" w:date="2016-06-15T19:10:00Z">
        <w:r w:rsidR="009F42E9">
          <w:rPr>
            <w:rFonts w:eastAsia="Arial Unicode MS" w:cs="Arial Unicode MS"/>
          </w:rPr>
          <w:t>following</w:t>
        </w:r>
      </w:ins>
      <w:ins w:id="4938" w:author="Meir Kalter" w:date="2016-06-15T19:09:00Z">
        <w:r w:rsidR="009F42E9">
          <w:rPr>
            <w:rFonts w:eastAsia="Arial Unicode MS" w:cs="Arial Unicode MS"/>
          </w:rPr>
          <w:t xml:space="preserve"> </w:t>
        </w:r>
      </w:ins>
      <w:ins w:id="4939" w:author="Meir Kalter" w:date="2016-06-15T19:10:00Z">
        <w:r w:rsidR="009F42E9">
          <w:rPr>
            <w:rFonts w:eastAsia="Arial Unicode MS" w:cs="Arial Unicode MS"/>
          </w:rPr>
          <w:t>image:</w:t>
        </w:r>
      </w:ins>
      <w:del w:id="4940" w:author="Meir Kalter" w:date="2016-06-15T19:10:00Z">
        <w:r w:rsidDel="009F42E9">
          <w:rPr>
            <w:rFonts w:eastAsia="Arial Unicode MS" w:cs="Arial Unicode MS"/>
          </w:rPr>
          <w:delText>of the seven digit for the default value will be as in the following image</w:delText>
        </w:r>
      </w:del>
      <w:del w:id="4941" w:author="Meir Kalter" w:date="2016-06-15T19:14:00Z">
        <w:r w:rsidDel="00D331EB">
          <w:rPr>
            <w:rFonts w:eastAsia="Arial Unicode MS" w:cs="Arial Unicode MS"/>
          </w:rPr>
          <w:delText>:</w:delText>
        </w:r>
      </w:del>
      <w:r>
        <w:rPr>
          <w:rFonts w:eastAsia="Arial Unicode MS" w:cs="Arial Unicode MS"/>
        </w:rPr>
        <w:t xml:space="preserve"> </w:t>
      </w:r>
    </w:p>
    <w:p w:rsidR="00D331EB" w:rsidRDefault="00D331EB">
      <w:ins w:id="4942" w:author="Meir Kalter" w:date="2016-06-15T19:14:00Z">
        <w:r>
          <w:rPr>
            <w:rFonts w:eastAsia="Arial Unicode MS" w:cs="Arial Unicode MS"/>
          </w:rPr>
          <w:t>(Only value that has</w:t>
        </w:r>
      </w:ins>
      <w:ins w:id="4943" w:author="Meir Kalter" w:date="2016-06-15T19:15:00Z">
        <w:r>
          <w:rPr>
            <w:rFonts w:eastAsia="Arial Unicode MS" w:cs="Arial Unicode MS"/>
          </w:rPr>
          <w:t xml:space="preserve"> only regular digits will be displayed in the Seven Digit</w:t>
        </w:r>
        <w:r w:rsidR="00BD2A2C">
          <w:rPr>
            <w:rFonts w:eastAsia="Arial Unicode MS" w:cs="Arial Unicode MS"/>
          </w:rPr>
          <w:fldChar w:fldCharType="begin"/>
        </w:r>
        <w:r w:rsidR="00BD2A2C">
          <w:instrText xml:space="preserve"> XE "</w:instrText>
        </w:r>
        <w:r w:rsidR="00BD2A2C" w:rsidRPr="00C33734">
          <w:rPr>
            <w:rFonts w:eastAsia="Arial Unicode MS" w:cs="Arial Unicode MS"/>
          </w:rPr>
          <w:instrText>Seven Digit</w:instrText>
        </w:r>
      </w:ins>
      <w:r w:rsidR="00BD2A2C" w:rsidRPr="00C33734">
        <w:rPr>
          <w:rFonts w:eastAsia="Arial Unicode MS" w:cs="Arial Unicode MS"/>
        </w:rPr>
        <w:instrText>:</w:instrText>
      </w:r>
      <w:ins w:id="4944" w:author="Meir Kalter" w:date="2016-06-15T19:15:00Z">
        <w:r w:rsidR="00BD2A2C" w:rsidRPr="00C33734">
          <w:instrText>comment</w:instrText>
        </w:r>
        <w:r w:rsidR="00BD2A2C">
          <w:instrText xml:space="preserve">" </w:instrText>
        </w:r>
        <w:r w:rsidR="00BD2A2C">
          <w:rPr>
            <w:rFonts w:eastAsia="Arial Unicode MS" w:cs="Arial Unicode MS"/>
          </w:rPr>
          <w:fldChar w:fldCharType="end"/>
        </w:r>
        <w:r>
          <w:rPr>
            <w:rFonts w:eastAsia="Arial Unicode MS" w:cs="Arial Unicode MS"/>
          </w:rPr>
          <w:t xml:space="preserve"> display</w:t>
        </w:r>
      </w:ins>
      <w:ins w:id="4945" w:author="Meir Kalter" w:date="2016-06-15T19:14:00Z">
        <w:r>
          <w:rPr>
            <w:rFonts w:eastAsia="Arial Unicode MS" w:cs="Arial Unicode MS"/>
          </w:rPr>
          <w:t>)</w:t>
        </w:r>
      </w:ins>
    </w:p>
    <w:p w:rsidR="00C0594E" w:rsidRDefault="00B706A9">
      <w:pPr>
        <w:keepNext/>
      </w:pPr>
      <w:del w:id="4946" w:author="Meir Kalter" w:date="2016-06-15T19:09:00Z">
        <w:r w:rsidDel="00885CC0">
          <w:rPr>
            <w:noProof/>
            <w:lang w:eastAsia="en-US" w:bidi="he-IL"/>
          </w:rPr>
          <w:drawing>
            <wp:inline distT="0" distB="0" distL="0" distR="0" wp14:anchorId="4317F3FE" wp14:editId="08F83384">
              <wp:extent cx="1276350" cy="120967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png"/>
                      <pic:cNvPicPr>
                        <a:picLocks noChangeAspect="1"/>
                      </pic:cNvPicPr>
                    </pic:nvPicPr>
                    <pic:blipFill>
                      <a:blip r:embed="rId23" cstate="print">
                        <a:extLst/>
                      </a:blip>
                      <a:stretch>
                        <a:fillRect/>
                      </a:stretch>
                    </pic:blipFill>
                    <pic:spPr>
                      <a:xfrm>
                        <a:off x="0" y="0"/>
                        <a:ext cx="1276350" cy="1209675"/>
                      </a:xfrm>
                      <a:prstGeom prst="rect">
                        <a:avLst/>
                      </a:prstGeom>
                      <a:ln w="12700" cap="flat">
                        <a:noFill/>
                        <a:miter lim="400000"/>
                      </a:ln>
                      <a:effectLst/>
                    </pic:spPr>
                  </pic:pic>
                </a:graphicData>
              </a:graphic>
            </wp:inline>
          </w:drawing>
        </w:r>
      </w:del>
      <w:ins w:id="4947" w:author="Meir Kalter" w:date="2016-06-15T19:21:00Z">
        <w:r w:rsidR="00C11180">
          <w:rPr>
            <w:noProof/>
            <w:lang w:eastAsia="en-US" w:bidi="he-IL"/>
          </w:rPr>
          <w:drawing>
            <wp:inline distT="0" distB="0" distL="0" distR="0" wp14:anchorId="3DB7C2FA" wp14:editId="5338B6C5">
              <wp:extent cx="666667" cy="253333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66667" cy="2533334"/>
                      </a:xfrm>
                      <a:prstGeom prst="rect">
                        <a:avLst/>
                      </a:prstGeom>
                    </pic:spPr>
                  </pic:pic>
                </a:graphicData>
              </a:graphic>
            </wp:inline>
          </w:drawing>
        </w:r>
      </w:ins>
    </w:p>
    <w:p w:rsidR="006736A8" w:rsidRDefault="006736A8">
      <w:pPr>
        <w:pStyle w:val="Quote"/>
        <w:numPr>
          <w:ilvl w:val="0"/>
          <w:numId w:val="146"/>
        </w:numPr>
        <w:rPr>
          <w:ins w:id="4948" w:author="Meir Kalter" w:date="2016-06-15T20:11:00Z"/>
          <w:rStyle w:val="Emphasis"/>
          <w:b/>
          <w:bCs/>
          <w:color w:val="000000"/>
        </w:rPr>
        <w:pPrChange w:id="4949" w:author="Meir Kalter" w:date="2016-06-15T20:13:00Z">
          <w:pPr>
            <w:pStyle w:val="Caption1"/>
          </w:pPr>
        </w:pPrChange>
      </w:pPr>
      <w:ins w:id="4950" w:author="Meir Kalter" w:date="2016-06-15T20:11:00Z">
        <w:r>
          <w:rPr>
            <w:rStyle w:val="Emphasis"/>
          </w:rPr>
          <w:t>Clear the contents of the editor</w:t>
        </w:r>
      </w:ins>
    </w:p>
    <w:p w:rsidR="00C0594E" w:rsidRDefault="006736A8">
      <w:pPr>
        <w:pStyle w:val="Quote"/>
        <w:numPr>
          <w:ilvl w:val="0"/>
          <w:numId w:val="146"/>
        </w:numPr>
        <w:pPrChange w:id="4951" w:author="Meir Kalter" w:date="2016-06-15T20:13:00Z">
          <w:pPr>
            <w:pStyle w:val="Caption1"/>
          </w:pPr>
        </w:pPrChange>
      </w:pPr>
      <w:ins w:id="4952" w:author="Meir Kalter" w:date="2016-06-15T20:11:00Z">
        <w:r>
          <w:rPr>
            <w:rStyle w:val="Emphasis"/>
          </w:rPr>
          <w:t>Add the following lines:</w:t>
        </w:r>
      </w:ins>
      <w:del w:id="4953" w:author="Meir Kalter" w:date="2016-06-15T19:09:00Z">
        <w:r w:rsidR="00B706A9" w:rsidDel="00885CC0">
          <w:delText>Figure 14Seven digit contain default value - 00</w:delText>
        </w:r>
      </w:del>
    </w:p>
    <w:p w:rsidR="00C0594E" w:rsidDel="0096211D" w:rsidRDefault="00B706A9">
      <w:pPr>
        <w:pStyle w:val="ListParagraph"/>
        <w:numPr>
          <w:ilvl w:val="0"/>
          <w:numId w:val="145"/>
        </w:numPr>
        <w:spacing w:after="0" w:line="240" w:lineRule="auto"/>
        <w:rPr>
          <w:del w:id="4954" w:author="Meir Kalter" w:date="2016-06-15T19:22:00Z"/>
        </w:rPr>
        <w:pPrChange w:id="4955" w:author="Meir Kalter" w:date="2016-06-15T20:11:00Z">
          <w:pPr>
            <w:pStyle w:val="ListParagraph"/>
            <w:numPr>
              <w:numId w:val="77"/>
            </w:numPr>
            <w:tabs>
              <w:tab w:val="num" w:pos="360"/>
              <w:tab w:val="num" w:pos="720"/>
            </w:tabs>
            <w:spacing w:after="0" w:line="240" w:lineRule="auto"/>
            <w:ind w:hanging="720"/>
          </w:pPr>
        </w:pPrChange>
      </w:pPr>
      <w:del w:id="4956" w:author="Meir Kalter" w:date="2016-06-15T19:22:00Z">
        <w:r w:rsidDel="0096211D">
          <w:delText>Load ASM file with Open file menu/Sub menu</w:delText>
        </w:r>
      </w:del>
    </w:p>
    <w:p w:rsidR="00C0594E" w:rsidDel="0096211D" w:rsidRDefault="00B706A9">
      <w:pPr>
        <w:pStyle w:val="ListParagraph"/>
        <w:rPr>
          <w:del w:id="4957" w:author="Meir Kalter" w:date="2016-06-15T19:22:00Z"/>
        </w:rPr>
        <w:pPrChange w:id="4958" w:author="Meir Kalter" w:date="2016-06-15T20:10:00Z">
          <w:pPr>
            <w:pStyle w:val="ListParagraph"/>
            <w:numPr>
              <w:numId w:val="75"/>
            </w:numPr>
            <w:tabs>
              <w:tab w:val="num" w:pos="360"/>
              <w:tab w:val="num" w:pos="720"/>
            </w:tabs>
            <w:spacing w:after="0" w:line="240" w:lineRule="auto"/>
            <w:ind w:hanging="720"/>
          </w:pPr>
        </w:pPrChange>
      </w:pPr>
      <w:del w:id="4959" w:author="Meir Kalter" w:date="2016-06-15T19:22:00Z">
        <w:r w:rsidDel="0096211D">
          <w:delText>Edit the file in the Editor section</w:delText>
        </w:r>
      </w:del>
    </w:p>
    <w:p w:rsidR="006736A8" w:rsidDel="006736A8" w:rsidRDefault="00B706A9">
      <w:pPr>
        <w:pStyle w:val="ListParagraph"/>
        <w:numPr>
          <w:ilvl w:val="0"/>
          <w:numId w:val="143"/>
        </w:numPr>
        <w:spacing w:after="0" w:line="240" w:lineRule="auto"/>
        <w:rPr>
          <w:del w:id="4960" w:author="Meir Kalter" w:date="2016-06-15T20:08:00Z"/>
        </w:rPr>
        <w:pPrChange w:id="4961" w:author="Meir Kalter" w:date="2016-06-15T20:10:00Z">
          <w:pPr>
            <w:pStyle w:val="ListParagraph"/>
            <w:numPr>
              <w:numId w:val="75"/>
            </w:numPr>
            <w:tabs>
              <w:tab w:val="num" w:pos="360"/>
              <w:tab w:val="num" w:pos="720"/>
            </w:tabs>
            <w:spacing w:after="0" w:line="240" w:lineRule="auto"/>
            <w:ind w:hanging="720"/>
          </w:pPr>
        </w:pPrChange>
      </w:pPr>
      <w:del w:id="4962" w:author="Meir Kalter" w:date="2016-06-15T20:12:00Z">
        <w:r w:rsidDel="006736A8">
          <w:delText>Clear the contents of the editor</w:delText>
        </w:r>
      </w:del>
      <w:moveToRangeStart w:id="4963" w:author="Meir Kalter" w:date="2016-06-15T20:07:00Z" w:name="move453784593"/>
      <w:moveTo w:id="4964" w:author="Meir Kalter" w:date="2016-06-15T20:07:00Z">
        <w:del w:id="4965" w:author="Meir Kalter" w:date="2016-06-15T20:12:00Z">
          <w:r w:rsidR="006736A8" w:rsidDel="006736A8">
            <w:delText>Add the following lines:</w:delText>
          </w:r>
        </w:del>
      </w:moveTo>
    </w:p>
    <w:moveToRangeEnd w:id="4963"/>
    <w:p w:rsidR="006736A8" w:rsidDel="006736A8" w:rsidRDefault="006736A8">
      <w:pPr>
        <w:pStyle w:val="ListParagraph"/>
        <w:numPr>
          <w:ilvl w:val="2"/>
          <w:numId w:val="145"/>
        </w:numPr>
        <w:rPr>
          <w:del w:id="4966" w:author="Meir Kalter" w:date="2016-06-15T20:10:00Z"/>
        </w:rPr>
        <w:pPrChange w:id="4967" w:author="Meir Kalter" w:date="2016-06-15T20:11:00Z">
          <w:pPr>
            <w:pStyle w:val="ListParagraph"/>
            <w:numPr>
              <w:numId w:val="75"/>
            </w:numPr>
            <w:tabs>
              <w:tab w:val="num" w:pos="360"/>
              <w:tab w:val="num" w:pos="720"/>
            </w:tabs>
            <w:spacing w:after="0" w:line="240" w:lineRule="auto"/>
            <w:ind w:hanging="720"/>
          </w:pPr>
        </w:pPrChange>
      </w:pPr>
    </w:p>
    <w:p w:rsidR="00C0594E" w:rsidDel="006736A8" w:rsidRDefault="00B706A9">
      <w:pPr>
        <w:pStyle w:val="ListParagraph"/>
        <w:spacing w:after="0" w:line="240" w:lineRule="auto"/>
        <w:ind w:left="1080"/>
        <w:rPr>
          <w:moveFrom w:id="4968" w:author="Meir Kalter" w:date="2016-06-15T20:07:00Z"/>
        </w:rPr>
        <w:pPrChange w:id="4969" w:author="Meir Kalter" w:date="2016-06-15T20:10:00Z">
          <w:pPr>
            <w:pStyle w:val="ListParagraph"/>
            <w:numPr>
              <w:numId w:val="75"/>
            </w:numPr>
            <w:tabs>
              <w:tab w:val="num" w:pos="360"/>
              <w:tab w:val="num" w:pos="720"/>
            </w:tabs>
            <w:spacing w:after="0" w:line="240" w:lineRule="auto"/>
            <w:ind w:hanging="720"/>
          </w:pPr>
        </w:pPrChange>
      </w:pPr>
      <w:moveFromRangeStart w:id="4970" w:author="Meir Kalter" w:date="2016-06-15T20:07:00Z" w:name="move453784593"/>
      <w:moveFrom w:id="4971" w:author="Meir Kalter" w:date="2016-06-15T20:07:00Z">
        <w:r w:rsidDel="006736A8">
          <w:t>Add the following lines:</w:t>
        </w:r>
      </w:moveFrom>
    </w:p>
    <w:moveFromRangeEnd w:id="4970"/>
    <w:p w:rsidR="00C0594E" w:rsidRDefault="00B706A9">
      <w:pPr>
        <w:pStyle w:val="ListParagraph"/>
        <w:numPr>
          <w:ilvl w:val="1"/>
          <w:numId w:val="146"/>
        </w:numPr>
        <w:spacing w:after="0" w:line="240" w:lineRule="auto"/>
        <w:pPrChange w:id="4972" w:author="Meir Kalter" w:date="2016-06-15T20:13:00Z">
          <w:pPr>
            <w:pStyle w:val="ListParagraph"/>
            <w:numPr>
              <w:ilvl w:val="1"/>
              <w:numId w:val="75"/>
            </w:numPr>
            <w:tabs>
              <w:tab w:val="num" w:pos="360"/>
              <w:tab w:val="num" w:pos="1440"/>
            </w:tabs>
            <w:spacing w:after="0" w:line="240" w:lineRule="auto"/>
            <w:ind w:left="1440" w:hanging="720"/>
          </w:pPr>
        </w:pPrChange>
      </w:pPr>
      <w:r>
        <w:t>IN</w:t>
      </w:r>
      <w:ins w:id="4973" w:author="Meir Kalter" w:date="2016-06-15T20:05:00Z">
        <w:r w:rsidR="006736A8">
          <w:t xml:space="preserve"> 5</w:t>
        </w:r>
      </w:ins>
    </w:p>
    <w:p w:rsidR="00C0594E" w:rsidRDefault="00B706A9">
      <w:pPr>
        <w:pStyle w:val="ListParagraph"/>
        <w:numPr>
          <w:ilvl w:val="1"/>
          <w:numId w:val="146"/>
        </w:numPr>
        <w:spacing w:after="0" w:line="240" w:lineRule="auto"/>
        <w:pPrChange w:id="4974" w:author="Meir Kalter" w:date="2016-06-15T20:13:00Z">
          <w:pPr>
            <w:pStyle w:val="ListParagraph"/>
            <w:numPr>
              <w:ilvl w:val="1"/>
              <w:numId w:val="75"/>
            </w:numPr>
            <w:tabs>
              <w:tab w:val="num" w:pos="360"/>
              <w:tab w:val="num" w:pos="1440"/>
            </w:tabs>
            <w:spacing w:after="0" w:line="240" w:lineRule="auto"/>
            <w:ind w:left="1440" w:hanging="720"/>
          </w:pPr>
        </w:pPrChange>
      </w:pPr>
      <w:r>
        <w:t xml:space="preserve">OUT </w:t>
      </w:r>
      <w:del w:id="4975" w:author="Meir Kalter" w:date="2016-06-15T20:05:00Z">
        <w:r w:rsidDel="006736A8">
          <w:delText>RA</w:delText>
        </w:r>
      </w:del>
      <w:ins w:id="4976" w:author="Meir Kalter" w:date="2016-06-15T20:05:00Z">
        <w:r w:rsidR="006736A8">
          <w:t>77</w:t>
        </w:r>
      </w:ins>
    </w:p>
    <w:p w:rsidR="00C0594E" w:rsidRDefault="00B706A9">
      <w:pPr>
        <w:pStyle w:val="ListParagraph"/>
        <w:numPr>
          <w:ilvl w:val="1"/>
          <w:numId w:val="146"/>
        </w:numPr>
        <w:spacing w:after="0" w:line="240" w:lineRule="auto"/>
        <w:pPrChange w:id="4977" w:author="Meir Kalter" w:date="2016-06-15T20:13:00Z">
          <w:pPr>
            <w:pStyle w:val="ListParagraph"/>
            <w:numPr>
              <w:ilvl w:val="1"/>
              <w:numId w:val="75"/>
            </w:numPr>
            <w:tabs>
              <w:tab w:val="num" w:pos="360"/>
              <w:tab w:val="num" w:pos="1440"/>
            </w:tabs>
            <w:spacing w:after="0" w:line="240" w:lineRule="auto"/>
            <w:ind w:left="1440" w:hanging="720"/>
          </w:pPr>
        </w:pPrChange>
      </w:pPr>
      <w:r>
        <w:t>STOP</w:t>
      </w:r>
    </w:p>
    <w:p w:rsidR="00C0594E" w:rsidRPr="006736A8" w:rsidDel="006736A8" w:rsidRDefault="00C0594E">
      <w:pPr>
        <w:pStyle w:val="Quote"/>
        <w:rPr>
          <w:del w:id="4978" w:author="Meir Kalter" w:date="2016-06-15T20:05:00Z"/>
          <w:rStyle w:val="Emphasis"/>
          <w:rPrChange w:id="4979" w:author="Meir Kalter" w:date="2016-06-15T20:12:00Z">
            <w:rPr>
              <w:del w:id="4980" w:author="Meir Kalter" w:date="2016-06-15T20:05:00Z"/>
            </w:rPr>
          </w:rPrChange>
        </w:rPr>
        <w:pPrChange w:id="4981" w:author="Meir Kalter" w:date="2016-06-15T20:12:00Z">
          <w:pPr>
            <w:pStyle w:val="ListParagraph"/>
            <w:keepNext/>
            <w:ind w:left="1440"/>
          </w:pPr>
        </w:pPrChange>
      </w:pPr>
    </w:p>
    <w:p w:rsidR="00C0594E" w:rsidRPr="006736A8" w:rsidDel="006736A8" w:rsidRDefault="00C0594E">
      <w:pPr>
        <w:pStyle w:val="Quote"/>
        <w:rPr>
          <w:del w:id="4982" w:author="Meir Kalter" w:date="2016-06-15T20:05:00Z"/>
          <w:rStyle w:val="Emphasis"/>
          <w:rPrChange w:id="4983" w:author="Meir Kalter" w:date="2016-06-15T20:12:00Z">
            <w:rPr>
              <w:del w:id="4984" w:author="Meir Kalter" w:date="2016-06-15T20:05:00Z"/>
            </w:rPr>
          </w:rPrChange>
        </w:rPr>
        <w:pPrChange w:id="4985" w:author="Meir Kalter" w:date="2016-06-15T20:12:00Z">
          <w:pPr>
            <w:pStyle w:val="ListParagraph"/>
            <w:ind w:left="1440"/>
          </w:pPr>
        </w:pPrChange>
      </w:pPr>
    </w:p>
    <w:p w:rsidR="00C0594E" w:rsidRPr="006736A8" w:rsidRDefault="00B706A9">
      <w:pPr>
        <w:pStyle w:val="Quote"/>
        <w:numPr>
          <w:ilvl w:val="0"/>
          <w:numId w:val="146"/>
        </w:numPr>
        <w:rPr>
          <w:rStyle w:val="Emphasis"/>
          <w:rPrChange w:id="4986" w:author="Meir Kalter" w:date="2016-06-15T20:12:00Z">
            <w:rPr/>
          </w:rPrChange>
        </w:rPr>
        <w:pPrChange w:id="4987"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4988" w:author="Meir Kalter" w:date="2016-06-15T20:12:00Z">
            <w:rPr>
              <w:i/>
              <w:iCs/>
            </w:rPr>
          </w:rPrChange>
        </w:rPr>
        <w:t>Assemble the file.</w:t>
      </w:r>
    </w:p>
    <w:p w:rsidR="00C0594E" w:rsidRDefault="00B706A9">
      <w:pPr>
        <w:pStyle w:val="Quote"/>
        <w:numPr>
          <w:ilvl w:val="0"/>
          <w:numId w:val="146"/>
        </w:numPr>
        <w:rPr>
          <w:ins w:id="4989" w:author="Meir Kalter" w:date="2016-06-15T20:20:00Z"/>
          <w:rStyle w:val="Emphasis"/>
          <w:i/>
          <w:iCs/>
        </w:rPr>
        <w:pPrChange w:id="4990"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4991" w:author="Meir Kalter" w:date="2016-06-15T20:12:00Z">
            <w:rPr>
              <w:i/>
              <w:iCs/>
            </w:rPr>
          </w:rPrChange>
        </w:rPr>
        <w:t>Run the assembled code.</w:t>
      </w:r>
    </w:p>
    <w:p w:rsidR="00146A0B" w:rsidRDefault="00146A0B">
      <w:pPr>
        <w:rPr>
          <w:ins w:id="4992" w:author="Meir Kalter" w:date="2016-06-15T20:21:00Z"/>
        </w:rPr>
        <w:pPrChange w:id="4993" w:author="Meir Kalter" w:date="2016-06-15T20:20:00Z">
          <w:pPr>
            <w:pStyle w:val="ListParagraph"/>
            <w:numPr>
              <w:numId w:val="75"/>
            </w:numPr>
            <w:tabs>
              <w:tab w:val="num" w:pos="360"/>
              <w:tab w:val="num" w:pos="720"/>
            </w:tabs>
            <w:spacing w:after="0" w:line="240" w:lineRule="auto"/>
            <w:ind w:hanging="720"/>
          </w:pPr>
        </w:pPrChange>
      </w:pPr>
      <w:ins w:id="4994" w:author="Meir Kalter" w:date="2016-06-15T20:20:00Z">
        <w:r>
          <w:t xml:space="preserve">The following </w:t>
        </w:r>
        <w:proofErr w:type="gramStart"/>
        <w:r>
          <w:t>image,</w:t>
        </w:r>
        <w:proofErr w:type="gramEnd"/>
        <w:r>
          <w:t xml:space="preserve"> </w:t>
        </w:r>
      </w:ins>
      <w:ins w:id="4995" w:author="Meir Kalter" w:date="2016-06-15T20:21:00Z">
        <w:r>
          <w:t>contains</w:t>
        </w:r>
      </w:ins>
      <w:ins w:id="4996" w:author="Meir Kalter" w:date="2016-06-15T20:20:00Z">
        <w:r>
          <w:t xml:space="preserve"> the registers </w:t>
        </w:r>
      </w:ins>
      <w:ins w:id="4997" w:author="Meir Kalter" w:date="2016-06-15T20:21:00Z">
        <w:r>
          <w:t xml:space="preserve">as they are </w:t>
        </w:r>
      </w:ins>
      <w:ins w:id="4998" w:author="Meir Kalter" w:date="2016-06-15T20:22:00Z">
        <w:r w:rsidR="00954328">
          <w:t>appeared</w:t>
        </w:r>
      </w:ins>
      <w:ins w:id="4999" w:author="Meir Kalter" w:date="2016-06-15T20:21:00Z">
        <w:r>
          <w:t xml:space="preserve"> in the end of the program:</w:t>
        </w:r>
      </w:ins>
    </w:p>
    <w:p w:rsidR="00146A0B" w:rsidRDefault="00146A0B">
      <w:pPr>
        <w:rPr>
          <w:ins w:id="5000" w:author="Meir Kalter" w:date="2016-06-15T20:24:00Z"/>
          <w:noProof/>
          <w:lang w:eastAsia="en-US" w:bidi="he-IL"/>
        </w:rPr>
        <w:pPrChange w:id="5001" w:author="Meir Kalter" w:date="2016-06-15T20:20:00Z">
          <w:pPr>
            <w:pStyle w:val="ListParagraph"/>
            <w:numPr>
              <w:numId w:val="75"/>
            </w:numPr>
            <w:tabs>
              <w:tab w:val="num" w:pos="360"/>
              <w:tab w:val="num" w:pos="720"/>
            </w:tabs>
            <w:spacing w:after="0" w:line="240" w:lineRule="auto"/>
            <w:ind w:hanging="720"/>
          </w:pPr>
        </w:pPrChange>
      </w:pPr>
      <w:ins w:id="5002" w:author="Meir Kalter" w:date="2016-06-15T20:21:00Z">
        <w:r>
          <w:rPr>
            <w:noProof/>
            <w:lang w:eastAsia="en-US" w:bidi="he-IL"/>
          </w:rPr>
          <w:drawing>
            <wp:inline distT="0" distB="0" distL="0" distR="0" wp14:anchorId="1FC2EC65" wp14:editId="02A2C8A4">
              <wp:extent cx="904762" cy="11619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904762" cy="1161905"/>
                      </a:xfrm>
                      <a:prstGeom prst="rect">
                        <a:avLst/>
                      </a:prstGeom>
                    </pic:spPr>
                  </pic:pic>
                </a:graphicData>
              </a:graphic>
            </wp:inline>
          </w:drawing>
        </w:r>
        <w:r w:rsidR="008A1F62" w:rsidRPr="008A1F62">
          <w:rPr>
            <w:noProof/>
            <w:lang w:eastAsia="en-US" w:bidi="he-IL"/>
          </w:rPr>
          <w:t xml:space="preserve"> </w:t>
        </w:r>
        <w:r w:rsidR="008A1F62">
          <w:rPr>
            <w:noProof/>
            <w:lang w:eastAsia="en-US" w:bidi="he-IL"/>
          </w:rPr>
          <w:drawing>
            <wp:inline distT="0" distB="0" distL="0" distR="0" wp14:anchorId="6FCB9B43" wp14:editId="19E94B06">
              <wp:extent cx="1142857" cy="9809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42857" cy="980952"/>
                      </a:xfrm>
                      <a:prstGeom prst="rect">
                        <a:avLst/>
                      </a:prstGeom>
                    </pic:spPr>
                  </pic:pic>
                </a:graphicData>
              </a:graphic>
            </wp:inline>
          </w:drawing>
        </w:r>
      </w:ins>
    </w:p>
    <w:p w:rsidR="00616E6B" w:rsidRDefault="00616E6B">
      <w:pPr>
        <w:rPr>
          <w:ins w:id="5003" w:author="Meir Kalter" w:date="2016-06-15T20:24:00Z"/>
          <w:noProof/>
          <w:lang w:eastAsia="en-US" w:bidi="he-IL"/>
        </w:rPr>
        <w:pPrChange w:id="5004" w:author="Meir Kalter" w:date="2016-06-15T20:20:00Z">
          <w:pPr>
            <w:pStyle w:val="ListParagraph"/>
            <w:numPr>
              <w:numId w:val="75"/>
            </w:numPr>
            <w:tabs>
              <w:tab w:val="num" w:pos="360"/>
              <w:tab w:val="num" w:pos="720"/>
            </w:tabs>
            <w:spacing w:after="0" w:line="240" w:lineRule="auto"/>
            <w:ind w:hanging="720"/>
          </w:pPr>
        </w:pPrChange>
      </w:pPr>
      <w:ins w:id="5005" w:author="Meir Kalter" w:date="2016-06-15T20:24:00Z">
        <w:r>
          <w:rPr>
            <w:noProof/>
            <w:lang w:eastAsia="en-US" w:bidi="he-IL"/>
          </w:rPr>
          <w:t>The instruction list will be as in the folowing image</w:t>
        </w:r>
      </w:ins>
    </w:p>
    <w:p w:rsidR="00616E6B" w:rsidRPr="001532BB" w:rsidRDefault="00616E6B">
      <w:pPr>
        <w:pPrChange w:id="5006" w:author="Meir Kalter" w:date="2016-06-15T20:20:00Z">
          <w:pPr>
            <w:pStyle w:val="ListParagraph"/>
            <w:numPr>
              <w:numId w:val="75"/>
            </w:numPr>
            <w:tabs>
              <w:tab w:val="num" w:pos="360"/>
              <w:tab w:val="num" w:pos="720"/>
            </w:tabs>
            <w:spacing w:after="0" w:line="240" w:lineRule="auto"/>
            <w:ind w:hanging="720"/>
          </w:pPr>
        </w:pPrChange>
      </w:pPr>
      <w:ins w:id="5007" w:author="Meir Kalter" w:date="2016-06-15T20:24:00Z">
        <w:r>
          <w:rPr>
            <w:noProof/>
            <w:lang w:eastAsia="en-US" w:bidi="he-IL"/>
          </w:rPr>
          <w:lastRenderedPageBreak/>
          <w:drawing>
            <wp:inline distT="0" distB="0" distL="0" distR="0" wp14:anchorId="22F5271E" wp14:editId="0AF5508C">
              <wp:extent cx="1514286" cy="167619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514286" cy="1676191"/>
                      </a:xfrm>
                      <a:prstGeom prst="rect">
                        <a:avLst/>
                      </a:prstGeom>
                    </pic:spPr>
                  </pic:pic>
                </a:graphicData>
              </a:graphic>
            </wp:inline>
          </w:drawing>
        </w:r>
      </w:ins>
    </w:p>
    <w:p w:rsidR="00C0594E" w:rsidRDefault="00C0594E">
      <w:pPr>
        <w:pStyle w:val="ListParagraph"/>
        <w:keepNext/>
        <w:rPr>
          <w:ins w:id="5008" w:author="Meir Kalter" w:date="2016-06-15T20:11:00Z"/>
        </w:rPr>
      </w:pPr>
    </w:p>
    <w:p w:rsidR="006736A8" w:rsidRDefault="006736A8">
      <w:pPr>
        <w:pStyle w:val="ListParagraph"/>
        <w:keepNext/>
        <w:rPr>
          <w:ins w:id="5009" w:author="Meir Kalter" w:date="2016-06-15T20:11:00Z"/>
        </w:rPr>
      </w:pPr>
    </w:p>
    <w:p w:rsidR="006736A8" w:rsidRDefault="006736A8">
      <w:pPr>
        <w:pStyle w:val="ListParagraph"/>
        <w:keepNext/>
      </w:pPr>
    </w:p>
    <w:p w:rsidR="00C0594E" w:rsidDel="006736A8" w:rsidRDefault="00B706A9">
      <w:pPr>
        <w:pStyle w:val="Caption1"/>
        <w:rPr>
          <w:del w:id="5010" w:author="Meir Kalter" w:date="2016-06-15T20:05:00Z"/>
        </w:rPr>
      </w:pPr>
      <w:del w:id="5011" w:author="Meir Kalter" w:date="2016-06-15T20:05:00Z">
        <w:r w:rsidDel="006736A8">
          <w:delText>Figure 15Seven digit in the ending of the execution - hex 77</w:delText>
        </w:r>
        <w:bookmarkStart w:id="5012" w:name="_Toc453786029"/>
        <w:bookmarkStart w:id="5013" w:name="_Toc453786544"/>
        <w:bookmarkStart w:id="5014" w:name="_Toc454221024"/>
        <w:bookmarkStart w:id="5015" w:name="_Toc454274534"/>
        <w:bookmarkEnd w:id="5012"/>
        <w:bookmarkEnd w:id="5013"/>
        <w:bookmarkEnd w:id="5014"/>
        <w:bookmarkEnd w:id="5015"/>
      </w:del>
    </w:p>
    <w:p w:rsidR="00DE1656" w:rsidRPr="003A375A" w:rsidRDefault="00DE1656">
      <w:pPr>
        <w:pStyle w:val="Heading2"/>
        <w:rPr>
          <w:ins w:id="5016" w:author="Meir Kalter" w:date="2016-06-15T15:04:00Z"/>
          <w:rFonts w:eastAsia="Calibri"/>
          <w:rPrChange w:id="5017" w:author="Meir Kalter" w:date="2016-06-15T15:13:00Z">
            <w:rPr>
              <w:ins w:id="5018" w:author="Meir Kalter" w:date="2016-06-15T15:04:00Z"/>
            </w:rPr>
          </w:rPrChange>
        </w:rPr>
        <w:pPrChange w:id="5019" w:author="Meir Kalter" w:date="2016-06-15T15:19:00Z">
          <w:pPr>
            <w:pStyle w:val="Heading3"/>
          </w:pPr>
        </w:pPrChange>
      </w:pPr>
      <w:bookmarkStart w:id="5020" w:name="_Toc454274535"/>
      <w:ins w:id="5021" w:author="Meir Kalter" w:date="2016-06-15T15:04:00Z">
        <w:r w:rsidRPr="003A375A">
          <w:rPr>
            <w:rFonts w:eastAsia="Calibri"/>
            <w:rPrChange w:id="5022" w:author="Meir Kalter" w:date="2016-06-15T15:13:00Z">
              <w:rPr>
                <w:rFonts w:eastAsia="Arial Unicode MS" w:cs="Arial Unicode MS"/>
              </w:rPr>
            </w:rPrChange>
          </w:rPr>
          <w:t>Save file flow</w:t>
        </w:r>
        <w:bookmarkEnd w:id="5020"/>
      </w:ins>
    </w:p>
    <w:p w:rsidR="00DE1656" w:rsidRDefault="00DE1656" w:rsidP="00DE1656">
      <w:pPr>
        <w:rPr>
          <w:ins w:id="5023" w:author="Meir Kalter" w:date="2016-06-15T15:04:00Z"/>
        </w:rPr>
      </w:pPr>
      <w:ins w:id="5024" w:author="Meir Kalter" w:date="2016-06-15T15:04:00Z">
        <w:r>
          <w:rPr>
            <w:rStyle w:val="Ninguno"/>
            <w:rFonts w:ascii="Calibri" w:eastAsia="Calibri" w:hAnsi="Calibri" w:cs="Calibri"/>
            <w:sz w:val="28"/>
            <w:szCs w:val="28"/>
          </w:rPr>
          <w:t xml:space="preserve">Saving the file name with no </w:t>
        </w:r>
      </w:ins>
      <w:ins w:id="5025" w:author="Meir Kalter" w:date="2016-06-15T19:08:00Z">
        <w:r w:rsidR="00885CC0">
          <w:rPr>
            <w:rStyle w:val="Ninguno"/>
            <w:rFonts w:ascii="Calibri" w:eastAsia="Calibri" w:hAnsi="Calibri" w:cs="Calibri"/>
            <w:sz w:val="28"/>
            <w:szCs w:val="28"/>
          </w:rPr>
          <w:t>extension</w:t>
        </w:r>
      </w:ins>
      <w:ins w:id="5026" w:author="Meir Kalter" w:date="2016-06-15T15:04:00Z">
        <w:r>
          <w:rPr>
            <w:rStyle w:val="Ninguno"/>
            <w:rFonts w:ascii="Calibri" w:eastAsia="Calibri" w:hAnsi="Calibri" w:cs="Calibri"/>
            <w:sz w:val="28"/>
            <w:szCs w:val="28"/>
          </w:rPr>
          <w:t xml:space="preserve">, will save the file with the correct </w:t>
        </w:r>
      </w:ins>
      <w:ins w:id="5027" w:author="Meir Kalter" w:date="2016-06-15T19:08:00Z">
        <w:r w:rsidR="00885CC0">
          <w:rPr>
            <w:rStyle w:val="Ninguno"/>
            <w:rFonts w:ascii="Calibri" w:eastAsia="Calibri" w:hAnsi="Calibri" w:cs="Calibri"/>
            <w:sz w:val="28"/>
            <w:szCs w:val="28"/>
          </w:rPr>
          <w:t>extension</w:t>
        </w:r>
      </w:ins>
      <w:ins w:id="5028" w:author="Meir Kalter" w:date="2016-06-15T15:04:00Z">
        <w:r>
          <w:rPr>
            <w:rStyle w:val="Ninguno"/>
            <w:rFonts w:ascii="Calibri" w:eastAsia="Calibri" w:hAnsi="Calibri" w:cs="Calibri"/>
            <w:sz w:val="28"/>
            <w:szCs w:val="28"/>
          </w:rPr>
          <w:t>, as in the following pictures. The result is – that open file will view the file and file will be opened with no issues:</w:t>
        </w:r>
      </w:ins>
    </w:p>
    <w:p w:rsidR="00DE1656" w:rsidRDefault="00DE1656" w:rsidP="00DE1656">
      <w:pPr>
        <w:keepNext/>
        <w:rPr>
          <w:ins w:id="5029" w:author="Meir Kalter" w:date="2016-06-15T15:04:00Z"/>
        </w:rPr>
      </w:pPr>
      <w:ins w:id="5030" w:author="Meir Kalter" w:date="2016-06-15T15:04:00Z">
        <w:r>
          <w:rPr>
            <w:rStyle w:val="Ninguno"/>
            <w:rFonts w:ascii="Calibri" w:eastAsia="Calibri" w:hAnsi="Calibri" w:cs="Calibri"/>
            <w:noProof/>
            <w:sz w:val="28"/>
            <w:szCs w:val="28"/>
            <w:lang w:eastAsia="en-US" w:bidi="he-IL"/>
          </w:rPr>
          <w:drawing>
            <wp:inline distT="0" distB="0" distL="0" distR="0" wp14:anchorId="0A88FED6" wp14:editId="44A500BA">
              <wp:extent cx="4691130" cy="3632654"/>
              <wp:effectExtent l="0" t="0" r="0" b="0"/>
              <wp:docPr id="3"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5" cstate="print">
                        <a:extLst/>
                      </a:blip>
                      <a:stretch>
                        <a:fillRect/>
                      </a:stretch>
                    </pic:blipFill>
                    <pic:spPr>
                      <a:xfrm>
                        <a:off x="0" y="0"/>
                        <a:ext cx="4691130" cy="3632654"/>
                      </a:xfrm>
                      <a:prstGeom prst="rect">
                        <a:avLst/>
                      </a:prstGeom>
                      <a:ln w="12700" cap="flat">
                        <a:noFill/>
                        <a:miter lim="400000"/>
                      </a:ln>
                      <a:effectLst/>
                    </pic:spPr>
                  </pic:pic>
                </a:graphicData>
              </a:graphic>
            </wp:inline>
          </w:drawing>
        </w:r>
      </w:ins>
    </w:p>
    <w:p w:rsidR="00DE1656" w:rsidRDefault="00DE1656" w:rsidP="00DE1656">
      <w:pPr>
        <w:pStyle w:val="Caption1"/>
        <w:rPr>
          <w:ins w:id="5031" w:author="Meir Kalter" w:date="2016-06-15T15:04:00Z"/>
        </w:rPr>
      </w:pPr>
      <w:ins w:id="5032" w:author="Meir Kalter" w:date="2016-06-15T15:04:00Z">
        <w:r>
          <w:t>4save asm file - test5 - with no extension</w:t>
        </w:r>
      </w:ins>
    </w:p>
    <w:p w:rsidR="00DE1656" w:rsidRDefault="00DE1656" w:rsidP="00DE1656">
      <w:pPr>
        <w:keepNext/>
        <w:rPr>
          <w:ins w:id="5033" w:author="Meir Kalter" w:date="2016-06-15T15:04:00Z"/>
        </w:rPr>
      </w:pPr>
      <w:ins w:id="5034" w:author="Meir Kalter" w:date="2016-06-15T15:04:00Z">
        <w:r>
          <w:rPr>
            <w:rStyle w:val="Ninguno"/>
            <w:rFonts w:ascii="Calibri" w:eastAsia="Calibri" w:hAnsi="Calibri" w:cs="Calibri"/>
            <w:noProof/>
            <w:sz w:val="28"/>
            <w:szCs w:val="28"/>
            <w:lang w:eastAsia="en-US" w:bidi="he-IL"/>
          </w:rPr>
          <w:lastRenderedPageBreak/>
          <w:drawing>
            <wp:inline distT="0" distB="0" distL="0" distR="0" wp14:anchorId="0919C720" wp14:editId="3CF8CB26">
              <wp:extent cx="5475275" cy="3597774"/>
              <wp:effectExtent l="0" t="0" r="0" b="0"/>
              <wp:docPr id="4"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6" cstate="print">
                        <a:extLst/>
                      </a:blip>
                      <a:stretch>
                        <a:fillRect/>
                      </a:stretch>
                    </pic:blipFill>
                    <pic:spPr>
                      <a:xfrm>
                        <a:off x="0" y="0"/>
                        <a:ext cx="5475275" cy="3597774"/>
                      </a:xfrm>
                      <a:prstGeom prst="rect">
                        <a:avLst/>
                      </a:prstGeom>
                      <a:ln w="12700" cap="flat">
                        <a:noFill/>
                        <a:miter lim="400000"/>
                      </a:ln>
                      <a:effectLst/>
                    </pic:spPr>
                  </pic:pic>
                </a:graphicData>
              </a:graphic>
            </wp:inline>
          </w:drawing>
        </w:r>
      </w:ins>
    </w:p>
    <w:p w:rsidR="00DE1656" w:rsidRDefault="00DE1656" w:rsidP="00DE1656">
      <w:pPr>
        <w:pStyle w:val="Caption1"/>
        <w:rPr>
          <w:ins w:id="5035" w:author="Meir Kalter" w:date="2016-06-15T15:04:00Z"/>
        </w:rPr>
      </w:pPr>
      <w:ins w:id="5036" w:author="Meir Kalter" w:date="2016-06-15T15:04:00Z">
        <w:r>
          <w:t xml:space="preserve">5The file was saved </w:t>
        </w:r>
        <w:proofErr w:type="spellStart"/>
        <w:r>
          <w:t>corectly</w:t>
        </w:r>
        <w:proofErr w:type="spellEnd"/>
        <w:r>
          <w:t xml:space="preserve"> - as </w:t>
        </w:r>
        <w:proofErr w:type="gramStart"/>
        <w:r>
          <w:t>test5.asm[</w:t>
        </w:r>
        <w:proofErr w:type="spellStart"/>
        <w:proofErr w:type="gramEnd"/>
        <w:r>
          <w:t>Viewdlated</w:t>
        </w:r>
        <w:proofErr w:type="spellEnd"/>
        <w:r>
          <w:t xml:space="preserve"> by the open file ]</w:t>
        </w:r>
      </w:ins>
    </w:p>
    <w:p w:rsidR="00DE1656" w:rsidRDefault="00DE1656" w:rsidP="00DE1656">
      <w:pPr>
        <w:rPr>
          <w:ins w:id="5037" w:author="Meir Kalter" w:date="2016-06-15T15:04:00Z"/>
        </w:rPr>
      </w:pPr>
    </w:p>
    <w:p w:rsidR="00DE1656" w:rsidRDefault="00DE1656" w:rsidP="00DE1656">
      <w:pPr>
        <w:keepNext/>
        <w:rPr>
          <w:ins w:id="5038" w:author="Meir Kalter" w:date="2016-06-15T15:04:00Z"/>
        </w:rPr>
      </w:pPr>
      <w:ins w:id="5039" w:author="Meir Kalter" w:date="2016-06-15T15:04:00Z">
        <w:r>
          <w:rPr>
            <w:noProof/>
            <w:lang w:eastAsia="en-US" w:bidi="he-IL"/>
          </w:rPr>
          <w:drawing>
            <wp:inline distT="0" distB="0" distL="0" distR="0" wp14:anchorId="2F96574F" wp14:editId="35A037C2">
              <wp:extent cx="2156956" cy="1794282"/>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7" cstate="print">
                        <a:extLst/>
                      </a:blip>
                      <a:stretch>
                        <a:fillRect/>
                      </a:stretch>
                    </pic:blipFill>
                    <pic:spPr>
                      <a:xfrm>
                        <a:off x="0" y="0"/>
                        <a:ext cx="2156956" cy="1794282"/>
                      </a:xfrm>
                      <a:prstGeom prst="rect">
                        <a:avLst/>
                      </a:prstGeom>
                      <a:ln w="12700" cap="flat">
                        <a:noFill/>
                        <a:miter lim="400000"/>
                      </a:ln>
                      <a:effectLst/>
                    </pic:spPr>
                  </pic:pic>
                </a:graphicData>
              </a:graphic>
            </wp:inline>
          </w:drawing>
        </w:r>
      </w:ins>
    </w:p>
    <w:p w:rsidR="00DE1656" w:rsidRDefault="00DE1656" w:rsidP="00DE1656">
      <w:pPr>
        <w:pStyle w:val="Caption1"/>
        <w:rPr>
          <w:ins w:id="5040" w:author="Meir Kalter" w:date="2016-06-15T15:04:00Z"/>
        </w:rPr>
      </w:pPr>
      <w:ins w:id="5041" w:author="Meir Kalter" w:date="2016-06-15T15:04:00Z">
        <w:r>
          <w:t>6Editor window</w:t>
        </w:r>
      </w:ins>
    </w:p>
    <w:p w:rsidR="00DE1656" w:rsidRDefault="00DE1656" w:rsidP="00DE1656">
      <w:pPr>
        <w:rPr>
          <w:ins w:id="5042" w:author="Meir Kalter" w:date="2016-06-15T15:04:00Z"/>
        </w:rPr>
      </w:pPr>
      <w:ins w:id="5043" w:author="Meir Kalter" w:date="2016-06-15T15:04:00Z">
        <w:r>
          <w:rPr>
            <w:rFonts w:eastAsia="Arial Unicode MS" w:cs="Arial Unicode MS"/>
          </w:rPr>
          <w:t xml:space="preserve">The editor window – contains window with editor for the ASM code. </w:t>
        </w:r>
      </w:ins>
    </w:p>
    <w:p w:rsidR="00C0594E" w:rsidRDefault="00C0594E"/>
    <w:p w:rsidR="00C0594E" w:rsidRDefault="00B706A9">
      <w:pPr>
        <w:pStyle w:val="Encabezam"/>
      </w:pPr>
      <w:r>
        <w:br w:type="page"/>
      </w:r>
    </w:p>
    <w:p w:rsidR="00984CD1" w:rsidRPr="002A2F94" w:rsidRDefault="00984CD1" w:rsidP="00984CD1">
      <w:pPr>
        <w:pStyle w:val="Heading1"/>
        <w:rPr>
          <w:ins w:id="5044" w:author="Meir Kalter" w:date="2016-06-15T15:16:00Z"/>
        </w:rPr>
      </w:pPr>
      <w:bookmarkStart w:id="5045" w:name="_Toc453680885"/>
      <w:bookmarkStart w:id="5046" w:name="_Toc454274536"/>
      <w:ins w:id="5047" w:author="Meir Kalter" w:date="2016-06-15T15:16:00Z">
        <w:r>
          <w:lastRenderedPageBreak/>
          <w:t>CONCLUSIONS and future work</w:t>
        </w:r>
        <w:bookmarkEnd w:id="5046"/>
      </w:ins>
    </w:p>
    <w:p w:rsidR="00C0594E" w:rsidRPr="00984CD1" w:rsidDel="00984CD1" w:rsidRDefault="00B706A9">
      <w:pPr>
        <w:pStyle w:val="Encabezam"/>
        <w:ind w:left="266"/>
        <w:rPr>
          <w:del w:id="5048" w:author="Meir Kalter" w:date="2016-06-15T15:16:00Z"/>
          <w:rFonts w:ascii="Georgia" w:eastAsia="Arial Unicode MS" w:hAnsi="Georgia" w:cs="Arial Unicode MS"/>
          <w:b w:val="0"/>
          <w:bCs w:val="0"/>
          <w:sz w:val="22"/>
          <w:szCs w:val="22"/>
          <w:lang w:val="en-US"/>
          <w:rPrChange w:id="5049" w:author="Meir Kalter" w:date="2016-06-15T15:16:00Z">
            <w:rPr>
              <w:del w:id="5050" w:author="Meir Kalter" w:date="2016-06-15T15:16:00Z"/>
            </w:rPr>
          </w:rPrChange>
        </w:rPr>
        <w:pPrChange w:id="5051" w:author="Meir Kalter" w:date="2016-06-15T15:16:00Z">
          <w:pPr>
            <w:pStyle w:val="Encabezam"/>
            <w:numPr>
              <w:numId w:val="78"/>
            </w:numPr>
            <w:tabs>
              <w:tab w:val="num" w:pos="360"/>
              <w:tab w:val="num" w:pos="720"/>
            </w:tabs>
            <w:ind w:left="720" w:hanging="720"/>
          </w:pPr>
        </w:pPrChange>
      </w:pPr>
      <w:del w:id="5052" w:author="Meir Kalter" w:date="2016-06-15T15:16:00Z">
        <w:r w:rsidRPr="00984CD1" w:rsidDel="00984CD1">
          <w:rPr>
            <w:rFonts w:ascii="Georgia" w:eastAsia="Arial Unicode MS" w:hAnsi="Georgia" w:cs="Arial Unicode MS"/>
            <w:sz w:val="22"/>
            <w:szCs w:val="22"/>
            <w:lang w:val="en-US"/>
            <w:rPrChange w:id="5053" w:author="Meir Kalter" w:date="2016-06-15T15:16:00Z">
              <w:rPr/>
            </w:rPrChange>
          </w:rPr>
          <w:delText>CONCLUSIONS AND FUTURE WORK</w:delText>
        </w:r>
        <w:bookmarkEnd w:id="5045"/>
      </w:del>
    </w:p>
    <w:p w:rsidR="00C0594E" w:rsidRPr="00984CD1" w:rsidRDefault="00B706A9">
      <w:pPr>
        <w:pStyle w:val="Encabezam"/>
        <w:ind w:left="266"/>
        <w:rPr>
          <w:rFonts w:eastAsia="Arial Unicode MS" w:cs="Arial Unicode MS"/>
          <w:rPrChange w:id="5054" w:author="Meir Kalter" w:date="2016-06-15T15:16:00Z">
            <w:rPr/>
          </w:rPrChange>
        </w:rPr>
        <w:pPrChange w:id="5055" w:author="Meir Kalter" w:date="2016-06-15T15:16:00Z">
          <w:pPr/>
        </w:pPrChange>
      </w:pPr>
      <w:bookmarkStart w:id="5056" w:name="_Toc454274537"/>
      <w:r w:rsidRPr="00984CD1">
        <w:rPr>
          <w:rFonts w:ascii="Georgia" w:eastAsia="Arial Unicode MS" w:hAnsi="Georgia" w:cs="Arial Unicode MS"/>
          <w:b w:val="0"/>
          <w:bCs w:val="0"/>
          <w:sz w:val="22"/>
          <w:szCs w:val="22"/>
          <w:lang w:val="en-US"/>
        </w:rPr>
        <w:t>This work is basic simulator with very simple input/output.</w:t>
      </w:r>
      <w:bookmarkEnd w:id="5056"/>
    </w:p>
    <w:p w:rsidR="00C0594E" w:rsidRDefault="00B706A9">
      <w:r>
        <w:rPr>
          <w:rFonts w:eastAsia="Arial Unicode MS" w:cs="Arial Unicode MS"/>
        </w:rPr>
        <w:t xml:space="preserve">Additional improvements - already exist in another section. </w:t>
      </w:r>
    </w:p>
    <w:p w:rsidR="00C0594E" w:rsidRDefault="00B706A9">
      <w:r>
        <w:rPr>
          <w:rFonts w:eastAsia="Arial Unicode MS" w:cs="Arial Unicode MS"/>
        </w:rPr>
        <w:t>New features could be storing the asm file in the internet, grouped by classes.</w:t>
      </w:r>
    </w:p>
    <w:p w:rsidR="00C0594E" w:rsidRDefault="00B706A9">
      <w:r>
        <w:rPr>
          <w:rFonts w:eastAsia="Arial Unicode MS" w:cs="Arial Unicode MS"/>
        </w:rPr>
        <w:t xml:space="preserve">Programing improvements – could be </w:t>
      </w:r>
      <w:proofErr w:type="gramStart"/>
      <w:r>
        <w:rPr>
          <w:rFonts w:eastAsia="Arial Unicode MS" w:cs="Arial Unicode MS"/>
        </w:rPr>
        <w:t>do</w:t>
      </w:r>
      <w:proofErr w:type="gramEnd"/>
      <w:r>
        <w:rPr>
          <w:rFonts w:eastAsia="Arial Unicode MS" w:cs="Arial Unicode MS"/>
        </w:rPr>
        <w:t xml:space="preserve"> the next step and split the code of the logical model and the GUI itself, so another model could be used.</w:t>
      </w:r>
    </w:p>
    <w:p w:rsidR="00C0594E" w:rsidRDefault="00B706A9">
      <w:pPr>
        <w:rPr>
          <w:rStyle w:val="Ninguno"/>
          <w:b/>
          <w:bCs/>
          <w:i/>
          <w:iCs/>
          <w:u w:val="single"/>
        </w:rPr>
      </w:pPr>
      <w:r>
        <w:rPr>
          <w:rStyle w:val="Ninguno"/>
          <w:rFonts w:eastAsia="Arial Unicode MS" w:cs="Arial Unicode MS"/>
          <w:b/>
          <w:bCs/>
          <w:i/>
          <w:iCs/>
          <w:u w:val="single"/>
        </w:rPr>
        <w:t>Comment</w:t>
      </w:r>
    </w:p>
    <w:p w:rsidR="00C0594E" w:rsidRDefault="00B706A9">
      <w:pPr>
        <w:rPr>
          <w:rStyle w:val="Ninguno"/>
          <w:b/>
          <w:bCs/>
          <w:i/>
          <w:iCs/>
          <w:u w:val="single"/>
        </w:rPr>
      </w:pPr>
      <w:r>
        <w:rPr>
          <w:rStyle w:val="Ninguno"/>
          <w:rFonts w:eastAsia="Arial Unicode MS" w:cs="Arial Unicode MS"/>
          <w:b/>
          <w:bCs/>
          <w:i/>
          <w:iCs/>
          <w:u w:val="single"/>
        </w:rPr>
        <w:t>For adding a new command – one existing command should be removed.</w:t>
      </w:r>
    </w:p>
    <w:p w:rsidR="00C0594E" w:rsidRDefault="00C0594E"/>
    <w:p w:rsidR="00C0594E" w:rsidRDefault="00B706A9">
      <w:pPr>
        <w:pStyle w:val="Encabezam"/>
      </w:pPr>
      <w:r>
        <w:br w:type="page"/>
      </w:r>
    </w:p>
    <w:p w:rsidR="00C0594E" w:rsidRDefault="00B706A9">
      <w:pPr>
        <w:pStyle w:val="Encabezam"/>
      </w:pPr>
      <w:r>
        <w:lastRenderedPageBreak/>
        <w:br w:type="page"/>
      </w:r>
    </w:p>
    <w:p w:rsidR="00C0594E" w:rsidRDefault="00B706A9">
      <w:pPr>
        <w:pStyle w:val="Encabezam"/>
      </w:pPr>
      <w:r>
        <w:lastRenderedPageBreak/>
        <w:br w:type="page"/>
      </w:r>
    </w:p>
    <w:p w:rsidR="00C0594E" w:rsidRDefault="00B706A9">
      <w:pPr>
        <w:pStyle w:val="Encabezam"/>
      </w:pPr>
      <w:bookmarkStart w:id="5057" w:name="_Toc453680886"/>
      <w:bookmarkStart w:id="5058" w:name="_Toc454274538"/>
      <w:proofErr w:type="spellStart"/>
      <w:r>
        <w:lastRenderedPageBreak/>
        <w:t>Index</w:t>
      </w:r>
      <w:bookmarkEnd w:id="5057"/>
      <w:bookmarkEnd w:id="5058"/>
      <w:proofErr w:type="spellEnd"/>
    </w:p>
    <w:p w:rsidR="00C0594E" w:rsidRDefault="00C0594E">
      <w:pPr>
        <w:pStyle w:val="Encabezam"/>
        <w:rPr>
          <w:ins w:id="5059" w:author="Meir Kalter" w:date="2016-06-15T20:25:00Z"/>
        </w:rPr>
      </w:pPr>
    </w:p>
    <w:p w:rsidR="00256669" w:rsidRDefault="00256669" w:rsidP="00256669">
      <w:pPr>
        <w:pStyle w:val="Cuerpo"/>
        <w:rPr>
          <w:ins w:id="5060" w:author="Meir Kalter" w:date="2016-06-15T20:26:00Z"/>
          <w:noProof/>
          <w:lang w:val="es-ES"/>
        </w:rPr>
        <w:sectPr w:rsidR="00256669" w:rsidSect="00256669">
          <w:headerReference w:type="even" r:id="rId30"/>
          <w:headerReference w:type="default" r:id="rId31"/>
          <w:footerReference w:type="even" r:id="rId32"/>
          <w:footerReference w:type="default" r:id="rId33"/>
          <w:headerReference w:type="first" r:id="rId34"/>
          <w:pgSz w:w="11900" w:h="16840"/>
          <w:pgMar w:top="1417" w:right="850" w:bottom="1417" w:left="1701" w:header="624" w:footer="340" w:gutter="0"/>
          <w:cols w:space="720"/>
          <w:titlePg/>
        </w:sectPr>
      </w:pPr>
      <w:ins w:id="5061" w:author="Meir Kalter" w:date="2016-06-15T20:26:00Z">
        <w:r>
          <w:rPr>
            <w:lang w:val="es-ES"/>
          </w:rPr>
          <w:fldChar w:fldCharType="begin"/>
        </w:r>
        <w:r>
          <w:rPr>
            <w:lang w:val="es-ES"/>
          </w:rPr>
          <w:instrText xml:space="preserve"> INDEX \r \c "2" \z "1033" </w:instrText>
        </w:r>
      </w:ins>
      <w:r>
        <w:rPr>
          <w:lang w:val="es-ES"/>
        </w:rPr>
        <w:fldChar w:fldCharType="separate"/>
      </w:r>
    </w:p>
    <w:p w:rsidR="00256669" w:rsidRDefault="00256669">
      <w:pPr>
        <w:pStyle w:val="Index1"/>
        <w:tabs>
          <w:tab w:val="right" w:leader="dot" w:pos="4304"/>
        </w:tabs>
        <w:rPr>
          <w:ins w:id="5062" w:author="Meir Kalter" w:date="2016-06-15T20:26:00Z"/>
          <w:noProof/>
        </w:rPr>
      </w:pPr>
      <w:ins w:id="5063" w:author="Meir Kalter" w:date="2016-06-15T20:26:00Z">
        <w:r>
          <w:rPr>
            <w:noProof/>
          </w:rPr>
          <w:lastRenderedPageBreak/>
          <w:t>Execution: Asseble of asm file, 15</w:t>
        </w:r>
      </w:ins>
    </w:p>
    <w:p w:rsidR="00256669" w:rsidRDefault="00256669">
      <w:pPr>
        <w:pStyle w:val="Index1"/>
        <w:tabs>
          <w:tab w:val="right" w:leader="dot" w:pos="4304"/>
        </w:tabs>
        <w:rPr>
          <w:ins w:id="5064" w:author="Meir Kalter" w:date="2016-06-15T20:26:00Z"/>
          <w:noProof/>
        </w:rPr>
      </w:pPr>
      <w:ins w:id="5065" w:author="Meir Kalter" w:date="2016-06-15T20:26:00Z">
        <w:r w:rsidRPr="00B85CE0">
          <w:rPr>
            <w:rFonts w:eastAsia="Arial Unicode MS" w:cs="Arial Unicode MS"/>
            <w:noProof/>
          </w:rPr>
          <w:lastRenderedPageBreak/>
          <w:t>Seven Digit</w:t>
        </w:r>
        <w:r>
          <w:rPr>
            <w:noProof/>
          </w:rPr>
          <w:t>: comment, 27</w:t>
        </w:r>
      </w:ins>
    </w:p>
    <w:p w:rsidR="00256669" w:rsidRDefault="00256669" w:rsidP="00256669">
      <w:pPr>
        <w:pStyle w:val="Cuerpo"/>
        <w:rPr>
          <w:ins w:id="5066" w:author="Meir Kalter" w:date="2016-06-15T20:26:00Z"/>
          <w:noProof/>
          <w:lang w:val="es-ES"/>
        </w:rPr>
        <w:sectPr w:rsidR="00256669" w:rsidSect="00256669">
          <w:type w:val="continuous"/>
          <w:pgSz w:w="11900" w:h="16840"/>
          <w:pgMar w:top="1417" w:right="850" w:bottom="1417" w:left="1701" w:header="624" w:footer="340" w:gutter="0"/>
          <w:cols w:num="2" w:space="720"/>
          <w:titlePg/>
          <w:sectPrChange w:id="5067" w:author="Meir Kalter" w:date="2016-06-15T20:26:00Z">
            <w:sectPr w:rsidR="00256669" w:rsidSect="00256669">
              <w:pgMar w:top="1417" w:right="850" w:bottom="1417" w:left="1701" w:header="624" w:footer="340" w:gutter="0"/>
              <w:cols w:num="1"/>
            </w:sectPr>
          </w:sectPrChange>
        </w:sectPr>
      </w:pPr>
    </w:p>
    <w:p w:rsidR="000802FB" w:rsidRPr="001532BB" w:rsidRDefault="00256669">
      <w:pPr>
        <w:pStyle w:val="Cuerpo"/>
        <w:sectPr w:rsidR="000802FB" w:rsidRPr="001532BB" w:rsidSect="00256669">
          <w:type w:val="continuous"/>
          <w:pgSz w:w="11900" w:h="16840"/>
          <w:pgMar w:top="1417" w:right="850" w:bottom="1417" w:left="1701" w:header="624" w:footer="340" w:gutter="0"/>
          <w:cols w:space="720"/>
          <w:titlePg/>
          <w:sectPrChange w:id="5068" w:author="Meir Kalter" w:date="2016-06-15T20:26:00Z">
            <w:sectPr w:rsidR="000802FB" w:rsidRPr="001532BB" w:rsidSect="00256669">
              <w:type w:val="nextPage"/>
              <w:pgMar w:top="1417" w:right="850" w:bottom="1417" w:left="1701" w:header="624" w:footer="340" w:gutter="0"/>
            </w:sectPr>
          </w:sectPrChange>
        </w:sectPr>
        <w:pPrChange w:id="5069" w:author="Meir Kalter" w:date="2016-06-15T20:25:00Z">
          <w:pPr>
            <w:pStyle w:val="Encabezam"/>
          </w:pPr>
        </w:pPrChange>
      </w:pPr>
      <w:ins w:id="5070" w:author="Meir Kalter" w:date="2016-06-15T20:26:00Z">
        <w:r>
          <w:rPr>
            <w:lang w:val="es-ES"/>
          </w:rPr>
          <w:lastRenderedPageBreak/>
          <w:fldChar w:fldCharType="end"/>
        </w:r>
      </w:ins>
    </w:p>
    <w:p w:rsidR="00C0594E" w:rsidDel="00425252" w:rsidRDefault="00B706A9">
      <w:pPr>
        <w:pStyle w:val="Index11"/>
        <w:rPr>
          <w:del w:id="5071" w:author="Meir Kalter" w:date="2016-06-15T15:17:00Z"/>
        </w:rPr>
      </w:pPr>
      <w:del w:id="5072" w:author="Meir Kalter" w:date="2016-06-15T15:17:00Z">
        <w:r w:rsidDel="00425252">
          <w:lastRenderedPageBreak/>
          <w:delText>asm</w:delText>
        </w:r>
      </w:del>
    </w:p>
    <w:p w:rsidR="00C0594E" w:rsidDel="00425252" w:rsidRDefault="00B706A9">
      <w:pPr>
        <w:pStyle w:val="Index21"/>
        <w:tabs>
          <w:tab w:val="right" w:leader="dot" w:pos="3882"/>
        </w:tabs>
        <w:rPr>
          <w:del w:id="5073" w:author="Meir Kalter" w:date="2016-06-15T15:17:00Z"/>
        </w:rPr>
      </w:pPr>
      <w:del w:id="5074" w:author="Meir Kalter" w:date="2016-06-15T15:17:00Z">
        <w:r w:rsidDel="00425252">
          <w:delText>Error handling, 16</w:delText>
        </w:r>
      </w:del>
    </w:p>
    <w:p w:rsidR="00C0594E" w:rsidDel="00425252" w:rsidRDefault="00B706A9">
      <w:pPr>
        <w:pStyle w:val="Index11"/>
        <w:rPr>
          <w:del w:id="5075" w:author="Meir Kalter" w:date="2016-06-15T15:17:00Z"/>
        </w:rPr>
      </w:pPr>
      <w:del w:id="5076" w:author="Meir Kalter" w:date="2016-06-15T15:17:00Z">
        <w:r w:rsidDel="00425252">
          <w:delText>ASM</w:delText>
        </w:r>
      </w:del>
    </w:p>
    <w:p w:rsidR="00C0594E" w:rsidDel="00425252" w:rsidRDefault="00B706A9">
      <w:pPr>
        <w:pStyle w:val="Index21"/>
        <w:tabs>
          <w:tab w:val="right" w:leader="dot" w:pos="3882"/>
        </w:tabs>
        <w:rPr>
          <w:del w:id="5077" w:author="Meir Kalter" w:date="2016-06-15T15:17:00Z"/>
        </w:rPr>
      </w:pPr>
      <w:del w:id="5078" w:author="Meir Kalter" w:date="2016-06-15T15:17:00Z">
        <w:r w:rsidDel="00425252">
          <w:delText>Using, 12, 21, 30, 31, 36</w:delText>
        </w:r>
      </w:del>
    </w:p>
    <w:p w:rsidR="00C0594E" w:rsidDel="00425252" w:rsidRDefault="00B706A9">
      <w:pPr>
        <w:pStyle w:val="Index11"/>
        <w:rPr>
          <w:del w:id="5079" w:author="Meir Kalter" w:date="2016-06-15T15:17:00Z"/>
        </w:rPr>
      </w:pPr>
      <w:del w:id="5080" w:author="Meir Kalter" w:date="2016-06-15T15:17:00Z">
        <w:r w:rsidDel="00425252">
          <w:delText>assemble</w:delText>
        </w:r>
      </w:del>
    </w:p>
    <w:p w:rsidR="00C0594E" w:rsidDel="00425252" w:rsidRDefault="00B706A9">
      <w:pPr>
        <w:pStyle w:val="Index21"/>
        <w:tabs>
          <w:tab w:val="right" w:leader="dot" w:pos="3882"/>
        </w:tabs>
        <w:rPr>
          <w:del w:id="5081" w:author="Meir Kalter" w:date="2016-06-15T15:17:00Z"/>
        </w:rPr>
      </w:pPr>
      <w:del w:id="5082" w:author="Meir Kalter" w:date="2016-06-15T15:17:00Z">
        <w:r w:rsidDel="00425252">
          <w:delText>Breakpoint, 26</w:delText>
        </w:r>
      </w:del>
    </w:p>
    <w:p w:rsidR="00C0594E" w:rsidDel="00425252" w:rsidRDefault="00B706A9">
      <w:pPr>
        <w:pStyle w:val="Index11"/>
        <w:rPr>
          <w:del w:id="5083" w:author="Meir Kalter" w:date="2016-06-15T15:17:00Z"/>
        </w:rPr>
      </w:pPr>
      <w:del w:id="5084" w:author="Meir Kalter" w:date="2016-06-15T15:17:00Z">
        <w:r w:rsidDel="00425252">
          <w:delText>assumption, 13</w:delText>
        </w:r>
      </w:del>
    </w:p>
    <w:p w:rsidR="00C0594E" w:rsidDel="00425252" w:rsidRDefault="00B706A9">
      <w:pPr>
        <w:pStyle w:val="Index11"/>
        <w:rPr>
          <w:del w:id="5085" w:author="Meir Kalter" w:date="2016-06-15T15:17:00Z"/>
        </w:rPr>
      </w:pPr>
      <w:del w:id="5086" w:author="Meir Kalter" w:date="2016-06-15T15:17:00Z">
        <w:r w:rsidDel="00425252">
          <w:delText xml:space="preserve">Factory, </w:delText>
        </w:r>
        <w:r w:rsidDel="00425252">
          <w:rPr>
            <w:rStyle w:val="Ninguno"/>
            <w:b/>
            <w:bCs/>
            <w:i/>
            <w:iCs/>
          </w:rPr>
          <w:delText>13</w:delText>
        </w:r>
      </w:del>
    </w:p>
    <w:p w:rsidR="00C0594E" w:rsidDel="00425252" w:rsidRDefault="00B706A9">
      <w:pPr>
        <w:pStyle w:val="Index11"/>
        <w:rPr>
          <w:del w:id="5087" w:author="Meir Kalter" w:date="2016-06-15T15:17:00Z"/>
        </w:rPr>
      </w:pPr>
      <w:del w:id="5088" w:author="Meir Kalter" w:date="2016-06-15T15:17:00Z">
        <w:r w:rsidDel="00425252">
          <w:delText>File format</w:delText>
        </w:r>
      </w:del>
    </w:p>
    <w:p w:rsidR="00C0594E" w:rsidDel="00425252" w:rsidRDefault="00B706A9">
      <w:pPr>
        <w:pStyle w:val="Index21"/>
        <w:tabs>
          <w:tab w:val="right" w:leader="dot" w:pos="3882"/>
        </w:tabs>
        <w:rPr>
          <w:del w:id="5089" w:author="Meir Kalter" w:date="2016-06-15T15:17:00Z"/>
        </w:rPr>
      </w:pPr>
      <w:del w:id="5090" w:author="Meir Kalter" w:date="2016-06-15T15:17:00Z">
        <w:r w:rsidDel="00425252">
          <w:delText>ASM, 18</w:delText>
        </w:r>
      </w:del>
    </w:p>
    <w:p w:rsidR="00C0594E" w:rsidDel="00425252" w:rsidRDefault="00B706A9">
      <w:pPr>
        <w:pStyle w:val="Index21"/>
        <w:tabs>
          <w:tab w:val="right" w:leader="dot" w:pos="3882"/>
        </w:tabs>
        <w:rPr>
          <w:del w:id="5091" w:author="Meir Kalter" w:date="2016-06-15T15:17:00Z"/>
        </w:rPr>
      </w:pPr>
      <w:del w:id="5092" w:author="Meir Kalter" w:date="2016-06-15T15:17:00Z">
        <w:r w:rsidDel="00425252">
          <w:delText>MEM, 18</w:delText>
        </w:r>
      </w:del>
    </w:p>
    <w:p w:rsidR="00C0594E" w:rsidDel="00425252" w:rsidRDefault="00B706A9">
      <w:pPr>
        <w:pStyle w:val="Index11"/>
        <w:rPr>
          <w:del w:id="5093" w:author="Meir Kalter" w:date="2016-06-15T15:17:00Z"/>
        </w:rPr>
      </w:pPr>
      <w:del w:id="5094" w:author="Meir Kalter" w:date="2016-06-15T15:17:00Z">
        <w:r w:rsidDel="00425252">
          <w:rPr>
            <w:rStyle w:val="Ninguno"/>
            <w:rFonts w:ascii="Cambria" w:eastAsia="Cambria" w:hAnsi="Cambria" w:cs="Cambria"/>
            <w:b/>
            <w:bCs/>
            <w:shd w:val="clear" w:color="auto" w:fill="C0C0C0"/>
          </w:rPr>
          <w:delText>fillPolygon</w:delText>
        </w:r>
      </w:del>
    </w:p>
    <w:p w:rsidR="00C0594E" w:rsidDel="00425252" w:rsidRDefault="00B706A9">
      <w:pPr>
        <w:pStyle w:val="Index21"/>
        <w:tabs>
          <w:tab w:val="right" w:leader="dot" w:pos="3882"/>
        </w:tabs>
        <w:rPr>
          <w:del w:id="5095" w:author="Meir Kalter" w:date="2016-06-15T15:17:00Z"/>
        </w:rPr>
      </w:pPr>
      <w:del w:id="5096" w:author="Meir Kalter" w:date="2016-06-15T15:17:00Z">
        <w:r w:rsidDel="00425252">
          <w:delText>Using API, 14</w:delText>
        </w:r>
      </w:del>
    </w:p>
    <w:p w:rsidR="00C0594E" w:rsidDel="00425252" w:rsidRDefault="00B706A9">
      <w:pPr>
        <w:pStyle w:val="Index11"/>
        <w:rPr>
          <w:del w:id="5097" w:author="Meir Kalter" w:date="2016-06-15T15:17:00Z"/>
        </w:rPr>
      </w:pPr>
      <w:del w:id="5098" w:author="Meir Kalter" w:date="2016-06-15T15:17:00Z">
        <w:r w:rsidDel="00425252">
          <w:delText>hexdecimal</w:delText>
        </w:r>
      </w:del>
    </w:p>
    <w:p w:rsidR="00C0594E" w:rsidDel="00425252" w:rsidRDefault="00B706A9">
      <w:pPr>
        <w:pStyle w:val="Index21"/>
        <w:tabs>
          <w:tab w:val="right" w:leader="dot" w:pos="3882"/>
        </w:tabs>
        <w:rPr>
          <w:del w:id="5099" w:author="Meir Kalter" w:date="2016-06-15T15:17:00Z"/>
        </w:rPr>
      </w:pPr>
      <w:del w:id="5100" w:author="Meir Kalter" w:date="2016-06-15T15:17:00Z">
        <w:r w:rsidDel="00425252">
          <w:delText>Diplay in seven digit, 16</w:delText>
        </w:r>
      </w:del>
    </w:p>
    <w:p w:rsidR="00C0594E" w:rsidDel="00425252" w:rsidRDefault="00B706A9">
      <w:pPr>
        <w:pStyle w:val="Index21"/>
        <w:tabs>
          <w:tab w:val="right" w:leader="dot" w:pos="3882"/>
        </w:tabs>
        <w:rPr>
          <w:del w:id="5101" w:author="Meir Kalter" w:date="2016-06-15T15:17:00Z"/>
        </w:rPr>
      </w:pPr>
      <w:del w:id="5102" w:author="Meir Kalter" w:date="2016-06-15T15:17:00Z">
        <w:r w:rsidDel="00425252">
          <w:delText xml:space="preserve">input/output, </w:delText>
        </w:r>
        <w:r w:rsidDel="00425252">
          <w:rPr>
            <w:rStyle w:val="Ninguno"/>
            <w:b/>
            <w:bCs/>
            <w:i/>
            <w:iCs/>
          </w:rPr>
          <w:delText>12</w:delText>
        </w:r>
      </w:del>
    </w:p>
    <w:p w:rsidR="00C0594E" w:rsidDel="00425252" w:rsidRDefault="00B706A9">
      <w:pPr>
        <w:pStyle w:val="Index11"/>
        <w:rPr>
          <w:del w:id="5103" w:author="Meir Kalter" w:date="2016-06-15T15:17:00Z"/>
        </w:rPr>
      </w:pPr>
      <w:del w:id="5104" w:author="Meir Kalter" w:date="2016-06-15T15:17:00Z">
        <w:r w:rsidDel="00425252">
          <w:delText xml:space="preserve">JPanel, </w:delText>
        </w:r>
        <w:r w:rsidDel="00425252">
          <w:rPr>
            <w:rStyle w:val="Ninguno"/>
            <w:b/>
            <w:bCs/>
            <w:i/>
            <w:iCs/>
          </w:rPr>
          <w:delText>13</w:delText>
        </w:r>
        <w:r w:rsidDel="00425252">
          <w:delText xml:space="preserve">, </w:delText>
        </w:r>
        <w:r w:rsidDel="00425252">
          <w:rPr>
            <w:rStyle w:val="Ninguno"/>
            <w:b/>
            <w:bCs/>
            <w:i/>
            <w:iCs/>
          </w:rPr>
          <w:delText>14</w:delText>
        </w:r>
      </w:del>
    </w:p>
    <w:p w:rsidR="00C0594E" w:rsidDel="00425252" w:rsidRDefault="00B706A9">
      <w:pPr>
        <w:pStyle w:val="Index11"/>
        <w:rPr>
          <w:del w:id="5105" w:author="Meir Kalter" w:date="2016-06-15T15:17:00Z"/>
        </w:rPr>
      </w:pPr>
      <w:del w:id="5106" w:author="Meir Kalter" w:date="2016-06-15T15:17:00Z">
        <w:r w:rsidDel="00425252">
          <w:delText xml:space="preserve">manual, 17, </w:delText>
        </w:r>
        <w:r w:rsidDel="00425252">
          <w:rPr>
            <w:rStyle w:val="Ninguno"/>
            <w:i/>
            <w:iCs/>
          </w:rPr>
          <w:delText>See</w:delText>
        </w:r>
        <w:r w:rsidDel="00425252">
          <w:delText xml:space="preserve"> </w:delText>
        </w:r>
        <w:r w:rsidDel="00425252">
          <w:rPr>
            <w:rStyle w:val="Ninguno"/>
            <w:rFonts w:ascii="Calibri" w:eastAsia="Calibri" w:hAnsi="Calibri" w:cs="Calibri"/>
          </w:rPr>
          <w:delText>manual</w:delText>
        </w:r>
      </w:del>
    </w:p>
    <w:p w:rsidR="00C0594E" w:rsidDel="00425252" w:rsidRDefault="00B706A9">
      <w:pPr>
        <w:pStyle w:val="Index11"/>
        <w:rPr>
          <w:del w:id="5107" w:author="Meir Kalter" w:date="2016-06-15T15:17:00Z"/>
        </w:rPr>
      </w:pPr>
      <w:del w:id="5108" w:author="Meir Kalter" w:date="2016-06-15T15:17:00Z">
        <w:r w:rsidDel="00425252">
          <w:delText xml:space="preserve">paintComponent. </w:delText>
        </w:r>
        <w:r w:rsidDel="00425252">
          <w:rPr>
            <w:rStyle w:val="Ninguno"/>
            <w:i/>
            <w:iCs/>
          </w:rPr>
          <w:delText>See</w:delText>
        </w:r>
        <w:r w:rsidDel="00425252">
          <w:delText xml:space="preserve"> Pseudo codes </w:delText>
        </w:r>
      </w:del>
    </w:p>
    <w:p w:rsidR="00C0594E" w:rsidDel="00425252" w:rsidRDefault="00B706A9">
      <w:pPr>
        <w:pStyle w:val="Index11"/>
        <w:rPr>
          <w:del w:id="5109" w:author="Meir Kalter" w:date="2016-06-15T15:17:00Z"/>
        </w:rPr>
      </w:pPr>
      <w:del w:id="5110" w:author="Meir Kalter" w:date="2016-06-15T15:17:00Z">
        <w:r w:rsidDel="00425252">
          <w:rPr>
            <w:rStyle w:val="Ninguno"/>
            <w:rFonts w:ascii="Calibri" w:eastAsia="Calibri" w:hAnsi="Calibri" w:cs="Calibri"/>
          </w:rPr>
          <w:delText>param</w:delText>
        </w:r>
      </w:del>
    </w:p>
    <w:p w:rsidR="00C0594E" w:rsidDel="00425252" w:rsidRDefault="00B706A9">
      <w:pPr>
        <w:pStyle w:val="Index21"/>
        <w:tabs>
          <w:tab w:val="right" w:leader="dot" w:pos="3882"/>
        </w:tabs>
        <w:rPr>
          <w:del w:id="5111" w:author="Meir Kalter" w:date="2016-06-15T15:17:00Z"/>
        </w:rPr>
      </w:pPr>
      <w:del w:id="5112" w:author="Meir Kalter" w:date="2016-06-15T15:17:00Z">
        <w:r w:rsidDel="00425252">
          <w:delText xml:space="preserve">console. </w:delText>
        </w:r>
        <w:r w:rsidDel="00425252">
          <w:rPr>
            <w:rStyle w:val="Ninguno"/>
            <w:i/>
            <w:iCs/>
          </w:rPr>
          <w:delText>See Console</w:delText>
        </w:r>
      </w:del>
    </w:p>
    <w:p w:rsidR="00C0594E" w:rsidDel="00425252" w:rsidRDefault="00B706A9">
      <w:pPr>
        <w:pStyle w:val="Index11"/>
        <w:rPr>
          <w:del w:id="5113" w:author="Meir Kalter" w:date="2016-06-15T15:17:00Z"/>
        </w:rPr>
      </w:pPr>
      <w:del w:id="5114" w:author="Meir Kalter" w:date="2016-06-15T15:17:00Z">
        <w:r w:rsidDel="00425252">
          <w:delText>Pseudo codes, 13</w:delText>
        </w:r>
      </w:del>
    </w:p>
    <w:p w:rsidR="00C0594E" w:rsidDel="00425252" w:rsidRDefault="00B706A9">
      <w:pPr>
        <w:pStyle w:val="Index11"/>
        <w:rPr>
          <w:del w:id="5115" w:author="Meir Kalter" w:date="2016-06-15T15:17:00Z"/>
        </w:rPr>
      </w:pPr>
      <w:del w:id="5116" w:author="Meir Kalter" w:date="2016-06-15T15:17:00Z">
        <w:r w:rsidDel="00425252">
          <w:delText xml:space="preserve">seven-segment, 22, </w:delText>
        </w:r>
        <w:r w:rsidDel="00425252">
          <w:rPr>
            <w:rStyle w:val="Ninguno"/>
            <w:rFonts w:ascii="Calibri" w:eastAsia="Calibri" w:hAnsi="Calibri" w:cs="Calibri"/>
            <w:i/>
            <w:iCs/>
          </w:rPr>
          <w:delText>See</w:delText>
        </w:r>
      </w:del>
    </w:p>
    <w:p w:rsidR="00C0594E" w:rsidDel="00425252" w:rsidRDefault="00B706A9">
      <w:pPr>
        <w:pStyle w:val="Index11"/>
        <w:rPr>
          <w:del w:id="5117" w:author="Meir Kalter" w:date="2016-06-15T15:17:00Z"/>
        </w:rPr>
      </w:pPr>
      <w:del w:id="5118" w:author="Meir Kalter" w:date="2016-06-15T15:17:00Z">
        <w:r w:rsidDel="00425252">
          <w:delText>Singleton</w:delText>
        </w:r>
      </w:del>
    </w:p>
    <w:p w:rsidR="00C0594E" w:rsidDel="00425252" w:rsidRDefault="00B706A9">
      <w:pPr>
        <w:pStyle w:val="Index21"/>
        <w:tabs>
          <w:tab w:val="right" w:leader="dot" w:pos="3882"/>
        </w:tabs>
        <w:rPr>
          <w:del w:id="5119" w:author="Meir Kalter" w:date="2016-06-15T15:17:00Z"/>
        </w:rPr>
      </w:pPr>
      <w:del w:id="5120" w:author="Meir Kalter" w:date="2016-06-15T15:17:00Z">
        <w:r w:rsidDel="00425252">
          <w:delText xml:space="preserve">Using, </w:delText>
        </w:r>
        <w:r w:rsidDel="00425252">
          <w:rPr>
            <w:rStyle w:val="Ninguno"/>
            <w:b/>
            <w:bCs/>
            <w:i/>
            <w:iCs/>
          </w:rPr>
          <w:delText>13</w:delText>
        </w:r>
      </w:del>
    </w:p>
    <w:p w:rsidR="00C0594E" w:rsidDel="00425252" w:rsidRDefault="00B706A9">
      <w:pPr>
        <w:pStyle w:val="Index11"/>
        <w:rPr>
          <w:del w:id="5121" w:author="Meir Kalter" w:date="2016-06-15T15:17:00Z"/>
        </w:rPr>
      </w:pPr>
      <w:del w:id="5122" w:author="Meir Kalter" w:date="2016-06-15T15:17:00Z">
        <w:r w:rsidDel="00425252">
          <w:delText>switches battery</w:delText>
        </w:r>
      </w:del>
    </w:p>
    <w:p w:rsidR="00C0594E" w:rsidDel="00425252" w:rsidRDefault="00B706A9">
      <w:pPr>
        <w:pStyle w:val="Index21"/>
        <w:tabs>
          <w:tab w:val="right" w:leader="dot" w:pos="3882"/>
        </w:tabs>
        <w:rPr>
          <w:del w:id="5123" w:author="Meir Kalter" w:date="2016-06-15T15:17:00Z"/>
        </w:rPr>
      </w:pPr>
      <w:del w:id="5124" w:author="Meir Kalter" w:date="2016-06-15T15:17:00Z">
        <w:r w:rsidDel="00425252">
          <w:delText>Input, 30</w:delText>
        </w:r>
      </w:del>
    </w:p>
    <w:p w:rsidR="00C0594E" w:rsidDel="00425252" w:rsidRDefault="00B706A9">
      <w:pPr>
        <w:pStyle w:val="Index11"/>
        <w:rPr>
          <w:del w:id="5125" w:author="Meir Kalter" w:date="2016-06-15T15:17:00Z"/>
        </w:rPr>
      </w:pPr>
      <w:del w:id="5126" w:author="Meir Kalter" w:date="2016-06-15T15:17:00Z">
        <w:r w:rsidDel="00425252">
          <w:delText>Windows</w:delText>
        </w:r>
      </w:del>
    </w:p>
    <w:p w:rsidR="00C0594E" w:rsidDel="00425252" w:rsidRDefault="00B706A9">
      <w:pPr>
        <w:pStyle w:val="Index21"/>
        <w:tabs>
          <w:tab w:val="right" w:leader="dot" w:pos="3882"/>
        </w:tabs>
        <w:rPr>
          <w:del w:id="5127" w:author="Meir Kalter" w:date="2016-06-15T15:17:00Z"/>
        </w:rPr>
      </w:pPr>
      <w:del w:id="5128" w:author="Meir Kalter" w:date="2016-06-15T15:17:00Z">
        <w:r w:rsidDel="00425252">
          <w:delText xml:space="preserve">execution, </w:delText>
        </w:r>
        <w:r w:rsidDel="00425252">
          <w:rPr>
            <w:rStyle w:val="Ninguno"/>
            <w:b/>
            <w:bCs/>
            <w:i/>
            <w:iCs/>
          </w:rPr>
          <w:delText>17</w:delText>
        </w:r>
      </w:del>
    </w:p>
    <w:p w:rsidR="00C0594E" w:rsidDel="00425252" w:rsidRDefault="00B706A9">
      <w:pPr>
        <w:pStyle w:val="Index21"/>
        <w:tabs>
          <w:tab w:val="right" w:leader="dot" w:pos="3882"/>
        </w:tabs>
        <w:rPr>
          <w:del w:id="5129" w:author="Meir Kalter" w:date="2016-06-15T15:17:00Z"/>
        </w:rPr>
      </w:pPr>
      <w:del w:id="5130" w:author="Meir Kalter" w:date="2016-06-15T15:17:00Z">
        <w:r w:rsidDel="00425252">
          <w:delText xml:space="preserve">execution of Gui, </w:delText>
        </w:r>
        <w:r w:rsidDel="00425252">
          <w:rPr>
            <w:rStyle w:val="Ninguno"/>
            <w:b/>
            <w:bCs/>
            <w:i/>
            <w:iCs/>
          </w:rPr>
          <w:delText>17</w:delText>
        </w:r>
      </w:del>
    </w:p>
    <w:p w:rsidR="00C0594E" w:rsidDel="00425252" w:rsidRDefault="00B706A9">
      <w:pPr>
        <w:pStyle w:val="Index11"/>
        <w:rPr>
          <w:del w:id="5131" w:author="Meir Kalter" w:date="2016-06-15T15:17:00Z"/>
        </w:rPr>
      </w:pPr>
      <w:del w:id="5132" w:author="Meir Kalter" w:date="2016-06-15T15:17:00Z">
        <w:r w:rsidDel="00425252">
          <w:delText>working directory</w:delText>
        </w:r>
      </w:del>
    </w:p>
    <w:p w:rsidR="00C0594E" w:rsidDel="00425252" w:rsidRDefault="00B706A9">
      <w:pPr>
        <w:pStyle w:val="Index21"/>
        <w:tabs>
          <w:tab w:val="right" w:leader="dot" w:pos="3882"/>
        </w:tabs>
        <w:rPr>
          <w:del w:id="5133" w:author="Meir Kalter" w:date="2016-06-15T15:17:00Z"/>
        </w:rPr>
      </w:pPr>
      <w:del w:id="5134" w:author="Meir Kalter" w:date="2016-06-15T15:17:00Z">
        <w:r w:rsidDel="00425252">
          <w:delText xml:space="preserve">Using, </w:delText>
        </w:r>
        <w:r w:rsidDel="00425252">
          <w:rPr>
            <w:rStyle w:val="Ninguno"/>
            <w:b/>
            <w:bCs/>
            <w:i/>
            <w:iCs/>
          </w:rPr>
          <w:delText>17</w:delText>
        </w:r>
      </w:del>
    </w:p>
    <w:p w:rsidR="00C0594E" w:rsidDel="007735A3" w:rsidRDefault="00C0594E">
      <w:pPr>
        <w:pStyle w:val="Encabezam"/>
        <w:rPr>
          <w:del w:id="5135" w:author="Meir Kalter" w:date="2016-06-15T15:17:00Z"/>
        </w:rPr>
        <w:sectPr w:rsidR="00C0594E" w:rsidDel="007735A3">
          <w:headerReference w:type="even" r:id="rId35"/>
          <w:headerReference w:type="default" r:id="rId36"/>
          <w:footerReference w:type="even" r:id="rId37"/>
          <w:footerReference w:type="default" r:id="rId38"/>
          <w:headerReference w:type="first" r:id="rId39"/>
          <w:footerReference w:type="first" r:id="rId40"/>
          <w:type w:val="continuous"/>
          <w:pgSz w:w="11900" w:h="16840"/>
          <w:pgMar w:top="1417" w:right="850" w:bottom="1417" w:left="1701" w:header="624" w:footer="340" w:gutter="0"/>
          <w:cols w:num="2" w:space="792"/>
          <w:titlePg/>
        </w:sectPr>
      </w:pPr>
    </w:p>
    <w:p w:rsidR="00C0594E" w:rsidRDefault="00B706A9">
      <w:pPr>
        <w:pStyle w:val="Encabezam"/>
      </w:pPr>
      <w:r>
        <w:br w:type="page"/>
      </w:r>
    </w:p>
    <w:p w:rsidR="00C0594E" w:rsidRDefault="00B706A9">
      <w:pPr>
        <w:pStyle w:val="Encabezam"/>
      </w:pPr>
      <w:bookmarkStart w:id="5136" w:name="_Toc453680887"/>
      <w:bookmarkStart w:id="5137" w:name="_Toc454274539"/>
      <w:proofErr w:type="spellStart"/>
      <w:r>
        <w:lastRenderedPageBreak/>
        <w:t>List</w:t>
      </w:r>
      <w:proofErr w:type="spellEnd"/>
      <w:r>
        <w:t xml:space="preserve"> of </w:t>
      </w:r>
      <w:proofErr w:type="spellStart"/>
      <w:r>
        <w:t>pictures</w:t>
      </w:r>
      <w:bookmarkEnd w:id="5136"/>
      <w:bookmarkEnd w:id="5137"/>
      <w:proofErr w:type="spellEnd"/>
    </w:p>
    <w:p w:rsidR="00C0594E" w:rsidRDefault="00080909">
      <w:pPr>
        <w:pStyle w:val="TableofFigures1"/>
        <w:tabs>
          <w:tab w:val="right" w:leader="dot" w:pos="8478"/>
        </w:tabs>
      </w:pPr>
      <w:hyperlink w:anchor="Toc453325212" w:history="1">
        <w:r w:rsidR="00B706A9">
          <w:rPr>
            <w:rStyle w:val="Hyperlink0"/>
          </w:rPr>
          <w:t>Figure 1Seven digit contain default value - 00</w:t>
        </w:r>
        <w:r w:rsidR="00B706A9">
          <w:tab/>
        </w:r>
      </w:hyperlink>
      <w:r w:rsidR="00B706A9">
        <w:t>30</w:t>
      </w:r>
    </w:p>
    <w:p w:rsidR="00C0594E" w:rsidRDefault="00080909">
      <w:pPr>
        <w:pStyle w:val="TableofFigures1"/>
        <w:tabs>
          <w:tab w:val="right" w:leader="dot" w:pos="8478"/>
        </w:tabs>
      </w:pPr>
      <w:hyperlink w:anchor="Toc453325213" w:history="1">
        <w:r w:rsidR="00B706A9">
          <w:rPr>
            <w:rStyle w:val="Hyperlink0"/>
          </w:rPr>
          <w:t>Figure 2Editie -ASM</w:t>
        </w:r>
      </w:hyperlink>
      <w:hyperlink w:anchor="Toc453325213" w:history="1">
        <w:r w:rsidR="00B706A9">
          <w:rPr>
            <w:rStyle w:val="Hyperlink0"/>
          </w:rPr>
          <w:t xml:space="preserve"> lines to display 77 in the seven digit</w:t>
        </w:r>
        <w:r w:rsidR="00B706A9">
          <w:tab/>
        </w:r>
      </w:hyperlink>
      <w:r w:rsidR="00B706A9">
        <w:t>30</w:t>
      </w:r>
    </w:p>
    <w:p w:rsidR="00C0594E" w:rsidRDefault="00080909">
      <w:pPr>
        <w:pStyle w:val="TableofFigures1"/>
        <w:tabs>
          <w:tab w:val="right" w:leader="dot" w:pos="8478"/>
        </w:tabs>
      </w:pPr>
      <w:hyperlink w:anchor="Toc453325214" w:history="1">
        <w:r w:rsidR="00B706A9">
          <w:rPr>
            <w:rStyle w:val="Hyperlink0"/>
          </w:rPr>
          <w:t>Figure 3Seven digit in the ending of the execution - hex 77</w:t>
        </w:r>
        <w:r w:rsidR="00B706A9">
          <w:tab/>
        </w:r>
      </w:hyperlink>
      <w:r w:rsidR="00B706A9">
        <w:t>30</w:t>
      </w:r>
    </w:p>
    <w:p w:rsidR="00C0594E" w:rsidRDefault="00080909">
      <w:pPr>
        <w:pStyle w:val="TableofFigures1"/>
        <w:tabs>
          <w:tab w:val="right" w:leader="dot" w:pos="8478"/>
        </w:tabs>
      </w:pPr>
      <w:hyperlink w:anchor="Toc453325215" w:history="1">
        <w:r w:rsidR="00B706A9">
          <w:rPr>
            <w:rStyle w:val="Hyperlink0"/>
          </w:rPr>
          <w:t>Figure 4Seven digit contain default value - 00</w:t>
        </w:r>
        <w:r w:rsidR="00B706A9">
          <w:tab/>
        </w:r>
      </w:hyperlink>
      <w:r w:rsidR="00B706A9">
        <w:t>31</w:t>
      </w:r>
    </w:p>
    <w:p w:rsidR="00C0594E" w:rsidRDefault="00080909">
      <w:pPr>
        <w:pStyle w:val="TableofFigures1"/>
        <w:tabs>
          <w:tab w:val="right" w:leader="dot" w:pos="8478"/>
        </w:tabs>
      </w:pPr>
      <w:hyperlink w:anchor="Toc453325216" w:history="1">
        <w:r w:rsidR="00B706A9">
          <w:rPr>
            <w:rStyle w:val="Hyperlink0"/>
          </w:rPr>
          <w:t>Figure 5Seven digit in the ending of the execution - hex 77</w:t>
        </w:r>
        <w:r w:rsidR="00B706A9">
          <w:tab/>
        </w:r>
      </w:hyperlink>
      <w:r w:rsidR="00B706A9">
        <w:t>31</w:t>
      </w:r>
    </w:p>
    <w:p w:rsidR="00C0594E" w:rsidRDefault="00080909">
      <w:pPr>
        <w:pStyle w:val="TableofFigures1"/>
        <w:tabs>
          <w:tab w:val="right" w:leader="dot" w:pos="8478"/>
        </w:tabs>
      </w:pPr>
      <w:hyperlink w:anchor="Toc453325217" w:history="1">
        <w:r w:rsidR="00B706A9">
          <w:rPr>
            <w:rStyle w:val="Hyperlink0"/>
          </w:rPr>
          <w:t>Figure 6- Simulator parts</w:t>
        </w:r>
        <w:r w:rsidR="00B706A9">
          <w:tab/>
        </w:r>
      </w:hyperlink>
      <w:r w:rsidR="00B706A9">
        <w:t>18</w:t>
      </w:r>
    </w:p>
    <w:p w:rsidR="00C0594E" w:rsidRDefault="00080909">
      <w:pPr>
        <w:pStyle w:val="TableofFigures1"/>
        <w:tabs>
          <w:tab w:val="right" w:leader="dot" w:pos="8478"/>
        </w:tabs>
      </w:pPr>
      <w:hyperlink w:anchor="Toc453325218" w:history="1">
        <w:r w:rsidR="00B706A9">
          <w:rPr>
            <w:rStyle w:val="Hyperlink0"/>
          </w:rPr>
          <w:t>7Open file</w:t>
        </w:r>
        <w:r w:rsidR="00B706A9">
          <w:tab/>
        </w:r>
      </w:hyperlink>
      <w:r w:rsidR="00B706A9">
        <w:t>19</w:t>
      </w:r>
    </w:p>
    <w:p w:rsidR="00C0594E" w:rsidRDefault="00080909">
      <w:pPr>
        <w:pStyle w:val="TableofFigures1"/>
        <w:tabs>
          <w:tab w:val="right" w:leader="dot" w:pos="8478"/>
        </w:tabs>
      </w:pPr>
      <w:hyperlink w:anchor="Toc453325219" w:history="1">
        <w:r w:rsidR="00B706A9">
          <w:rPr>
            <w:rStyle w:val="Hyperlink0"/>
          </w:rPr>
          <w:t>8Save as - menu item q Sub menu item</w:t>
        </w:r>
        <w:r w:rsidR="00B706A9">
          <w:tab/>
        </w:r>
      </w:hyperlink>
      <w:r w:rsidR="00B706A9">
        <w:t>19</w:t>
      </w:r>
    </w:p>
    <w:p w:rsidR="00C0594E" w:rsidRDefault="00080909">
      <w:pPr>
        <w:pStyle w:val="TableofFigures1"/>
        <w:tabs>
          <w:tab w:val="right" w:leader="dot" w:pos="8478"/>
        </w:tabs>
      </w:pPr>
      <w:hyperlink w:anchor="Toc453325220" w:history="1">
        <w:r w:rsidR="00B706A9">
          <w:rPr>
            <w:rStyle w:val="Hyperlink0"/>
          </w:rPr>
          <w:t>9save asm file - test5 - with no extension</w:t>
        </w:r>
        <w:r w:rsidR="00B706A9">
          <w:tab/>
        </w:r>
      </w:hyperlink>
      <w:r w:rsidR="00B706A9">
        <w:t>20</w:t>
      </w:r>
    </w:p>
    <w:p w:rsidR="00C0594E" w:rsidRDefault="00080909">
      <w:pPr>
        <w:pStyle w:val="TableofFigures1"/>
        <w:tabs>
          <w:tab w:val="right" w:leader="dot" w:pos="8478"/>
        </w:tabs>
      </w:pPr>
      <w:hyperlink w:anchor="Toc453325221" w:history="1">
        <w:r w:rsidR="00B706A9">
          <w:rPr>
            <w:rStyle w:val="Hyperlink0"/>
          </w:rPr>
          <w:t xml:space="preserve">10The file was saved </w:t>
        </w:r>
        <w:proofErr w:type="spellStart"/>
        <w:r w:rsidR="00B706A9">
          <w:rPr>
            <w:rStyle w:val="Hyperlink0"/>
          </w:rPr>
          <w:t>corectly</w:t>
        </w:r>
        <w:proofErr w:type="spellEnd"/>
        <w:r w:rsidR="00B706A9">
          <w:rPr>
            <w:rStyle w:val="Hyperlink0"/>
          </w:rPr>
          <w:t xml:space="preserve"> - as </w:t>
        </w:r>
        <w:proofErr w:type="gramStart"/>
        <w:r w:rsidR="00B706A9">
          <w:rPr>
            <w:rStyle w:val="Hyperlink0"/>
          </w:rPr>
          <w:t>test5.asm[</w:t>
        </w:r>
        <w:proofErr w:type="spellStart"/>
        <w:proofErr w:type="gramEnd"/>
        <w:r w:rsidR="00B706A9">
          <w:rPr>
            <w:rStyle w:val="Hyperlink0"/>
          </w:rPr>
          <w:t>Viewdlated</w:t>
        </w:r>
        <w:proofErr w:type="spellEnd"/>
        <w:r w:rsidR="00B706A9">
          <w:rPr>
            <w:rStyle w:val="Hyperlink0"/>
          </w:rPr>
          <w:t xml:space="preserve"> by the open file ]</w:t>
        </w:r>
        <w:r w:rsidR="00B706A9">
          <w:tab/>
        </w:r>
      </w:hyperlink>
      <w:r w:rsidR="00B706A9">
        <w:t>20</w:t>
      </w:r>
    </w:p>
    <w:p w:rsidR="00C0594E" w:rsidRDefault="00080909">
      <w:pPr>
        <w:pStyle w:val="TableofFigures1"/>
        <w:tabs>
          <w:tab w:val="right" w:leader="dot" w:pos="8478"/>
        </w:tabs>
      </w:pPr>
      <w:hyperlink w:anchor="Toc453325222" w:history="1">
        <w:r w:rsidR="00B706A9">
          <w:rPr>
            <w:rStyle w:val="Hyperlink0"/>
          </w:rPr>
          <w:t>11Editor window</w:t>
        </w:r>
        <w:r w:rsidR="00B706A9">
          <w:tab/>
        </w:r>
      </w:hyperlink>
      <w:r w:rsidR="00B706A9">
        <w:t>21</w:t>
      </w:r>
    </w:p>
    <w:p w:rsidR="00C0594E" w:rsidRDefault="00080909">
      <w:pPr>
        <w:pStyle w:val="TableofFigures1"/>
        <w:tabs>
          <w:tab w:val="right" w:leader="dot" w:pos="8478"/>
        </w:tabs>
      </w:pPr>
      <w:hyperlink w:anchor="Toc453325223" w:history="1">
        <w:r w:rsidR="00B706A9">
          <w:rPr>
            <w:rStyle w:val="Hyperlink0"/>
          </w:rPr>
          <w:t>12Processor registers and outcome indicators.</w:t>
        </w:r>
        <w:r w:rsidR="00B706A9">
          <w:tab/>
        </w:r>
      </w:hyperlink>
      <w:r w:rsidR="00B706A9">
        <w:t>21</w:t>
      </w:r>
    </w:p>
    <w:p w:rsidR="00C0594E" w:rsidRDefault="00080909">
      <w:pPr>
        <w:pStyle w:val="TableofFigures1"/>
        <w:tabs>
          <w:tab w:val="right" w:leader="dot" w:pos="8478"/>
        </w:tabs>
      </w:pPr>
      <w:hyperlink w:anchor="Toc453325224" w:history="1">
        <w:r w:rsidR="00B706A9">
          <w:rPr>
            <w:rStyle w:val="Hyperlink0"/>
          </w:rPr>
          <w:t>Figure 13 battery of 8 switches - 4B value</w:t>
        </w:r>
        <w:r w:rsidR="00B706A9">
          <w:tab/>
        </w:r>
      </w:hyperlink>
      <w:r w:rsidR="00B706A9">
        <w:t>24</w:t>
      </w:r>
    </w:p>
    <w:p w:rsidR="00C0594E" w:rsidRDefault="00080909">
      <w:pPr>
        <w:pStyle w:val="TableofFigures1"/>
        <w:tabs>
          <w:tab w:val="right" w:leader="dot" w:pos="8478"/>
        </w:tabs>
      </w:pPr>
      <w:hyperlink w:anchor="Toc453325225" w:history="1">
        <w:r w:rsidR="00B706A9">
          <w:rPr>
            <w:rStyle w:val="Hyperlink0"/>
          </w:rPr>
          <w:t>Figure 14 0F value</w:t>
        </w:r>
        <w:r w:rsidR="00B706A9">
          <w:tab/>
        </w:r>
      </w:hyperlink>
      <w:r w:rsidR="00B706A9">
        <w:t>24</w:t>
      </w:r>
    </w:p>
    <w:p w:rsidR="00C0594E" w:rsidRDefault="00080909">
      <w:pPr>
        <w:pStyle w:val="TableofFigures1"/>
        <w:tabs>
          <w:tab w:val="right" w:leader="dot" w:pos="8478"/>
        </w:tabs>
      </w:pPr>
      <w:hyperlink w:anchor="Toc453325226" w:history="1">
        <w:r w:rsidR="00B706A9">
          <w:rPr>
            <w:rStyle w:val="Hyperlink0"/>
          </w:rPr>
          <w:t>Figure 15 battery of 8 switches - 4B value</w:t>
        </w:r>
        <w:r w:rsidR="00B706A9">
          <w:tab/>
        </w:r>
      </w:hyperlink>
      <w:r w:rsidR="00B706A9">
        <w:t>24</w:t>
      </w:r>
    </w:p>
    <w:p w:rsidR="00C0594E" w:rsidRDefault="00C0594E"/>
    <w:p w:rsidR="00C0594E" w:rsidRDefault="00C0594E"/>
    <w:p w:rsidR="00C0594E" w:rsidRDefault="00B706A9">
      <w:r>
        <w:rPr>
          <w:rFonts w:eastAsia="Arial Unicode MS" w:cs="Arial Unicode MS"/>
        </w:rPr>
        <w:t>/*</w:t>
      </w:r>
    </w:p>
    <w:p w:rsidR="00C0594E" w:rsidRDefault="00C0594E"/>
    <w:p w:rsidR="00C0594E" w:rsidRDefault="00B706A9">
      <w:r>
        <w:rPr>
          <w:rStyle w:val="Ninguno"/>
          <w:rFonts w:ascii="Roboto" w:eastAsia="Roboto" w:hAnsi="Roboto" w:cs="Roboto"/>
          <w:color w:val="333333"/>
          <w:sz w:val="20"/>
          <w:szCs w:val="20"/>
          <w:u w:color="333333"/>
          <w:shd w:val="clear" w:color="auto" w:fill="FFFFFF"/>
        </w:rPr>
        <w:t xml:space="preserve">1. Introduction 2. </w:t>
      </w:r>
      <w:proofErr w:type="gramStart"/>
      <w:r>
        <w:rPr>
          <w:rStyle w:val="Ninguno"/>
          <w:rFonts w:ascii="Roboto" w:eastAsia="Roboto" w:hAnsi="Roboto" w:cs="Roboto"/>
          <w:color w:val="333333"/>
          <w:sz w:val="20"/>
          <w:szCs w:val="20"/>
          <w:u w:color="333333"/>
          <w:shd w:val="clear" w:color="auto" w:fill="FFFFFF"/>
        </w:rPr>
        <w:t>Objective 3.</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Requirements 4.</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Design of the application 5.</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Implementation 6.</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User Manual 7.</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Conclusions 8.</w:t>
      </w:r>
      <w:proofErr w:type="gramEnd"/>
      <w:r>
        <w:rPr>
          <w:rStyle w:val="Ninguno"/>
          <w:rFonts w:ascii="Roboto" w:eastAsia="Roboto" w:hAnsi="Roboto" w:cs="Roboto"/>
          <w:color w:val="333333"/>
          <w:sz w:val="20"/>
          <w:szCs w:val="20"/>
          <w:u w:color="333333"/>
          <w:shd w:val="clear" w:color="auto" w:fill="FFFFFF"/>
        </w:rPr>
        <w:t xml:space="preserve"> Bibliography I mention what I would each of these sections. 1. Introduction: where you say that the study of the Instruction Set Architecture is very important in </w:t>
      </w:r>
      <w:proofErr w:type="gramStart"/>
      <w:r>
        <w:rPr>
          <w:rStyle w:val="Ninguno"/>
          <w:rFonts w:ascii="Roboto" w:eastAsia="Roboto" w:hAnsi="Roboto" w:cs="Roboto"/>
          <w:color w:val="333333"/>
          <w:sz w:val="20"/>
          <w:szCs w:val="20"/>
          <w:u w:color="333333"/>
          <w:shd w:val="clear" w:color="auto" w:fill="FFFFFF"/>
        </w:rPr>
        <w:t>studies ....</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but</w:t>
      </w:r>
      <w:proofErr w:type="gramEnd"/>
      <w:r>
        <w:rPr>
          <w:rStyle w:val="Ninguno"/>
          <w:rFonts w:ascii="Roboto" w:eastAsia="Roboto" w:hAnsi="Roboto" w:cs="Roboto"/>
          <w:color w:val="333333"/>
          <w:sz w:val="20"/>
          <w:szCs w:val="20"/>
          <w:u w:color="333333"/>
          <w:shd w:val="clear" w:color="auto" w:fill="FFFFFF"/>
        </w:rPr>
        <w:t xml:space="preserve"> first course </w:t>
      </w:r>
      <w:proofErr w:type="spellStart"/>
      <w:r>
        <w:rPr>
          <w:rStyle w:val="Ninguno"/>
          <w:rFonts w:ascii="Roboto" w:eastAsia="Roboto" w:hAnsi="Roboto" w:cs="Roboto"/>
          <w:color w:val="333333"/>
          <w:sz w:val="20"/>
          <w:szCs w:val="20"/>
          <w:u w:color="333333"/>
          <w:shd w:val="clear" w:color="auto" w:fill="FFFFFF"/>
        </w:rPr>
        <w:t>can not</w:t>
      </w:r>
      <w:proofErr w:type="spellEnd"/>
      <w:r>
        <w:rPr>
          <w:rStyle w:val="Ninguno"/>
          <w:rFonts w:ascii="Roboto" w:eastAsia="Roboto" w:hAnsi="Roboto" w:cs="Roboto"/>
          <w:color w:val="333333"/>
          <w:sz w:val="20"/>
          <w:szCs w:val="20"/>
          <w:u w:color="333333"/>
          <w:shd w:val="clear" w:color="auto" w:fill="FFFFFF"/>
        </w:rPr>
        <w:t xml:space="preserve"> address a real processor because of its complexity and therefore ... use simplifications, educational systems that do not really exist ... ... and to do simulators. 2. Objective: To say that the goal is to make a computer simulator Easy8 as defined in FCO subject Grade Engineering Technology and Telecommunication Services ETSIT. It is also easy to use by the student and if possible platform. And for that you propose the development of a Java application with graphical interface. 3. Requirement: You put a list of what you want to do the application, in all its facets: edit, assemble, </w:t>
      </w:r>
      <w:proofErr w:type="gramStart"/>
      <w:r>
        <w:rPr>
          <w:rStyle w:val="Ninguno"/>
          <w:rFonts w:ascii="Roboto" w:eastAsia="Roboto" w:hAnsi="Roboto" w:cs="Roboto"/>
          <w:color w:val="333333"/>
          <w:sz w:val="20"/>
          <w:szCs w:val="20"/>
          <w:u w:color="333333"/>
          <w:shd w:val="clear" w:color="auto" w:fill="FFFFFF"/>
        </w:rPr>
        <w:t>execute</w:t>
      </w:r>
      <w:proofErr w:type="gramEnd"/>
      <w:r>
        <w:rPr>
          <w:rStyle w:val="Ninguno"/>
          <w:rFonts w:ascii="Roboto" w:eastAsia="Roboto" w:hAnsi="Roboto" w:cs="Roboto"/>
          <w:color w:val="333333"/>
          <w:sz w:val="20"/>
          <w:szCs w:val="20"/>
          <w:u w:color="333333"/>
          <w:shd w:val="clear" w:color="auto" w:fill="FFFFFF"/>
        </w:rPr>
        <w:t xml:space="preserve"> step by step graphical interface, input and output ... 4. Application design: more or less what has commanded me, but divided into sections. An introduction with an image of the different elements of the interface, and then a section for each of them: editor, view memory, I / O, </w:t>
      </w:r>
      <w:proofErr w:type="spellStart"/>
      <w:proofErr w:type="gramStart"/>
      <w:r>
        <w:rPr>
          <w:rStyle w:val="Ninguno"/>
          <w:rFonts w:ascii="Roboto" w:eastAsia="Roboto" w:hAnsi="Roboto" w:cs="Roboto"/>
          <w:color w:val="333333"/>
          <w:sz w:val="20"/>
          <w:szCs w:val="20"/>
          <w:u w:color="333333"/>
          <w:shd w:val="clear" w:color="auto" w:fill="FFFFFF"/>
        </w:rPr>
        <w:t>etc</w:t>
      </w:r>
      <w:proofErr w:type="spellEnd"/>
      <w:r>
        <w:rPr>
          <w:rStyle w:val="Ninguno"/>
          <w:rFonts w:ascii="Roboto" w:eastAsia="Roboto" w:hAnsi="Roboto" w:cs="Roboto"/>
          <w:color w:val="333333"/>
          <w:sz w:val="20"/>
          <w:szCs w:val="20"/>
          <w:u w:color="333333"/>
          <w:shd w:val="clear" w:color="auto" w:fill="FFFFFF"/>
        </w:rPr>
        <w:t xml:space="preserve"> ..</w:t>
      </w:r>
      <w:proofErr w:type="gramEnd"/>
      <w:r>
        <w:rPr>
          <w:rStyle w:val="Ninguno"/>
          <w:rFonts w:ascii="Roboto" w:eastAsia="Roboto" w:hAnsi="Roboto" w:cs="Roboto"/>
          <w:color w:val="333333"/>
          <w:sz w:val="20"/>
          <w:szCs w:val="20"/>
          <w:u w:color="333333"/>
          <w:shd w:val="clear" w:color="auto" w:fill="FFFFFF"/>
        </w:rPr>
        <w:t xml:space="preserve"> 5. Implementation: explains the language and tools used for implementation. If you have made modular programming you put the different files that have organized the source code. And usually put a list of the functions that you created. Not put the code, only the prototype of </w:t>
      </w:r>
      <w:r>
        <w:rPr>
          <w:rStyle w:val="Ninguno"/>
          <w:rFonts w:ascii="Roboto" w:eastAsia="Roboto" w:hAnsi="Roboto" w:cs="Roboto"/>
          <w:color w:val="333333"/>
          <w:sz w:val="20"/>
          <w:szCs w:val="20"/>
          <w:u w:color="333333"/>
          <w:shd w:val="clear" w:color="auto" w:fill="FFFFFF"/>
        </w:rPr>
        <w:lastRenderedPageBreak/>
        <w:t>the functions and a short description of the function. This list of functions you leave for last. 6. Manual: for that, a short manual with steps to use the simulator. 7. Conclusions 8. Bibliography</w:t>
      </w:r>
    </w:p>
    <w:p w:rsidR="00C0594E" w:rsidRDefault="00C0594E"/>
    <w:p w:rsidR="00C0594E" w:rsidRDefault="00B706A9">
      <w:r>
        <w:rPr>
          <w:rFonts w:eastAsia="Arial Unicode MS" w:cs="Arial Unicode MS"/>
        </w:rPr>
        <w:t>*/</w:t>
      </w:r>
    </w:p>
    <w:p w:rsidR="00C0594E" w:rsidRDefault="00C0594E"/>
    <w:sectPr w:rsidR="00C0594E" w:rsidSect="00C0594E">
      <w:headerReference w:type="even" r:id="rId41"/>
      <w:headerReference w:type="default" r:id="rId42"/>
      <w:footerReference w:type="even" r:id="rId43"/>
      <w:footerReference w:type="default" r:id="rId44"/>
      <w:headerReference w:type="first" r:id="rId45"/>
      <w:footerReference w:type="first" r:id="rId46"/>
      <w:type w:val="continuous"/>
      <w:pgSz w:w="11900" w:h="16840"/>
      <w:pgMar w:top="1417" w:right="850" w:bottom="1417" w:left="1701" w:header="624" w:footer="34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97" w:author="Autoria desconeguda" w:date="2016-06-20T11:57:00Z" w:initials="">
    <w:p w:rsidR="00080909" w:rsidRDefault="00080909">
      <w:pPr>
        <w:pStyle w:val="Poromisin"/>
      </w:pPr>
    </w:p>
    <w:p w:rsidR="00080909" w:rsidRDefault="00080909">
      <w:pPr>
        <w:pStyle w:val="Poromisin"/>
      </w:pPr>
      <w:r>
        <w:rPr>
          <w:rFonts w:eastAsia="Arial Unicode MS" w:cs="Arial Unicode MS"/>
        </w:rPr>
        <w:t>No entiendo que quieres decir con esta frase</w:t>
      </w:r>
    </w:p>
  </w:comment>
  <w:comment w:id="2805" w:author="Autoria desconeguda" w:date="2016-06-20T11:57:00Z" w:initials="">
    <w:p w:rsidR="00080909" w:rsidRDefault="00080909">
      <w:pPr>
        <w:pStyle w:val="Poromisin"/>
      </w:pPr>
    </w:p>
    <w:p w:rsidR="00080909" w:rsidRDefault="00080909">
      <w:pPr>
        <w:pStyle w:val="Poromisin"/>
      </w:pPr>
      <w:r>
        <w:rPr>
          <w:rFonts w:eastAsia="Arial Unicode MS" w:cs="Arial Unicode MS"/>
        </w:rPr>
        <w:t xml:space="preserve">Aunque ya lo has dicho antes, también son </w:t>
      </w:r>
      <w:proofErr w:type="spellStart"/>
      <w:r>
        <w:rPr>
          <w:rFonts w:eastAsia="Arial Unicode MS" w:cs="Arial Unicode MS"/>
        </w:rPr>
        <w:t>requirimientos</w:t>
      </w:r>
      <w:proofErr w:type="spellEnd"/>
      <w:r>
        <w:rPr>
          <w:rFonts w:eastAsia="Arial Unicode MS" w:cs="Arial Unicode MS"/>
        </w:rPr>
        <w:t xml:space="preserve"> y debes ponerlos aquí, que tenga un interfaz gráfico y que sea multiplataforma.</w:t>
      </w:r>
    </w:p>
  </w:comment>
  <w:comment w:id="2806" w:author="Meir Kalter" w:date="2016-06-20T11:57:00Z" w:initials="MK">
    <w:p w:rsidR="00080909" w:rsidRDefault="00080909">
      <w:pPr>
        <w:pStyle w:val="CommentText"/>
      </w:pPr>
      <w:r>
        <w:rPr>
          <w:rStyle w:val="CommentReference"/>
        </w:rPr>
        <w:annotationRef/>
      </w:r>
      <w:r>
        <w:t xml:space="preserve">Requirement was </w:t>
      </w:r>
      <w:proofErr w:type="spellStart"/>
      <w:r>
        <w:t>aded</w:t>
      </w:r>
      <w:proofErr w:type="spellEnd"/>
    </w:p>
  </w:comment>
  <w:comment w:id="3076" w:author="Meir Kalter" w:date="2016-06-20T11:57:00Z" w:initials="MK">
    <w:p w:rsidR="00080909" w:rsidRDefault="00080909">
      <w:pPr>
        <w:pStyle w:val="CommentText"/>
      </w:pPr>
      <w:r>
        <w:rPr>
          <w:rStyle w:val="CommentReference"/>
        </w:rPr>
        <w:annotationRef/>
      </w:r>
      <w:r>
        <w:t>Added for solve the next comment</w:t>
      </w:r>
    </w:p>
    <w:p w:rsidR="00080909" w:rsidRDefault="00080909">
      <w:pPr>
        <w:pStyle w:val="CommentText"/>
      </w:pPr>
      <w:r>
        <w:t>- Chapter 4, Section 4.2, I think you should explain something else, it is not clear what they want to tell.</w:t>
      </w:r>
    </w:p>
  </w:comment>
  <w:comment w:id="3760" w:author="Toni" w:date="2016-06-20T11:57:00Z" w:initials="Toni M">
    <w:p w:rsidR="00080909" w:rsidRDefault="00080909" w:rsidP="002C5DA7">
      <w:pPr>
        <w:pStyle w:val="CommentText"/>
      </w:pPr>
      <w:r>
        <w:rPr>
          <w:rStyle w:val="CommentReference"/>
        </w:rPr>
        <w:annotationRef/>
      </w:r>
      <w:r>
        <w:t>¿</w:t>
      </w:r>
      <w:proofErr w:type="spellStart"/>
      <w:r>
        <w:t>Por</w:t>
      </w:r>
      <w:proofErr w:type="spellEnd"/>
      <w:r>
        <w:t xml:space="preserve"> </w:t>
      </w:r>
      <w:proofErr w:type="spellStart"/>
      <w:r>
        <w:t>qué</w:t>
      </w:r>
      <w:proofErr w:type="spellEnd"/>
      <w:r>
        <w:t xml:space="preserve"> son </w:t>
      </w:r>
      <w:proofErr w:type="spellStart"/>
      <w:r>
        <w:t>opcionales</w:t>
      </w:r>
      <w:proofErr w:type="spellEnd"/>
      <w:r>
        <w:t>)</w:t>
      </w:r>
    </w:p>
    <w:p w:rsidR="00080909" w:rsidRDefault="00080909" w:rsidP="002C5DA7">
      <w:pPr>
        <w:pStyle w:val="CommentText"/>
      </w:pPr>
    </w:p>
  </w:comment>
  <w:comment w:id="3761" w:author="Meir Kalter" w:date="2016-06-20T11:57:00Z" w:initials="MK">
    <w:p w:rsidR="00080909" w:rsidRDefault="00080909">
      <w:pPr>
        <w:pStyle w:val="CommentText"/>
      </w:pPr>
      <w:r>
        <w:rPr>
          <w:rStyle w:val="CommentReference"/>
        </w:rPr>
        <w:annotationRef/>
      </w:r>
      <w:r>
        <w:t>Because you can use the Simulator without any files.</w:t>
      </w:r>
    </w:p>
    <w:p w:rsidR="00080909" w:rsidRDefault="00080909">
      <w:pPr>
        <w:pStyle w:val="CommentText"/>
      </w:pPr>
      <w:r>
        <w:t xml:space="preserve">The user do not have to use </w:t>
      </w:r>
      <w:proofErr w:type="spellStart"/>
      <w:r>
        <w:t>thie</w:t>
      </w:r>
      <w:proofErr w:type="spellEnd"/>
      <w:r>
        <w:t xml:space="preserve"> files, he can use them.</w:t>
      </w:r>
    </w:p>
    <w:p w:rsidR="00080909" w:rsidRDefault="00080909">
      <w:pPr>
        <w:pStyle w:val="CommentText"/>
      </w:pPr>
      <w:r>
        <w:t>If you think about another title – please give</w:t>
      </w:r>
    </w:p>
  </w:comment>
  <w:comment w:id="3784" w:author="Toni" w:date="2016-06-20T11:57:00Z" w:initials="Toni M">
    <w:p w:rsidR="00080909" w:rsidRDefault="00080909">
      <w:pPr>
        <w:pStyle w:val="CommentText"/>
      </w:pPr>
      <w:r>
        <w:rPr>
          <w:rStyle w:val="CommentReference"/>
        </w:rPr>
        <w:annotationRef/>
      </w:r>
      <w:r>
        <w:t xml:space="preserve">Este </w:t>
      </w:r>
      <w:proofErr w:type="spellStart"/>
      <w:r>
        <w:t>nivel</w:t>
      </w:r>
      <w:proofErr w:type="spellEnd"/>
      <w:r>
        <w:t xml:space="preserve"> de </w:t>
      </w:r>
      <w:proofErr w:type="spellStart"/>
      <w:r>
        <w:t>anidamiento</w:t>
      </w:r>
      <w:proofErr w:type="spellEnd"/>
      <w:r>
        <w:t xml:space="preserve"> no </w:t>
      </w:r>
      <w:proofErr w:type="spellStart"/>
      <w:r>
        <w:t>tiene</w:t>
      </w:r>
      <w:proofErr w:type="spellEnd"/>
      <w:r>
        <w:t xml:space="preserve"> </w:t>
      </w:r>
      <w:proofErr w:type="spellStart"/>
      <w:r>
        <w:t>sentido</w:t>
      </w:r>
      <w:proofErr w:type="spellEnd"/>
      <w:r>
        <w:t xml:space="preserve">. </w:t>
      </w:r>
    </w:p>
  </w:comment>
  <w:comment w:id="4035" w:author="Toni" w:date="2016-06-20T21:12:00Z" w:initials="Toni M">
    <w:p w:rsidR="00080909" w:rsidRDefault="00080909" w:rsidP="005948F1">
      <w:pPr>
        <w:pStyle w:val="CommentText"/>
      </w:pPr>
      <w:r>
        <w:rPr>
          <w:rStyle w:val="CommentReference"/>
        </w:rPr>
        <w:annotationRef/>
      </w:r>
      <w:r>
        <w:t>¿</w:t>
      </w:r>
      <w:proofErr w:type="spellStart"/>
      <w:r>
        <w:t>Por</w:t>
      </w:r>
      <w:proofErr w:type="spellEnd"/>
      <w:r>
        <w:t xml:space="preserve"> </w:t>
      </w:r>
      <w:proofErr w:type="spellStart"/>
      <w:r>
        <w:t>qué</w:t>
      </w:r>
      <w:proofErr w:type="spellEnd"/>
      <w:r>
        <w:t xml:space="preserve"> son </w:t>
      </w:r>
      <w:proofErr w:type="spellStart"/>
      <w:r>
        <w:t>opcionales</w:t>
      </w:r>
      <w:proofErr w:type="spellEnd"/>
      <w:r>
        <w:t>)</w:t>
      </w:r>
    </w:p>
    <w:p w:rsidR="00080909" w:rsidRDefault="00080909" w:rsidP="005948F1">
      <w:pPr>
        <w:pStyle w:val="CommentText"/>
      </w:pPr>
    </w:p>
  </w:comment>
  <w:comment w:id="4036" w:author="Meir Kalter" w:date="2016-06-20T21:12:00Z" w:initials="MK">
    <w:p w:rsidR="00080909" w:rsidRDefault="00080909" w:rsidP="005948F1">
      <w:pPr>
        <w:pStyle w:val="CommentText"/>
      </w:pPr>
      <w:r>
        <w:rPr>
          <w:rStyle w:val="CommentReference"/>
        </w:rPr>
        <w:annotationRef/>
      </w:r>
      <w:r>
        <w:t>Because you can use the Simulator without any files.</w:t>
      </w:r>
    </w:p>
    <w:p w:rsidR="00080909" w:rsidRDefault="00080909" w:rsidP="005948F1">
      <w:pPr>
        <w:pStyle w:val="CommentText"/>
      </w:pPr>
      <w:r>
        <w:t xml:space="preserve">The user do not have to use </w:t>
      </w:r>
      <w:proofErr w:type="spellStart"/>
      <w:r>
        <w:t>thie</w:t>
      </w:r>
      <w:proofErr w:type="spellEnd"/>
      <w:r>
        <w:t xml:space="preserve"> files, he can use them.</w:t>
      </w:r>
    </w:p>
    <w:p w:rsidR="00080909" w:rsidRDefault="00080909" w:rsidP="005948F1">
      <w:pPr>
        <w:pStyle w:val="CommentText"/>
      </w:pPr>
      <w:r>
        <w:t>If you think about another title – please give</w:t>
      </w:r>
    </w:p>
  </w:comment>
  <w:comment w:id="4047" w:author="Toni" w:date="2016-06-20T21:12:00Z" w:initials="Toni M">
    <w:p w:rsidR="00080909" w:rsidRDefault="00080909" w:rsidP="005948F1">
      <w:pPr>
        <w:pStyle w:val="CommentText"/>
      </w:pPr>
      <w:r>
        <w:rPr>
          <w:rStyle w:val="CommentReference"/>
        </w:rPr>
        <w:annotationRef/>
      </w:r>
      <w:r>
        <w:t xml:space="preserve">Este </w:t>
      </w:r>
      <w:proofErr w:type="spellStart"/>
      <w:r>
        <w:t>nivel</w:t>
      </w:r>
      <w:proofErr w:type="spellEnd"/>
      <w:r>
        <w:t xml:space="preserve"> de </w:t>
      </w:r>
      <w:proofErr w:type="spellStart"/>
      <w:r>
        <w:t>anidamiento</w:t>
      </w:r>
      <w:proofErr w:type="spellEnd"/>
      <w:r>
        <w:t xml:space="preserve"> no </w:t>
      </w:r>
      <w:proofErr w:type="spellStart"/>
      <w:r>
        <w:t>tiene</w:t>
      </w:r>
      <w:proofErr w:type="spellEnd"/>
      <w:r>
        <w:t xml:space="preserve"> </w:t>
      </w:r>
      <w:proofErr w:type="spellStart"/>
      <w:r>
        <w:t>sentido</w:t>
      </w:r>
      <w:proofErr w:type="spellEnd"/>
      <w:r>
        <w:t xml:space="preserve">. </w:t>
      </w:r>
    </w:p>
  </w:comment>
  <w:comment w:id="4157" w:author="Toni" w:date="2016-06-20T11:57:00Z" w:initials="Toni M">
    <w:p w:rsidR="00080909" w:rsidRDefault="00080909">
      <w:pPr>
        <w:pStyle w:val="CommentText"/>
      </w:pPr>
      <w:r>
        <w:rPr>
          <w:rStyle w:val="CommentReference"/>
        </w:rPr>
        <w:annotationRef/>
      </w:r>
      <w:r>
        <w:t xml:space="preserve">No </w:t>
      </w:r>
      <w:proofErr w:type="spellStart"/>
      <w:r>
        <w:t>digas</w:t>
      </w:r>
      <w:proofErr w:type="spellEnd"/>
      <w:r>
        <w:t xml:space="preserve"> lo </w:t>
      </w:r>
      <w:proofErr w:type="spellStart"/>
      <w:r>
        <w:t>qe</w:t>
      </w:r>
      <w:proofErr w:type="spellEnd"/>
      <w:r>
        <w:t xml:space="preserve"> se </w:t>
      </w:r>
      <w:proofErr w:type="spellStart"/>
      <w:r>
        <w:t>puede</w:t>
      </w:r>
      <w:proofErr w:type="spellEnd"/>
      <w:r>
        <w:t xml:space="preserve"> </w:t>
      </w:r>
      <w:proofErr w:type="spellStart"/>
      <w:r>
        <w:t>hacer</w:t>
      </w:r>
      <w:proofErr w:type="spellEnd"/>
      <w:r>
        <w:t xml:space="preserve">. Di lo </w:t>
      </w:r>
      <w:proofErr w:type="spellStart"/>
      <w:r>
        <w:t>que</w:t>
      </w:r>
      <w:proofErr w:type="spellEnd"/>
      <w:r>
        <w:t xml:space="preserve"> has </w:t>
      </w:r>
      <w:proofErr w:type="spellStart"/>
      <w:r>
        <w:t>hecho</w:t>
      </w:r>
      <w:proofErr w:type="spellEnd"/>
      <w:r>
        <w:t xml:space="preserve">, o al </w:t>
      </w:r>
      <w:proofErr w:type="spellStart"/>
      <w:r>
        <w:t>menos</w:t>
      </w:r>
      <w:proofErr w:type="spellEnd"/>
      <w:r>
        <w:t xml:space="preserve"> lo </w:t>
      </w:r>
      <w:proofErr w:type="spellStart"/>
      <w:r>
        <w:t>que</w:t>
      </w:r>
      <w:proofErr w:type="spellEnd"/>
      <w:r>
        <w:t xml:space="preserve"> </w:t>
      </w:r>
      <w:proofErr w:type="spellStart"/>
      <w:r>
        <w:t>quieres</w:t>
      </w:r>
      <w:proofErr w:type="spellEnd"/>
      <w:r>
        <w:t xml:space="preserve"> </w:t>
      </w:r>
      <w:proofErr w:type="spellStart"/>
      <w:r>
        <w:t>hacer</w:t>
      </w:r>
      <w:proofErr w:type="spellEnd"/>
      <w:r>
        <w:t xml:space="preserve"> </w:t>
      </w:r>
      <w:proofErr w:type="spellStart"/>
      <w:r>
        <w:t>como</w:t>
      </w:r>
      <w:proofErr w:type="spellEnd"/>
      <w:r>
        <w:t xml:space="preserve"> </w:t>
      </w:r>
      <w:proofErr w:type="spellStart"/>
      <w:r>
        <w:t>si</w:t>
      </w:r>
      <w:proofErr w:type="spellEnd"/>
      <w:r>
        <w:t xml:space="preserve"> lo </w:t>
      </w:r>
      <w:proofErr w:type="spellStart"/>
      <w:r>
        <w:t>hubieras</w:t>
      </w:r>
      <w:proofErr w:type="spellEnd"/>
      <w:r>
        <w:t xml:space="preserve"> </w:t>
      </w:r>
      <w:proofErr w:type="spellStart"/>
      <w:r>
        <w:t>hecho</w:t>
      </w:r>
      <w:proofErr w:type="spellEnd"/>
      <w:r>
        <w:t>.</w:t>
      </w:r>
    </w:p>
  </w:comment>
  <w:comment w:id="4169" w:author="Toni" w:date="2016-06-20T11:57:00Z" w:initials="Toni M">
    <w:p w:rsidR="00080909" w:rsidRDefault="00080909">
      <w:pPr>
        <w:pStyle w:val="CommentText"/>
      </w:pPr>
      <w:r>
        <w:rPr>
          <w:rStyle w:val="CommentReference"/>
        </w:rPr>
        <w:annotationRef/>
      </w:r>
      <w:proofErr w:type="spellStart"/>
      <w:r>
        <w:t>Quita</w:t>
      </w:r>
      <w:proofErr w:type="spellEnd"/>
      <w:r>
        <w:t xml:space="preserve"> </w:t>
      </w:r>
      <w:proofErr w:type="spellStart"/>
      <w:r>
        <w:t>estos</w:t>
      </w:r>
      <w:proofErr w:type="spellEnd"/>
      <w:r>
        <w:t xml:space="preserve"> </w:t>
      </w:r>
      <w:proofErr w:type="spellStart"/>
      <w:r>
        <w:t>comentarios</w:t>
      </w:r>
      <w:proofErr w:type="spellEnd"/>
      <w:r>
        <w:t xml:space="preserve"> </w:t>
      </w:r>
      <w:proofErr w:type="spellStart"/>
      <w:r>
        <w:t>cuanto</w:t>
      </w:r>
      <w:proofErr w:type="spellEnd"/>
      <w:r>
        <w:t xml:space="preserve"> antes. No </w:t>
      </w:r>
      <w:proofErr w:type="spellStart"/>
      <w:r>
        <w:t>pueden</w:t>
      </w:r>
      <w:proofErr w:type="spellEnd"/>
      <w:r>
        <w:t xml:space="preserve"> </w:t>
      </w:r>
      <w:proofErr w:type="spellStart"/>
      <w:r>
        <w:t>aparecer</w:t>
      </w:r>
      <w:proofErr w:type="spellEnd"/>
      <w:r>
        <w:t xml:space="preserve"> </w:t>
      </w:r>
      <w:proofErr w:type="spellStart"/>
      <w:r>
        <w:t>en</w:t>
      </w:r>
      <w:proofErr w:type="spellEnd"/>
      <w:r>
        <w:t xml:space="preserve"> la version final.</w:t>
      </w:r>
    </w:p>
  </w:comment>
  <w:comment w:id="4254" w:author="Toni" w:date="2016-06-20T11:57:00Z" w:initials="Toni M">
    <w:p w:rsidR="00080909" w:rsidRDefault="00080909">
      <w:pPr>
        <w:pStyle w:val="CommentText"/>
      </w:pPr>
      <w:r>
        <w:rPr>
          <w:rStyle w:val="CommentReference"/>
        </w:rPr>
        <w:annotationRef/>
      </w:r>
      <w:proofErr w:type="spellStart"/>
      <w:r>
        <w:t>Yo</w:t>
      </w:r>
      <w:proofErr w:type="spellEnd"/>
      <w:r>
        <w:t xml:space="preserve"> </w:t>
      </w:r>
      <w:proofErr w:type="spellStart"/>
      <w:r>
        <w:t>pondría</w:t>
      </w:r>
      <w:proofErr w:type="spellEnd"/>
      <w:r>
        <w:t xml:space="preserve"> solo la </w:t>
      </w:r>
      <w:proofErr w:type="spellStart"/>
      <w:r>
        <w:t>lista</w:t>
      </w:r>
      <w:proofErr w:type="spellEnd"/>
      <w:r>
        <w:t xml:space="preserve"> de </w:t>
      </w:r>
      <w:proofErr w:type="spellStart"/>
      <w:r>
        <w:t>instrucciones</w:t>
      </w:r>
      <w:proofErr w:type="spellEnd"/>
      <w:r>
        <w:t xml:space="preserve">, no </w:t>
      </w:r>
      <w:proofErr w:type="spellStart"/>
      <w:r>
        <w:t>hace</w:t>
      </w:r>
      <w:proofErr w:type="spellEnd"/>
      <w:r>
        <w:t xml:space="preserve"> </w:t>
      </w:r>
      <w:proofErr w:type="spellStart"/>
      <w:r>
        <w:t>falta</w:t>
      </w:r>
      <w:proofErr w:type="spellEnd"/>
      <w:r>
        <w:t xml:space="preserve"> </w:t>
      </w:r>
      <w:proofErr w:type="spellStart"/>
      <w:r>
        <w:t>que</w:t>
      </w:r>
      <w:proofErr w:type="spellEnd"/>
      <w:r>
        <w:t xml:space="preserve"> </w:t>
      </w:r>
      <w:proofErr w:type="spellStart"/>
      <w:r>
        <w:t>pongas</w:t>
      </w:r>
      <w:proofErr w:type="spellEnd"/>
      <w:r>
        <w:t xml:space="preserve"> el </w:t>
      </w:r>
      <w:proofErr w:type="spellStart"/>
      <w:r>
        <w:t>código</w:t>
      </w:r>
      <w:proofErr w:type="spellEnd"/>
      <w:r>
        <w:t xml:space="preserve"> </w:t>
      </w:r>
      <w:proofErr w:type="spellStart"/>
      <w:r>
        <w:t>ni</w:t>
      </w:r>
      <w:proofErr w:type="spellEnd"/>
      <w:r>
        <w:t xml:space="preserve"> la </w:t>
      </w:r>
      <w:proofErr w:type="spellStart"/>
      <w:r>
        <w:t>descripción</w:t>
      </w:r>
      <w:proofErr w:type="spellEnd"/>
      <w:r>
        <w:t>.</w:t>
      </w:r>
    </w:p>
  </w:comment>
  <w:comment w:id="4892" w:author="Toni" w:date="2016-06-20T11:57:00Z" w:initials="Toni M">
    <w:p w:rsidR="00080909" w:rsidRDefault="00080909">
      <w:pPr>
        <w:pStyle w:val="CommentText"/>
      </w:pPr>
      <w:r>
        <w:rPr>
          <w:rStyle w:val="CommentReference"/>
        </w:rPr>
        <w:annotationRef/>
      </w:r>
      <w:r>
        <w:t xml:space="preserve">No </w:t>
      </w:r>
      <w:proofErr w:type="spellStart"/>
      <w:r>
        <w:t>entiendo</w:t>
      </w:r>
      <w:proofErr w:type="spellEnd"/>
      <w:r>
        <w:t xml:space="preserve"> </w:t>
      </w:r>
      <w:proofErr w:type="spellStart"/>
      <w:r>
        <w:t>que</w:t>
      </w:r>
      <w:proofErr w:type="spellEnd"/>
      <w:r>
        <w:t xml:space="preserve"> </w:t>
      </w:r>
      <w:proofErr w:type="spellStart"/>
      <w:r>
        <w:t>quieres</w:t>
      </w:r>
      <w:proofErr w:type="spellEnd"/>
      <w:r>
        <w:t xml:space="preserve"> </w:t>
      </w:r>
      <w:proofErr w:type="spellStart"/>
      <w:r>
        <w:t>explicar</w:t>
      </w:r>
      <w:proofErr w:type="spellEnd"/>
      <w:r>
        <w:t xml:space="preserve"> </w:t>
      </w:r>
      <w:proofErr w:type="spellStart"/>
      <w:r>
        <w:t>aquí</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724" w:rsidRDefault="00537724" w:rsidP="00C0594E">
      <w:pPr>
        <w:spacing w:after="0" w:line="240" w:lineRule="auto"/>
      </w:pPr>
      <w:r>
        <w:separator/>
      </w:r>
    </w:p>
  </w:endnote>
  <w:endnote w:type="continuationSeparator" w:id="0">
    <w:p w:rsidR="00537724" w:rsidRDefault="00537724" w:rsidP="00C0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Device Font 10cpi"/>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altName w:val="Device Font 10cpi"/>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Perpetua Titling MT">
    <w:altName w:val="Device Font 10cpi"/>
    <w:panose1 w:val="02020502060505020804"/>
    <w:charset w:val="00"/>
    <w:family w:val="roman"/>
    <w:pitch w:val="variable"/>
    <w:sig w:usb0="00000003" w:usb1="00000000" w:usb2="00000000" w:usb3="00000000" w:csb0="00000001" w:csb1="00000000"/>
  </w:font>
  <w:font w:name="Roboto">
    <w:altName w:val="Device Font 10cpi"/>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Footer1"/>
      <w:tabs>
        <w:tab w:val="clear" w:pos="8504"/>
        <w:tab w:val="right" w:pos="8478"/>
      </w:tabs>
      <w:spacing w:before="100" w:line="240" w:lineRule="atLeast"/>
    </w:pPr>
    <w:r>
      <w:fldChar w:fldCharType="begin"/>
    </w:r>
    <w:r>
      <w:instrText xml:space="preserve"> PAGE </w:instrText>
    </w:r>
    <w:r>
      <w:fldChar w:fldCharType="separate"/>
    </w:r>
    <w:r w:rsidR="000628E7">
      <w:rPr>
        <w:noProof/>
      </w:rPr>
      <w:t>12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CD74E3">
      <w:rPr>
        <w:noProof/>
      </w:rPr>
      <w:t>11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Footer1"/>
      <w:tabs>
        <w:tab w:val="clear" w:pos="8504"/>
        <w:tab w:val="right" w:pos="8478"/>
      </w:tabs>
      <w:spacing w:before="100" w:line="240" w:lineRule="atLeast"/>
    </w:pPr>
    <w:r>
      <w:fldChar w:fldCharType="begin"/>
    </w:r>
    <w:r>
      <w:instrText xml:space="preserve"> PAGE </w:instrText>
    </w:r>
    <w:r>
      <w:fldChar w:fldCharType="separate"/>
    </w:r>
    <w:r>
      <w:t>32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Footer1"/>
      <w:tabs>
        <w:tab w:val="clear" w:pos="8504"/>
        <w:tab w:val="right" w:pos="8478"/>
      </w:tabs>
      <w:spacing w:before="100" w:line="240" w:lineRule="atLeast"/>
      <w:jc w:val="right"/>
    </w:pPr>
    <w:r>
      <w:fldChar w:fldCharType="begin"/>
    </w:r>
    <w:r>
      <w:instrText xml:space="preserve"> PAGE </w:instrText>
    </w:r>
    <w:r>
      <w:fldChar w:fldCharType="separate"/>
    </w:r>
    <w:r>
      <w:t>33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Cabeceraypi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Footer1"/>
      <w:tabs>
        <w:tab w:val="clear" w:pos="8504"/>
        <w:tab w:val="right" w:pos="8478"/>
      </w:tabs>
      <w:spacing w:before="100" w:line="240" w:lineRule="atLeast"/>
    </w:pPr>
    <w:r>
      <w:fldChar w:fldCharType="begin"/>
    </w:r>
    <w:r>
      <w:instrText xml:space="preserve"> PAGE </w:instrText>
    </w:r>
    <w:r>
      <w:fldChar w:fldCharType="separate"/>
    </w:r>
    <w:r w:rsidR="00F477CA">
      <w:rPr>
        <w:noProof/>
      </w:rPr>
      <w:t>36</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F477CA">
      <w:rPr>
        <w:noProof/>
      </w:rPr>
      <w:t>35</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724" w:rsidRDefault="00537724">
      <w:r>
        <w:separator/>
      </w:r>
    </w:p>
  </w:footnote>
  <w:footnote w:type="continuationSeparator" w:id="0">
    <w:p w:rsidR="00537724" w:rsidRDefault="00537724">
      <w:r>
        <w:continuationSeparator/>
      </w:r>
    </w:p>
  </w:footnote>
  <w:footnote w:type="continuationNotice" w:id="1">
    <w:p w:rsidR="00537724" w:rsidRDefault="00537724"/>
  </w:footnote>
  <w:footnote w:id="2">
    <w:p w:rsidR="00080909" w:rsidRDefault="00080909">
      <w:pPr>
        <w:pStyle w:val="FootnoteText1"/>
      </w:pPr>
      <w:r>
        <w:rPr>
          <w:rStyle w:val="NingunoA"/>
        </w:rPr>
        <w:footnoteRef/>
      </w:r>
      <w:r>
        <w:rPr>
          <w:rFonts w:eastAsia="Arial Unicode MS" w:cs="Arial Unicode MS"/>
        </w:rPr>
        <w:t xml:space="preserve"> The decision which implementation to create is done according to the input which contains the command, In the run time assumption is taken that current instruction is exist [after assemble has been pass already before]</w:t>
      </w:r>
    </w:p>
  </w:footnote>
  <w:footnote w:id="3">
    <w:p w:rsidR="00080909" w:rsidDel="009D6D00" w:rsidRDefault="00080909">
      <w:pPr>
        <w:pStyle w:val="FootnoteText1"/>
        <w:rPr>
          <w:del w:id="3319" w:author="Meir Kalter" w:date="2016-06-15T14:46:00Z"/>
        </w:rPr>
      </w:pPr>
      <w:del w:id="3320" w:author="Meir Kalter" w:date="2016-06-15T14:46:00Z">
        <w:r w:rsidDel="009D6D00">
          <w:rPr>
            <w:rStyle w:val="EndnoteReference1"/>
          </w:rPr>
          <w:footnoteRef/>
        </w:r>
        <w:r w:rsidDel="009D6D00">
          <w:rPr>
            <w:rFonts w:eastAsia="Arial Unicode MS" w:cs="Arial Unicode MS"/>
          </w:rPr>
          <w:delText xml:space="preserve"> NetBeans add the customized creation code. The component has </w:delText>
        </w:r>
        <w:r w:rsidDel="009D6D00">
          <w:rPr>
            <w:rStyle w:val="Ninguno"/>
            <w:rFonts w:eastAsia="Arial Unicode MS" w:cs="Arial Unicode MS"/>
            <w:b/>
            <w:bCs/>
            <w:i/>
            <w:iCs/>
            <w:sz w:val="18"/>
            <w:szCs w:val="18"/>
          </w:rPr>
          <w:delText>Custom creation code</w:delText>
        </w:r>
        <w:r w:rsidDel="009D6D00">
          <w:rPr>
            <w:rFonts w:eastAsia="Arial Unicode MS" w:cs="Arial Unicode MS"/>
          </w:rPr>
          <w:delText xml:space="preserve"> in the Code properties tab.</w:delText>
        </w:r>
      </w:del>
    </w:p>
  </w:footnote>
  <w:footnote w:id="4">
    <w:p w:rsidR="00080909" w:rsidRDefault="00080909" w:rsidP="009D6D00">
      <w:pPr>
        <w:pStyle w:val="FootnoteText1"/>
        <w:rPr>
          <w:ins w:id="3397" w:author="Meir Kalter" w:date="2016-06-15T14:46:00Z"/>
        </w:rPr>
      </w:pPr>
      <w:ins w:id="3398" w:author="Meir Kalter" w:date="2016-06-15T14:46:00Z">
        <w:r>
          <w:rPr>
            <w:rStyle w:val="EndnoteReference1"/>
          </w:rPr>
          <w:footnoteRef/>
        </w:r>
        <w:r>
          <w:rPr>
            <w:rFonts w:eastAsia="Arial Unicode MS" w:cs="Arial Unicode MS"/>
          </w:rPr>
          <w:t xml:space="preserve"> NetBeans add the customized creation code. The component has </w:t>
        </w:r>
        <w:r>
          <w:rPr>
            <w:rStyle w:val="Ninguno"/>
            <w:rFonts w:eastAsia="Arial Unicode MS" w:cs="Arial Unicode MS"/>
            <w:b/>
            <w:bCs/>
            <w:i/>
            <w:iCs/>
            <w:sz w:val="18"/>
            <w:szCs w:val="18"/>
          </w:rPr>
          <w:t>Custom creation code</w:t>
        </w:r>
        <w:r>
          <w:rPr>
            <w:rFonts w:eastAsia="Arial Unicode MS" w:cs="Arial Unicode MS"/>
          </w:rPr>
          <w:t xml:space="preserve"> in the Code properties tab.</w:t>
        </w:r>
      </w:ins>
    </w:p>
  </w:footnote>
  <w:footnote w:id="5">
    <w:p w:rsidR="00080909" w:rsidRDefault="00080909">
      <w:pPr>
        <w:pStyle w:val="EndnoteText1"/>
      </w:pPr>
      <w:r>
        <w:rPr>
          <w:rStyle w:val="EndnoteReference1"/>
        </w:rPr>
        <w:footnoteRef/>
      </w:r>
      <w:r>
        <w:rPr>
          <w:rFonts w:eastAsia="Arial Unicode MS" w:cs="Arial Unicode MS"/>
        </w:rPr>
        <w:t xml:space="preserve"> The reset menu – do not have this option.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Header1"/>
      <w:tabs>
        <w:tab w:val="clear" w:pos="8504"/>
        <w:tab w:val="right" w:pos="8478"/>
      </w:tabs>
      <w:jc w:val="right"/>
    </w:pPr>
    <w:r>
      <w:rPr>
        <w:noProof/>
        <w:lang w:eastAsia="en-US" w:bidi="he-IL"/>
      </w:rPr>
      <w:drawing>
        <wp:anchor distT="152400" distB="152400" distL="152400" distR="152400" simplePos="0" relativeHeight="251653632" behindDoc="1" locked="0" layoutInCell="1" allowOverlap="1" wp14:anchorId="728BA597" wp14:editId="725C852B">
          <wp:simplePos x="0" y="0"/>
          <wp:positionH relativeFrom="page">
            <wp:posOffset>600075</wp:posOffset>
          </wp:positionH>
          <wp:positionV relativeFrom="page">
            <wp:posOffset>10204450</wp:posOffset>
          </wp:positionV>
          <wp:extent cx="323850" cy="228600"/>
          <wp:effectExtent l="0" t="0" r="0" b="0"/>
          <wp:wrapNone/>
          <wp:docPr id="1073741866" name="officeArt object" descr="logo.png"/>
          <wp:cNvGraphicFramePr/>
          <a:graphic xmlns:a="http://schemas.openxmlformats.org/drawingml/2006/main">
            <a:graphicData uri="http://schemas.openxmlformats.org/drawingml/2006/picture">
              <pic:pic xmlns:pic="http://schemas.openxmlformats.org/drawingml/2006/picture">
                <pic:nvPicPr>
                  <pic:cNvPr id="1073741826"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rsidP="005C40B6">
    <w:pPr>
      <w:pStyle w:val="Cabeceraypie"/>
    </w:pPr>
    <w:r>
      <w:rPr>
        <w:noProof/>
        <w:lang w:val="en-US" w:eastAsia="en-US" w:bidi="he-IL"/>
      </w:rPr>
      <w:drawing>
        <wp:anchor distT="152400" distB="152400" distL="152400" distR="152400" simplePos="0" relativeHeight="251654656" behindDoc="1" locked="0" layoutInCell="1" allowOverlap="1" wp14:anchorId="626DB170" wp14:editId="253D0868">
          <wp:simplePos x="0" y="0"/>
          <wp:positionH relativeFrom="page">
            <wp:posOffset>6648450</wp:posOffset>
          </wp:positionH>
          <wp:positionV relativeFrom="page">
            <wp:posOffset>10223500</wp:posOffset>
          </wp:positionV>
          <wp:extent cx="323850" cy="228600"/>
          <wp:effectExtent l="0" t="0" r="0" b="0"/>
          <wp:wrapNone/>
          <wp:docPr id="1073741867"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Header1"/>
      <w:jc w:val="right"/>
      <w:rPr>
        <w:rStyle w:val="Ninguno"/>
        <w:lang w:val="es-ES_tradnl"/>
      </w:rPr>
    </w:pPr>
    <w:r>
      <w:rPr>
        <w:noProof/>
        <w:lang w:eastAsia="en-US" w:bidi="he-IL"/>
      </w:rPr>
      <w:drawing>
        <wp:anchor distT="152400" distB="152400" distL="152400" distR="152400" simplePos="0" relativeHeight="251655680" behindDoc="1" locked="0" layoutInCell="1" allowOverlap="1" wp14:anchorId="317834C8" wp14:editId="6B8D9C91">
          <wp:simplePos x="0" y="0"/>
          <wp:positionH relativeFrom="page">
            <wp:posOffset>-19050</wp:posOffset>
          </wp:positionH>
          <wp:positionV relativeFrom="page">
            <wp:posOffset>4227829</wp:posOffset>
          </wp:positionV>
          <wp:extent cx="8241031" cy="4638675"/>
          <wp:effectExtent l="0" t="0" r="0" b="0"/>
          <wp:wrapNone/>
          <wp:docPr id="1073741868" name="officeArt object" descr="faldon.png"/>
          <wp:cNvGraphicFramePr/>
          <a:graphic xmlns:a="http://schemas.openxmlformats.org/drawingml/2006/main">
            <a:graphicData uri="http://schemas.openxmlformats.org/drawingml/2006/picture">
              <pic:pic xmlns:pic="http://schemas.openxmlformats.org/drawingml/2006/picture">
                <pic:nvPicPr>
                  <pic:cNvPr id="1073741829"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32BC648E" wp14:editId="006A7B6C">
          <wp:extent cx="2494574" cy="882816"/>
          <wp:effectExtent l="0" t="0" r="0" b="0"/>
          <wp:docPr id="1073741869"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27"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100D9DED" wp14:editId="75704FB5">
          <wp:extent cx="2153732" cy="941706"/>
          <wp:effectExtent l="0" t="0" r="0" b="0"/>
          <wp:docPr id="1073741870"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28"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080909" w:rsidRDefault="00080909">
    <w:pPr>
      <w:pStyle w:val="Header1"/>
      <w:tabs>
        <w:tab w:val="clear" w:pos="8504"/>
        <w:tab w:val="right" w:pos="8478"/>
      </w:tabs>
    </w:pPr>
  </w:p>
  <w:p w:rsidR="00080909" w:rsidRDefault="00080909">
    <w:pPr>
      <w:pStyle w:val="Header1"/>
      <w:tabs>
        <w:tab w:val="clear" w:pos="8504"/>
        <w:tab w:val="right" w:pos="8478"/>
      </w:tabs>
      <w:jc w:val="center"/>
      <w:rPr>
        <w:rFonts w:ascii="Perpetua Titling MT" w:eastAsia="Perpetua Titling MT" w:hAnsi="Perpetua Titling MT" w:cs="Perpetua Titling MT"/>
      </w:rPr>
    </w:pPr>
  </w:p>
  <w:p w:rsidR="00080909" w:rsidRDefault="00080909">
    <w:pPr>
      <w:pStyle w:val="Header1"/>
      <w:tabs>
        <w:tab w:val="clear" w:pos="8504"/>
        <w:tab w:val="right" w:pos="8478"/>
      </w:tabs>
      <w:jc w:val="center"/>
      <w:rPr>
        <w:rFonts w:ascii="Perpetua Titling MT" w:eastAsia="Perpetua Titling MT" w:hAnsi="Perpetua Titling MT" w:cs="Perpetua Titling MT"/>
      </w:rPr>
    </w:pPr>
  </w:p>
  <w:p w:rsidR="00080909" w:rsidRDefault="00080909">
    <w:pPr>
      <w:pStyle w:val="Header1"/>
      <w:tabs>
        <w:tab w:val="clear" w:pos="8504"/>
        <w:tab w:val="right" w:pos="8478"/>
      </w:tabs>
      <w:jc w:val="center"/>
      <w:rPr>
        <w:rFonts w:ascii="Perpetua Titling MT" w:eastAsia="Perpetua Titling MT" w:hAnsi="Perpetua Titling MT" w:cs="Perpetua Titling MT"/>
      </w:rPr>
    </w:pPr>
  </w:p>
  <w:p w:rsidR="00080909" w:rsidRDefault="00080909">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080909" w:rsidRDefault="00080909">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Header1"/>
      <w:tabs>
        <w:tab w:val="clear" w:pos="8504"/>
        <w:tab w:val="right" w:pos="8478"/>
      </w:tabs>
      <w:jc w:val="right"/>
    </w:pPr>
    <w:r>
      <w:rPr>
        <w:noProof/>
        <w:lang w:eastAsia="en-US" w:bidi="he-IL"/>
      </w:rPr>
      <w:drawing>
        <wp:anchor distT="152400" distB="152400" distL="152400" distR="152400" simplePos="0" relativeHeight="251656704" behindDoc="1" locked="0" layoutInCell="1" allowOverlap="1" wp14:anchorId="7642702F" wp14:editId="6DD6C0F8">
          <wp:simplePos x="0" y="0"/>
          <wp:positionH relativeFrom="page">
            <wp:posOffset>600075</wp:posOffset>
          </wp:positionH>
          <wp:positionV relativeFrom="page">
            <wp:posOffset>10204450</wp:posOffset>
          </wp:positionV>
          <wp:extent cx="323850" cy="228600"/>
          <wp:effectExtent l="0" t="0" r="0" b="0"/>
          <wp:wrapNone/>
          <wp:docPr id="1073741871" name="officeArt object" descr="logo.png"/>
          <wp:cNvGraphicFramePr/>
          <a:graphic xmlns:a="http://schemas.openxmlformats.org/drawingml/2006/main">
            <a:graphicData uri="http://schemas.openxmlformats.org/drawingml/2006/picture">
              <pic:pic xmlns:pic="http://schemas.openxmlformats.org/drawingml/2006/picture">
                <pic:nvPicPr>
                  <pic:cNvPr id="1073741849"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Cabeceraypie"/>
    </w:pPr>
    <w:r>
      <w:rPr>
        <w:noProof/>
        <w:lang w:val="en-US" w:eastAsia="en-US" w:bidi="he-IL"/>
      </w:rPr>
      <w:drawing>
        <wp:anchor distT="152400" distB="152400" distL="152400" distR="152400" simplePos="0" relativeHeight="251657728" behindDoc="1" locked="0" layoutInCell="1" allowOverlap="1" wp14:anchorId="62B5DAB6" wp14:editId="75945241">
          <wp:simplePos x="0" y="0"/>
          <wp:positionH relativeFrom="page">
            <wp:posOffset>6648450</wp:posOffset>
          </wp:positionH>
          <wp:positionV relativeFrom="page">
            <wp:posOffset>10223500</wp:posOffset>
          </wp:positionV>
          <wp:extent cx="323850" cy="228600"/>
          <wp:effectExtent l="0" t="0" r="0" b="0"/>
          <wp:wrapNone/>
          <wp:docPr id="1073741872" name="officeArt object" descr="logo.png"/>
          <wp:cNvGraphicFramePr/>
          <a:graphic xmlns:a="http://schemas.openxmlformats.org/drawingml/2006/main">
            <a:graphicData uri="http://schemas.openxmlformats.org/drawingml/2006/picture">
              <pic:pic xmlns:pic="http://schemas.openxmlformats.org/drawingml/2006/picture">
                <pic:nvPicPr>
                  <pic:cNvPr id="1073741848"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Header1"/>
      <w:jc w:val="right"/>
      <w:rPr>
        <w:rStyle w:val="Ninguno"/>
        <w:lang w:val="es-ES_tradnl"/>
      </w:rPr>
    </w:pPr>
    <w:r>
      <w:rPr>
        <w:noProof/>
        <w:lang w:eastAsia="en-US" w:bidi="he-IL"/>
      </w:rPr>
      <w:drawing>
        <wp:anchor distT="152400" distB="152400" distL="152400" distR="152400" simplePos="0" relativeHeight="251658752" behindDoc="1" locked="0" layoutInCell="1" allowOverlap="1" wp14:anchorId="56247528" wp14:editId="4FAF6EF3">
          <wp:simplePos x="0" y="0"/>
          <wp:positionH relativeFrom="page">
            <wp:posOffset>-19050</wp:posOffset>
          </wp:positionH>
          <wp:positionV relativeFrom="page">
            <wp:posOffset>4227829</wp:posOffset>
          </wp:positionV>
          <wp:extent cx="8241031" cy="4638675"/>
          <wp:effectExtent l="0" t="0" r="0" b="0"/>
          <wp:wrapNone/>
          <wp:docPr id="1073741873" name="officeArt object" descr="faldon.png"/>
          <wp:cNvGraphicFramePr/>
          <a:graphic xmlns:a="http://schemas.openxmlformats.org/drawingml/2006/main">
            <a:graphicData uri="http://schemas.openxmlformats.org/drawingml/2006/picture">
              <pic:pic xmlns:pic="http://schemas.openxmlformats.org/drawingml/2006/picture">
                <pic:nvPicPr>
                  <pic:cNvPr id="1073741852"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18403DF1" wp14:editId="7394FBF9">
          <wp:extent cx="2494574" cy="882816"/>
          <wp:effectExtent l="0" t="0" r="0" b="0"/>
          <wp:docPr id="1073741874"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0"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35936CDA" wp14:editId="73C3C886">
          <wp:extent cx="2153732" cy="941706"/>
          <wp:effectExtent l="0" t="0" r="0" b="0"/>
          <wp:docPr id="1073741875"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1"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080909" w:rsidRDefault="00080909">
    <w:pPr>
      <w:pStyle w:val="Header1"/>
      <w:tabs>
        <w:tab w:val="clear" w:pos="8504"/>
        <w:tab w:val="right" w:pos="8478"/>
      </w:tabs>
    </w:pPr>
  </w:p>
  <w:p w:rsidR="00080909" w:rsidRDefault="00080909">
    <w:pPr>
      <w:pStyle w:val="Header1"/>
      <w:tabs>
        <w:tab w:val="clear" w:pos="8504"/>
        <w:tab w:val="right" w:pos="8478"/>
      </w:tabs>
      <w:jc w:val="center"/>
      <w:rPr>
        <w:rFonts w:ascii="Perpetua Titling MT" w:eastAsia="Perpetua Titling MT" w:hAnsi="Perpetua Titling MT" w:cs="Perpetua Titling MT"/>
      </w:rPr>
    </w:pPr>
  </w:p>
  <w:p w:rsidR="00080909" w:rsidRDefault="00080909">
    <w:pPr>
      <w:pStyle w:val="Header1"/>
      <w:tabs>
        <w:tab w:val="clear" w:pos="8504"/>
        <w:tab w:val="right" w:pos="8478"/>
      </w:tabs>
      <w:jc w:val="center"/>
      <w:rPr>
        <w:rFonts w:ascii="Perpetua Titling MT" w:eastAsia="Perpetua Titling MT" w:hAnsi="Perpetua Titling MT" w:cs="Perpetua Titling MT"/>
      </w:rPr>
    </w:pPr>
  </w:p>
  <w:p w:rsidR="00080909" w:rsidRDefault="00080909">
    <w:pPr>
      <w:pStyle w:val="Header1"/>
      <w:tabs>
        <w:tab w:val="clear" w:pos="8504"/>
        <w:tab w:val="right" w:pos="8478"/>
      </w:tabs>
      <w:jc w:val="center"/>
      <w:rPr>
        <w:rFonts w:ascii="Perpetua Titling MT" w:eastAsia="Perpetua Titling MT" w:hAnsi="Perpetua Titling MT" w:cs="Perpetua Titling MT"/>
      </w:rPr>
    </w:pPr>
  </w:p>
  <w:p w:rsidR="00080909" w:rsidRDefault="00080909">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080909" w:rsidRDefault="00080909">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Header1"/>
      <w:tabs>
        <w:tab w:val="clear" w:pos="8504"/>
        <w:tab w:val="right" w:pos="8478"/>
      </w:tabs>
      <w:jc w:val="right"/>
    </w:pPr>
    <w:r>
      <w:rPr>
        <w:noProof/>
        <w:lang w:eastAsia="en-US" w:bidi="he-IL"/>
      </w:rPr>
      <w:drawing>
        <wp:anchor distT="152400" distB="152400" distL="152400" distR="152400" simplePos="0" relativeHeight="251659776"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54" name="officeArt object" descr="logo.png"/>
          <wp:cNvGraphicFramePr/>
          <a:graphic xmlns:a="http://schemas.openxmlformats.org/drawingml/2006/main">
            <a:graphicData uri="http://schemas.openxmlformats.org/drawingml/2006/picture">
              <pic:pic xmlns:pic="http://schemas.openxmlformats.org/drawingml/2006/picture">
                <pic:nvPicPr>
                  <pic:cNvPr id="1073741854"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Cabeceraypie"/>
    </w:pPr>
    <w:r>
      <w:rPr>
        <w:noProof/>
        <w:lang w:val="en-US" w:eastAsia="en-US" w:bidi="he-IL"/>
      </w:rPr>
      <w:drawing>
        <wp:anchor distT="152400" distB="152400" distL="152400" distR="152400" simplePos="0" relativeHeight="251660800"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53" name="officeArt object" descr="logo.png"/>
          <wp:cNvGraphicFramePr/>
          <a:graphic xmlns:a="http://schemas.openxmlformats.org/drawingml/2006/main">
            <a:graphicData uri="http://schemas.openxmlformats.org/drawingml/2006/picture">
              <pic:pic xmlns:pic="http://schemas.openxmlformats.org/drawingml/2006/picture">
                <pic:nvPicPr>
                  <pic:cNvPr id="1073741853"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9" w:rsidRDefault="00080909">
    <w:pPr>
      <w:pStyle w:val="Header1"/>
      <w:jc w:val="right"/>
      <w:rPr>
        <w:rStyle w:val="Ninguno"/>
        <w:lang w:val="es-ES_tradnl"/>
      </w:rPr>
    </w:pPr>
    <w:r>
      <w:rPr>
        <w:noProof/>
        <w:lang w:eastAsia="en-US" w:bidi="he-IL"/>
      </w:rPr>
      <w:drawing>
        <wp:anchor distT="152400" distB="152400" distL="152400" distR="152400" simplePos="0" relativeHeight="251661824"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57" name="officeArt object" descr="faldon.png"/>
          <wp:cNvGraphicFramePr/>
          <a:graphic xmlns:a="http://schemas.openxmlformats.org/drawingml/2006/main">
            <a:graphicData uri="http://schemas.openxmlformats.org/drawingml/2006/picture">
              <pic:pic xmlns:pic="http://schemas.openxmlformats.org/drawingml/2006/picture">
                <pic:nvPicPr>
                  <pic:cNvPr id="1073741857"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55"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5"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56"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6"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080909" w:rsidRDefault="00080909">
    <w:pPr>
      <w:pStyle w:val="Header1"/>
      <w:tabs>
        <w:tab w:val="clear" w:pos="8504"/>
        <w:tab w:val="right" w:pos="8478"/>
      </w:tabs>
    </w:pPr>
  </w:p>
  <w:p w:rsidR="00080909" w:rsidRDefault="00080909">
    <w:pPr>
      <w:pStyle w:val="Header1"/>
      <w:tabs>
        <w:tab w:val="clear" w:pos="8504"/>
        <w:tab w:val="right" w:pos="8478"/>
      </w:tabs>
      <w:jc w:val="center"/>
      <w:rPr>
        <w:rFonts w:ascii="Perpetua Titling MT" w:eastAsia="Perpetua Titling MT" w:hAnsi="Perpetua Titling MT" w:cs="Perpetua Titling MT"/>
      </w:rPr>
    </w:pPr>
  </w:p>
  <w:p w:rsidR="00080909" w:rsidRDefault="00080909">
    <w:pPr>
      <w:pStyle w:val="Header1"/>
      <w:tabs>
        <w:tab w:val="clear" w:pos="8504"/>
        <w:tab w:val="right" w:pos="8478"/>
      </w:tabs>
      <w:jc w:val="center"/>
      <w:rPr>
        <w:rFonts w:ascii="Perpetua Titling MT" w:eastAsia="Perpetua Titling MT" w:hAnsi="Perpetua Titling MT" w:cs="Perpetua Titling MT"/>
      </w:rPr>
    </w:pPr>
  </w:p>
  <w:p w:rsidR="00080909" w:rsidRDefault="00080909">
    <w:pPr>
      <w:pStyle w:val="Header1"/>
      <w:tabs>
        <w:tab w:val="clear" w:pos="8504"/>
        <w:tab w:val="right" w:pos="8478"/>
      </w:tabs>
      <w:jc w:val="center"/>
      <w:rPr>
        <w:rFonts w:ascii="Perpetua Titling MT" w:eastAsia="Perpetua Titling MT" w:hAnsi="Perpetua Titling MT" w:cs="Perpetua Titling MT"/>
      </w:rPr>
    </w:pPr>
  </w:p>
  <w:p w:rsidR="00080909" w:rsidRDefault="00080909">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080909" w:rsidRDefault="00080909">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D67"/>
    <w:multiLevelType w:val="multilevel"/>
    <w:tmpl w:val="A96621D6"/>
    <w:lvl w:ilvl="0">
      <w:start w:val="1"/>
      <w:numFmt w:val="decimal"/>
      <w:lvlText w:val="%1."/>
      <w:lvlJc w:val="left"/>
      <w:pPr>
        <w:ind w:left="396" w:hanging="3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673" w:hanging="4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58578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8AC65C8"/>
    <w:multiLevelType w:val="hybridMultilevel"/>
    <w:tmpl w:val="C858531E"/>
    <w:lvl w:ilvl="0" w:tplc="FC366FD4">
      <w:start w:val="1"/>
      <w:numFmt w:val="bullet"/>
      <w:lvlText w:val="-"/>
      <w:lvlJc w:val="left"/>
      <w:pPr>
        <w:ind w:left="360" w:hanging="360"/>
      </w:pPr>
      <w:rPr>
        <w:rFonts w:ascii="Times New Roman" w:eastAsia="Arial Unicode MS"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EF1E93"/>
    <w:multiLevelType w:val="multilevel"/>
    <w:tmpl w:val="7A3CE9E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2A02A69"/>
    <w:multiLevelType w:val="hybridMultilevel"/>
    <w:tmpl w:val="3E3E3958"/>
    <w:styleLink w:val="Estiloimportado10"/>
    <w:lvl w:ilvl="0" w:tplc="3E3E395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E2DFB6">
      <w:start w:val="1"/>
      <w:numFmt w:val="lowerLetter"/>
      <w:lvlText w:val="%2."/>
      <w:lvlJc w:val="left"/>
      <w:pPr>
        <w:tabs>
          <w:tab w:val="num" w:pos="1416"/>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FC5A60">
      <w:start w:val="1"/>
      <w:numFmt w:val="lowerRoman"/>
      <w:lvlText w:val="%3."/>
      <w:lvlJc w:val="left"/>
      <w:pPr>
        <w:tabs>
          <w:tab w:val="num" w:pos="2124"/>
        </w:tabs>
        <w:ind w:left="2148"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3D2C">
      <w:start w:val="1"/>
      <w:numFmt w:val="decimal"/>
      <w:lvlText w:val="%4."/>
      <w:lvlJc w:val="left"/>
      <w:pPr>
        <w:tabs>
          <w:tab w:val="num" w:pos="2832"/>
        </w:tabs>
        <w:ind w:left="2856" w:hanging="33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CE8D34">
      <w:start w:val="1"/>
      <w:numFmt w:val="lowerLetter"/>
      <w:lvlText w:val="%5."/>
      <w:lvlJc w:val="left"/>
      <w:pPr>
        <w:tabs>
          <w:tab w:val="num" w:pos="3540"/>
        </w:tabs>
        <w:ind w:left="356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3AEBF8">
      <w:start w:val="1"/>
      <w:numFmt w:val="lowerRoman"/>
      <w:lvlText w:val="%6."/>
      <w:lvlJc w:val="left"/>
      <w:pPr>
        <w:tabs>
          <w:tab w:val="num" w:pos="4248"/>
        </w:tabs>
        <w:ind w:left="4272" w:hanging="2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36FAD0">
      <w:start w:val="1"/>
      <w:numFmt w:val="decimal"/>
      <w:lvlText w:val="%7."/>
      <w:lvlJc w:val="left"/>
      <w:pPr>
        <w:tabs>
          <w:tab w:val="num" w:pos="4956"/>
        </w:tabs>
        <w:ind w:left="49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2701842">
      <w:start w:val="1"/>
      <w:numFmt w:val="lowerLetter"/>
      <w:lvlText w:val="%8."/>
      <w:lvlJc w:val="left"/>
      <w:pPr>
        <w:tabs>
          <w:tab w:val="num" w:pos="5664"/>
        </w:tabs>
        <w:ind w:left="568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CE8C18">
      <w:start w:val="1"/>
      <w:numFmt w:val="lowerRoman"/>
      <w:lvlText w:val="%9."/>
      <w:lvlJc w:val="left"/>
      <w:pPr>
        <w:tabs>
          <w:tab w:val="num" w:pos="6372"/>
        </w:tabs>
        <w:ind w:left="6396"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2DB10A0"/>
    <w:multiLevelType w:val="multilevel"/>
    <w:tmpl w:val="1ED079E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2E63B21"/>
    <w:multiLevelType w:val="hybridMultilevel"/>
    <w:tmpl w:val="3198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B1A2B"/>
    <w:multiLevelType w:val="multilevel"/>
    <w:tmpl w:val="15CCAFF8"/>
    <w:lvl w:ilvl="0">
      <w:start w:val="1"/>
      <w:numFmt w:val="decimal"/>
      <w:lvlText w:val="%1"/>
      <w:lvlJc w:val="left"/>
      <w:pPr>
        <w:ind w:left="432" w:hanging="432"/>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5AD38E9"/>
    <w:multiLevelType w:val="hybridMultilevel"/>
    <w:tmpl w:val="917017C0"/>
    <w:lvl w:ilvl="0" w:tplc="80C6B8D0">
      <w:numFmt w:val="bullet"/>
      <w:lvlText w:val="-"/>
      <w:lvlJc w:val="left"/>
      <w:pPr>
        <w:ind w:left="720" w:hanging="360"/>
      </w:pPr>
      <w:rPr>
        <w:rFonts w:ascii="Georgia" w:eastAsia="Arial Unicode MS" w:hAnsi="Georgi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13AF8"/>
    <w:multiLevelType w:val="multilevel"/>
    <w:tmpl w:val="21A41D6E"/>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19452B25"/>
    <w:multiLevelType w:val="multilevel"/>
    <w:tmpl w:val="882EEE3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F42ADA"/>
    <w:multiLevelType w:val="hybridMultilevel"/>
    <w:tmpl w:val="65CEE7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E67E2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DB55356"/>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1E420273"/>
    <w:multiLevelType w:val="multilevel"/>
    <w:tmpl w:val="B57A779C"/>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E6A76ED"/>
    <w:multiLevelType w:val="multilevel"/>
    <w:tmpl w:val="D57EE342"/>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E794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FE129CA"/>
    <w:multiLevelType w:val="multilevel"/>
    <w:tmpl w:val="34CE09DC"/>
    <w:lvl w:ilvl="0">
      <w:start w:val="1"/>
      <w:numFmt w:val="decimal"/>
      <w:lvlText w:val="%1)"/>
      <w:lvlJc w:val="left"/>
      <w:pPr>
        <w:ind w:left="360" w:hanging="360"/>
      </w:pPr>
      <w:rPr>
        <w:sz w:val="40"/>
        <w:szCs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0AF0A78"/>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0D67CC0"/>
    <w:multiLevelType w:val="multilevel"/>
    <w:tmpl w:val="0A0EF4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49228C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260A027A"/>
    <w:multiLevelType w:val="hybridMultilevel"/>
    <w:tmpl w:val="4736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95196"/>
    <w:multiLevelType w:val="hybridMultilevel"/>
    <w:tmpl w:val="92EE5750"/>
    <w:lvl w:ilvl="0" w:tplc="04090011">
      <w:start w:val="1"/>
      <w:numFmt w:val="decimal"/>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26B95336"/>
    <w:multiLevelType w:val="multilevel"/>
    <w:tmpl w:val="B57A779C"/>
    <w:lvl w:ilvl="0">
      <w:start w:val="1"/>
      <w:numFmt w:val="decimal"/>
      <w:lvlText w:val="%1."/>
      <w:lvlJc w:val="left"/>
      <w:pPr>
        <w:ind w:left="0" w:firstLine="0"/>
      </w:pPr>
      <w:rPr>
        <w:sz w:val="36"/>
        <w:szCs w:val="36"/>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26E009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7FE7A7A"/>
    <w:multiLevelType w:val="multilevel"/>
    <w:tmpl w:val="5A40E50E"/>
    <w:styleLink w:val="Estiloimportado1"/>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281F77B3"/>
    <w:multiLevelType w:val="hybridMultilevel"/>
    <w:tmpl w:val="B89822BE"/>
    <w:styleLink w:val="Estiloimportado4"/>
    <w:lvl w:ilvl="0" w:tplc="5580818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120F84">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8E6F5E">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EE94C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B29380">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AAAB9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D0B65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2DEA7E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B8B44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295C749B"/>
    <w:multiLevelType w:val="multilevel"/>
    <w:tmpl w:val="4DB44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2C2845D5"/>
    <w:multiLevelType w:val="multilevel"/>
    <w:tmpl w:val="AD341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2D7B10FF"/>
    <w:multiLevelType w:val="hybridMultilevel"/>
    <w:tmpl w:val="B58AF67A"/>
    <w:lvl w:ilvl="0" w:tplc="D166D8B8">
      <w:numFmt w:val="bullet"/>
      <w:lvlText w:val="-"/>
      <w:lvlJc w:val="left"/>
      <w:pPr>
        <w:ind w:left="720" w:hanging="360"/>
      </w:pPr>
      <w:rPr>
        <w:rFonts w:asciiTheme="majorHAnsi" w:eastAsia="Arial Unicode MS" w:hAnsiTheme="majorHAns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B0789F"/>
    <w:multiLevelType w:val="hybridMultilevel"/>
    <w:tmpl w:val="3C1A1F16"/>
    <w:numStyleLink w:val="Estiloimportado3"/>
  </w:abstractNum>
  <w:abstractNum w:abstractNumId="31">
    <w:nsid w:val="30CF3545"/>
    <w:multiLevelType w:val="multilevel"/>
    <w:tmpl w:val="9B2C9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33DF2409"/>
    <w:multiLevelType w:val="hybridMultilevel"/>
    <w:tmpl w:val="8FB6AF12"/>
    <w:numStyleLink w:val="Estiloimportado9"/>
  </w:abstractNum>
  <w:abstractNum w:abstractNumId="33">
    <w:nsid w:val="34C80830"/>
    <w:multiLevelType w:val="multilevel"/>
    <w:tmpl w:val="74BCF1F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nsid w:val="351F2F30"/>
    <w:multiLevelType w:val="hybridMultilevel"/>
    <w:tmpl w:val="196459D6"/>
    <w:lvl w:ilvl="0" w:tplc="CD2A73A2">
      <w:start w:val="1"/>
      <w:numFmt w:val="lowerRoman"/>
      <w:lvlText w:val="%1."/>
      <w:lvlJc w:val="left"/>
      <w:pPr>
        <w:ind w:left="670" w:hanging="4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DADB7A">
      <w:start w:val="1"/>
      <w:numFmt w:val="lowerLetter"/>
      <w:lvlText w:val="%2."/>
      <w:lvlJc w:val="left"/>
      <w:pPr>
        <w:ind w:left="1388" w:hanging="3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289744">
      <w:start w:val="1"/>
      <w:numFmt w:val="lowerRoman"/>
      <w:lvlText w:val="%3."/>
      <w:lvlJc w:val="left"/>
      <w:pPr>
        <w:ind w:left="2103" w:hanging="22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24D9C0">
      <w:start w:val="1"/>
      <w:numFmt w:val="decimal"/>
      <w:lvlText w:val="%4."/>
      <w:lvlJc w:val="left"/>
      <w:pPr>
        <w:ind w:left="2806" w:hanging="28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EFE49A8">
      <w:start w:val="1"/>
      <w:numFmt w:val="lowerLetter"/>
      <w:lvlText w:val="%5."/>
      <w:lvlJc w:val="left"/>
      <w:pPr>
        <w:ind w:left="3515"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F05230">
      <w:start w:val="1"/>
      <w:numFmt w:val="lowerRoman"/>
      <w:lvlText w:val="%6."/>
      <w:lvlJc w:val="left"/>
      <w:pPr>
        <w:ind w:left="4230" w:hanging="1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5584FBE">
      <w:start w:val="1"/>
      <w:numFmt w:val="decimal"/>
      <w:lvlText w:val="%7."/>
      <w:lvlJc w:val="left"/>
      <w:pPr>
        <w:ind w:left="493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5846AA">
      <w:start w:val="1"/>
      <w:numFmt w:val="lowerLetter"/>
      <w:lvlText w:val="%8."/>
      <w:lvlJc w:val="left"/>
      <w:pPr>
        <w:ind w:left="5642" w:hanging="24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BE1CB4">
      <w:start w:val="1"/>
      <w:numFmt w:val="lowerRoman"/>
      <w:lvlText w:val="%9."/>
      <w:lvlJc w:val="left"/>
      <w:pPr>
        <w:ind w:left="6357" w:hanging="1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35D97CF4"/>
    <w:multiLevelType w:val="multilevel"/>
    <w:tmpl w:val="A498F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364660B1"/>
    <w:multiLevelType w:val="multilevel"/>
    <w:tmpl w:val="DF92A4AE"/>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36884ABF"/>
    <w:multiLevelType w:val="hybridMultilevel"/>
    <w:tmpl w:val="988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A57030"/>
    <w:multiLevelType w:val="multilevel"/>
    <w:tmpl w:val="3ABE08F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38932454"/>
    <w:multiLevelType w:val="multilevel"/>
    <w:tmpl w:val="3A4A75D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38F72B1D"/>
    <w:multiLevelType w:val="multilevel"/>
    <w:tmpl w:val="1CFC77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391048AA"/>
    <w:multiLevelType w:val="hybridMultilevel"/>
    <w:tmpl w:val="3EF0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9911D9B"/>
    <w:multiLevelType w:val="hybridMultilevel"/>
    <w:tmpl w:val="F3F494C0"/>
    <w:lvl w:ilvl="0" w:tplc="0F8CDF0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22303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2006E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1AD81E">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80D38A">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A28A526">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B70015E">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34F76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0021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nsid w:val="39E00CD7"/>
    <w:multiLevelType w:val="hybridMultilevel"/>
    <w:tmpl w:val="76A895C4"/>
    <w:lvl w:ilvl="0" w:tplc="FA00988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3C2476">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105D0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16A072">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EAEE3E">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940E60">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9FC5A7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A0A09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86CB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nsid w:val="3AE2399C"/>
    <w:multiLevelType w:val="multilevel"/>
    <w:tmpl w:val="CBFC3B5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3C787C1B"/>
    <w:multiLevelType w:val="hybridMultilevel"/>
    <w:tmpl w:val="B344D3E6"/>
    <w:lvl w:ilvl="0" w:tplc="B1A6C08A">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08C1BDA">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AC918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285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8A6D5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3ED95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50A8E2">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E6A99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4A698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nsid w:val="3C7A4BD3"/>
    <w:multiLevelType w:val="hybridMultilevel"/>
    <w:tmpl w:val="33C8C6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7">
    <w:nsid w:val="3D024684"/>
    <w:multiLevelType w:val="hybridMultilevel"/>
    <w:tmpl w:val="CE0E6B40"/>
    <w:numStyleLink w:val="Estiloimportado2"/>
  </w:abstractNum>
  <w:abstractNum w:abstractNumId="48">
    <w:nsid w:val="3DA0638A"/>
    <w:multiLevelType w:val="multilevel"/>
    <w:tmpl w:val="DF845D48"/>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nsid w:val="41BB6F62"/>
    <w:multiLevelType w:val="hybridMultilevel"/>
    <w:tmpl w:val="9620E9D0"/>
    <w:lvl w:ilvl="0" w:tplc="04090017">
      <w:start w:val="1"/>
      <w:numFmt w:val="lowerLetter"/>
      <w:lvlText w:val="%1)"/>
      <w:lvlJc w:val="left"/>
      <w:pPr>
        <w:ind w:left="978" w:hanging="360"/>
      </w:p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50">
    <w:nsid w:val="425F0A14"/>
    <w:multiLevelType w:val="multilevel"/>
    <w:tmpl w:val="5A40E50E"/>
    <w:numStyleLink w:val="Estiloimportado1"/>
  </w:abstractNum>
  <w:abstractNum w:abstractNumId="51">
    <w:nsid w:val="427F481C"/>
    <w:multiLevelType w:val="hybridMultilevel"/>
    <w:tmpl w:val="B89822BE"/>
    <w:numStyleLink w:val="Estiloimportado4"/>
  </w:abstractNum>
  <w:abstractNum w:abstractNumId="52">
    <w:nsid w:val="43A55C7E"/>
    <w:multiLevelType w:val="multilevel"/>
    <w:tmpl w:val="1096A71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3">
    <w:nsid w:val="43CC191C"/>
    <w:multiLevelType w:val="hybridMultilevel"/>
    <w:tmpl w:val="EC8A2C16"/>
    <w:lvl w:ilvl="0" w:tplc="FC366FD4">
      <w:start w:val="1"/>
      <w:numFmt w:val="bullet"/>
      <w:lvlText w:val="-"/>
      <w:lvlJc w:val="left"/>
      <w:pPr>
        <w:ind w:left="360" w:hanging="360"/>
      </w:pPr>
      <w:rPr>
        <w:rFonts w:ascii="Times New Roman" w:eastAsia="Arial Unicode MS"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44DD0C99"/>
    <w:multiLevelType w:val="hybridMultilevel"/>
    <w:tmpl w:val="CE0E6B40"/>
    <w:styleLink w:val="Estiloimportado2"/>
    <w:lvl w:ilvl="0" w:tplc="CE0E6B40">
      <w:start w:val="1"/>
      <w:numFmt w:val="lowerRoman"/>
      <w:lvlText w:val="%1."/>
      <w:lvlJc w:val="left"/>
      <w:pPr>
        <w:tabs>
          <w:tab w:val="num" w:pos="708"/>
        </w:tabs>
        <w:ind w:left="720" w:hanging="4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88870C6">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0E7052">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12DCD4">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63E1F5E">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9E3898">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C839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01A156C">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08E541E">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nsid w:val="47F12F87"/>
    <w:multiLevelType w:val="hybridMultilevel"/>
    <w:tmpl w:val="8FB6AF12"/>
    <w:numStyleLink w:val="Estiloimportado9"/>
  </w:abstractNum>
  <w:abstractNum w:abstractNumId="56">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57">
    <w:nsid w:val="48760B30"/>
    <w:multiLevelType w:val="multilevel"/>
    <w:tmpl w:val="6AAE17E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nsid w:val="48FF1645"/>
    <w:multiLevelType w:val="hybridMultilevel"/>
    <w:tmpl w:val="CE0E6B40"/>
    <w:numStyleLink w:val="Estiloimportado2"/>
  </w:abstractNum>
  <w:abstractNum w:abstractNumId="59">
    <w:nsid w:val="4ED04E95"/>
    <w:multiLevelType w:val="multilevel"/>
    <w:tmpl w:val="B4CA43DE"/>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nsid w:val="4F5D6417"/>
    <w:multiLevelType w:val="hybridMultilevel"/>
    <w:tmpl w:val="3E3E3958"/>
    <w:numStyleLink w:val="Estiloimportado10"/>
  </w:abstractNum>
  <w:abstractNum w:abstractNumId="61">
    <w:nsid w:val="4FD1499E"/>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nsid w:val="54516026"/>
    <w:multiLevelType w:val="multilevel"/>
    <w:tmpl w:val="01B01724"/>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3">
    <w:nsid w:val="5524126C"/>
    <w:multiLevelType w:val="hybridMultilevel"/>
    <w:tmpl w:val="FE8CCADE"/>
    <w:lvl w:ilvl="0" w:tplc="FC366FD4">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726248B"/>
    <w:multiLevelType w:val="hybridMultilevel"/>
    <w:tmpl w:val="8FB6AF12"/>
    <w:styleLink w:val="Estiloimportado9"/>
    <w:lvl w:ilvl="0" w:tplc="EFAA10C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DCC7E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EA00824">
      <w:start w:val="1"/>
      <w:numFmt w:val="lowerRoman"/>
      <w:lvlText w:val="%3."/>
      <w:lvlJc w:val="left"/>
      <w:pPr>
        <w:tabs>
          <w:tab w:val="num" w:pos="2124"/>
        </w:tabs>
        <w:ind w:left="2136"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88F90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E2EF5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FB2BDB4">
      <w:start w:val="1"/>
      <w:numFmt w:val="lowerRoman"/>
      <w:lvlText w:val="%6."/>
      <w:lvlJc w:val="left"/>
      <w:pPr>
        <w:tabs>
          <w:tab w:val="num" w:pos="4248"/>
        </w:tabs>
        <w:ind w:left="4260" w:hanging="2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73298E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057F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CEDA98">
      <w:start w:val="1"/>
      <w:numFmt w:val="lowerRoman"/>
      <w:lvlText w:val="%9."/>
      <w:lvlJc w:val="left"/>
      <w:pPr>
        <w:tabs>
          <w:tab w:val="num" w:pos="6372"/>
        </w:tabs>
        <w:ind w:left="6384" w:hanging="2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nsid w:val="57E238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6">
    <w:nsid w:val="585F6BBC"/>
    <w:multiLevelType w:val="hybridMultilevel"/>
    <w:tmpl w:val="FEDE3292"/>
    <w:lvl w:ilvl="0" w:tplc="3902794C">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106DC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4CE4F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32697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A072E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7DA875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EC076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F789CB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62437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7">
    <w:nsid w:val="58E75868"/>
    <w:multiLevelType w:val="hybridMultilevel"/>
    <w:tmpl w:val="A1303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99039B2"/>
    <w:multiLevelType w:val="hybridMultilevel"/>
    <w:tmpl w:val="3C1A1F16"/>
    <w:styleLink w:val="Estiloimportado3"/>
    <w:lvl w:ilvl="0" w:tplc="E91A132E">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AC89C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325F9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807000">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268C2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68259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118132A">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84106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A409A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nsid w:val="5B8300BB"/>
    <w:multiLevelType w:val="multilevel"/>
    <w:tmpl w:val="4078C76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0">
    <w:nsid w:val="5DB1075D"/>
    <w:multiLevelType w:val="multilevel"/>
    <w:tmpl w:val="5940852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nsid w:val="5E1C2ADE"/>
    <w:multiLevelType w:val="multilevel"/>
    <w:tmpl w:val="A240E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2">
    <w:nsid w:val="5FF17052"/>
    <w:multiLevelType w:val="multilevel"/>
    <w:tmpl w:val="A7BA3C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60EA3886"/>
    <w:multiLevelType w:val="multilevel"/>
    <w:tmpl w:val="125CA99A"/>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4">
    <w:nsid w:val="613C1788"/>
    <w:multiLevelType w:val="hybridMultilevel"/>
    <w:tmpl w:val="067A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80561F8"/>
    <w:multiLevelType w:val="multilevel"/>
    <w:tmpl w:val="4DFAFA7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6">
    <w:nsid w:val="6BB42624"/>
    <w:multiLevelType w:val="multilevel"/>
    <w:tmpl w:val="88A45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7">
    <w:nsid w:val="6BB955D7"/>
    <w:multiLevelType w:val="multilevel"/>
    <w:tmpl w:val="F758B126"/>
    <w:lvl w:ilvl="0">
      <w:start w:val="1"/>
      <w:numFmt w:val="decimal"/>
      <w:lvlText w:val="%1."/>
      <w:lvlJc w:val="left"/>
      <w:pPr>
        <w:tabs>
          <w:tab w:val="num" w:pos="1440"/>
        </w:tabs>
        <w:ind w:left="1440" w:hanging="1440"/>
      </w:pPr>
      <w:rPr>
        <w:rFonts w:hAnsi="Arial Unicode MS" w:hint="default"/>
        <w:b/>
        <w:bCs/>
        <w:i w:val="0"/>
        <w:iCs w:val="0"/>
        <w:caps w:val="0"/>
        <w:smallCaps w:val="0"/>
        <w:strike w:val="0"/>
        <w:dstrike w:val="0"/>
        <w:color w:val="E5B8B7" w:themeColor="accent2" w:themeTint="66"/>
        <w:spacing w:val="0"/>
        <w:w w:val="100"/>
        <w:kern w:val="0"/>
        <w:position w:val="0"/>
        <w:sz w:val="48"/>
        <w:szCs w:val="4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1440"/>
      </w:pPr>
      <w:rPr>
        <w:rFonts w:ascii="Arial" w:hAnsi="Arial" w:cs="Arial" w:hint="default"/>
        <w:b/>
        <w:bCs/>
        <w:i w:val="0"/>
        <w:iCs w:val="0"/>
        <w:caps w:val="0"/>
        <w:smallCaps w:val="0"/>
        <w:strike w:val="0"/>
        <w:dstrike w:val="0"/>
        <w:color w:val="003366"/>
        <w:spacing w:val="0"/>
        <w:w w:val="100"/>
        <w:kern w:val="0"/>
        <w:position w:val="0"/>
        <w:sz w:val="32"/>
        <w:szCs w:val="3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2160" w:hanging="1440"/>
      </w:pPr>
      <w:rPr>
        <w:rFonts w:ascii="Arial" w:hAnsi="Arial" w:cs="Arial" w:hint="default"/>
        <w:b/>
        <w:bCs/>
        <w:i w:val="0"/>
        <w:iCs w:val="0"/>
        <w:caps w:val="0"/>
        <w:smallCaps w:val="0"/>
        <w:strike w:val="0"/>
        <w:dstrike w:val="0"/>
        <w:color w:val="336699"/>
        <w:spacing w:val="0"/>
        <w:w w:val="100"/>
        <w:kern w:val="0"/>
        <w:position w:val="0"/>
        <w:sz w:val="28"/>
        <w:szCs w:val="2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1440"/>
      </w:pPr>
      <w:rPr>
        <w:rFonts w:ascii="Arial" w:hAnsi="Arial" w:cs="Arial" w:hint="default"/>
        <w:b/>
        <w:bCs/>
        <w:i w:val="0"/>
        <w:iCs w:val="0"/>
        <w:caps w:val="0"/>
        <w:smallCaps w:val="0"/>
        <w:strike w:val="0"/>
        <w:dstrike w:val="0"/>
        <w:color w:val="336699"/>
        <w:spacing w:val="0"/>
        <w:w w:val="100"/>
        <w:kern w:val="0"/>
        <w:position w:val="0"/>
        <w:sz w:val="22"/>
        <w:szCs w:val="2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240"/>
        </w:tabs>
        <w:ind w:left="2232" w:hanging="792"/>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0"/>
        </w:tabs>
        <w:ind w:left="2736" w:hanging="936"/>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4680"/>
        </w:tabs>
        <w:ind w:left="3240" w:hanging="1080"/>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5400"/>
        </w:tabs>
        <w:ind w:left="3744" w:hanging="1224"/>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120"/>
        </w:tabs>
        <w:ind w:left="4320" w:hanging="1440"/>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8">
    <w:nsid w:val="6E9231AA"/>
    <w:multiLevelType w:val="multilevel"/>
    <w:tmpl w:val="F814CC92"/>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9">
    <w:nsid w:val="709C71C4"/>
    <w:multiLevelType w:val="hybridMultilevel"/>
    <w:tmpl w:val="7B141BDE"/>
    <w:lvl w:ilvl="0" w:tplc="04090017">
      <w:start w:val="1"/>
      <w:numFmt w:val="lowerLetter"/>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nsid w:val="71AA5917"/>
    <w:multiLevelType w:val="multilevel"/>
    <w:tmpl w:val="77F68A9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nsid w:val="723B16BC"/>
    <w:multiLevelType w:val="hybridMultilevel"/>
    <w:tmpl w:val="D7CAE0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2BC66BB"/>
    <w:multiLevelType w:val="multilevel"/>
    <w:tmpl w:val="A18AC256"/>
    <w:lvl w:ilvl="0">
      <w:start w:val="1"/>
      <w:numFmt w:val="decimal"/>
      <w:lvlText w:val="%1"/>
      <w:lvlJc w:val="left"/>
      <w:pPr>
        <w:ind w:left="432" w:hanging="432"/>
      </w:p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3">
    <w:nsid w:val="73C6352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4">
    <w:nsid w:val="76B54C59"/>
    <w:multiLevelType w:val="hybridMultilevel"/>
    <w:tmpl w:val="3E3E3958"/>
    <w:numStyleLink w:val="Estiloimportado10"/>
  </w:abstractNum>
  <w:abstractNum w:abstractNumId="85">
    <w:nsid w:val="7771081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6">
    <w:nsid w:val="78C20F16"/>
    <w:multiLevelType w:val="multilevel"/>
    <w:tmpl w:val="DC9CE05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5"/>
  </w:num>
  <w:num w:numId="2">
    <w:abstractNumId w:val="50"/>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sz w:val="48"/>
          <w:szCs w:val="4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0"/>
  </w:num>
  <w:num w:numId="4">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4"/>
  </w:num>
  <w:num w:numId="6">
    <w:abstractNumId w:val="0"/>
    <w:lvlOverride w:ilvl="0">
      <w:startOverride w:val="5"/>
    </w:lvlOverride>
  </w:num>
  <w:num w:numId="7">
    <w:abstractNumId w:val="0"/>
    <w:lvlOverride w:ilvl="0"/>
    <w:lvlOverride w:ilvl="1">
      <w:startOverride w:val="4"/>
    </w:lvlOverride>
  </w:num>
  <w:num w:numId="8">
    <w:abstractNumId w:val="0"/>
    <w:lvlOverride w:ilvl="0"/>
    <w:lvlOverride w:ilvl="1">
      <w:startOverride w:val="5"/>
    </w:lvlOverride>
  </w:num>
  <w:num w:numId="9">
    <w:abstractNumId w:val="0"/>
    <w:lvlOverride w:ilvl="0">
      <w:startOverride w:val="6"/>
      <w:lvl w:ilvl="0">
        <w:start w:val="6"/>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8"/>
      <w:lvl w:ilvl="0">
        <w:start w:val="8"/>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9"/>
      <w:lvl w:ilvl="0">
        <w:start w:val="9"/>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75"/>
      <w:lvl w:ilvl="0">
        <w:start w:val="75"/>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0"/>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50"/>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54"/>
  </w:num>
  <w:num w:numId="22">
    <w:abstractNumId w:val="58"/>
  </w:num>
  <w:num w:numId="23">
    <w:abstractNumId w:val="50"/>
    <w:lvlOverride w:ilvl="0">
      <w:startOverride w:val="5"/>
      <w:lvl w:ilvl="0">
        <w:start w:val="5"/>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0"/>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50"/>
    <w:lvlOverride w:ilvl="0">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6">
    <w:abstractNumId w:val="68"/>
  </w:num>
  <w:num w:numId="27">
    <w:abstractNumId w:val="30"/>
  </w:num>
  <w:num w:numId="28">
    <w:abstractNumId w:val="50"/>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6"/>
  </w:num>
  <w:num w:numId="30">
    <w:abstractNumId w:val="51"/>
  </w:num>
  <w:num w:numId="31">
    <w:abstractNumId w:val="50"/>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50"/>
    <w:lvlOverride w:ilvl="0">
      <w:startOverride w:val="6"/>
    </w:lvlOverride>
  </w:num>
  <w:num w:numId="33">
    <w:abstractNumId w:val="50"/>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4">
    <w:abstractNumId w:val="73"/>
  </w:num>
  <w:num w:numId="35">
    <w:abstractNumId w:val="45"/>
  </w:num>
  <w:num w:numId="36">
    <w:abstractNumId w:val="78"/>
    <w:lvlOverride w:ilvl="0"/>
    <w:lvlOverride w:ilvl="1"/>
    <w:lvlOverride w:ilvl="2">
      <w:startOverride w:val="2"/>
    </w:lvlOverride>
  </w:num>
  <w:num w:numId="37">
    <w:abstractNumId w:val="42"/>
  </w:num>
  <w:num w:numId="38">
    <w:abstractNumId w:val="50"/>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36"/>
  </w:num>
  <w:num w:numId="40">
    <w:abstractNumId w:val="43"/>
  </w:num>
  <w:num w:numId="41">
    <w:abstractNumId w:val="62"/>
    <w:lvlOverride w:ilvl="0"/>
    <w:lvlOverride w:ilvl="1"/>
    <w:lvlOverride w:ilvl="2">
      <w:startOverride w:val="2"/>
    </w:lvlOverride>
  </w:num>
  <w:num w:numId="42">
    <w:abstractNumId w:val="66"/>
  </w:num>
  <w:num w:numId="43">
    <w:abstractNumId w:val="50"/>
    <w:lvlOverride w:ilvl="0">
      <w:startOverride w:val="8"/>
    </w:lvlOverride>
  </w:num>
  <w:num w:numId="44">
    <w:abstractNumId w:val="64"/>
  </w:num>
  <w:num w:numId="45">
    <w:abstractNumId w:val="55"/>
  </w:num>
  <w:num w:numId="46">
    <w:abstractNumId w:val="50"/>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7">
    <w:abstractNumId w:val="50"/>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8">
    <w:abstractNumId w:val="50"/>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50"/>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50"/>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1">
    <w:abstractNumId w:val="50"/>
    <w:lvlOverride w:ilvl="0">
      <w:startOverride w:val="9"/>
    </w:lvlOverride>
  </w:num>
  <w:num w:numId="52">
    <w:abstractNumId w:val="50"/>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52"/>
    <w:lvlOverride w:ilvl="0">
      <w:startOverride w:val="12"/>
    </w:lvlOverride>
  </w:num>
  <w:num w:numId="54">
    <w:abstractNumId w:val="3"/>
    <w:lvlOverride w:ilvl="0">
      <w:startOverride w:val="13"/>
    </w:lvlOverride>
  </w:num>
  <w:num w:numId="55">
    <w:abstractNumId w:val="70"/>
    <w:lvlOverride w:ilvl="0">
      <w:startOverride w:val="14"/>
    </w:lvlOverride>
  </w:num>
  <w:num w:numId="56">
    <w:abstractNumId w:val="57"/>
    <w:lvlOverride w:ilvl="0">
      <w:startOverride w:val="15"/>
    </w:lvlOverride>
  </w:num>
  <w:num w:numId="57">
    <w:abstractNumId w:val="39"/>
    <w:lvlOverride w:ilvl="0">
      <w:startOverride w:val="18"/>
    </w:lvlOverride>
  </w:num>
  <w:num w:numId="58">
    <w:abstractNumId w:val="80"/>
    <w:lvlOverride w:ilvl="0">
      <w:startOverride w:val="21"/>
    </w:lvlOverride>
  </w:num>
  <w:num w:numId="59">
    <w:abstractNumId w:val="69"/>
    <w:lvlOverride w:ilvl="0">
      <w:startOverride w:val="24"/>
    </w:lvlOverride>
  </w:num>
  <w:num w:numId="60">
    <w:abstractNumId w:val="33"/>
    <w:lvlOverride w:ilvl="0">
      <w:startOverride w:val="39"/>
    </w:lvlOverride>
  </w:num>
  <w:num w:numId="61">
    <w:abstractNumId w:val="59"/>
    <w:lvlOverride w:ilvl="0">
      <w:startOverride w:val="44"/>
    </w:lvlOverride>
  </w:num>
  <w:num w:numId="62">
    <w:abstractNumId w:val="5"/>
    <w:lvlOverride w:ilvl="0">
      <w:startOverride w:val="56"/>
    </w:lvlOverride>
  </w:num>
  <w:num w:numId="63">
    <w:abstractNumId w:val="38"/>
    <w:lvlOverride w:ilvl="0">
      <w:startOverride w:val="62"/>
    </w:lvlOverride>
  </w:num>
  <w:num w:numId="64">
    <w:abstractNumId w:val="86"/>
    <w:lvlOverride w:ilvl="0">
      <w:startOverride w:val="67"/>
    </w:lvlOverride>
  </w:num>
  <w:num w:numId="65">
    <w:abstractNumId w:val="4"/>
  </w:num>
  <w:num w:numId="66">
    <w:abstractNumId w:val="84"/>
  </w:num>
  <w:num w:numId="67">
    <w:abstractNumId w:val="50"/>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84"/>
    <w:lvlOverride w:ilvl="0">
      <w:startOverride w:val="7"/>
    </w:lvlOverride>
  </w:num>
  <w:num w:numId="69">
    <w:abstractNumId w:val="50"/>
    <w:lvlOverride w:ilvl="0">
      <w:startOverride w:val="75"/>
    </w:lvlOverride>
  </w:num>
  <w:num w:numId="70">
    <w:abstractNumId w:val="27"/>
  </w:num>
  <w:num w:numId="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6"/>
  </w:num>
  <w:num w:numId="80">
    <w:abstractNumId w:val="24"/>
  </w:num>
  <w:num w:numId="81">
    <w:abstractNumId w:val="72"/>
  </w:num>
  <w:num w:numId="82">
    <w:abstractNumId w:val="44"/>
  </w:num>
  <w:num w:numId="83">
    <w:abstractNumId w:val="17"/>
  </w:num>
  <w:num w:numId="84">
    <w:abstractNumId w:val="56"/>
  </w:num>
  <w:num w:numId="85">
    <w:abstractNumId w:val="23"/>
  </w:num>
  <w:num w:numId="86">
    <w:abstractNumId w:val="14"/>
  </w:num>
  <w:num w:numId="87">
    <w:abstractNumId w:val="32"/>
  </w:num>
  <w:num w:numId="88">
    <w:abstractNumId w:val="19"/>
  </w:num>
  <w:num w:numId="89">
    <w:abstractNumId w:val="50"/>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90">
    <w:abstractNumId w:val="15"/>
  </w:num>
  <w:num w:numId="91">
    <w:abstractNumId w:val="77"/>
  </w:num>
  <w:num w:numId="92">
    <w:abstractNumId w:val="22"/>
  </w:num>
  <w:num w:numId="93">
    <w:abstractNumId w:val="81"/>
  </w:num>
  <w:num w:numId="94">
    <w:abstractNumId w:val="10"/>
  </w:num>
  <w:num w:numId="95">
    <w:abstractNumId w:val="71"/>
  </w:num>
  <w:num w:numId="96">
    <w:abstractNumId w:val="28"/>
  </w:num>
  <w:num w:numId="97">
    <w:abstractNumId w:val="31"/>
  </w:num>
  <w:num w:numId="98">
    <w:abstractNumId w:val="9"/>
  </w:num>
  <w:num w:numId="99">
    <w:abstractNumId w:val="75"/>
  </w:num>
  <w:num w:numId="100">
    <w:abstractNumId w:val="35"/>
  </w:num>
  <w:num w:numId="101">
    <w:abstractNumId w:val="60"/>
  </w:num>
  <w:num w:numId="102">
    <w:abstractNumId w:val="7"/>
  </w:num>
  <w:num w:numId="103">
    <w:abstractNumId w:val="47"/>
  </w:num>
  <w:num w:numId="104">
    <w:abstractNumId w:val="82"/>
  </w:num>
  <w:num w:numId="105">
    <w:abstractNumId w:val="79"/>
  </w:num>
  <w:num w:numId="106">
    <w:abstractNumId w:val="49"/>
  </w:num>
  <w:num w:numId="107">
    <w:abstractNumId w:val="74"/>
  </w:num>
  <w:num w:numId="108">
    <w:abstractNumId w:val="37"/>
  </w:num>
  <w:num w:numId="109">
    <w:abstractNumId w:val="40"/>
  </w:num>
  <w:num w:numId="110">
    <w:abstractNumId w:val="40"/>
  </w:num>
  <w:num w:numId="111">
    <w:abstractNumId w:val="40"/>
  </w:num>
  <w:num w:numId="112">
    <w:abstractNumId w:val="40"/>
  </w:num>
  <w:num w:numId="113">
    <w:abstractNumId w:val="1"/>
  </w:num>
  <w:num w:numId="114">
    <w:abstractNumId w:val="40"/>
  </w:num>
  <w:num w:numId="115">
    <w:abstractNumId w:val="50"/>
  </w:num>
  <w:num w:numId="116">
    <w:abstractNumId w:val="40"/>
  </w:num>
  <w:num w:numId="117">
    <w:abstractNumId w:val="18"/>
  </w:num>
  <w:num w:numId="118">
    <w:abstractNumId w:val="13"/>
  </w:num>
  <w:num w:numId="119">
    <w:abstractNumId w:val="61"/>
  </w:num>
  <w:num w:numId="120">
    <w:abstractNumId w:val="48"/>
  </w:num>
  <w:num w:numId="121">
    <w:abstractNumId w:val="65"/>
  </w:num>
  <w:num w:numId="122">
    <w:abstractNumId w:val="40"/>
  </w:num>
  <w:num w:numId="123">
    <w:abstractNumId w:val="40"/>
  </w:num>
  <w:num w:numId="124">
    <w:abstractNumId w:val="40"/>
  </w:num>
  <w:num w:numId="125">
    <w:abstractNumId w:val="20"/>
  </w:num>
  <w:num w:numId="126">
    <w:abstractNumId w:val="8"/>
  </w:num>
  <w:num w:numId="127">
    <w:abstractNumId w:val="40"/>
  </w:num>
  <w:num w:numId="128">
    <w:abstractNumId w:val="12"/>
  </w:num>
  <w:num w:numId="129">
    <w:abstractNumId w:val="85"/>
  </w:num>
  <w:num w:numId="130">
    <w:abstractNumId w:val="16"/>
  </w:num>
  <w:num w:numId="131">
    <w:abstractNumId w:val="40"/>
  </w:num>
  <w:num w:numId="132">
    <w:abstractNumId w:val="40"/>
  </w:num>
  <w:num w:numId="133">
    <w:abstractNumId w:val="40"/>
  </w:num>
  <w:num w:numId="134">
    <w:abstractNumId w:val="29"/>
  </w:num>
  <w:num w:numId="135">
    <w:abstractNumId w:val="40"/>
  </w:num>
  <w:num w:numId="136">
    <w:abstractNumId w:val="40"/>
  </w:num>
  <w:num w:numId="137">
    <w:abstractNumId w:val="40"/>
  </w:num>
  <w:num w:numId="138">
    <w:abstractNumId w:val="40"/>
  </w:num>
  <w:num w:numId="139">
    <w:abstractNumId w:val="40"/>
  </w:num>
  <w:num w:numId="140">
    <w:abstractNumId w:val="40"/>
  </w:num>
  <w:num w:numId="141">
    <w:abstractNumId w:val="53"/>
  </w:num>
  <w:num w:numId="142">
    <w:abstractNumId w:val="2"/>
  </w:num>
  <w:num w:numId="143">
    <w:abstractNumId w:val="63"/>
  </w:num>
  <w:num w:numId="144">
    <w:abstractNumId w:val="11"/>
  </w:num>
  <w:num w:numId="145">
    <w:abstractNumId w:val="67"/>
  </w:num>
  <w:num w:numId="146">
    <w:abstractNumId w:val="6"/>
  </w:num>
  <w:num w:numId="147">
    <w:abstractNumId w:val="21"/>
  </w:num>
  <w:num w:numId="148">
    <w:abstractNumId w:val="41"/>
  </w:num>
  <w:num w:numId="149">
    <w:abstractNumId w:val="46"/>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08"/>
  <w:hyphenationZone w:val="425"/>
  <w:evenAndOddHeaders/>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4E"/>
    <w:rsid w:val="00001DD1"/>
    <w:rsid w:val="000030B2"/>
    <w:rsid w:val="00007C9C"/>
    <w:rsid w:val="000237E7"/>
    <w:rsid w:val="00024C92"/>
    <w:rsid w:val="0004651C"/>
    <w:rsid w:val="000470D2"/>
    <w:rsid w:val="00052912"/>
    <w:rsid w:val="000628E7"/>
    <w:rsid w:val="00062EE4"/>
    <w:rsid w:val="000765C0"/>
    <w:rsid w:val="000802FB"/>
    <w:rsid w:val="00080909"/>
    <w:rsid w:val="000822D4"/>
    <w:rsid w:val="000B4F8A"/>
    <w:rsid w:val="000D1ACA"/>
    <w:rsid w:val="000D2DA0"/>
    <w:rsid w:val="000E24EA"/>
    <w:rsid w:val="000F6602"/>
    <w:rsid w:val="0010183B"/>
    <w:rsid w:val="00104202"/>
    <w:rsid w:val="0011684A"/>
    <w:rsid w:val="001368C1"/>
    <w:rsid w:val="00146A0B"/>
    <w:rsid w:val="001532BB"/>
    <w:rsid w:val="00173869"/>
    <w:rsid w:val="00185042"/>
    <w:rsid w:val="00186F7D"/>
    <w:rsid w:val="001A4FFA"/>
    <w:rsid w:val="001A67A1"/>
    <w:rsid w:val="001B1E85"/>
    <w:rsid w:val="001C3D96"/>
    <w:rsid w:val="001C41E7"/>
    <w:rsid w:val="001D6881"/>
    <w:rsid w:val="001E11D5"/>
    <w:rsid w:val="001E3430"/>
    <w:rsid w:val="00201967"/>
    <w:rsid w:val="002224A6"/>
    <w:rsid w:val="00232BB6"/>
    <w:rsid w:val="00256669"/>
    <w:rsid w:val="002745D7"/>
    <w:rsid w:val="00281DC0"/>
    <w:rsid w:val="0028247F"/>
    <w:rsid w:val="00295816"/>
    <w:rsid w:val="002B16A4"/>
    <w:rsid w:val="002C187B"/>
    <w:rsid w:val="002C5DA7"/>
    <w:rsid w:val="002D1C3B"/>
    <w:rsid w:val="002E1F50"/>
    <w:rsid w:val="00323230"/>
    <w:rsid w:val="003319BA"/>
    <w:rsid w:val="003323CE"/>
    <w:rsid w:val="00333D46"/>
    <w:rsid w:val="00345C27"/>
    <w:rsid w:val="00346E9B"/>
    <w:rsid w:val="003568CD"/>
    <w:rsid w:val="003667A5"/>
    <w:rsid w:val="003742D7"/>
    <w:rsid w:val="00375808"/>
    <w:rsid w:val="003A375A"/>
    <w:rsid w:val="003A7572"/>
    <w:rsid w:val="003B1E4F"/>
    <w:rsid w:val="003B5CC3"/>
    <w:rsid w:val="003B737A"/>
    <w:rsid w:val="003C60F7"/>
    <w:rsid w:val="003D5B5B"/>
    <w:rsid w:val="003F6250"/>
    <w:rsid w:val="00425252"/>
    <w:rsid w:val="004266E8"/>
    <w:rsid w:val="00431DC1"/>
    <w:rsid w:val="00445794"/>
    <w:rsid w:val="00455C76"/>
    <w:rsid w:val="00463521"/>
    <w:rsid w:val="0047323F"/>
    <w:rsid w:val="004913F4"/>
    <w:rsid w:val="00495592"/>
    <w:rsid w:val="004A404F"/>
    <w:rsid w:val="004B112F"/>
    <w:rsid w:val="004C1B1E"/>
    <w:rsid w:val="004C2ADF"/>
    <w:rsid w:val="004D05BC"/>
    <w:rsid w:val="004F0F93"/>
    <w:rsid w:val="004F14D7"/>
    <w:rsid w:val="004F49B5"/>
    <w:rsid w:val="00504CBB"/>
    <w:rsid w:val="00506584"/>
    <w:rsid w:val="00511F5E"/>
    <w:rsid w:val="00514B1E"/>
    <w:rsid w:val="0052264F"/>
    <w:rsid w:val="005252DD"/>
    <w:rsid w:val="00537724"/>
    <w:rsid w:val="00543917"/>
    <w:rsid w:val="005737E5"/>
    <w:rsid w:val="00575AB6"/>
    <w:rsid w:val="00577122"/>
    <w:rsid w:val="00580646"/>
    <w:rsid w:val="005845F1"/>
    <w:rsid w:val="00586804"/>
    <w:rsid w:val="005948F1"/>
    <w:rsid w:val="00595AD0"/>
    <w:rsid w:val="005A0202"/>
    <w:rsid w:val="005A0267"/>
    <w:rsid w:val="005A10EF"/>
    <w:rsid w:val="005B25AC"/>
    <w:rsid w:val="005C25CF"/>
    <w:rsid w:val="005C35AB"/>
    <w:rsid w:val="005C40B6"/>
    <w:rsid w:val="005C6685"/>
    <w:rsid w:val="005F27D4"/>
    <w:rsid w:val="006009E8"/>
    <w:rsid w:val="006074B2"/>
    <w:rsid w:val="00616E6B"/>
    <w:rsid w:val="00623A16"/>
    <w:rsid w:val="0062652E"/>
    <w:rsid w:val="00631EE9"/>
    <w:rsid w:val="00657ACD"/>
    <w:rsid w:val="00662098"/>
    <w:rsid w:val="006660DF"/>
    <w:rsid w:val="006736A8"/>
    <w:rsid w:val="006753C1"/>
    <w:rsid w:val="00687EA2"/>
    <w:rsid w:val="006A09AA"/>
    <w:rsid w:val="006D2E01"/>
    <w:rsid w:val="006D337F"/>
    <w:rsid w:val="006F35DA"/>
    <w:rsid w:val="006F775B"/>
    <w:rsid w:val="00710263"/>
    <w:rsid w:val="007163E4"/>
    <w:rsid w:val="00725880"/>
    <w:rsid w:val="00734644"/>
    <w:rsid w:val="0074021F"/>
    <w:rsid w:val="007703A3"/>
    <w:rsid w:val="007727A1"/>
    <w:rsid w:val="007735A3"/>
    <w:rsid w:val="0077435D"/>
    <w:rsid w:val="00784261"/>
    <w:rsid w:val="00785CB7"/>
    <w:rsid w:val="007951C0"/>
    <w:rsid w:val="00797A31"/>
    <w:rsid w:val="007B2335"/>
    <w:rsid w:val="007C1FF5"/>
    <w:rsid w:val="007D6921"/>
    <w:rsid w:val="007E2483"/>
    <w:rsid w:val="008518D5"/>
    <w:rsid w:val="008622ED"/>
    <w:rsid w:val="00864167"/>
    <w:rsid w:val="00864DB3"/>
    <w:rsid w:val="0086723B"/>
    <w:rsid w:val="00871E6E"/>
    <w:rsid w:val="00883719"/>
    <w:rsid w:val="00885CC0"/>
    <w:rsid w:val="00893F72"/>
    <w:rsid w:val="008A1F62"/>
    <w:rsid w:val="008B74C9"/>
    <w:rsid w:val="008B7FFB"/>
    <w:rsid w:val="008C3282"/>
    <w:rsid w:val="008C6E04"/>
    <w:rsid w:val="00921359"/>
    <w:rsid w:val="00924716"/>
    <w:rsid w:val="00940CE4"/>
    <w:rsid w:val="00947747"/>
    <w:rsid w:val="00954328"/>
    <w:rsid w:val="0096211D"/>
    <w:rsid w:val="009844C8"/>
    <w:rsid w:val="00984CD1"/>
    <w:rsid w:val="0099713A"/>
    <w:rsid w:val="009B4F7B"/>
    <w:rsid w:val="009D0B69"/>
    <w:rsid w:val="009D6D00"/>
    <w:rsid w:val="009E4FD2"/>
    <w:rsid w:val="009E5D57"/>
    <w:rsid w:val="009F42E9"/>
    <w:rsid w:val="009F4F1C"/>
    <w:rsid w:val="00A264FF"/>
    <w:rsid w:val="00A30304"/>
    <w:rsid w:val="00A330CA"/>
    <w:rsid w:val="00A37420"/>
    <w:rsid w:val="00A5357E"/>
    <w:rsid w:val="00A57CE1"/>
    <w:rsid w:val="00A7498C"/>
    <w:rsid w:val="00A7528D"/>
    <w:rsid w:val="00A75A5A"/>
    <w:rsid w:val="00A774AE"/>
    <w:rsid w:val="00A873FA"/>
    <w:rsid w:val="00AC6B79"/>
    <w:rsid w:val="00AE6007"/>
    <w:rsid w:val="00AE67E5"/>
    <w:rsid w:val="00B03219"/>
    <w:rsid w:val="00B1717F"/>
    <w:rsid w:val="00B35F30"/>
    <w:rsid w:val="00B4471A"/>
    <w:rsid w:val="00B44EDF"/>
    <w:rsid w:val="00B4598C"/>
    <w:rsid w:val="00B50BCD"/>
    <w:rsid w:val="00B51891"/>
    <w:rsid w:val="00B53F4A"/>
    <w:rsid w:val="00B66B8B"/>
    <w:rsid w:val="00B706A9"/>
    <w:rsid w:val="00B86806"/>
    <w:rsid w:val="00BB34B6"/>
    <w:rsid w:val="00BD2A2C"/>
    <w:rsid w:val="00BD3DD0"/>
    <w:rsid w:val="00BD7CF3"/>
    <w:rsid w:val="00C0594E"/>
    <w:rsid w:val="00C06A96"/>
    <w:rsid w:val="00C11180"/>
    <w:rsid w:val="00C120F1"/>
    <w:rsid w:val="00C26C41"/>
    <w:rsid w:val="00C46614"/>
    <w:rsid w:val="00C47B64"/>
    <w:rsid w:val="00C54FB1"/>
    <w:rsid w:val="00C56BDB"/>
    <w:rsid w:val="00C66627"/>
    <w:rsid w:val="00C77945"/>
    <w:rsid w:val="00C90B3E"/>
    <w:rsid w:val="00C90CC5"/>
    <w:rsid w:val="00C91C1D"/>
    <w:rsid w:val="00CD27A1"/>
    <w:rsid w:val="00CD74E3"/>
    <w:rsid w:val="00CE77C1"/>
    <w:rsid w:val="00D01318"/>
    <w:rsid w:val="00D31D67"/>
    <w:rsid w:val="00D331EB"/>
    <w:rsid w:val="00D40A2E"/>
    <w:rsid w:val="00D45D8A"/>
    <w:rsid w:val="00D5380E"/>
    <w:rsid w:val="00D664D9"/>
    <w:rsid w:val="00D73699"/>
    <w:rsid w:val="00D85FB8"/>
    <w:rsid w:val="00DC0EDD"/>
    <w:rsid w:val="00DE1249"/>
    <w:rsid w:val="00DE1656"/>
    <w:rsid w:val="00DE7D2F"/>
    <w:rsid w:val="00DF06BF"/>
    <w:rsid w:val="00DF3C89"/>
    <w:rsid w:val="00DF606C"/>
    <w:rsid w:val="00E061AD"/>
    <w:rsid w:val="00E2615F"/>
    <w:rsid w:val="00E27BF5"/>
    <w:rsid w:val="00E3086D"/>
    <w:rsid w:val="00E34039"/>
    <w:rsid w:val="00E42FDB"/>
    <w:rsid w:val="00E4645D"/>
    <w:rsid w:val="00E541B8"/>
    <w:rsid w:val="00E95771"/>
    <w:rsid w:val="00E96B70"/>
    <w:rsid w:val="00EA22CF"/>
    <w:rsid w:val="00EA32A4"/>
    <w:rsid w:val="00EA58C2"/>
    <w:rsid w:val="00EB11D2"/>
    <w:rsid w:val="00EC0A6B"/>
    <w:rsid w:val="00EC1E25"/>
    <w:rsid w:val="00EC5FE0"/>
    <w:rsid w:val="00EE3F75"/>
    <w:rsid w:val="00EF13B9"/>
    <w:rsid w:val="00EF7A28"/>
    <w:rsid w:val="00F0132C"/>
    <w:rsid w:val="00F11816"/>
    <w:rsid w:val="00F130B9"/>
    <w:rsid w:val="00F154ED"/>
    <w:rsid w:val="00F165CB"/>
    <w:rsid w:val="00F22EE8"/>
    <w:rsid w:val="00F25751"/>
    <w:rsid w:val="00F26E6C"/>
    <w:rsid w:val="00F32256"/>
    <w:rsid w:val="00F402A3"/>
    <w:rsid w:val="00F43D0D"/>
    <w:rsid w:val="00F477CA"/>
    <w:rsid w:val="00F5014C"/>
    <w:rsid w:val="00F51E8E"/>
    <w:rsid w:val="00F53646"/>
    <w:rsid w:val="00F55338"/>
    <w:rsid w:val="00F63797"/>
    <w:rsid w:val="00F85FA6"/>
    <w:rsid w:val="00F870CD"/>
    <w:rsid w:val="00FD2C6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0"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0"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1"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1"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38" Type="http://schemas.openxmlformats.org/officeDocument/2006/relationships/footer" Target="footer4.xml"/><Relationship Id="rId46"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footer" Target="footer3.xml"/><Relationship Id="rId40" Type="http://schemas.openxmlformats.org/officeDocument/2006/relationships/footer" Target="footer5.xml"/><Relationship Id="rId45"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5.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header" Target="header2.xml"/><Relationship Id="rId44"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header" Target="header4.xml"/><Relationship Id="rId43" Type="http://schemas.openxmlformats.org/officeDocument/2006/relationships/footer" Target="footer6.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3" Type="http://schemas.openxmlformats.org/officeDocument/2006/relationships/image" Target="media/image24.jpeg"/><Relationship Id="rId2" Type="http://schemas.openxmlformats.org/officeDocument/2006/relationships/image" Target="media/image23.jpeg"/><Relationship Id="rId1" Type="http://schemas.openxmlformats.org/officeDocument/2006/relationships/image" Target="media/image22.png"/></Relationships>
</file>

<file path=word/_rels/header4.xml.rels><?xml version="1.0" encoding="UTF-8" standalone="yes"?>
<Relationships xmlns="http://schemas.openxmlformats.org/package/2006/relationships"><Relationship Id="rId1" Type="http://schemas.openxmlformats.org/officeDocument/2006/relationships/image" Target="media/image21.png"/></Relationships>
</file>

<file path=word/_rels/header5.xml.rels><?xml version="1.0" encoding="UTF-8" standalone="yes"?>
<Relationships xmlns="http://schemas.openxmlformats.org/package/2006/relationships"><Relationship Id="rId1" Type="http://schemas.openxmlformats.org/officeDocument/2006/relationships/image" Target="media/image21.png"/></Relationships>
</file>

<file path=word/_rels/header6.xml.rels><?xml version="1.0" encoding="UTF-8" standalone="yes"?>
<Relationships xmlns="http://schemas.openxmlformats.org/package/2006/relationships"><Relationship Id="rId3" Type="http://schemas.openxmlformats.org/officeDocument/2006/relationships/image" Target="media/image24.jpeg"/><Relationship Id="rId2" Type="http://schemas.openxmlformats.org/officeDocument/2006/relationships/image" Target="media/image23.jpeg"/><Relationship Id="rId1" Type="http://schemas.openxmlformats.org/officeDocument/2006/relationships/image" Target="media/image22.png"/></Relationships>
</file>

<file path=word/_rels/header7.xml.rels><?xml version="1.0" encoding="UTF-8" standalone="yes"?>
<Relationships xmlns="http://schemas.openxmlformats.org/package/2006/relationships"><Relationship Id="rId1" Type="http://schemas.openxmlformats.org/officeDocument/2006/relationships/image" Target="media/image21.png"/></Relationships>
</file>

<file path=word/_rels/header8.xml.rels><?xml version="1.0" encoding="UTF-8" standalone="yes"?>
<Relationships xmlns="http://schemas.openxmlformats.org/package/2006/relationships"><Relationship Id="rId1" Type="http://schemas.openxmlformats.org/officeDocument/2006/relationships/image" Target="media/image21.png"/></Relationships>
</file>

<file path=word/_rels/header9.xml.rels><?xml version="1.0" encoding="UTF-8" standalone="yes"?>
<Relationships xmlns="http://schemas.openxmlformats.org/package/2006/relationships"><Relationship Id="rId3" Type="http://schemas.openxmlformats.org/officeDocument/2006/relationships/image" Target="media/image24.jpeg"/><Relationship Id="rId2" Type="http://schemas.openxmlformats.org/officeDocument/2006/relationships/image" Target="media/image23.jpeg"/><Relationship Id="rId1" Type="http://schemas.openxmlformats.org/officeDocument/2006/relationships/image" Target="media/image2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4958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D655E04-BC88-4C20-87CB-F90CD53B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36</Pages>
  <Words>6030</Words>
  <Characters>34374</Characters>
  <Application>Microsoft Office Word</Application>
  <DocSecurity>0</DocSecurity>
  <Lines>286</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40324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33</cp:revision>
  <dcterms:created xsi:type="dcterms:W3CDTF">2016-06-20T18:17:00Z</dcterms:created>
  <dcterms:modified xsi:type="dcterms:W3CDTF">2016-06-21T17:07:00Z</dcterms:modified>
</cp:coreProperties>
</file>